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9CE25" w14:textId="77777777" w:rsidR="00EC1B45" w:rsidRDefault="00EC1B45">
      <w:pPr>
        <w:divId w:val="775443573"/>
        <w:rPr>
          <w:rFonts w:eastAsia="Times New Roman"/>
        </w:rPr>
      </w:pPr>
      <w:r>
        <w:rPr>
          <w:rFonts w:eastAsia="Times New Roman"/>
        </w:rPr>
        <w:fldChar w:fldCharType="begin"/>
      </w:r>
      <w:r w:rsidR="000822C1">
        <w:rPr>
          <w:rFonts w:eastAsia="Times New Roman"/>
        </w:rPr>
        <w:instrText>HYPERLINK "C:\\Users\\kyeil\\Documents\\!2019 Work\\Documentation\\docs_3.28\\index.html"</w:instrText>
      </w:r>
      <w:r>
        <w:rPr>
          <w:rFonts w:eastAsia="Times New Roman"/>
        </w:rPr>
        <w:fldChar w:fldCharType="separate"/>
      </w:r>
      <w:r>
        <w:rPr>
          <w:rStyle w:val="Hyperlink"/>
          <w:rFonts w:eastAsia="Times New Roman"/>
        </w:rPr>
        <w:t>ARC Model Documentation</w:t>
      </w:r>
      <w:r>
        <w:rPr>
          <w:rFonts w:eastAsia="Times New Roman"/>
        </w:rPr>
        <w:fldChar w:fldCharType="end"/>
      </w:r>
      <w:r>
        <w:rPr>
          <w:rFonts w:eastAsia="Times New Roman"/>
        </w:rPr>
        <w:t xml:space="preserve"> </w:t>
      </w:r>
    </w:p>
    <w:p w14:paraId="7A262D57" w14:textId="77777777" w:rsidR="00EC1B45" w:rsidRDefault="00EC1B45">
      <w:pPr>
        <w:numPr>
          <w:ilvl w:val="0"/>
          <w:numId w:val="1"/>
        </w:numPr>
        <w:spacing w:before="100" w:beforeAutospacing="1" w:after="100" w:afterAutospacing="1"/>
        <w:divId w:val="1044139003"/>
        <w:rPr>
          <w:rFonts w:eastAsia="Times New Roman"/>
        </w:rPr>
      </w:pPr>
      <w:r>
        <w:rPr>
          <w:rFonts w:eastAsia="Times New Roman"/>
        </w:rPr>
        <w:fldChar w:fldCharType="begin"/>
      </w:r>
      <w:r w:rsidR="000822C1">
        <w:rPr>
          <w:rFonts w:eastAsia="Times New Roman"/>
        </w:rPr>
        <w:instrText>HYPERLINK "C:\\Users\\kyeil\\Documents\\!2019 Work\\Documentation\\docs_3.28\\index.html"</w:instrText>
      </w:r>
      <w:r>
        <w:rPr>
          <w:rFonts w:eastAsia="Times New Roman"/>
        </w:rPr>
        <w:fldChar w:fldCharType="separate"/>
      </w:r>
      <w:r>
        <w:rPr>
          <w:rStyle w:val="Hyperlink"/>
          <w:rFonts w:eastAsia="Times New Roman"/>
        </w:rPr>
        <w:t>Home</w:t>
      </w:r>
      <w:r>
        <w:rPr>
          <w:rFonts w:eastAsia="Times New Roman"/>
        </w:rPr>
        <w:fldChar w:fldCharType="end"/>
      </w:r>
      <w:r>
        <w:rPr>
          <w:rFonts w:eastAsia="Times New Roman"/>
        </w:rPr>
        <w:t xml:space="preserve"> </w:t>
      </w:r>
    </w:p>
    <w:p w14:paraId="25A662E2" w14:textId="77777777" w:rsidR="00EC1B45" w:rsidRDefault="00EC1B45">
      <w:pPr>
        <w:pStyle w:val="dropdown"/>
        <w:numPr>
          <w:ilvl w:val="0"/>
          <w:numId w:val="1"/>
        </w:numPr>
        <w:divId w:val="1044139003"/>
        <w:rPr>
          <w:rFonts w:eastAsia="Times New Roman"/>
        </w:rPr>
      </w:pPr>
      <w:r>
        <w:rPr>
          <w:rFonts w:eastAsia="Times New Roman"/>
        </w:rPr>
        <w:fldChar w:fldCharType="begin"/>
      </w:r>
      <w:r>
        <w:rPr>
          <w:rFonts w:eastAsia="Times New Roman"/>
        </w:rPr>
        <w:instrText xml:space="preserve"> HYPERLINK "" </w:instrText>
      </w:r>
      <w:r>
        <w:rPr>
          <w:rFonts w:eastAsia="Times New Roman"/>
        </w:rPr>
        <w:fldChar w:fldCharType="separate"/>
      </w:r>
      <w:r>
        <w:rPr>
          <w:rStyle w:val="Hyperlink"/>
          <w:rFonts w:eastAsia="Times New Roman"/>
        </w:rPr>
        <w:t xml:space="preserve">User Guide </w:t>
      </w:r>
      <w:r>
        <w:rPr>
          <w:rFonts w:eastAsia="Times New Roman"/>
        </w:rPr>
        <w:fldChar w:fldCharType="end"/>
      </w:r>
    </w:p>
    <w:p w14:paraId="7B2C50BD"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Work\\Documentation\\docs_3.28\\Section1.html"</w:instrText>
      </w:r>
      <w:r>
        <w:rPr>
          <w:rFonts w:eastAsia="Times New Roman"/>
        </w:rPr>
        <w:fldChar w:fldCharType="separate"/>
      </w:r>
      <w:r>
        <w:rPr>
          <w:rStyle w:val="Hyperlink"/>
          <w:rFonts w:eastAsia="Times New Roman"/>
        </w:rPr>
        <w:t>Section 1</w:t>
      </w:r>
      <w:r>
        <w:rPr>
          <w:rFonts w:eastAsia="Times New Roman"/>
        </w:rPr>
        <w:fldChar w:fldCharType="end"/>
      </w:r>
      <w:r>
        <w:rPr>
          <w:rFonts w:eastAsia="Times New Roman"/>
        </w:rPr>
        <w:t xml:space="preserve"> </w:t>
      </w:r>
    </w:p>
    <w:p w14:paraId="6E225E4A"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Work\\Documentation\\docs_3.28\\Section2.html"</w:instrText>
      </w:r>
      <w:r>
        <w:rPr>
          <w:rFonts w:eastAsia="Times New Roman"/>
        </w:rPr>
        <w:fldChar w:fldCharType="separate"/>
      </w:r>
      <w:r>
        <w:rPr>
          <w:rStyle w:val="Hyperlink"/>
          <w:rFonts w:eastAsia="Times New Roman"/>
        </w:rPr>
        <w:t>Section 2</w:t>
      </w:r>
      <w:r>
        <w:rPr>
          <w:rFonts w:eastAsia="Times New Roman"/>
        </w:rPr>
        <w:fldChar w:fldCharType="end"/>
      </w:r>
      <w:r>
        <w:rPr>
          <w:rFonts w:eastAsia="Times New Roman"/>
        </w:rPr>
        <w:t xml:space="preserve"> </w:t>
      </w:r>
    </w:p>
    <w:p w14:paraId="378831FF" w14:textId="77777777" w:rsidR="00EC1B45" w:rsidRDefault="00EC1B45">
      <w:pPr>
        <w:pStyle w:val="dropdown"/>
        <w:numPr>
          <w:ilvl w:val="0"/>
          <w:numId w:val="1"/>
        </w:numPr>
        <w:divId w:val="1044139003"/>
        <w:rPr>
          <w:rFonts w:eastAsia="Times New Roman"/>
        </w:rPr>
      </w:pPr>
      <w:r>
        <w:rPr>
          <w:rFonts w:eastAsia="Times New Roman"/>
        </w:rPr>
        <w:fldChar w:fldCharType="begin"/>
      </w:r>
      <w:r>
        <w:rPr>
          <w:rFonts w:eastAsia="Times New Roman"/>
        </w:rPr>
        <w:instrText xml:space="preserve"> HYPERLINK "" </w:instrText>
      </w:r>
      <w:r>
        <w:rPr>
          <w:rFonts w:eastAsia="Times New Roman"/>
        </w:rPr>
        <w:fldChar w:fldCharType="separate"/>
      </w:r>
      <w:r>
        <w:rPr>
          <w:rStyle w:val="Hyperlink"/>
          <w:rFonts w:eastAsia="Times New Roman"/>
        </w:rPr>
        <w:t xml:space="preserve">Calibration </w:t>
      </w:r>
      <w:r>
        <w:rPr>
          <w:rFonts w:eastAsia="Times New Roman"/>
        </w:rPr>
        <w:fldChar w:fldCharType="end"/>
      </w:r>
    </w:p>
    <w:p w14:paraId="7EF2D9E0"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Work\\Documentation\\docs_3.28\\Introduction.html"</w:instrText>
      </w:r>
      <w:r>
        <w:rPr>
          <w:rFonts w:eastAsia="Times New Roman"/>
        </w:rPr>
        <w:fldChar w:fldCharType="separate"/>
      </w:r>
      <w:r>
        <w:rPr>
          <w:rStyle w:val="Hyperlink"/>
          <w:rFonts w:eastAsia="Times New Roman"/>
        </w:rPr>
        <w:t>Introduction</w:t>
      </w:r>
      <w:r>
        <w:rPr>
          <w:rFonts w:eastAsia="Times New Roman"/>
        </w:rPr>
        <w:fldChar w:fldCharType="end"/>
      </w:r>
      <w:r>
        <w:rPr>
          <w:rFonts w:eastAsia="Times New Roman"/>
        </w:rPr>
        <w:t xml:space="preserve"> </w:t>
      </w:r>
    </w:p>
    <w:p w14:paraId="459D6933"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Work\\Documentation\\docs_3.28\\PopSyn.html"</w:instrText>
      </w:r>
      <w:r>
        <w:rPr>
          <w:rFonts w:eastAsia="Times New Roman"/>
        </w:rPr>
        <w:fldChar w:fldCharType="separate"/>
      </w:r>
      <w:r>
        <w:rPr>
          <w:rStyle w:val="Hyperlink"/>
          <w:rFonts w:eastAsia="Times New Roman"/>
        </w:rPr>
        <w:t>Population Synthesizer</w:t>
      </w:r>
      <w:r>
        <w:rPr>
          <w:rFonts w:eastAsia="Times New Roman"/>
        </w:rPr>
        <w:fldChar w:fldCharType="end"/>
      </w:r>
      <w:r>
        <w:rPr>
          <w:rFonts w:eastAsia="Times New Roman"/>
        </w:rPr>
        <w:t xml:space="preserve"> </w:t>
      </w:r>
    </w:p>
    <w:p w14:paraId="42D9A910"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Work\\Documentation\\docs_3.28\\CTRAMP.html"</w:instrText>
      </w:r>
      <w:r>
        <w:rPr>
          <w:rFonts w:eastAsia="Times New Roman"/>
        </w:rPr>
        <w:fldChar w:fldCharType="separate"/>
      </w:r>
      <w:r>
        <w:rPr>
          <w:rStyle w:val="Hyperlink"/>
          <w:rFonts w:eastAsia="Times New Roman"/>
        </w:rPr>
        <w:t>CT-RAMP</w:t>
      </w:r>
      <w:r>
        <w:rPr>
          <w:rFonts w:eastAsia="Times New Roman"/>
        </w:rPr>
        <w:fldChar w:fldCharType="end"/>
      </w:r>
      <w:r>
        <w:rPr>
          <w:rFonts w:eastAsia="Times New Roman"/>
        </w:rPr>
        <w:t xml:space="preserve"> </w:t>
      </w:r>
    </w:p>
    <w:p w14:paraId="333794FE"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Work\\Documentation\\docs_3.28\\ExternalModel.html"</w:instrText>
      </w:r>
      <w:r>
        <w:rPr>
          <w:rFonts w:eastAsia="Times New Roman"/>
        </w:rPr>
        <w:fldChar w:fldCharType="separate"/>
      </w:r>
      <w:r>
        <w:rPr>
          <w:rStyle w:val="Hyperlink"/>
          <w:rFonts w:eastAsia="Times New Roman"/>
        </w:rPr>
        <w:t>External Model</w:t>
      </w:r>
      <w:r>
        <w:rPr>
          <w:rFonts w:eastAsia="Times New Roman"/>
        </w:rPr>
        <w:fldChar w:fldCharType="end"/>
      </w:r>
      <w:r>
        <w:rPr>
          <w:rFonts w:eastAsia="Times New Roman"/>
        </w:rPr>
        <w:t xml:space="preserve"> </w:t>
      </w:r>
    </w:p>
    <w:p w14:paraId="765BA75E"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Work\\Documentation\\docs_3.28\\AirPassengerModel.html"</w:instrText>
      </w:r>
      <w:r>
        <w:rPr>
          <w:rFonts w:eastAsia="Times New Roman"/>
        </w:rPr>
        <w:fldChar w:fldCharType="separate"/>
      </w:r>
      <w:r>
        <w:rPr>
          <w:rStyle w:val="Hyperlink"/>
          <w:rFonts w:eastAsia="Times New Roman"/>
        </w:rPr>
        <w:t>Air Passenger Model</w:t>
      </w:r>
      <w:r>
        <w:rPr>
          <w:rFonts w:eastAsia="Times New Roman"/>
        </w:rPr>
        <w:fldChar w:fldCharType="end"/>
      </w:r>
      <w:r>
        <w:rPr>
          <w:rFonts w:eastAsia="Times New Roman"/>
        </w:rPr>
        <w:t xml:space="preserve"> </w:t>
      </w:r>
    </w:p>
    <w:p w14:paraId="3530ABD9"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Work\\Documentation\\docs_3.28\\TruckModel.html"</w:instrText>
      </w:r>
      <w:r>
        <w:rPr>
          <w:rFonts w:eastAsia="Times New Roman"/>
        </w:rPr>
        <w:fldChar w:fldCharType="separate"/>
      </w:r>
      <w:r>
        <w:rPr>
          <w:rStyle w:val="Hyperlink"/>
          <w:rFonts w:eastAsia="Times New Roman"/>
        </w:rPr>
        <w:t>Truck Model</w:t>
      </w:r>
      <w:r>
        <w:rPr>
          <w:rFonts w:eastAsia="Times New Roman"/>
        </w:rPr>
        <w:fldChar w:fldCharType="end"/>
      </w:r>
      <w:r>
        <w:rPr>
          <w:rFonts w:eastAsia="Times New Roman"/>
        </w:rPr>
        <w:t xml:space="preserve"> </w:t>
      </w:r>
    </w:p>
    <w:p w14:paraId="273D707C" w14:textId="77777777" w:rsidR="00EC1B45" w:rsidRDefault="00EC1B45">
      <w:pPr>
        <w:pStyle w:val="dropdown"/>
        <w:numPr>
          <w:ilvl w:val="1"/>
          <w:numId w:val="1"/>
        </w:numPr>
        <w:divId w:val="1044139003"/>
        <w:rPr>
          <w:rFonts w:eastAsia="Times New Roman"/>
        </w:rPr>
      </w:pPr>
      <w:r>
        <w:rPr>
          <w:rFonts w:eastAsia="Times New Roman"/>
        </w:rPr>
        <w:fldChar w:fldCharType="begin"/>
      </w:r>
      <w:r w:rsidR="000822C1">
        <w:rPr>
          <w:rFonts w:eastAsia="Times New Roman"/>
        </w:rPr>
        <w:instrText>HYPERLINK "C:\\Users\\kyeil\\Documents\\!2019 Work\\Documentation\\docs_3.28\\TripAssignment.html"</w:instrText>
      </w:r>
      <w:r>
        <w:rPr>
          <w:rFonts w:eastAsia="Times New Roman"/>
        </w:rPr>
        <w:fldChar w:fldCharType="separate"/>
      </w:r>
      <w:r>
        <w:rPr>
          <w:rStyle w:val="Hyperlink"/>
          <w:rFonts w:eastAsia="Times New Roman"/>
        </w:rPr>
        <w:t>Trip Assignment</w:t>
      </w:r>
      <w:r>
        <w:rPr>
          <w:rFonts w:eastAsia="Times New Roman"/>
        </w:rPr>
        <w:fldChar w:fldCharType="end"/>
      </w:r>
      <w:r>
        <w:rPr>
          <w:rFonts w:eastAsia="Times New Roman"/>
        </w:rPr>
        <w:t xml:space="preserve"> </w:t>
      </w:r>
    </w:p>
    <w:p w14:paraId="7B1117EA" w14:textId="77777777" w:rsidR="00EC1B45" w:rsidRDefault="00EC1B45">
      <w:pPr>
        <w:numPr>
          <w:ilvl w:val="0"/>
          <w:numId w:val="2"/>
        </w:numPr>
        <w:spacing w:before="100" w:beforeAutospacing="1" w:after="100" w:afterAutospacing="1"/>
        <w:divId w:val="1044139003"/>
        <w:rPr>
          <w:rFonts w:eastAsia="Times New Roman"/>
        </w:rPr>
      </w:pPr>
    </w:p>
    <w:p w14:paraId="59CF682A" w14:textId="77777777" w:rsidR="00EC1B45" w:rsidRDefault="00EC1B45">
      <w:pPr>
        <w:pStyle w:val="Heading1"/>
        <w:divId w:val="1320114008"/>
        <w:rPr>
          <w:rFonts w:eastAsia="Times New Roman"/>
          <w:sz w:val="57"/>
          <w:szCs w:val="57"/>
        </w:rPr>
      </w:pPr>
      <w:r>
        <w:rPr>
          <w:rFonts w:eastAsia="Times New Roman"/>
          <w:sz w:val="57"/>
          <w:szCs w:val="57"/>
        </w:rPr>
        <w:t>Section 3 - Long-term Choice Model</w:t>
      </w:r>
    </w:p>
    <w:p w14:paraId="04DBEC5A" w14:textId="77777777" w:rsidR="00EC1B45" w:rsidRDefault="00EC1B45">
      <w:pPr>
        <w:pStyle w:val="Heading1"/>
        <w:divId w:val="1363941193"/>
        <w:rPr>
          <w:rFonts w:eastAsia="Times New Roman"/>
        </w:rPr>
      </w:pPr>
      <w:r>
        <w:rPr>
          <w:rFonts w:eastAsia="Times New Roman"/>
        </w:rPr>
        <w:t>Section 3.1 Work-From-Home Model</w:t>
      </w:r>
    </w:p>
    <w:p w14:paraId="0406EB0D" w14:textId="77777777" w:rsidR="00EC1B45" w:rsidRDefault="00EC1B45">
      <w:pPr>
        <w:pStyle w:val="NormalWeb"/>
        <w:divId w:val="1363941193"/>
      </w:pPr>
      <w:r>
        <w:t>Work-from-home model predicts whether a worker is home-based-worker or not. A home-based worker does not have an out-of-</w:t>
      </w:r>
      <w:commentRangeStart w:id="0"/>
      <w:r>
        <w:t>home</w:t>
      </w:r>
      <w:commentRangeEnd w:id="0"/>
      <w:r w:rsidR="00ED6E35">
        <w:rPr>
          <w:rStyle w:val="CommentReference"/>
        </w:rPr>
        <w:commentReference w:id="0"/>
      </w:r>
      <w:r>
        <w:t xml:space="preserve"> work location. The regional travel survey 2011 is used to estimate the model. The model was calibrated to the 2015 </w:t>
      </w:r>
      <w:ins w:id="1" w:author="Kyeil Kim" w:date="2019-04-25T07:38:00Z">
        <w:r w:rsidR="00453612">
          <w:t>American Community Survey (</w:t>
        </w:r>
      </w:ins>
      <w:r>
        <w:t>ACS</w:t>
      </w:r>
      <w:ins w:id="2" w:author="Kyeil Kim" w:date="2019-04-25T07:38:00Z">
        <w:r w:rsidR="00453612">
          <w:t>)</w:t>
        </w:r>
      </w:ins>
      <w:r>
        <w:t xml:space="preserve"> 1 </w:t>
      </w:r>
      <w:ins w:id="3" w:author="Kyeil Kim" w:date="2019-04-25T07:38:00Z">
        <w:r w:rsidR="00453612">
          <w:t>y</w:t>
        </w:r>
      </w:ins>
      <w:del w:id="4" w:author="Kyeil Kim" w:date="2019-04-25T07:38:00Z">
        <w:r w:rsidDel="00453612">
          <w:delText>Y</w:delText>
        </w:r>
      </w:del>
      <w:r>
        <w:t xml:space="preserve">ear share of workforce </w:t>
      </w:r>
      <w:del w:id="5" w:author="Kyeil Kim" w:date="2019-04-25T07:39:00Z">
        <w:r w:rsidDel="00453612">
          <w:delText xml:space="preserve">Usually </w:delText>
        </w:r>
      </w:del>
      <w:ins w:id="6" w:author="Kyeil Kim" w:date="2019-04-25T07:39:00Z">
        <w:r w:rsidR="00453612">
          <w:t xml:space="preserve">usually </w:t>
        </w:r>
      </w:ins>
      <w:r>
        <w:t xml:space="preserve">working </w:t>
      </w:r>
      <w:del w:id="7" w:author="Kyeil Kim" w:date="2019-04-25T07:39:00Z">
        <w:r w:rsidDel="00453612">
          <w:delText xml:space="preserve">From </w:delText>
        </w:r>
      </w:del>
      <w:ins w:id="8" w:author="Kyeil Kim" w:date="2019-04-25T07:39:00Z">
        <w:r w:rsidR="00453612">
          <w:t xml:space="preserve">from </w:t>
        </w:r>
      </w:ins>
      <w:r>
        <w:t>home. Table 3-1 shows the comparison between the target and model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1"/>
        <w:gridCol w:w="882"/>
      </w:tblGrid>
      <w:tr w:rsidR="00EC1B45" w14:paraId="36544310" w14:textId="77777777">
        <w:trPr>
          <w:divId w:val="1363941193"/>
          <w:tblCellSpacing w:w="15" w:type="dxa"/>
        </w:trPr>
        <w:tc>
          <w:tcPr>
            <w:tcW w:w="0" w:type="auto"/>
            <w:gridSpan w:val="2"/>
            <w:tcBorders>
              <w:top w:val="nil"/>
              <w:left w:val="nil"/>
              <w:bottom w:val="nil"/>
              <w:right w:val="nil"/>
            </w:tcBorders>
            <w:vAlign w:val="center"/>
            <w:hideMark/>
          </w:tcPr>
          <w:p w14:paraId="18740799" w14:textId="77777777" w:rsidR="00EC1B45" w:rsidRDefault="00EC1B45">
            <w:pPr>
              <w:jc w:val="center"/>
              <w:rPr>
                <w:rFonts w:eastAsia="Times New Roman"/>
              </w:rPr>
            </w:pPr>
            <w:r>
              <w:rPr>
                <w:rFonts w:eastAsia="Times New Roman"/>
              </w:rPr>
              <w:t xml:space="preserve">Table 3-1. Work-From-Home Comparison </w:t>
            </w:r>
          </w:p>
        </w:tc>
      </w:tr>
      <w:tr w:rsidR="00EC1B45" w14:paraId="211EFE25" w14:textId="77777777">
        <w:trPr>
          <w:divId w:val="1363941193"/>
          <w:tblCellSpacing w:w="15" w:type="dxa"/>
        </w:trPr>
        <w:tc>
          <w:tcPr>
            <w:tcW w:w="0" w:type="auto"/>
            <w:vAlign w:val="center"/>
            <w:hideMark/>
          </w:tcPr>
          <w:p w14:paraId="599D856B" w14:textId="77777777" w:rsidR="00EC1B45" w:rsidRDefault="00EC1B45">
            <w:pPr>
              <w:rPr>
                <w:rFonts w:eastAsia="Times New Roman"/>
              </w:rPr>
            </w:pPr>
            <w:r>
              <w:rPr>
                <w:rFonts w:eastAsia="Times New Roman"/>
              </w:rPr>
              <w:t xml:space="preserve">Target Work-From-Home </w:t>
            </w:r>
          </w:p>
        </w:tc>
        <w:tc>
          <w:tcPr>
            <w:tcW w:w="0" w:type="auto"/>
            <w:vAlign w:val="center"/>
            <w:hideMark/>
          </w:tcPr>
          <w:p w14:paraId="0B143417" w14:textId="77777777" w:rsidR="00EC1B45" w:rsidRDefault="00EC1B45">
            <w:pPr>
              <w:rPr>
                <w:rFonts w:eastAsia="Times New Roman"/>
              </w:rPr>
            </w:pPr>
            <w:r>
              <w:rPr>
                <w:rFonts w:eastAsia="Times New Roman"/>
              </w:rPr>
              <w:t xml:space="preserve">6.4% </w:t>
            </w:r>
          </w:p>
        </w:tc>
      </w:tr>
      <w:tr w:rsidR="00EC1B45" w14:paraId="4F84F521" w14:textId="77777777">
        <w:trPr>
          <w:divId w:val="1363941193"/>
          <w:tblCellSpacing w:w="15" w:type="dxa"/>
        </w:trPr>
        <w:tc>
          <w:tcPr>
            <w:tcW w:w="0" w:type="auto"/>
            <w:vAlign w:val="center"/>
            <w:hideMark/>
          </w:tcPr>
          <w:p w14:paraId="3D08963A" w14:textId="77777777" w:rsidR="00EC1B45" w:rsidRDefault="00EC1B45">
            <w:pPr>
              <w:rPr>
                <w:rFonts w:eastAsia="Times New Roman"/>
              </w:rPr>
            </w:pPr>
            <w:r>
              <w:rPr>
                <w:rFonts w:eastAsia="Times New Roman"/>
              </w:rPr>
              <w:t xml:space="preserve">Model Work-From-Home </w:t>
            </w:r>
          </w:p>
        </w:tc>
        <w:tc>
          <w:tcPr>
            <w:tcW w:w="0" w:type="auto"/>
            <w:vAlign w:val="center"/>
            <w:hideMark/>
          </w:tcPr>
          <w:p w14:paraId="0D77FF2C" w14:textId="77777777" w:rsidR="00EC1B45" w:rsidRDefault="00EC1B45">
            <w:pPr>
              <w:rPr>
                <w:rFonts w:eastAsia="Times New Roman"/>
              </w:rPr>
            </w:pPr>
            <w:r>
              <w:rPr>
                <w:rFonts w:eastAsia="Times New Roman"/>
              </w:rPr>
              <w:t xml:space="preserve">6.18% </w:t>
            </w:r>
          </w:p>
        </w:tc>
      </w:tr>
    </w:tbl>
    <w:p w14:paraId="3ABCCB08" w14:textId="77777777" w:rsidR="00EC1B45" w:rsidRDefault="00EC1B45">
      <w:pPr>
        <w:pStyle w:val="Heading1"/>
        <w:divId w:val="139082778"/>
        <w:rPr>
          <w:rFonts w:eastAsia="Times New Roman"/>
        </w:rPr>
      </w:pPr>
      <w:r>
        <w:rPr>
          <w:rFonts w:eastAsia="Times New Roman"/>
        </w:rPr>
        <w:lastRenderedPageBreak/>
        <w:t>Section 3.2 Work Location Model</w:t>
      </w:r>
    </w:p>
    <w:p w14:paraId="77C5B5CA" w14:textId="77777777" w:rsidR="00EC1B45" w:rsidRDefault="00EC1B45">
      <w:pPr>
        <w:pStyle w:val="NormalWeb"/>
        <w:divId w:val="139082778"/>
      </w:pPr>
      <w:r>
        <w:t xml:space="preserve">The work destination choice model predicts the usual work location for all workers in the population. The model uses size terms to capture the number and type of jobs available in a zone, as well as the employment-related “attractiveness” of a zone. The size terms are stratified by occupation and were developed from 2007-2011 ACS Public Use Microdata Sample (PUMS) data. Each worker was coded </w:t>
      </w:r>
      <w:proofErr w:type="gramStart"/>
      <w:r>
        <w:t>according to</w:t>
      </w:r>
      <w:proofErr w:type="gramEnd"/>
      <w:r>
        <w:t xml:space="preserve"> their occupation category, consistent with PECAS occupations, and their NAICS industry category, consistent with the model input employment data. Then the size terms were calculated by cross-tabulating workers by occupation and industry, and calculating for each industry the share of workers in each occupation category. These shares, shown in Table 3-2, are the size term coefficients. The size term coefficients were not updated as part of the calibration performed in 2018.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1"/>
        <w:gridCol w:w="1400"/>
        <w:gridCol w:w="900"/>
        <w:gridCol w:w="754"/>
        <w:gridCol w:w="1754"/>
        <w:gridCol w:w="1255"/>
      </w:tblGrid>
      <w:tr w:rsidR="00EC1B45" w14:paraId="6F7756F2" w14:textId="77777777">
        <w:trPr>
          <w:divId w:val="139082778"/>
          <w:tblHeader/>
          <w:tblCellSpacing w:w="15" w:type="dxa"/>
        </w:trPr>
        <w:tc>
          <w:tcPr>
            <w:tcW w:w="0" w:type="auto"/>
            <w:gridSpan w:val="6"/>
            <w:tcBorders>
              <w:top w:val="nil"/>
              <w:left w:val="nil"/>
              <w:bottom w:val="nil"/>
              <w:right w:val="nil"/>
            </w:tcBorders>
            <w:vAlign w:val="center"/>
            <w:hideMark/>
          </w:tcPr>
          <w:p w14:paraId="76DBF5F3" w14:textId="77777777" w:rsidR="00EC1B45" w:rsidRDefault="00EC1B45">
            <w:pPr>
              <w:jc w:val="center"/>
              <w:rPr>
                <w:rFonts w:eastAsia="Times New Roman"/>
              </w:rPr>
            </w:pPr>
            <w:r>
              <w:rPr>
                <w:rFonts w:eastAsia="Times New Roman"/>
              </w:rPr>
              <w:t xml:space="preserve">Table 3-2. Work Location Choice Size Terms </w:t>
            </w:r>
          </w:p>
        </w:tc>
      </w:tr>
      <w:tr w:rsidR="00EC1B45" w14:paraId="361AE1A1" w14:textId="77777777">
        <w:trPr>
          <w:divId w:val="139082778"/>
          <w:tblHeader/>
          <w:tblCellSpacing w:w="15" w:type="dxa"/>
        </w:trPr>
        <w:tc>
          <w:tcPr>
            <w:tcW w:w="0" w:type="auto"/>
            <w:vAlign w:val="center"/>
            <w:hideMark/>
          </w:tcPr>
          <w:p w14:paraId="504F82DD" w14:textId="77777777" w:rsidR="00EC1B45" w:rsidRDefault="00EC1B45">
            <w:pPr>
              <w:jc w:val="center"/>
              <w:rPr>
                <w:rFonts w:eastAsia="Times New Roman"/>
              </w:rPr>
            </w:pPr>
          </w:p>
        </w:tc>
        <w:tc>
          <w:tcPr>
            <w:tcW w:w="0" w:type="auto"/>
            <w:vAlign w:val="center"/>
            <w:hideMark/>
          </w:tcPr>
          <w:p w14:paraId="155C495B" w14:textId="77777777" w:rsidR="00EC1B45" w:rsidRDefault="00EC1B45">
            <w:pPr>
              <w:jc w:val="right"/>
              <w:rPr>
                <w:rFonts w:eastAsia="Times New Roman"/>
                <w:b/>
                <w:bCs/>
              </w:rPr>
            </w:pPr>
            <w:r>
              <w:rPr>
                <w:rFonts w:eastAsia="Times New Roman"/>
                <w:b/>
                <w:bCs/>
              </w:rPr>
              <w:t xml:space="preserve">White Collar </w:t>
            </w:r>
          </w:p>
        </w:tc>
        <w:tc>
          <w:tcPr>
            <w:tcW w:w="0" w:type="auto"/>
            <w:vAlign w:val="center"/>
            <w:hideMark/>
          </w:tcPr>
          <w:p w14:paraId="1076DF36" w14:textId="77777777" w:rsidR="00EC1B45" w:rsidRDefault="00EC1B45">
            <w:pPr>
              <w:jc w:val="right"/>
              <w:rPr>
                <w:rFonts w:eastAsia="Times New Roman"/>
                <w:b/>
                <w:bCs/>
              </w:rPr>
            </w:pPr>
            <w:r>
              <w:rPr>
                <w:rFonts w:eastAsia="Times New Roman"/>
                <w:b/>
                <w:bCs/>
              </w:rPr>
              <w:t xml:space="preserve">Services </w:t>
            </w:r>
          </w:p>
        </w:tc>
        <w:tc>
          <w:tcPr>
            <w:tcW w:w="0" w:type="auto"/>
            <w:vAlign w:val="center"/>
            <w:hideMark/>
          </w:tcPr>
          <w:p w14:paraId="3B5DC21B" w14:textId="77777777" w:rsidR="00EC1B45" w:rsidRDefault="00EC1B45">
            <w:pPr>
              <w:jc w:val="right"/>
              <w:rPr>
                <w:rFonts w:eastAsia="Times New Roman"/>
                <w:b/>
                <w:bCs/>
              </w:rPr>
            </w:pPr>
            <w:r>
              <w:rPr>
                <w:rFonts w:eastAsia="Times New Roman"/>
                <w:b/>
                <w:bCs/>
              </w:rPr>
              <w:t xml:space="preserve">Health </w:t>
            </w:r>
          </w:p>
        </w:tc>
        <w:tc>
          <w:tcPr>
            <w:tcW w:w="0" w:type="auto"/>
            <w:vAlign w:val="center"/>
            <w:hideMark/>
          </w:tcPr>
          <w:p w14:paraId="16EC5516" w14:textId="77777777" w:rsidR="00EC1B45" w:rsidRDefault="00EC1B45">
            <w:pPr>
              <w:jc w:val="right"/>
              <w:rPr>
                <w:rFonts w:eastAsia="Times New Roman"/>
                <w:b/>
                <w:bCs/>
              </w:rPr>
            </w:pPr>
            <w:r>
              <w:rPr>
                <w:rFonts w:eastAsia="Times New Roman"/>
                <w:b/>
                <w:bCs/>
              </w:rPr>
              <w:t xml:space="preserve">Retail </w:t>
            </w:r>
            <w:proofErr w:type="gramStart"/>
            <w:r>
              <w:rPr>
                <w:rFonts w:eastAsia="Times New Roman"/>
                <w:b/>
                <w:bCs/>
              </w:rPr>
              <w:t>And</w:t>
            </w:r>
            <w:proofErr w:type="gramEnd"/>
            <w:r>
              <w:rPr>
                <w:rFonts w:eastAsia="Times New Roman"/>
                <w:b/>
                <w:bCs/>
              </w:rPr>
              <w:t xml:space="preserve"> Food </w:t>
            </w:r>
          </w:p>
        </w:tc>
        <w:tc>
          <w:tcPr>
            <w:tcW w:w="0" w:type="auto"/>
            <w:vAlign w:val="center"/>
            <w:hideMark/>
          </w:tcPr>
          <w:p w14:paraId="0388E737" w14:textId="77777777" w:rsidR="00EC1B45" w:rsidRDefault="00EC1B45">
            <w:pPr>
              <w:jc w:val="right"/>
              <w:rPr>
                <w:rFonts w:eastAsia="Times New Roman"/>
                <w:b/>
                <w:bCs/>
              </w:rPr>
            </w:pPr>
            <w:r>
              <w:rPr>
                <w:rFonts w:eastAsia="Times New Roman"/>
                <w:b/>
                <w:bCs/>
              </w:rPr>
              <w:t xml:space="preserve">Blue Collar </w:t>
            </w:r>
          </w:p>
        </w:tc>
      </w:tr>
      <w:tr w:rsidR="00EC1B45" w14:paraId="46E5F9B3" w14:textId="77777777">
        <w:trPr>
          <w:divId w:val="139082778"/>
          <w:tblCellSpacing w:w="15" w:type="dxa"/>
        </w:trPr>
        <w:tc>
          <w:tcPr>
            <w:tcW w:w="0" w:type="auto"/>
            <w:vAlign w:val="center"/>
            <w:hideMark/>
          </w:tcPr>
          <w:p w14:paraId="404E9D41" w14:textId="77777777" w:rsidR="00EC1B45" w:rsidRDefault="00EC1B45">
            <w:pPr>
              <w:rPr>
                <w:rFonts w:eastAsia="Times New Roman"/>
              </w:rPr>
            </w:pPr>
            <w:r>
              <w:rPr>
                <w:rFonts w:eastAsia="Times New Roman"/>
              </w:rPr>
              <w:t xml:space="preserve">Agriculture, Forestry, Fishing </w:t>
            </w:r>
          </w:p>
        </w:tc>
        <w:tc>
          <w:tcPr>
            <w:tcW w:w="0" w:type="auto"/>
            <w:vAlign w:val="center"/>
            <w:hideMark/>
          </w:tcPr>
          <w:p w14:paraId="22F39032" w14:textId="77777777" w:rsidR="00EC1B45" w:rsidRDefault="00EC1B45">
            <w:pPr>
              <w:jc w:val="right"/>
              <w:rPr>
                <w:rFonts w:eastAsia="Times New Roman"/>
              </w:rPr>
            </w:pPr>
            <w:r>
              <w:rPr>
                <w:rFonts w:eastAsia="Times New Roman"/>
              </w:rPr>
              <w:t xml:space="preserve">0.3005 </w:t>
            </w:r>
          </w:p>
        </w:tc>
        <w:tc>
          <w:tcPr>
            <w:tcW w:w="0" w:type="auto"/>
            <w:vAlign w:val="center"/>
            <w:hideMark/>
          </w:tcPr>
          <w:p w14:paraId="74EF8FE0" w14:textId="77777777" w:rsidR="00EC1B45" w:rsidRDefault="00EC1B45">
            <w:pPr>
              <w:jc w:val="right"/>
              <w:rPr>
                <w:rFonts w:eastAsia="Times New Roman"/>
              </w:rPr>
            </w:pPr>
            <w:r>
              <w:rPr>
                <w:rFonts w:eastAsia="Times New Roman"/>
              </w:rPr>
              <w:t xml:space="preserve">0.0908 </w:t>
            </w:r>
          </w:p>
        </w:tc>
        <w:tc>
          <w:tcPr>
            <w:tcW w:w="0" w:type="auto"/>
            <w:vAlign w:val="center"/>
            <w:hideMark/>
          </w:tcPr>
          <w:p w14:paraId="256F69AE" w14:textId="77777777" w:rsidR="00EC1B45" w:rsidRDefault="00EC1B45">
            <w:pPr>
              <w:jc w:val="right"/>
              <w:rPr>
                <w:rFonts w:eastAsia="Times New Roman"/>
              </w:rPr>
            </w:pPr>
            <w:r>
              <w:rPr>
                <w:rFonts w:eastAsia="Times New Roman"/>
              </w:rPr>
              <w:t xml:space="preserve">0.0111 </w:t>
            </w:r>
          </w:p>
        </w:tc>
        <w:tc>
          <w:tcPr>
            <w:tcW w:w="0" w:type="auto"/>
            <w:vAlign w:val="center"/>
            <w:hideMark/>
          </w:tcPr>
          <w:p w14:paraId="3E3601DE" w14:textId="77777777" w:rsidR="00EC1B45" w:rsidRDefault="00EC1B45">
            <w:pPr>
              <w:jc w:val="right"/>
              <w:rPr>
                <w:rFonts w:eastAsia="Times New Roman"/>
              </w:rPr>
            </w:pPr>
            <w:r>
              <w:rPr>
                <w:rFonts w:eastAsia="Times New Roman"/>
              </w:rPr>
              <w:t xml:space="preserve">0.0171 </w:t>
            </w:r>
          </w:p>
        </w:tc>
        <w:tc>
          <w:tcPr>
            <w:tcW w:w="0" w:type="auto"/>
            <w:vAlign w:val="center"/>
            <w:hideMark/>
          </w:tcPr>
          <w:p w14:paraId="38F26A54" w14:textId="77777777" w:rsidR="00EC1B45" w:rsidRDefault="00EC1B45">
            <w:pPr>
              <w:jc w:val="right"/>
              <w:rPr>
                <w:rFonts w:eastAsia="Times New Roman"/>
              </w:rPr>
            </w:pPr>
            <w:r>
              <w:rPr>
                <w:rFonts w:eastAsia="Times New Roman"/>
              </w:rPr>
              <w:t xml:space="preserve">0.5805 </w:t>
            </w:r>
          </w:p>
        </w:tc>
      </w:tr>
      <w:tr w:rsidR="00EC1B45" w14:paraId="23B82DB5" w14:textId="77777777">
        <w:trPr>
          <w:divId w:val="139082778"/>
          <w:tblCellSpacing w:w="15" w:type="dxa"/>
        </w:trPr>
        <w:tc>
          <w:tcPr>
            <w:tcW w:w="0" w:type="auto"/>
            <w:vAlign w:val="center"/>
            <w:hideMark/>
          </w:tcPr>
          <w:p w14:paraId="7FA9120E" w14:textId="77777777" w:rsidR="00EC1B45" w:rsidRDefault="00EC1B45">
            <w:pPr>
              <w:rPr>
                <w:rFonts w:eastAsia="Times New Roman"/>
              </w:rPr>
            </w:pPr>
            <w:r>
              <w:rPr>
                <w:rFonts w:eastAsia="Times New Roman"/>
              </w:rPr>
              <w:t xml:space="preserve">Mining, Oil </w:t>
            </w:r>
          </w:p>
        </w:tc>
        <w:tc>
          <w:tcPr>
            <w:tcW w:w="0" w:type="auto"/>
            <w:vAlign w:val="center"/>
            <w:hideMark/>
          </w:tcPr>
          <w:p w14:paraId="14268E9C" w14:textId="77777777" w:rsidR="00EC1B45" w:rsidRDefault="00EC1B45">
            <w:pPr>
              <w:jc w:val="right"/>
              <w:rPr>
                <w:rFonts w:eastAsia="Times New Roman"/>
              </w:rPr>
            </w:pPr>
            <w:r>
              <w:rPr>
                <w:rFonts w:eastAsia="Times New Roman"/>
              </w:rPr>
              <w:t xml:space="preserve">0.4115 </w:t>
            </w:r>
          </w:p>
        </w:tc>
        <w:tc>
          <w:tcPr>
            <w:tcW w:w="0" w:type="auto"/>
            <w:vAlign w:val="center"/>
            <w:hideMark/>
          </w:tcPr>
          <w:p w14:paraId="2639C353" w14:textId="77777777" w:rsidR="00EC1B45" w:rsidRDefault="00EC1B45">
            <w:pPr>
              <w:jc w:val="right"/>
              <w:rPr>
                <w:rFonts w:eastAsia="Times New Roman"/>
              </w:rPr>
            </w:pPr>
            <w:r>
              <w:rPr>
                <w:rFonts w:eastAsia="Times New Roman"/>
              </w:rPr>
              <w:t xml:space="preserve">0.0573 </w:t>
            </w:r>
          </w:p>
        </w:tc>
        <w:tc>
          <w:tcPr>
            <w:tcW w:w="0" w:type="auto"/>
            <w:vAlign w:val="center"/>
            <w:hideMark/>
          </w:tcPr>
          <w:p w14:paraId="11071A07" w14:textId="77777777" w:rsidR="00EC1B45" w:rsidRDefault="00EC1B45">
            <w:pPr>
              <w:jc w:val="right"/>
              <w:rPr>
                <w:rFonts w:eastAsia="Times New Roman"/>
              </w:rPr>
            </w:pPr>
            <w:r>
              <w:rPr>
                <w:rFonts w:eastAsia="Times New Roman"/>
              </w:rPr>
              <w:t xml:space="preserve">0.0000 </w:t>
            </w:r>
          </w:p>
        </w:tc>
        <w:tc>
          <w:tcPr>
            <w:tcW w:w="0" w:type="auto"/>
            <w:vAlign w:val="center"/>
            <w:hideMark/>
          </w:tcPr>
          <w:p w14:paraId="587E2DF9" w14:textId="77777777" w:rsidR="00EC1B45" w:rsidRDefault="00EC1B45">
            <w:pPr>
              <w:jc w:val="right"/>
              <w:rPr>
                <w:rFonts w:eastAsia="Times New Roman"/>
              </w:rPr>
            </w:pPr>
            <w:r>
              <w:rPr>
                <w:rFonts w:eastAsia="Times New Roman"/>
              </w:rPr>
              <w:t xml:space="preserve">0.0663 </w:t>
            </w:r>
          </w:p>
        </w:tc>
        <w:tc>
          <w:tcPr>
            <w:tcW w:w="0" w:type="auto"/>
            <w:vAlign w:val="center"/>
            <w:hideMark/>
          </w:tcPr>
          <w:p w14:paraId="7BB68278" w14:textId="77777777" w:rsidR="00EC1B45" w:rsidRDefault="00EC1B45">
            <w:pPr>
              <w:jc w:val="right"/>
              <w:rPr>
                <w:rFonts w:eastAsia="Times New Roman"/>
              </w:rPr>
            </w:pPr>
            <w:r>
              <w:rPr>
                <w:rFonts w:eastAsia="Times New Roman"/>
              </w:rPr>
              <w:t xml:space="preserve">0.4649 </w:t>
            </w:r>
          </w:p>
        </w:tc>
      </w:tr>
      <w:tr w:rsidR="00EC1B45" w14:paraId="13AC569E" w14:textId="77777777">
        <w:trPr>
          <w:divId w:val="139082778"/>
          <w:tblCellSpacing w:w="15" w:type="dxa"/>
        </w:trPr>
        <w:tc>
          <w:tcPr>
            <w:tcW w:w="0" w:type="auto"/>
            <w:vAlign w:val="center"/>
            <w:hideMark/>
          </w:tcPr>
          <w:p w14:paraId="6BBE32D2" w14:textId="77777777" w:rsidR="00EC1B45" w:rsidRDefault="00EC1B45">
            <w:pPr>
              <w:rPr>
                <w:rFonts w:eastAsia="Times New Roman"/>
              </w:rPr>
            </w:pPr>
            <w:r>
              <w:rPr>
                <w:rFonts w:eastAsia="Times New Roman"/>
              </w:rPr>
              <w:t xml:space="preserve">Utilities </w:t>
            </w:r>
          </w:p>
        </w:tc>
        <w:tc>
          <w:tcPr>
            <w:tcW w:w="0" w:type="auto"/>
            <w:vAlign w:val="center"/>
            <w:hideMark/>
          </w:tcPr>
          <w:p w14:paraId="7AB099B9" w14:textId="77777777" w:rsidR="00EC1B45" w:rsidRDefault="00EC1B45">
            <w:pPr>
              <w:jc w:val="right"/>
              <w:rPr>
                <w:rFonts w:eastAsia="Times New Roman"/>
              </w:rPr>
            </w:pPr>
            <w:r>
              <w:rPr>
                <w:rFonts w:eastAsia="Times New Roman"/>
              </w:rPr>
              <w:t xml:space="preserve">0.5500 </w:t>
            </w:r>
          </w:p>
        </w:tc>
        <w:tc>
          <w:tcPr>
            <w:tcW w:w="0" w:type="auto"/>
            <w:vAlign w:val="center"/>
            <w:hideMark/>
          </w:tcPr>
          <w:p w14:paraId="64063CB9" w14:textId="77777777" w:rsidR="00EC1B45" w:rsidRDefault="00EC1B45">
            <w:pPr>
              <w:jc w:val="right"/>
              <w:rPr>
                <w:rFonts w:eastAsia="Times New Roman"/>
              </w:rPr>
            </w:pPr>
            <w:r>
              <w:rPr>
                <w:rFonts w:eastAsia="Times New Roman"/>
              </w:rPr>
              <w:t xml:space="preserve">0.0226 </w:t>
            </w:r>
          </w:p>
        </w:tc>
        <w:tc>
          <w:tcPr>
            <w:tcW w:w="0" w:type="auto"/>
            <w:vAlign w:val="center"/>
            <w:hideMark/>
          </w:tcPr>
          <w:p w14:paraId="5E548269" w14:textId="77777777" w:rsidR="00EC1B45" w:rsidRDefault="00EC1B45">
            <w:pPr>
              <w:jc w:val="right"/>
              <w:rPr>
                <w:rFonts w:eastAsia="Times New Roman"/>
              </w:rPr>
            </w:pPr>
            <w:r>
              <w:rPr>
                <w:rFonts w:eastAsia="Times New Roman"/>
              </w:rPr>
              <w:t xml:space="preserve">0.0027 </w:t>
            </w:r>
          </w:p>
        </w:tc>
        <w:tc>
          <w:tcPr>
            <w:tcW w:w="0" w:type="auto"/>
            <w:vAlign w:val="center"/>
            <w:hideMark/>
          </w:tcPr>
          <w:p w14:paraId="6B1BE3FD" w14:textId="77777777" w:rsidR="00EC1B45" w:rsidRDefault="00EC1B45">
            <w:pPr>
              <w:jc w:val="right"/>
              <w:rPr>
                <w:rFonts w:eastAsia="Times New Roman"/>
              </w:rPr>
            </w:pPr>
            <w:r>
              <w:rPr>
                <w:rFonts w:eastAsia="Times New Roman"/>
              </w:rPr>
              <w:t xml:space="preserve">0.0200 </w:t>
            </w:r>
          </w:p>
        </w:tc>
        <w:tc>
          <w:tcPr>
            <w:tcW w:w="0" w:type="auto"/>
            <w:vAlign w:val="center"/>
            <w:hideMark/>
          </w:tcPr>
          <w:p w14:paraId="280645B1" w14:textId="77777777" w:rsidR="00EC1B45" w:rsidRDefault="00EC1B45">
            <w:pPr>
              <w:jc w:val="right"/>
              <w:rPr>
                <w:rFonts w:eastAsia="Times New Roman"/>
              </w:rPr>
            </w:pPr>
            <w:r>
              <w:rPr>
                <w:rFonts w:eastAsia="Times New Roman"/>
              </w:rPr>
              <w:t xml:space="preserve">0.4047 </w:t>
            </w:r>
          </w:p>
        </w:tc>
      </w:tr>
      <w:tr w:rsidR="00EC1B45" w14:paraId="38527295" w14:textId="77777777">
        <w:trPr>
          <w:divId w:val="139082778"/>
          <w:tblCellSpacing w:w="15" w:type="dxa"/>
        </w:trPr>
        <w:tc>
          <w:tcPr>
            <w:tcW w:w="0" w:type="auto"/>
            <w:vAlign w:val="center"/>
            <w:hideMark/>
          </w:tcPr>
          <w:p w14:paraId="5583B188" w14:textId="77777777" w:rsidR="00EC1B45" w:rsidRDefault="00EC1B45">
            <w:pPr>
              <w:rPr>
                <w:rFonts w:eastAsia="Times New Roman"/>
              </w:rPr>
            </w:pPr>
            <w:r>
              <w:rPr>
                <w:rFonts w:eastAsia="Times New Roman"/>
              </w:rPr>
              <w:t xml:space="preserve">Construction </w:t>
            </w:r>
          </w:p>
        </w:tc>
        <w:tc>
          <w:tcPr>
            <w:tcW w:w="0" w:type="auto"/>
            <w:vAlign w:val="center"/>
            <w:hideMark/>
          </w:tcPr>
          <w:p w14:paraId="383E88D8" w14:textId="77777777" w:rsidR="00EC1B45" w:rsidRDefault="00EC1B45">
            <w:pPr>
              <w:jc w:val="right"/>
              <w:rPr>
                <w:rFonts w:eastAsia="Times New Roman"/>
              </w:rPr>
            </w:pPr>
            <w:r>
              <w:rPr>
                <w:rFonts w:eastAsia="Times New Roman"/>
              </w:rPr>
              <w:t xml:space="preserve">0.2212 </w:t>
            </w:r>
          </w:p>
        </w:tc>
        <w:tc>
          <w:tcPr>
            <w:tcW w:w="0" w:type="auto"/>
            <w:vAlign w:val="center"/>
            <w:hideMark/>
          </w:tcPr>
          <w:p w14:paraId="5214A986" w14:textId="77777777" w:rsidR="00EC1B45" w:rsidRDefault="00EC1B45">
            <w:pPr>
              <w:jc w:val="right"/>
              <w:rPr>
                <w:rFonts w:eastAsia="Times New Roman"/>
              </w:rPr>
            </w:pPr>
            <w:r>
              <w:rPr>
                <w:rFonts w:eastAsia="Times New Roman"/>
              </w:rPr>
              <w:t xml:space="preserve">0.0100 </w:t>
            </w:r>
          </w:p>
        </w:tc>
        <w:tc>
          <w:tcPr>
            <w:tcW w:w="0" w:type="auto"/>
            <w:vAlign w:val="center"/>
            <w:hideMark/>
          </w:tcPr>
          <w:p w14:paraId="7DB85876" w14:textId="77777777" w:rsidR="00EC1B45" w:rsidRDefault="00EC1B45">
            <w:pPr>
              <w:jc w:val="right"/>
              <w:rPr>
                <w:rFonts w:eastAsia="Times New Roman"/>
              </w:rPr>
            </w:pPr>
            <w:r>
              <w:rPr>
                <w:rFonts w:eastAsia="Times New Roman"/>
              </w:rPr>
              <w:t xml:space="preserve">0.0007 </w:t>
            </w:r>
          </w:p>
        </w:tc>
        <w:tc>
          <w:tcPr>
            <w:tcW w:w="0" w:type="auto"/>
            <w:vAlign w:val="center"/>
            <w:hideMark/>
          </w:tcPr>
          <w:p w14:paraId="24269E74" w14:textId="77777777" w:rsidR="00EC1B45" w:rsidRDefault="00EC1B45">
            <w:pPr>
              <w:jc w:val="right"/>
              <w:rPr>
                <w:rFonts w:eastAsia="Times New Roman"/>
              </w:rPr>
            </w:pPr>
            <w:r>
              <w:rPr>
                <w:rFonts w:eastAsia="Times New Roman"/>
              </w:rPr>
              <w:t xml:space="preserve">0.0125 </w:t>
            </w:r>
          </w:p>
        </w:tc>
        <w:tc>
          <w:tcPr>
            <w:tcW w:w="0" w:type="auto"/>
            <w:vAlign w:val="center"/>
            <w:hideMark/>
          </w:tcPr>
          <w:p w14:paraId="78999E15" w14:textId="77777777" w:rsidR="00EC1B45" w:rsidRDefault="00EC1B45">
            <w:pPr>
              <w:jc w:val="right"/>
              <w:rPr>
                <w:rFonts w:eastAsia="Times New Roman"/>
              </w:rPr>
            </w:pPr>
            <w:r>
              <w:rPr>
                <w:rFonts w:eastAsia="Times New Roman"/>
              </w:rPr>
              <w:t xml:space="preserve">0.7556 </w:t>
            </w:r>
          </w:p>
        </w:tc>
      </w:tr>
      <w:tr w:rsidR="00EC1B45" w14:paraId="1FE61E0D" w14:textId="77777777">
        <w:trPr>
          <w:divId w:val="139082778"/>
          <w:tblCellSpacing w:w="15" w:type="dxa"/>
        </w:trPr>
        <w:tc>
          <w:tcPr>
            <w:tcW w:w="0" w:type="auto"/>
            <w:vAlign w:val="center"/>
            <w:hideMark/>
          </w:tcPr>
          <w:p w14:paraId="4E0287C8" w14:textId="77777777" w:rsidR="00EC1B45" w:rsidRDefault="00EC1B45">
            <w:pPr>
              <w:rPr>
                <w:rFonts w:eastAsia="Times New Roman"/>
              </w:rPr>
            </w:pPr>
            <w:r>
              <w:rPr>
                <w:rFonts w:eastAsia="Times New Roman"/>
              </w:rPr>
              <w:t xml:space="preserve">Manufacturing </w:t>
            </w:r>
          </w:p>
        </w:tc>
        <w:tc>
          <w:tcPr>
            <w:tcW w:w="0" w:type="auto"/>
            <w:vAlign w:val="center"/>
            <w:hideMark/>
          </w:tcPr>
          <w:p w14:paraId="521FF2B3" w14:textId="77777777" w:rsidR="00EC1B45" w:rsidRDefault="00EC1B45">
            <w:pPr>
              <w:jc w:val="right"/>
              <w:rPr>
                <w:rFonts w:eastAsia="Times New Roman"/>
              </w:rPr>
            </w:pPr>
            <w:r>
              <w:rPr>
                <w:rFonts w:eastAsia="Times New Roman"/>
              </w:rPr>
              <w:t xml:space="preserve">0.4031 </w:t>
            </w:r>
          </w:p>
        </w:tc>
        <w:tc>
          <w:tcPr>
            <w:tcW w:w="0" w:type="auto"/>
            <w:vAlign w:val="center"/>
            <w:hideMark/>
          </w:tcPr>
          <w:p w14:paraId="2EAE9E36" w14:textId="77777777" w:rsidR="00EC1B45" w:rsidRDefault="00EC1B45">
            <w:pPr>
              <w:jc w:val="right"/>
              <w:rPr>
                <w:rFonts w:eastAsia="Times New Roman"/>
              </w:rPr>
            </w:pPr>
            <w:r>
              <w:rPr>
                <w:rFonts w:eastAsia="Times New Roman"/>
              </w:rPr>
              <w:t xml:space="preserve">0.0232 </w:t>
            </w:r>
          </w:p>
        </w:tc>
        <w:tc>
          <w:tcPr>
            <w:tcW w:w="0" w:type="auto"/>
            <w:vAlign w:val="center"/>
            <w:hideMark/>
          </w:tcPr>
          <w:p w14:paraId="7BF847A5" w14:textId="77777777" w:rsidR="00EC1B45" w:rsidRDefault="00EC1B45">
            <w:pPr>
              <w:jc w:val="right"/>
              <w:rPr>
                <w:rFonts w:eastAsia="Times New Roman"/>
              </w:rPr>
            </w:pPr>
            <w:r>
              <w:rPr>
                <w:rFonts w:eastAsia="Times New Roman"/>
              </w:rPr>
              <w:t xml:space="preserve">0.0025 </w:t>
            </w:r>
          </w:p>
        </w:tc>
        <w:tc>
          <w:tcPr>
            <w:tcW w:w="0" w:type="auto"/>
            <w:vAlign w:val="center"/>
            <w:hideMark/>
          </w:tcPr>
          <w:p w14:paraId="7EE17076" w14:textId="77777777" w:rsidR="00EC1B45" w:rsidRDefault="00EC1B45">
            <w:pPr>
              <w:jc w:val="right"/>
              <w:rPr>
                <w:rFonts w:eastAsia="Times New Roman"/>
              </w:rPr>
            </w:pPr>
            <w:r>
              <w:rPr>
                <w:rFonts w:eastAsia="Times New Roman"/>
              </w:rPr>
              <w:t xml:space="preserve">0.0676 </w:t>
            </w:r>
          </w:p>
        </w:tc>
        <w:tc>
          <w:tcPr>
            <w:tcW w:w="0" w:type="auto"/>
            <w:vAlign w:val="center"/>
            <w:hideMark/>
          </w:tcPr>
          <w:p w14:paraId="29A451E2" w14:textId="77777777" w:rsidR="00EC1B45" w:rsidRDefault="00EC1B45">
            <w:pPr>
              <w:jc w:val="right"/>
              <w:rPr>
                <w:rFonts w:eastAsia="Times New Roman"/>
              </w:rPr>
            </w:pPr>
            <w:r>
              <w:rPr>
                <w:rFonts w:eastAsia="Times New Roman"/>
              </w:rPr>
              <w:t xml:space="preserve">0.5036 </w:t>
            </w:r>
          </w:p>
        </w:tc>
      </w:tr>
      <w:tr w:rsidR="00EC1B45" w14:paraId="15156F41" w14:textId="77777777">
        <w:trPr>
          <w:divId w:val="139082778"/>
          <w:tblCellSpacing w:w="15" w:type="dxa"/>
        </w:trPr>
        <w:tc>
          <w:tcPr>
            <w:tcW w:w="0" w:type="auto"/>
            <w:vAlign w:val="center"/>
            <w:hideMark/>
          </w:tcPr>
          <w:p w14:paraId="5A1B8F1F" w14:textId="77777777" w:rsidR="00EC1B45" w:rsidRDefault="00EC1B45">
            <w:pPr>
              <w:rPr>
                <w:rFonts w:eastAsia="Times New Roman"/>
              </w:rPr>
            </w:pPr>
            <w:r>
              <w:rPr>
                <w:rFonts w:eastAsia="Times New Roman"/>
              </w:rPr>
              <w:t xml:space="preserve">Wholesale trade </w:t>
            </w:r>
          </w:p>
        </w:tc>
        <w:tc>
          <w:tcPr>
            <w:tcW w:w="0" w:type="auto"/>
            <w:vAlign w:val="center"/>
            <w:hideMark/>
          </w:tcPr>
          <w:p w14:paraId="6E4E6D27" w14:textId="77777777" w:rsidR="00EC1B45" w:rsidRDefault="00EC1B45">
            <w:pPr>
              <w:jc w:val="right"/>
              <w:rPr>
                <w:rFonts w:eastAsia="Times New Roman"/>
              </w:rPr>
            </w:pPr>
            <w:r>
              <w:rPr>
                <w:rFonts w:eastAsia="Times New Roman"/>
              </w:rPr>
              <w:t xml:space="preserve">0.3682 </w:t>
            </w:r>
          </w:p>
        </w:tc>
        <w:tc>
          <w:tcPr>
            <w:tcW w:w="0" w:type="auto"/>
            <w:vAlign w:val="center"/>
            <w:hideMark/>
          </w:tcPr>
          <w:p w14:paraId="51BE69A7" w14:textId="77777777" w:rsidR="00EC1B45" w:rsidRDefault="00EC1B45">
            <w:pPr>
              <w:jc w:val="right"/>
              <w:rPr>
                <w:rFonts w:eastAsia="Times New Roman"/>
              </w:rPr>
            </w:pPr>
            <w:r>
              <w:rPr>
                <w:rFonts w:eastAsia="Times New Roman"/>
              </w:rPr>
              <w:t xml:space="preserve">0.0112 </w:t>
            </w:r>
          </w:p>
        </w:tc>
        <w:tc>
          <w:tcPr>
            <w:tcW w:w="0" w:type="auto"/>
            <w:vAlign w:val="center"/>
            <w:hideMark/>
          </w:tcPr>
          <w:p w14:paraId="10E80882" w14:textId="77777777" w:rsidR="00EC1B45" w:rsidRDefault="00EC1B45">
            <w:pPr>
              <w:jc w:val="right"/>
              <w:rPr>
                <w:rFonts w:eastAsia="Times New Roman"/>
              </w:rPr>
            </w:pPr>
            <w:r>
              <w:rPr>
                <w:rFonts w:eastAsia="Times New Roman"/>
              </w:rPr>
              <w:t xml:space="preserve">0.0011 </w:t>
            </w:r>
          </w:p>
        </w:tc>
        <w:tc>
          <w:tcPr>
            <w:tcW w:w="0" w:type="auto"/>
            <w:vAlign w:val="center"/>
            <w:hideMark/>
          </w:tcPr>
          <w:p w14:paraId="309B18BA" w14:textId="77777777" w:rsidR="00EC1B45" w:rsidRDefault="00EC1B45">
            <w:pPr>
              <w:jc w:val="right"/>
              <w:rPr>
                <w:rFonts w:eastAsia="Times New Roman"/>
              </w:rPr>
            </w:pPr>
            <w:r>
              <w:rPr>
                <w:rFonts w:eastAsia="Times New Roman"/>
              </w:rPr>
              <w:t xml:space="preserve">0.3788 </w:t>
            </w:r>
          </w:p>
        </w:tc>
        <w:tc>
          <w:tcPr>
            <w:tcW w:w="0" w:type="auto"/>
            <w:vAlign w:val="center"/>
            <w:hideMark/>
          </w:tcPr>
          <w:p w14:paraId="49106592" w14:textId="77777777" w:rsidR="00EC1B45" w:rsidRDefault="00EC1B45">
            <w:pPr>
              <w:jc w:val="right"/>
              <w:rPr>
                <w:rFonts w:eastAsia="Times New Roman"/>
              </w:rPr>
            </w:pPr>
            <w:r>
              <w:rPr>
                <w:rFonts w:eastAsia="Times New Roman"/>
              </w:rPr>
              <w:t xml:space="preserve">0.2407 </w:t>
            </w:r>
          </w:p>
        </w:tc>
      </w:tr>
      <w:tr w:rsidR="00EC1B45" w14:paraId="6CCBDA57" w14:textId="77777777">
        <w:trPr>
          <w:divId w:val="139082778"/>
          <w:tblCellSpacing w:w="15" w:type="dxa"/>
        </w:trPr>
        <w:tc>
          <w:tcPr>
            <w:tcW w:w="0" w:type="auto"/>
            <w:vAlign w:val="center"/>
            <w:hideMark/>
          </w:tcPr>
          <w:p w14:paraId="7259C296" w14:textId="77777777" w:rsidR="00EC1B45" w:rsidRDefault="00EC1B45">
            <w:pPr>
              <w:rPr>
                <w:rFonts w:eastAsia="Times New Roman"/>
              </w:rPr>
            </w:pPr>
            <w:r>
              <w:rPr>
                <w:rFonts w:eastAsia="Times New Roman"/>
              </w:rPr>
              <w:t xml:space="preserve">Retail trade </w:t>
            </w:r>
          </w:p>
        </w:tc>
        <w:tc>
          <w:tcPr>
            <w:tcW w:w="0" w:type="auto"/>
            <w:vAlign w:val="center"/>
            <w:hideMark/>
          </w:tcPr>
          <w:p w14:paraId="788AFA9C" w14:textId="77777777" w:rsidR="00EC1B45" w:rsidRDefault="00EC1B45">
            <w:pPr>
              <w:jc w:val="right"/>
              <w:rPr>
                <w:rFonts w:eastAsia="Times New Roman"/>
              </w:rPr>
            </w:pPr>
            <w:r>
              <w:rPr>
                <w:rFonts w:eastAsia="Times New Roman"/>
              </w:rPr>
              <w:t xml:space="preserve">0.2471 </w:t>
            </w:r>
          </w:p>
        </w:tc>
        <w:tc>
          <w:tcPr>
            <w:tcW w:w="0" w:type="auto"/>
            <w:vAlign w:val="center"/>
            <w:hideMark/>
          </w:tcPr>
          <w:p w14:paraId="06BD3846" w14:textId="77777777" w:rsidR="00EC1B45" w:rsidRDefault="00EC1B45">
            <w:pPr>
              <w:jc w:val="right"/>
              <w:rPr>
                <w:rFonts w:eastAsia="Times New Roman"/>
              </w:rPr>
            </w:pPr>
            <w:r>
              <w:rPr>
                <w:rFonts w:eastAsia="Times New Roman"/>
              </w:rPr>
              <w:t xml:space="preserve">0.0264 </w:t>
            </w:r>
          </w:p>
        </w:tc>
        <w:tc>
          <w:tcPr>
            <w:tcW w:w="0" w:type="auto"/>
            <w:vAlign w:val="center"/>
            <w:hideMark/>
          </w:tcPr>
          <w:p w14:paraId="242483D0" w14:textId="77777777" w:rsidR="00EC1B45" w:rsidRDefault="00EC1B45">
            <w:pPr>
              <w:jc w:val="right"/>
              <w:rPr>
                <w:rFonts w:eastAsia="Times New Roman"/>
              </w:rPr>
            </w:pPr>
            <w:r>
              <w:rPr>
                <w:rFonts w:eastAsia="Times New Roman"/>
              </w:rPr>
              <w:t xml:space="preserve">0.0268 </w:t>
            </w:r>
          </w:p>
        </w:tc>
        <w:tc>
          <w:tcPr>
            <w:tcW w:w="0" w:type="auto"/>
            <w:vAlign w:val="center"/>
            <w:hideMark/>
          </w:tcPr>
          <w:p w14:paraId="27E186C0" w14:textId="77777777" w:rsidR="00EC1B45" w:rsidRDefault="00EC1B45">
            <w:pPr>
              <w:jc w:val="right"/>
              <w:rPr>
                <w:rFonts w:eastAsia="Times New Roman"/>
              </w:rPr>
            </w:pPr>
            <w:r>
              <w:rPr>
                <w:rFonts w:eastAsia="Times New Roman"/>
              </w:rPr>
              <w:t xml:space="preserve">0.5602 </w:t>
            </w:r>
          </w:p>
        </w:tc>
        <w:tc>
          <w:tcPr>
            <w:tcW w:w="0" w:type="auto"/>
            <w:vAlign w:val="center"/>
            <w:hideMark/>
          </w:tcPr>
          <w:p w14:paraId="11FB3278" w14:textId="77777777" w:rsidR="00EC1B45" w:rsidRDefault="00EC1B45">
            <w:pPr>
              <w:jc w:val="right"/>
              <w:rPr>
                <w:rFonts w:eastAsia="Times New Roman"/>
              </w:rPr>
            </w:pPr>
            <w:r>
              <w:rPr>
                <w:rFonts w:eastAsia="Times New Roman"/>
              </w:rPr>
              <w:t xml:space="preserve">0.1395 </w:t>
            </w:r>
          </w:p>
        </w:tc>
      </w:tr>
      <w:tr w:rsidR="00EC1B45" w14:paraId="5E16487B" w14:textId="77777777">
        <w:trPr>
          <w:divId w:val="139082778"/>
          <w:tblCellSpacing w:w="15" w:type="dxa"/>
        </w:trPr>
        <w:tc>
          <w:tcPr>
            <w:tcW w:w="0" w:type="auto"/>
            <w:vAlign w:val="center"/>
            <w:hideMark/>
          </w:tcPr>
          <w:p w14:paraId="63843703" w14:textId="77777777" w:rsidR="00EC1B45" w:rsidRDefault="00EC1B45">
            <w:pPr>
              <w:rPr>
                <w:rFonts w:eastAsia="Times New Roman"/>
              </w:rPr>
            </w:pPr>
            <w:r>
              <w:rPr>
                <w:rFonts w:eastAsia="Times New Roman"/>
              </w:rPr>
              <w:t xml:space="preserve">Transportation, Warehousing </w:t>
            </w:r>
          </w:p>
        </w:tc>
        <w:tc>
          <w:tcPr>
            <w:tcW w:w="0" w:type="auto"/>
            <w:vAlign w:val="center"/>
            <w:hideMark/>
          </w:tcPr>
          <w:p w14:paraId="623F4E39" w14:textId="77777777" w:rsidR="00EC1B45" w:rsidRDefault="00EC1B45">
            <w:pPr>
              <w:jc w:val="right"/>
              <w:rPr>
                <w:rFonts w:eastAsia="Times New Roman"/>
              </w:rPr>
            </w:pPr>
            <w:r>
              <w:rPr>
                <w:rFonts w:eastAsia="Times New Roman"/>
              </w:rPr>
              <w:t xml:space="preserve">0.4008 </w:t>
            </w:r>
          </w:p>
        </w:tc>
        <w:tc>
          <w:tcPr>
            <w:tcW w:w="0" w:type="auto"/>
            <w:vAlign w:val="center"/>
            <w:hideMark/>
          </w:tcPr>
          <w:p w14:paraId="31A8BC45" w14:textId="77777777" w:rsidR="00EC1B45" w:rsidRDefault="00EC1B45">
            <w:pPr>
              <w:jc w:val="right"/>
              <w:rPr>
                <w:rFonts w:eastAsia="Times New Roman"/>
              </w:rPr>
            </w:pPr>
            <w:r>
              <w:rPr>
                <w:rFonts w:eastAsia="Times New Roman"/>
              </w:rPr>
              <w:t xml:space="preserve">0.0528 </w:t>
            </w:r>
          </w:p>
        </w:tc>
        <w:tc>
          <w:tcPr>
            <w:tcW w:w="0" w:type="auto"/>
            <w:vAlign w:val="center"/>
            <w:hideMark/>
          </w:tcPr>
          <w:p w14:paraId="314B7B8F" w14:textId="77777777" w:rsidR="00EC1B45" w:rsidRDefault="00EC1B45">
            <w:pPr>
              <w:jc w:val="right"/>
              <w:rPr>
                <w:rFonts w:eastAsia="Times New Roman"/>
              </w:rPr>
            </w:pPr>
            <w:r>
              <w:rPr>
                <w:rFonts w:eastAsia="Times New Roman"/>
              </w:rPr>
              <w:t xml:space="preserve">0.0014 </w:t>
            </w:r>
          </w:p>
        </w:tc>
        <w:tc>
          <w:tcPr>
            <w:tcW w:w="0" w:type="auto"/>
            <w:vAlign w:val="center"/>
            <w:hideMark/>
          </w:tcPr>
          <w:p w14:paraId="37CFE448" w14:textId="77777777" w:rsidR="00EC1B45" w:rsidRDefault="00EC1B45">
            <w:pPr>
              <w:jc w:val="right"/>
              <w:rPr>
                <w:rFonts w:eastAsia="Times New Roman"/>
              </w:rPr>
            </w:pPr>
            <w:r>
              <w:rPr>
                <w:rFonts w:eastAsia="Times New Roman"/>
              </w:rPr>
              <w:t xml:space="preserve">0.0202 </w:t>
            </w:r>
          </w:p>
        </w:tc>
        <w:tc>
          <w:tcPr>
            <w:tcW w:w="0" w:type="auto"/>
            <w:vAlign w:val="center"/>
            <w:hideMark/>
          </w:tcPr>
          <w:p w14:paraId="3D757500" w14:textId="77777777" w:rsidR="00EC1B45" w:rsidRDefault="00EC1B45">
            <w:pPr>
              <w:jc w:val="right"/>
              <w:rPr>
                <w:rFonts w:eastAsia="Times New Roman"/>
              </w:rPr>
            </w:pPr>
            <w:r>
              <w:rPr>
                <w:rFonts w:eastAsia="Times New Roman"/>
              </w:rPr>
              <w:t xml:space="preserve">0.5249 </w:t>
            </w:r>
          </w:p>
        </w:tc>
      </w:tr>
      <w:tr w:rsidR="00EC1B45" w14:paraId="58DA4FD0" w14:textId="77777777">
        <w:trPr>
          <w:divId w:val="139082778"/>
          <w:tblCellSpacing w:w="15" w:type="dxa"/>
        </w:trPr>
        <w:tc>
          <w:tcPr>
            <w:tcW w:w="0" w:type="auto"/>
            <w:vAlign w:val="center"/>
            <w:hideMark/>
          </w:tcPr>
          <w:p w14:paraId="17E77B77" w14:textId="77777777" w:rsidR="00EC1B45" w:rsidRDefault="00EC1B45">
            <w:pPr>
              <w:rPr>
                <w:rFonts w:eastAsia="Times New Roman"/>
              </w:rPr>
            </w:pPr>
            <w:r>
              <w:rPr>
                <w:rFonts w:eastAsia="Times New Roman"/>
              </w:rPr>
              <w:t xml:space="preserve">Information </w:t>
            </w:r>
          </w:p>
        </w:tc>
        <w:tc>
          <w:tcPr>
            <w:tcW w:w="0" w:type="auto"/>
            <w:vAlign w:val="center"/>
            <w:hideMark/>
          </w:tcPr>
          <w:p w14:paraId="26784379" w14:textId="77777777" w:rsidR="00EC1B45" w:rsidRDefault="00EC1B45">
            <w:pPr>
              <w:jc w:val="right"/>
              <w:rPr>
                <w:rFonts w:eastAsia="Times New Roman"/>
              </w:rPr>
            </w:pPr>
            <w:r>
              <w:rPr>
                <w:rFonts w:eastAsia="Times New Roman"/>
              </w:rPr>
              <w:t xml:space="preserve">0.6219 </w:t>
            </w:r>
          </w:p>
        </w:tc>
        <w:tc>
          <w:tcPr>
            <w:tcW w:w="0" w:type="auto"/>
            <w:vAlign w:val="center"/>
            <w:hideMark/>
          </w:tcPr>
          <w:p w14:paraId="6EC1381E" w14:textId="77777777" w:rsidR="00EC1B45" w:rsidRDefault="00EC1B45">
            <w:pPr>
              <w:jc w:val="right"/>
              <w:rPr>
                <w:rFonts w:eastAsia="Times New Roman"/>
              </w:rPr>
            </w:pPr>
            <w:r>
              <w:rPr>
                <w:rFonts w:eastAsia="Times New Roman"/>
              </w:rPr>
              <w:t xml:space="preserve">0.1366 </w:t>
            </w:r>
          </w:p>
        </w:tc>
        <w:tc>
          <w:tcPr>
            <w:tcW w:w="0" w:type="auto"/>
            <w:vAlign w:val="center"/>
            <w:hideMark/>
          </w:tcPr>
          <w:p w14:paraId="0592DBD3" w14:textId="77777777" w:rsidR="00EC1B45" w:rsidRDefault="00EC1B45">
            <w:pPr>
              <w:jc w:val="right"/>
              <w:rPr>
                <w:rFonts w:eastAsia="Times New Roman"/>
              </w:rPr>
            </w:pPr>
            <w:r>
              <w:rPr>
                <w:rFonts w:eastAsia="Times New Roman"/>
              </w:rPr>
              <w:t xml:space="preserve">0.0005 </w:t>
            </w:r>
          </w:p>
        </w:tc>
        <w:tc>
          <w:tcPr>
            <w:tcW w:w="0" w:type="auto"/>
            <w:vAlign w:val="center"/>
            <w:hideMark/>
          </w:tcPr>
          <w:p w14:paraId="6E07EA1E" w14:textId="77777777" w:rsidR="00EC1B45" w:rsidRDefault="00EC1B45">
            <w:pPr>
              <w:jc w:val="right"/>
              <w:rPr>
                <w:rFonts w:eastAsia="Times New Roman"/>
              </w:rPr>
            </w:pPr>
            <w:r>
              <w:rPr>
                <w:rFonts w:eastAsia="Times New Roman"/>
              </w:rPr>
              <w:t xml:space="preserve">0.1225 </w:t>
            </w:r>
          </w:p>
        </w:tc>
        <w:tc>
          <w:tcPr>
            <w:tcW w:w="0" w:type="auto"/>
            <w:vAlign w:val="center"/>
            <w:hideMark/>
          </w:tcPr>
          <w:p w14:paraId="40AD7124" w14:textId="77777777" w:rsidR="00EC1B45" w:rsidRDefault="00EC1B45">
            <w:pPr>
              <w:jc w:val="right"/>
              <w:rPr>
                <w:rFonts w:eastAsia="Times New Roman"/>
              </w:rPr>
            </w:pPr>
            <w:r>
              <w:rPr>
                <w:rFonts w:eastAsia="Times New Roman"/>
              </w:rPr>
              <w:t xml:space="preserve">0.1184 </w:t>
            </w:r>
          </w:p>
        </w:tc>
      </w:tr>
      <w:tr w:rsidR="00EC1B45" w14:paraId="58F50CAF" w14:textId="77777777">
        <w:trPr>
          <w:divId w:val="139082778"/>
          <w:tblCellSpacing w:w="15" w:type="dxa"/>
        </w:trPr>
        <w:tc>
          <w:tcPr>
            <w:tcW w:w="0" w:type="auto"/>
            <w:vAlign w:val="center"/>
            <w:hideMark/>
          </w:tcPr>
          <w:p w14:paraId="4A34C151" w14:textId="77777777" w:rsidR="00EC1B45" w:rsidRDefault="00EC1B45">
            <w:pPr>
              <w:rPr>
                <w:rFonts w:eastAsia="Times New Roman"/>
              </w:rPr>
            </w:pPr>
            <w:r>
              <w:rPr>
                <w:rFonts w:eastAsia="Times New Roman"/>
              </w:rPr>
              <w:t xml:space="preserve">Finance, Insurance </w:t>
            </w:r>
          </w:p>
        </w:tc>
        <w:tc>
          <w:tcPr>
            <w:tcW w:w="0" w:type="auto"/>
            <w:vAlign w:val="center"/>
            <w:hideMark/>
          </w:tcPr>
          <w:p w14:paraId="64E929B3" w14:textId="77777777" w:rsidR="00EC1B45" w:rsidRDefault="00EC1B45">
            <w:pPr>
              <w:jc w:val="right"/>
              <w:rPr>
                <w:rFonts w:eastAsia="Times New Roman"/>
              </w:rPr>
            </w:pPr>
            <w:r>
              <w:rPr>
                <w:rFonts w:eastAsia="Times New Roman"/>
              </w:rPr>
              <w:t xml:space="preserve">0.7912 </w:t>
            </w:r>
          </w:p>
        </w:tc>
        <w:tc>
          <w:tcPr>
            <w:tcW w:w="0" w:type="auto"/>
            <w:vAlign w:val="center"/>
            <w:hideMark/>
          </w:tcPr>
          <w:p w14:paraId="5FF199BB" w14:textId="77777777" w:rsidR="00EC1B45" w:rsidRDefault="00EC1B45">
            <w:pPr>
              <w:jc w:val="right"/>
              <w:rPr>
                <w:rFonts w:eastAsia="Times New Roman"/>
              </w:rPr>
            </w:pPr>
            <w:r>
              <w:rPr>
                <w:rFonts w:eastAsia="Times New Roman"/>
              </w:rPr>
              <w:t xml:space="preserve">0.0125 </w:t>
            </w:r>
          </w:p>
        </w:tc>
        <w:tc>
          <w:tcPr>
            <w:tcW w:w="0" w:type="auto"/>
            <w:vAlign w:val="center"/>
            <w:hideMark/>
          </w:tcPr>
          <w:p w14:paraId="52A395BE" w14:textId="77777777" w:rsidR="00EC1B45" w:rsidRDefault="00EC1B45">
            <w:pPr>
              <w:jc w:val="right"/>
              <w:rPr>
                <w:rFonts w:eastAsia="Times New Roman"/>
              </w:rPr>
            </w:pPr>
            <w:r>
              <w:rPr>
                <w:rFonts w:eastAsia="Times New Roman"/>
              </w:rPr>
              <w:t xml:space="preserve">0.0064 </w:t>
            </w:r>
          </w:p>
        </w:tc>
        <w:tc>
          <w:tcPr>
            <w:tcW w:w="0" w:type="auto"/>
            <w:vAlign w:val="center"/>
            <w:hideMark/>
          </w:tcPr>
          <w:p w14:paraId="68B468B2" w14:textId="77777777" w:rsidR="00EC1B45" w:rsidRDefault="00EC1B45">
            <w:pPr>
              <w:jc w:val="right"/>
              <w:rPr>
                <w:rFonts w:eastAsia="Times New Roman"/>
              </w:rPr>
            </w:pPr>
            <w:r>
              <w:rPr>
                <w:rFonts w:eastAsia="Times New Roman"/>
              </w:rPr>
              <w:t xml:space="preserve">0.1830 </w:t>
            </w:r>
          </w:p>
        </w:tc>
        <w:tc>
          <w:tcPr>
            <w:tcW w:w="0" w:type="auto"/>
            <w:vAlign w:val="center"/>
            <w:hideMark/>
          </w:tcPr>
          <w:p w14:paraId="6C216A39" w14:textId="77777777" w:rsidR="00EC1B45" w:rsidRDefault="00EC1B45">
            <w:pPr>
              <w:jc w:val="right"/>
              <w:rPr>
                <w:rFonts w:eastAsia="Times New Roman"/>
              </w:rPr>
            </w:pPr>
            <w:r>
              <w:rPr>
                <w:rFonts w:eastAsia="Times New Roman"/>
              </w:rPr>
              <w:t xml:space="preserve">0.0068 </w:t>
            </w:r>
          </w:p>
        </w:tc>
      </w:tr>
      <w:tr w:rsidR="00EC1B45" w14:paraId="2CA36CF4" w14:textId="77777777">
        <w:trPr>
          <w:divId w:val="139082778"/>
          <w:tblCellSpacing w:w="15" w:type="dxa"/>
        </w:trPr>
        <w:tc>
          <w:tcPr>
            <w:tcW w:w="0" w:type="auto"/>
            <w:vAlign w:val="center"/>
            <w:hideMark/>
          </w:tcPr>
          <w:p w14:paraId="4BF478B4" w14:textId="77777777" w:rsidR="00EC1B45" w:rsidRDefault="00EC1B45">
            <w:pPr>
              <w:rPr>
                <w:rFonts w:eastAsia="Times New Roman"/>
              </w:rPr>
            </w:pPr>
            <w:r>
              <w:rPr>
                <w:rFonts w:eastAsia="Times New Roman"/>
              </w:rPr>
              <w:t xml:space="preserve">Real Estate </w:t>
            </w:r>
          </w:p>
        </w:tc>
        <w:tc>
          <w:tcPr>
            <w:tcW w:w="0" w:type="auto"/>
            <w:vAlign w:val="center"/>
            <w:hideMark/>
          </w:tcPr>
          <w:p w14:paraId="7CC77724" w14:textId="77777777" w:rsidR="00EC1B45" w:rsidRDefault="00EC1B45">
            <w:pPr>
              <w:jc w:val="right"/>
              <w:rPr>
                <w:rFonts w:eastAsia="Times New Roman"/>
              </w:rPr>
            </w:pPr>
            <w:r>
              <w:rPr>
                <w:rFonts w:eastAsia="Times New Roman"/>
              </w:rPr>
              <w:t xml:space="preserve">0.4207 </w:t>
            </w:r>
          </w:p>
        </w:tc>
        <w:tc>
          <w:tcPr>
            <w:tcW w:w="0" w:type="auto"/>
            <w:vAlign w:val="center"/>
            <w:hideMark/>
          </w:tcPr>
          <w:p w14:paraId="0B32938C" w14:textId="77777777" w:rsidR="00EC1B45" w:rsidRDefault="00EC1B45">
            <w:pPr>
              <w:jc w:val="right"/>
              <w:rPr>
                <w:rFonts w:eastAsia="Times New Roman"/>
              </w:rPr>
            </w:pPr>
            <w:r>
              <w:rPr>
                <w:rFonts w:eastAsia="Times New Roman"/>
              </w:rPr>
              <w:t xml:space="preserve">0.0740 </w:t>
            </w:r>
          </w:p>
        </w:tc>
        <w:tc>
          <w:tcPr>
            <w:tcW w:w="0" w:type="auto"/>
            <w:vAlign w:val="center"/>
            <w:hideMark/>
          </w:tcPr>
          <w:p w14:paraId="2E5311E4" w14:textId="77777777" w:rsidR="00EC1B45" w:rsidRDefault="00EC1B45">
            <w:pPr>
              <w:jc w:val="right"/>
              <w:rPr>
                <w:rFonts w:eastAsia="Times New Roman"/>
              </w:rPr>
            </w:pPr>
            <w:r>
              <w:rPr>
                <w:rFonts w:eastAsia="Times New Roman"/>
              </w:rPr>
              <w:t xml:space="preserve">0.0004 </w:t>
            </w:r>
          </w:p>
        </w:tc>
        <w:tc>
          <w:tcPr>
            <w:tcW w:w="0" w:type="auto"/>
            <w:vAlign w:val="center"/>
            <w:hideMark/>
          </w:tcPr>
          <w:p w14:paraId="43E21BDD" w14:textId="77777777" w:rsidR="00EC1B45" w:rsidRDefault="00EC1B45">
            <w:pPr>
              <w:jc w:val="right"/>
              <w:rPr>
                <w:rFonts w:eastAsia="Times New Roman"/>
              </w:rPr>
            </w:pPr>
            <w:r>
              <w:rPr>
                <w:rFonts w:eastAsia="Times New Roman"/>
              </w:rPr>
              <w:t xml:space="preserve">0.3993 </w:t>
            </w:r>
          </w:p>
        </w:tc>
        <w:tc>
          <w:tcPr>
            <w:tcW w:w="0" w:type="auto"/>
            <w:vAlign w:val="center"/>
            <w:hideMark/>
          </w:tcPr>
          <w:p w14:paraId="5453C46D" w14:textId="77777777" w:rsidR="00EC1B45" w:rsidRDefault="00EC1B45">
            <w:pPr>
              <w:jc w:val="right"/>
              <w:rPr>
                <w:rFonts w:eastAsia="Times New Roman"/>
              </w:rPr>
            </w:pPr>
            <w:r>
              <w:rPr>
                <w:rFonts w:eastAsia="Times New Roman"/>
              </w:rPr>
              <w:t xml:space="preserve">0.1055 </w:t>
            </w:r>
          </w:p>
        </w:tc>
      </w:tr>
      <w:tr w:rsidR="00EC1B45" w14:paraId="53CDAED4" w14:textId="77777777">
        <w:trPr>
          <w:divId w:val="139082778"/>
          <w:tblCellSpacing w:w="15" w:type="dxa"/>
        </w:trPr>
        <w:tc>
          <w:tcPr>
            <w:tcW w:w="0" w:type="auto"/>
            <w:vAlign w:val="center"/>
            <w:hideMark/>
          </w:tcPr>
          <w:p w14:paraId="1497A0F0" w14:textId="77777777" w:rsidR="00EC1B45" w:rsidRDefault="00EC1B45">
            <w:pPr>
              <w:rPr>
                <w:rFonts w:eastAsia="Times New Roman"/>
              </w:rPr>
            </w:pPr>
            <w:r>
              <w:rPr>
                <w:rFonts w:eastAsia="Times New Roman"/>
              </w:rPr>
              <w:t xml:space="preserve">Professional, Science, Technical </w:t>
            </w:r>
          </w:p>
        </w:tc>
        <w:tc>
          <w:tcPr>
            <w:tcW w:w="0" w:type="auto"/>
            <w:vAlign w:val="center"/>
            <w:hideMark/>
          </w:tcPr>
          <w:p w14:paraId="1805D7EE" w14:textId="77777777" w:rsidR="00EC1B45" w:rsidRDefault="00EC1B45">
            <w:pPr>
              <w:jc w:val="right"/>
              <w:rPr>
                <w:rFonts w:eastAsia="Times New Roman"/>
              </w:rPr>
            </w:pPr>
            <w:r>
              <w:rPr>
                <w:rFonts w:eastAsia="Times New Roman"/>
              </w:rPr>
              <w:t xml:space="preserve">0.8401 </w:t>
            </w:r>
          </w:p>
        </w:tc>
        <w:tc>
          <w:tcPr>
            <w:tcW w:w="0" w:type="auto"/>
            <w:vAlign w:val="center"/>
            <w:hideMark/>
          </w:tcPr>
          <w:p w14:paraId="3339768A" w14:textId="77777777" w:rsidR="00EC1B45" w:rsidRDefault="00EC1B45">
            <w:pPr>
              <w:jc w:val="right"/>
              <w:rPr>
                <w:rFonts w:eastAsia="Times New Roman"/>
              </w:rPr>
            </w:pPr>
            <w:r>
              <w:rPr>
                <w:rFonts w:eastAsia="Times New Roman"/>
              </w:rPr>
              <w:t xml:space="preserve">0.0721 </w:t>
            </w:r>
          </w:p>
        </w:tc>
        <w:tc>
          <w:tcPr>
            <w:tcW w:w="0" w:type="auto"/>
            <w:vAlign w:val="center"/>
            <w:hideMark/>
          </w:tcPr>
          <w:p w14:paraId="3E856500" w14:textId="77777777" w:rsidR="00EC1B45" w:rsidRDefault="00EC1B45">
            <w:pPr>
              <w:jc w:val="right"/>
              <w:rPr>
                <w:rFonts w:eastAsia="Times New Roman"/>
              </w:rPr>
            </w:pPr>
            <w:r>
              <w:rPr>
                <w:rFonts w:eastAsia="Times New Roman"/>
              </w:rPr>
              <w:t xml:space="preserve">0.0174 </w:t>
            </w:r>
          </w:p>
        </w:tc>
        <w:tc>
          <w:tcPr>
            <w:tcW w:w="0" w:type="auto"/>
            <w:vAlign w:val="center"/>
            <w:hideMark/>
          </w:tcPr>
          <w:p w14:paraId="1E8074D0" w14:textId="77777777" w:rsidR="00EC1B45" w:rsidRDefault="00EC1B45">
            <w:pPr>
              <w:jc w:val="right"/>
              <w:rPr>
                <w:rFonts w:eastAsia="Times New Roman"/>
              </w:rPr>
            </w:pPr>
            <w:r>
              <w:rPr>
                <w:rFonts w:eastAsia="Times New Roman"/>
              </w:rPr>
              <w:t xml:space="preserve">0.0436 </w:t>
            </w:r>
          </w:p>
        </w:tc>
        <w:tc>
          <w:tcPr>
            <w:tcW w:w="0" w:type="auto"/>
            <w:vAlign w:val="center"/>
            <w:hideMark/>
          </w:tcPr>
          <w:p w14:paraId="410E11CD" w14:textId="77777777" w:rsidR="00EC1B45" w:rsidRDefault="00EC1B45">
            <w:pPr>
              <w:jc w:val="right"/>
              <w:rPr>
                <w:rFonts w:eastAsia="Times New Roman"/>
              </w:rPr>
            </w:pPr>
            <w:r>
              <w:rPr>
                <w:rFonts w:eastAsia="Times New Roman"/>
              </w:rPr>
              <w:t xml:space="preserve">0.0269 </w:t>
            </w:r>
          </w:p>
        </w:tc>
      </w:tr>
      <w:tr w:rsidR="00EC1B45" w14:paraId="2E61F3E3" w14:textId="77777777">
        <w:trPr>
          <w:divId w:val="139082778"/>
          <w:tblCellSpacing w:w="15" w:type="dxa"/>
        </w:trPr>
        <w:tc>
          <w:tcPr>
            <w:tcW w:w="0" w:type="auto"/>
            <w:vAlign w:val="center"/>
            <w:hideMark/>
          </w:tcPr>
          <w:p w14:paraId="14B8CE30" w14:textId="77777777" w:rsidR="00EC1B45" w:rsidRDefault="00EC1B45">
            <w:pPr>
              <w:rPr>
                <w:rFonts w:eastAsia="Times New Roman"/>
              </w:rPr>
            </w:pPr>
            <w:r>
              <w:rPr>
                <w:rFonts w:eastAsia="Times New Roman"/>
              </w:rPr>
              <w:t xml:space="preserve">Management </w:t>
            </w:r>
          </w:p>
        </w:tc>
        <w:tc>
          <w:tcPr>
            <w:tcW w:w="0" w:type="auto"/>
            <w:vAlign w:val="center"/>
            <w:hideMark/>
          </w:tcPr>
          <w:p w14:paraId="10CAD2BE" w14:textId="77777777" w:rsidR="00EC1B45" w:rsidRDefault="00EC1B45">
            <w:pPr>
              <w:jc w:val="right"/>
              <w:rPr>
                <w:rFonts w:eastAsia="Times New Roman"/>
              </w:rPr>
            </w:pPr>
            <w:r>
              <w:rPr>
                <w:rFonts w:eastAsia="Times New Roman"/>
              </w:rPr>
              <w:t xml:space="preserve">0.8676 </w:t>
            </w:r>
          </w:p>
        </w:tc>
        <w:tc>
          <w:tcPr>
            <w:tcW w:w="0" w:type="auto"/>
            <w:vAlign w:val="center"/>
            <w:hideMark/>
          </w:tcPr>
          <w:p w14:paraId="50038B8E" w14:textId="77777777" w:rsidR="00EC1B45" w:rsidRDefault="00EC1B45">
            <w:pPr>
              <w:jc w:val="right"/>
              <w:rPr>
                <w:rFonts w:eastAsia="Times New Roman"/>
              </w:rPr>
            </w:pPr>
            <w:r>
              <w:rPr>
                <w:rFonts w:eastAsia="Times New Roman"/>
              </w:rPr>
              <w:t xml:space="preserve">0.0493 </w:t>
            </w:r>
          </w:p>
        </w:tc>
        <w:tc>
          <w:tcPr>
            <w:tcW w:w="0" w:type="auto"/>
            <w:vAlign w:val="center"/>
            <w:hideMark/>
          </w:tcPr>
          <w:p w14:paraId="330D99D5" w14:textId="77777777" w:rsidR="00EC1B45" w:rsidRDefault="00EC1B45">
            <w:pPr>
              <w:jc w:val="right"/>
              <w:rPr>
                <w:rFonts w:eastAsia="Times New Roman"/>
              </w:rPr>
            </w:pPr>
            <w:r>
              <w:rPr>
                <w:rFonts w:eastAsia="Times New Roman"/>
              </w:rPr>
              <w:t xml:space="preserve">0.0042 </w:t>
            </w:r>
          </w:p>
        </w:tc>
        <w:tc>
          <w:tcPr>
            <w:tcW w:w="0" w:type="auto"/>
            <w:vAlign w:val="center"/>
            <w:hideMark/>
          </w:tcPr>
          <w:p w14:paraId="2BD352A7" w14:textId="77777777" w:rsidR="00EC1B45" w:rsidRDefault="00EC1B45">
            <w:pPr>
              <w:jc w:val="right"/>
              <w:rPr>
                <w:rFonts w:eastAsia="Times New Roman"/>
              </w:rPr>
            </w:pPr>
            <w:r>
              <w:rPr>
                <w:rFonts w:eastAsia="Times New Roman"/>
              </w:rPr>
              <w:t xml:space="preserve">0.0347 </w:t>
            </w:r>
          </w:p>
        </w:tc>
        <w:tc>
          <w:tcPr>
            <w:tcW w:w="0" w:type="auto"/>
            <w:vAlign w:val="center"/>
            <w:hideMark/>
          </w:tcPr>
          <w:p w14:paraId="65169513" w14:textId="77777777" w:rsidR="00EC1B45" w:rsidRDefault="00EC1B45">
            <w:pPr>
              <w:jc w:val="right"/>
              <w:rPr>
                <w:rFonts w:eastAsia="Times New Roman"/>
              </w:rPr>
            </w:pPr>
            <w:r>
              <w:rPr>
                <w:rFonts w:eastAsia="Times New Roman"/>
              </w:rPr>
              <w:t xml:space="preserve">0.0442 </w:t>
            </w:r>
          </w:p>
        </w:tc>
      </w:tr>
      <w:tr w:rsidR="00EC1B45" w14:paraId="7F20F504" w14:textId="77777777">
        <w:trPr>
          <w:divId w:val="139082778"/>
          <w:tblCellSpacing w:w="15" w:type="dxa"/>
        </w:trPr>
        <w:tc>
          <w:tcPr>
            <w:tcW w:w="0" w:type="auto"/>
            <w:vAlign w:val="center"/>
            <w:hideMark/>
          </w:tcPr>
          <w:p w14:paraId="7ED61A36" w14:textId="77777777" w:rsidR="00EC1B45" w:rsidRDefault="00EC1B45">
            <w:pPr>
              <w:rPr>
                <w:rFonts w:eastAsia="Times New Roman"/>
              </w:rPr>
            </w:pPr>
            <w:r>
              <w:rPr>
                <w:rFonts w:eastAsia="Times New Roman"/>
              </w:rPr>
              <w:t xml:space="preserve">Administrative, Support, Waste management </w:t>
            </w:r>
          </w:p>
        </w:tc>
        <w:tc>
          <w:tcPr>
            <w:tcW w:w="0" w:type="auto"/>
            <w:vAlign w:val="center"/>
            <w:hideMark/>
          </w:tcPr>
          <w:p w14:paraId="76B88625" w14:textId="77777777" w:rsidR="00EC1B45" w:rsidRDefault="00EC1B45">
            <w:pPr>
              <w:jc w:val="right"/>
              <w:rPr>
                <w:rFonts w:eastAsia="Times New Roman"/>
              </w:rPr>
            </w:pPr>
            <w:r>
              <w:rPr>
                <w:rFonts w:eastAsia="Times New Roman"/>
              </w:rPr>
              <w:t xml:space="preserve">0.3514 </w:t>
            </w:r>
          </w:p>
        </w:tc>
        <w:tc>
          <w:tcPr>
            <w:tcW w:w="0" w:type="auto"/>
            <w:vAlign w:val="center"/>
            <w:hideMark/>
          </w:tcPr>
          <w:p w14:paraId="1FFF3573" w14:textId="77777777" w:rsidR="00EC1B45" w:rsidRDefault="00EC1B45">
            <w:pPr>
              <w:jc w:val="right"/>
              <w:rPr>
                <w:rFonts w:eastAsia="Times New Roman"/>
              </w:rPr>
            </w:pPr>
            <w:r>
              <w:rPr>
                <w:rFonts w:eastAsia="Times New Roman"/>
              </w:rPr>
              <w:t xml:space="preserve">0.4302 </w:t>
            </w:r>
          </w:p>
        </w:tc>
        <w:tc>
          <w:tcPr>
            <w:tcW w:w="0" w:type="auto"/>
            <w:vAlign w:val="center"/>
            <w:hideMark/>
          </w:tcPr>
          <w:p w14:paraId="1CB247EF" w14:textId="77777777" w:rsidR="00EC1B45" w:rsidRDefault="00EC1B45">
            <w:pPr>
              <w:jc w:val="right"/>
              <w:rPr>
                <w:rFonts w:eastAsia="Times New Roman"/>
              </w:rPr>
            </w:pPr>
            <w:r>
              <w:rPr>
                <w:rFonts w:eastAsia="Times New Roman"/>
              </w:rPr>
              <w:t xml:space="preserve">0.0192 </w:t>
            </w:r>
          </w:p>
        </w:tc>
        <w:tc>
          <w:tcPr>
            <w:tcW w:w="0" w:type="auto"/>
            <w:vAlign w:val="center"/>
            <w:hideMark/>
          </w:tcPr>
          <w:p w14:paraId="7E7E566A" w14:textId="77777777" w:rsidR="00EC1B45" w:rsidRDefault="00EC1B45">
            <w:pPr>
              <w:jc w:val="right"/>
              <w:rPr>
                <w:rFonts w:eastAsia="Times New Roman"/>
              </w:rPr>
            </w:pPr>
            <w:r>
              <w:rPr>
                <w:rFonts w:eastAsia="Times New Roman"/>
              </w:rPr>
              <w:t xml:space="preserve">0.0549 </w:t>
            </w:r>
          </w:p>
        </w:tc>
        <w:tc>
          <w:tcPr>
            <w:tcW w:w="0" w:type="auto"/>
            <w:vAlign w:val="center"/>
            <w:hideMark/>
          </w:tcPr>
          <w:p w14:paraId="4FC6225C" w14:textId="77777777" w:rsidR="00EC1B45" w:rsidRDefault="00EC1B45">
            <w:pPr>
              <w:jc w:val="right"/>
              <w:rPr>
                <w:rFonts w:eastAsia="Times New Roman"/>
              </w:rPr>
            </w:pPr>
            <w:r>
              <w:rPr>
                <w:rFonts w:eastAsia="Times New Roman"/>
              </w:rPr>
              <w:t xml:space="preserve">0.1444 </w:t>
            </w:r>
          </w:p>
        </w:tc>
      </w:tr>
      <w:tr w:rsidR="00EC1B45" w14:paraId="1190535D" w14:textId="77777777">
        <w:trPr>
          <w:divId w:val="139082778"/>
          <w:tblCellSpacing w:w="15" w:type="dxa"/>
        </w:trPr>
        <w:tc>
          <w:tcPr>
            <w:tcW w:w="0" w:type="auto"/>
            <w:vAlign w:val="center"/>
            <w:hideMark/>
          </w:tcPr>
          <w:p w14:paraId="2E64933D" w14:textId="77777777" w:rsidR="00EC1B45" w:rsidRDefault="00EC1B45">
            <w:pPr>
              <w:rPr>
                <w:rFonts w:eastAsia="Times New Roman"/>
              </w:rPr>
            </w:pPr>
            <w:r>
              <w:rPr>
                <w:rFonts w:eastAsia="Times New Roman"/>
              </w:rPr>
              <w:t xml:space="preserve">Education </w:t>
            </w:r>
          </w:p>
        </w:tc>
        <w:tc>
          <w:tcPr>
            <w:tcW w:w="0" w:type="auto"/>
            <w:vAlign w:val="center"/>
            <w:hideMark/>
          </w:tcPr>
          <w:p w14:paraId="63715D81" w14:textId="77777777" w:rsidR="00EC1B45" w:rsidRDefault="00EC1B45">
            <w:pPr>
              <w:jc w:val="right"/>
              <w:rPr>
                <w:rFonts w:eastAsia="Times New Roman"/>
              </w:rPr>
            </w:pPr>
            <w:r>
              <w:rPr>
                <w:rFonts w:eastAsia="Times New Roman"/>
              </w:rPr>
              <w:t xml:space="preserve">0.8199 </w:t>
            </w:r>
          </w:p>
        </w:tc>
        <w:tc>
          <w:tcPr>
            <w:tcW w:w="0" w:type="auto"/>
            <w:vAlign w:val="center"/>
            <w:hideMark/>
          </w:tcPr>
          <w:p w14:paraId="0F1D0F9C" w14:textId="77777777" w:rsidR="00EC1B45" w:rsidRDefault="00EC1B45">
            <w:pPr>
              <w:jc w:val="right"/>
              <w:rPr>
                <w:rFonts w:eastAsia="Times New Roman"/>
              </w:rPr>
            </w:pPr>
            <w:r>
              <w:rPr>
                <w:rFonts w:eastAsia="Times New Roman"/>
              </w:rPr>
              <w:t xml:space="preserve">0.0780 </w:t>
            </w:r>
          </w:p>
        </w:tc>
        <w:tc>
          <w:tcPr>
            <w:tcW w:w="0" w:type="auto"/>
            <w:vAlign w:val="center"/>
            <w:hideMark/>
          </w:tcPr>
          <w:p w14:paraId="68EC7CCE" w14:textId="77777777" w:rsidR="00EC1B45" w:rsidRDefault="00EC1B45">
            <w:pPr>
              <w:jc w:val="right"/>
              <w:rPr>
                <w:rFonts w:eastAsia="Times New Roman"/>
              </w:rPr>
            </w:pPr>
            <w:r>
              <w:rPr>
                <w:rFonts w:eastAsia="Times New Roman"/>
              </w:rPr>
              <w:t xml:space="preserve">0.0219 </w:t>
            </w:r>
          </w:p>
        </w:tc>
        <w:tc>
          <w:tcPr>
            <w:tcW w:w="0" w:type="auto"/>
            <w:vAlign w:val="center"/>
            <w:hideMark/>
          </w:tcPr>
          <w:p w14:paraId="537CE053" w14:textId="77777777" w:rsidR="00EC1B45" w:rsidRDefault="00EC1B45">
            <w:pPr>
              <w:jc w:val="right"/>
              <w:rPr>
                <w:rFonts w:eastAsia="Times New Roman"/>
              </w:rPr>
            </w:pPr>
            <w:r>
              <w:rPr>
                <w:rFonts w:eastAsia="Times New Roman"/>
              </w:rPr>
              <w:t xml:space="preserve">0.0405 </w:t>
            </w:r>
          </w:p>
        </w:tc>
        <w:tc>
          <w:tcPr>
            <w:tcW w:w="0" w:type="auto"/>
            <w:vAlign w:val="center"/>
            <w:hideMark/>
          </w:tcPr>
          <w:p w14:paraId="78B6A2CC" w14:textId="77777777" w:rsidR="00EC1B45" w:rsidRDefault="00EC1B45">
            <w:pPr>
              <w:jc w:val="right"/>
              <w:rPr>
                <w:rFonts w:eastAsia="Times New Roman"/>
              </w:rPr>
            </w:pPr>
            <w:r>
              <w:rPr>
                <w:rFonts w:eastAsia="Times New Roman"/>
              </w:rPr>
              <w:t xml:space="preserve">0.0397 </w:t>
            </w:r>
          </w:p>
        </w:tc>
      </w:tr>
      <w:tr w:rsidR="00EC1B45" w14:paraId="26FB5109" w14:textId="77777777">
        <w:trPr>
          <w:divId w:val="139082778"/>
          <w:tblCellSpacing w:w="15" w:type="dxa"/>
        </w:trPr>
        <w:tc>
          <w:tcPr>
            <w:tcW w:w="0" w:type="auto"/>
            <w:vAlign w:val="center"/>
            <w:hideMark/>
          </w:tcPr>
          <w:p w14:paraId="68DAD5F3" w14:textId="77777777" w:rsidR="00EC1B45" w:rsidRDefault="00EC1B45">
            <w:pPr>
              <w:rPr>
                <w:rFonts w:eastAsia="Times New Roman"/>
              </w:rPr>
            </w:pPr>
            <w:r>
              <w:rPr>
                <w:rFonts w:eastAsia="Times New Roman"/>
              </w:rPr>
              <w:t xml:space="preserve">Health care </w:t>
            </w:r>
          </w:p>
        </w:tc>
        <w:tc>
          <w:tcPr>
            <w:tcW w:w="0" w:type="auto"/>
            <w:vAlign w:val="center"/>
            <w:hideMark/>
          </w:tcPr>
          <w:p w14:paraId="2E4EA9D7" w14:textId="77777777" w:rsidR="00EC1B45" w:rsidRDefault="00EC1B45">
            <w:pPr>
              <w:jc w:val="right"/>
              <w:rPr>
                <w:rFonts w:eastAsia="Times New Roman"/>
              </w:rPr>
            </w:pPr>
            <w:r>
              <w:rPr>
                <w:rFonts w:eastAsia="Times New Roman"/>
              </w:rPr>
              <w:t xml:space="preserve">0.3841 </w:t>
            </w:r>
          </w:p>
        </w:tc>
        <w:tc>
          <w:tcPr>
            <w:tcW w:w="0" w:type="auto"/>
            <w:vAlign w:val="center"/>
            <w:hideMark/>
          </w:tcPr>
          <w:p w14:paraId="1AD6596D" w14:textId="77777777" w:rsidR="00EC1B45" w:rsidRDefault="00EC1B45">
            <w:pPr>
              <w:jc w:val="right"/>
              <w:rPr>
                <w:rFonts w:eastAsia="Times New Roman"/>
              </w:rPr>
            </w:pPr>
            <w:r>
              <w:rPr>
                <w:rFonts w:eastAsia="Times New Roman"/>
              </w:rPr>
              <w:t xml:space="preserve">0.1146 </w:t>
            </w:r>
          </w:p>
        </w:tc>
        <w:tc>
          <w:tcPr>
            <w:tcW w:w="0" w:type="auto"/>
            <w:vAlign w:val="center"/>
            <w:hideMark/>
          </w:tcPr>
          <w:p w14:paraId="2C31668B" w14:textId="77777777" w:rsidR="00EC1B45" w:rsidRDefault="00EC1B45">
            <w:pPr>
              <w:jc w:val="right"/>
              <w:rPr>
                <w:rFonts w:eastAsia="Times New Roman"/>
              </w:rPr>
            </w:pPr>
            <w:r>
              <w:rPr>
                <w:rFonts w:eastAsia="Times New Roman"/>
              </w:rPr>
              <w:t xml:space="preserve">0.4595 </w:t>
            </w:r>
          </w:p>
        </w:tc>
        <w:tc>
          <w:tcPr>
            <w:tcW w:w="0" w:type="auto"/>
            <w:vAlign w:val="center"/>
            <w:hideMark/>
          </w:tcPr>
          <w:p w14:paraId="7E37A1F5" w14:textId="77777777" w:rsidR="00EC1B45" w:rsidRDefault="00EC1B45">
            <w:pPr>
              <w:jc w:val="right"/>
              <w:rPr>
                <w:rFonts w:eastAsia="Times New Roman"/>
              </w:rPr>
            </w:pPr>
            <w:r>
              <w:rPr>
                <w:rFonts w:eastAsia="Times New Roman"/>
              </w:rPr>
              <w:t xml:space="preserve">0.0216 </w:t>
            </w:r>
          </w:p>
        </w:tc>
        <w:tc>
          <w:tcPr>
            <w:tcW w:w="0" w:type="auto"/>
            <w:vAlign w:val="center"/>
            <w:hideMark/>
          </w:tcPr>
          <w:p w14:paraId="374D2E70" w14:textId="77777777" w:rsidR="00EC1B45" w:rsidRDefault="00EC1B45">
            <w:pPr>
              <w:jc w:val="right"/>
              <w:rPr>
                <w:rFonts w:eastAsia="Times New Roman"/>
              </w:rPr>
            </w:pPr>
            <w:r>
              <w:rPr>
                <w:rFonts w:eastAsia="Times New Roman"/>
              </w:rPr>
              <w:t xml:space="preserve">0.0201 </w:t>
            </w:r>
          </w:p>
        </w:tc>
      </w:tr>
      <w:tr w:rsidR="00EC1B45" w14:paraId="1B89D6EF" w14:textId="77777777">
        <w:trPr>
          <w:divId w:val="139082778"/>
          <w:tblCellSpacing w:w="15" w:type="dxa"/>
        </w:trPr>
        <w:tc>
          <w:tcPr>
            <w:tcW w:w="0" w:type="auto"/>
            <w:vAlign w:val="center"/>
            <w:hideMark/>
          </w:tcPr>
          <w:p w14:paraId="126091A7" w14:textId="77777777" w:rsidR="00EC1B45" w:rsidRDefault="00EC1B45">
            <w:pPr>
              <w:rPr>
                <w:rFonts w:eastAsia="Times New Roman"/>
              </w:rPr>
            </w:pPr>
            <w:r>
              <w:rPr>
                <w:rFonts w:eastAsia="Times New Roman"/>
              </w:rPr>
              <w:lastRenderedPageBreak/>
              <w:t xml:space="preserve">Arts, Entertainment, Recreation </w:t>
            </w:r>
          </w:p>
        </w:tc>
        <w:tc>
          <w:tcPr>
            <w:tcW w:w="0" w:type="auto"/>
            <w:vAlign w:val="center"/>
            <w:hideMark/>
          </w:tcPr>
          <w:p w14:paraId="1DC05CCE" w14:textId="77777777" w:rsidR="00EC1B45" w:rsidRDefault="00EC1B45">
            <w:pPr>
              <w:jc w:val="right"/>
              <w:rPr>
                <w:rFonts w:eastAsia="Times New Roman"/>
              </w:rPr>
            </w:pPr>
            <w:r>
              <w:rPr>
                <w:rFonts w:eastAsia="Times New Roman"/>
              </w:rPr>
              <w:t xml:space="preserve">0.1738 </w:t>
            </w:r>
          </w:p>
        </w:tc>
        <w:tc>
          <w:tcPr>
            <w:tcW w:w="0" w:type="auto"/>
            <w:vAlign w:val="center"/>
            <w:hideMark/>
          </w:tcPr>
          <w:p w14:paraId="77B519F5" w14:textId="77777777" w:rsidR="00EC1B45" w:rsidRDefault="00EC1B45">
            <w:pPr>
              <w:jc w:val="right"/>
              <w:rPr>
                <w:rFonts w:eastAsia="Times New Roman"/>
              </w:rPr>
            </w:pPr>
            <w:r>
              <w:rPr>
                <w:rFonts w:eastAsia="Times New Roman"/>
              </w:rPr>
              <w:t xml:space="preserve">0.6212 </w:t>
            </w:r>
          </w:p>
        </w:tc>
        <w:tc>
          <w:tcPr>
            <w:tcW w:w="0" w:type="auto"/>
            <w:vAlign w:val="center"/>
            <w:hideMark/>
          </w:tcPr>
          <w:p w14:paraId="79B1C503" w14:textId="77777777" w:rsidR="00EC1B45" w:rsidRDefault="00EC1B45">
            <w:pPr>
              <w:jc w:val="right"/>
              <w:rPr>
                <w:rFonts w:eastAsia="Times New Roman"/>
              </w:rPr>
            </w:pPr>
            <w:r>
              <w:rPr>
                <w:rFonts w:eastAsia="Times New Roman"/>
              </w:rPr>
              <w:t xml:space="preserve">0.0121 </w:t>
            </w:r>
          </w:p>
        </w:tc>
        <w:tc>
          <w:tcPr>
            <w:tcW w:w="0" w:type="auto"/>
            <w:vAlign w:val="center"/>
            <w:hideMark/>
          </w:tcPr>
          <w:p w14:paraId="33DFEB6B" w14:textId="77777777" w:rsidR="00EC1B45" w:rsidRDefault="00EC1B45">
            <w:pPr>
              <w:jc w:val="right"/>
              <w:rPr>
                <w:rFonts w:eastAsia="Times New Roman"/>
              </w:rPr>
            </w:pPr>
            <w:r>
              <w:rPr>
                <w:rFonts w:eastAsia="Times New Roman"/>
              </w:rPr>
              <w:t xml:space="preserve">0.1503 </w:t>
            </w:r>
          </w:p>
        </w:tc>
        <w:tc>
          <w:tcPr>
            <w:tcW w:w="0" w:type="auto"/>
            <w:vAlign w:val="center"/>
            <w:hideMark/>
          </w:tcPr>
          <w:p w14:paraId="30572DEE" w14:textId="77777777" w:rsidR="00EC1B45" w:rsidRDefault="00EC1B45">
            <w:pPr>
              <w:jc w:val="right"/>
              <w:rPr>
                <w:rFonts w:eastAsia="Times New Roman"/>
              </w:rPr>
            </w:pPr>
            <w:r>
              <w:rPr>
                <w:rFonts w:eastAsia="Times New Roman"/>
              </w:rPr>
              <w:t xml:space="preserve">0.0426 </w:t>
            </w:r>
          </w:p>
        </w:tc>
      </w:tr>
      <w:tr w:rsidR="00EC1B45" w14:paraId="1362810B" w14:textId="77777777">
        <w:trPr>
          <w:divId w:val="139082778"/>
          <w:tblCellSpacing w:w="15" w:type="dxa"/>
        </w:trPr>
        <w:tc>
          <w:tcPr>
            <w:tcW w:w="0" w:type="auto"/>
            <w:vAlign w:val="center"/>
            <w:hideMark/>
          </w:tcPr>
          <w:p w14:paraId="12074FA4" w14:textId="77777777" w:rsidR="00EC1B45" w:rsidRDefault="00EC1B45">
            <w:pPr>
              <w:rPr>
                <w:rFonts w:eastAsia="Times New Roman"/>
              </w:rPr>
            </w:pPr>
            <w:r>
              <w:rPr>
                <w:rFonts w:eastAsia="Times New Roman"/>
              </w:rPr>
              <w:t xml:space="preserve">Accommodation, Food Service </w:t>
            </w:r>
          </w:p>
        </w:tc>
        <w:tc>
          <w:tcPr>
            <w:tcW w:w="0" w:type="auto"/>
            <w:vAlign w:val="center"/>
            <w:hideMark/>
          </w:tcPr>
          <w:p w14:paraId="3D86FEA0" w14:textId="77777777" w:rsidR="00EC1B45" w:rsidRDefault="00EC1B45">
            <w:pPr>
              <w:jc w:val="right"/>
              <w:rPr>
                <w:rFonts w:eastAsia="Times New Roman"/>
              </w:rPr>
            </w:pPr>
            <w:r>
              <w:rPr>
                <w:rFonts w:eastAsia="Times New Roman"/>
              </w:rPr>
              <w:t xml:space="preserve">0.1786 </w:t>
            </w:r>
          </w:p>
        </w:tc>
        <w:tc>
          <w:tcPr>
            <w:tcW w:w="0" w:type="auto"/>
            <w:vAlign w:val="center"/>
            <w:hideMark/>
          </w:tcPr>
          <w:p w14:paraId="7EE314DE" w14:textId="77777777" w:rsidR="00EC1B45" w:rsidRDefault="00EC1B45">
            <w:pPr>
              <w:jc w:val="right"/>
              <w:rPr>
                <w:rFonts w:eastAsia="Times New Roman"/>
              </w:rPr>
            </w:pPr>
            <w:r>
              <w:rPr>
                <w:rFonts w:eastAsia="Times New Roman"/>
              </w:rPr>
              <w:t xml:space="preserve">0.0595 </w:t>
            </w:r>
          </w:p>
        </w:tc>
        <w:tc>
          <w:tcPr>
            <w:tcW w:w="0" w:type="auto"/>
            <w:vAlign w:val="center"/>
            <w:hideMark/>
          </w:tcPr>
          <w:p w14:paraId="68A47332" w14:textId="77777777" w:rsidR="00EC1B45" w:rsidRDefault="00EC1B45">
            <w:pPr>
              <w:jc w:val="right"/>
              <w:rPr>
                <w:rFonts w:eastAsia="Times New Roman"/>
              </w:rPr>
            </w:pPr>
            <w:r>
              <w:rPr>
                <w:rFonts w:eastAsia="Times New Roman"/>
              </w:rPr>
              <w:t xml:space="preserve">0.0003 </w:t>
            </w:r>
          </w:p>
        </w:tc>
        <w:tc>
          <w:tcPr>
            <w:tcW w:w="0" w:type="auto"/>
            <w:vAlign w:val="center"/>
            <w:hideMark/>
          </w:tcPr>
          <w:p w14:paraId="07E42A65" w14:textId="77777777" w:rsidR="00EC1B45" w:rsidRDefault="00EC1B45">
            <w:pPr>
              <w:jc w:val="right"/>
              <w:rPr>
                <w:rFonts w:eastAsia="Times New Roman"/>
              </w:rPr>
            </w:pPr>
            <w:r>
              <w:rPr>
                <w:rFonts w:eastAsia="Times New Roman"/>
              </w:rPr>
              <w:t xml:space="preserve">0.7264 </w:t>
            </w:r>
          </w:p>
        </w:tc>
        <w:tc>
          <w:tcPr>
            <w:tcW w:w="0" w:type="auto"/>
            <w:vAlign w:val="center"/>
            <w:hideMark/>
          </w:tcPr>
          <w:p w14:paraId="573B2760" w14:textId="77777777" w:rsidR="00EC1B45" w:rsidRDefault="00EC1B45">
            <w:pPr>
              <w:jc w:val="right"/>
              <w:rPr>
                <w:rFonts w:eastAsia="Times New Roman"/>
              </w:rPr>
            </w:pPr>
            <w:r>
              <w:rPr>
                <w:rFonts w:eastAsia="Times New Roman"/>
              </w:rPr>
              <w:t xml:space="preserve">0.0352 </w:t>
            </w:r>
          </w:p>
        </w:tc>
      </w:tr>
      <w:tr w:rsidR="00EC1B45" w14:paraId="17A8F0BA" w14:textId="77777777">
        <w:trPr>
          <w:divId w:val="139082778"/>
          <w:tblCellSpacing w:w="15" w:type="dxa"/>
        </w:trPr>
        <w:tc>
          <w:tcPr>
            <w:tcW w:w="0" w:type="auto"/>
            <w:vAlign w:val="center"/>
            <w:hideMark/>
          </w:tcPr>
          <w:p w14:paraId="44FD3D71" w14:textId="77777777" w:rsidR="00EC1B45" w:rsidRDefault="00EC1B45">
            <w:pPr>
              <w:rPr>
                <w:rFonts w:eastAsia="Times New Roman"/>
              </w:rPr>
            </w:pPr>
            <w:r>
              <w:rPr>
                <w:rFonts w:eastAsia="Times New Roman"/>
              </w:rPr>
              <w:t xml:space="preserve">Other non-public administration </w:t>
            </w:r>
          </w:p>
        </w:tc>
        <w:tc>
          <w:tcPr>
            <w:tcW w:w="0" w:type="auto"/>
            <w:vAlign w:val="center"/>
            <w:hideMark/>
          </w:tcPr>
          <w:p w14:paraId="422AE59A" w14:textId="77777777" w:rsidR="00EC1B45" w:rsidRDefault="00EC1B45">
            <w:pPr>
              <w:jc w:val="right"/>
              <w:rPr>
                <w:rFonts w:eastAsia="Times New Roman"/>
              </w:rPr>
            </w:pPr>
            <w:r>
              <w:rPr>
                <w:rFonts w:eastAsia="Times New Roman"/>
              </w:rPr>
              <w:t xml:space="preserve">0.3029 </w:t>
            </w:r>
          </w:p>
        </w:tc>
        <w:tc>
          <w:tcPr>
            <w:tcW w:w="0" w:type="auto"/>
            <w:vAlign w:val="center"/>
            <w:hideMark/>
          </w:tcPr>
          <w:p w14:paraId="02B71EB7" w14:textId="77777777" w:rsidR="00EC1B45" w:rsidRDefault="00EC1B45">
            <w:pPr>
              <w:jc w:val="right"/>
              <w:rPr>
                <w:rFonts w:eastAsia="Times New Roman"/>
              </w:rPr>
            </w:pPr>
            <w:r>
              <w:rPr>
                <w:rFonts w:eastAsia="Times New Roman"/>
              </w:rPr>
              <w:t xml:space="preserve">0.3837 </w:t>
            </w:r>
          </w:p>
        </w:tc>
        <w:tc>
          <w:tcPr>
            <w:tcW w:w="0" w:type="auto"/>
            <w:vAlign w:val="center"/>
            <w:hideMark/>
          </w:tcPr>
          <w:p w14:paraId="4621F6D2" w14:textId="77777777" w:rsidR="00EC1B45" w:rsidRDefault="00EC1B45">
            <w:pPr>
              <w:jc w:val="right"/>
              <w:rPr>
                <w:rFonts w:eastAsia="Times New Roman"/>
              </w:rPr>
            </w:pPr>
            <w:r>
              <w:rPr>
                <w:rFonts w:eastAsia="Times New Roman"/>
              </w:rPr>
              <w:t xml:space="preserve">0.0128 </w:t>
            </w:r>
          </w:p>
        </w:tc>
        <w:tc>
          <w:tcPr>
            <w:tcW w:w="0" w:type="auto"/>
            <w:vAlign w:val="center"/>
            <w:hideMark/>
          </w:tcPr>
          <w:p w14:paraId="2006B3CE" w14:textId="77777777" w:rsidR="00EC1B45" w:rsidRDefault="00EC1B45">
            <w:pPr>
              <w:jc w:val="right"/>
              <w:rPr>
                <w:rFonts w:eastAsia="Times New Roman"/>
              </w:rPr>
            </w:pPr>
            <w:r>
              <w:rPr>
                <w:rFonts w:eastAsia="Times New Roman"/>
              </w:rPr>
              <w:t xml:space="preserve">0.0607 </w:t>
            </w:r>
          </w:p>
        </w:tc>
        <w:tc>
          <w:tcPr>
            <w:tcW w:w="0" w:type="auto"/>
            <w:vAlign w:val="center"/>
            <w:hideMark/>
          </w:tcPr>
          <w:p w14:paraId="3C2CA454" w14:textId="77777777" w:rsidR="00EC1B45" w:rsidRDefault="00EC1B45">
            <w:pPr>
              <w:jc w:val="right"/>
              <w:rPr>
                <w:rFonts w:eastAsia="Times New Roman"/>
              </w:rPr>
            </w:pPr>
            <w:r>
              <w:rPr>
                <w:rFonts w:eastAsia="Times New Roman"/>
              </w:rPr>
              <w:t xml:space="preserve">0.2399 </w:t>
            </w:r>
          </w:p>
        </w:tc>
      </w:tr>
      <w:tr w:rsidR="00EC1B45" w14:paraId="619AA404" w14:textId="77777777">
        <w:trPr>
          <w:divId w:val="139082778"/>
          <w:tblCellSpacing w:w="15" w:type="dxa"/>
        </w:trPr>
        <w:tc>
          <w:tcPr>
            <w:tcW w:w="0" w:type="auto"/>
            <w:vAlign w:val="center"/>
            <w:hideMark/>
          </w:tcPr>
          <w:p w14:paraId="4727CA9D" w14:textId="77777777" w:rsidR="00EC1B45" w:rsidRDefault="00EC1B45">
            <w:pPr>
              <w:rPr>
                <w:rFonts w:eastAsia="Times New Roman"/>
              </w:rPr>
            </w:pPr>
            <w:r>
              <w:rPr>
                <w:rFonts w:eastAsia="Times New Roman"/>
              </w:rPr>
              <w:t xml:space="preserve">Public administration </w:t>
            </w:r>
          </w:p>
        </w:tc>
        <w:tc>
          <w:tcPr>
            <w:tcW w:w="0" w:type="auto"/>
            <w:vAlign w:val="center"/>
            <w:hideMark/>
          </w:tcPr>
          <w:p w14:paraId="5C94C7F8" w14:textId="77777777" w:rsidR="00EC1B45" w:rsidRDefault="00EC1B45">
            <w:pPr>
              <w:jc w:val="right"/>
              <w:rPr>
                <w:rFonts w:eastAsia="Times New Roman"/>
              </w:rPr>
            </w:pPr>
            <w:r>
              <w:rPr>
                <w:rFonts w:eastAsia="Times New Roman"/>
              </w:rPr>
              <w:t xml:space="preserve">0.6251 </w:t>
            </w:r>
          </w:p>
        </w:tc>
        <w:tc>
          <w:tcPr>
            <w:tcW w:w="0" w:type="auto"/>
            <w:vAlign w:val="center"/>
            <w:hideMark/>
          </w:tcPr>
          <w:p w14:paraId="52C85440" w14:textId="77777777" w:rsidR="00EC1B45" w:rsidRDefault="00EC1B45">
            <w:pPr>
              <w:jc w:val="right"/>
              <w:rPr>
                <w:rFonts w:eastAsia="Times New Roman"/>
              </w:rPr>
            </w:pPr>
            <w:r>
              <w:rPr>
                <w:rFonts w:eastAsia="Times New Roman"/>
              </w:rPr>
              <w:t xml:space="preserve">0.2617 </w:t>
            </w:r>
          </w:p>
        </w:tc>
        <w:tc>
          <w:tcPr>
            <w:tcW w:w="0" w:type="auto"/>
            <w:vAlign w:val="center"/>
            <w:hideMark/>
          </w:tcPr>
          <w:p w14:paraId="6A550F50" w14:textId="77777777" w:rsidR="00EC1B45" w:rsidRDefault="00EC1B45">
            <w:pPr>
              <w:jc w:val="right"/>
              <w:rPr>
                <w:rFonts w:eastAsia="Times New Roman"/>
              </w:rPr>
            </w:pPr>
            <w:r>
              <w:rPr>
                <w:rFonts w:eastAsia="Times New Roman"/>
              </w:rPr>
              <w:t xml:space="preserve">0.0273 </w:t>
            </w:r>
          </w:p>
        </w:tc>
        <w:tc>
          <w:tcPr>
            <w:tcW w:w="0" w:type="auto"/>
            <w:vAlign w:val="center"/>
            <w:hideMark/>
          </w:tcPr>
          <w:p w14:paraId="5C3957C3" w14:textId="77777777" w:rsidR="00EC1B45" w:rsidRDefault="00EC1B45">
            <w:pPr>
              <w:jc w:val="right"/>
              <w:rPr>
                <w:rFonts w:eastAsia="Times New Roman"/>
              </w:rPr>
            </w:pPr>
            <w:r>
              <w:rPr>
                <w:rFonts w:eastAsia="Times New Roman"/>
              </w:rPr>
              <w:t xml:space="preserve">0.0062 </w:t>
            </w:r>
          </w:p>
        </w:tc>
        <w:tc>
          <w:tcPr>
            <w:tcW w:w="0" w:type="auto"/>
            <w:vAlign w:val="center"/>
            <w:hideMark/>
          </w:tcPr>
          <w:p w14:paraId="1EE8BCAB" w14:textId="77777777" w:rsidR="00EC1B45" w:rsidRDefault="00EC1B45">
            <w:pPr>
              <w:jc w:val="right"/>
              <w:rPr>
                <w:rFonts w:eastAsia="Times New Roman"/>
              </w:rPr>
            </w:pPr>
            <w:r>
              <w:rPr>
                <w:rFonts w:eastAsia="Times New Roman"/>
              </w:rPr>
              <w:t xml:space="preserve">0.0796 </w:t>
            </w:r>
          </w:p>
        </w:tc>
      </w:tr>
    </w:tbl>
    <w:p w14:paraId="04931AA1" w14:textId="77777777" w:rsidR="00EC1B45" w:rsidRDefault="00EC1B45">
      <w:pPr>
        <w:pStyle w:val="Heading2"/>
        <w:divId w:val="139082778"/>
        <w:rPr>
          <w:rFonts w:eastAsia="Times New Roman"/>
        </w:rPr>
      </w:pPr>
      <w:r>
        <w:rPr>
          <w:rFonts w:eastAsia="Times New Roman"/>
        </w:rPr>
        <w:t>Shadow Price Calibration</w:t>
      </w:r>
    </w:p>
    <w:p w14:paraId="1A71388E" w14:textId="77777777" w:rsidR="00EC1B45" w:rsidRDefault="00EC1B45">
      <w:pPr>
        <w:pStyle w:val="NormalWeb"/>
        <w:divId w:val="139082778"/>
      </w:pPr>
      <w:r>
        <w:t xml:space="preserve">The work location model utilizes an iterative shadow pricing mechanism </w:t>
      </w:r>
      <w:proofErr w:type="gramStart"/>
      <w:r>
        <w:t>in order to</w:t>
      </w:r>
      <w:proofErr w:type="gramEnd"/>
      <w:r>
        <w:t xml:space="preserve"> match workers at their workplace to input employment totals. The shadow prices are written to a file and can be used in subsequent model runs to cut down computational time. The shadow price computation is done by setting the maximum number of iterations to 10 and running the work location model. The initial work location result and the final work location result at a TAZ level is plotted in Figure 3-1a and 3-1b. Figure 3-2 shows the convergence of the shadow pricing algorithm. The X axis is the shadow pricing iteration number and Y axis is the percentage of TAZs with workers that are not more than 5% different from the TAZ employment (for TAZs with at an employment of at least 100).</w:t>
      </w:r>
    </w:p>
    <w:p w14:paraId="04935D8E" w14:textId="77777777" w:rsidR="00EC1B45" w:rsidRDefault="00EC1B45">
      <w:pPr>
        <w:pStyle w:val="Heading2"/>
        <w:divId w:val="139082778"/>
        <w:rPr>
          <w:rFonts w:eastAsia="Times New Roman"/>
        </w:rPr>
      </w:pP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4A6C46C" wp14:editId="0CCA0661">
            <wp:extent cx="9144000" cy="4572000"/>
            <wp:effectExtent l="0" t="0" r="0" b="0"/>
            <wp:docPr id="4" name="Picture 4" descr="C:\Users\kyeil\AppData\Local\Microsoft\Windows\INetCache\Content.MSO\4B199A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eil\AppData\Local\Microsoft\Windows\INetCache\Content.MSO\4B199AF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45720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3D6371FC" wp14:editId="2B18939C">
            <wp:extent cx="5486400" cy="5486400"/>
            <wp:effectExtent l="0" t="0" r="0" b="0"/>
            <wp:docPr id="5" name="Picture 5" descr="C:\Users\kyeil\AppData\Local\Microsoft\Windows\INetCache\Content.MSO\25DE16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eil\AppData\Local\Microsoft\Windows\INetCache\Content.MSO\25DE166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rFonts w:eastAsia="Times New Roman"/>
        </w:rPr>
        <w:t>County-County Worker Flow</w:t>
      </w:r>
    </w:p>
    <w:p w14:paraId="2478CC61" w14:textId="77777777" w:rsidR="00EC1B45" w:rsidRDefault="00EC1B45">
      <w:pPr>
        <w:pStyle w:val="NormalWeb"/>
        <w:divId w:val="139082778"/>
      </w:pPr>
      <w:r>
        <w:lastRenderedPageBreak/>
        <w:t>Table 3-3a and Table 3-3b show the county-to-county worker flows from the ACS data (</w:t>
      </w:r>
      <w:proofErr w:type="spellStart"/>
      <w:del w:id="9" w:author="Kyeil Kim" w:date="2019-04-25T07:40:00Z">
        <w:r w:rsidDel="00E46792">
          <w:delText xml:space="preserve">fratared </w:delText>
        </w:r>
      </w:del>
      <w:ins w:id="10" w:author="Kyeil Kim" w:date="2019-04-25T07:40:00Z">
        <w:r w:rsidR="00E46792">
          <w:t>Fratared</w:t>
        </w:r>
        <w:proofErr w:type="spellEnd"/>
        <w:r w:rsidR="00E46792">
          <w:t xml:space="preserve"> </w:t>
        </w:r>
      </w:ins>
      <w:r>
        <w:t xml:space="preserve">to 2015 employment </w:t>
      </w:r>
      <w:commentRangeStart w:id="11"/>
      <w:r>
        <w:t>totals</w:t>
      </w:r>
      <w:commentRangeEnd w:id="11"/>
      <w:r w:rsidR="00ED6E35">
        <w:rPr>
          <w:rStyle w:val="CommentReference"/>
        </w:rPr>
        <w:commentReference w:id="11"/>
      </w:r>
      <w:r>
        <w:t xml:space="preserve"> and 2015 workers at residence totals) and the estimated data respectively. The ACS data have been scaled to the model totals. Table 3-4c shows the differences in percentages between these two sets of data. As can be seen from these differences, the estimated data do not deviate much from the observed data. This fact is further established by visualizing this comparison as a scatterplot (Figure 3-3) - the fitted line (black line) closely follows the best fit </w:t>
      </w:r>
      <w:proofErr w:type="gramStart"/>
      <w:r>
        <w:t>45 degree</w:t>
      </w:r>
      <w:proofErr w:type="gramEnd"/>
      <w:r>
        <w:t xml:space="preserve"> line (green line). The correlation coefficient for these two sets of data points is 0.994.</w:t>
      </w:r>
    </w:p>
    <w:p w14:paraId="49457D21" w14:textId="77777777" w:rsidR="00EC1B45" w:rsidRDefault="00EC1B45">
      <w:pPr>
        <w:pStyle w:val="Heading3"/>
        <w:divId w:val="635723563"/>
        <w:rPr>
          <w:rFonts w:eastAsia="Times New Roman"/>
        </w:rPr>
      </w:pPr>
      <w:r>
        <w:rPr>
          <w:rFonts w:eastAsia="Times New Roman"/>
        </w:rPr>
        <w:t>Absolute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540"/>
        <w:gridCol w:w="524"/>
        <w:gridCol w:w="524"/>
        <w:gridCol w:w="662"/>
        <w:gridCol w:w="557"/>
        <w:gridCol w:w="536"/>
        <w:gridCol w:w="532"/>
        <w:gridCol w:w="557"/>
        <w:gridCol w:w="540"/>
        <w:gridCol w:w="565"/>
        <w:gridCol w:w="524"/>
        <w:gridCol w:w="548"/>
        <w:gridCol w:w="536"/>
        <w:gridCol w:w="646"/>
        <w:gridCol w:w="463"/>
        <w:gridCol w:w="463"/>
        <w:gridCol w:w="540"/>
        <w:gridCol w:w="622"/>
        <w:gridCol w:w="646"/>
        <w:gridCol w:w="614"/>
        <w:gridCol w:w="524"/>
        <w:gridCol w:w="661"/>
      </w:tblGrid>
      <w:tr w:rsidR="00EC1B45" w14:paraId="2CFC566C" w14:textId="77777777">
        <w:trPr>
          <w:divId w:val="939414494"/>
          <w:tblHeader/>
          <w:tblCellSpacing w:w="15" w:type="dxa"/>
        </w:trPr>
        <w:tc>
          <w:tcPr>
            <w:tcW w:w="0" w:type="auto"/>
            <w:gridSpan w:val="23"/>
            <w:tcBorders>
              <w:top w:val="nil"/>
              <w:left w:val="nil"/>
              <w:bottom w:val="nil"/>
              <w:right w:val="nil"/>
            </w:tcBorders>
            <w:vAlign w:val="center"/>
            <w:hideMark/>
          </w:tcPr>
          <w:p w14:paraId="09DE374E" w14:textId="77777777" w:rsidR="00EC1B45" w:rsidRDefault="00EC1B45">
            <w:pPr>
              <w:jc w:val="center"/>
              <w:rPr>
                <w:rFonts w:eastAsia="Times New Roman"/>
              </w:rPr>
            </w:pPr>
            <w:r>
              <w:rPr>
                <w:rFonts w:eastAsia="Times New Roman"/>
              </w:rPr>
              <w:t xml:space="preserve">Table 3-3a. ACS 2006-2010 (CTPP) SCALED TO 2015 WORKER FLOWS </w:t>
            </w:r>
          </w:p>
        </w:tc>
      </w:tr>
      <w:tr w:rsidR="00EC1B45" w14:paraId="510C303F" w14:textId="77777777">
        <w:trPr>
          <w:divId w:val="939414494"/>
          <w:tblHeader/>
          <w:tblCellSpacing w:w="15" w:type="dxa"/>
        </w:trPr>
        <w:tc>
          <w:tcPr>
            <w:tcW w:w="0" w:type="auto"/>
            <w:vAlign w:val="center"/>
            <w:hideMark/>
          </w:tcPr>
          <w:p w14:paraId="678C31B7" w14:textId="77777777" w:rsidR="00EC1B45" w:rsidRDefault="00EC1B45">
            <w:pPr>
              <w:jc w:val="right"/>
              <w:rPr>
                <w:rFonts w:eastAsia="Times New Roman"/>
                <w:b/>
                <w:bCs/>
              </w:rPr>
            </w:pPr>
            <w:r>
              <w:rPr>
                <w:rFonts w:eastAsia="Times New Roman"/>
                <w:b/>
                <w:bCs/>
              </w:rPr>
              <w:t xml:space="preserve">County </w:t>
            </w:r>
          </w:p>
        </w:tc>
        <w:tc>
          <w:tcPr>
            <w:tcW w:w="0" w:type="auto"/>
            <w:vAlign w:val="center"/>
            <w:hideMark/>
          </w:tcPr>
          <w:p w14:paraId="085C3A70" w14:textId="77777777" w:rsidR="00EC1B45" w:rsidRDefault="00EC1B45">
            <w:pPr>
              <w:jc w:val="right"/>
              <w:rPr>
                <w:rFonts w:eastAsia="Times New Roman"/>
                <w:b/>
                <w:bCs/>
              </w:rPr>
            </w:pPr>
            <w:r>
              <w:rPr>
                <w:rFonts w:eastAsia="Times New Roman"/>
                <w:b/>
                <w:bCs/>
              </w:rPr>
              <w:t xml:space="preserve">Barrow </w:t>
            </w:r>
          </w:p>
        </w:tc>
        <w:tc>
          <w:tcPr>
            <w:tcW w:w="0" w:type="auto"/>
            <w:vAlign w:val="center"/>
            <w:hideMark/>
          </w:tcPr>
          <w:p w14:paraId="553A7EF4" w14:textId="77777777" w:rsidR="00EC1B45" w:rsidRDefault="00EC1B45">
            <w:pPr>
              <w:jc w:val="right"/>
              <w:rPr>
                <w:rFonts w:eastAsia="Times New Roman"/>
                <w:b/>
                <w:bCs/>
              </w:rPr>
            </w:pPr>
            <w:r>
              <w:rPr>
                <w:rFonts w:eastAsia="Times New Roman"/>
                <w:b/>
                <w:bCs/>
              </w:rPr>
              <w:t xml:space="preserve">Bartow </w:t>
            </w:r>
          </w:p>
        </w:tc>
        <w:tc>
          <w:tcPr>
            <w:tcW w:w="0" w:type="auto"/>
            <w:vAlign w:val="center"/>
            <w:hideMark/>
          </w:tcPr>
          <w:p w14:paraId="40252D2F" w14:textId="77777777" w:rsidR="00EC1B45" w:rsidRDefault="00EC1B45">
            <w:pPr>
              <w:jc w:val="right"/>
              <w:rPr>
                <w:rFonts w:eastAsia="Times New Roman"/>
                <w:b/>
                <w:bCs/>
              </w:rPr>
            </w:pPr>
            <w:r>
              <w:rPr>
                <w:rFonts w:eastAsia="Times New Roman"/>
                <w:b/>
                <w:bCs/>
              </w:rPr>
              <w:t xml:space="preserve">Carroll </w:t>
            </w:r>
          </w:p>
        </w:tc>
        <w:tc>
          <w:tcPr>
            <w:tcW w:w="0" w:type="auto"/>
            <w:vAlign w:val="center"/>
            <w:hideMark/>
          </w:tcPr>
          <w:p w14:paraId="6D43360B" w14:textId="77777777" w:rsidR="00EC1B45" w:rsidRDefault="00EC1B45">
            <w:pPr>
              <w:jc w:val="right"/>
              <w:rPr>
                <w:rFonts w:eastAsia="Times New Roman"/>
                <w:b/>
                <w:bCs/>
              </w:rPr>
            </w:pPr>
            <w:r>
              <w:rPr>
                <w:rFonts w:eastAsia="Times New Roman"/>
                <w:b/>
                <w:bCs/>
              </w:rPr>
              <w:t xml:space="preserve">Cherokee </w:t>
            </w:r>
          </w:p>
        </w:tc>
        <w:tc>
          <w:tcPr>
            <w:tcW w:w="0" w:type="auto"/>
            <w:vAlign w:val="center"/>
            <w:hideMark/>
          </w:tcPr>
          <w:p w14:paraId="467D3942" w14:textId="77777777" w:rsidR="00EC1B45" w:rsidRDefault="00EC1B45">
            <w:pPr>
              <w:jc w:val="right"/>
              <w:rPr>
                <w:rFonts w:eastAsia="Times New Roman"/>
                <w:b/>
                <w:bCs/>
              </w:rPr>
            </w:pPr>
            <w:r>
              <w:rPr>
                <w:rFonts w:eastAsia="Times New Roman"/>
                <w:b/>
                <w:bCs/>
              </w:rPr>
              <w:t xml:space="preserve">Clayton </w:t>
            </w:r>
          </w:p>
        </w:tc>
        <w:tc>
          <w:tcPr>
            <w:tcW w:w="0" w:type="auto"/>
            <w:vAlign w:val="center"/>
            <w:hideMark/>
          </w:tcPr>
          <w:p w14:paraId="4D0A7D28" w14:textId="77777777" w:rsidR="00EC1B45" w:rsidRDefault="00EC1B45">
            <w:pPr>
              <w:jc w:val="right"/>
              <w:rPr>
                <w:rFonts w:eastAsia="Times New Roman"/>
                <w:b/>
                <w:bCs/>
              </w:rPr>
            </w:pPr>
            <w:r>
              <w:rPr>
                <w:rFonts w:eastAsia="Times New Roman"/>
                <w:b/>
                <w:bCs/>
              </w:rPr>
              <w:t xml:space="preserve">Cobb </w:t>
            </w:r>
          </w:p>
        </w:tc>
        <w:tc>
          <w:tcPr>
            <w:tcW w:w="0" w:type="auto"/>
            <w:vAlign w:val="center"/>
            <w:hideMark/>
          </w:tcPr>
          <w:p w14:paraId="26703BC1" w14:textId="77777777" w:rsidR="00EC1B45" w:rsidRDefault="00EC1B45">
            <w:pPr>
              <w:jc w:val="right"/>
              <w:rPr>
                <w:rFonts w:eastAsia="Times New Roman"/>
                <w:b/>
                <w:bCs/>
              </w:rPr>
            </w:pPr>
            <w:r>
              <w:rPr>
                <w:rFonts w:eastAsia="Times New Roman"/>
                <w:b/>
                <w:bCs/>
              </w:rPr>
              <w:t xml:space="preserve">Coweta </w:t>
            </w:r>
          </w:p>
        </w:tc>
        <w:tc>
          <w:tcPr>
            <w:tcW w:w="0" w:type="auto"/>
            <w:vAlign w:val="center"/>
            <w:hideMark/>
          </w:tcPr>
          <w:p w14:paraId="3AB114E2" w14:textId="77777777" w:rsidR="00EC1B45" w:rsidRDefault="00EC1B45">
            <w:pPr>
              <w:jc w:val="right"/>
              <w:rPr>
                <w:rFonts w:eastAsia="Times New Roman"/>
                <w:b/>
                <w:bCs/>
              </w:rPr>
            </w:pPr>
            <w:r>
              <w:rPr>
                <w:rFonts w:eastAsia="Times New Roman"/>
                <w:b/>
                <w:bCs/>
              </w:rPr>
              <w:t xml:space="preserve">Dawson </w:t>
            </w:r>
          </w:p>
        </w:tc>
        <w:tc>
          <w:tcPr>
            <w:tcW w:w="0" w:type="auto"/>
            <w:vAlign w:val="center"/>
            <w:hideMark/>
          </w:tcPr>
          <w:p w14:paraId="367AFDAA" w14:textId="77777777" w:rsidR="00EC1B45" w:rsidRDefault="00EC1B45">
            <w:pPr>
              <w:jc w:val="right"/>
              <w:rPr>
                <w:rFonts w:eastAsia="Times New Roman"/>
                <w:b/>
                <w:bCs/>
              </w:rPr>
            </w:pPr>
            <w:r>
              <w:rPr>
                <w:rFonts w:eastAsia="Times New Roman"/>
                <w:b/>
                <w:bCs/>
              </w:rPr>
              <w:t xml:space="preserve">DeKalb </w:t>
            </w:r>
          </w:p>
        </w:tc>
        <w:tc>
          <w:tcPr>
            <w:tcW w:w="0" w:type="auto"/>
            <w:vAlign w:val="center"/>
            <w:hideMark/>
          </w:tcPr>
          <w:p w14:paraId="27623B40" w14:textId="77777777" w:rsidR="00EC1B45" w:rsidRDefault="00EC1B45">
            <w:pPr>
              <w:jc w:val="right"/>
              <w:rPr>
                <w:rFonts w:eastAsia="Times New Roman"/>
                <w:b/>
                <w:bCs/>
              </w:rPr>
            </w:pPr>
            <w:r>
              <w:rPr>
                <w:rFonts w:eastAsia="Times New Roman"/>
                <w:b/>
                <w:bCs/>
              </w:rPr>
              <w:t xml:space="preserve">Douglas </w:t>
            </w:r>
          </w:p>
        </w:tc>
        <w:tc>
          <w:tcPr>
            <w:tcW w:w="0" w:type="auto"/>
            <w:vAlign w:val="center"/>
            <w:hideMark/>
          </w:tcPr>
          <w:p w14:paraId="7E87CD94" w14:textId="77777777" w:rsidR="00EC1B45" w:rsidRDefault="00EC1B45">
            <w:pPr>
              <w:jc w:val="right"/>
              <w:rPr>
                <w:rFonts w:eastAsia="Times New Roman"/>
                <w:b/>
                <w:bCs/>
              </w:rPr>
            </w:pPr>
            <w:r>
              <w:rPr>
                <w:rFonts w:eastAsia="Times New Roman"/>
                <w:b/>
                <w:bCs/>
              </w:rPr>
              <w:t xml:space="preserve">Fayette </w:t>
            </w:r>
          </w:p>
        </w:tc>
        <w:tc>
          <w:tcPr>
            <w:tcW w:w="0" w:type="auto"/>
            <w:vAlign w:val="center"/>
            <w:hideMark/>
          </w:tcPr>
          <w:p w14:paraId="3AE6A3F9" w14:textId="77777777" w:rsidR="00EC1B45" w:rsidRDefault="00EC1B45">
            <w:pPr>
              <w:jc w:val="right"/>
              <w:rPr>
                <w:rFonts w:eastAsia="Times New Roman"/>
                <w:b/>
                <w:bCs/>
              </w:rPr>
            </w:pPr>
            <w:r>
              <w:rPr>
                <w:rFonts w:eastAsia="Times New Roman"/>
                <w:b/>
                <w:bCs/>
              </w:rPr>
              <w:t xml:space="preserve">Forsyth </w:t>
            </w:r>
          </w:p>
        </w:tc>
        <w:tc>
          <w:tcPr>
            <w:tcW w:w="0" w:type="auto"/>
            <w:vAlign w:val="center"/>
            <w:hideMark/>
          </w:tcPr>
          <w:p w14:paraId="3D2D4F04" w14:textId="77777777" w:rsidR="00EC1B45" w:rsidRDefault="00EC1B45">
            <w:pPr>
              <w:jc w:val="right"/>
              <w:rPr>
                <w:rFonts w:eastAsia="Times New Roman"/>
                <w:b/>
                <w:bCs/>
              </w:rPr>
            </w:pPr>
            <w:r>
              <w:rPr>
                <w:rFonts w:eastAsia="Times New Roman"/>
                <w:b/>
                <w:bCs/>
              </w:rPr>
              <w:t xml:space="preserve">Fulton </w:t>
            </w:r>
          </w:p>
        </w:tc>
        <w:tc>
          <w:tcPr>
            <w:tcW w:w="0" w:type="auto"/>
            <w:vAlign w:val="center"/>
            <w:hideMark/>
          </w:tcPr>
          <w:p w14:paraId="0E3D11D7" w14:textId="77777777" w:rsidR="00EC1B45" w:rsidRDefault="00EC1B45">
            <w:pPr>
              <w:jc w:val="right"/>
              <w:rPr>
                <w:rFonts w:eastAsia="Times New Roman"/>
                <w:b/>
                <w:bCs/>
              </w:rPr>
            </w:pPr>
            <w:r>
              <w:rPr>
                <w:rFonts w:eastAsia="Times New Roman"/>
                <w:b/>
                <w:bCs/>
              </w:rPr>
              <w:t xml:space="preserve">Gwinnett </w:t>
            </w:r>
          </w:p>
        </w:tc>
        <w:tc>
          <w:tcPr>
            <w:tcW w:w="0" w:type="auto"/>
            <w:vAlign w:val="center"/>
            <w:hideMark/>
          </w:tcPr>
          <w:p w14:paraId="57E22039" w14:textId="77777777" w:rsidR="00EC1B45" w:rsidRDefault="00EC1B45">
            <w:pPr>
              <w:jc w:val="right"/>
              <w:rPr>
                <w:rFonts w:eastAsia="Times New Roman"/>
                <w:b/>
                <w:bCs/>
              </w:rPr>
            </w:pPr>
            <w:r>
              <w:rPr>
                <w:rFonts w:eastAsia="Times New Roman"/>
                <w:b/>
                <w:bCs/>
              </w:rPr>
              <w:t xml:space="preserve">Hall </w:t>
            </w:r>
          </w:p>
        </w:tc>
        <w:tc>
          <w:tcPr>
            <w:tcW w:w="0" w:type="auto"/>
            <w:vAlign w:val="center"/>
            <w:hideMark/>
          </w:tcPr>
          <w:p w14:paraId="18FB109D" w14:textId="77777777" w:rsidR="00EC1B45" w:rsidRDefault="00EC1B45">
            <w:pPr>
              <w:jc w:val="right"/>
              <w:rPr>
                <w:rFonts w:eastAsia="Times New Roman"/>
                <w:b/>
                <w:bCs/>
              </w:rPr>
            </w:pPr>
            <w:r>
              <w:rPr>
                <w:rFonts w:eastAsia="Times New Roman"/>
                <w:b/>
                <w:bCs/>
              </w:rPr>
              <w:t xml:space="preserve">Henry </w:t>
            </w:r>
          </w:p>
        </w:tc>
        <w:tc>
          <w:tcPr>
            <w:tcW w:w="0" w:type="auto"/>
            <w:vAlign w:val="center"/>
            <w:hideMark/>
          </w:tcPr>
          <w:p w14:paraId="72B90BB5" w14:textId="77777777" w:rsidR="00EC1B45" w:rsidRDefault="00EC1B45">
            <w:pPr>
              <w:jc w:val="right"/>
              <w:rPr>
                <w:rFonts w:eastAsia="Times New Roman"/>
                <w:b/>
                <w:bCs/>
              </w:rPr>
            </w:pPr>
            <w:r>
              <w:rPr>
                <w:rFonts w:eastAsia="Times New Roman"/>
                <w:b/>
                <w:bCs/>
              </w:rPr>
              <w:t xml:space="preserve">Newton </w:t>
            </w:r>
          </w:p>
        </w:tc>
        <w:tc>
          <w:tcPr>
            <w:tcW w:w="0" w:type="auto"/>
            <w:vAlign w:val="center"/>
            <w:hideMark/>
          </w:tcPr>
          <w:p w14:paraId="40031331" w14:textId="77777777" w:rsidR="00EC1B45" w:rsidRDefault="00EC1B45">
            <w:pPr>
              <w:jc w:val="right"/>
              <w:rPr>
                <w:rFonts w:eastAsia="Times New Roman"/>
                <w:b/>
                <w:bCs/>
              </w:rPr>
            </w:pPr>
            <w:r>
              <w:rPr>
                <w:rFonts w:eastAsia="Times New Roman"/>
                <w:b/>
                <w:bCs/>
              </w:rPr>
              <w:t xml:space="preserve">Paulding </w:t>
            </w:r>
          </w:p>
        </w:tc>
        <w:tc>
          <w:tcPr>
            <w:tcW w:w="0" w:type="auto"/>
            <w:vAlign w:val="center"/>
            <w:hideMark/>
          </w:tcPr>
          <w:p w14:paraId="51042321" w14:textId="77777777" w:rsidR="00EC1B45" w:rsidRDefault="00EC1B45">
            <w:pPr>
              <w:jc w:val="right"/>
              <w:rPr>
                <w:rFonts w:eastAsia="Times New Roman"/>
                <w:b/>
                <w:bCs/>
              </w:rPr>
            </w:pPr>
            <w:r>
              <w:rPr>
                <w:rFonts w:eastAsia="Times New Roman"/>
                <w:b/>
                <w:bCs/>
              </w:rPr>
              <w:t xml:space="preserve">Rockdale </w:t>
            </w:r>
          </w:p>
        </w:tc>
        <w:tc>
          <w:tcPr>
            <w:tcW w:w="0" w:type="auto"/>
            <w:vAlign w:val="center"/>
            <w:hideMark/>
          </w:tcPr>
          <w:p w14:paraId="26C48B25" w14:textId="77777777" w:rsidR="00EC1B45" w:rsidRDefault="00EC1B45">
            <w:pPr>
              <w:jc w:val="right"/>
              <w:rPr>
                <w:rFonts w:eastAsia="Times New Roman"/>
                <w:b/>
                <w:bCs/>
              </w:rPr>
            </w:pPr>
            <w:r>
              <w:rPr>
                <w:rFonts w:eastAsia="Times New Roman"/>
                <w:b/>
                <w:bCs/>
              </w:rPr>
              <w:t xml:space="preserve">Spalding </w:t>
            </w:r>
          </w:p>
        </w:tc>
        <w:tc>
          <w:tcPr>
            <w:tcW w:w="0" w:type="auto"/>
            <w:vAlign w:val="center"/>
            <w:hideMark/>
          </w:tcPr>
          <w:p w14:paraId="5D1AE255" w14:textId="77777777" w:rsidR="00EC1B45" w:rsidRDefault="00EC1B45">
            <w:pPr>
              <w:jc w:val="right"/>
              <w:rPr>
                <w:rFonts w:eastAsia="Times New Roman"/>
                <w:b/>
                <w:bCs/>
              </w:rPr>
            </w:pPr>
            <w:r>
              <w:rPr>
                <w:rFonts w:eastAsia="Times New Roman"/>
                <w:b/>
                <w:bCs/>
              </w:rPr>
              <w:t xml:space="preserve">Walton </w:t>
            </w:r>
          </w:p>
        </w:tc>
        <w:tc>
          <w:tcPr>
            <w:tcW w:w="0" w:type="auto"/>
            <w:vAlign w:val="center"/>
            <w:hideMark/>
          </w:tcPr>
          <w:p w14:paraId="6B69B330" w14:textId="77777777" w:rsidR="00EC1B45" w:rsidRDefault="00EC1B45">
            <w:pPr>
              <w:jc w:val="right"/>
              <w:rPr>
                <w:rFonts w:eastAsia="Times New Roman"/>
                <w:b/>
                <w:bCs/>
              </w:rPr>
            </w:pPr>
            <w:r>
              <w:rPr>
                <w:rFonts w:eastAsia="Times New Roman"/>
                <w:b/>
                <w:bCs/>
              </w:rPr>
              <w:t xml:space="preserve">Total </w:t>
            </w:r>
          </w:p>
        </w:tc>
      </w:tr>
      <w:tr w:rsidR="00EC1B45" w14:paraId="13E574F9" w14:textId="77777777">
        <w:trPr>
          <w:divId w:val="939414494"/>
          <w:tblCellSpacing w:w="15" w:type="dxa"/>
        </w:trPr>
        <w:tc>
          <w:tcPr>
            <w:tcW w:w="0" w:type="auto"/>
            <w:vAlign w:val="center"/>
            <w:hideMark/>
          </w:tcPr>
          <w:p w14:paraId="5BA3CBCF" w14:textId="77777777" w:rsidR="00EC1B45" w:rsidRDefault="00EC1B45">
            <w:pPr>
              <w:jc w:val="right"/>
              <w:rPr>
                <w:rFonts w:eastAsia="Times New Roman"/>
              </w:rPr>
            </w:pPr>
            <w:r>
              <w:rPr>
                <w:rFonts w:eastAsia="Times New Roman"/>
              </w:rPr>
              <w:t xml:space="preserve">Barrow </w:t>
            </w:r>
          </w:p>
        </w:tc>
        <w:tc>
          <w:tcPr>
            <w:tcW w:w="0" w:type="auto"/>
            <w:vAlign w:val="center"/>
            <w:hideMark/>
          </w:tcPr>
          <w:p w14:paraId="35CEA5C2" w14:textId="77777777" w:rsidR="00EC1B45" w:rsidRDefault="00EC1B45">
            <w:pPr>
              <w:jc w:val="right"/>
              <w:rPr>
                <w:rFonts w:eastAsia="Times New Roman"/>
              </w:rPr>
            </w:pPr>
            <w:r>
              <w:rPr>
                <w:rFonts w:eastAsia="Times New Roman"/>
              </w:rPr>
              <w:t xml:space="preserve">16,325 </w:t>
            </w:r>
          </w:p>
        </w:tc>
        <w:tc>
          <w:tcPr>
            <w:tcW w:w="0" w:type="auto"/>
            <w:vAlign w:val="center"/>
            <w:hideMark/>
          </w:tcPr>
          <w:p w14:paraId="53B9C9F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9869F7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CA066AE"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109001DF"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7FA4879F" w14:textId="77777777" w:rsidR="00EC1B45" w:rsidRDefault="00EC1B45">
            <w:pPr>
              <w:jc w:val="right"/>
              <w:rPr>
                <w:rFonts w:eastAsia="Times New Roman"/>
              </w:rPr>
            </w:pPr>
            <w:r>
              <w:rPr>
                <w:rFonts w:eastAsia="Times New Roman"/>
              </w:rPr>
              <w:t xml:space="preserve">283 </w:t>
            </w:r>
          </w:p>
        </w:tc>
        <w:tc>
          <w:tcPr>
            <w:tcW w:w="0" w:type="auto"/>
            <w:vAlign w:val="center"/>
            <w:hideMark/>
          </w:tcPr>
          <w:p w14:paraId="65F3E72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8F6CD4E"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0F2F0DE5" w14:textId="77777777" w:rsidR="00EC1B45" w:rsidRDefault="00EC1B45">
            <w:pPr>
              <w:jc w:val="right"/>
              <w:rPr>
                <w:rFonts w:eastAsia="Times New Roman"/>
              </w:rPr>
            </w:pPr>
            <w:r>
              <w:rPr>
                <w:rFonts w:eastAsia="Times New Roman"/>
              </w:rPr>
              <w:t xml:space="preserve">769 </w:t>
            </w:r>
          </w:p>
        </w:tc>
        <w:tc>
          <w:tcPr>
            <w:tcW w:w="0" w:type="auto"/>
            <w:vAlign w:val="center"/>
            <w:hideMark/>
          </w:tcPr>
          <w:p w14:paraId="1B34B487"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4FFE6A9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E4B4079" w14:textId="77777777" w:rsidR="00EC1B45" w:rsidRDefault="00EC1B45">
            <w:pPr>
              <w:jc w:val="right"/>
              <w:rPr>
                <w:rFonts w:eastAsia="Times New Roman"/>
              </w:rPr>
            </w:pPr>
            <w:r>
              <w:rPr>
                <w:rFonts w:eastAsia="Times New Roman"/>
              </w:rPr>
              <w:t xml:space="preserve">314 </w:t>
            </w:r>
          </w:p>
        </w:tc>
        <w:tc>
          <w:tcPr>
            <w:tcW w:w="0" w:type="auto"/>
            <w:vAlign w:val="center"/>
            <w:hideMark/>
          </w:tcPr>
          <w:p w14:paraId="57F54F34" w14:textId="77777777" w:rsidR="00EC1B45" w:rsidRDefault="00EC1B45">
            <w:pPr>
              <w:jc w:val="right"/>
              <w:rPr>
                <w:rFonts w:eastAsia="Times New Roman"/>
              </w:rPr>
            </w:pPr>
            <w:r>
              <w:rPr>
                <w:rFonts w:eastAsia="Times New Roman"/>
              </w:rPr>
              <w:t xml:space="preserve">1,316 </w:t>
            </w:r>
          </w:p>
        </w:tc>
        <w:tc>
          <w:tcPr>
            <w:tcW w:w="0" w:type="auto"/>
            <w:vAlign w:val="center"/>
            <w:hideMark/>
          </w:tcPr>
          <w:p w14:paraId="78EC516F" w14:textId="77777777" w:rsidR="00EC1B45" w:rsidRDefault="00EC1B45">
            <w:pPr>
              <w:jc w:val="right"/>
              <w:rPr>
                <w:rFonts w:eastAsia="Times New Roman"/>
              </w:rPr>
            </w:pPr>
            <w:r>
              <w:rPr>
                <w:rFonts w:eastAsia="Times New Roman"/>
              </w:rPr>
              <w:t xml:space="preserve">11,224 </w:t>
            </w:r>
          </w:p>
        </w:tc>
        <w:tc>
          <w:tcPr>
            <w:tcW w:w="0" w:type="auto"/>
            <w:vAlign w:val="center"/>
            <w:hideMark/>
          </w:tcPr>
          <w:p w14:paraId="1CFCFD79" w14:textId="77777777" w:rsidR="00EC1B45" w:rsidRDefault="00EC1B45">
            <w:pPr>
              <w:jc w:val="right"/>
              <w:rPr>
                <w:rFonts w:eastAsia="Times New Roman"/>
              </w:rPr>
            </w:pPr>
            <w:r>
              <w:rPr>
                <w:rFonts w:eastAsia="Times New Roman"/>
              </w:rPr>
              <w:t xml:space="preserve">1,791 </w:t>
            </w:r>
          </w:p>
        </w:tc>
        <w:tc>
          <w:tcPr>
            <w:tcW w:w="0" w:type="auto"/>
            <w:vAlign w:val="center"/>
            <w:hideMark/>
          </w:tcPr>
          <w:p w14:paraId="3094BF0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57178F6" w14:textId="77777777" w:rsidR="00EC1B45" w:rsidRDefault="00EC1B45">
            <w:pPr>
              <w:jc w:val="right"/>
              <w:rPr>
                <w:rFonts w:eastAsia="Times New Roman"/>
              </w:rPr>
            </w:pPr>
            <w:r>
              <w:rPr>
                <w:rFonts w:eastAsia="Times New Roman"/>
              </w:rPr>
              <w:t xml:space="preserve">101 </w:t>
            </w:r>
          </w:p>
        </w:tc>
        <w:tc>
          <w:tcPr>
            <w:tcW w:w="0" w:type="auto"/>
            <w:vAlign w:val="center"/>
            <w:hideMark/>
          </w:tcPr>
          <w:p w14:paraId="7D3A542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1BB2D64"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44C92B4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48DDD04" w14:textId="77777777" w:rsidR="00EC1B45" w:rsidRDefault="00EC1B45">
            <w:pPr>
              <w:jc w:val="right"/>
              <w:rPr>
                <w:rFonts w:eastAsia="Times New Roman"/>
              </w:rPr>
            </w:pPr>
            <w:r>
              <w:rPr>
                <w:rFonts w:eastAsia="Times New Roman"/>
              </w:rPr>
              <w:t xml:space="preserve">729 </w:t>
            </w:r>
          </w:p>
        </w:tc>
        <w:tc>
          <w:tcPr>
            <w:tcW w:w="0" w:type="auto"/>
            <w:vAlign w:val="center"/>
            <w:hideMark/>
          </w:tcPr>
          <w:p w14:paraId="0164D253" w14:textId="77777777" w:rsidR="00EC1B45" w:rsidRDefault="00EC1B45">
            <w:pPr>
              <w:jc w:val="right"/>
              <w:rPr>
                <w:rFonts w:eastAsia="Times New Roman"/>
              </w:rPr>
            </w:pPr>
            <w:r>
              <w:rPr>
                <w:rFonts w:eastAsia="Times New Roman"/>
              </w:rPr>
              <w:t xml:space="preserve">33,136 </w:t>
            </w:r>
          </w:p>
        </w:tc>
      </w:tr>
      <w:tr w:rsidR="00EC1B45" w14:paraId="6F42E28B" w14:textId="77777777">
        <w:trPr>
          <w:divId w:val="939414494"/>
          <w:tblCellSpacing w:w="15" w:type="dxa"/>
        </w:trPr>
        <w:tc>
          <w:tcPr>
            <w:tcW w:w="0" w:type="auto"/>
            <w:vAlign w:val="center"/>
            <w:hideMark/>
          </w:tcPr>
          <w:p w14:paraId="64C53E7C" w14:textId="77777777" w:rsidR="00EC1B45" w:rsidRDefault="00EC1B45">
            <w:pPr>
              <w:jc w:val="right"/>
              <w:rPr>
                <w:rFonts w:eastAsia="Times New Roman"/>
              </w:rPr>
            </w:pPr>
            <w:r>
              <w:rPr>
                <w:rFonts w:eastAsia="Times New Roman"/>
              </w:rPr>
              <w:t xml:space="preserve">Bartow </w:t>
            </w:r>
          </w:p>
        </w:tc>
        <w:tc>
          <w:tcPr>
            <w:tcW w:w="0" w:type="auto"/>
            <w:vAlign w:val="center"/>
            <w:hideMark/>
          </w:tcPr>
          <w:p w14:paraId="7DFB121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3F117CE" w14:textId="77777777" w:rsidR="00EC1B45" w:rsidRDefault="00EC1B45">
            <w:pPr>
              <w:jc w:val="right"/>
              <w:rPr>
                <w:rFonts w:eastAsia="Times New Roman"/>
              </w:rPr>
            </w:pPr>
            <w:r>
              <w:rPr>
                <w:rFonts w:eastAsia="Times New Roman"/>
              </w:rPr>
              <w:t xml:space="preserve">33,247 </w:t>
            </w:r>
          </w:p>
        </w:tc>
        <w:tc>
          <w:tcPr>
            <w:tcW w:w="0" w:type="auto"/>
            <w:vAlign w:val="center"/>
            <w:hideMark/>
          </w:tcPr>
          <w:p w14:paraId="732AF69A"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524357B2" w14:textId="77777777" w:rsidR="00EC1B45" w:rsidRDefault="00EC1B45">
            <w:pPr>
              <w:jc w:val="right"/>
              <w:rPr>
                <w:rFonts w:eastAsia="Times New Roman"/>
              </w:rPr>
            </w:pPr>
            <w:r>
              <w:rPr>
                <w:rFonts w:eastAsia="Times New Roman"/>
              </w:rPr>
              <w:t xml:space="preserve">1,589 </w:t>
            </w:r>
          </w:p>
        </w:tc>
        <w:tc>
          <w:tcPr>
            <w:tcW w:w="0" w:type="auto"/>
            <w:vAlign w:val="center"/>
            <w:hideMark/>
          </w:tcPr>
          <w:p w14:paraId="7C883B46" w14:textId="77777777" w:rsidR="00EC1B45" w:rsidRDefault="00EC1B45">
            <w:pPr>
              <w:jc w:val="right"/>
              <w:rPr>
                <w:rFonts w:eastAsia="Times New Roman"/>
              </w:rPr>
            </w:pPr>
            <w:r>
              <w:rPr>
                <w:rFonts w:eastAsia="Times New Roman"/>
              </w:rPr>
              <w:t xml:space="preserve">142 </w:t>
            </w:r>
          </w:p>
        </w:tc>
        <w:tc>
          <w:tcPr>
            <w:tcW w:w="0" w:type="auto"/>
            <w:vAlign w:val="center"/>
            <w:hideMark/>
          </w:tcPr>
          <w:p w14:paraId="1156F70D" w14:textId="77777777" w:rsidR="00EC1B45" w:rsidRDefault="00EC1B45">
            <w:pPr>
              <w:jc w:val="right"/>
              <w:rPr>
                <w:rFonts w:eastAsia="Times New Roman"/>
              </w:rPr>
            </w:pPr>
            <w:r>
              <w:rPr>
                <w:rFonts w:eastAsia="Times New Roman"/>
              </w:rPr>
              <w:t xml:space="preserve">7,712 </w:t>
            </w:r>
          </w:p>
        </w:tc>
        <w:tc>
          <w:tcPr>
            <w:tcW w:w="0" w:type="auto"/>
            <w:vAlign w:val="center"/>
            <w:hideMark/>
          </w:tcPr>
          <w:p w14:paraId="505062B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6E7309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E40CABB" w14:textId="77777777" w:rsidR="00EC1B45" w:rsidRDefault="00EC1B45">
            <w:pPr>
              <w:jc w:val="right"/>
              <w:rPr>
                <w:rFonts w:eastAsia="Times New Roman"/>
              </w:rPr>
            </w:pPr>
            <w:r>
              <w:rPr>
                <w:rFonts w:eastAsia="Times New Roman"/>
              </w:rPr>
              <w:t xml:space="preserve">496 </w:t>
            </w:r>
          </w:p>
        </w:tc>
        <w:tc>
          <w:tcPr>
            <w:tcW w:w="0" w:type="auto"/>
            <w:vAlign w:val="center"/>
            <w:hideMark/>
          </w:tcPr>
          <w:p w14:paraId="76AE3DA6"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158001B8"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6ACE9F6C"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13C6D930" w14:textId="77777777" w:rsidR="00EC1B45" w:rsidRDefault="00EC1B45">
            <w:pPr>
              <w:jc w:val="right"/>
              <w:rPr>
                <w:rFonts w:eastAsia="Times New Roman"/>
              </w:rPr>
            </w:pPr>
            <w:r>
              <w:rPr>
                <w:rFonts w:eastAsia="Times New Roman"/>
              </w:rPr>
              <w:t xml:space="preserve">2,206 </w:t>
            </w:r>
          </w:p>
        </w:tc>
        <w:tc>
          <w:tcPr>
            <w:tcW w:w="0" w:type="auto"/>
            <w:vAlign w:val="center"/>
            <w:hideMark/>
          </w:tcPr>
          <w:p w14:paraId="4E86D017" w14:textId="77777777" w:rsidR="00EC1B45" w:rsidRDefault="00EC1B45">
            <w:pPr>
              <w:jc w:val="right"/>
              <w:rPr>
                <w:rFonts w:eastAsia="Times New Roman"/>
              </w:rPr>
            </w:pPr>
            <w:r>
              <w:rPr>
                <w:rFonts w:eastAsia="Times New Roman"/>
              </w:rPr>
              <w:t xml:space="preserve">263 </w:t>
            </w:r>
          </w:p>
        </w:tc>
        <w:tc>
          <w:tcPr>
            <w:tcW w:w="0" w:type="auto"/>
            <w:vAlign w:val="center"/>
            <w:hideMark/>
          </w:tcPr>
          <w:p w14:paraId="24E9F167"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3DDEB73D"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2428693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D5841F6" w14:textId="77777777" w:rsidR="00EC1B45" w:rsidRDefault="00EC1B45">
            <w:pPr>
              <w:jc w:val="right"/>
              <w:rPr>
                <w:rFonts w:eastAsia="Times New Roman"/>
              </w:rPr>
            </w:pPr>
            <w:r>
              <w:rPr>
                <w:rFonts w:eastAsia="Times New Roman"/>
              </w:rPr>
              <w:t xml:space="preserve">597 </w:t>
            </w:r>
          </w:p>
        </w:tc>
        <w:tc>
          <w:tcPr>
            <w:tcW w:w="0" w:type="auto"/>
            <w:vAlign w:val="center"/>
            <w:hideMark/>
          </w:tcPr>
          <w:p w14:paraId="7DE746F1"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2C997DD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77C94E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169B49E" w14:textId="77777777" w:rsidR="00EC1B45" w:rsidRDefault="00EC1B45">
            <w:pPr>
              <w:jc w:val="right"/>
              <w:rPr>
                <w:rFonts w:eastAsia="Times New Roman"/>
              </w:rPr>
            </w:pPr>
            <w:r>
              <w:rPr>
                <w:rFonts w:eastAsia="Times New Roman"/>
              </w:rPr>
              <w:t xml:space="preserve">46,819 </w:t>
            </w:r>
          </w:p>
        </w:tc>
      </w:tr>
      <w:tr w:rsidR="00EC1B45" w14:paraId="55F00E2D" w14:textId="77777777">
        <w:trPr>
          <w:divId w:val="939414494"/>
          <w:tblCellSpacing w:w="15" w:type="dxa"/>
        </w:trPr>
        <w:tc>
          <w:tcPr>
            <w:tcW w:w="0" w:type="auto"/>
            <w:vAlign w:val="center"/>
            <w:hideMark/>
          </w:tcPr>
          <w:p w14:paraId="73F9E3D5" w14:textId="77777777" w:rsidR="00EC1B45" w:rsidRDefault="00EC1B45">
            <w:pPr>
              <w:jc w:val="right"/>
              <w:rPr>
                <w:rFonts w:eastAsia="Times New Roman"/>
              </w:rPr>
            </w:pPr>
            <w:r>
              <w:rPr>
                <w:rFonts w:eastAsia="Times New Roman"/>
              </w:rPr>
              <w:t xml:space="preserve">Carroll </w:t>
            </w:r>
          </w:p>
        </w:tc>
        <w:tc>
          <w:tcPr>
            <w:tcW w:w="0" w:type="auto"/>
            <w:vAlign w:val="center"/>
            <w:hideMark/>
          </w:tcPr>
          <w:p w14:paraId="54A64D9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AFBE417" w14:textId="77777777" w:rsidR="00EC1B45" w:rsidRDefault="00EC1B45">
            <w:pPr>
              <w:jc w:val="right"/>
              <w:rPr>
                <w:rFonts w:eastAsia="Times New Roman"/>
              </w:rPr>
            </w:pPr>
            <w:r>
              <w:rPr>
                <w:rFonts w:eastAsia="Times New Roman"/>
              </w:rPr>
              <w:t xml:space="preserve">152 </w:t>
            </w:r>
          </w:p>
        </w:tc>
        <w:tc>
          <w:tcPr>
            <w:tcW w:w="0" w:type="auto"/>
            <w:vAlign w:val="center"/>
            <w:hideMark/>
          </w:tcPr>
          <w:p w14:paraId="7C6A0358" w14:textId="77777777" w:rsidR="00EC1B45" w:rsidRDefault="00EC1B45">
            <w:pPr>
              <w:jc w:val="right"/>
              <w:rPr>
                <w:rFonts w:eastAsia="Times New Roman"/>
              </w:rPr>
            </w:pPr>
            <w:r>
              <w:rPr>
                <w:rFonts w:eastAsia="Times New Roman"/>
              </w:rPr>
              <w:t xml:space="preserve">39,553 </w:t>
            </w:r>
          </w:p>
        </w:tc>
        <w:tc>
          <w:tcPr>
            <w:tcW w:w="0" w:type="auto"/>
            <w:vAlign w:val="center"/>
            <w:hideMark/>
          </w:tcPr>
          <w:p w14:paraId="0A0F41A1"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06557E4E" w14:textId="77777777" w:rsidR="00EC1B45" w:rsidRDefault="00EC1B45">
            <w:pPr>
              <w:jc w:val="right"/>
              <w:rPr>
                <w:rFonts w:eastAsia="Times New Roman"/>
              </w:rPr>
            </w:pPr>
            <w:r>
              <w:rPr>
                <w:rFonts w:eastAsia="Times New Roman"/>
              </w:rPr>
              <w:t xml:space="preserve">506 </w:t>
            </w:r>
          </w:p>
        </w:tc>
        <w:tc>
          <w:tcPr>
            <w:tcW w:w="0" w:type="auto"/>
            <w:vAlign w:val="center"/>
            <w:hideMark/>
          </w:tcPr>
          <w:p w14:paraId="18DB2E63" w14:textId="77777777" w:rsidR="00EC1B45" w:rsidRDefault="00EC1B45">
            <w:pPr>
              <w:jc w:val="right"/>
              <w:rPr>
                <w:rFonts w:eastAsia="Times New Roman"/>
              </w:rPr>
            </w:pPr>
            <w:r>
              <w:rPr>
                <w:rFonts w:eastAsia="Times New Roman"/>
              </w:rPr>
              <w:t xml:space="preserve">1,913 </w:t>
            </w:r>
          </w:p>
        </w:tc>
        <w:tc>
          <w:tcPr>
            <w:tcW w:w="0" w:type="auto"/>
            <w:vAlign w:val="center"/>
            <w:hideMark/>
          </w:tcPr>
          <w:p w14:paraId="2B8F3A59" w14:textId="77777777" w:rsidR="00EC1B45" w:rsidRDefault="00EC1B45">
            <w:pPr>
              <w:jc w:val="right"/>
              <w:rPr>
                <w:rFonts w:eastAsia="Times New Roman"/>
              </w:rPr>
            </w:pPr>
            <w:r>
              <w:rPr>
                <w:rFonts w:eastAsia="Times New Roman"/>
              </w:rPr>
              <w:t xml:space="preserve">1,022 </w:t>
            </w:r>
          </w:p>
        </w:tc>
        <w:tc>
          <w:tcPr>
            <w:tcW w:w="0" w:type="auto"/>
            <w:vAlign w:val="center"/>
            <w:hideMark/>
          </w:tcPr>
          <w:p w14:paraId="30BE2C8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ABEA909" w14:textId="77777777" w:rsidR="00EC1B45" w:rsidRDefault="00EC1B45">
            <w:pPr>
              <w:jc w:val="right"/>
              <w:rPr>
                <w:rFonts w:eastAsia="Times New Roman"/>
              </w:rPr>
            </w:pPr>
            <w:r>
              <w:rPr>
                <w:rFonts w:eastAsia="Times New Roman"/>
              </w:rPr>
              <w:t xml:space="preserve">455 </w:t>
            </w:r>
          </w:p>
        </w:tc>
        <w:tc>
          <w:tcPr>
            <w:tcW w:w="0" w:type="auto"/>
            <w:vAlign w:val="center"/>
            <w:hideMark/>
          </w:tcPr>
          <w:p w14:paraId="4F677305" w14:textId="77777777" w:rsidR="00EC1B45" w:rsidRDefault="00EC1B45">
            <w:pPr>
              <w:jc w:val="right"/>
              <w:rPr>
                <w:rFonts w:eastAsia="Times New Roman"/>
              </w:rPr>
            </w:pPr>
            <w:r>
              <w:rPr>
                <w:rFonts w:eastAsia="Times New Roman"/>
              </w:rPr>
              <w:t xml:space="preserve">3,492 </w:t>
            </w:r>
          </w:p>
        </w:tc>
        <w:tc>
          <w:tcPr>
            <w:tcW w:w="0" w:type="auto"/>
            <w:vAlign w:val="center"/>
            <w:hideMark/>
          </w:tcPr>
          <w:p w14:paraId="4EB45BDC"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7834E6FA"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208DFFC8" w14:textId="77777777" w:rsidR="00EC1B45" w:rsidRDefault="00EC1B45">
            <w:pPr>
              <w:jc w:val="right"/>
              <w:rPr>
                <w:rFonts w:eastAsia="Times New Roman"/>
              </w:rPr>
            </w:pPr>
            <w:r>
              <w:rPr>
                <w:rFonts w:eastAsia="Times New Roman"/>
              </w:rPr>
              <w:t xml:space="preserve">2,571 </w:t>
            </w:r>
          </w:p>
        </w:tc>
        <w:tc>
          <w:tcPr>
            <w:tcW w:w="0" w:type="auto"/>
            <w:vAlign w:val="center"/>
            <w:hideMark/>
          </w:tcPr>
          <w:p w14:paraId="029A51FC" w14:textId="77777777" w:rsidR="00EC1B45" w:rsidRDefault="00EC1B45">
            <w:pPr>
              <w:jc w:val="right"/>
              <w:rPr>
                <w:rFonts w:eastAsia="Times New Roman"/>
              </w:rPr>
            </w:pPr>
            <w:r>
              <w:rPr>
                <w:rFonts w:eastAsia="Times New Roman"/>
              </w:rPr>
              <w:t xml:space="preserve">142 </w:t>
            </w:r>
          </w:p>
        </w:tc>
        <w:tc>
          <w:tcPr>
            <w:tcW w:w="0" w:type="auto"/>
            <w:vAlign w:val="center"/>
            <w:hideMark/>
          </w:tcPr>
          <w:p w14:paraId="7547D81B"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603A806A"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3F5D55F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AB807C5" w14:textId="77777777" w:rsidR="00EC1B45" w:rsidRDefault="00EC1B45">
            <w:pPr>
              <w:jc w:val="right"/>
              <w:rPr>
                <w:rFonts w:eastAsia="Times New Roman"/>
              </w:rPr>
            </w:pPr>
            <w:r>
              <w:rPr>
                <w:rFonts w:eastAsia="Times New Roman"/>
              </w:rPr>
              <w:t xml:space="preserve">435 </w:t>
            </w:r>
          </w:p>
        </w:tc>
        <w:tc>
          <w:tcPr>
            <w:tcW w:w="0" w:type="auto"/>
            <w:vAlign w:val="center"/>
            <w:hideMark/>
          </w:tcPr>
          <w:p w14:paraId="010F1A5D"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3B7316C3"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93CFA6D"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436006C2" w14:textId="77777777" w:rsidR="00EC1B45" w:rsidRDefault="00EC1B45">
            <w:pPr>
              <w:jc w:val="right"/>
              <w:rPr>
                <w:rFonts w:eastAsia="Times New Roman"/>
              </w:rPr>
            </w:pPr>
            <w:r>
              <w:rPr>
                <w:rFonts w:eastAsia="Times New Roman"/>
              </w:rPr>
              <w:t xml:space="preserve">50,645 </w:t>
            </w:r>
          </w:p>
        </w:tc>
      </w:tr>
      <w:tr w:rsidR="00EC1B45" w14:paraId="002FE896" w14:textId="77777777">
        <w:trPr>
          <w:divId w:val="939414494"/>
          <w:tblCellSpacing w:w="15" w:type="dxa"/>
        </w:trPr>
        <w:tc>
          <w:tcPr>
            <w:tcW w:w="0" w:type="auto"/>
            <w:vAlign w:val="center"/>
            <w:hideMark/>
          </w:tcPr>
          <w:p w14:paraId="755CBC0C" w14:textId="77777777" w:rsidR="00EC1B45" w:rsidRDefault="00EC1B45">
            <w:pPr>
              <w:jc w:val="right"/>
              <w:rPr>
                <w:rFonts w:eastAsia="Times New Roman"/>
              </w:rPr>
            </w:pPr>
            <w:r>
              <w:rPr>
                <w:rFonts w:eastAsia="Times New Roman"/>
              </w:rPr>
              <w:t xml:space="preserve">Cherokee </w:t>
            </w:r>
          </w:p>
        </w:tc>
        <w:tc>
          <w:tcPr>
            <w:tcW w:w="0" w:type="auto"/>
            <w:vAlign w:val="center"/>
            <w:hideMark/>
          </w:tcPr>
          <w:p w14:paraId="01A70130" w14:textId="77777777" w:rsidR="00EC1B45" w:rsidRDefault="00EC1B45">
            <w:pPr>
              <w:jc w:val="right"/>
              <w:rPr>
                <w:rFonts w:eastAsia="Times New Roman"/>
              </w:rPr>
            </w:pPr>
            <w:r>
              <w:rPr>
                <w:rFonts w:eastAsia="Times New Roman"/>
              </w:rPr>
              <w:t xml:space="preserve">101 </w:t>
            </w:r>
          </w:p>
        </w:tc>
        <w:tc>
          <w:tcPr>
            <w:tcW w:w="0" w:type="auto"/>
            <w:vAlign w:val="center"/>
            <w:hideMark/>
          </w:tcPr>
          <w:p w14:paraId="7EE54668" w14:textId="77777777" w:rsidR="00EC1B45" w:rsidRDefault="00EC1B45">
            <w:pPr>
              <w:jc w:val="right"/>
              <w:rPr>
                <w:rFonts w:eastAsia="Times New Roman"/>
              </w:rPr>
            </w:pPr>
            <w:r>
              <w:rPr>
                <w:rFonts w:eastAsia="Times New Roman"/>
              </w:rPr>
              <w:t xml:space="preserve">2,085 </w:t>
            </w:r>
          </w:p>
        </w:tc>
        <w:tc>
          <w:tcPr>
            <w:tcW w:w="0" w:type="auto"/>
            <w:vAlign w:val="center"/>
            <w:hideMark/>
          </w:tcPr>
          <w:p w14:paraId="3CCAF7EC"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5195EC94" w14:textId="77777777" w:rsidR="00EC1B45" w:rsidRDefault="00EC1B45">
            <w:pPr>
              <w:jc w:val="right"/>
              <w:rPr>
                <w:rFonts w:eastAsia="Times New Roman"/>
              </w:rPr>
            </w:pPr>
            <w:r>
              <w:rPr>
                <w:rFonts w:eastAsia="Times New Roman"/>
              </w:rPr>
              <w:t xml:space="preserve">52,659 </w:t>
            </w:r>
          </w:p>
        </w:tc>
        <w:tc>
          <w:tcPr>
            <w:tcW w:w="0" w:type="auto"/>
            <w:vAlign w:val="center"/>
            <w:hideMark/>
          </w:tcPr>
          <w:p w14:paraId="7FA1CD6B" w14:textId="77777777" w:rsidR="00EC1B45" w:rsidRDefault="00EC1B45">
            <w:pPr>
              <w:jc w:val="right"/>
              <w:rPr>
                <w:rFonts w:eastAsia="Times New Roman"/>
              </w:rPr>
            </w:pPr>
            <w:r>
              <w:rPr>
                <w:rFonts w:eastAsia="Times New Roman"/>
              </w:rPr>
              <w:t xml:space="preserve">678 </w:t>
            </w:r>
          </w:p>
        </w:tc>
        <w:tc>
          <w:tcPr>
            <w:tcW w:w="0" w:type="auto"/>
            <w:vAlign w:val="center"/>
            <w:hideMark/>
          </w:tcPr>
          <w:p w14:paraId="7D527209" w14:textId="77777777" w:rsidR="00EC1B45" w:rsidRDefault="00EC1B45">
            <w:pPr>
              <w:jc w:val="right"/>
              <w:rPr>
                <w:rFonts w:eastAsia="Times New Roman"/>
              </w:rPr>
            </w:pPr>
            <w:r>
              <w:rPr>
                <w:rFonts w:eastAsia="Times New Roman"/>
              </w:rPr>
              <w:t xml:space="preserve">29,938 </w:t>
            </w:r>
          </w:p>
        </w:tc>
        <w:tc>
          <w:tcPr>
            <w:tcW w:w="0" w:type="auto"/>
            <w:vAlign w:val="center"/>
            <w:hideMark/>
          </w:tcPr>
          <w:p w14:paraId="5EEDC053"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61F81022" w14:textId="77777777" w:rsidR="00EC1B45" w:rsidRDefault="00EC1B45">
            <w:pPr>
              <w:jc w:val="right"/>
              <w:rPr>
                <w:rFonts w:eastAsia="Times New Roman"/>
              </w:rPr>
            </w:pPr>
            <w:r>
              <w:rPr>
                <w:rFonts w:eastAsia="Times New Roman"/>
              </w:rPr>
              <w:t xml:space="preserve">263 </w:t>
            </w:r>
          </w:p>
        </w:tc>
        <w:tc>
          <w:tcPr>
            <w:tcW w:w="0" w:type="auto"/>
            <w:vAlign w:val="center"/>
            <w:hideMark/>
          </w:tcPr>
          <w:p w14:paraId="048FDC58" w14:textId="77777777" w:rsidR="00EC1B45" w:rsidRDefault="00EC1B45">
            <w:pPr>
              <w:jc w:val="right"/>
              <w:rPr>
                <w:rFonts w:eastAsia="Times New Roman"/>
              </w:rPr>
            </w:pPr>
            <w:r>
              <w:rPr>
                <w:rFonts w:eastAsia="Times New Roman"/>
              </w:rPr>
              <w:t xml:space="preserve">3,795 </w:t>
            </w:r>
          </w:p>
        </w:tc>
        <w:tc>
          <w:tcPr>
            <w:tcW w:w="0" w:type="auto"/>
            <w:vAlign w:val="center"/>
            <w:hideMark/>
          </w:tcPr>
          <w:p w14:paraId="1E04D657" w14:textId="77777777" w:rsidR="00EC1B45" w:rsidRDefault="00EC1B45">
            <w:pPr>
              <w:jc w:val="right"/>
              <w:rPr>
                <w:rFonts w:eastAsia="Times New Roman"/>
              </w:rPr>
            </w:pPr>
            <w:r>
              <w:rPr>
                <w:rFonts w:eastAsia="Times New Roman"/>
              </w:rPr>
              <w:t xml:space="preserve">435 </w:t>
            </w:r>
          </w:p>
        </w:tc>
        <w:tc>
          <w:tcPr>
            <w:tcW w:w="0" w:type="auto"/>
            <w:vAlign w:val="center"/>
            <w:hideMark/>
          </w:tcPr>
          <w:p w14:paraId="3A9F8E30"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161EA553" w14:textId="77777777" w:rsidR="00EC1B45" w:rsidRDefault="00EC1B45">
            <w:pPr>
              <w:jc w:val="right"/>
              <w:rPr>
                <w:rFonts w:eastAsia="Times New Roman"/>
              </w:rPr>
            </w:pPr>
            <w:r>
              <w:rPr>
                <w:rFonts w:eastAsia="Times New Roman"/>
              </w:rPr>
              <w:t xml:space="preserve">3,249 </w:t>
            </w:r>
          </w:p>
        </w:tc>
        <w:tc>
          <w:tcPr>
            <w:tcW w:w="0" w:type="auto"/>
            <w:vAlign w:val="center"/>
            <w:hideMark/>
          </w:tcPr>
          <w:p w14:paraId="30B92B7C" w14:textId="77777777" w:rsidR="00EC1B45" w:rsidRDefault="00EC1B45">
            <w:pPr>
              <w:jc w:val="right"/>
              <w:rPr>
                <w:rFonts w:eastAsia="Times New Roman"/>
              </w:rPr>
            </w:pPr>
            <w:r>
              <w:rPr>
                <w:rFonts w:eastAsia="Times New Roman"/>
              </w:rPr>
              <w:t xml:space="preserve">23,956 </w:t>
            </w:r>
          </w:p>
        </w:tc>
        <w:tc>
          <w:tcPr>
            <w:tcW w:w="0" w:type="auto"/>
            <w:vAlign w:val="center"/>
            <w:hideMark/>
          </w:tcPr>
          <w:p w14:paraId="4AC5EEB7" w14:textId="77777777" w:rsidR="00EC1B45" w:rsidRDefault="00EC1B45">
            <w:pPr>
              <w:jc w:val="right"/>
              <w:rPr>
                <w:rFonts w:eastAsia="Times New Roman"/>
              </w:rPr>
            </w:pPr>
            <w:r>
              <w:rPr>
                <w:rFonts w:eastAsia="Times New Roman"/>
              </w:rPr>
              <w:t xml:space="preserve">3,057 </w:t>
            </w:r>
          </w:p>
        </w:tc>
        <w:tc>
          <w:tcPr>
            <w:tcW w:w="0" w:type="auto"/>
            <w:vAlign w:val="center"/>
            <w:hideMark/>
          </w:tcPr>
          <w:p w14:paraId="2663C4F0"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5C86F896" w14:textId="77777777" w:rsidR="00EC1B45" w:rsidRDefault="00EC1B45">
            <w:pPr>
              <w:jc w:val="right"/>
              <w:rPr>
                <w:rFonts w:eastAsia="Times New Roman"/>
              </w:rPr>
            </w:pPr>
            <w:r>
              <w:rPr>
                <w:rFonts w:eastAsia="Times New Roman"/>
              </w:rPr>
              <w:t xml:space="preserve">192 </w:t>
            </w:r>
          </w:p>
        </w:tc>
        <w:tc>
          <w:tcPr>
            <w:tcW w:w="0" w:type="auto"/>
            <w:vAlign w:val="center"/>
            <w:hideMark/>
          </w:tcPr>
          <w:p w14:paraId="40FB84AF"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0C1E0086" w14:textId="77777777" w:rsidR="00EC1B45" w:rsidRDefault="00EC1B45">
            <w:pPr>
              <w:jc w:val="right"/>
              <w:rPr>
                <w:rFonts w:eastAsia="Times New Roman"/>
              </w:rPr>
            </w:pPr>
            <w:r>
              <w:rPr>
                <w:rFonts w:eastAsia="Times New Roman"/>
              </w:rPr>
              <w:t xml:space="preserve">729 </w:t>
            </w:r>
          </w:p>
        </w:tc>
        <w:tc>
          <w:tcPr>
            <w:tcW w:w="0" w:type="auto"/>
            <w:vAlign w:val="center"/>
            <w:hideMark/>
          </w:tcPr>
          <w:p w14:paraId="7606CB13"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7DA9932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D7F5E1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A497C3C" w14:textId="77777777" w:rsidR="00EC1B45" w:rsidRDefault="00EC1B45">
            <w:pPr>
              <w:jc w:val="right"/>
              <w:rPr>
                <w:rFonts w:eastAsia="Times New Roman"/>
              </w:rPr>
            </w:pPr>
            <w:r>
              <w:rPr>
                <w:rFonts w:eastAsia="Times New Roman"/>
              </w:rPr>
              <w:t xml:space="preserve">121,714 </w:t>
            </w:r>
          </w:p>
        </w:tc>
      </w:tr>
      <w:tr w:rsidR="00EC1B45" w14:paraId="25B755B4" w14:textId="77777777">
        <w:trPr>
          <w:divId w:val="939414494"/>
          <w:tblCellSpacing w:w="15" w:type="dxa"/>
        </w:trPr>
        <w:tc>
          <w:tcPr>
            <w:tcW w:w="0" w:type="auto"/>
            <w:vAlign w:val="center"/>
            <w:hideMark/>
          </w:tcPr>
          <w:p w14:paraId="48FA6D5A" w14:textId="77777777" w:rsidR="00EC1B45" w:rsidRDefault="00EC1B45">
            <w:pPr>
              <w:jc w:val="right"/>
              <w:rPr>
                <w:rFonts w:eastAsia="Times New Roman"/>
              </w:rPr>
            </w:pPr>
            <w:r>
              <w:rPr>
                <w:rFonts w:eastAsia="Times New Roman"/>
              </w:rPr>
              <w:t xml:space="preserve">Clayton </w:t>
            </w:r>
          </w:p>
        </w:tc>
        <w:tc>
          <w:tcPr>
            <w:tcW w:w="0" w:type="auto"/>
            <w:vAlign w:val="center"/>
            <w:hideMark/>
          </w:tcPr>
          <w:p w14:paraId="4A41EBA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DF9C18D"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5183294B"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2FD411BE" w14:textId="77777777" w:rsidR="00EC1B45" w:rsidRDefault="00EC1B45">
            <w:pPr>
              <w:jc w:val="right"/>
              <w:rPr>
                <w:rFonts w:eastAsia="Times New Roman"/>
              </w:rPr>
            </w:pPr>
            <w:r>
              <w:rPr>
                <w:rFonts w:eastAsia="Times New Roman"/>
              </w:rPr>
              <w:t xml:space="preserve">304 </w:t>
            </w:r>
          </w:p>
        </w:tc>
        <w:tc>
          <w:tcPr>
            <w:tcW w:w="0" w:type="auto"/>
            <w:vAlign w:val="center"/>
            <w:hideMark/>
          </w:tcPr>
          <w:p w14:paraId="75B96449" w14:textId="77777777" w:rsidR="00EC1B45" w:rsidRDefault="00EC1B45">
            <w:pPr>
              <w:jc w:val="right"/>
              <w:rPr>
                <w:rFonts w:eastAsia="Times New Roman"/>
              </w:rPr>
            </w:pPr>
            <w:r>
              <w:rPr>
                <w:rFonts w:eastAsia="Times New Roman"/>
              </w:rPr>
              <w:t xml:space="preserve">58,874 </w:t>
            </w:r>
          </w:p>
        </w:tc>
        <w:tc>
          <w:tcPr>
            <w:tcW w:w="0" w:type="auto"/>
            <w:vAlign w:val="center"/>
            <w:hideMark/>
          </w:tcPr>
          <w:p w14:paraId="6449428C" w14:textId="77777777" w:rsidR="00EC1B45" w:rsidRDefault="00EC1B45">
            <w:pPr>
              <w:jc w:val="right"/>
              <w:rPr>
                <w:rFonts w:eastAsia="Times New Roman"/>
              </w:rPr>
            </w:pPr>
            <w:r>
              <w:rPr>
                <w:rFonts w:eastAsia="Times New Roman"/>
              </w:rPr>
              <w:t xml:space="preserve">3,836 </w:t>
            </w:r>
          </w:p>
        </w:tc>
        <w:tc>
          <w:tcPr>
            <w:tcW w:w="0" w:type="auto"/>
            <w:vAlign w:val="center"/>
            <w:hideMark/>
          </w:tcPr>
          <w:p w14:paraId="698AE2C7" w14:textId="77777777" w:rsidR="00EC1B45" w:rsidRDefault="00EC1B45">
            <w:pPr>
              <w:jc w:val="right"/>
              <w:rPr>
                <w:rFonts w:eastAsia="Times New Roman"/>
              </w:rPr>
            </w:pPr>
            <w:r>
              <w:rPr>
                <w:rFonts w:eastAsia="Times New Roman"/>
              </w:rPr>
              <w:t xml:space="preserve">617 </w:t>
            </w:r>
          </w:p>
        </w:tc>
        <w:tc>
          <w:tcPr>
            <w:tcW w:w="0" w:type="auto"/>
            <w:vAlign w:val="center"/>
            <w:hideMark/>
          </w:tcPr>
          <w:p w14:paraId="102AD80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6AED91D" w14:textId="77777777" w:rsidR="00EC1B45" w:rsidRDefault="00EC1B45">
            <w:pPr>
              <w:jc w:val="right"/>
              <w:rPr>
                <w:rFonts w:eastAsia="Times New Roman"/>
              </w:rPr>
            </w:pPr>
            <w:r>
              <w:rPr>
                <w:rFonts w:eastAsia="Times New Roman"/>
              </w:rPr>
              <w:t xml:space="preserve">8,400 </w:t>
            </w:r>
          </w:p>
        </w:tc>
        <w:tc>
          <w:tcPr>
            <w:tcW w:w="0" w:type="auto"/>
            <w:vAlign w:val="center"/>
            <w:hideMark/>
          </w:tcPr>
          <w:p w14:paraId="0CCC1371" w14:textId="77777777" w:rsidR="00EC1B45" w:rsidRDefault="00EC1B45">
            <w:pPr>
              <w:jc w:val="right"/>
              <w:rPr>
                <w:rFonts w:eastAsia="Times New Roman"/>
              </w:rPr>
            </w:pPr>
            <w:r>
              <w:rPr>
                <w:rFonts w:eastAsia="Times New Roman"/>
              </w:rPr>
              <w:t xml:space="preserve">617 </w:t>
            </w:r>
          </w:p>
        </w:tc>
        <w:tc>
          <w:tcPr>
            <w:tcW w:w="0" w:type="auto"/>
            <w:vAlign w:val="center"/>
            <w:hideMark/>
          </w:tcPr>
          <w:p w14:paraId="0C128ABB" w14:textId="77777777" w:rsidR="00EC1B45" w:rsidRDefault="00EC1B45">
            <w:pPr>
              <w:jc w:val="right"/>
              <w:rPr>
                <w:rFonts w:eastAsia="Times New Roman"/>
              </w:rPr>
            </w:pPr>
            <w:r>
              <w:rPr>
                <w:rFonts w:eastAsia="Times New Roman"/>
              </w:rPr>
              <w:t xml:space="preserve">5,455 </w:t>
            </w:r>
          </w:p>
        </w:tc>
        <w:tc>
          <w:tcPr>
            <w:tcW w:w="0" w:type="auto"/>
            <w:vAlign w:val="center"/>
            <w:hideMark/>
          </w:tcPr>
          <w:p w14:paraId="3E60CFA5" w14:textId="77777777" w:rsidR="00EC1B45" w:rsidRDefault="00EC1B45">
            <w:pPr>
              <w:jc w:val="right"/>
              <w:rPr>
                <w:rFonts w:eastAsia="Times New Roman"/>
              </w:rPr>
            </w:pPr>
            <w:r>
              <w:rPr>
                <w:rFonts w:eastAsia="Times New Roman"/>
              </w:rPr>
              <w:t xml:space="preserve">142 </w:t>
            </w:r>
          </w:p>
        </w:tc>
        <w:tc>
          <w:tcPr>
            <w:tcW w:w="0" w:type="auto"/>
            <w:vAlign w:val="center"/>
            <w:hideMark/>
          </w:tcPr>
          <w:p w14:paraId="230AD11F" w14:textId="77777777" w:rsidR="00EC1B45" w:rsidRDefault="00EC1B45">
            <w:pPr>
              <w:jc w:val="right"/>
              <w:rPr>
                <w:rFonts w:eastAsia="Times New Roman"/>
              </w:rPr>
            </w:pPr>
            <w:r>
              <w:rPr>
                <w:rFonts w:eastAsia="Times New Roman"/>
              </w:rPr>
              <w:t xml:space="preserve">32,721 </w:t>
            </w:r>
          </w:p>
        </w:tc>
        <w:tc>
          <w:tcPr>
            <w:tcW w:w="0" w:type="auto"/>
            <w:vAlign w:val="center"/>
            <w:hideMark/>
          </w:tcPr>
          <w:p w14:paraId="7105667A" w14:textId="77777777" w:rsidR="00EC1B45" w:rsidRDefault="00EC1B45">
            <w:pPr>
              <w:jc w:val="right"/>
              <w:rPr>
                <w:rFonts w:eastAsia="Times New Roman"/>
              </w:rPr>
            </w:pPr>
            <w:r>
              <w:rPr>
                <w:rFonts w:eastAsia="Times New Roman"/>
              </w:rPr>
              <w:t xml:space="preserve">1,933 </w:t>
            </w:r>
          </w:p>
        </w:tc>
        <w:tc>
          <w:tcPr>
            <w:tcW w:w="0" w:type="auto"/>
            <w:vAlign w:val="center"/>
            <w:hideMark/>
          </w:tcPr>
          <w:p w14:paraId="77395CD0" w14:textId="77777777" w:rsidR="00EC1B45" w:rsidRDefault="00EC1B45">
            <w:pPr>
              <w:jc w:val="right"/>
              <w:rPr>
                <w:rFonts w:eastAsia="Times New Roman"/>
              </w:rPr>
            </w:pPr>
            <w:r>
              <w:rPr>
                <w:rFonts w:eastAsia="Times New Roman"/>
              </w:rPr>
              <w:t xml:space="preserve">213 </w:t>
            </w:r>
          </w:p>
        </w:tc>
        <w:tc>
          <w:tcPr>
            <w:tcW w:w="0" w:type="auto"/>
            <w:vAlign w:val="center"/>
            <w:hideMark/>
          </w:tcPr>
          <w:p w14:paraId="6EAA9990" w14:textId="77777777" w:rsidR="00EC1B45" w:rsidRDefault="00EC1B45">
            <w:pPr>
              <w:jc w:val="right"/>
              <w:rPr>
                <w:rFonts w:eastAsia="Times New Roman"/>
              </w:rPr>
            </w:pPr>
            <w:r>
              <w:rPr>
                <w:rFonts w:eastAsia="Times New Roman"/>
              </w:rPr>
              <w:t xml:space="preserve">7,429 </w:t>
            </w:r>
          </w:p>
        </w:tc>
        <w:tc>
          <w:tcPr>
            <w:tcW w:w="0" w:type="auto"/>
            <w:vAlign w:val="center"/>
            <w:hideMark/>
          </w:tcPr>
          <w:p w14:paraId="21D208D9" w14:textId="77777777" w:rsidR="00EC1B45" w:rsidRDefault="00EC1B45">
            <w:pPr>
              <w:jc w:val="right"/>
              <w:rPr>
                <w:rFonts w:eastAsia="Times New Roman"/>
              </w:rPr>
            </w:pPr>
            <w:r>
              <w:rPr>
                <w:rFonts w:eastAsia="Times New Roman"/>
              </w:rPr>
              <w:t xml:space="preserve">91 </w:t>
            </w:r>
          </w:p>
        </w:tc>
        <w:tc>
          <w:tcPr>
            <w:tcW w:w="0" w:type="auto"/>
            <w:vAlign w:val="center"/>
            <w:hideMark/>
          </w:tcPr>
          <w:p w14:paraId="11AA3717"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4A10210E" w14:textId="77777777" w:rsidR="00EC1B45" w:rsidRDefault="00EC1B45">
            <w:pPr>
              <w:jc w:val="right"/>
              <w:rPr>
                <w:rFonts w:eastAsia="Times New Roman"/>
              </w:rPr>
            </w:pPr>
            <w:r>
              <w:rPr>
                <w:rFonts w:eastAsia="Times New Roman"/>
              </w:rPr>
              <w:t xml:space="preserve">789 </w:t>
            </w:r>
          </w:p>
        </w:tc>
        <w:tc>
          <w:tcPr>
            <w:tcW w:w="0" w:type="auto"/>
            <w:vAlign w:val="center"/>
            <w:hideMark/>
          </w:tcPr>
          <w:p w14:paraId="67D0FCA9" w14:textId="77777777" w:rsidR="00EC1B45" w:rsidRDefault="00EC1B45">
            <w:pPr>
              <w:jc w:val="right"/>
              <w:rPr>
                <w:rFonts w:eastAsia="Times New Roman"/>
              </w:rPr>
            </w:pPr>
            <w:r>
              <w:rPr>
                <w:rFonts w:eastAsia="Times New Roman"/>
              </w:rPr>
              <w:t xml:space="preserve">1,468 </w:t>
            </w:r>
          </w:p>
        </w:tc>
        <w:tc>
          <w:tcPr>
            <w:tcW w:w="0" w:type="auto"/>
            <w:vAlign w:val="center"/>
            <w:hideMark/>
          </w:tcPr>
          <w:p w14:paraId="5779D2C8"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7798385E" w14:textId="77777777" w:rsidR="00EC1B45" w:rsidRDefault="00EC1B45">
            <w:pPr>
              <w:jc w:val="right"/>
              <w:rPr>
                <w:rFonts w:eastAsia="Times New Roman"/>
              </w:rPr>
            </w:pPr>
            <w:r>
              <w:rPr>
                <w:rFonts w:eastAsia="Times New Roman"/>
              </w:rPr>
              <w:t xml:space="preserve">123,182 </w:t>
            </w:r>
          </w:p>
        </w:tc>
      </w:tr>
      <w:tr w:rsidR="00EC1B45" w14:paraId="713A44E7" w14:textId="77777777">
        <w:trPr>
          <w:divId w:val="939414494"/>
          <w:tblCellSpacing w:w="15" w:type="dxa"/>
        </w:trPr>
        <w:tc>
          <w:tcPr>
            <w:tcW w:w="0" w:type="auto"/>
            <w:vAlign w:val="center"/>
            <w:hideMark/>
          </w:tcPr>
          <w:p w14:paraId="055F8F12" w14:textId="77777777" w:rsidR="00EC1B45" w:rsidRDefault="00EC1B45">
            <w:pPr>
              <w:jc w:val="right"/>
              <w:rPr>
                <w:rFonts w:eastAsia="Times New Roman"/>
              </w:rPr>
            </w:pPr>
            <w:r>
              <w:rPr>
                <w:rFonts w:eastAsia="Times New Roman"/>
              </w:rPr>
              <w:t xml:space="preserve">Cobb </w:t>
            </w:r>
          </w:p>
        </w:tc>
        <w:tc>
          <w:tcPr>
            <w:tcW w:w="0" w:type="auto"/>
            <w:vAlign w:val="center"/>
            <w:hideMark/>
          </w:tcPr>
          <w:p w14:paraId="3E004D40"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2CA0746E" w14:textId="77777777" w:rsidR="00EC1B45" w:rsidRDefault="00EC1B45">
            <w:pPr>
              <w:jc w:val="right"/>
              <w:rPr>
                <w:rFonts w:eastAsia="Times New Roman"/>
              </w:rPr>
            </w:pPr>
            <w:r>
              <w:rPr>
                <w:rFonts w:eastAsia="Times New Roman"/>
              </w:rPr>
              <w:t xml:space="preserve">3,482 </w:t>
            </w:r>
          </w:p>
        </w:tc>
        <w:tc>
          <w:tcPr>
            <w:tcW w:w="0" w:type="auto"/>
            <w:vAlign w:val="center"/>
            <w:hideMark/>
          </w:tcPr>
          <w:p w14:paraId="229F742F" w14:textId="77777777" w:rsidR="00EC1B45" w:rsidRDefault="00EC1B45">
            <w:pPr>
              <w:jc w:val="right"/>
              <w:rPr>
                <w:rFonts w:eastAsia="Times New Roman"/>
              </w:rPr>
            </w:pPr>
            <w:r>
              <w:rPr>
                <w:rFonts w:eastAsia="Times New Roman"/>
              </w:rPr>
              <w:t xml:space="preserve">1,589 </w:t>
            </w:r>
          </w:p>
        </w:tc>
        <w:tc>
          <w:tcPr>
            <w:tcW w:w="0" w:type="auto"/>
            <w:vAlign w:val="center"/>
            <w:hideMark/>
          </w:tcPr>
          <w:p w14:paraId="5A38E8D8" w14:textId="77777777" w:rsidR="00EC1B45" w:rsidRDefault="00EC1B45">
            <w:pPr>
              <w:jc w:val="right"/>
              <w:rPr>
                <w:rFonts w:eastAsia="Times New Roman"/>
              </w:rPr>
            </w:pPr>
            <w:r>
              <w:rPr>
                <w:rFonts w:eastAsia="Times New Roman"/>
              </w:rPr>
              <w:t xml:space="preserve">7,247 </w:t>
            </w:r>
          </w:p>
        </w:tc>
        <w:tc>
          <w:tcPr>
            <w:tcW w:w="0" w:type="auto"/>
            <w:vAlign w:val="center"/>
            <w:hideMark/>
          </w:tcPr>
          <w:p w14:paraId="54498208" w14:textId="77777777" w:rsidR="00EC1B45" w:rsidRDefault="00EC1B45">
            <w:pPr>
              <w:jc w:val="right"/>
              <w:rPr>
                <w:rFonts w:eastAsia="Times New Roman"/>
              </w:rPr>
            </w:pPr>
            <w:r>
              <w:rPr>
                <w:rFonts w:eastAsia="Times New Roman"/>
              </w:rPr>
              <w:t xml:space="preserve">6,599 </w:t>
            </w:r>
          </w:p>
        </w:tc>
        <w:tc>
          <w:tcPr>
            <w:tcW w:w="0" w:type="auto"/>
            <w:vAlign w:val="center"/>
            <w:hideMark/>
          </w:tcPr>
          <w:p w14:paraId="230E4566" w14:textId="77777777" w:rsidR="00EC1B45" w:rsidRDefault="00EC1B45">
            <w:pPr>
              <w:jc w:val="right"/>
              <w:rPr>
                <w:rFonts w:eastAsia="Times New Roman"/>
              </w:rPr>
            </w:pPr>
            <w:r>
              <w:rPr>
                <w:rFonts w:eastAsia="Times New Roman"/>
              </w:rPr>
              <w:t xml:space="preserve">232,954 </w:t>
            </w:r>
          </w:p>
        </w:tc>
        <w:tc>
          <w:tcPr>
            <w:tcW w:w="0" w:type="auto"/>
            <w:vAlign w:val="center"/>
            <w:hideMark/>
          </w:tcPr>
          <w:p w14:paraId="75892162" w14:textId="77777777" w:rsidR="00EC1B45" w:rsidRDefault="00EC1B45">
            <w:pPr>
              <w:jc w:val="right"/>
              <w:rPr>
                <w:rFonts w:eastAsia="Times New Roman"/>
              </w:rPr>
            </w:pPr>
            <w:r>
              <w:rPr>
                <w:rFonts w:eastAsia="Times New Roman"/>
              </w:rPr>
              <w:t xml:space="preserve">334 </w:t>
            </w:r>
          </w:p>
        </w:tc>
        <w:tc>
          <w:tcPr>
            <w:tcW w:w="0" w:type="auto"/>
            <w:vAlign w:val="center"/>
            <w:hideMark/>
          </w:tcPr>
          <w:p w14:paraId="28D2A9CF" w14:textId="77777777" w:rsidR="00EC1B45" w:rsidRDefault="00EC1B45">
            <w:pPr>
              <w:jc w:val="right"/>
              <w:rPr>
                <w:rFonts w:eastAsia="Times New Roman"/>
              </w:rPr>
            </w:pPr>
            <w:r>
              <w:rPr>
                <w:rFonts w:eastAsia="Times New Roman"/>
              </w:rPr>
              <w:t xml:space="preserve">121 </w:t>
            </w:r>
          </w:p>
        </w:tc>
        <w:tc>
          <w:tcPr>
            <w:tcW w:w="0" w:type="auto"/>
            <w:vAlign w:val="center"/>
            <w:hideMark/>
          </w:tcPr>
          <w:p w14:paraId="34C931C2" w14:textId="77777777" w:rsidR="00EC1B45" w:rsidRDefault="00EC1B45">
            <w:pPr>
              <w:jc w:val="right"/>
              <w:rPr>
                <w:rFonts w:eastAsia="Times New Roman"/>
              </w:rPr>
            </w:pPr>
            <w:r>
              <w:rPr>
                <w:rFonts w:eastAsia="Times New Roman"/>
              </w:rPr>
              <w:t xml:space="preserve">17,985 </w:t>
            </w:r>
          </w:p>
        </w:tc>
        <w:tc>
          <w:tcPr>
            <w:tcW w:w="0" w:type="auto"/>
            <w:vAlign w:val="center"/>
            <w:hideMark/>
          </w:tcPr>
          <w:p w14:paraId="2586A4DD" w14:textId="77777777" w:rsidR="00EC1B45" w:rsidRDefault="00EC1B45">
            <w:pPr>
              <w:jc w:val="right"/>
              <w:rPr>
                <w:rFonts w:eastAsia="Times New Roman"/>
              </w:rPr>
            </w:pPr>
            <w:r>
              <w:rPr>
                <w:rFonts w:eastAsia="Times New Roman"/>
              </w:rPr>
              <w:t xml:space="preserve">6,477 </w:t>
            </w:r>
          </w:p>
        </w:tc>
        <w:tc>
          <w:tcPr>
            <w:tcW w:w="0" w:type="auto"/>
            <w:vAlign w:val="center"/>
            <w:hideMark/>
          </w:tcPr>
          <w:p w14:paraId="396F6D68" w14:textId="77777777" w:rsidR="00EC1B45" w:rsidRDefault="00EC1B45">
            <w:pPr>
              <w:jc w:val="right"/>
              <w:rPr>
                <w:rFonts w:eastAsia="Times New Roman"/>
              </w:rPr>
            </w:pPr>
            <w:r>
              <w:rPr>
                <w:rFonts w:eastAsia="Times New Roman"/>
              </w:rPr>
              <w:t xml:space="preserve">810 </w:t>
            </w:r>
          </w:p>
        </w:tc>
        <w:tc>
          <w:tcPr>
            <w:tcW w:w="0" w:type="auto"/>
            <w:vAlign w:val="center"/>
            <w:hideMark/>
          </w:tcPr>
          <w:p w14:paraId="02C4EE53" w14:textId="77777777" w:rsidR="00EC1B45" w:rsidRDefault="00EC1B45">
            <w:pPr>
              <w:jc w:val="right"/>
              <w:rPr>
                <w:rFonts w:eastAsia="Times New Roman"/>
              </w:rPr>
            </w:pPr>
            <w:r>
              <w:rPr>
                <w:rFonts w:eastAsia="Times New Roman"/>
              </w:rPr>
              <w:t xml:space="preserve">1,559 </w:t>
            </w:r>
          </w:p>
        </w:tc>
        <w:tc>
          <w:tcPr>
            <w:tcW w:w="0" w:type="auto"/>
            <w:vAlign w:val="center"/>
            <w:hideMark/>
          </w:tcPr>
          <w:p w14:paraId="57F79AD3" w14:textId="77777777" w:rsidR="00EC1B45" w:rsidRDefault="00EC1B45">
            <w:pPr>
              <w:jc w:val="right"/>
              <w:rPr>
                <w:rFonts w:eastAsia="Times New Roman"/>
              </w:rPr>
            </w:pPr>
            <w:r>
              <w:rPr>
                <w:rFonts w:eastAsia="Times New Roman"/>
              </w:rPr>
              <w:t xml:space="preserve">93,042 </w:t>
            </w:r>
          </w:p>
        </w:tc>
        <w:tc>
          <w:tcPr>
            <w:tcW w:w="0" w:type="auto"/>
            <w:vAlign w:val="center"/>
            <w:hideMark/>
          </w:tcPr>
          <w:p w14:paraId="50FB8518" w14:textId="77777777" w:rsidR="00EC1B45" w:rsidRDefault="00EC1B45">
            <w:pPr>
              <w:jc w:val="right"/>
              <w:rPr>
                <w:rFonts w:eastAsia="Times New Roman"/>
              </w:rPr>
            </w:pPr>
            <w:r>
              <w:rPr>
                <w:rFonts w:eastAsia="Times New Roman"/>
              </w:rPr>
              <w:t xml:space="preserve">9,645 </w:t>
            </w:r>
          </w:p>
        </w:tc>
        <w:tc>
          <w:tcPr>
            <w:tcW w:w="0" w:type="auto"/>
            <w:vAlign w:val="center"/>
            <w:hideMark/>
          </w:tcPr>
          <w:p w14:paraId="5C2DBE89" w14:textId="77777777" w:rsidR="00EC1B45" w:rsidRDefault="00EC1B45">
            <w:pPr>
              <w:jc w:val="right"/>
              <w:rPr>
                <w:rFonts w:eastAsia="Times New Roman"/>
              </w:rPr>
            </w:pPr>
            <w:r>
              <w:rPr>
                <w:rFonts w:eastAsia="Times New Roman"/>
              </w:rPr>
              <w:t xml:space="preserve">304 </w:t>
            </w:r>
          </w:p>
        </w:tc>
        <w:tc>
          <w:tcPr>
            <w:tcW w:w="0" w:type="auto"/>
            <w:vAlign w:val="center"/>
            <w:hideMark/>
          </w:tcPr>
          <w:p w14:paraId="61F37F49" w14:textId="77777777" w:rsidR="00EC1B45" w:rsidRDefault="00EC1B45">
            <w:pPr>
              <w:jc w:val="right"/>
              <w:rPr>
                <w:rFonts w:eastAsia="Times New Roman"/>
              </w:rPr>
            </w:pPr>
            <w:r>
              <w:rPr>
                <w:rFonts w:eastAsia="Times New Roman"/>
              </w:rPr>
              <w:t xml:space="preserve">698 </w:t>
            </w:r>
          </w:p>
        </w:tc>
        <w:tc>
          <w:tcPr>
            <w:tcW w:w="0" w:type="auto"/>
            <w:vAlign w:val="center"/>
            <w:hideMark/>
          </w:tcPr>
          <w:p w14:paraId="5566F47A" w14:textId="77777777" w:rsidR="00EC1B45" w:rsidRDefault="00EC1B45">
            <w:pPr>
              <w:jc w:val="right"/>
              <w:rPr>
                <w:rFonts w:eastAsia="Times New Roman"/>
              </w:rPr>
            </w:pPr>
            <w:r>
              <w:rPr>
                <w:rFonts w:eastAsia="Times New Roman"/>
              </w:rPr>
              <w:t xml:space="preserve">253 </w:t>
            </w:r>
          </w:p>
        </w:tc>
        <w:tc>
          <w:tcPr>
            <w:tcW w:w="0" w:type="auto"/>
            <w:vAlign w:val="center"/>
            <w:hideMark/>
          </w:tcPr>
          <w:p w14:paraId="69BDC7CE" w14:textId="77777777" w:rsidR="00EC1B45" w:rsidRDefault="00EC1B45">
            <w:pPr>
              <w:jc w:val="right"/>
              <w:rPr>
                <w:rFonts w:eastAsia="Times New Roman"/>
              </w:rPr>
            </w:pPr>
            <w:r>
              <w:rPr>
                <w:rFonts w:eastAsia="Times New Roman"/>
              </w:rPr>
              <w:t xml:space="preserve">4,949 </w:t>
            </w:r>
          </w:p>
        </w:tc>
        <w:tc>
          <w:tcPr>
            <w:tcW w:w="0" w:type="auto"/>
            <w:vAlign w:val="center"/>
            <w:hideMark/>
          </w:tcPr>
          <w:p w14:paraId="30A721B9"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16C581AA" w14:textId="77777777" w:rsidR="00EC1B45" w:rsidRDefault="00EC1B45">
            <w:pPr>
              <w:jc w:val="right"/>
              <w:rPr>
                <w:rFonts w:eastAsia="Times New Roman"/>
              </w:rPr>
            </w:pPr>
            <w:r>
              <w:rPr>
                <w:rFonts w:eastAsia="Times New Roman"/>
              </w:rPr>
              <w:t xml:space="preserve">425 </w:t>
            </w:r>
          </w:p>
        </w:tc>
        <w:tc>
          <w:tcPr>
            <w:tcW w:w="0" w:type="auto"/>
            <w:vAlign w:val="center"/>
            <w:hideMark/>
          </w:tcPr>
          <w:p w14:paraId="320C06DD"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1270174B" w14:textId="77777777" w:rsidR="00EC1B45" w:rsidRDefault="00EC1B45">
            <w:pPr>
              <w:jc w:val="right"/>
              <w:rPr>
                <w:rFonts w:eastAsia="Times New Roman"/>
              </w:rPr>
            </w:pPr>
            <w:r>
              <w:rPr>
                <w:rFonts w:eastAsia="Times New Roman"/>
              </w:rPr>
              <w:t xml:space="preserve">388,968 </w:t>
            </w:r>
          </w:p>
        </w:tc>
      </w:tr>
      <w:tr w:rsidR="00EC1B45" w14:paraId="42F498F8" w14:textId="77777777">
        <w:trPr>
          <w:divId w:val="939414494"/>
          <w:tblCellSpacing w:w="15" w:type="dxa"/>
        </w:trPr>
        <w:tc>
          <w:tcPr>
            <w:tcW w:w="0" w:type="auto"/>
            <w:vAlign w:val="center"/>
            <w:hideMark/>
          </w:tcPr>
          <w:p w14:paraId="637235A5" w14:textId="77777777" w:rsidR="00EC1B45" w:rsidRDefault="00EC1B45">
            <w:pPr>
              <w:jc w:val="right"/>
              <w:rPr>
                <w:rFonts w:eastAsia="Times New Roman"/>
              </w:rPr>
            </w:pPr>
            <w:r>
              <w:rPr>
                <w:rFonts w:eastAsia="Times New Roman"/>
              </w:rPr>
              <w:t xml:space="preserve">Coweta </w:t>
            </w:r>
          </w:p>
        </w:tc>
        <w:tc>
          <w:tcPr>
            <w:tcW w:w="0" w:type="auto"/>
            <w:vAlign w:val="center"/>
            <w:hideMark/>
          </w:tcPr>
          <w:p w14:paraId="2F80F227"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00D69BA3"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441D6B0C" w14:textId="77777777" w:rsidR="00EC1B45" w:rsidRDefault="00EC1B45">
            <w:pPr>
              <w:jc w:val="right"/>
              <w:rPr>
                <w:rFonts w:eastAsia="Times New Roman"/>
              </w:rPr>
            </w:pPr>
            <w:r>
              <w:rPr>
                <w:rFonts w:eastAsia="Times New Roman"/>
              </w:rPr>
              <w:t xml:space="preserve">1,407 </w:t>
            </w:r>
          </w:p>
        </w:tc>
        <w:tc>
          <w:tcPr>
            <w:tcW w:w="0" w:type="auto"/>
            <w:vAlign w:val="center"/>
            <w:hideMark/>
          </w:tcPr>
          <w:p w14:paraId="37A072FE"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21685217" w14:textId="77777777" w:rsidR="00EC1B45" w:rsidRDefault="00EC1B45">
            <w:pPr>
              <w:jc w:val="right"/>
              <w:rPr>
                <w:rFonts w:eastAsia="Times New Roman"/>
              </w:rPr>
            </w:pPr>
            <w:r>
              <w:rPr>
                <w:rFonts w:eastAsia="Times New Roman"/>
              </w:rPr>
              <w:t xml:space="preserve">4,980 </w:t>
            </w:r>
          </w:p>
        </w:tc>
        <w:tc>
          <w:tcPr>
            <w:tcW w:w="0" w:type="auto"/>
            <w:vAlign w:val="center"/>
            <w:hideMark/>
          </w:tcPr>
          <w:p w14:paraId="3A2211B3" w14:textId="77777777" w:rsidR="00EC1B45" w:rsidRDefault="00EC1B45">
            <w:pPr>
              <w:jc w:val="right"/>
              <w:rPr>
                <w:rFonts w:eastAsia="Times New Roman"/>
              </w:rPr>
            </w:pPr>
            <w:r>
              <w:rPr>
                <w:rFonts w:eastAsia="Times New Roman"/>
              </w:rPr>
              <w:t xml:space="preserve">1,093 </w:t>
            </w:r>
          </w:p>
        </w:tc>
        <w:tc>
          <w:tcPr>
            <w:tcW w:w="0" w:type="auto"/>
            <w:vAlign w:val="center"/>
            <w:hideMark/>
          </w:tcPr>
          <w:p w14:paraId="480DD598" w14:textId="77777777" w:rsidR="00EC1B45" w:rsidRDefault="00EC1B45">
            <w:pPr>
              <w:jc w:val="right"/>
              <w:rPr>
                <w:rFonts w:eastAsia="Times New Roman"/>
              </w:rPr>
            </w:pPr>
            <w:r>
              <w:rPr>
                <w:rFonts w:eastAsia="Times New Roman"/>
              </w:rPr>
              <w:t xml:space="preserve">34,553 </w:t>
            </w:r>
          </w:p>
        </w:tc>
        <w:tc>
          <w:tcPr>
            <w:tcW w:w="0" w:type="auto"/>
            <w:vAlign w:val="center"/>
            <w:hideMark/>
          </w:tcPr>
          <w:p w14:paraId="55C812B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781EE68" w14:textId="77777777" w:rsidR="00EC1B45" w:rsidRDefault="00EC1B45">
            <w:pPr>
              <w:jc w:val="right"/>
              <w:rPr>
                <w:rFonts w:eastAsia="Times New Roman"/>
              </w:rPr>
            </w:pPr>
            <w:r>
              <w:rPr>
                <w:rFonts w:eastAsia="Times New Roman"/>
              </w:rPr>
              <w:t xml:space="preserve">1,326 </w:t>
            </w:r>
          </w:p>
        </w:tc>
        <w:tc>
          <w:tcPr>
            <w:tcW w:w="0" w:type="auto"/>
            <w:vAlign w:val="center"/>
            <w:hideMark/>
          </w:tcPr>
          <w:p w14:paraId="4EA41161" w14:textId="77777777" w:rsidR="00EC1B45" w:rsidRDefault="00EC1B45">
            <w:pPr>
              <w:jc w:val="right"/>
              <w:rPr>
                <w:rFonts w:eastAsia="Times New Roman"/>
              </w:rPr>
            </w:pPr>
            <w:r>
              <w:rPr>
                <w:rFonts w:eastAsia="Times New Roman"/>
              </w:rPr>
              <w:t xml:space="preserve">304 </w:t>
            </w:r>
          </w:p>
        </w:tc>
        <w:tc>
          <w:tcPr>
            <w:tcW w:w="0" w:type="auto"/>
            <w:vAlign w:val="center"/>
            <w:hideMark/>
          </w:tcPr>
          <w:p w14:paraId="073B8AFC" w14:textId="77777777" w:rsidR="00EC1B45" w:rsidRDefault="00EC1B45">
            <w:pPr>
              <w:jc w:val="right"/>
              <w:rPr>
                <w:rFonts w:eastAsia="Times New Roman"/>
              </w:rPr>
            </w:pPr>
            <w:r>
              <w:rPr>
                <w:rFonts w:eastAsia="Times New Roman"/>
              </w:rPr>
              <w:t xml:space="preserve">10,738 </w:t>
            </w:r>
          </w:p>
        </w:tc>
        <w:tc>
          <w:tcPr>
            <w:tcW w:w="0" w:type="auto"/>
            <w:vAlign w:val="center"/>
            <w:hideMark/>
          </w:tcPr>
          <w:p w14:paraId="124FA9BC" w14:textId="77777777" w:rsidR="00EC1B45" w:rsidRDefault="00EC1B45">
            <w:pPr>
              <w:jc w:val="right"/>
              <w:rPr>
                <w:rFonts w:eastAsia="Times New Roman"/>
              </w:rPr>
            </w:pPr>
            <w:r>
              <w:rPr>
                <w:rFonts w:eastAsia="Times New Roman"/>
              </w:rPr>
              <w:t xml:space="preserve">91 </w:t>
            </w:r>
          </w:p>
        </w:tc>
        <w:tc>
          <w:tcPr>
            <w:tcW w:w="0" w:type="auto"/>
            <w:vAlign w:val="center"/>
            <w:hideMark/>
          </w:tcPr>
          <w:p w14:paraId="152F5004" w14:textId="77777777" w:rsidR="00EC1B45" w:rsidRDefault="00EC1B45">
            <w:pPr>
              <w:jc w:val="right"/>
              <w:rPr>
                <w:rFonts w:eastAsia="Times New Roman"/>
              </w:rPr>
            </w:pPr>
            <w:r>
              <w:rPr>
                <w:rFonts w:eastAsia="Times New Roman"/>
              </w:rPr>
              <w:t xml:space="preserve">10,678 </w:t>
            </w:r>
          </w:p>
        </w:tc>
        <w:tc>
          <w:tcPr>
            <w:tcW w:w="0" w:type="auto"/>
            <w:vAlign w:val="center"/>
            <w:hideMark/>
          </w:tcPr>
          <w:p w14:paraId="531D5E34" w14:textId="77777777" w:rsidR="00EC1B45" w:rsidRDefault="00EC1B45">
            <w:pPr>
              <w:jc w:val="right"/>
              <w:rPr>
                <w:rFonts w:eastAsia="Times New Roman"/>
              </w:rPr>
            </w:pPr>
            <w:r>
              <w:rPr>
                <w:rFonts w:eastAsia="Times New Roman"/>
              </w:rPr>
              <w:t xml:space="preserve">455 </w:t>
            </w:r>
          </w:p>
        </w:tc>
        <w:tc>
          <w:tcPr>
            <w:tcW w:w="0" w:type="auto"/>
            <w:vAlign w:val="center"/>
            <w:hideMark/>
          </w:tcPr>
          <w:p w14:paraId="28B3C5F0"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13BD41E3" w14:textId="77777777" w:rsidR="00EC1B45" w:rsidRDefault="00EC1B45">
            <w:pPr>
              <w:jc w:val="right"/>
              <w:rPr>
                <w:rFonts w:eastAsia="Times New Roman"/>
              </w:rPr>
            </w:pPr>
            <w:r>
              <w:rPr>
                <w:rFonts w:eastAsia="Times New Roman"/>
              </w:rPr>
              <w:t xml:space="preserve">455 </w:t>
            </w:r>
          </w:p>
        </w:tc>
        <w:tc>
          <w:tcPr>
            <w:tcW w:w="0" w:type="auto"/>
            <w:vAlign w:val="center"/>
            <w:hideMark/>
          </w:tcPr>
          <w:p w14:paraId="5E954FB2"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211F3C4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65836C0"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41393E1D" w14:textId="77777777" w:rsidR="00EC1B45" w:rsidRDefault="00EC1B45">
            <w:pPr>
              <w:jc w:val="right"/>
              <w:rPr>
                <w:rFonts w:eastAsia="Times New Roman"/>
              </w:rPr>
            </w:pPr>
            <w:r>
              <w:rPr>
                <w:rFonts w:eastAsia="Times New Roman"/>
              </w:rPr>
              <w:t xml:space="preserve">324 </w:t>
            </w:r>
          </w:p>
        </w:tc>
        <w:tc>
          <w:tcPr>
            <w:tcW w:w="0" w:type="auto"/>
            <w:vAlign w:val="center"/>
            <w:hideMark/>
          </w:tcPr>
          <w:p w14:paraId="4C10BA9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8D448AB" w14:textId="77777777" w:rsidR="00EC1B45" w:rsidRDefault="00EC1B45">
            <w:pPr>
              <w:jc w:val="right"/>
              <w:rPr>
                <w:rFonts w:eastAsia="Times New Roman"/>
              </w:rPr>
            </w:pPr>
            <w:r>
              <w:rPr>
                <w:rFonts w:eastAsia="Times New Roman"/>
              </w:rPr>
              <w:t xml:space="preserve">66,626 </w:t>
            </w:r>
          </w:p>
        </w:tc>
      </w:tr>
      <w:tr w:rsidR="00EC1B45" w14:paraId="0967C9AE" w14:textId="77777777">
        <w:trPr>
          <w:divId w:val="939414494"/>
          <w:tblCellSpacing w:w="15" w:type="dxa"/>
        </w:trPr>
        <w:tc>
          <w:tcPr>
            <w:tcW w:w="0" w:type="auto"/>
            <w:vAlign w:val="center"/>
            <w:hideMark/>
          </w:tcPr>
          <w:p w14:paraId="3C9D3B8F" w14:textId="77777777" w:rsidR="00EC1B45" w:rsidRDefault="00EC1B45">
            <w:pPr>
              <w:jc w:val="right"/>
              <w:rPr>
                <w:rFonts w:eastAsia="Times New Roman"/>
              </w:rPr>
            </w:pPr>
            <w:r>
              <w:rPr>
                <w:rFonts w:eastAsia="Times New Roman"/>
              </w:rPr>
              <w:t xml:space="preserve">Dawson </w:t>
            </w:r>
          </w:p>
        </w:tc>
        <w:tc>
          <w:tcPr>
            <w:tcW w:w="0" w:type="auto"/>
            <w:vAlign w:val="center"/>
            <w:hideMark/>
          </w:tcPr>
          <w:p w14:paraId="7702B22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D78FD13"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5918E4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C0B30FA"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7462A6B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7A351D1" w14:textId="77777777" w:rsidR="00EC1B45" w:rsidRDefault="00EC1B45">
            <w:pPr>
              <w:jc w:val="right"/>
              <w:rPr>
                <w:rFonts w:eastAsia="Times New Roman"/>
              </w:rPr>
            </w:pPr>
            <w:r>
              <w:rPr>
                <w:rFonts w:eastAsia="Times New Roman"/>
              </w:rPr>
              <w:t xml:space="preserve">132 </w:t>
            </w:r>
          </w:p>
        </w:tc>
        <w:tc>
          <w:tcPr>
            <w:tcW w:w="0" w:type="auto"/>
            <w:vAlign w:val="center"/>
            <w:hideMark/>
          </w:tcPr>
          <w:p w14:paraId="1F86786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4C5A0BF" w14:textId="77777777" w:rsidR="00EC1B45" w:rsidRDefault="00EC1B45">
            <w:pPr>
              <w:jc w:val="right"/>
              <w:rPr>
                <w:rFonts w:eastAsia="Times New Roman"/>
              </w:rPr>
            </w:pPr>
            <w:r>
              <w:rPr>
                <w:rFonts w:eastAsia="Times New Roman"/>
              </w:rPr>
              <w:t xml:space="preserve">5,091 </w:t>
            </w:r>
          </w:p>
        </w:tc>
        <w:tc>
          <w:tcPr>
            <w:tcW w:w="0" w:type="auto"/>
            <w:vAlign w:val="center"/>
            <w:hideMark/>
          </w:tcPr>
          <w:p w14:paraId="2CB48200" w14:textId="77777777" w:rsidR="00EC1B45" w:rsidRDefault="00EC1B45">
            <w:pPr>
              <w:jc w:val="right"/>
              <w:rPr>
                <w:rFonts w:eastAsia="Times New Roman"/>
              </w:rPr>
            </w:pPr>
            <w:r>
              <w:rPr>
                <w:rFonts w:eastAsia="Times New Roman"/>
              </w:rPr>
              <w:t xml:space="preserve">121 </w:t>
            </w:r>
          </w:p>
        </w:tc>
        <w:tc>
          <w:tcPr>
            <w:tcW w:w="0" w:type="auto"/>
            <w:vAlign w:val="center"/>
            <w:hideMark/>
          </w:tcPr>
          <w:p w14:paraId="23EBFFD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FC2734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1CE6AE0" w14:textId="77777777" w:rsidR="00EC1B45" w:rsidRDefault="00EC1B45">
            <w:pPr>
              <w:jc w:val="right"/>
              <w:rPr>
                <w:rFonts w:eastAsia="Times New Roman"/>
              </w:rPr>
            </w:pPr>
            <w:r>
              <w:rPr>
                <w:rFonts w:eastAsia="Times New Roman"/>
              </w:rPr>
              <w:t xml:space="preserve">2,125 </w:t>
            </w:r>
          </w:p>
        </w:tc>
        <w:tc>
          <w:tcPr>
            <w:tcW w:w="0" w:type="auto"/>
            <w:vAlign w:val="center"/>
            <w:hideMark/>
          </w:tcPr>
          <w:p w14:paraId="76E6F0A8" w14:textId="77777777" w:rsidR="00EC1B45" w:rsidRDefault="00EC1B45">
            <w:pPr>
              <w:jc w:val="right"/>
              <w:rPr>
                <w:rFonts w:eastAsia="Times New Roman"/>
              </w:rPr>
            </w:pPr>
            <w:r>
              <w:rPr>
                <w:rFonts w:eastAsia="Times New Roman"/>
              </w:rPr>
              <w:t xml:space="preserve">972 </w:t>
            </w:r>
          </w:p>
        </w:tc>
        <w:tc>
          <w:tcPr>
            <w:tcW w:w="0" w:type="auto"/>
            <w:vAlign w:val="center"/>
            <w:hideMark/>
          </w:tcPr>
          <w:p w14:paraId="14AB62B5" w14:textId="77777777" w:rsidR="00EC1B45" w:rsidRDefault="00EC1B45">
            <w:pPr>
              <w:jc w:val="right"/>
              <w:rPr>
                <w:rFonts w:eastAsia="Times New Roman"/>
              </w:rPr>
            </w:pPr>
            <w:r>
              <w:rPr>
                <w:rFonts w:eastAsia="Times New Roman"/>
              </w:rPr>
              <w:t xml:space="preserve">486 </w:t>
            </w:r>
          </w:p>
        </w:tc>
        <w:tc>
          <w:tcPr>
            <w:tcW w:w="0" w:type="auto"/>
            <w:vAlign w:val="center"/>
            <w:hideMark/>
          </w:tcPr>
          <w:p w14:paraId="0DF66F08" w14:textId="77777777" w:rsidR="00EC1B45" w:rsidRDefault="00EC1B45">
            <w:pPr>
              <w:jc w:val="right"/>
              <w:rPr>
                <w:rFonts w:eastAsia="Times New Roman"/>
              </w:rPr>
            </w:pPr>
            <w:r>
              <w:rPr>
                <w:rFonts w:eastAsia="Times New Roman"/>
              </w:rPr>
              <w:t xml:space="preserve">931 </w:t>
            </w:r>
          </w:p>
        </w:tc>
        <w:tc>
          <w:tcPr>
            <w:tcW w:w="0" w:type="auto"/>
            <w:vAlign w:val="center"/>
            <w:hideMark/>
          </w:tcPr>
          <w:p w14:paraId="420E3F0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793CC9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C1BFA9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86A69B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566AE6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F3CA6B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4D48E67" w14:textId="77777777" w:rsidR="00EC1B45" w:rsidRDefault="00EC1B45">
            <w:pPr>
              <w:jc w:val="right"/>
              <w:rPr>
                <w:rFonts w:eastAsia="Times New Roman"/>
              </w:rPr>
            </w:pPr>
            <w:r>
              <w:rPr>
                <w:rFonts w:eastAsia="Times New Roman"/>
              </w:rPr>
              <w:t xml:space="preserve">9,929 </w:t>
            </w:r>
          </w:p>
        </w:tc>
      </w:tr>
      <w:tr w:rsidR="00EC1B45" w14:paraId="14E48A69" w14:textId="77777777">
        <w:trPr>
          <w:divId w:val="939414494"/>
          <w:tblCellSpacing w:w="15" w:type="dxa"/>
        </w:trPr>
        <w:tc>
          <w:tcPr>
            <w:tcW w:w="0" w:type="auto"/>
            <w:vAlign w:val="center"/>
            <w:hideMark/>
          </w:tcPr>
          <w:p w14:paraId="6DB0DDE4" w14:textId="77777777" w:rsidR="00EC1B45" w:rsidRDefault="00EC1B45">
            <w:pPr>
              <w:jc w:val="right"/>
              <w:rPr>
                <w:rFonts w:eastAsia="Times New Roman"/>
              </w:rPr>
            </w:pPr>
            <w:r>
              <w:rPr>
                <w:rFonts w:eastAsia="Times New Roman"/>
              </w:rPr>
              <w:t xml:space="preserve">DeKalb </w:t>
            </w:r>
          </w:p>
        </w:tc>
        <w:tc>
          <w:tcPr>
            <w:tcW w:w="0" w:type="auto"/>
            <w:vAlign w:val="center"/>
            <w:hideMark/>
          </w:tcPr>
          <w:p w14:paraId="353D712F" w14:textId="77777777" w:rsidR="00EC1B45" w:rsidRDefault="00EC1B45">
            <w:pPr>
              <w:jc w:val="right"/>
              <w:rPr>
                <w:rFonts w:eastAsia="Times New Roman"/>
              </w:rPr>
            </w:pPr>
            <w:r>
              <w:rPr>
                <w:rFonts w:eastAsia="Times New Roman"/>
              </w:rPr>
              <w:t xml:space="preserve">425 </w:t>
            </w:r>
          </w:p>
        </w:tc>
        <w:tc>
          <w:tcPr>
            <w:tcW w:w="0" w:type="auto"/>
            <w:vAlign w:val="center"/>
            <w:hideMark/>
          </w:tcPr>
          <w:p w14:paraId="112BED92" w14:textId="77777777" w:rsidR="00EC1B45" w:rsidRDefault="00EC1B45">
            <w:pPr>
              <w:jc w:val="right"/>
              <w:rPr>
                <w:rFonts w:eastAsia="Times New Roman"/>
              </w:rPr>
            </w:pPr>
            <w:r>
              <w:rPr>
                <w:rFonts w:eastAsia="Times New Roman"/>
              </w:rPr>
              <w:t xml:space="preserve">233 </w:t>
            </w:r>
          </w:p>
        </w:tc>
        <w:tc>
          <w:tcPr>
            <w:tcW w:w="0" w:type="auto"/>
            <w:vAlign w:val="center"/>
            <w:hideMark/>
          </w:tcPr>
          <w:p w14:paraId="5D45B72E" w14:textId="77777777" w:rsidR="00EC1B45" w:rsidRDefault="00EC1B45">
            <w:pPr>
              <w:jc w:val="right"/>
              <w:rPr>
                <w:rFonts w:eastAsia="Times New Roman"/>
              </w:rPr>
            </w:pPr>
            <w:r>
              <w:rPr>
                <w:rFonts w:eastAsia="Times New Roman"/>
              </w:rPr>
              <w:t xml:space="preserve">486 </w:t>
            </w:r>
          </w:p>
        </w:tc>
        <w:tc>
          <w:tcPr>
            <w:tcW w:w="0" w:type="auto"/>
            <w:vAlign w:val="center"/>
            <w:hideMark/>
          </w:tcPr>
          <w:p w14:paraId="569141F1" w14:textId="77777777" w:rsidR="00EC1B45" w:rsidRDefault="00EC1B45">
            <w:pPr>
              <w:jc w:val="right"/>
              <w:rPr>
                <w:rFonts w:eastAsia="Times New Roman"/>
              </w:rPr>
            </w:pPr>
            <w:r>
              <w:rPr>
                <w:rFonts w:eastAsia="Times New Roman"/>
              </w:rPr>
              <w:t xml:space="preserve">486 </w:t>
            </w:r>
          </w:p>
        </w:tc>
        <w:tc>
          <w:tcPr>
            <w:tcW w:w="0" w:type="auto"/>
            <w:vAlign w:val="center"/>
            <w:hideMark/>
          </w:tcPr>
          <w:p w14:paraId="1D9B996A" w14:textId="77777777" w:rsidR="00EC1B45" w:rsidRDefault="00EC1B45">
            <w:pPr>
              <w:jc w:val="right"/>
              <w:rPr>
                <w:rFonts w:eastAsia="Times New Roman"/>
              </w:rPr>
            </w:pPr>
            <w:r>
              <w:rPr>
                <w:rFonts w:eastAsia="Times New Roman"/>
              </w:rPr>
              <w:t xml:space="preserve">11,548 </w:t>
            </w:r>
          </w:p>
        </w:tc>
        <w:tc>
          <w:tcPr>
            <w:tcW w:w="0" w:type="auto"/>
            <w:vAlign w:val="center"/>
            <w:hideMark/>
          </w:tcPr>
          <w:p w14:paraId="75592955" w14:textId="77777777" w:rsidR="00EC1B45" w:rsidRDefault="00EC1B45">
            <w:pPr>
              <w:jc w:val="right"/>
              <w:rPr>
                <w:rFonts w:eastAsia="Times New Roman"/>
              </w:rPr>
            </w:pPr>
            <w:r>
              <w:rPr>
                <w:rFonts w:eastAsia="Times New Roman"/>
              </w:rPr>
              <w:t xml:space="preserve">14,858 </w:t>
            </w:r>
          </w:p>
        </w:tc>
        <w:tc>
          <w:tcPr>
            <w:tcW w:w="0" w:type="auto"/>
            <w:vAlign w:val="center"/>
            <w:hideMark/>
          </w:tcPr>
          <w:p w14:paraId="78939A10" w14:textId="77777777" w:rsidR="00EC1B45" w:rsidRDefault="00EC1B45">
            <w:pPr>
              <w:jc w:val="right"/>
              <w:rPr>
                <w:rFonts w:eastAsia="Times New Roman"/>
              </w:rPr>
            </w:pPr>
            <w:r>
              <w:rPr>
                <w:rFonts w:eastAsia="Times New Roman"/>
              </w:rPr>
              <w:t xml:space="preserve">243 </w:t>
            </w:r>
          </w:p>
        </w:tc>
        <w:tc>
          <w:tcPr>
            <w:tcW w:w="0" w:type="auto"/>
            <w:vAlign w:val="center"/>
            <w:hideMark/>
          </w:tcPr>
          <w:p w14:paraId="518A3F23"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3FA50E23" w14:textId="77777777" w:rsidR="00EC1B45" w:rsidRDefault="00EC1B45">
            <w:pPr>
              <w:jc w:val="right"/>
              <w:rPr>
                <w:rFonts w:eastAsia="Times New Roman"/>
              </w:rPr>
            </w:pPr>
            <w:r>
              <w:rPr>
                <w:rFonts w:eastAsia="Times New Roman"/>
              </w:rPr>
              <w:t xml:space="preserve">172,886 </w:t>
            </w:r>
          </w:p>
        </w:tc>
        <w:tc>
          <w:tcPr>
            <w:tcW w:w="0" w:type="auto"/>
            <w:vAlign w:val="center"/>
            <w:hideMark/>
          </w:tcPr>
          <w:p w14:paraId="3A1C2830" w14:textId="77777777" w:rsidR="00EC1B45" w:rsidRDefault="00EC1B45">
            <w:pPr>
              <w:jc w:val="right"/>
              <w:rPr>
                <w:rFonts w:eastAsia="Times New Roman"/>
              </w:rPr>
            </w:pPr>
            <w:r>
              <w:rPr>
                <w:rFonts w:eastAsia="Times New Roman"/>
              </w:rPr>
              <w:t xml:space="preserve">860 </w:t>
            </w:r>
          </w:p>
        </w:tc>
        <w:tc>
          <w:tcPr>
            <w:tcW w:w="0" w:type="auto"/>
            <w:vAlign w:val="center"/>
            <w:hideMark/>
          </w:tcPr>
          <w:p w14:paraId="653E7A40" w14:textId="77777777" w:rsidR="00EC1B45" w:rsidRDefault="00EC1B45">
            <w:pPr>
              <w:jc w:val="right"/>
              <w:rPr>
                <w:rFonts w:eastAsia="Times New Roman"/>
              </w:rPr>
            </w:pPr>
            <w:r>
              <w:rPr>
                <w:rFonts w:eastAsia="Times New Roman"/>
              </w:rPr>
              <w:t xml:space="preserve">638 </w:t>
            </w:r>
          </w:p>
        </w:tc>
        <w:tc>
          <w:tcPr>
            <w:tcW w:w="0" w:type="auto"/>
            <w:vAlign w:val="center"/>
            <w:hideMark/>
          </w:tcPr>
          <w:p w14:paraId="28E4C7A9" w14:textId="77777777" w:rsidR="00EC1B45" w:rsidRDefault="00EC1B45">
            <w:pPr>
              <w:jc w:val="right"/>
              <w:rPr>
                <w:rFonts w:eastAsia="Times New Roman"/>
              </w:rPr>
            </w:pPr>
            <w:r>
              <w:rPr>
                <w:rFonts w:eastAsia="Times New Roman"/>
              </w:rPr>
              <w:t xml:space="preserve">1,397 </w:t>
            </w:r>
          </w:p>
        </w:tc>
        <w:tc>
          <w:tcPr>
            <w:tcW w:w="0" w:type="auto"/>
            <w:vAlign w:val="center"/>
            <w:hideMark/>
          </w:tcPr>
          <w:p w14:paraId="6BCC7323" w14:textId="77777777" w:rsidR="00EC1B45" w:rsidRDefault="00EC1B45">
            <w:pPr>
              <w:jc w:val="right"/>
              <w:rPr>
                <w:rFonts w:eastAsia="Times New Roman"/>
              </w:rPr>
            </w:pPr>
            <w:r>
              <w:rPr>
                <w:rFonts w:eastAsia="Times New Roman"/>
              </w:rPr>
              <w:t xml:space="preserve">129,022 </w:t>
            </w:r>
          </w:p>
        </w:tc>
        <w:tc>
          <w:tcPr>
            <w:tcW w:w="0" w:type="auto"/>
            <w:vAlign w:val="center"/>
            <w:hideMark/>
          </w:tcPr>
          <w:p w14:paraId="1D69F044" w14:textId="77777777" w:rsidR="00EC1B45" w:rsidRDefault="00EC1B45">
            <w:pPr>
              <w:jc w:val="right"/>
              <w:rPr>
                <w:rFonts w:eastAsia="Times New Roman"/>
              </w:rPr>
            </w:pPr>
            <w:r>
              <w:rPr>
                <w:rFonts w:eastAsia="Times New Roman"/>
              </w:rPr>
              <w:t xml:space="preserve">29,887 </w:t>
            </w:r>
          </w:p>
        </w:tc>
        <w:tc>
          <w:tcPr>
            <w:tcW w:w="0" w:type="auto"/>
            <w:vAlign w:val="center"/>
            <w:hideMark/>
          </w:tcPr>
          <w:p w14:paraId="04331F92" w14:textId="77777777" w:rsidR="00EC1B45" w:rsidRDefault="00EC1B45">
            <w:pPr>
              <w:jc w:val="right"/>
              <w:rPr>
                <w:rFonts w:eastAsia="Times New Roman"/>
              </w:rPr>
            </w:pPr>
            <w:r>
              <w:rPr>
                <w:rFonts w:eastAsia="Times New Roman"/>
              </w:rPr>
              <w:t xml:space="preserve">850 </w:t>
            </w:r>
          </w:p>
        </w:tc>
        <w:tc>
          <w:tcPr>
            <w:tcW w:w="0" w:type="auto"/>
            <w:vAlign w:val="center"/>
            <w:hideMark/>
          </w:tcPr>
          <w:p w14:paraId="384EE6BA" w14:textId="77777777" w:rsidR="00EC1B45" w:rsidRDefault="00EC1B45">
            <w:pPr>
              <w:jc w:val="right"/>
              <w:rPr>
                <w:rFonts w:eastAsia="Times New Roman"/>
              </w:rPr>
            </w:pPr>
            <w:r>
              <w:rPr>
                <w:rFonts w:eastAsia="Times New Roman"/>
              </w:rPr>
              <w:t xml:space="preserve">3,178 </w:t>
            </w:r>
          </w:p>
        </w:tc>
        <w:tc>
          <w:tcPr>
            <w:tcW w:w="0" w:type="auto"/>
            <w:vAlign w:val="center"/>
            <w:hideMark/>
          </w:tcPr>
          <w:p w14:paraId="45F63A5F" w14:textId="77777777" w:rsidR="00EC1B45" w:rsidRDefault="00EC1B45">
            <w:pPr>
              <w:jc w:val="right"/>
              <w:rPr>
                <w:rFonts w:eastAsia="Times New Roman"/>
              </w:rPr>
            </w:pPr>
            <w:r>
              <w:rPr>
                <w:rFonts w:eastAsia="Times New Roman"/>
              </w:rPr>
              <w:t xml:space="preserve">1,366 </w:t>
            </w:r>
          </w:p>
        </w:tc>
        <w:tc>
          <w:tcPr>
            <w:tcW w:w="0" w:type="auto"/>
            <w:vAlign w:val="center"/>
            <w:hideMark/>
          </w:tcPr>
          <w:p w14:paraId="122A2F52" w14:textId="77777777" w:rsidR="00EC1B45" w:rsidRDefault="00EC1B45">
            <w:pPr>
              <w:jc w:val="right"/>
              <w:rPr>
                <w:rFonts w:eastAsia="Times New Roman"/>
              </w:rPr>
            </w:pPr>
            <w:r>
              <w:rPr>
                <w:rFonts w:eastAsia="Times New Roman"/>
              </w:rPr>
              <w:t xml:space="preserve">101 </w:t>
            </w:r>
          </w:p>
        </w:tc>
        <w:tc>
          <w:tcPr>
            <w:tcW w:w="0" w:type="auto"/>
            <w:vAlign w:val="center"/>
            <w:hideMark/>
          </w:tcPr>
          <w:p w14:paraId="77662A56" w14:textId="77777777" w:rsidR="00EC1B45" w:rsidRDefault="00EC1B45">
            <w:pPr>
              <w:jc w:val="right"/>
              <w:rPr>
                <w:rFonts w:eastAsia="Times New Roman"/>
              </w:rPr>
            </w:pPr>
            <w:r>
              <w:rPr>
                <w:rFonts w:eastAsia="Times New Roman"/>
              </w:rPr>
              <w:t xml:space="preserve">3,360 </w:t>
            </w:r>
          </w:p>
        </w:tc>
        <w:tc>
          <w:tcPr>
            <w:tcW w:w="0" w:type="auto"/>
            <w:vAlign w:val="center"/>
            <w:hideMark/>
          </w:tcPr>
          <w:p w14:paraId="2573255F" w14:textId="77777777" w:rsidR="00EC1B45" w:rsidRDefault="00EC1B45">
            <w:pPr>
              <w:jc w:val="right"/>
              <w:rPr>
                <w:rFonts w:eastAsia="Times New Roman"/>
              </w:rPr>
            </w:pPr>
            <w:r>
              <w:rPr>
                <w:rFonts w:eastAsia="Times New Roman"/>
              </w:rPr>
              <w:t xml:space="preserve">810 </w:t>
            </w:r>
          </w:p>
        </w:tc>
        <w:tc>
          <w:tcPr>
            <w:tcW w:w="0" w:type="auto"/>
            <w:vAlign w:val="center"/>
            <w:hideMark/>
          </w:tcPr>
          <w:p w14:paraId="4D6D785D"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7BAF733B" w14:textId="77777777" w:rsidR="00EC1B45" w:rsidRDefault="00EC1B45">
            <w:pPr>
              <w:jc w:val="right"/>
              <w:rPr>
                <w:rFonts w:eastAsia="Times New Roman"/>
              </w:rPr>
            </w:pPr>
            <w:r>
              <w:rPr>
                <w:rFonts w:eastAsia="Times New Roman"/>
              </w:rPr>
              <w:t xml:space="preserve">373,028 </w:t>
            </w:r>
          </w:p>
        </w:tc>
      </w:tr>
      <w:tr w:rsidR="00EC1B45" w14:paraId="1D60DBA5" w14:textId="77777777">
        <w:trPr>
          <w:divId w:val="939414494"/>
          <w:tblCellSpacing w:w="15" w:type="dxa"/>
        </w:trPr>
        <w:tc>
          <w:tcPr>
            <w:tcW w:w="0" w:type="auto"/>
            <w:vAlign w:val="center"/>
            <w:hideMark/>
          </w:tcPr>
          <w:p w14:paraId="1E9E87E2" w14:textId="77777777" w:rsidR="00EC1B45" w:rsidRDefault="00EC1B45">
            <w:pPr>
              <w:jc w:val="right"/>
              <w:rPr>
                <w:rFonts w:eastAsia="Times New Roman"/>
              </w:rPr>
            </w:pPr>
            <w:r>
              <w:rPr>
                <w:rFonts w:eastAsia="Times New Roman"/>
              </w:rPr>
              <w:lastRenderedPageBreak/>
              <w:t xml:space="preserve">Douglas </w:t>
            </w:r>
          </w:p>
        </w:tc>
        <w:tc>
          <w:tcPr>
            <w:tcW w:w="0" w:type="auto"/>
            <w:vAlign w:val="center"/>
            <w:hideMark/>
          </w:tcPr>
          <w:p w14:paraId="42CFA33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2B67FEE" w14:textId="77777777" w:rsidR="00EC1B45" w:rsidRDefault="00EC1B45">
            <w:pPr>
              <w:jc w:val="right"/>
              <w:rPr>
                <w:rFonts w:eastAsia="Times New Roman"/>
              </w:rPr>
            </w:pPr>
            <w:r>
              <w:rPr>
                <w:rFonts w:eastAsia="Times New Roman"/>
              </w:rPr>
              <w:t xml:space="preserve">202 </w:t>
            </w:r>
          </w:p>
        </w:tc>
        <w:tc>
          <w:tcPr>
            <w:tcW w:w="0" w:type="auto"/>
            <w:vAlign w:val="center"/>
            <w:hideMark/>
          </w:tcPr>
          <w:p w14:paraId="1E569159" w14:textId="77777777" w:rsidR="00EC1B45" w:rsidRDefault="00EC1B45">
            <w:pPr>
              <w:jc w:val="right"/>
              <w:rPr>
                <w:rFonts w:eastAsia="Times New Roman"/>
              </w:rPr>
            </w:pPr>
            <w:r>
              <w:rPr>
                <w:rFonts w:eastAsia="Times New Roman"/>
              </w:rPr>
              <w:t xml:space="preserve">5,131 </w:t>
            </w:r>
          </w:p>
        </w:tc>
        <w:tc>
          <w:tcPr>
            <w:tcW w:w="0" w:type="auto"/>
            <w:vAlign w:val="center"/>
            <w:hideMark/>
          </w:tcPr>
          <w:p w14:paraId="7A12CC89"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3E3D8F5E" w14:textId="77777777" w:rsidR="00EC1B45" w:rsidRDefault="00EC1B45">
            <w:pPr>
              <w:jc w:val="right"/>
              <w:rPr>
                <w:rFonts w:eastAsia="Times New Roman"/>
              </w:rPr>
            </w:pPr>
            <w:r>
              <w:rPr>
                <w:rFonts w:eastAsia="Times New Roman"/>
              </w:rPr>
              <w:t xml:space="preserve">2,824 </w:t>
            </w:r>
          </w:p>
        </w:tc>
        <w:tc>
          <w:tcPr>
            <w:tcW w:w="0" w:type="auto"/>
            <w:vAlign w:val="center"/>
            <w:hideMark/>
          </w:tcPr>
          <w:p w14:paraId="5AB1DCB1" w14:textId="77777777" w:rsidR="00EC1B45" w:rsidRDefault="00EC1B45">
            <w:pPr>
              <w:jc w:val="right"/>
              <w:rPr>
                <w:rFonts w:eastAsia="Times New Roman"/>
              </w:rPr>
            </w:pPr>
            <w:r>
              <w:rPr>
                <w:rFonts w:eastAsia="Times New Roman"/>
              </w:rPr>
              <w:t xml:space="preserve">9,807 </w:t>
            </w:r>
          </w:p>
        </w:tc>
        <w:tc>
          <w:tcPr>
            <w:tcW w:w="0" w:type="auto"/>
            <w:vAlign w:val="center"/>
            <w:hideMark/>
          </w:tcPr>
          <w:p w14:paraId="746C6071" w14:textId="77777777" w:rsidR="00EC1B45" w:rsidRDefault="00EC1B45">
            <w:pPr>
              <w:jc w:val="right"/>
              <w:rPr>
                <w:rFonts w:eastAsia="Times New Roman"/>
              </w:rPr>
            </w:pPr>
            <w:r>
              <w:rPr>
                <w:rFonts w:eastAsia="Times New Roman"/>
              </w:rPr>
              <w:t xml:space="preserve">314 </w:t>
            </w:r>
          </w:p>
        </w:tc>
        <w:tc>
          <w:tcPr>
            <w:tcW w:w="0" w:type="auto"/>
            <w:vAlign w:val="center"/>
            <w:hideMark/>
          </w:tcPr>
          <w:p w14:paraId="7CBCCFB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2790195" w14:textId="77777777" w:rsidR="00EC1B45" w:rsidRDefault="00EC1B45">
            <w:pPr>
              <w:jc w:val="right"/>
              <w:rPr>
                <w:rFonts w:eastAsia="Times New Roman"/>
              </w:rPr>
            </w:pPr>
            <w:r>
              <w:rPr>
                <w:rFonts w:eastAsia="Times New Roman"/>
              </w:rPr>
              <w:t xml:space="preserve">2,692 </w:t>
            </w:r>
          </w:p>
        </w:tc>
        <w:tc>
          <w:tcPr>
            <w:tcW w:w="0" w:type="auto"/>
            <w:vAlign w:val="center"/>
            <w:hideMark/>
          </w:tcPr>
          <w:p w14:paraId="273E9F33" w14:textId="77777777" w:rsidR="00EC1B45" w:rsidRDefault="00EC1B45">
            <w:pPr>
              <w:jc w:val="right"/>
              <w:rPr>
                <w:rFonts w:eastAsia="Times New Roman"/>
              </w:rPr>
            </w:pPr>
            <w:r>
              <w:rPr>
                <w:rFonts w:eastAsia="Times New Roman"/>
              </w:rPr>
              <w:t xml:space="preserve">26,072 </w:t>
            </w:r>
          </w:p>
        </w:tc>
        <w:tc>
          <w:tcPr>
            <w:tcW w:w="0" w:type="auto"/>
            <w:vAlign w:val="center"/>
            <w:hideMark/>
          </w:tcPr>
          <w:p w14:paraId="286E3AED" w14:textId="77777777" w:rsidR="00EC1B45" w:rsidRDefault="00EC1B45">
            <w:pPr>
              <w:jc w:val="right"/>
              <w:rPr>
                <w:rFonts w:eastAsia="Times New Roman"/>
              </w:rPr>
            </w:pPr>
            <w:r>
              <w:rPr>
                <w:rFonts w:eastAsia="Times New Roman"/>
              </w:rPr>
              <w:t xml:space="preserve">364 </w:t>
            </w:r>
          </w:p>
        </w:tc>
        <w:tc>
          <w:tcPr>
            <w:tcW w:w="0" w:type="auto"/>
            <w:vAlign w:val="center"/>
            <w:hideMark/>
          </w:tcPr>
          <w:p w14:paraId="27D74FF2" w14:textId="77777777" w:rsidR="00EC1B45" w:rsidRDefault="00EC1B45">
            <w:pPr>
              <w:jc w:val="right"/>
              <w:rPr>
                <w:rFonts w:eastAsia="Times New Roman"/>
              </w:rPr>
            </w:pPr>
            <w:r>
              <w:rPr>
                <w:rFonts w:eastAsia="Times New Roman"/>
              </w:rPr>
              <w:t xml:space="preserve">121 </w:t>
            </w:r>
          </w:p>
        </w:tc>
        <w:tc>
          <w:tcPr>
            <w:tcW w:w="0" w:type="auto"/>
            <w:vAlign w:val="center"/>
            <w:hideMark/>
          </w:tcPr>
          <w:p w14:paraId="0A22B316" w14:textId="77777777" w:rsidR="00EC1B45" w:rsidRDefault="00EC1B45">
            <w:pPr>
              <w:jc w:val="right"/>
              <w:rPr>
                <w:rFonts w:eastAsia="Times New Roman"/>
              </w:rPr>
            </w:pPr>
            <w:r>
              <w:rPr>
                <w:rFonts w:eastAsia="Times New Roman"/>
              </w:rPr>
              <w:t xml:space="preserve">15,313 </w:t>
            </w:r>
          </w:p>
        </w:tc>
        <w:tc>
          <w:tcPr>
            <w:tcW w:w="0" w:type="auto"/>
            <w:vAlign w:val="center"/>
            <w:hideMark/>
          </w:tcPr>
          <w:p w14:paraId="703D00FF" w14:textId="77777777" w:rsidR="00EC1B45" w:rsidRDefault="00EC1B45">
            <w:pPr>
              <w:jc w:val="right"/>
              <w:rPr>
                <w:rFonts w:eastAsia="Times New Roman"/>
              </w:rPr>
            </w:pPr>
            <w:r>
              <w:rPr>
                <w:rFonts w:eastAsia="Times New Roman"/>
              </w:rPr>
              <w:t xml:space="preserve">951 </w:t>
            </w:r>
          </w:p>
        </w:tc>
        <w:tc>
          <w:tcPr>
            <w:tcW w:w="0" w:type="auto"/>
            <w:vAlign w:val="center"/>
            <w:hideMark/>
          </w:tcPr>
          <w:p w14:paraId="6F5C24B4"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3CF90726" w14:textId="77777777" w:rsidR="00EC1B45" w:rsidRDefault="00EC1B45">
            <w:pPr>
              <w:jc w:val="right"/>
              <w:rPr>
                <w:rFonts w:eastAsia="Times New Roman"/>
              </w:rPr>
            </w:pPr>
            <w:r>
              <w:rPr>
                <w:rFonts w:eastAsia="Times New Roman"/>
              </w:rPr>
              <w:t xml:space="preserve">445 </w:t>
            </w:r>
          </w:p>
        </w:tc>
        <w:tc>
          <w:tcPr>
            <w:tcW w:w="0" w:type="auto"/>
            <w:vAlign w:val="center"/>
            <w:hideMark/>
          </w:tcPr>
          <w:p w14:paraId="38941D17"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252CBE7E" w14:textId="77777777" w:rsidR="00EC1B45" w:rsidRDefault="00EC1B45">
            <w:pPr>
              <w:jc w:val="right"/>
              <w:rPr>
                <w:rFonts w:eastAsia="Times New Roman"/>
              </w:rPr>
            </w:pPr>
            <w:r>
              <w:rPr>
                <w:rFonts w:eastAsia="Times New Roman"/>
              </w:rPr>
              <w:t xml:space="preserve">1,336 </w:t>
            </w:r>
          </w:p>
        </w:tc>
        <w:tc>
          <w:tcPr>
            <w:tcW w:w="0" w:type="auto"/>
            <w:vAlign w:val="center"/>
            <w:hideMark/>
          </w:tcPr>
          <w:p w14:paraId="4094B806"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2464864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F7F8824"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1A9691B7" w14:textId="77777777" w:rsidR="00EC1B45" w:rsidRDefault="00EC1B45">
            <w:pPr>
              <w:jc w:val="right"/>
              <w:rPr>
                <w:rFonts w:eastAsia="Times New Roman"/>
              </w:rPr>
            </w:pPr>
            <w:r>
              <w:rPr>
                <w:rFonts w:eastAsia="Times New Roman"/>
              </w:rPr>
              <w:t xml:space="preserve">65,918 </w:t>
            </w:r>
          </w:p>
        </w:tc>
      </w:tr>
      <w:tr w:rsidR="00EC1B45" w14:paraId="7560CB4E" w14:textId="77777777">
        <w:trPr>
          <w:divId w:val="939414494"/>
          <w:tblCellSpacing w:w="15" w:type="dxa"/>
        </w:trPr>
        <w:tc>
          <w:tcPr>
            <w:tcW w:w="0" w:type="auto"/>
            <w:vAlign w:val="center"/>
            <w:hideMark/>
          </w:tcPr>
          <w:p w14:paraId="27D70B54" w14:textId="77777777" w:rsidR="00EC1B45" w:rsidRDefault="00EC1B45">
            <w:pPr>
              <w:jc w:val="right"/>
              <w:rPr>
                <w:rFonts w:eastAsia="Times New Roman"/>
              </w:rPr>
            </w:pPr>
            <w:r>
              <w:rPr>
                <w:rFonts w:eastAsia="Times New Roman"/>
              </w:rPr>
              <w:t xml:space="preserve">Fayette </w:t>
            </w:r>
          </w:p>
        </w:tc>
        <w:tc>
          <w:tcPr>
            <w:tcW w:w="0" w:type="auto"/>
            <w:vAlign w:val="center"/>
            <w:hideMark/>
          </w:tcPr>
          <w:p w14:paraId="7FDA6CC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98D0C20"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33171A0B" w14:textId="77777777" w:rsidR="00EC1B45" w:rsidRDefault="00EC1B45">
            <w:pPr>
              <w:jc w:val="right"/>
              <w:rPr>
                <w:rFonts w:eastAsia="Times New Roman"/>
              </w:rPr>
            </w:pPr>
            <w:r>
              <w:rPr>
                <w:rFonts w:eastAsia="Times New Roman"/>
              </w:rPr>
              <w:t xml:space="preserve">91 </w:t>
            </w:r>
          </w:p>
        </w:tc>
        <w:tc>
          <w:tcPr>
            <w:tcW w:w="0" w:type="auto"/>
            <w:vAlign w:val="center"/>
            <w:hideMark/>
          </w:tcPr>
          <w:p w14:paraId="184ED990"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23FD1A51" w14:textId="77777777" w:rsidR="00EC1B45" w:rsidRDefault="00EC1B45">
            <w:pPr>
              <w:jc w:val="right"/>
              <w:rPr>
                <w:rFonts w:eastAsia="Times New Roman"/>
              </w:rPr>
            </w:pPr>
            <w:r>
              <w:rPr>
                <w:rFonts w:eastAsia="Times New Roman"/>
              </w:rPr>
              <w:t xml:space="preserve">7,358 </w:t>
            </w:r>
          </w:p>
        </w:tc>
        <w:tc>
          <w:tcPr>
            <w:tcW w:w="0" w:type="auto"/>
            <w:vAlign w:val="center"/>
            <w:hideMark/>
          </w:tcPr>
          <w:p w14:paraId="3FE76753" w14:textId="77777777" w:rsidR="00EC1B45" w:rsidRDefault="00EC1B45">
            <w:pPr>
              <w:jc w:val="right"/>
              <w:rPr>
                <w:rFonts w:eastAsia="Times New Roman"/>
              </w:rPr>
            </w:pPr>
            <w:r>
              <w:rPr>
                <w:rFonts w:eastAsia="Times New Roman"/>
              </w:rPr>
              <w:t xml:space="preserve">1,093 </w:t>
            </w:r>
          </w:p>
        </w:tc>
        <w:tc>
          <w:tcPr>
            <w:tcW w:w="0" w:type="auto"/>
            <w:vAlign w:val="center"/>
            <w:hideMark/>
          </w:tcPr>
          <w:p w14:paraId="2B73A316" w14:textId="77777777" w:rsidR="00EC1B45" w:rsidRDefault="00EC1B45">
            <w:pPr>
              <w:jc w:val="right"/>
              <w:rPr>
                <w:rFonts w:eastAsia="Times New Roman"/>
              </w:rPr>
            </w:pPr>
            <w:r>
              <w:rPr>
                <w:rFonts w:eastAsia="Times New Roman"/>
              </w:rPr>
              <w:t xml:space="preserve">1,802 </w:t>
            </w:r>
          </w:p>
        </w:tc>
        <w:tc>
          <w:tcPr>
            <w:tcW w:w="0" w:type="auto"/>
            <w:vAlign w:val="center"/>
            <w:hideMark/>
          </w:tcPr>
          <w:p w14:paraId="0E4444D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C12526F" w14:textId="77777777" w:rsidR="00EC1B45" w:rsidRDefault="00EC1B45">
            <w:pPr>
              <w:jc w:val="right"/>
              <w:rPr>
                <w:rFonts w:eastAsia="Times New Roman"/>
              </w:rPr>
            </w:pPr>
            <w:r>
              <w:rPr>
                <w:rFonts w:eastAsia="Times New Roman"/>
              </w:rPr>
              <w:t xml:space="preserve">1,731 </w:t>
            </w:r>
          </w:p>
        </w:tc>
        <w:tc>
          <w:tcPr>
            <w:tcW w:w="0" w:type="auto"/>
            <w:vAlign w:val="center"/>
            <w:hideMark/>
          </w:tcPr>
          <w:p w14:paraId="15F1541A" w14:textId="77777777" w:rsidR="00EC1B45" w:rsidRDefault="00EC1B45">
            <w:pPr>
              <w:jc w:val="right"/>
              <w:rPr>
                <w:rFonts w:eastAsia="Times New Roman"/>
              </w:rPr>
            </w:pPr>
            <w:r>
              <w:rPr>
                <w:rFonts w:eastAsia="Times New Roman"/>
              </w:rPr>
              <w:t xml:space="preserve">152 </w:t>
            </w:r>
          </w:p>
        </w:tc>
        <w:tc>
          <w:tcPr>
            <w:tcW w:w="0" w:type="auto"/>
            <w:vAlign w:val="center"/>
            <w:hideMark/>
          </w:tcPr>
          <w:p w14:paraId="663432F3" w14:textId="77777777" w:rsidR="00EC1B45" w:rsidRDefault="00EC1B45">
            <w:pPr>
              <w:jc w:val="right"/>
              <w:rPr>
                <w:rFonts w:eastAsia="Times New Roman"/>
              </w:rPr>
            </w:pPr>
            <w:r>
              <w:rPr>
                <w:rFonts w:eastAsia="Times New Roman"/>
              </w:rPr>
              <w:t xml:space="preserve">25,940 </w:t>
            </w:r>
          </w:p>
        </w:tc>
        <w:tc>
          <w:tcPr>
            <w:tcW w:w="0" w:type="auto"/>
            <w:vAlign w:val="center"/>
            <w:hideMark/>
          </w:tcPr>
          <w:p w14:paraId="7B937562"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30B1A06" w14:textId="77777777" w:rsidR="00EC1B45" w:rsidRDefault="00EC1B45">
            <w:pPr>
              <w:jc w:val="right"/>
              <w:rPr>
                <w:rFonts w:eastAsia="Times New Roman"/>
              </w:rPr>
            </w:pPr>
            <w:r>
              <w:rPr>
                <w:rFonts w:eastAsia="Times New Roman"/>
              </w:rPr>
              <w:t xml:space="preserve">11,639 </w:t>
            </w:r>
          </w:p>
        </w:tc>
        <w:tc>
          <w:tcPr>
            <w:tcW w:w="0" w:type="auto"/>
            <w:vAlign w:val="center"/>
            <w:hideMark/>
          </w:tcPr>
          <w:p w14:paraId="3BF247E6" w14:textId="77777777" w:rsidR="00EC1B45" w:rsidRDefault="00EC1B45">
            <w:pPr>
              <w:jc w:val="right"/>
              <w:rPr>
                <w:rFonts w:eastAsia="Times New Roman"/>
              </w:rPr>
            </w:pPr>
            <w:r>
              <w:rPr>
                <w:rFonts w:eastAsia="Times New Roman"/>
              </w:rPr>
              <w:t xml:space="preserve">344 </w:t>
            </w:r>
          </w:p>
        </w:tc>
        <w:tc>
          <w:tcPr>
            <w:tcW w:w="0" w:type="auto"/>
            <w:vAlign w:val="center"/>
            <w:hideMark/>
          </w:tcPr>
          <w:p w14:paraId="58BD15B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8F74BDF" w14:textId="77777777" w:rsidR="00EC1B45" w:rsidRDefault="00EC1B45">
            <w:pPr>
              <w:jc w:val="right"/>
              <w:rPr>
                <w:rFonts w:eastAsia="Times New Roman"/>
              </w:rPr>
            </w:pPr>
            <w:r>
              <w:rPr>
                <w:rFonts w:eastAsia="Times New Roman"/>
              </w:rPr>
              <w:t xml:space="preserve">1,245 </w:t>
            </w:r>
          </w:p>
        </w:tc>
        <w:tc>
          <w:tcPr>
            <w:tcW w:w="0" w:type="auto"/>
            <w:vAlign w:val="center"/>
            <w:hideMark/>
          </w:tcPr>
          <w:p w14:paraId="722698E7"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DC4CF8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25A4064"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2B6507B5" w14:textId="77777777" w:rsidR="00EC1B45" w:rsidRDefault="00EC1B45">
            <w:pPr>
              <w:jc w:val="right"/>
              <w:rPr>
                <w:rFonts w:eastAsia="Times New Roman"/>
              </w:rPr>
            </w:pPr>
            <w:r>
              <w:rPr>
                <w:rFonts w:eastAsia="Times New Roman"/>
              </w:rPr>
              <w:t xml:space="preserve">1,569 </w:t>
            </w:r>
          </w:p>
        </w:tc>
        <w:tc>
          <w:tcPr>
            <w:tcW w:w="0" w:type="auto"/>
            <w:vAlign w:val="center"/>
            <w:hideMark/>
          </w:tcPr>
          <w:p w14:paraId="5DE57A4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78FDEBD" w14:textId="77777777" w:rsidR="00EC1B45" w:rsidRDefault="00EC1B45">
            <w:pPr>
              <w:jc w:val="right"/>
              <w:rPr>
                <w:rFonts w:eastAsia="Times New Roman"/>
              </w:rPr>
            </w:pPr>
            <w:r>
              <w:rPr>
                <w:rFonts w:eastAsia="Times New Roman"/>
              </w:rPr>
              <w:t xml:space="preserve">53,135 </w:t>
            </w:r>
          </w:p>
        </w:tc>
      </w:tr>
      <w:tr w:rsidR="00EC1B45" w14:paraId="03FAF7A3" w14:textId="77777777">
        <w:trPr>
          <w:divId w:val="939414494"/>
          <w:tblCellSpacing w:w="15" w:type="dxa"/>
        </w:trPr>
        <w:tc>
          <w:tcPr>
            <w:tcW w:w="0" w:type="auto"/>
            <w:vAlign w:val="center"/>
            <w:hideMark/>
          </w:tcPr>
          <w:p w14:paraId="1D645697" w14:textId="77777777" w:rsidR="00EC1B45" w:rsidRDefault="00EC1B45">
            <w:pPr>
              <w:jc w:val="right"/>
              <w:rPr>
                <w:rFonts w:eastAsia="Times New Roman"/>
              </w:rPr>
            </w:pPr>
            <w:r>
              <w:rPr>
                <w:rFonts w:eastAsia="Times New Roman"/>
              </w:rPr>
              <w:t xml:space="preserve">Forsyth </w:t>
            </w:r>
          </w:p>
        </w:tc>
        <w:tc>
          <w:tcPr>
            <w:tcW w:w="0" w:type="auto"/>
            <w:vAlign w:val="center"/>
            <w:hideMark/>
          </w:tcPr>
          <w:p w14:paraId="2D5A9E06" w14:textId="77777777" w:rsidR="00EC1B45" w:rsidRDefault="00EC1B45">
            <w:pPr>
              <w:jc w:val="right"/>
              <w:rPr>
                <w:rFonts w:eastAsia="Times New Roman"/>
              </w:rPr>
            </w:pPr>
            <w:r>
              <w:rPr>
                <w:rFonts w:eastAsia="Times New Roman"/>
              </w:rPr>
              <w:t xml:space="preserve">111 </w:t>
            </w:r>
          </w:p>
        </w:tc>
        <w:tc>
          <w:tcPr>
            <w:tcW w:w="0" w:type="auto"/>
            <w:vAlign w:val="center"/>
            <w:hideMark/>
          </w:tcPr>
          <w:p w14:paraId="086D0461"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594DB98E"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15D45EE5" w14:textId="77777777" w:rsidR="00EC1B45" w:rsidRDefault="00EC1B45">
            <w:pPr>
              <w:jc w:val="right"/>
              <w:rPr>
                <w:rFonts w:eastAsia="Times New Roman"/>
              </w:rPr>
            </w:pPr>
            <w:r>
              <w:rPr>
                <w:rFonts w:eastAsia="Times New Roman"/>
              </w:rPr>
              <w:t xml:space="preserve">1,022 </w:t>
            </w:r>
          </w:p>
        </w:tc>
        <w:tc>
          <w:tcPr>
            <w:tcW w:w="0" w:type="auto"/>
            <w:vAlign w:val="center"/>
            <w:hideMark/>
          </w:tcPr>
          <w:p w14:paraId="0F4936A9" w14:textId="77777777" w:rsidR="00EC1B45" w:rsidRDefault="00EC1B45">
            <w:pPr>
              <w:jc w:val="right"/>
              <w:rPr>
                <w:rFonts w:eastAsia="Times New Roman"/>
              </w:rPr>
            </w:pPr>
            <w:r>
              <w:rPr>
                <w:rFonts w:eastAsia="Times New Roman"/>
              </w:rPr>
              <w:t xml:space="preserve">557 </w:t>
            </w:r>
          </w:p>
        </w:tc>
        <w:tc>
          <w:tcPr>
            <w:tcW w:w="0" w:type="auto"/>
            <w:vAlign w:val="center"/>
            <w:hideMark/>
          </w:tcPr>
          <w:p w14:paraId="06C29F1B" w14:textId="77777777" w:rsidR="00EC1B45" w:rsidRDefault="00EC1B45">
            <w:pPr>
              <w:jc w:val="right"/>
              <w:rPr>
                <w:rFonts w:eastAsia="Times New Roman"/>
              </w:rPr>
            </w:pPr>
            <w:r>
              <w:rPr>
                <w:rFonts w:eastAsia="Times New Roman"/>
              </w:rPr>
              <w:t xml:space="preserve">2,723 </w:t>
            </w:r>
          </w:p>
        </w:tc>
        <w:tc>
          <w:tcPr>
            <w:tcW w:w="0" w:type="auto"/>
            <w:vAlign w:val="center"/>
            <w:hideMark/>
          </w:tcPr>
          <w:p w14:paraId="735E7AA4"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0A93C963" w14:textId="77777777" w:rsidR="00EC1B45" w:rsidRDefault="00EC1B45">
            <w:pPr>
              <w:jc w:val="right"/>
              <w:rPr>
                <w:rFonts w:eastAsia="Times New Roman"/>
              </w:rPr>
            </w:pPr>
            <w:r>
              <w:rPr>
                <w:rFonts w:eastAsia="Times New Roman"/>
              </w:rPr>
              <w:t xml:space="preserve">2,206 </w:t>
            </w:r>
          </w:p>
        </w:tc>
        <w:tc>
          <w:tcPr>
            <w:tcW w:w="0" w:type="auto"/>
            <w:vAlign w:val="center"/>
            <w:hideMark/>
          </w:tcPr>
          <w:p w14:paraId="62A18C57" w14:textId="77777777" w:rsidR="00EC1B45" w:rsidRDefault="00EC1B45">
            <w:pPr>
              <w:jc w:val="right"/>
              <w:rPr>
                <w:rFonts w:eastAsia="Times New Roman"/>
              </w:rPr>
            </w:pPr>
            <w:r>
              <w:rPr>
                <w:rFonts w:eastAsia="Times New Roman"/>
              </w:rPr>
              <w:t xml:space="preserve">3,856 </w:t>
            </w:r>
          </w:p>
        </w:tc>
        <w:tc>
          <w:tcPr>
            <w:tcW w:w="0" w:type="auto"/>
            <w:vAlign w:val="center"/>
            <w:hideMark/>
          </w:tcPr>
          <w:p w14:paraId="6A91DA57" w14:textId="77777777" w:rsidR="00EC1B45" w:rsidRDefault="00EC1B45">
            <w:pPr>
              <w:jc w:val="right"/>
              <w:rPr>
                <w:rFonts w:eastAsia="Times New Roman"/>
              </w:rPr>
            </w:pPr>
            <w:r>
              <w:rPr>
                <w:rFonts w:eastAsia="Times New Roman"/>
              </w:rPr>
              <w:t xml:space="preserve">101 </w:t>
            </w:r>
          </w:p>
        </w:tc>
        <w:tc>
          <w:tcPr>
            <w:tcW w:w="0" w:type="auto"/>
            <w:vAlign w:val="center"/>
            <w:hideMark/>
          </w:tcPr>
          <w:p w14:paraId="78723BA8"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51678621" w14:textId="77777777" w:rsidR="00EC1B45" w:rsidRDefault="00EC1B45">
            <w:pPr>
              <w:jc w:val="right"/>
              <w:rPr>
                <w:rFonts w:eastAsia="Times New Roman"/>
              </w:rPr>
            </w:pPr>
            <w:r>
              <w:rPr>
                <w:rFonts w:eastAsia="Times New Roman"/>
              </w:rPr>
              <w:t xml:space="preserve">52,032 </w:t>
            </w:r>
          </w:p>
        </w:tc>
        <w:tc>
          <w:tcPr>
            <w:tcW w:w="0" w:type="auto"/>
            <w:vAlign w:val="center"/>
            <w:hideMark/>
          </w:tcPr>
          <w:p w14:paraId="0B9181A0" w14:textId="77777777" w:rsidR="00EC1B45" w:rsidRDefault="00EC1B45">
            <w:pPr>
              <w:jc w:val="right"/>
              <w:rPr>
                <w:rFonts w:eastAsia="Times New Roman"/>
              </w:rPr>
            </w:pPr>
            <w:r>
              <w:rPr>
                <w:rFonts w:eastAsia="Times New Roman"/>
              </w:rPr>
              <w:t xml:space="preserve">28,956 </w:t>
            </w:r>
          </w:p>
        </w:tc>
        <w:tc>
          <w:tcPr>
            <w:tcW w:w="0" w:type="auto"/>
            <w:vAlign w:val="center"/>
            <w:hideMark/>
          </w:tcPr>
          <w:p w14:paraId="68267E3C" w14:textId="77777777" w:rsidR="00EC1B45" w:rsidRDefault="00EC1B45">
            <w:pPr>
              <w:jc w:val="right"/>
              <w:rPr>
                <w:rFonts w:eastAsia="Times New Roman"/>
              </w:rPr>
            </w:pPr>
            <w:r>
              <w:rPr>
                <w:rFonts w:eastAsia="Times New Roman"/>
              </w:rPr>
              <w:t xml:space="preserve">9,878 </w:t>
            </w:r>
          </w:p>
        </w:tc>
        <w:tc>
          <w:tcPr>
            <w:tcW w:w="0" w:type="auto"/>
            <w:vAlign w:val="center"/>
            <w:hideMark/>
          </w:tcPr>
          <w:p w14:paraId="27C5BCF5" w14:textId="77777777" w:rsidR="00EC1B45" w:rsidRDefault="00EC1B45">
            <w:pPr>
              <w:jc w:val="right"/>
              <w:rPr>
                <w:rFonts w:eastAsia="Times New Roman"/>
              </w:rPr>
            </w:pPr>
            <w:r>
              <w:rPr>
                <w:rFonts w:eastAsia="Times New Roman"/>
              </w:rPr>
              <w:t xml:space="preserve">3,350 </w:t>
            </w:r>
          </w:p>
        </w:tc>
        <w:tc>
          <w:tcPr>
            <w:tcW w:w="0" w:type="auto"/>
            <w:vAlign w:val="center"/>
            <w:hideMark/>
          </w:tcPr>
          <w:p w14:paraId="67EED1D4"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4FF48F2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4249C8A"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3B963E03" w14:textId="77777777" w:rsidR="00EC1B45" w:rsidRDefault="00EC1B45">
            <w:pPr>
              <w:jc w:val="right"/>
              <w:rPr>
                <w:rFonts w:eastAsia="Times New Roman"/>
              </w:rPr>
            </w:pPr>
            <w:r>
              <w:rPr>
                <w:rFonts w:eastAsia="Times New Roman"/>
              </w:rPr>
              <w:t xml:space="preserve">101 </w:t>
            </w:r>
          </w:p>
        </w:tc>
        <w:tc>
          <w:tcPr>
            <w:tcW w:w="0" w:type="auto"/>
            <w:vAlign w:val="center"/>
            <w:hideMark/>
          </w:tcPr>
          <w:p w14:paraId="0DD5D7E1" w14:textId="77777777" w:rsidR="00EC1B45" w:rsidRDefault="00EC1B45">
            <w:pPr>
              <w:jc w:val="right"/>
              <w:rPr>
                <w:rFonts w:eastAsia="Times New Roman"/>
              </w:rPr>
            </w:pPr>
            <w:r>
              <w:rPr>
                <w:rFonts w:eastAsia="Times New Roman"/>
              </w:rPr>
              <w:t xml:space="preserve">121 </w:t>
            </w:r>
          </w:p>
        </w:tc>
        <w:tc>
          <w:tcPr>
            <w:tcW w:w="0" w:type="auto"/>
            <w:vAlign w:val="center"/>
            <w:hideMark/>
          </w:tcPr>
          <w:p w14:paraId="5FC77D98"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032A2C87" w14:textId="77777777" w:rsidR="00EC1B45" w:rsidRDefault="00EC1B45">
            <w:pPr>
              <w:jc w:val="right"/>
              <w:rPr>
                <w:rFonts w:eastAsia="Times New Roman"/>
              </w:rPr>
            </w:pPr>
            <w:r>
              <w:rPr>
                <w:rFonts w:eastAsia="Times New Roman"/>
              </w:rPr>
              <w:t xml:space="preserve">105,430 </w:t>
            </w:r>
          </w:p>
        </w:tc>
      </w:tr>
      <w:tr w:rsidR="00EC1B45" w14:paraId="2B6146AC" w14:textId="77777777">
        <w:trPr>
          <w:divId w:val="939414494"/>
          <w:tblCellSpacing w:w="15" w:type="dxa"/>
        </w:trPr>
        <w:tc>
          <w:tcPr>
            <w:tcW w:w="0" w:type="auto"/>
            <w:vAlign w:val="center"/>
            <w:hideMark/>
          </w:tcPr>
          <w:p w14:paraId="4DFACB5C" w14:textId="77777777" w:rsidR="00EC1B45" w:rsidRDefault="00EC1B45">
            <w:pPr>
              <w:jc w:val="right"/>
              <w:rPr>
                <w:rFonts w:eastAsia="Times New Roman"/>
              </w:rPr>
            </w:pPr>
            <w:r>
              <w:rPr>
                <w:rFonts w:eastAsia="Times New Roman"/>
              </w:rPr>
              <w:t xml:space="preserve">Fulton </w:t>
            </w:r>
          </w:p>
        </w:tc>
        <w:tc>
          <w:tcPr>
            <w:tcW w:w="0" w:type="auto"/>
            <w:vAlign w:val="center"/>
            <w:hideMark/>
          </w:tcPr>
          <w:p w14:paraId="29585A29" w14:textId="77777777" w:rsidR="00EC1B45" w:rsidRDefault="00EC1B45">
            <w:pPr>
              <w:jc w:val="right"/>
              <w:rPr>
                <w:rFonts w:eastAsia="Times New Roman"/>
              </w:rPr>
            </w:pPr>
            <w:r>
              <w:rPr>
                <w:rFonts w:eastAsia="Times New Roman"/>
              </w:rPr>
              <w:t xml:space="preserve">223 </w:t>
            </w:r>
          </w:p>
        </w:tc>
        <w:tc>
          <w:tcPr>
            <w:tcW w:w="0" w:type="auto"/>
            <w:vAlign w:val="center"/>
            <w:hideMark/>
          </w:tcPr>
          <w:p w14:paraId="3D87A7F8" w14:textId="77777777" w:rsidR="00EC1B45" w:rsidRDefault="00EC1B45">
            <w:pPr>
              <w:jc w:val="right"/>
              <w:rPr>
                <w:rFonts w:eastAsia="Times New Roman"/>
              </w:rPr>
            </w:pPr>
            <w:r>
              <w:rPr>
                <w:rFonts w:eastAsia="Times New Roman"/>
              </w:rPr>
              <w:t xml:space="preserve">789 </w:t>
            </w:r>
          </w:p>
        </w:tc>
        <w:tc>
          <w:tcPr>
            <w:tcW w:w="0" w:type="auto"/>
            <w:vAlign w:val="center"/>
            <w:hideMark/>
          </w:tcPr>
          <w:p w14:paraId="18439D1A" w14:textId="77777777" w:rsidR="00EC1B45" w:rsidRDefault="00EC1B45">
            <w:pPr>
              <w:jc w:val="right"/>
              <w:rPr>
                <w:rFonts w:eastAsia="Times New Roman"/>
              </w:rPr>
            </w:pPr>
            <w:r>
              <w:rPr>
                <w:rFonts w:eastAsia="Times New Roman"/>
              </w:rPr>
              <w:t xml:space="preserve">739 </w:t>
            </w:r>
          </w:p>
        </w:tc>
        <w:tc>
          <w:tcPr>
            <w:tcW w:w="0" w:type="auto"/>
            <w:vAlign w:val="center"/>
            <w:hideMark/>
          </w:tcPr>
          <w:p w14:paraId="74EEB746" w14:textId="77777777" w:rsidR="00EC1B45" w:rsidRDefault="00EC1B45">
            <w:pPr>
              <w:jc w:val="right"/>
              <w:rPr>
                <w:rFonts w:eastAsia="Times New Roman"/>
              </w:rPr>
            </w:pPr>
            <w:r>
              <w:rPr>
                <w:rFonts w:eastAsia="Times New Roman"/>
              </w:rPr>
              <w:t xml:space="preserve">1,700 </w:t>
            </w:r>
          </w:p>
        </w:tc>
        <w:tc>
          <w:tcPr>
            <w:tcW w:w="0" w:type="auto"/>
            <w:vAlign w:val="center"/>
            <w:hideMark/>
          </w:tcPr>
          <w:p w14:paraId="04F9E78D" w14:textId="77777777" w:rsidR="00EC1B45" w:rsidRDefault="00EC1B45">
            <w:pPr>
              <w:jc w:val="right"/>
              <w:rPr>
                <w:rFonts w:eastAsia="Times New Roman"/>
              </w:rPr>
            </w:pPr>
            <w:r>
              <w:rPr>
                <w:rFonts w:eastAsia="Times New Roman"/>
              </w:rPr>
              <w:t xml:space="preserve">19,938 </w:t>
            </w:r>
          </w:p>
        </w:tc>
        <w:tc>
          <w:tcPr>
            <w:tcW w:w="0" w:type="auto"/>
            <w:vAlign w:val="center"/>
            <w:hideMark/>
          </w:tcPr>
          <w:p w14:paraId="0234CE17" w14:textId="77777777" w:rsidR="00EC1B45" w:rsidRDefault="00EC1B45">
            <w:pPr>
              <w:jc w:val="right"/>
              <w:rPr>
                <w:rFonts w:eastAsia="Times New Roman"/>
              </w:rPr>
            </w:pPr>
            <w:r>
              <w:rPr>
                <w:rFonts w:eastAsia="Times New Roman"/>
              </w:rPr>
              <w:t xml:space="preserve">32,326 </w:t>
            </w:r>
          </w:p>
        </w:tc>
        <w:tc>
          <w:tcPr>
            <w:tcW w:w="0" w:type="auto"/>
            <w:vAlign w:val="center"/>
            <w:hideMark/>
          </w:tcPr>
          <w:p w14:paraId="3ED2EEDE" w14:textId="77777777" w:rsidR="00EC1B45" w:rsidRDefault="00EC1B45">
            <w:pPr>
              <w:jc w:val="right"/>
              <w:rPr>
                <w:rFonts w:eastAsia="Times New Roman"/>
              </w:rPr>
            </w:pPr>
            <w:r>
              <w:rPr>
                <w:rFonts w:eastAsia="Times New Roman"/>
              </w:rPr>
              <w:t xml:space="preserve">2,814 </w:t>
            </w:r>
          </w:p>
        </w:tc>
        <w:tc>
          <w:tcPr>
            <w:tcW w:w="0" w:type="auto"/>
            <w:vAlign w:val="center"/>
            <w:hideMark/>
          </w:tcPr>
          <w:p w14:paraId="3D22A26D" w14:textId="77777777" w:rsidR="00EC1B45" w:rsidRDefault="00EC1B45">
            <w:pPr>
              <w:jc w:val="right"/>
              <w:rPr>
                <w:rFonts w:eastAsia="Times New Roman"/>
              </w:rPr>
            </w:pPr>
            <w:r>
              <w:rPr>
                <w:rFonts w:eastAsia="Times New Roman"/>
              </w:rPr>
              <w:t xml:space="preserve">486 </w:t>
            </w:r>
          </w:p>
        </w:tc>
        <w:tc>
          <w:tcPr>
            <w:tcW w:w="0" w:type="auto"/>
            <w:vAlign w:val="center"/>
            <w:hideMark/>
          </w:tcPr>
          <w:p w14:paraId="74BE1007" w14:textId="77777777" w:rsidR="00EC1B45" w:rsidRDefault="00EC1B45">
            <w:pPr>
              <w:jc w:val="right"/>
              <w:rPr>
                <w:rFonts w:eastAsia="Times New Roman"/>
              </w:rPr>
            </w:pPr>
            <w:r>
              <w:rPr>
                <w:rFonts w:eastAsia="Times New Roman"/>
              </w:rPr>
              <w:t xml:space="preserve">47,609 </w:t>
            </w:r>
          </w:p>
        </w:tc>
        <w:tc>
          <w:tcPr>
            <w:tcW w:w="0" w:type="auto"/>
            <w:vAlign w:val="center"/>
            <w:hideMark/>
          </w:tcPr>
          <w:p w14:paraId="3A79D3FB" w14:textId="77777777" w:rsidR="00EC1B45" w:rsidRDefault="00EC1B45">
            <w:pPr>
              <w:jc w:val="right"/>
              <w:rPr>
                <w:rFonts w:eastAsia="Times New Roman"/>
              </w:rPr>
            </w:pPr>
            <w:r>
              <w:rPr>
                <w:rFonts w:eastAsia="Times New Roman"/>
              </w:rPr>
              <w:t xml:space="preserve">2,723 </w:t>
            </w:r>
          </w:p>
        </w:tc>
        <w:tc>
          <w:tcPr>
            <w:tcW w:w="0" w:type="auto"/>
            <w:vAlign w:val="center"/>
            <w:hideMark/>
          </w:tcPr>
          <w:p w14:paraId="6EC60C56" w14:textId="77777777" w:rsidR="00EC1B45" w:rsidRDefault="00EC1B45">
            <w:pPr>
              <w:jc w:val="right"/>
              <w:rPr>
                <w:rFonts w:eastAsia="Times New Roman"/>
              </w:rPr>
            </w:pPr>
            <w:r>
              <w:rPr>
                <w:rFonts w:eastAsia="Times New Roman"/>
              </w:rPr>
              <w:t xml:space="preserve">3,735 </w:t>
            </w:r>
          </w:p>
        </w:tc>
        <w:tc>
          <w:tcPr>
            <w:tcW w:w="0" w:type="auto"/>
            <w:vAlign w:val="center"/>
            <w:hideMark/>
          </w:tcPr>
          <w:p w14:paraId="3ED43C5F" w14:textId="77777777" w:rsidR="00EC1B45" w:rsidRDefault="00EC1B45">
            <w:pPr>
              <w:jc w:val="right"/>
              <w:rPr>
                <w:rFonts w:eastAsia="Times New Roman"/>
              </w:rPr>
            </w:pPr>
            <w:r>
              <w:rPr>
                <w:rFonts w:eastAsia="Times New Roman"/>
              </w:rPr>
              <w:t xml:space="preserve">7,732 </w:t>
            </w:r>
          </w:p>
        </w:tc>
        <w:tc>
          <w:tcPr>
            <w:tcW w:w="0" w:type="auto"/>
            <w:vAlign w:val="center"/>
            <w:hideMark/>
          </w:tcPr>
          <w:p w14:paraId="6F1CEF89" w14:textId="77777777" w:rsidR="00EC1B45" w:rsidRDefault="00EC1B45">
            <w:pPr>
              <w:jc w:val="right"/>
              <w:rPr>
                <w:rFonts w:eastAsia="Times New Roman"/>
              </w:rPr>
            </w:pPr>
            <w:r>
              <w:rPr>
                <w:rFonts w:eastAsia="Times New Roman"/>
              </w:rPr>
              <w:t xml:space="preserve">365,710 </w:t>
            </w:r>
          </w:p>
        </w:tc>
        <w:tc>
          <w:tcPr>
            <w:tcW w:w="0" w:type="auto"/>
            <w:vAlign w:val="center"/>
            <w:hideMark/>
          </w:tcPr>
          <w:p w14:paraId="441E519B" w14:textId="77777777" w:rsidR="00EC1B45" w:rsidRDefault="00EC1B45">
            <w:pPr>
              <w:jc w:val="right"/>
              <w:rPr>
                <w:rFonts w:eastAsia="Times New Roman"/>
              </w:rPr>
            </w:pPr>
            <w:r>
              <w:rPr>
                <w:rFonts w:eastAsia="Times New Roman"/>
              </w:rPr>
              <w:t xml:space="preserve">23,572 </w:t>
            </w:r>
          </w:p>
        </w:tc>
        <w:tc>
          <w:tcPr>
            <w:tcW w:w="0" w:type="auto"/>
            <w:vAlign w:val="center"/>
            <w:hideMark/>
          </w:tcPr>
          <w:p w14:paraId="5A2D8471" w14:textId="77777777" w:rsidR="00EC1B45" w:rsidRDefault="00EC1B45">
            <w:pPr>
              <w:jc w:val="right"/>
              <w:rPr>
                <w:rFonts w:eastAsia="Times New Roman"/>
              </w:rPr>
            </w:pPr>
            <w:r>
              <w:rPr>
                <w:rFonts w:eastAsia="Times New Roman"/>
              </w:rPr>
              <w:t xml:space="preserve">729 </w:t>
            </w:r>
          </w:p>
        </w:tc>
        <w:tc>
          <w:tcPr>
            <w:tcW w:w="0" w:type="auto"/>
            <w:vAlign w:val="center"/>
            <w:hideMark/>
          </w:tcPr>
          <w:p w14:paraId="1F3EDACA" w14:textId="77777777" w:rsidR="00EC1B45" w:rsidRDefault="00EC1B45">
            <w:pPr>
              <w:jc w:val="right"/>
              <w:rPr>
                <w:rFonts w:eastAsia="Times New Roman"/>
              </w:rPr>
            </w:pPr>
            <w:r>
              <w:rPr>
                <w:rFonts w:eastAsia="Times New Roman"/>
              </w:rPr>
              <w:t xml:space="preserve">2,227 </w:t>
            </w:r>
          </w:p>
        </w:tc>
        <w:tc>
          <w:tcPr>
            <w:tcW w:w="0" w:type="auto"/>
            <w:vAlign w:val="center"/>
            <w:hideMark/>
          </w:tcPr>
          <w:p w14:paraId="495C34E6" w14:textId="77777777" w:rsidR="00EC1B45" w:rsidRDefault="00EC1B45">
            <w:pPr>
              <w:jc w:val="right"/>
              <w:rPr>
                <w:rFonts w:eastAsia="Times New Roman"/>
              </w:rPr>
            </w:pPr>
            <w:r>
              <w:rPr>
                <w:rFonts w:eastAsia="Times New Roman"/>
              </w:rPr>
              <w:t xml:space="preserve">364 </w:t>
            </w:r>
          </w:p>
        </w:tc>
        <w:tc>
          <w:tcPr>
            <w:tcW w:w="0" w:type="auto"/>
            <w:vAlign w:val="center"/>
            <w:hideMark/>
          </w:tcPr>
          <w:p w14:paraId="71663A43" w14:textId="77777777" w:rsidR="00EC1B45" w:rsidRDefault="00EC1B45">
            <w:pPr>
              <w:jc w:val="right"/>
              <w:rPr>
                <w:rFonts w:eastAsia="Times New Roman"/>
              </w:rPr>
            </w:pPr>
            <w:r>
              <w:rPr>
                <w:rFonts w:eastAsia="Times New Roman"/>
              </w:rPr>
              <w:t xml:space="preserve">445 </w:t>
            </w:r>
          </w:p>
        </w:tc>
        <w:tc>
          <w:tcPr>
            <w:tcW w:w="0" w:type="auto"/>
            <w:vAlign w:val="center"/>
            <w:hideMark/>
          </w:tcPr>
          <w:p w14:paraId="79D60CF4" w14:textId="77777777" w:rsidR="00EC1B45" w:rsidRDefault="00EC1B45">
            <w:pPr>
              <w:jc w:val="right"/>
              <w:rPr>
                <w:rFonts w:eastAsia="Times New Roman"/>
              </w:rPr>
            </w:pPr>
            <w:r>
              <w:rPr>
                <w:rFonts w:eastAsia="Times New Roman"/>
              </w:rPr>
              <w:t xml:space="preserve">769 </w:t>
            </w:r>
          </w:p>
        </w:tc>
        <w:tc>
          <w:tcPr>
            <w:tcW w:w="0" w:type="auto"/>
            <w:vAlign w:val="center"/>
            <w:hideMark/>
          </w:tcPr>
          <w:p w14:paraId="23BBED25" w14:textId="77777777" w:rsidR="00EC1B45" w:rsidRDefault="00EC1B45">
            <w:pPr>
              <w:jc w:val="right"/>
              <w:rPr>
                <w:rFonts w:eastAsia="Times New Roman"/>
              </w:rPr>
            </w:pPr>
            <w:r>
              <w:rPr>
                <w:rFonts w:eastAsia="Times New Roman"/>
              </w:rPr>
              <w:t xml:space="preserve">233 </w:t>
            </w:r>
          </w:p>
        </w:tc>
        <w:tc>
          <w:tcPr>
            <w:tcW w:w="0" w:type="auto"/>
            <w:vAlign w:val="center"/>
            <w:hideMark/>
          </w:tcPr>
          <w:p w14:paraId="7B856BB2" w14:textId="77777777" w:rsidR="00EC1B45" w:rsidRDefault="00EC1B45">
            <w:pPr>
              <w:jc w:val="right"/>
              <w:rPr>
                <w:rFonts w:eastAsia="Times New Roman"/>
              </w:rPr>
            </w:pPr>
            <w:r>
              <w:rPr>
                <w:rFonts w:eastAsia="Times New Roman"/>
              </w:rPr>
              <w:t xml:space="preserve">243 </w:t>
            </w:r>
          </w:p>
        </w:tc>
        <w:tc>
          <w:tcPr>
            <w:tcW w:w="0" w:type="auto"/>
            <w:vAlign w:val="center"/>
            <w:hideMark/>
          </w:tcPr>
          <w:p w14:paraId="488181E7" w14:textId="77777777" w:rsidR="00EC1B45" w:rsidRDefault="00EC1B45">
            <w:pPr>
              <w:jc w:val="right"/>
              <w:rPr>
                <w:rFonts w:eastAsia="Times New Roman"/>
              </w:rPr>
            </w:pPr>
            <w:r>
              <w:rPr>
                <w:rFonts w:eastAsia="Times New Roman"/>
              </w:rPr>
              <w:t xml:space="preserve">515,105 </w:t>
            </w:r>
          </w:p>
        </w:tc>
      </w:tr>
      <w:tr w:rsidR="00EC1B45" w14:paraId="3885D033" w14:textId="77777777">
        <w:trPr>
          <w:divId w:val="939414494"/>
          <w:tblCellSpacing w:w="15" w:type="dxa"/>
        </w:trPr>
        <w:tc>
          <w:tcPr>
            <w:tcW w:w="0" w:type="auto"/>
            <w:vAlign w:val="center"/>
            <w:hideMark/>
          </w:tcPr>
          <w:p w14:paraId="4DE10076" w14:textId="77777777" w:rsidR="00EC1B45" w:rsidRDefault="00EC1B45">
            <w:pPr>
              <w:jc w:val="right"/>
              <w:rPr>
                <w:rFonts w:eastAsia="Times New Roman"/>
              </w:rPr>
            </w:pPr>
            <w:r>
              <w:rPr>
                <w:rFonts w:eastAsia="Times New Roman"/>
              </w:rPr>
              <w:t xml:space="preserve">Gwinnett </w:t>
            </w:r>
          </w:p>
        </w:tc>
        <w:tc>
          <w:tcPr>
            <w:tcW w:w="0" w:type="auto"/>
            <w:vAlign w:val="center"/>
            <w:hideMark/>
          </w:tcPr>
          <w:p w14:paraId="4BDB8FC0" w14:textId="77777777" w:rsidR="00EC1B45" w:rsidRDefault="00EC1B45">
            <w:pPr>
              <w:jc w:val="right"/>
              <w:rPr>
                <w:rFonts w:eastAsia="Times New Roman"/>
              </w:rPr>
            </w:pPr>
            <w:r>
              <w:rPr>
                <w:rFonts w:eastAsia="Times New Roman"/>
              </w:rPr>
              <w:t xml:space="preserve">2,814 </w:t>
            </w:r>
          </w:p>
        </w:tc>
        <w:tc>
          <w:tcPr>
            <w:tcW w:w="0" w:type="auto"/>
            <w:vAlign w:val="center"/>
            <w:hideMark/>
          </w:tcPr>
          <w:p w14:paraId="41268D45" w14:textId="77777777" w:rsidR="00EC1B45" w:rsidRDefault="00EC1B45">
            <w:pPr>
              <w:jc w:val="right"/>
              <w:rPr>
                <w:rFonts w:eastAsia="Times New Roman"/>
              </w:rPr>
            </w:pPr>
            <w:r>
              <w:rPr>
                <w:rFonts w:eastAsia="Times New Roman"/>
              </w:rPr>
              <w:t xml:space="preserve">263 </w:t>
            </w:r>
          </w:p>
        </w:tc>
        <w:tc>
          <w:tcPr>
            <w:tcW w:w="0" w:type="auto"/>
            <w:vAlign w:val="center"/>
            <w:hideMark/>
          </w:tcPr>
          <w:p w14:paraId="7F0665B5" w14:textId="77777777" w:rsidR="00EC1B45" w:rsidRDefault="00EC1B45">
            <w:pPr>
              <w:jc w:val="right"/>
              <w:rPr>
                <w:rFonts w:eastAsia="Times New Roman"/>
              </w:rPr>
            </w:pPr>
            <w:r>
              <w:rPr>
                <w:rFonts w:eastAsia="Times New Roman"/>
              </w:rPr>
              <w:t xml:space="preserve">192 </w:t>
            </w:r>
          </w:p>
        </w:tc>
        <w:tc>
          <w:tcPr>
            <w:tcW w:w="0" w:type="auto"/>
            <w:vAlign w:val="center"/>
            <w:hideMark/>
          </w:tcPr>
          <w:p w14:paraId="3378C232" w14:textId="77777777" w:rsidR="00EC1B45" w:rsidRDefault="00EC1B45">
            <w:pPr>
              <w:jc w:val="right"/>
              <w:rPr>
                <w:rFonts w:eastAsia="Times New Roman"/>
              </w:rPr>
            </w:pPr>
            <w:r>
              <w:rPr>
                <w:rFonts w:eastAsia="Times New Roman"/>
              </w:rPr>
              <w:t xml:space="preserve">536 </w:t>
            </w:r>
          </w:p>
        </w:tc>
        <w:tc>
          <w:tcPr>
            <w:tcW w:w="0" w:type="auto"/>
            <w:vAlign w:val="center"/>
            <w:hideMark/>
          </w:tcPr>
          <w:p w14:paraId="3ABED24E" w14:textId="77777777" w:rsidR="00EC1B45" w:rsidRDefault="00EC1B45">
            <w:pPr>
              <w:jc w:val="right"/>
              <w:rPr>
                <w:rFonts w:eastAsia="Times New Roman"/>
              </w:rPr>
            </w:pPr>
            <w:r>
              <w:rPr>
                <w:rFonts w:eastAsia="Times New Roman"/>
              </w:rPr>
              <w:t xml:space="preserve">4,939 </w:t>
            </w:r>
          </w:p>
        </w:tc>
        <w:tc>
          <w:tcPr>
            <w:tcW w:w="0" w:type="auto"/>
            <w:vAlign w:val="center"/>
            <w:hideMark/>
          </w:tcPr>
          <w:p w14:paraId="4596C185" w14:textId="77777777" w:rsidR="00EC1B45" w:rsidRDefault="00EC1B45">
            <w:pPr>
              <w:jc w:val="right"/>
              <w:rPr>
                <w:rFonts w:eastAsia="Times New Roman"/>
              </w:rPr>
            </w:pPr>
            <w:r>
              <w:rPr>
                <w:rFonts w:eastAsia="Times New Roman"/>
              </w:rPr>
              <w:t xml:space="preserve">11,568 </w:t>
            </w:r>
          </w:p>
        </w:tc>
        <w:tc>
          <w:tcPr>
            <w:tcW w:w="0" w:type="auto"/>
            <w:vAlign w:val="center"/>
            <w:hideMark/>
          </w:tcPr>
          <w:p w14:paraId="438AD439" w14:textId="77777777" w:rsidR="00EC1B45" w:rsidRDefault="00EC1B45">
            <w:pPr>
              <w:jc w:val="right"/>
              <w:rPr>
                <w:rFonts w:eastAsia="Times New Roman"/>
              </w:rPr>
            </w:pPr>
            <w:r>
              <w:rPr>
                <w:rFonts w:eastAsia="Times New Roman"/>
              </w:rPr>
              <w:t xml:space="preserve">263 </w:t>
            </w:r>
          </w:p>
        </w:tc>
        <w:tc>
          <w:tcPr>
            <w:tcW w:w="0" w:type="auto"/>
            <w:vAlign w:val="center"/>
            <w:hideMark/>
          </w:tcPr>
          <w:p w14:paraId="3FFC5E6E" w14:textId="77777777" w:rsidR="00EC1B45" w:rsidRDefault="00EC1B45">
            <w:pPr>
              <w:jc w:val="right"/>
              <w:rPr>
                <w:rFonts w:eastAsia="Times New Roman"/>
              </w:rPr>
            </w:pPr>
            <w:r>
              <w:rPr>
                <w:rFonts w:eastAsia="Times New Roman"/>
              </w:rPr>
              <w:t xml:space="preserve">294 </w:t>
            </w:r>
          </w:p>
        </w:tc>
        <w:tc>
          <w:tcPr>
            <w:tcW w:w="0" w:type="auto"/>
            <w:vAlign w:val="center"/>
            <w:hideMark/>
          </w:tcPr>
          <w:p w14:paraId="4FBF85FD" w14:textId="77777777" w:rsidR="00EC1B45" w:rsidRDefault="00EC1B45">
            <w:pPr>
              <w:jc w:val="right"/>
              <w:rPr>
                <w:rFonts w:eastAsia="Times New Roman"/>
              </w:rPr>
            </w:pPr>
            <w:r>
              <w:rPr>
                <w:rFonts w:eastAsia="Times New Roman"/>
              </w:rPr>
              <w:t xml:space="preserve">60,341 </w:t>
            </w:r>
          </w:p>
        </w:tc>
        <w:tc>
          <w:tcPr>
            <w:tcW w:w="0" w:type="auto"/>
            <w:vAlign w:val="center"/>
            <w:hideMark/>
          </w:tcPr>
          <w:p w14:paraId="0184278F" w14:textId="77777777" w:rsidR="00EC1B45" w:rsidRDefault="00EC1B45">
            <w:pPr>
              <w:jc w:val="right"/>
              <w:rPr>
                <w:rFonts w:eastAsia="Times New Roman"/>
              </w:rPr>
            </w:pPr>
            <w:r>
              <w:rPr>
                <w:rFonts w:eastAsia="Times New Roman"/>
              </w:rPr>
              <w:t xml:space="preserve">607 </w:t>
            </w:r>
          </w:p>
        </w:tc>
        <w:tc>
          <w:tcPr>
            <w:tcW w:w="0" w:type="auto"/>
            <w:vAlign w:val="center"/>
            <w:hideMark/>
          </w:tcPr>
          <w:p w14:paraId="45EE5AF6" w14:textId="77777777" w:rsidR="00EC1B45" w:rsidRDefault="00EC1B45">
            <w:pPr>
              <w:jc w:val="right"/>
              <w:rPr>
                <w:rFonts w:eastAsia="Times New Roman"/>
              </w:rPr>
            </w:pPr>
            <w:r>
              <w:rPr>
                <w:rFonts w:eastAsia="Times New Roman"/>
              </w:rPr>
              <w:t xml:space="preserve">374 </w:t>
            </w:r>
          </w:p>
        </w:tc>
        <w:tc>
          <w:tcPr>
            <w:tcW w:w="0" w:type="auto"/>
            <w:vAlign w:val="center"/>
            <w:hideMark/>
          </w:tcPr>
          <w:p w14:paraId="64246A2E" w14:textId="77777777" w:rsidR="00EC1B45" w:rsidRDefault="00EC1B45">
            <w:pPr>
              <w:jc w:val="right"/>
              <w:rPr>
                <w:rFonts w:eastAsia="Times New Roman"/>
              </w:rPr>
            </w:pPr>
            <w:r>
              <w:rPr>
                <w:rFonts w:eastAsia="Times New Roman"/>
              </w:rPr>
              <w:t xml:space="preserve">7,034 </w:t>
            </w:r>
          </w:p>
        </w:tc>
        <w:tc>
          <w:tcPr>
            <w:tcW w:w="0" w:type="auto"/>
            <w:vAlign w:val="center"/>
            <w:hideMark/>
          </w:tcPr>
          <w:p w14:paraId="640A51B5" w14:textId="77777777" w:rsidR="00EC1B45" w:rsidRDefault="00EC1B45">
            <w:pPr>
              <w:jc w:val="right"/>
              <w:rPr>
                <w:rFonts w:eastAsia="Times New Roman"/>
              </w:rPr>
            </w:pPr>
            <w:r>
              <w:rPr>
                <w:rFonts w:eastAsia="Times New Roman"/>
              </w:rPr>
              <w:t xml:space="preserve">78,154 </w:t>
            </w:r>
          </w:p>
        </w:tc>
        <w:tc>
          <w:tcPr>
            <w:tcW w:w="0" w:type="auto"/>
            <w:vAlign w:val="center"/>
            <w:hideMark/>
          </w:tcPr>
          <w:p w14:paraId="7AED7547" w14:textId="77777777" w:rsidR="00EC1B45" w:rsidRDefault="00EC1B45">
            <w:pPr>
              <w:jc w:val="right"/>
              <w:rPr>
                <w:rFonts w:eastAsia="Times New Roman"/>
              </w:rPr>
            </w:pPr>
            <w:r>
              <w:rPr>
                <w:rFonts w:eastAsia="Times New Roman"/>
              </w:rPr>
              <w:t xml:space="preserve">256,718 </w:t>
            </w:r>
          </w:p>
        </w:tc>
        <w:tc>
          <w:tcPr>
            <w:tcW w:w="0" w:type="auto"/>
            <w:vAlign w:val="center"/>
            <w:hideMark/>
          </w:tcPr>
          <w:p w14:paraId="02B90D8C" w14:textId="77777777" w:rsidR="00EC1B45" w:rsidRDefault="00EC1B45">
            <w:pPr>
              <w:jc w:val="right"/>
              <w:rPr>
                <w:rFonts w:eastAsia="Times New Roman"/>
              </w:rPr>
            </w:pPr>
            <w:r>
              <w:rPr>
                <w:rFonts w:eastAsia="Times New Roman"/>
              </w:rPr>
              <w:t xml:space="preserve">11,558 </w:t>
            </w:r>
          </w:p>
        </w:tc>
        <w:tc>
          <w:tcPr>
            <w:tcW w:w="0" w:type="auto"/>
            <w:vAlign w:val="center"/>
            <w:hideMark/>
          </w:tcPr>
          <w:p w14:paraId="104964F1" w14:textId="77777777" w:rsidR="00EC1B45" w:rsidRDefault="00EC1B45">
            <w:pPr>
              <w:jc w:val="right"/>
              <w:rPr>
                <w:rFonts w:eastAsia="Times New Roman"/>
              </w:rPr>
            </w:pPr>
            <w:r>
              <w:rPr>
                <w:rFonts w:eastAsia="Times New Roman"/>
              </w:rPr>
              <w:t xml:space="preserve">1,123 </w:t>
            </w:r>
          </w:p>
        </w:tc>
        <w:tc>
          <w:tcPr>
            <w:tcW w:w="0" w:type="auto"/>
            <w:vAlign w:val="center"/>
            <w:hideMark/>
          </w:tcPr>
          <w:p w14:paraId="6AB2240D" w14:textId="77777777" w:rsidR="00EC1B45" w:rsidRDefault="00EC1B45">
            <w:pPr>
              <w:jc w:val="right"/>
              <w:rPr>
                <w:rFonts w:eastAsia="Times New Roman"/>
              </w:rPr>
            </w:pPr>
            <w:r>
              <w:rPr>
                <w:rFonts w:eastAsia="Times New Roman"/>
              </w:rPr>
              <w:t xml:space="preserve">1,387 </w:t>
            </w:r>
          </w:p>
        </w:tc>
        <w:tc>
          <w:tcPr>
            <w:tcW w:w="0" w:type="auto"/>
            <w:vAlign w:val="center"/>
            <w:hideMark/>
          </w:tcPr>
          <w:p w14:paraId="4F1E07E6" w14:textId="77777777" w:rsidR="00EC1B45" w:rsidRDefault="00EC1B45">
            <w:pPr>
              <w:jc w:val="right"/>
              <w:rPr>
                <w:rFonts w:eastAsia="Times New Roman"/>
              </w:rPr>
            </w:pPr>
            <w:r>
              <w:rPr>
                <w:rFonts w:eastAsia="Times New Roman"/>
              </w:rPr>
              <w:t xml:space="preserve">132 </w:t>
            </w:r>
          </w:p>
        </w:tc>
        <w:tc>
          <w:tcPr>
            <w:tcW w:w="0" w:type="auto"/>
            <w:vAlign w:val="center"/>
            <w:hideMark/>
          </w:tcPr>
          <w:p w14:paraId="4E21E216" w14:textId="77777777" w:rsidR="00EC1B45" w:rsidRDefault="00EC1B45">
            <w:pPr>
              <w:jc w:val="right"/>
              <w:rPr>
                <w:rFonts w:eastAsia="Times New Roman"/>
              </w:rPr>
            </w:pPr>
            <w:r>
              <w:rPr>
                <w:rFonts w:eastAsia="Times New Roman"/>
              </w:rPr>
              <w:t xml:space="preserve">2,571 </w:t>
            </w:r>
          </w:p>
        </w:tc>
        <w:tc>
          <w:tcPr>
            <w:tcW w:w="0" w:type="auto"/>
            <w:vAlign w:val="center"/>
            <w:hideMark/>
          </w:tcPr>
          <w:p w14:paraId="04EB568A" w14:textId="77777777" w:rsidR="00EC1B45" w:rsidRDefault="00EC1B45">
            <w:pPr>
              <w:jc w:val="right"/>
              <w:rPr>
                <w:rFonts w:eastAsia="Times New Roman"/>
              </w:rPr>
            </w:pPr>
            <w:r>
              <w:rPr>
                <w:rFonts w:eastAsia="Times New Roman"/>
              </w:rPr>
              <w:t xml:space="preserve">526 </w:t>
            </w:r>
          </w:p>
        </w:tc>
        <w:tc>
          <w:tcPr>
            <w:tcW w:w="0" w:type="auto"/>
            <w:vAlign w:val="center"/>
            <w:hideMark/>
          </w:tcPr>
          <w:p w14:paraId="536398DD" w14:textId="77777777" w:rsidR="00EC1B45" w:rsidRDefault="00EC1B45">
            <w:pPr>
              <w:jc w:val="right"/>
              <w:rPr>
                <w:rFonts w:eastAsia="Times New Roman"/>
              </w:rPr>
            </w:pPr>
            <w:r>
              <w:rPr>
                <w:rFonts w:eastAsia="Times New Roman"/>
              </w:rPr>
              <w:t xml:space="preserve">3,299 </w:t>
            </w:r>
          </w:p>
        </w:tc>
        <w:tc>
          <w:tcPr>
            <w:tcW w:w="0" w:type="auto"/>
            <w:vAlign w:val="center"/>
            <w:hideMark/>
          </w:tcPr>
          <w:p w14:paraId="2EEC40FC" w14:textId="77777777" w:rsidR="00EC1B45" w:rsidRDefault="00EC1B45">
            <w:pPr>
              <w:jc w:val="right"/>
              <w:rPr>
                <w:rFonts w:eastAsia="Times New Roman"/>
              </w:rPr>
            </w:pPr>
            <w:r>
              <w:rPr>
                <w:rFonts w:eastAsia="Times New Roman"/>
              </w:rPr>
              <w:t xml:space="preserve">444,694 </w:t>
            </w:r>
          </w:p>
        </w:tc>
      </w:tr>
      <w:tr w:rsidR="00EC1B45" w14:paraId="70FE6712" w14:textId="77777777">
        <w:trPr>
          <w:divId w:val="939414494"/>
          <w:tblCellSpacing w:w="15" w:type="dxa"/>
        </w:trPr>
        <w:tc>
          <w:tcPr>
            <w:tcW w:w="0" w:type="auto"/>
            <w:vAlign w:val="center"/>
            <w:hideMark/>
          </w:tcPr>
          <w:p w14:paraId="00910767" w14:textId="77777777" w:rsidR="00EC1B45" w:rsidRDefault="00EC1B45">
            <w:pPr>
              <w:jc w:val="right"/>
              <w:rPr>
                <w:rFonts w:eastAsia="Times New Roman"/>
              </w:rPr>
            </w:pPr>
            <w:r>
              <w:rPr>
                <w:rFonts w:eastAsia="Times New Roman"/>
              </w:rPr>
              <w:t xml:space="preserve">Hall </w:t>
            </w:r>
          </w:p>
        </w:tc>
        <w:tc>
          <w:tcPr>
            <w:tcW w:w="0" w:type="auto"/>
            <w:vAlign w:val="center"/>
            <w:hideMark/>
          </w:tcPr>
          <w:p w14:paraId="56D5A9D9" w14:textId="77777777" w:rsidR="00EC1B45" w:rsidRDefault="00EC1B45">
            <w:pPr>
              <w:jc w:val="right"/>
              <w:rPr>
                <w:rFonts w:eastAsia="Times New Roman"/>
              </w:rPr>
            </w:pPr>
            <w:r>
              <w:rPr>
                <w:rFonts w:eastAsia="Times New Roman"/>
              </w:rPr>
              <w:t xml:space="preserve">395 </w:t>
            </w:r>
          </w:p>
        </w:tc>
        <w:tc>
          <w:tcPr>
            <w:tcW w:w="0" w:type="auto"/>
            <w:vAlign w:val="center"/>
            <w:hideMark/>
          </w:tcPr>
          <w:p w14:paraId="5DE1C2D9"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38FCDC0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7926A56"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27064501" w14:textId="77777777" w:rsidR="00EC1B45" w:rsidRDefault="00EC1B45">
            <w:pPr>
              <w:jc w:val="right"/>
              <w:rPr>
                <w:rFonts w:eastAsia="Times New Roman"/>
              </w:rPr>
            </w:pPr>
            <w:r>
              <w:rPr>
                <w:rFonts w:eastAsia="Times New Roman"/>
              </w:rPr>
              <w:t xml:space="preserve">182 </w:t>
            </w:r>
          </w:p>
        </w:tc>
        <w:tc>
          <w:tcPr>
            <w:tcW w:w="0" w:type="auto"/>
            <w:vAlign w:val="center"/>
            <w:hideMark/>
          </w:tcPr>
          <w:p w14:paraId="3691F016" w14:textId="77777777" w:rsidR="00EC1B45" w:rsidRDefault="00EC1B45">
            <w:pPr>
              <w:jc w:val="right"/>
              <w:rPr>
                <w:rFonts w:eastAsia="Times New Roman"/>
              </w:rPr>
            </w:pPr>
            <w:r>
              <w:rPr>
                <w:rFonts w:eastAsia="Times New Roman"/>
              </w:rPr>
              <w:t xml:space="preserve">395 </w:t>
            </w:r>
          </w:p>
        </w:tc>
        <w:tc>
          <w:tcPr>
            <w:tcW w:w="0" w:type="auto"/>
            <w:vAlign w:val="center"/>
            <w:hideMark/>
          </w:tcPr>
          <w:p w14:paraId="17B442BA"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79709F07" w14:textId="77777777" w:rsidR="00EC1B45" w:rsidRDefault="00EC1B45">
            <w:pPr>
              <w:jc w:val="right"/>
              <w:rPr>
                <w:rFonts w:eastAsia="Times New Roman"/>
              </w:rPr>
            </w:pPr>
            <w:r>
              <w:rPr>
                <w:rFonts w:eastAsia="Times New Roman"/>
              </w:rPr>
              <w:t xml:space="preserve">1,022 </w:t>
            </w:r>
          </w:p>
        </w:tc>
        <w:tc>
          <w:tcPr>
            <w:tcW w:w="0" w:type="auto"/>
            <w:vAlign w:val="center"/>
            <w:hideMark/>
          </w:tcPr>
          <w:p w14:paraId="7091B7FE" w14:textId="77777777" w:rsidR="00EC1B45" w:rsidRDefault="00EC1B45">
            <w:pPr>
              <w:jc w:val="right"/>
              <w:rPr>
                <w:rFonts w:eastAsia="Times New Roman"/>
              </w:rPr>
            </w:pPr>
            <w:r>
              <w:rPr>
                <w:rFonts w:eastAsia="Times New Roman"/>
              </w:rPr>
              <w:t xml:space="preserve">1,184 </w:t>
            </w:r>
          </w:p>
        </w:tc>
        <w:tc>
          <w:tcPr>
            <w:tcW w:w="0" w:type="auto"/>
            <w:vAlign w:val="center"/>
            <w:hideMark/>
          </w:tcPr>
          <w:p w14:paraId="214C6D35"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0C064D51"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8D0E5B4" w14:textId="77777777" w:rsidR="00EC1B45" w:rsidRDefault="00EC1B45">
            <w:pPr>
              <w:jc w:val="right"/>
              <w:rPr>
                <w:rFonts w:eastAsia="Times New Roman"/>
              </w:rPr>
            </w:pPr>
            <w:r>
              <w:rPr>
                <w:rFonts w:eastAsia="Times New Roman"/>
              </w:rPr>
              <w:t xml:space="preserve">2,216 </w:t>
            </w:r>
          </w:p>
        </w:tc>
        <w:tc>
          <w:tcPr>
            <w:tcW w:w="0" w:type="auto"/>
            <w:vAlign w:val="center"/>
            <w:hideMark/>
          </w:tcPr>
          <w:p w14:paraId="31091CF5" w14:textId="77777777" w:rsidR="00EC1B45" w:rsidRDefault="00EC1B45">
            <w:pPr>
              <w:jc w:val="right"/>
              <w:rPr>
                <w:rFonts w:eastAsia="Times New Roman"/>
              </w:rPr>
            </w:pPr>
            <w:r>
              <w:rPr>
                <w:rFonts w:eastAsia="Times New Roman"/>
              </w:rPr>
              <w:t xml:space="preserve">2,480 </w:t>
            </w:r>
          </w:p>
        </w:tc>
        <w:tc>
          <w:tcPr>
            <w:tcW w:w="0" w:type="auto"/>
            <w:vAlign w:val="center"/>
            <w:hideMark/>
          </w:tcPr>
          <w:p w14:paraId="45A8B26E" w14:textId="77777777" w:rsidR="00EC1B45" w:rsidRDefault="00EC1B45">
            <w:pPr>
              <w:jc w:val="right"/>
              <w:rPr>
                <w:rFonts w:eastAsia="Times New Roman"/>
              </w:rPr>
            </w:pPr>
            <w:r>
              <w:rPr>
                <w:rFonts w:eastAsia="Times New Roman"/>
              </w:rPr>
              <w:t xml:space="preserve">7,884 </w:t>
            </w:r>
          </w:p>
        </w:tc>
        <w:tc>
          <w:tcPr>
            <w:tcW w:w="0" w:type="auto"/>
            <w:vAlign w:val="center"/>
            <w:hideMark/>
          </w:tcPr>
          <w:p w14:paraId="73D1EE1D" w14:textId="77777777" w:rsidR="00EC1B45" w:rsidRDefault="00EC1B45">
            <w:pPr>
              <w:jc w:val="right"/>
              <w:rPr>
                <w:rFonts w:eastAsia="Times New Roman"/>
              </w:rPr>
            </w:pPr>
            <w:r>
              <w:rPr>
                <w:rFonts w:eastAsia="Times New Roman"/>
              </w:rPr>
              <w:t xml:space="preserve">71,899 </w:t>
            </w:r>
          </w:p>
        </w:tc>
        <w:tc>
          <w:tcPr>
            <w:tcW w:w="0" w:type="auto"/>
            <w:vAlign w:val="center"/>
            <w:hideMark/>
          </w:tcPr>
          <w:p w14:paraId="57A8CBAA"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019A1FC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0C2327F"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0517E8C4" w14:textId="77777777" w:rsidR="00EC1B45" w:rsidRDefault="00EC1B45">
            <w:pPr>
              <w:jc w:val="right"/>
              <w:rPr>
                <w:rFonts w:eastAsia="Times New Roman"/>
              </w:rPr>
            </w:pPr>
            <w:r>
              <w:rPr>
                <w:rFonts w:eastAsia="Times New Roman"/>
              </w:rPr>
              <w:t xml:space="preserve">111 </w:t>
            </w:r>
          </w:p>
        </w:tc>
        <w:tc>
          <w:tcPr>
            <w:tcW w:w="0" w:type="auto"/>
            <w:vAlign w:val="center"/>
            <w:hideMark/>
          </w:tcPr>
          <w:p w14:paraId="01494FC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48659B2"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12C0666" w14:textId="77777777" w:rsidR="00EC1B45" w:rsidRDefault="00EC1B45">
            <w:pPr>
              <w:jc w:val="right"/>
              <w:rPr>
                <w:rFonts w:eastAsia="Times New Roman"/>
              </w:rPr>
            </w:pPr>
            <w:r>
              <w:rPr>
                <w:rFonts w:eastAsia="Times New Roman"/>
              </w:rPr>
              <w:t xml:space="preserve">88,072 </w:t>
            </w:r>
          </w:p>
        </w:tc>
      </w:tr>
      <w:tr w:rsidR="00EC1B45" w14:paraId="5EF0D626" w14:textId="77777777">
        <w:trPr>
          <w:divId w:val="939414494"/>
          <w:tblCellSpacing w:w="15" w:type="dxa"/>
        </w:trPr>
        <w:tc>
          <w:tcPr>
            <w:tcW w:w="0" w:type="auto"/>
            <w:vAlign w:val="center"/>
            <w:hideMark/>
          </w:tcPr>
          <w:p w14:paraId="6AC50C95" w14:textId="77777777" w:rsidR="00EC1B45" w:rsidRDefault="00EC1B45">
            <w:pPr>
              <w:jc w:val="right"/>
              <w:rPr>
                <w:rFonts w:eastAsia="Times New Roman"/>
              </w:rPr>
            </w:pPr>
            <w:r>
              <w:rPr>
                <w:rFonts w:eastAsia="Times New Roman"/>
              </w:rPr>
              <w:t xml:space="preserve">Henry </w:t>
            </w:r>
          </w:p>
        </w:tc>
        <w:tc>
          <w:tcPr>
            <w:tcW w:w="0" w:type="auto"/>
            <w:vAlign w:val="center"/>
            <w:hideMark/>
          </w:tcPr>
          <w:p w14:paraId="2480917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35933E8"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4029358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7F76BC4" w14:textId="77777777" w:rsidR="00EC1B45" w:rsidRDefault="00EC1B45">
            <w:pPr>
              <w:jc w:val="right"/>
              <w:rPr>
                <w:rFonts w:eastAsia="Times New Roman"/>
              </w:rPr>
            </w:pPr>
            <w:r>
              <w:rPr>
                <w:rFonts w:eastAsia="Times New Roman"/>
              </w:rPr>
              <w:t xml:space="preserve">91 </w:t>
            </w:r>
          </w:p>
        </w:tc>
        <w:tc>
          <w:tcPr>
            <w:tcW w:w="0" w:type="auto"/>
            <w:vAlign w:val="center"/>
            <w:hideMark/>
          </w:tcPr>
          <w:p w14:paraId="39EDEB03" w14:textId="77777777" w:rsidR="00EC1B45" w:rsidRDefault="00EC1B45">
            <w:pPr>
              <w:jc w:val="right"/>
              <w:rPr>
                <w:rFonts w:eastAsia="Times New Roman"/>
              </w:rPr>
            </w:pPr>
            <w:r>
              <w:rPr>
                <w:rFonts w:eastAsia="Times New Roman"/>
              </w:rPr>
              <w:t xml:space="preserve">22,802 </w:t>
            </w:r>
          </w:p>
        </w:tc>
        <w:tc>
          <w:tcPr>
            <w:tcW w:w="0" w:type="auto"/>
            <w:vAlign w:val="center"/>
            <w:hideMark/>
          </w:tcPr>
          <w:p w14:paraId="775D9D64" w14:textId="77777777" w:rsidR="00EC1B45" w:rsidRDefault="00EC1B45">
            <w:pPr>
              <w:jc w:val="right"/>
              <w:rPr>
                <w:rFonts w:eastAsia="Times New Roman"/>
              </w:rPr>
            </w:pPr>
            <w:r>
              <w:rPr>
                <w:rFonts w:eastAsia="Times New Roman"/>
              </w:rPr>
              <w:t xml:space="preserve">1,802 </w:t>
            </w:r>
          </w:p>
        </w:tc>
        <w:tc>
          <w:tcPr>
            <w:tcW w:w="0" w:type="auto"/>
            <w:vAlign w:val="center"/>
            <w:hideMark/>
          </w:tcPr>
          <w:p w14:paraId="5D6BF438" w14:textId="77777777" w:rsidR="00EC1B45" w:rsidRDefault="00EC1B45">
            <w:pPr>
              <w:jc w:val="right"/>
              <w:rPr>
                <w:rFonts w:eastAsia="Times New Roman"/>
              </w:rPr>
            </w:pPr>
            <w:r>
              <w:rPr>
                <w:rFonts w:eastAsia="Times New Roman"/>
              </w:rPr>
              <w:t xml:space="preserve">283 </w:t>
            </w:r>
          </w:p>
        </w:tc>
        <w:tc>
          <w:tcPr>
            <w:tcW w:w="0" w:type="auto"/>
            <w:vAlign w:val="center"/>
            <w:hideMark/>
          </w:tcPr>
          <w:p w14:paraId="118501F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6A8BFEA" w14:textId="77777777" w:rsidR="00EC1B45" w:rsidRDefault="00EC1B45">
            <w:pPr>
              <w:jc w:val="right"/>
              <w:rPr>
                <w:rFonts w:eastAsia="Times New Roman"/>
              </w:rPr>
            </w:pPr>
            <w:r>
              <w:rPr>
                <w:rFonts w:eastAsia="Times New Roman"/>
              </w:rPr>
              <w:t xml:space="preserve">6,720 </w:t>
            </w:r>
          </w:p>
        </w:tc>
        <w:tc>
          <w:tcPr>
            <w:tcW w:w="0" w:type="auto"/>
            <w:vAlign w:val="center"/>
            <w:hideMark/>
          </w:tcPr>
          <w:p w14:paraId="02D7386C" w14:textId="77777777" w:rsidR="00EC1B45" w:rsidRDefault="00EC1B45">
            <w:pPr>
              <w:jc w:val="right"/>
              <w:rPr>
                <w:rFonts w:eastAsia="Times New Roman"/>
              </w:rPr>
            </w:pPr>
            <w:r>
              <w:rPr>
                <w:rFonts w:eastAsia="Times New Roman"/>
              </w:rPr>
              <w:t xml:space="preserve">192 </w:t>
            </w:r>
          </w:p>
        </w:tc>
        <w:tc>
          <w:tcPr>
            <w:tcW w:w="0" w:type="auto"/>
            <w:vAlign w:val="center"/>
            <w:hideMark/>
          </w:tcPr>
          <w:p w14:paraId="159C347E" w14:textId="77777777" w:rsidR="00EC1B45" w:rsidRDefault="00EC1B45">
            <w:pPr>
              <w:jc w:val="right"/>
              <w:rPr>
                <w:rFonts w:eastAsia="Times New Roman"/>
              </w:rPr>
            </w:pPr>
            <w:r>
              <w:rPr>
                <w:rFonts w:eastAsia="Times New Roman"/>
              </w:rPr>
              <w:t xml:space="preserve">1,538 </w:t>
            </w:r>
          </w:p>
        </w:tc>
        <w:tc>
          <w:tcPr>
            <w:tcW w:w="0" w:type="auto"/>
            <w:vAlign w:val="center"/>
            <w:hideMark/>
          </w:tcPr>
          <w:p w14:paraId="24969487"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3FCCC5DA" w14:textId="77777777" w:rsidR="00EC1B45" w:rsidRDefault="00EC1B45">
            <w:pPr>
              <w:jc w:val="right"/>
              <w:rPr>
                <w:rFonts w:eastAsia="Times New Roman"/>
              </w:rPr>
            </w:pPr>
            <w:r>
              <w:rPr>
                <w:rFonts w:eastAsia="Times New Roman"/>
              </w:rPr>
              <w:t xml:space="preserve">15,384 </w:t>
            </w:r>
          </w:p>
        </w:tc>
        <w:tc>
          <w:tcPr>
            <w:tcW w:w="0" w:type="auto"/>
            <w:vAlign w:val="center"/>
            <w:hideMark/>
          </w:tcPr>
          <w:p w14:paraId="2DCF08A0" w14:textId="77777777" w:rsidR="00EC1B45" w:rsidRDefault="00EC1B45">
            <w:pPr>
              <w:jc w:val="right"/>
              <w:rPr>
                <w:rFonts w:eastAsia="Times New Roman"/>
              </w:rPr>
            </w:pPr>
            <w:r>
              <w:rPr>
                <w:rFonts w:eastAsia="Times New Roman"/>
              </w:rPr>
              <w:t xml:space="preserve">1,356 </w:t>
            </w:r>
          </w:p>
        </w:tc>
        <w:tc>
          <w:tcPr>
            <w:tcW w:w="0" w:type="auto"/>
            <w:vAlign w:val="center"/>
            <w:hideMark/>
          </w:tcPr>
          <w:p w14:paraId="7A8AA01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32C7483" w14:textId="77777777" w:rsidR="00EC1B45" w:rsidRDefault="00EC1B45">
            <w:pPr>
              <w:jc w:val="right"/>
              <w:rPr>
                <w:rFonts w:eastAsia="Times New Roman"/>
              </w:rPr>
            </w:pPr>
            <w:r>
              <w:rPr>
                <w:rFonts w:eastAsia="Times New Roman"/>
              </w:rPr>
              <w:t xml:space="preserve">42,164 </w:t>
            </w:r>
          </w:p>
        </w:tc>
        <w:tc>
          <w:tcPr>
            <w:tcW w:w="0" w:type="auto"/>
            <w:vAlign w:val="center"/>
            <w:hideMark/>
          </w:tcPr>
          <w:p w14:paraId="4B7E9DA1" w14:textId="77777777" w:rsidR="00EC1B45" w:rsidRDefault="00EC1B45">
            <w:pPr>
              <w:jc w:val="right"/>
              <w:rPr>
                <w:rFonts w:eastAsia="Times New Roman"/>
              </w:rPr>
            </w:pPr>
            <w:r>
              <w:rPr>
                <w:rFonts w:eastAsia="Times New Roman"/>
              </w:rPr>
              <w:t xml:space="preserve">557 </w:t>
            </w:r>
          </w:p>
        </w:tc>
        <w:tc>
          <w:tcPr>
            <w:tcW w:w="0" w:type="auto"/>
            <w:vAlign w:val="center"/>
            <w:hideMark/>
          </w:tcPr>
          <w:p w14:paraId="537213BC"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5A6C02DD" w14:textId="77777777" w:rsidR="00EC1B45" w:rsidRDefault="00EC1B45">
            <w:pPr>
              <w:jc w:val="right"/>
              <w:rPr>
                <w:rFonts w:eastAsia="Times New Roman"/>
              </w:rPr>
            </w:pPr>
            <w:r>
              <w:rPr>
                <w:rFonts w:eastAsia="Times New Roman"/>
              </w:rPr>
              <w:t xml:space="preserve">1,053 </w:t>
            </w:r>
          </w:p>
        </w:tc>
        <w:tc>
          <w:tcPr>
            <w:tcW w:w="0" w:type="auto"/>
            <w:vAlign w:val="center"/>
            <w:hideMark/>
          </w:tcPr>
          <w:p w14:paraId="7CB6C3E1" w14:textId="77777777" w:rsidR="00EC1B45" w:rsidRDefault="00EC1B45">
            <w:pPr>
              <w:jc w:val="right"/>
              <w:rPr>
                <w:rFonts w:eastAsia="Times New Roman"/>
              </w:rPr>
            </w:pPr>
            <w:r>
              <w:rPr>
                <w:rFonts w:eastAsia="Times New Roman"/>
              </w:rPr>
              <w:t xml:space="preserve">4,413 </w:t>
            </w:r>
          </w:p>
        </w:tc>
        <w:tc>
          <w:tcPr>
            <w:tcW w:w="0" w:type="auto"/>
            <w:vAlign w:val="center"/>
            <w:hideMark/>
          </w:tcPr>
          <w:p w14:paraId="0A8588A6"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3FD81029" w14:textId="77777777" w:rsidR="00EC1B45" w:rsidRDefault="00EC1B45">
            <w:pPr>
              <w:jc w:val="right"/>
              <w:rPr>
                <w:rFonts w:eastAsia="Times New Roman"/>
              </w:rPr>
            </w:pPr>
            <w:r>
              <w:rPr>
                <w:rFonts w:eastAsia="Times New Roman"/>
              </w:rPr>
              <w:t xml:space="preserve">98,568 </w:t>
            </w:r>
          </w:p>
        </w:tc>
      </w:tr>
      <w:tr w:rsidR="00EC1B45" w14:paraId="336E675B" w14:textId="77777777">
        <w:trPr>
          <w:divId w:val="939414494"/>
          <w:tblCellSpacing w:w="15" w:type="dxa"/>
        </w:trPr>
        <w:tc>
          <w:tcPr>
            <w:tcW w:w="0" w:type="auto"/>
            <w:vAlign w:val="center"/>
            <w:hideMark/>
          </w:tcPr>
          <w:p w14:paraId="5854672A" w14:textId="77777777" w:rsidR="00EC1B45" w:rsidRDefault="00EC1B45">
            <w:pPr>
              <w:jc w:val="right"/>
              <w:rPr>
                <w:rFonts w:eastAsia="Times New Roman"/>
              </w:rPr>
            </w:pPr>
            <w:r>
              <w:rPr>
                <w:rFonts w:eastAsia="Times New Roman"/>
              </w:rPr>
              <w:t xml:space="preserve">Newton </w:t>
            </w:r>
          </w:p>
        </w:tc>
        <w:tc>
          <w:tcPr>
            <w:tcW w:w="0" w:type="auto"/>
            <w:vAlign w:val="center"/>
            <w:hideMark/>
          </w:tcPr>
          <w:p w14:paraId="39069DA9"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4DDB2958"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BCE03B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97148C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A0247F8" w14:textId="77777777" w:rsidR="00EC1B45" w:rsidRDefault="00EC1B45">
            <w:pPr>
              <w:jc w:val="right"/>
              <w:rPr>
                <w:rFonts w:eastAsia="Times New Roman"/>
              </w:rPr>
            </w:pPr>
            <w:r>
              <w:rPr>
                <w:rFonts w:eastAsia="Times New Roman"/>
              </w:rPr>
              <w:t xml:space="preserve">1,174 </w:t>
            </w:r>
          </w:p>
        </w:tc>
        <w:tc>
          <w:tcPr>
            <w:tcW w:w="0" w:type="auto"/>
            <w:vAlign w:val="center"/>
            <w:hideMark/>
          </w:tcPr>
          <w:p w14:paraId="748FE615"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4F7AB089" w14:textId="77777777" w:rsidR="00EC1B45" w:rsidRDefault="00EC1B45">
            <w:pPr>
              <w:jc w:val="right"/>
              <w:rPr>
                <w:rFonts w:eastAsia="Times New Roman"/>
              </w:rPr>
            </w:pPr>
            <w:r>
              <w:rPr>
                <w:rFonts w:eastAsia="Times New Roman"/>
              </w:rPr>
              <w:t xml:space="preserve">91 </w:t>
            </w:r>
          </w:p>
        </w:tc>
        <w:tc>
          <w:tcPr>
            <w:tcW w:w="0" w:type="auto"/>
            <w:vAlign w:val="center"/>
            <w:hideMark/>
          </w:tcPr>
          <w:p w14:paraId="30D349D1"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34C3ACCB" w14:textId="77777777" w:rsidR="00EC1B45" w:rsidRDefault="00EC1B45">
            <w:pPr>
              <w:jc w:val="right"/>
              <w:rPr>
                <w:rFonts w:eastAsia="Times New Roman"/>
              </w:rPr>
            </w:pPr>
            <w:r>
              <w:rPr>
                <w:rFonts w:eastAsia="Times New Roman"/>
              </w:rPr>
              <w:t xml:space="preserve">5,769 </w:t>
            </w:r>
          </w:p>
        </w:tc>
        <w:tc>
          <w:tcPr>
            <w:tcW w:w="0" w:type="auto"/>
            <w:vAlign w:val="center"/>
            <w:hideMark/>
          </w:tcPr>
          <w:p w14:paraId="51C8C7BA"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1EA31E90"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72D834AE"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6B69E428" w14:textId="77777777" w:rsidR="00EC1B45" w:rsidRDefault="00EC1B45">
            <w:pPr>
              <w:jc w:val="right"/>
              <w:rPr>
                <w:rFonts w:eastAsia="Times New Roman"/>
              </w:rPr>
            </w:pPr>
            <w:r>
              <w:rPr>
                <w:rFonts w:eastAsia="Times New Roman"/>
              </w:rPr>
              <w:t xml:space="preserve">4,473 </w:t>
            </w:r>
          </w:p>
        </w:tc>
        <w:tc>
          <w:tcPr>
            <w:tcW w:w="0" w:type="auto"/>
            <w:vAlign w:val="center"/>
            <w:hideMark/>
          </w:tcPr>
          <w:p w14:paraId="5862B091" w14:textId="77777777" w:rsidR="00EC1B45" w:rsidRDefault="00EC1B45">
            <w:pPr>
              <w:jc w:val="right"/>
              <w:rPr>
                <w:rFonts w:eastAsia="Times New Roman"/>
              </w:rPr>
            </w:pPr>
            <w:r>
              <w:rPr>
                <w:rFonts w:eastAsia="Times New Roman"/>
              </w:rPr>
              <w:t xml:space="preserve">1,943 </w:t>
            </w:r>
          </w:p>
        </w:tc>
        <w:tc>
          <w:tcPr>
            <w:tcW w:w="0" w:type="auto"/>
            <w:vAlign w:val="center"/>
            <w:hideMark/>
          </w:tcPr>
          <w:p w14:paraId="5D1C8304" w14:textId="77777777" w:rsidR="00EC1B45" w:rsidRDefault="00EC1B45">
            <w:pPr>
              <w:jc w:val="right"/>
              <w:rPr>
                <w:rFonts w:eastAsia="Times New Roman"/>
              </w:rPr>
            </w:pPr>
            <w:r>
              <w:rPr>
                <w:rFonts w:eastAsia="Times New Roman"/>
              </w:rPr>
              <w:t xml:space="preserve">111 </w:t>
            </w:r>
          </w:p>
        </w:tc>
        <w:tc>
          <w:tcPr>
            <w:tcW w:w="0" w:type="auto"/>
            <w:vAlign w:val="center"/>
            <w:hideMark/>
          </w:tcPr>
          <w:p w14:paraId="29DB1037" w14:textId="77777777" w:rsidR="00EC1B45" w:rsidRDefault="00EC1B45">
            <w:pPr>
              <w:jc w:val="right"/>
              <w:rPr>
                <w:rFonts w:eastAsia="Times New Roman"/>
              </w:rPr>
            </w:pPr>
            <w:r>
              <w:rPr>
                <w:rFonts w:eastAsia="Times New Roman"/>
              </w:rPr>
              <w:t xml:space="preserve">1,984 </w:t>
            </w:r>
          </w:p>
        </w:tc>
        <w:tc>
          <w:tcPr>
            <w:tcW w:w="0" w:type="auto"/>
            <w:vAlign w:val="center"/>
            <w:hideMark/>
          </w:tcPr>
          <w:p w14:paraId="5409C6B3" w14:textId="77777777" w:rsidR="00EC1B45" w:rsidRDefault="00EC1B45">
            <w:pPr>
              <w:jc w:val="right"/>
              <w:rPr>
                <w:rFonts w:eastAsia="Times New Roman"/>
              </w:rPr>
            </w:pPr>
            <w:r>
              <w:rPr>
                <w:rFonts w:eastAsia="Times New Roman"/>
              </w:rPr>
              <w:t xml:space="preserve">20,222 </w:t>
            </w:r>
          </w:p>
        </w:tc>
        <w:tc>
          <w:tcPr>
            <w:tcW w:w="0" w:type="auto"/>
            <w:vAlign w:val="center"/>
            <w:hideMark/>
          </w:tcPr>
          <w:p w14:paraId="1618AE20" w14:textId="77777777" w:rsidR="00EC1B45" w:rsidRDefault="00EC1B45">
            <w:pPr>
              <w:jc w:val="right"/>
              <w:rPr>
                <w:rFonts w:eastAsia="Times New Roman"/>
              </w:rPr>
            </w:pPr>
            <w:r>
              <w:rPr>
                <w:rFonts w:eastAsia="Times New Roman"/>
              </w:rPr>
              <w:t xml:space="preserve">142 </w:t>
            </w:r>
          </w:p>
        </w:tc>
        <w:tc>
          <w:tcPr>
            <w:tcW w:w="0" w:type="auto"/>
            <w:vAlign w:val="center"/>
            <w:hideMark/>
          </w:tcPr>
          <w:p w14:paraId="4BDCC715" w14:textId="77777777" w:rsidR="00EC1B45" w:rsidRDefault="00EC1B45">
            <w:pPr>
              <w:jc w:val="right"/>
              <w:rPr>
                <w:rFonts w:eastAsia="Times New Roman"/>
              </w:rPr>
            </w:pPr>
            <w:r>
              <w:rPr>
                <w:rFonts w:eastAsia="Times New Roman"/>
              </w:rPr>
              <w:t xml:space="preserve">9,696 </w:t>
            </w:r>
          </w:p>
        </w:tc>
        <w:tc>
          <w:tcPr>
            <w:tcW w:w="0" w:type="auto"/>
            <w:vAlign w:val="center"/>
            <w:hideMark/>
          </w:tcPr>
          <w:p w14:paraId="6FCE5914" w14:textId="77777777" w:rsidR="00EC1B45" w:rsidRDefault="00EC1B45">
            <w:pPr>
              <w:jc w:val="right"/>
              <w:rPr>
                <w:rFonts w:eastAsia="Times New Roman"/>
              </w:rPr>
            </w:pPr>
            <w:r>
              <w:rPr>
                <w:rFonts w:eastAsia="Times New Roman"/>
              </w:rPr>
              <w:t xml:space="preserve">405 </w:t>
            </w:r>
          </w:p>
        </w:tc>
        <w:tc>
          <w:tcPr>
            <w:tcW w:w="0" w:type="auto"/>
            <w:vAlign w:val="center"/>
            <w:hideMark/>
          </w:tcPr>
          <w:p w14:paraId="5A3C360C" w14:textId="77777777" w:rsidR="00EC1B45" w:rsidRDefault="00EC1B45">
            <w:pPr>
              <w:jc w:val="right"/>
              <w:rPr>
                <w:rFonts w:eastAsia="Times New Roman"/>
              </w:rPr>
            </w:pPr>
            <w:r>
              <w:rPr>
                <w:rFonts w:eastAsia="Times New Roman"/>
              </w:rPr>
              <w:t xml:space="preserve">992 </w:t>
            </w:r>
          </w:p>
        </w:tc>
        <w:tc>
          <w:tcPr>
            <w:tcW w:w="0" w:type="auto"/>
            <w:vAlign w:val="center"/>
            <w:hideMark/>
          </w:tcPr>
          <w:p w14:paraId="52F245D9" w14:textId="77777777" w:rsidR="00EC1B45" w:rsidRDefault="00EC1B45">
            <w:pPr>
              <w:jc w:val="right"/>
              <w:rPr>
                <w:rFonts w:eastAsia="Times New Roman"/>
              </w:rPr>
            </w:pPr>
            <w:r>
              <w:rPr>
                <w:rFonts w:eastAsia="Times New Roman"/>
              </w:rPr>
              <w:t xml:space="preserve">47,629 </w:t>
            </w:r>
          </w:p>
        </w:tc>
      </w:tr>
      <w:tr w:rsidR="00EC1B45" w14:paraId="4D08AC01" w14:textId="77777777">
        <w:trPr>
          <w:divId w:val="939414494"/>
          <w:tblCellSpacing w:w="15" w:type="dxa"/>
        </w:trPr>
        <w:tc>
          <w:tcPr>
            <w:tcW w:w="0" w:type="auto"/>
            <w:vAlign w:val="center"/>
            <w:hideMark/>
          </w:tcPr>
          <w:p w14:paraId="2D7FD983" w14:textId="77777777" w:rsidR="00EC1B45" w:rsidRDefault="00EC1B45">
            <w:pPr>
              <w:jc w:val="right"/>
              <w:rPr>
                <w:rFonts w:eastAsia="Times New Roman"/>
              </w:rPr>
            </w:pPr>
            <w:r>
              <w:rPr>
                <w:rFonts w:eastAsia="Times New Roman"/>
              </w:rPr>
              <w:t xml:space="preserve">Paulding </w:t>
            </w:r>
          </w:p>
        </w:tc>
        <w:tc>
          <w:tcPr>
            <w:tcW w:w="0" w:type="auto"/>
            <w:vAlign w:val="center"/>
            <w:hideMark/>
          </w:tcPr>
          <w:p w14:paraId="1CC84D0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B410374" w14:textId="77777777" w:rsidR="00EC1B45" w:rsidRDefault="00EC1B45">
            <w:pPr>
              <w:jc w:val="right"/>
              <w:rPr>
                <w:rFonts w:eastAsia="Times New Roman"/>
              </w:rPr>
            </w:pPr>
            <w:r>
              <w:rPr>
                <w:rFonts w:eastAsia="Times New Roman"/>
              </w:rPr>
              <w:t xml:space="preserve">1,781 </w:t>
            </w:r>
          </w:p>
        </w:tc>
        <w:tc>
          <w:tcPr>
            <w:tcW w:w="0" w:type="auto"/>
            <w:vAlign w:val="center"/>
            <w:hideMark/>
          </w:tcPr>
          <w:p w14:paraId="182E4C2A" w14:textId="77777777" w:rsidR="00EC1B45" w:rsidRDefault="00EC1B45">
            <w:pPr>
              <w:jc w:val="right"/>
              <w:rPr>
                <w:rFonts w:eastAsia="Times New Roman"/>
              </w:rPr>
            </w:pPr>
            <w:r>
              <w:rPr>
                <w:rFonts w:eastAsia="Times New Roman"/>
              </w:rPr>
              <w:t xml:space="preserve">2,621 </w:t>
            </w:r>
          </w:p>
        </w:tc>
        <w:tc>
          <w:tcPr>
            <w:tcW w:w="0" w:type="auto"/>
            <w:vAlign w:val="center"/>
            <w:hideMark/>
          </w:tcPr>
          <w:p w14:paraId="432CA4A0" w14:textId="77777777" w:rsidR="00EC1B45" w:rsidRDefault="00EC1B45">
            <w:pPr>
              <w:jc w:val="right"/>
              <w:rPr>
                <w:rFonts w:eastAsia="Times New Roman"/>
              </w:rPr>
            </w:pPr>
            <w:r>
              <w:rPr>
                <w:rFonts w:eastAsia="Times New Roman"/>
              </w:rPr>
              <w:t xml:space="preserve">931 </w:t>
            </w:r>
          </w:p>
        </w:tc>
        <w:tc>
          <w:tcPr>
            <w:tcW w:w="0" w:type="auto"/>
            <w:vAlign w:val="center"/>
            <w:hideMark/>
          </w:tcPr>
          <w:p w14:paraId="22B45EE6" w14:textId="77777777" w:rsidR="00EC1B45" w:rsidRDefault="00EC1B45">
            <w:pPr>
              <w:jc w:val="right"/>
              <w:rPr>
                <w:rFonts w:eastAsia="Times New Roman"/>
              </w:rPr>
            </w:pPr>
            <w:r>
              <w:rPr>
                <w:rFonts w:eastAsia="Times New Roman"/>
              </w:rPr>
              <w:t xml:space="preserve">1,306 </w:t>
            </w:r>
          </w:p>
        </w:tc>
        <w:tc>
          <w:tcPr>
            <w:tcW w:w="0" w:type="auto"/>
            <w:vAlign w:val="center"/>
            <w:hideMark/>
          </w:tcPr>
          <w:p w14:paraId="7CA9700C" w14:textId="77777777" w:rsidR="00EC1B45" w:rsidRDefault="00EC1B45">
            <w:pPr>
              <w:jc w:val="right"/>
              <w:rPr>
                <w:rFonts w:eastAsia="Times New Roman"/>
              </w:rPr>
            </w:pPr>
            <w:r>
              <w:rPr>
                <w:rFonts w:eastAsia="Times New Roman"/>
              </w:rPr>
              <w:t xml:space="preserve">28,126 </w:t>
            </w:r>
          </w:p>
        </w:tc>
        <w:tc>
          <w:tcPr>
            <w:tcW w:w="0" w:type="auto"/>
            <w:vAlign w:val="center"/>
            <w:hideMark/>
          </w:tcPr>
          <w:p w14:paraId="0B3C7C0A" w14:textId="77777777" w:rsidR="00EC1B45" w:rsidRDefault="00EC1B45">
            <w:pPr>
              <w:jc w:val="right"/>
              <w:rPr>
                <w:rFonts w:eastAsia="Times New Roman"/>
              </w:rPr>
            </w:pPr>
            <w:r>
              <w:rPr>
                <w:rFonts w:eastAsia="Times New Roman"/>
              </w:rPr>
              <w:t xml:space="preserve">182 </w:t>
            </w:r>
          </w:p>
        </w:tc>
        <w:tc>
          <w:tcPr>
            <w:tcW w:w="0" w:type="auto"/>
            <w:vAlign w:val="center"/>
            <w:hideMark/>
          </w:tcPr>
          <w:p w14:paraId="2A6F52E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BCBC4B5" w14:textId="77777777" w:rsidR="00EC1B45" w:rsidRDefault="00EC1B45">
            <w:pPr>
              <w:jc w:val="right"/>
              <w:rPr>
                <w:rFonts w:eastAsia="Times New Roman"/>
              </w:rPr>
            </w:pPr>
            <w:r>
              <w:rPr>
                <w:rFonts w:eastAsia="Times New Roman"/>
              </w:rPr>
              <w:t xml:space="preserve">1,812 </w:t>
            </w:r>
          </w:p>
        </w:tc>
        <w:tc>
          <w:tcPr>
            <w:tcW w:w="0" w:type="auto"/>
            <w:vAlign w:val="center"/>
            <w:hideMark/>
          </w:tcPr>
          <w:p w14:paraId="2345F8FF" w14:textId="77777777" w:rsidR="00EC1B45" w:rsidRDefault="00EC1B45">
            <w:pPr>
              <w:jc w:val="right"/>
              <w:rPr>
                <w:rFonts w:eastAsia="Times New Roman"/>
              </w:rPr>
            </w:pPr>
            <w:r>
              <w:rPr>
                <w:rFonts w:eastAsia="Times New Roman"/>
              </w:rPr>
              <w:t xml:space="preserve">6,498 </w:t>
            </w:r>
          </w:p>
        </w:tc>
        <w:tc>
          <w:tcPr>
            <w:tcW w:w="0" w:type="auto"/>
            <w:vAlign w:val="center"/>
            <w:hideMark/>
          </w:tcPr>
          <w:p w14:paraId="4E6E0CAD" w14:textId="77777777" w:rsidR="00EC1B45" w:rsidRDefault="00EC1B45">
            <w:pPr>
              <w:jc w:val="right"/>
              <w:rPr>
                <w:rFonts w:eastAsia="Times New Roman"/>
              </w:rPr>
            </w:pPr>
            <w:r>
              <w:rPr>
                <w:rFonts w:eastAsia="Times New Roman"/>
              </w:rPr>
              <w:t xml:space="preserve">111 </w:t>
            </w:r>
          </w:p>
        </w:tc>
        <w:tc>
          <w:tcPr>
            <w:tcW w:w="0" w:type="auto"/>
            <w:vAlign w:val="center"/>
            <w:hideMark/>
          </w:tcPr>
          <w:p w14:paraId="6EE931F8" w14:textId="77777777" w:rsidR="00EC1B45" w:rsidRDefault="00EC1B45">
            <w:pPr>
              <w:jc w:val="right"/>
              <w:rPr>
                <w:rFonts w:eastAsia="Times New Roman"/>
              </w:rPr>
            </w:pPr>
            <w:r>
              <w:rPr>
                <w:rFonts w:eastAsia="Times New Roman"/>
              </w:rPr>
              <w:t xml:space="preserve">233 </w:t>
            </w:r>
          </w:p>
        </w:tc>
        <w:tc>
          <w:tcPr>
            <w:tcW w:w="0" w:type="auto"/>
            <w:vAlign w:val="center"/>
            <w:hideMark/>
          </w:tcPr>
          <w:p w14:paraId="032EF13B" w14:textId="77777777" w:rsidR="00EC1B45" w:rsidRDefault="00EC1B45">
            <w:pPr>
              <w:jc w:val="right"/>
              <w:rPr>
                <w:rFonts w:eastAsia="Times New Roman"/>
              </w:rPr>
            </w:pPr>
            <w:r>
              <w:rPr>
                <w:rFonts w:eastAsia="Times New Roman"/>
              </w:rPr>
              <w:t xml:space="preserve">10,475 </w:t>
            </w:r>
          </w:p>
        </w:tc>
        <w:tc>
          <w:tcPr>
            <w:tcW w:w="0" w:type="auto"/>
            <w:vAlign w:val="center"/>
            <w:hideMark/>
          </w:tcPr>
          <w:p w14:paraId="3AE91AE8" w14:textId="77777777" w:rsidR="00EC1B45" w:rsidRDefault="00EC1B45">
            <w:pPr>
              <w:jc w:val="right"/>
              <w:rPr>
                <w:rFonts w:eastAsia="Times New Roman"/>
              </w:rPr>
            </w:pPr>
            <w:r>
              <w:rPr>
                <w:rFonts w:eastAsia="Times New Roman"/>
              </w:rPr>
              <w:t xml:space="preserve">1,184 </w:t>
            </w:r>
          </w:p>
        </w:tc>
        <w:tc>
          <w:tcPr>
            <w:tcW w:w="0" w:type="auto"/>
            <w:vAlign w:val="center"/>
            <w:hideMark/>
          </w:tcPr>
          <w:p w14:paraId="1BBA1226"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4C56FA72"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3FD2BB8F"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1272361E" w14:textId="77777777" w:rsidR="00EC1B45" w:rsidRDefault="00EC1B45">
            <w:pPr>
              <w:jc w:val="right"/>
              <w:rPr>
                <w:rFonts w:eastAsia="Times New Roman"/>
              </w:rPr>
            </w:pPr>
            <w:r>
              <w:rPr>
                <w:rFonts w:eastAsia="Times New Roman"/>
              </w:rPr>
              <w:t xml:space="preserve">22,398 </w:t>
            </w:r>
          </w:p>
        </w:tc>
        <w:tc>
          <w:tcPr>
            <w:tcW w:w="0" w:type="auto"/>
            <w:vAlign w:val="center"/>
            <w:hideMark/>
          </w:tcPr>
          <w:p w14:paraId="4292D638"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1630FA76"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70054BB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636BD4B" w14:textId="77777777" w:rsidR="00EC1B45" w:rsidRDefault="00EC1B45">
            <w:pPr>
              <w:jc w:val="right"/>
              <w:rPr>
                <w:rFonts w:eastAsia="Times New Roman"/>
              </w:rPr>
            </w:pPr>
            <w:r>
              <w:rPr>
                <w:rFonts w:eastAsia="Times New Roman"/>
              </w:rPr>
              <w:t xml:space="preserve">77,871 </w:t>
            </w:r>
          </w:p>
        </w:tc>
      </w:tr>
      <w:tr w:rsidR="00EC1B45" w14:paraId="34703F27" w14:textId="77777777">
        <w:trPr>
          <w:divId w:val="939414494"/>
          <w:tblCellSpacing w:w="15" w:type="dxa"/>
        </w:trPr>
        <w:tc>
          <w:tcPr>
            <w:tcW w:w="0" w:type="auto"/>
            <w:vAlign w:val="center"/>
            <w:hideMark/>
          </w:tcPr>
          <w:p w14:paraId="60BB8052" w14:textId="77777777" w:rsidR="00EC1B45" w:rsidRDefault="00EC1B45">
            <w:pPr>
              <w:jc w:val="right"/>
              <w:rPr>
                <w:rFonts w:eastAsia="Times New Roman"/>
              </w:rPr>
            </w:pPr>
            <w:r>
              <w:rPr>
                <w:rFonts w:eastAsia="Times New Roman"/>
              </w:rPr>
              <w:t xml:space="preserve">Rockdale </w:t>
            </w:r>
          </w:p>
        </w:tc>
        <w:tc>
          <w:tcPr>
            <w:tcW w:w="0" w:type="auto"/>
            <w:vAlign w:val="center"/>
            <w:hideMark/>
          </w:tcPr>
          <w:p w14:paraId="1436C174" w14:textId="77777777" w:rsidR="00EC1B45" w:rsidRDefault="00EC1B45">
            <w:pPr>
              <w:jc w:val="right"/>
              <w:rPr>
                <w:rFonts w:eastAsia="Times New Roman"/>
              </w:rPr>
            </w:pPr>
            <w:r>
              <w:rPr>
                <w:rFonts w:eastAsia="Times New Roman"/>
              </w:rPr>
              <w:t xml:space="preserve">142 </w:t>
            </w:r>
          </w:p>
        </w:tc>
        <w:tc>
          <w:tcPr>
            <w:tcW w:w="0" w:type="auto"/>
            <w:vAlign w:val="center"/>
            <w:hideMark/>
          </w:tcPr>
          <w:p w14:paraId="13A835B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72083C5"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756BE671"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47748100" w14:textId="77777777" w:rsidR="00EC1B45" w:rsidRDefault="00EC1B45">
            <w:pPr>
              <w:jc w:val="right"/>
              <w:rPr>
                <w:rFonts w:eastAsia="Times New Roman"/>
              </w:rPr>
            </w:pPr>
            <w:r>
              <w:rPr>
                <w:rFonts w:eastAsia="Times New Roman"/>
              </w:rPr>
              <w:t xml:space="preserve">1,336 </w:t>
            </w:r>
          </w:p>
        </w:tc>
        <w:tc>
          <w:tcPr>
            <w:tcW w:w="0" w:type="auto"/>
            <w:vAlign w:val="center"/>
            <w:hideMark/>
          </w:tcPr>
          <w:p w14:paraId="5B85B1E4" w14:textId="77777777" w:rsidR="00EC1B45" w:rsidRDefault="00EC1B45">
            <w:pPr>
              <w:jc w:val="right"/>
              <w:rPr>
                <w:rFonts w:eastAsia="Times New Roman"/>
              </w:rPr>
            </w:pPr>
            <w:r>
              <w:rPr>
                <w:rFonts w:eastAsia="Times New Roman"/>
              </w:rPr>
              <w:t xml:space="preserve">668 </w:t>
            </w:r>
          </w:p>
        </w:tc>
        <w:tc>
          <w:tcPr>
            <w:tcW w:w="0" w:type="auto"/>
            <w:vAlign w:val="center"/>
            <w:hideMark/>
          </w:tcPr>
          <w:p w14:paraId="3306705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90F89E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42A186C" w14:textId="77777777" w:rsidR="00EC1B45" w:rsidRDefault="00EC1B45">
            <w:pPr>
              <w:jc w:val="right"/>
              <w:rPr>
                <w:rFonts w:eastAsia="Times New Roman"/>
              </w:rPr>
            </w:pPr>
            <w:r>
              <w:rPr>
                <w:rFonts w:eastAsia="Times New Roman"/>
              </w:rPr>
              <w:t xml:space="preserve">7,611 </w:t>
            </w:r>
          </w:p>
        </w:tc>
        <w:tc>
          <w:tcPr>
            <w:tcW w:w="0" w:type="auto"/>
            <w:vAlign w:val="center"/>
            <w:hideMark/>
          </w:tcPr>
          <w:p w14:paraId="5DF78EDF" w14:textId="77777777" w:rsidR="00EC1B45" w:rsidRDefault="00EC1B45">
            <w:pPr>
              <w:jc w:val="right"/>
              <w:rPr>
                <w:rFonts w:eastAsia="Times New Roman"/>
              </w:rPr>
            </w:pPr>
            <w:r>
              <w:rPr>
                <w:rFonts w:eastAsia="Times New Roman"/>
              </w:rPr>
              <w:t xml:space="preserve">223 </w:t>
            </w:r>
          </w:p>
        </w:tc>
        <w:tc>
          <w:tcPr>
            <w:tcW w:w="0" w:type="auto"/>
            <w:vAlign w:val="center"/>
            <w:hideMark/>
          </w:tcPr>
          <w:p w14:paraId="7D30DE38"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56CA090C"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1FC9F132" w14:textId="77777777" w:rsidR="00EC1B45" w:rsidRDefault="00EC1B45">
            <w:pPr>
              <w:jc w:val="right"/>
              <w:rPr>
                <w:rFonts w:eastAsia="Times New Roman"/>
              </w:rPr>
            </w:pPr>
            <w:r>
              <w:rPr>
                <w:rFonts w:eastAsia="Times New Roman"/>
              </w:rPr>
              <w:t xml:space="preserve">5,334 </w:t>
            </w:r>
          </w:p>
        </w:tc>
        <w:tc>
          <w:tcPr>
            <w:tcW w:w="0" w:type="auto"/>
            <w:vAlign w:val="center"/>
            <w:hideMark/>
          </w:tcPr>
          <w:p w14:paraId="2136CADB" w14:textId="77777777" w:rsidR="00EC1B45" w:rsidRDefault="00EC1B45">
            <w:pPr>
              <w:jc w:val="right"/>
              <w:rPr>
                <w:rFonts w:eastAsia="Times New Roman"/>
              </w:rPr>
            </w:pPr>
            <w:r>
              <w:rPr>
                <w:rFonts w:eastAsia="Times New Roman"/>
              </w:rPr>
              <w:t xml:space="preserve">1,963 </w:t>
            </w:r>
          </w:p>
        </w:tc>
        <w:tc>
          <w:tcPr>
            <w:tcW w:w="0" w:type="auto"/>
            <w:vAlign w:val="center"/>
            <w:hideMark/>
          </w:tcPr>
          <w:p w14:paraId="4E10F62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BC0BBD0" w14:textId="77777777" w:rsidR="00EC1B45" w:rsidRDefault="00EC1B45">
            <w:pPr>
              <w:jc w:val="right"/>
              <w:rPr>
                <w:rFonts w:eastAsia="Times New Roman"/>
              </w:rPr>
            </w:pPr>
            <w:r>
              <w:rPr>
                <w:rFonts w:eastAsia="Times New Roman"/>
              </w:rPr>
              <w:t xml:space="preserve">1,326 </w:t>
            </w:r>
          </w:p>
        </w:tc>
        <w:tc>
          <w:tcPr>
            <w:tcW w:w="0" w:type="auto"/>
            <w:vAlign w:val="center"/>
            <w:hideMark/>
          </w:tcPr>
          <w:p w14:paraId="2BF225DB" w14:textId="77777777" w:rsidR="00EC1B45" w:rsidRDefault="00EC1B45">
            <w:pPr>
              <w:jc w:val="right"/>
              <w:rPr>
                <w:rFonts w:eastAsia="Times New Roman"/>
              </w:rPr>
            </w:pPr>
            <w:r>
              <w:rPr>
                <w:rFonts w:eastAsia="Times New Roman"/>
              </w:rPr>
              <w:t xml:space="preserve">3,401 </w:t>
            </w:r>
          </w:p>
        </w:tc>
        <w:tc>
          <w:tcPr>
            <w:tcW w:w="0" w:type="auto"/>
            <w:vAlign w:val="center"/>
            <w:hideMark/>
          </w:tcPr>
          <w:p w14:paraId="03A30FD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1A25C75" w14:textId="77777777" w:rsidR="00EC1B45" w:rsidRDefault="00EC1B45">
            <w:pPr>
              <w:jc w:val="right"/>
              <w:rPr>
                <w:rFonts w:eastAsia="Times New Roman"/>
              </w:rPr>
            </w:pPr>
            <w:r>
              <w:rPr>
                <w:rFonts w:eastAsia="Times New Roman"/>
              </w:rPr>
              <w:t xml:space="preserve">16,841 </w:t>
            </w:r>
          </w:p>
        </w:tc>
        <w:tc>
          <w:tcPr>
            <w:tcW w:w="0" w:type="auto"/>
            <w:vAlign w:val="center"/>
            <w:hideMark/>
          </w:tcPr>
          <w:p w14:paraId="6CC1A95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C89D787" w14:textId="77777777" w:rsidR="00EC1B45" w:rsidRDefault="00EC1B45">
            <w:pPr>
              <w:jc w:val="right"/>
              <w:rPr>
                <w:rFonts w:eastAsia="Times New Roman"/>
              </w:rPr>
            </w:pPr>
            <w:r>
              <w:rPr>
                <w:rFonts w:eastAsia="Times New Roman"/>
              </w:rPr>
              <w:t xml:space="preserve">1,144 </w:t>
            </w:r>
          </w:p>
        </w:tc>
        <w:tc>
          <w:tcPr>
            <w:tcW w:w="0" w:type="auto"/>
            <w:vAlign w:val="center"/>
            <w:hideMark/>
          </w:tcPr>
          <w:p w14:paraId="2F1E31FB" w14:textId="77777777" w:rsidR="00EC1B45" w:rsidRDefault="00EC1B45">
            <w:pPr>
              <w:jc w:val="right"/>
              <w:rPr>
                <w:rFonts w:eastAsia="Times New Roman"/>
              </w:rPr>
            </w:pPr>
            <w:r>
              <w:rPr>
                <w:rFonts w:eastAsia="Times New Roman"/>
              </w:rPr>
              <w:t xml:space="preserve">40,342 </w:t>
            </w:r>
          </w:p>
        </w:tc>
      </w:tr>
      <w:tr w:rsidR="00EC1B45" w14:paraId="7D7AA784" w14:textId="77777777">
        <w:trPr>
          <w:divId w:val="939414494"/>
          <w:tblCellSpacing w:w="15" w:type="dxa"/>
        </w:trPr>
        <w:tc>
          <w:tcPr>
            <w:tcW w:w="0" w:type="auto"/>
            <w:vAlign w:val="center"/>
            <w:hideMark/>
          </w:tcPr>
          <w:p w14:paraId="51339442" w14:textId="77777777" w:rsidR="00EC1B45" w:rsidRDefault="00EC1B45">
            <w:pPr>
              <w:jc w:val="right"/>
              <w:rPr>
                <w:rFonts w:eastAsia="Times New Roman"/>
              </w:rPr>
            </w:pPr>
            <w:r>
              <w:rPr>
                <w:rFonts w:eastAsia="Times New Roman"/>
              </w:rPr>
              <w:t xml:space="preserve">Spalding </w:t>
            </w:r>
          </w:p>
        </w:tc>
        <w:tc>
          <w:tcPr>
            <w:tcW w:w="0" w:type="auto"/>
            <w:vAlign w:val="center"/>
            <w:hideMark/>
          </w:tcPr>
          <w:p w14:paraId="42CB80B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414E28A"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0043929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B5C59A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0E7C2CB" w14:textId="77777777" w:rsidR="00EC1B45" w:rsidRDefault="00EC1B45">
            <w:pPr>
              <w:jc w:val="right"/>
              <w:rPr>
                <w:rFonts w:eastAsia="Times New Roman"/>
              </w:rPr>
            </w:pPr>
            <w:r>
              <w:rPr>
                <w:rFonts w:eastAsia="Times New Roman"/>
              </w:rPr>
              <w:t xml:space="preserve">1,285 </w:t>
            </w:r>
          </w:p>
        </w:tc>
        <w:tc>
          <w:tcPr>
            <w:tcW w:w="0" w:type="auto"/>
            <w:vAlign w:val="center"/>
            <w:hideMark/>
          </w:tcPr>
          <w:p w14:paraId="3628C249"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54B22A82" w14:textId="77777777" w:rsidR="00EC1B45" w:rsidRDefault="00EC1B45">
            <w:pPr>
              <w:jc w:val="right"/>
              <w:rPr>
                <w:rFonts w:eastAsia="Times New Roman"/>
              </w:rPr>
            </w:pPr>
            <w:r>
              <w:rPr>
                <w:rFonts w:eastAsia="Times New Roman"/>
              </w:rPr>
              <w:t xml:space="preserve">324 </w:t>
            </w:r>
          </w:p>
        </w:tc>
        <w:tc>
          <w:tcPr>
            <w:tcW w:w="0" w:type="auto"/>
            <w:vAlign w:val="center"/>
            <w:hideMark/>
          </w:tcPr>
          <w:p w14:paraId="52159BB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20370D5"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790C5B70"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6A1CE380" w14:textId="77777777" w:rsidR="00EC1B45" w:rsidRDefault="00EC1B45">
            <w:pPr>
              <w:jc w:val="right"/>
              <w:rPr>
                <w:rFonts w:eastAsia="Times New Roman"/>
              </w:rPr>
            </w:pPr>
            <w:r>
              <w:rPr>
                <w:rFonts w:eastAsia="Times New Roman"/>
              </w:rPr>
              <w:t xml:space="preserve">820 </w:t>
            </w:r>
          </w:p>
        </w:tc>
        <w:tc>
          <w:tcPr>
            <w:tcW w:w="0" w:type="auto"/>
            <w:vAlign w:val="center"/>
            <w:hideMark/>
          </w:tcPr>
          <w:p w14:paraId="7150A39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DA13FAF" w14:textId="77777777" w:rsidR="00EC1B45" w:rsidRDefault="00EC1B45">
            <w:pPr>
              <w:jc w:val="right"/>
              <w:rPr>
                <w:rFonts w:eastAsia="Times New Roman"/>
              </w:rPr>
            </w:pPr>
            <w:r>
              <w:rPr>
                <w:rFonts w:eastAsia="Times New Roman"/>
              </w:rPr>
              <w:t xml:space="preserve">789 </w:t>
            </w:r>
          </w:p>
        </w:tc>
        <w:tc>
          <w:tcPr>
            <w:tcW w:w="0" w:type="auto"/>
            <w:vAlign w:val="center"/>
            <w:hideMark/>
          </w:tcPr>
          <w:p w14:paraId="6E14F669"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353E122E"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294C4841" w14:textId="77777777" w:rsidR="00EC1B45" w:rsidRDefault="00EC1B45">
            <w:pPr>
              <w:jc w:val="right"/>
              <w:rPr>
                <w:rFonts w:eastAsia="Times New Roman"/>
              </w:rPr>
            </w:pPr>
            <w:r>
              <w:rPr>
                <w:rFonts w:eastAsia="Times New Roman"/>
              </w:rPr>
              <w:t xml:space="preserve">1,629 </w:t>
            </w:r>
          </w:p>
        </w:tc>
        <w:tc>
          <w:tcPr>
            <w:tcW w:w="0" w:type="auto"/>
            <w:vAlign w:val="center"/>
            <w:hideMark/>
          </w:tcPr>
          <w:p w14:paraId="6E7C9B69"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3D62F505"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185E8D9F"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7E6BC734" w14:textId="77777777" w:rsidR="00EC1B45" w:rsidRDefault="00EC1B45">
            <w:pPr>
              <w:jc w:val="right"/>
              <w:rPr>
                <w:rFonts w:eastAsia="Times New Roman"/>
              </w:rPr>
            </w:pPr>
            <w:r>
              <w:rPr>
                <w:rFonts w:eastAsia="Times New Roman"/>
              </w:rPr>
              <w:t xml:space="preserve">18,572 </w:t>
            </w:r>
          </w:p>
        </w:tc>
        <w:tc>
          <w:tcPr>
            <w:tcW w:w="0" w:type="auto"/>
            <w:vAlign w:val="center"/>
            <w:hideMark/>
          </w:tcPr>
          <w:p w14:paraId="07C609C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372FDAD" w14:textId="77777777" w:rsidR="00EC1B45" w:rsidRDefault="00EC1B45">
            <w:pPr>
              <w:jc w:val="right"/>
              <w:rPr>
                <w:rFonts w:eastAsia="Times New Roman"/>
              </w:rPr>
            </w:pPr>
            <w:r>
              <w:rPr>
                <w:rFonts w:eastAsia="Times New Roman"/>
              </w:rPr>
              <w:t xml:space="preserve">23,764 </w:t>
            </w:r>
          </w:p>
        </w:tc>
      </w:tr>
      <w:tr w:rsidR="00EC1B45" w14:paraId="6DE2A0AA" w14:textId="77777777">
        <w:trPr>
          <w:divId w:val="939414494"/>
          <w:tblCellSpacing w:w="15" w:type="dxa"/>
        </w:trPr>
        <w:tc>
          <w:tcPr>
            <w:tcW w:w="0" w:type="auto"/>
            <w:vAlign w:val="center"/>
            <w:hideMark/>
          </w:tcPr>
          <w:p w14:paraId="657972B4" w14:textId="77777777" w:rsidR="00EC1B45" w:rsidRDefault="00EC1B45">
            <w:pPr>
              <w:jc w:val="right"/>
              <w:rPr>
                <w:rFonts w:eastAsia="Times New Roman"/>
              </w:rPr>
            </w:pPr>
            <w:r>
              <w:rPr>
                <w:rFonts w:eastAsia="Times New Roman"/>
              </w:rPr>
              <w:t xml:space="preserve">Walton </w:t>
            </w:r>
          </w:p>
        </w:tc>
        <w:tc>
          <w:tcPr>
            <w:tcW w:w="0" w:type="auto"/>
            <w:vAlign w:val="center"/>
            <w:hideMark/>
          </w:tcPr>
          <w:p w14:paraId="7F32580D" w14:textId="77777777" w:rsidR="00EC1B45" w:rsidRDefault="00EC1B45">
            <w:pPr>
              <w:jc w:val="right"/>
              <w:rPr>
                <w:rFonts w:eastAsia="Times New Roman"/>
              </w:rPr>
            </w:pPr>
            <w:r>
              <w:rPr>
                <w:rFonts w:eastAsia="Times New Roman"/>
              </w:rPr>
              <w:t xml:space="preserve">1,235 </w:t>
            </w:r>
          </w:p>
        </w:tc>
        <w:tc>
          <w:tcPr>
            <w:tcW w:w="0" w:type="auto"/>
            <w:vAlign w:val="center"/>
            <w:hideMark/>
          </w:tcPr>
          <w:p w14:paraId="4968E3CE"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57F8440E" w14:textId="77777777" w:rsidR="00EC1B45" w:rsidRDefault="00EC1B45">
            <w:pPr>
              <w:jc w:val="right"/>
              <w:rPr>
                <w:rFonts w:eastAsia="Times New Roman"/>
              </w:rPr>
            </w:pPr>
            <w:r>
              <w:rPr>
                <w:rFonts w:eastAsia="Times New Roman"/>
              </w:rPr>
              <w:t xml:space="preserve">304 </w:t>
            </w:r>
          </w:p>
        </w:tc>
        <w:tc>
          <w:tcPr>
            <w:tcW w:w="0" w:type="auto"/>
            <w:vAlign w:val="center"/>
            <w:hideMark/>
          </w:tcPr>
          <w:p w14:paraId="6A57AE57"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0C836F7" w14:textId="77777777" w:rsidR="00EC1B45" w:rsidRDefault="00EC1B45">
            <w:pPr>
              <w:jc w:val="right"/>
              <w:rPr>
                <w:rFonts w:eastAsia="Times New Roman"/>
              </w:rPr>
            </w:pPr>
            <w:r>
              <w:rPr>
                <w:rFonts w:eastAsia="Times New Roman"/>
              </w:rPr>
              <w:t xml:space="preserve">294 </w:t>
            </w:r>
          </w:p>
        </w:tc>
        <w:tc>
          <w:tcPr>
            <w:tcW w:w="0" w:type="auto"/>
            <w:vAlign w:val="center"/>
            <w:hideMark/>
          </w:tcPr>
          <w:p w14:paraId="5BF18921" w14:textId="77777777" w:rsidR="00EC1B45" w:rsidRDefault="00EC1B45">
            <w:pPr>
              <w:jc w:val="right"/>
              <w:rPr>
                <w:rFonts w:eastAsia="Times New Roman"/>
              </w:rPr>
            </w:pPr>
            <w:r>
              <w:rPr>
                <w:rFonts w:eastAsia="Times New Roman"/>
              </w:rPr>
              <w:t xml:space="preserve">364 </w:t>
            </w:r>
          </w:p>
        </w:tc>
        <w:tc>
          <w:tcPr>
            <w:tcW w:w="0" w:type="auto"/>
            <w:vAlign w:val="center"/>
            <w:hideMark/>
          </w:tcPr>
          <w:p w14:paraId="5C26AA4D"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52603AB7"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50B96A27" w14:textId="77777777" w:rsidR="00EC1B45" w:rsidRDefault="00EC1B45">
            <w:pPr>
              <w:jc w:val="right"/>
              <w:rPr>
                <w:rFonts w:eastAsia="Times New Roman"/>
              </w:rPr>
            </w:pPr>
            <w:r>
              <w:rPr>
                <w:rFonts w:eastAsia="Times New Roman"/>
              </w:rPr>
              <w:t xml:space="preserve">3,441 </w:t>
            </w:r>
          </w:p>
        </w:tc>
        <w:tc>
          <w:tcPr>
            <w:tcW w:w="0" w:type="auto"/>
            <w:vAlign w:val="center"/>
            <w:hideMark/>
          </w:tcPr>
          <w:p w14:paraId="742A34AE" w14:textId="77777777" w:rsidR="00EC1B45" w:rsidRDefault="00EC1B45">
            <w:pPr>
              <w:jc w:val="right"/>
              <w:rPr>
                <w:rFonts w:eastAsia="Times New Roman"/>
              </w:rPr>
            </w:pPr>
            <w:r>
              <w:rPr>
                <w:rFonts w:eastAsia="Times New Roman"/>
              </w:rPr>
              <w:t xml:space="preserve">172 </w:t>
            </w:r>
          </w:p>
        </w:tc>
        <w:tc>
          <w:tcPr>
            <w:tcW w:w="0" w:type="auto"/>
            <w:vAlign w:val="center"/>
            <w:hideMark/>
          </w:tcPr>
          <w:p w14:paraId="1233E13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B549588"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26F98156" w14:textId="77777777" w:rsidR="00EC1B45" w:rsidRDefault="00EC1B45">
            <w:pPr>
              <w:jc w:val="right"/>
              <w:rPr>
                <w:rFonts w:eastAsia="Times New Roman"/>
              </w:rPr>
            </w:pPr>
            <w:r>
              <w:rPr>
                <w:rFonts w:eastAsia="Times New Roman"/>
              </w:rPr>
              <w:t xml:space="preserve">1,549 </w:t>
            </w:r>
          </w:p>
        </w:tc>
        <w:tc>
          <w:tcPr>
            <w:tcW w:w="0" w:type="auto"/>
            <w:vAlign w:val="center"/>
            <w:hideMark/>
          </w:tcPr>
          <w:p w14:paraId="4CE38EB1" w14:textId="77777777" w:rsidR="00EC1B45" w:rsidRDefault="00EC1B45">
            <w:pPr>
              <w:jc w:val="right"/>
              <w:rPr>
                <w:rFonts w:eastAsia="Times New Roman"/>
              </w:rPr>
            </w:pPr>
            <w:r>
              <w:rPr>
                <w:rFonts w:eastAsia="Times New Roman"/>
              </w:rPr>
              <w:t xml:space="preserve">9,716 </w:t>
            </w:r>
          </w:p>
        </w:tc>
        <w:tc>
          <w:tcPr>
            <w:tcW w:w="0" w:type="auto"/>
            <w:vAlign w:val="center"/>
            <w:hideMark/>
          </w:tcPr>
          <w:p w14:paraId="50E5FCF5" w14:textId="77777777" w:rsidR="00EC1B45" w:rsidRDefault="00EC1B45">
            <w:pPr>
              <w:jc w:val="right"/>
              <w:rPr>
                <w:rFonts w:eastAsia="Times New Roman"/>
              </w:rPr>
            </w:pPr>
            <w:r>
              <w:rPr>
                <w:rFonts w:eastAsia="Times New Roman"/>
              </w:rPr>
              <w:t xml:space="preserve">516 </w:t>
            </w:r>
          </w:p>
        </w:tc>
        <w:tc>
          <w:tcPr>
            <w:tcW w:w="0" w:type="auto"/>
            <w:vAlign w:val="center"/>
            <w:hideMark/>
          </w:tcPr>
          <w:p w14:paraId="222628FC" w14:textId="77777777" w:rsidR="00EC1B45" w:rsidRDefault="00EC1B45">
            <w:pPr>
              <w:jc w:val="right"/>
              <w:rPr>
                <w:rFonts w:eastAsia="Times New Roman"/>
              </w:rPr>
            </w:pPr>
            <w:r>
              <w:rPr>
                <w:rFonts w:eastAsia="Times New Roman"/>
              </w:rPr>
              <w:t xml:space="preserve">354 </w:t>
            </w:r>
          </w:p>
        </w:tc>
        <w:tc>
          <w:tcPr>
            <w:tcW w:w="0" w:type="auto"/>
            <w:vAlign w:val="center"/>
            <w:hideMark/>
          </w:tcPr>
          <w:p w14:paraId="2CFF0731" w14:textId="77777777" w:rsidR="00EC1B45" w:rsidRDefault="00EC1B45">
            <w:pPr>
              <w:jc w:val="right"/>
              <w:rPr>
                <w:rFonts w:eastAsia="Times New Roman"/>
              </w:rPr>
            </w:pPr>
            <w:r>
              <w:rPr>
                <w:rFonts w:eastAsia="Times New Roman"/>
              </w:rPr>
              <w:t xml:space="preserve">2,055 </w:t>
            </w:r>
          </w:p>
        </w:tc>
        <w:tc>
          <w:tcPr>
            <w:tcW w:w="0" w:type="auto"/>
            <w:vAlign w:val="center"/>
            <w:hideMark/>
          </w:tcPr>
          <w:p w14:paraId="4EC3ACC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3C74CAB" w14:textId="77777777" w:rsidR="00EC1B45" w:rsidRDefault="00EC1B45">
            <w:pPr>
              <w:jc w:val="right"/>
              <w:rPr>
                <w:rFonts w:eastAsia="Times New Roman"/>
              </w:rPr>
            </w:pPr>
            <w:r>
              <w:rPr>
                <w:rFonts w:eastAsia="Times New Roman"/>
              </w:rPr>
              <w:t xml:space="preserve">2,075 </w:t>
            </w:r>
          </w:p>
        </w:tc>
        <w:tc>
          <w:tcPr>
            <w:tcW w:w="0" w:type="auto"/>
            <w:vAlign w:val="center"/>
            <w:hideMark/>
          </w:tcPr>
          <w:p w14:paraId="4FD50CD1"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3B599FD1" w14:textId="77777777" w:rsidR="00EC1B45" w:rsidRDefault="00EC1B45">
            <w:pPr>
              <w:jc w:val="right"/>
              <w:rPr>
                <w:rFonts w:eastAsia="Times New Roman"/>
              </w:rPr>
            </w:pPr>
            <w:r>
              <w:rPr>
                <w:rFonts w:eastAsia="Times New Roman"/>
              </w:rPr>
              <w:t xml:space="preserve">18,420 </w:t>
            </w:r>
          </w:p>
        </w:tc>
        <w:tc>
          <w:tcPr>
            <w:tcW w:w="0" w:type="auto"/>
            <w:vAlign w:val="center"/>
            <w:hideMark/>
          </w:tcPr>
          <w:p w14:paraId="7854F25C" w14:textId="77777777" w:rsidR="00EC1B45" w:rsidRDefault="00EC1B45">
            <w:pPr>
              <w:jc w:val="right"/>
              <w:rPr>
                <w:rFonts w:eastAsia="Times New Roman"/>
              </w:rPr>
            </w:pPr>
            <w:r>
              <w:rPr>
                <w:rFonts w:eastAsia="Times New Roman"/>
              </w:rPr>
              <w:t xml:space="preserve">40,706 </w:t>
            </w:r>
          </w:p>
        </w:tc>
      </w:tr>
      <w:tr w:rsidR="00EC1B45" w14:paraId="63E57283" w14:textId="77777777">
        <w:trPr>
          <w:divId w:val="939414494"/>
          <w:tblCellSpacing w:w="15" w:type="dxa"/>
        </w:trPr>
        <w:tc>
          <w:tcPr>
            <w:tcW w:w="0" w:type="auto"/>
            <w:vAlign w:val="center"/>
            <w:hideMark/>
          </w:tcPr>
          <w:p w14:paraId="2A3A93AB" w14:textId="77777777" w:rsidR="00EC1B45" w:rsidRDefault="00EC1B45">
            <w:pPr>
              <w:jc w:val="right"/>
              <w:rPr>
                <w:rFonts w:eastAsia="Times New Roman"/>
              </w:rPr>
            </w:pPr>
            <w:r>
              <w:rPr>
                <w:rFonts w:eastAsia="Times New Roman"/>
              </w:rPr>
              <w:t xml:space="preserve">Total </w:t>
            </w:r>
          </w:p>
        </w:tc>
        <w:tc>
          <w:tcPr>
            <w:tcW w:w="0" w:type="auto"/>
            <w:vAlign w:val="center"/>
            <w:hideMark/>
          </w:tcPr>
          <w:p w14:paraId="243FCEFB" w14:textId="77777777" w:rsidR="00EC1B45" w:rsidRDefault="00EC1B45">
            <w:pPr>
              <w:jc w:val="right"/>
              <w:rPr>
                <w:rFonts w:eastAsia="Times New Roman"/>
              </w:rPr>
            </w:pPr>
            <w:r>
              <w:rPr>
                <w:rFonts w:eastAsia="Times New Roman"/>
              </w:rPr>
              <w:t xml:space="preserve">21,881 </w:t>
            </w:r>
          </w:p>
        </w:tc>
        <w:tc>
          <w:tcPr>
            <w:tcW w:w="0" w:type="auto"/>
            <w:vAlign w:val="center"/>
            <w:hideMark/>
          </w:tcPr>
          <w:p w14:paraId="3EF42E14" w14:textId="77777777" w:rsidR="00EC1B45" w:rsidRDefault="00EC1B45">
            <w:pPr>
              <w:jc w:val="right"/>
              <w:rPr>
                <w:rFonts w:eastAsia="Times New Roman"/>
              </w:rPr>
            </w:pPr>
            <w:r>
              <w:rPr>
                <w:rFonts w:eastAsia="Times New Roman"/>
              </w:rPr>
              <w:t xml:space="preserve">42,589 </w:t>
            </w:r>
          </w:p>
        </w:tc>
        <w:tc>
          <w:tcPr>
            <w:tcW w:w="0" w:type="auto"/>
            <w:vAlign w:val="center"/>
            <w:hideMark/>
          </w:tcPr>
          <w:p w14:paraId="38988644" w14:textId="77777777" w:rsidR="00EC1B45" w:rsidRDefault="00EC1B45">
            <w:pPr>
              <w:jc w:val="right"/>
              <w:rPr>
                <w:rFonts w:eastAsia="Times New Roman"/>
              </w:rPr>
            </w:pPr>
            <w:r>
              <w:rPr>
                <w:rFonts w:eastAsia="Times New Roman"/>
              </w:rPr>
              <w:t xml:space="preserve">52,477 </w:t>
            </w:r>
          </w:p>
        </w:tc>
        <w:tc>
          <w:tcPr>
            <w:tcW w:w="0" w:type="auto"/>
            <w:vAlign w:val="center"/>
            <w:hideMark/>
          </w:tcPr>
          <w:p w14:paraId="4E639FBE" w14:textId="77777777" w:rsidR="00EC1B45" w:rsidRDefault="00EC1B45">
            <w:pPr>
              <w:jc w:val="right"/>
              <w:rPr>
                <w:rFonts w:eastAsia="Times New Roman"/>
              </w:rPr>
            </w:pPr>
            <w:r>
              <w:rPr>
                <w:rFonts w:eastAsia="Times New Roman"/>
              </w:rPr>
              <w:t xml:space="preserve">66,930 </w:t>
            </w:r>
          </w:p>
        </w:tc>
        <w:tc>
          <w:tcPr>
            <w:tcW w:w="0" w:type="auto"/>
            <w:vAlign w:val="center"/>
            <w:hideMark/>
          </w:tcPr>
          <w:p w14:paraId="5EF408F9" w14:textId="77777777" w:rsidR="00EC1B45" w:rsidRDefault="00EC1B45">
            <w:pPr>
              <w:jc w:val="right"/>
              <w:rPr>
                <w:rFonts w:eastAsia="Times New Roman"/>
              </w:rPr>
            </w:pPr>
            <w:r>
              <w:rPr>
                <w:rFonts w:eastAsia="Times New Roman"/>
              </w:rPr>
              <w:t xml:space="preserve">147,371 </w:t>
            </w:r>
          </w:p>
        </w:tc>
        <w:tc>
          <w:tcPr>
            <w:tcW w:w="0" w:type="auto"/>
            <w:vAlign w:val="center"/>
            <w:hideMark/>
          </w:tcPr>
          <w:p w14:paraId="53092733" w14:textId="77777777" w:rsidR="00EC1B45" w:rsidRDefault="00EC1B45">
            <w:pPr>
              <w:jc w:val="right"/>
              <w:rPr>
                <w:rFonts w:eastAsia="Times New Roman"/>
              </w:rPr>
            </w:pPr>
            <w:r>
              <w:rPr>
                <w:rFonts w:eastAsia="Times New Roman"/>
              </w:rPr>
              <w:t xml:space="preserve">382,025 </w:t>
            </w:r>
          </w:p>
        </w:tc>
        <w:tc>
          <w:tcPr>
            <w:tcW w:w="0" w:type="auto"/>
            <w:vAlign w:val="center"/>
            <w:hideMark/>
          </w:tcPr>
          <w:p w14:paraId="2131BB34" w14:textId="77777777" w:rsidR="00EC1B45" w:rsidRDefault="00EC1B45">
            <w:pPr>
              <w:jc w:val="right"/>
              <w:rPr>
                <w:rFonts w:eastAsia="Times New Roman"/>
              </w:rPr>
            </w:pPr>
            <w:r>
              <w:rPr>
                <w:rFonts w:eastAsia="Times New Roman"/>
              </w:rPr>
              <w:t xml:space="preserve">42,963 </w:t>
            </w:r>
          </w:p>
        </w:tc>
        <w:tc>
          <w:tcPr>
            <w:tcW w:w="0" w:type="auto"/>
            <w:vAlign w:val="center"/>
            <w:hideMark/>
          </w:tcPr>
          <w:p w14:paraId="0BE76E0B" w14:textId="77777777" w:rsidR="00EC1B45" w:rsidRDefault="00EC1B45">
            <w:pPr>
              <w:jc w:val="right"/>
              <w:rPr>
                <w:rFonts w:eastAsia="Times New Roman"/>
              </w:rPr>
            </w:pPr>
            <w:r>
              <w:rPr>
                <w:rFonts w:eastAsia="Times New Roman"/>
              </w:rPr>
              <w:t xml:space="preserve">9,585 </w:t>
            </w:r>
          </w:p>
        </w:tc>
        <w:tc>
          <w:tcPr>
            <w:tcW w:w="0" w:type="auto"/>
            <w:vAlign w:val="center"/>
            <w:hideMark/>
          </w:tcPr>
          <w:p w14:paraId="48755FA8" w14:textId="77777777" w:rsidR="00EC1B45" w:rsidRDefault="00EC1B45">
            <w:pPr>
              <w:jc w:val="right"/>
              <w:rPr>
                <w:rFonts w:eastAsia="Times New Roman"/>
              </w:rPr>
            </w:pPr>
            <w:r>
              <w:rPr>
                <w:rFonts w:eastAsia="Times New Roman"/>
              </w:rPr>
              <w:t xml:space="preserve">349,173 </w:t>
            </w:r>
          </w:p>
        </w:tc>
        <w:tc>
          <w:tcPr>
            <w:tcW w:w="0" w:type="auto"/>
            <w:vAlign w:val="center"/>
            <w:hideMark/>
          </w:tcPr>
          <w:p w14:paraId="59E38AB1" w14:textId="77777777" w:rsidR="00EC1B45" w:rsidRDefault="00EC1B45">
            <w:pPr>
              <w:jc w:val="right"/>
              <w:rPr>
                <w:rFonts w:eastAsia="Times New Roman"/>
              </w:rPr>
            </w:pPr>
            <w:r>
              <w:rPr>
                <w:rFonts w:eastAsia="Times New Roman"/>
              </w:rPr>
              <w:t xml:space="preserve">49,238 </w:t>
            </w:r>
          </w:p>
        </w:tc>
        <w:tc>
          <w:tcPr>
            <w:tcW w:w="0" w:type="auto"/>
            <w:vAlign w:val="center"/>
            <w:hideMark/>
          </w:tcPr>
          <w:p w14:paraId="094CA044" w14:textId="77777777" w:rsidR="00EC1B45" w:rsidRDefault="00EC1B45">
            <w:pPr>
              <w:jc w:val="right"/>
              <w:rPr>
                <w:rFonts w:eastAsia="Times New Roman"/>
              </w:rPr>
            </w:pPr>
            <w:r>
              <w:rPr>
                <w:rFonts w:eastAsia="Times New Roman"/>
              </w:rPr>
              <w:t xml:space="preserve">51,111 </w:t>
            </w:r>
          </w:p>
        </w:tc>
        <w:tc>
          <w:tcPr>
            <w:tcW w:w="0" w:type="auto"/>
            <w:vAlign w:val="center"/>
            <w:hideMark/>
          </w:tcPr>
          <w:p w14:paraId="5BACFCC2" w14:textId="77777777" w:rsidR="00EC1B45" w:rsidRDefault="00EC1B45">
            <w:pPr>
              <w:jc w:val="right"/>
              <w:rPr>
                <w:rFonts w:eastAsia="Times New Roman"/>
              </w:rPr>
            </w:pPr>
            <w:r>
              <w:rPr>
                <w:rFonts w:eastAsia="Times New Roman"/>
              </w:rPr>
              <w:t xml:space="preserve">78,731 </w:t>
            </w:r>
          </w:p>
        </w:tc>
        <w:tc>
          <w:tcPr>
            <w:tcW w:w="0" w:type="auto"/>
            <w:vAlign w:val="center"/>
            <w:hideMark/>
          </w:tcPr>
          <w:p w14:paraId="16699730" w14:textId="77777777" w:rsidR="00EC1B45" w:rsidRDefault="00EC1B45">
            <w:pPr>
              <w:jc w:val="right"/>
              <w:rPr>
                <w:rFonts w:eastAsia="Times New Roman"/>
              </w:rPr>
            </w:pPr>
            <w:r>
              <w:rPr>
                <w:rFonts w:eastAsia="Times New Roman"/>
              </w:rPr>
              <w:t xml:space="preserve">836,739 </w:t>
            </w:r>
          </w:p>
        </w:tc>
        <w:tc>
          <w:tcPr>
            <w:tcW w:w="0" w:type="auto"/>
            <w:vAlign w:val="center"/>
            <w:hideMark/>
          </w:tcPr>
          <w:p w14:paraId="6BD9D7D0" w14:textId="77777777" w:rsidR="00EC1B45" w:rsidRDefault="00EC1B45">
            <w:pPr>
              <w:jc w:val="right"/>
              <w:rPr>
                <w:rFonts w:eastAsia="Times New Roman"/>
              </w:rPr>
            </w:pPr>
            <w:r>
              <w:rPr>
                <w:rFonts w:eastAsia="Times New Roman"/>
              </w:rPr>
              <w:t xml:space="preserve">372,653 </w:t>
            </w:r>
          </w:p>
        </w:tc>
        <w:tc>
          <w:tcPr>
            <w:tcW w:w="0" w:type="auto"/>
            <w:vAlign w:val="center"/>
            <w:hideMark/>
          </w:tcPr>
          <w:p w14:paraId="1F393C6D" w14:textId="77777777" w:rsidR="00EC1B45" w:rsidRDefault="00EC1B45">
            <w:pPr>
              <w:jc w:val="right"/>
              <w:rPr>
                <w:rFonts w:eastAsia="Times New Roman"/>
              </w:rPr>
            </w:pPr>
            <w:r>
              <w:rPr>
                <w:rFonts w:eastAsia="Times New Roman"/>
              </w:rPr>
              <w:t xml:space="preserve">92,657 </w:t>
            </w:r>
          </w:p>
        </w:tc>
        <w:tc>
          <w:tcPr>
            <w:tcW w:w="0" w:type="auto"/>
            <w:vAlign w:val="center"/>
            <w:hideMark/>
          </w:tcPr>
          <w:p w14:paraId="71CFF0CB" w14:textId="77777777" w:rsidR="00EC1B45" w:rsidRDefault="00EC1B45">
            <w:pPr>
              <w:jc w:val="right"/>
              <w:rPr>
                <w:rFonts w:eastAsia="Times New Roman"/>
              </w:rPr>
            </w:pPr>
            <w:r>
              <w:rPr>
                <w:rFonts w:eastAsia="Times New Roman"/>
              </w:rPr>
              <w:t xml:space="preserve">64,825 </w:t>
            </w:r>
          </w:p>
        </w:tc>
        <w:tc>
          <w:tcPr>
            <w:tcW w:w="0" w:type="auto"/>
            <w:vAlign w:val="center"/>
            <w:hideMark/>
          </w:tcPr>
          <w:p w14:paraId="51559BB9" w14:textId="77777777" w:rsidR="00EC1B45" w:rsidRDefault="00EC1B45">
            <w:pPr>
              <w:jc w:val="right"/>
              <w:rPr>
                <w:rFonts w:eastAsia="Times New Roman"/>
              </w:rPr>
            </w:pPr>
            <w:r>
              <w:rPr>
                <w:rFonts w:eastAsia="Times New Roman"/>
              </w:rPr>
              <w:t xml:space="preserve">29,948 </w:t>
            </w:r>
          </w:p>
        </w:tc>
        <w:tc>
          <w:tcPr>
            <w:tcW w:w="0" w:type="auto"/>
            <w:vAlign w:val="center"/>
            <w:hideMark/>
          </w:tcPr>
          <w:p w14:paraId="5C43EB56" w14:textId="77777777" w:rsidR="00EC1B45" w:rsidRDefault="00EC1B45">
            <w:pPr>
              <w:jc w:val="right"/>
              <w:rPr>
                <w:rFonts w:eastAsia="Times New Roman"/>
              </w:rPr>
            </w:pPr>
            <w:r>
              <w:rPr>
                <w:rFonts w:eastAsia="Times New Roman"/>
              </w:rPr>
              <w:t xml:space="preserve">31,506 </w:t>
            </w:r>
          </w:p>
        </w:tc>
        <w:tc>
          <w:tcPr>
            <w:tcW w:w="0" w:type="auto"/>
            <w:vAlign w:val="center"/>
            <w:hideMark/>
          </w:tcPr>
          <w:p w14:paraId="34A827FF" w14:textId="77777777" w:rsidR="00EC1B45" w:rsidRDefault="00EC1B45">
            <w:pPr>
              <w:jc w:val="right"/>
              <w:rPr>
                <w:rFonts w:eastAsia="Times New Roman"/>
              </w:rPr>
            </w:pPr>
            <w:r>
              <w:rPr>
                <w:rFonts w:eastAsia="Times New Roman"/>
              </w:rPr>
              <w:t xml:space="preserve">38,379 </w:t>
            </w:r>
          </w:p>
        </w:tc>
        <w:tc>
          <w:tcPr>
            <w:tcW w:w="0" w:type="auto"/>
            <w:vAlign w:val="center"/>
            <w:hideMark/>
          </w:tcPr>
          <w:p w14:paraId="32132EBD" w14:textId="77777777" w:rsidR="00EC1B45" w:rsidRDefault="00EC1B45">
            <w:pPr>
              <w:jc w:val="right"/>
              <w:rPr>
                <w:rFonts w:eastAsia="Times New Roman"/>
              </w:rPr>
            </w:pPr>
            <w:r>
              <w:rPr>
                <w:rFonts w:eastAsia="Times New Roman"/>
              </w:rPr>
              <w:t xml:space="preserve">28,986 </w:t>
            </w:r>
          </w:p>
        </w:tc>
        <w:tc>
          <w:tcPr>
            <w:tcW w:w="0" w:type="auto"/>
            <w:vAlign w:val="center"/>
            <w:hideMark/>
          </w:tcPr>
          <w:p w14:paraId="24F4DEFB" w14:textId="77777777" w:rsidR="00EC1B45" w:rsidRDefault="00EC1B45">
            <w:pPr>
              <w:jc w:val="right"/>
              <w:rPr>
                <w:rFonts w:eastAsia="Times New Roman"/>
              </w:rPr>
            </w:pPr>
            <w:r>
              <w:rPr>
                <w:rFonts w:eastAsia="Times New Roman"/>
              </w:rPr>
              <w:t xml:space="preserve">25,515 </w:t>
            </w:r>
          </w:p>
        </w:tc>
        <w:tc>
          <w:tcPr>
            <w:tcW w:w="0" w:type="auto"/>
            <w:vAlign w:val="center"/>
            <w:hideMark/>
          </w:tcPr>
          <w:p w14:paraId="611B0040" w14:textId="77777777" w:rsidR="00EC1B45" w:rsidRDefault="00EC1B45">
            <w:pPr>
              <w:jc w:val="right"/>
              <w:rPr>
                <w:rFonts w:eastAsia="Times New Roman"/>
              </w:rPr>
            </w:pPr>
            <w:r>
              <w:rPr>
                <w:rFonts w:eastAsia="Times New Roman"/>
              </w:rPr>
              <w:t xml:space="preserve">2,815,282 </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529"/>
        <w:gridCol w:w="513"/>
        <w:gridCol w:w="513"/>
        <w:gridCol w:w="648"/>
        <w:gridCol w:w="545"/>
        <w:gridCol w:w="525"/>
        <w:gridCol w:w="521"/>
        <w:gridCol w:w="545"/>
        <w:gridCol w:w="529"/>
        <w:gridCol w:w="553"/>
        <w:gridCol w:w="513"/>
        <w:gridCol w:w="537"/>
        <w:gridCol w:w="525"/>
        <w:gridCol w:w="632"/>
        <w:gridCol w:w="453"/>
        <w:gridCol w:w="453"/>
        <w:gridCol w:w="529"/>
        <w:gridCol w:w="609"/>
        <w:gridCol w:w="632"/>
        <w:gridCol w:w="601"/>
        <w:gridCol w:w="514"/>
        <w:gridCol w:w="647"/>
      </w:tblGrid>
      <w:tr w:rsidR="00EC1B45" w14:paraId="2BDB2EDB" w14:textId="77777777">
        <w:trPr>
          <w:divId w:val="635723563"/>
          <w:tblHeader/>
          <w:tblCellSpacing w:w="15" w:type="dxa"/>
        </w:trPr>
        <w:tc>
          <w:tcPr>
            <w:tcW w:w="0" w:type="auto"/>
            <w:gridSpan w:val="23"/>
            <w:tcBorders>
              <w:top w:val="nil"/>
              <w:left w:val="nil"/>
              <w:bottom w:val="nil"/>
              <w:right w:val="nil"/>
            </w:tcBorders>
            <w:vAlign w:val="center"/>
            <w:hideMark/>
          </w:tcPr>
          <w:p w14:paraId="7466EE91" w14:textId="77777777" w:rsidR="00EC1B45" w:rsidRDefault="00EC1B45">
            <w:pPr>
              <w:jc w:val="center"/>
              <w:rPr>
                <w:rFonts w:eastAsia="Times New Roman"/>
              </w:rPr>
            </w:pPr>
            <w:r>
              <w:rPr>
                <w:rFonts w:eastAsia="Times New Roman"/>
              </w:rPr>
              <w:lastRenderedPageBreak/>
              <w:t xml:space="preserve">Table 3-3b. CT-RAMP MODEL WORKER FLOWS </w:t>
            </w:r>
          </w:p>
        </w:tc>
      </w:tr>
      <w:tr w:rsidR="00EC1B45" w14:paraId="60B11FED" w14:textId="77777777">
        <w:trPr>
          <w:divId w:val="635723563"/>
          <w:tblHeader/>
          <w:tblCellSpacing w:w="15" w:type="dxa"/>
        </w:trPr>
        <w:tc>
          <w:tcPr>
            <w:tcW w:w="0" w:type="auto"/>
            <w:vAlign w:val="center"/>
            <w:hideMark/>
          </w:tcPr>
          <w:p w14:paraId="12A15CE8" w14:textId="77777777" w:rsidR="00EC1B45" w:rsidRDefault="00EC1B45">
            <w:pPr>
              <w:jc w:val="right"/>
              <w:rPr>
                <w:rFonts w:eastAsia="Times New Roman"/>
                <w:b/>
                <w:bCs/>
              </w:rPr>
            </w:pPr>
            <w:del w:id="12" w:author="Kyeil Kim" w:date="2019-04-25T07:50:00Z">
              <w:r w:rsidDel="00EC1B45">
                <w:rPr>
                  <w:rFonts w:eastAsia="Times New Roman"/>
                  <w:b/>
                  <w:bCs/>
                </w:rPr>
                <w:delText xml:space="preserve">HomeCounty </w:delText>
              </w:r>
            </w:del>
            <w:ins w:id="13" w:author="Kyeil Kim" w:date="2019-04-25T07:50:00Z">
              <w:r>
                <w:rPr>
                  <w:rFonts w:eastAsia="Times New Roman"/>
                  <w:b/>
                  <w:bCs/>
                </w:rPr>
                <w:t>Home County</w:t>
              </w:r>
            </w:ins>
          </w:p>
        </w:tc>
        <w:tc>
          <w:tcPr>
            <w:tcW w:w="0" w:type="auto"/>
            <w:vAlign w:val="center"/>
            <w:hideMark/>
          </w:tcPr>
          <w:p w14:paraId="5375DF7C" w14:textId="77777777" w:rsidR="00EC1B45" w:rsidRDefault="00EC1B45">
            <w:pPr>
              <w:jc w:val="right"/>
              <w:rPr>
                <w:rFonts w:eastAsia="Times New Roman"/>
                <w:b/>
                <w:bCs/>
              </w:rPr>
            </w:pPr>
            <w:r>
              <w:rPr>
                <w:rFonts w:eastAsia="Times New Roman"/>
                <w:b/>
                <w:bCs/>
              </w:rPr>
              <w:t xml:space="preserve">Barrow </w:t>
            </w:r>
          </w:p>
        </w:tc>
        <w:tc>
          <w:tcPr>
            <w:tcW w:w="0" w:type="auto"/>
            <w:vAlign w:val="center"/>
            <w:hideMark/>
          </w:tcPr>
          <w:p w14:paraId="6C0B8285" w14:textId="77777777" w:rsidR="00EC1B45" w:rsidRDefault="00EC1B45">
            <w:pPr>
              <w:jc w:val="right"/>
              <w:rPr>
                <w:rFonts w:eastAsia="Times New Roman"/>
                <w:b/>
                <w:bCs/>
              </w:rPr>
            </w:pPr>
            <w:r>
              <w:rPr>
                <w:rFonts w:eastAsia="Times New Roman"/>
                <w:b/>
                <w:bCs/>
              </w:rPr>
              <w:t xml:space="preserve">Bartow </w:t>
            </w:r>
          </w:p>
        </w:tc>
        <w:tc>
          <w:tcPr>
            <w:tcW w:w="0" w:type="auto"/>
            <w:vAlign w:val="center"/>
            <w:hideMark/>
          </w:tcPr>
          <w:p w14:paraId="109B066E" w14:textId="77777777" w:rsidR="00EC1B45" w:rsidRDefault="00EC1B45">
            <w:pPr>
              <w:jc w:val="right"/>
              <w:rPr>
                <w:rFonts w:eastAsia="Times New Roman"/>
                <w:b/>
                <w:bCs/>
              </w:rPr>
            </w:pPr>
            <w:r>
              <w:rPr>
                <w:rFonts w:eastAsia="Times New Roman"/>
                <w:b/>
                <w:bCs/>
              </w:rPr>
              <w:t xml:space="preserve">Carroll </w:t>
            </w:r>
          </w:p>
        </w:tc>
        <w:tc>
          <w:tcPr>
            <w:tcW w:w="0" w:type="auto"/>
            <w:vAlign w:val="center"/>
            <w:hideMark/>
          </w:tcPr>
          <w:p w14:paraId="265262D5" w14:textId="77777777" w:rsidR="00EC1B45" w:rsidRDefault="00EC1B45">
            <w:pPr>
              <w:jc w:val="right"/>
              <w:rPr>
                <w:rFonts w:eastAsia="Times New Roman"/>
                <w:b/>
                <w:bCs/>
              </w:rPr>
            </w:pPr>
            <w:r>
              <w:rPr>
                <w:rFonts w:eastAsia="Times New Roman"/>
                <w:b/>
                <w:bCs/>
              </w:rPr>
              <w:t xml:space="preserve">Cherokee </w:t>
            </w:r>
          </w:p>
        </w:tc>
        <w:tc>
          <w:tcPr>
            <w:tcW w:w="0" w:type="auto"/>
            <w:vAlign w:val="center"/>
            <w:hideMark/>
          </w:tcPr>
          <w:p w14:paraId="41A65A0C" w14:textId="77777777" w:rsidR="00EC1B45" w:rsidRDefault="00EC1B45">
            <w:pPr>
              <w:jc w:val="right"/>
              <w:rPr>
                <w:rFonts w:eastAsia="Times New Roman"/>
                <w:b/>
                <w:bCs/>
              </w:rPr>
            </w:pPr>
            <w:r>
              <w:rPr>
                <w:rFonts w:eastAsia="Times New Roman"/>
                <w:b/>
                <w:bCs/>
              </w:rPr>
              <w:t xml:space="preserve">Clayton </w:t>
            </w:r>
          </w:p>
        </w:tc>
        <w:tc>
          <w:tcPr>
            <w:tcW w:w="0" w:type="auto"/>
            <w:vAlign w:val="center"/>
            <w:hideMark/>
          </w:tcPr>
          <w:p w14:paraId="25D961F1" w14:textId="77777777" w:rsidR="00EC1B45" w:rsidRDefault="00EC1B45">
            <w:pPr>
              <w:jc w:val="right"/>
              <w:rPr>
                <w:rFonts w:eastAsia="Times New Roman"/>
                <w:b/>
                <w:bCs/>
              </w:rPr>
            </w:pPr>
            <w:r>
              <w:rPr>
                <w:rFonts w:eastAsia="Times New Roman"/>
                <w:b/>
                <w:bCs/>
              </w:rPr>
              <w:t xml:space="preserve">Cobb </w:t>
            </w:r>
          </w:p>
        </w:tc>
        <w:tc>
          <w:tcPr>
            <w:tcW w:w="0" w:type="auto"/>
            <w:vAlign w:val="center"/>
            <w:hideMark/>
          </w:tcPr>
          <w:p w14:paraId="1F8F1D64" w14:textId="77777777" w:rsidR="00EC1B45" w:rsidRDefault="00EC1B45">
            <w:pPr>
              <w:jc w:val="right"/>
              <w:rPr>
                <w:rFonts w:eastAsia="Times New Roman"/>
                <w:b/>
                <w:bCs/>
              </w:rPr>
            </w:pPr>
            <w:r>
              <w:rPr>
                <w:rFonts w:eastAsia="Times New Roman"/>
                <w:b/>
                <w:bCs/>
              </w:rPr>
              <w:t xml:space="preserve">Coweta </w:t>
            </w:r>
          </w:p>
        </w:tc>
        <w:tc>
          <w:tcPr>
            <w:tcW w:w="0" w:type="auto"/>
            <w:vAlign w:val="center"/>
            <w:hideMark/>
          </w:tcPr>
          <w:p w14:paraId="506739B4" w14:textId="77777777" w:rsidR="00EC1B45" w:rsidRDefault="00EC1B45">
            <w:pPr>
              <w:jc w:val="right"/>
              <w:rPr>
                <w:rFonts w:eastAsia="Times New Roman"/>
                <w:b/>
                <w:bCs/>
              </w:rPr>
            </w:pPr>
            <w:r>
              <w:rPr>
                <w:rFonts w:eastAsia="Times New Roman"/>
                <w:b/>
                <w:bCs/>
              </w:rPr>
              <w:t xml:space="preserve">Dawson </w:t>
            </w:r>
          </w:p>
        </w:tc>
        <w:tc>
          <w:tcPr>
            <w:tcW w:w="0" w:type="auto"/>
            <w:vAlign w:val="center"/>
            <w:hideMark/>
          </w:tcPr>
          <w:p w14:paraId="231D86F5" w14:textId="77777777" w:rsidR="00EC1B45" w:rsidRDefault="00EC1B45">
            <w:pPr>
              <w:jc w:val="right"/>
              <w:rPr>
                <w:rFonts w:eastAsia="Times New Roman"/>
                <w:b/>
                <w:bCs/>
              </w:rPr>
            </w:pPr>
            <w:r>
              <w:rPr>
                <w:rFonts w:eastAsia="Times New Roman"/>
                <w:b/>
                <w:bCs/>
              </w:rPr>
              <w:t xml:space="preserve">DeKalb </w:t>
            </w:r>
          </w:p>
        </w:tc>
        <w:tc>
          <w:tcPr>
            <w:tcW w:w="0" w:type="auto"/>
            <w:vAlign w:val="center"/>
            <w:hideMark/>
          </w:tcPr>
          <w:p w14:paraId="3ECF334E" w14:textId="77777777" w:rsidR="00EC1B45" w:rsidRDefault="00EC1B45">
            <w:pPr>
              <w:jc w:val="right"/>
              <w:rPr>
                <w:rFonts w:eastAsia="Times New Roman"/>
                <w:b/>
                <w:bCs/>
              </w:rPr>
            </w:pPr>
            <w:r>
              <w:rPr>
                <w:rFonts w:eastAsia="Times New Roman"/>
                <w:b/>
                <w:bCs/>
              </w:rPr>
              <w:t xml:space="preserve">Douglas </w:t>
            </w:r>
          </w:p>
        </w:tc>
        <w:tc>
          <w:tcPr>
            <w:tcW w:w="0" w:type="auto"/>
            <w:vAlign w:val="center"/>
            <w:hideMark/>
          </w:tcPr>
          <w:p w14:paraId="2DF00A0F" w14:textId="77777777" w:rsidR="00EC1B45" w:rsidRDefault="00EC1B45">
            <w:pPr>
              <w:jc w:val="right"/>
              <w:rPr>
                <w:rFonts w:eastAsia="Times New Roman"/>
                <w:b/>
                <w:bCs/>
              </w:rPr>
            </w:pPr>
            <w:r>
              <w:rPr>
                <w:rFonts w:eastAsia="Times New Roman"/>
                <w:b/>
                <w:bCs/>
              </w:rPr>
              <w:t xml:space="preserve">Fayette </w:t>
            </w:r>
          </w:p>
        </w:tc>
        <w:tc>
          <w:tcPr>
            <w:tcW w:w="0" w:type="auto"/>
            <w:vAlign w:val="center"/>
            <w:hideMark/>
          </w:tcPr>
          <w:p w14:paraId="6CBEA94E" w14:textId="77777777" w:rsidR="00EC1B45" w:rsidRDefault="00EC1B45">
            <w:pPr>
              <w:jc w:val="right"/>
              <w:rPr>
                <w:rFonts w:eastAsia="Times New Roman"/>
                <w:b/>
                <w:bCs/>
              </w:rPr>
            </w:pPr>
            <w:r>
              <w:rPr>
                <w:rFonts w:eastAsia="Times New Roman"/>
                <w:b/>
                <w:bCs/>
              </w:rPr>
              <w:t xml:space="preserve">Forsyth </w:t>
            </w:r>
          </w:p>
        </w:tc>
        <w:tc>
          <w:tcPr>
            <w:tcW w:w="0" w:type="auto"/>
            <w:vAlign w:val="center"/>
            <w:hideMark/>
          </w:tcPr>
          <w:p w14:paraId="6971F697" w14:textId="77777777" w:rsidR="00EC1B45" w:rsidRDefault="00EC1B45">
            <w:pPr>
              <w:jc w:val="right"/>
              <w:rPr>
                <w:rFonts w:eastAsia="Times New Roman"/>
                <w:b/>
                <w:bCs/>
              </w:rPr>
            </w:pPr>
            <w:r>
              <w:rPr>
                <w:rFonts w:eastAsia="Times New Roman"/>
                <w:b/>
                <w:bCs/>
              </w:rPr>
              <w:t xml:space="preserve">Fulton </w:t>
            </w:r>
          </w:p>
        </w:tc>
        <w:tc>
          <w:tcPr>
            <w:tcW w:w="0" w:type="auto"/>
            <w:vAlign w:val="center"/>
            <w:hideMark/>
          </w:tcPr>
          <w:p w14:paraId="540DF65D" w14:textId="77777777" w:rsidR="00EC1B45" w:rsidRDefault="00EC1B45">
            <w:pPr>
              <w:jc w:val="right"/>
              <w:rPr>
                <w:rFonts w:eastAsia="Times New Roman"/>
                <w:b/>
                <w:bCs/>
              </w:rPr>
            </w:pPr>
            <w:r>
              <w:rPr>
                <w:rFonts w:eastAsia="Times New Roman"/>
                <w:b/>
                <w:bCs/>
              </w:rPr>
              <w:t xml:space="preserve">Gwinnett </w:t>
            </w:r>
          </w:p>
        </w:tc>
        <w:tc>
          <w:tcPr>
            <w:tcW w:w="0" w:type="auto"/>
            <w:vAlign w:val="center"/>
            <w:hideMark/>
          </w:tcPr>
          <w:p w14:paraId="36B14320" w14:textId="77777777" w:rsidR="00EC1B45" w:rsidRDefault="00EC1B45">
            <w:pPr>
              <w:jc w:val="right"/>
              <w:rPr>
                <w:rFonts w:eastAsia="Times New Roman"/>
                <w:b/>
                <w:bCs/>
              </w:rPr>
            </w:pPr>
            <w:r>
              <w:rPr>
                <w:rFonts w:eastAsia="Times New Roman"/>
                <w:b/>
                <w:bCs/>
              </w:rPr>
              <w:t xml:space="preserve">Hall </w:t>
            </w:r>
          </w:p>
        </w:tc>
        <w:tc>
          <w:tcPr>
            <w:tcW w:w="0" w:type="auto"/>
            <w:vAlign w:val="center"/>
            <w:hideMark/>
          </w:tcPr>
          <w:p w14:paraId="4968E756" w14:textId="77777777" w:rsidR="00EC1B45" w:rsidRDefault="00EC1B45">
            <w:pPr>
              <w:jc w:val="right"/>
              <w:rPr>
                <w:rFonts w:eastAsia="Times New Roman"/>
                <w:b/>
                <w:bCs/>
              </w:rPr>
            </w:pPr>
            <w:r>
              <w:rPr>
                <w:rFonts w:eastAsia="Times New Roman"/>
                <w:b/>
                <w:bCs/>
              </w:rPr>
              <w:t xml:space="preserve">Henry </w:t>
            </w:r>
          </w:p>
        </w:tc>
        <w:tc>
          <w:tcPr>
            <w:tcW w:w="0" w:type="auto"/>
            <w:vAlign w:val="center"/>
            <w:hideMark/>
          </w:tcPr>
          <w:p w14:paraId="587F975F" w14:textId="77777777" w:rsidR="00EC1B45" w:rsidRDefault="00EC1B45">
            <w:pPr>
              <w:jc w:val="right"/>
              <w:rPr>
                <w:rFonts w:eastAsia="Times New Roman"/>
                <w:b/>
                <w:bCs/>
              </w:rPr>
            </w:pPr>
            <w:r>
              <w:rPr>
                <w:rFonts w:eastAsia="Times New Roman"/>
                <w:b/>
                <w:bCs/>
              </w:rPr>
              <w:t xml:space="preserve">Newton </w:t>
            </w:r>
          </w:p>
        </w:tc>
        <w:tc>
          <w:tcPr>
            <w:tcW w:w="0" w:type="auto"/>
            <w:vAlign w:val="center"/>
            <w:hideMark/>
          </w:tcPr>
          <w:p w14:paraId="31DEFC24" w14:textId="77777777" w:rsidR="00EC1B45" w:rsidRDefault="00EC1B45">
            <w:pPr>
              <w:jc w:val="right"/>
              <w:rPr>
                <w:rFonts w:eastAsia="Times New Roman"/>
                <w:b/>
                <w:bCs/>
              </w:rPr>
            </w:pPr>
            <w:r>
              <w:rPr>
                <w:rFonts w:eastAsia="Times New Roman"/>
                <w:b/>
                <w:bCs/>
              </w:rPr>
              <w:t xml:space="preserve">Paulding </w:t>
            </w:r>
          </w:p>
        </w:tc>
        <w:tc>
          <w:tcPr>
            <w:tcW w:w="0" w:type="auto"/>
            <w:vAlign w:val="center"/>
            <w:hideMark/>
          </w:tcPr>
          <w:p w14:paraId="527BC8BE" w14:textId="77777777" w:rsidR="00EC1B45" w:rsidRDefault="00EC1B45">
            <w:pPr>
              <w:jc w:val="right"/>
              <w:rPr>
                <w:rFonts w:eastAsia="Times New Roman"/>
                <w:b/>
                <w:bCs/>
              </w:rPr>
            </w:pPr>
            <w:r>
              <w:rPr>
                <w:rFonts w:eastAsia="Times New Roman"/>
                <w:b/>
                <w:bCs/>
              </w:rPr>
              <w:t xml:space="preserve">Rockdale </w:t>
            </w:r>
          </w:p>
        </w:tc>
        <w:tc>
          <w:tcPr>
            <w:tcW w:w="0" w:type="auto"/>
            <w:vAlign w:val="center"/>
            <w:hideMark/>
          </w:tcPr>
          <w:p w14:paraId="71D10ECA" w14:textId="77777777" w:rsidR="00EC1B45" w:rsidRDefault="00EC1B45">
            <w:pPr>
              <w:jc w:val="right"/>
              <w:rPr>
                <w:rFonts w:eastAsia="Times New Roman"/>
                <w:b/>
                <w:bCs/>
              </w:rPr>
            </w:pPr>
            <w:r>
              <w:rPr>
                <w:rFonts w:eastAsia="Times New Roman"/>
                <w:b/>
                <w:bCs/>
              </w:rPr>
              <w:t xml:space="preserve">Spalding </w:t>
            </w:r>
          </w:p>
        </w:tc>
        <w:tc>
          <w:tcPr>
            <w:tcW w:w="0" w:type="auto"/>
            <w:vAlign w:val="center"/>
            <w:hideMark/>
          </w:tcPr>
          <w:p w14:paraId="7C315F8E" w14:textId="77777777" w:rsidR="00EC1B45" w:rsidRDefault="00EC1B45">
            <w:pPr>
              <w:jc w:val="right"/>
              <w:rPr>
                <w:rFonts w:eastAsia="Times New Roman"/>
                <w:b/>
                <w:bCs/>
              </w:rPr>
            </w:pPr>
            <w:r>
              <w:rPr>
                <w:rFonts w:eastAsia="Times New Roman"/>
                <w:b/>
                <w:bCs/>
              </w:rPr>
              <w:t xml:space="preserve">Walton </w:t>
            </w:r>
          </w:p>
        </w:tc>
        <w:tc>
          <w:tcPr>
            <w:tcW w:w="0" w:type="auto"/>
            <w:vAlign w:val="center"/>
            <w:hideMark/>
          </w:tcPr>
          <w:p w14:paraId="0D2BB450" w14:textId="77777777" w:rsidR="00EC1B45" w:rsidRDefault="00EC1B45">
            <w:pPr>
              <w:jc w:val="right"/>
              <w:rPr>
                <w:rFonts w:eastAsia="Times New Roman"/>
                <w:b/>
                <w:bCs/>
              </w:rPr>
            </w:pPr>
            <w:r>
              <w:rPr>
                <w:rFonts w:eastAsia="Times New Roman"/>
                <w:b/>
                <w:bCs/>
              </w:rPr>
              <w:t xml:space="preserve">Total </w:t>
            </w:r>
          </w:p>
        </w:tc>
      </w:tr>
      <w:tr w:rsidR="00EC1B45" w14:paraId="037857BC" w14:textId="77777777">
        <w:trPr>
          <w:divId w:val="635723563"/>
          <w:tblCellSpacing w:w="15" w:type="dxa"/>
        </w:trPr>
        <w:tc>
          <w:tcPr>
            <w:tcW w:w="0" w:type="auto"/>
            <w:vAlign w:val="center"/>
            <w:hideMark/>
          </w:tcPr>
          <w:p w14:paraId="0622B027" w14:textId="77777777" w:rsidR="00EC1B45" w:rsidRDefault="00EC1B45">
            <w:pPr>
              <w:jc w:val="right"/>
              <w:rPr>
                <w:rFonts w:eastAsia="Times New Roman"/>
              </w:rPr>
            </w:pPr>
            <w:r>
              <w:rPr>
                <w:rFonts w:eastAsia="Times New Roman"/>
              </w:rPr>
              <w:t xml:space="preserve">Barrow </w:t>
            </w:r>
          </w:p>
        </w:tc>
        <w:tc>
          <w:tcPr>
            <w:tcW w:w="0" w:type="auto"/>
            <w:vAlign w:val="center"/>
            <w:hideMark/>
          </w:tcPr>
          <w:p w14:paraId="7BCC6E9A" w14:textId="77777777" w:rsidR="00EC1B45" w:rsidRDefault="00EC1B45">
            <w:pPr>
              <w:jc w:val="right"/>
              <w:rPr>
                <w:rFonts w:eastAsia="Times New Roman"/>
              </w:rPr>
            </w:pPr>
            <w:r>
              <w:rPr>
                <w:rFonts w:eastAsia="Times New Roman"/>
              </w:rPr>
              <w:t xml:space="preserve">14,139 </w:t>
            </w:r>
          </w:p>
        </w:tc>
        <w:tc>
          <w:tcPr>
            <w:tcW w:w="0" w:type="auto"/>
            <w:vAlign w:val="center"/>
            <w:hideMark/>
          </w:tcPr>
          <w:p w14:paraId="6CBC111D" w14:textId="77777777" w:rsidR="00EC1B45" w:rsidRDefault="00EC1B45">
            <w:pPr>
              <w:jc w:val="right"/>
              <w:rPr>
                <w:rFonts w:eastAsia="Times New Roman"/>
              </w:rPr>
            </w:pPr>
            <w:r>
              <w:rPr>
                <w:rFonts w:eastAsia="Times New Roman"/>
              </w:rPr>
              <w:t xml:space="preserve">2 </w:t>
            </w:r>
          </w:p>
        </w:tc>
        <w:tc>
          <w:tcPr>
            <w:tcW w:w="0" w:type="auto"/>
            <w:vAlign w:val="center"/>
            <w:hideMark/>
          </w:tcPr>
          <w:p w14:paraId="05E9797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8E50A9D" w14:textId="77777777" w:rsidR="00EC1B45" w:rsidRDefault="00EC1B45">
            <w:pPr>
              <w:jc w:val="right"/>
              <w:rPr>
                <w:rFonts w:eastAsia="Times New Roman"/>
              </w:rPr>
            </w:pPr>
            <w:r>
              <w:rPr>
                <w:rFonts w:eastAsia="Times New Roman"/>
              </w:rPr>
              <w:t xml:space="preserve">44 </w:t>
            </w:r>
          </w:p>
        </w:tc>
        <w:tc>
          <w:tcPr>
            <w:tcW w:w="0" w:type="auto"/>
            <w:vAlign w:val="center"/>
            <w:hideMark/>
          </w:tcPr>
          <w:p w14:paraId="35D52112"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4C6288EE" w14:textId="77777777" w:rsidR="00EC1B45" w:rsidRDefault="00EC1B45">
            <w:pPr>
              <w:jc w:val="right"/>
              <w:rPr>
                <w:rFonts w:eastAsia="Times New Roman"/>
              </w:rPr>
            </w:pPr>
            <w:r>
              <w:rPr>
                <w:rFonts w:eastAsia="Times New Roman"/>
              </w:rPr>
              <w:t xml:space="preserve">366 </w:t>
            </w:r>
          </w:p>
        </w:tc>
        <w:tc>
          <w:tcPr>
            <w:tcW w:w="0" w:type="auto"/>
            <w:vAlign w:val="center"/>
            <w:hideMark/>
          </w:tcPr>
          <w:p w14:paraId="7B2BE0AF"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D578BB0"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0296D15B" w14:textId="77777777" w:rsidR="00EC1B45" w:rsidRDefault="00EC1B45">
            <w:pPr>
              <w:jc w:val="right"/>
              <w:rPr>
                <w:rFonts w:eastAsia="Times New Roman"/>
              </w:rPr>
            </w:pPr>
            <w:r>
              <w:rPr>
                <w:rFonts w:eastAsia="Times New Roman"/>
              </w:rPr>
              <w:t xml:space="preserve">1,860 </w:t>
            </w:r>
          </w:p>
        </w:tc>
        <w:tc>
          <w:tcPr>
            <w:tcW w:w="0" w:type="auto"/>
            <w:vAlign w:val="center"/>
            <w:hideMark/>
          </w:tcPr>
          <w:p w14:paraId="6EEA518B" w14:textId="77777777" w:rsidR="00EC1B45" w:rsidRDefault="00EC1B45">
            <w:pPr>
              <w:jc w:val="right"/>
              <w:rPr>
                <w:rFonts w:eastAsia="Times New Roman"/>
              </w:rPr>
            </w:pPr>
            <w:r>
              <w:rPr>
                <w:rFonts w:eastAsia="Times New Roman"/>
              </w:rPr>
              <w:t xml:space="preserve">4 </w:t>
            </w:r>
          </w:p>
        </w:tc>
        <w:tc>
          <w:tcPr>
            <w:tcW w:w="0" w:type="auto"/>
            <w:vAlign w:val="center"/>
            <w:hideMark/>
          </w:tcPr>
          <w:p w14:paraId="2E473843" w14:textId="77777777" w:rsidR="00EC1B45" w:rsidRDefault="00EC1B45">
            <w:pPr>
              <w:jc w:val="right"/>
              <w:rPr>
                <w:rFonts w:eastAsia="Times New Roman"/>
              </w:rPr>
            </w:pPr>
            <w:r>
              <w:rPr>
                <w:rFonts w:eastAsia="Times New Roman"/>
              </w:rPr>
              <w:t xml:space="preserve">5 </w:t>
            </w:r>
          </w:p>
        </w:tc>
        <w:tc>
          <w:tcPr>
            <w:tcW w:w="0" w:type="auto"/>
            <w:vAlign w:val="center"/>
            <w:hideMark/>
          </w:tcPr>
          <w:p w14:paraId="7D4628FE" w14:textId="77777777" w:rsidR="00EC1B45" w:rsidRDefault="00EC1B45">
            <w:pPr>
              <w:jc w:val="right"/>
              <w:rPr>
                <w:rFonts w:eastAsia="Times New Roman"/>
              </w:rPr>
            </w:pPr>
            <w:r>
              <w:rPr>
                <w:rFonts w:eastAsia="Times New Roman"/>
              </w:rPr>
              <w:t xml:space="preserve">849 </w:t>
            </w:r>
          </w:p>
        </w:tc>
        <w:tc>
          <w:tcPr>
            <w:tcW w:w="0" w:type="auto"/>
            <w:vAlign w:val="center"/>
            <w:hideMark/>
          </w:tcPr>
          <w:p w14:paraId="079FA37E" w14:textId="77777777" w:rsidR="00EC1B45" w:rsidRDefault="00EC1B45">
            <w:pPr>
              <w:jc w:val="right"/>
              <w:rPr>
                <w:rFonts w:eastAsia="Times New Roman"/>
              </w:rPr>
            </w:pPr>
            <w:r>
              <w:rPr>
                <w:rFonts w:eastAsia="Times New Roman"/>
              </w:rPr>
              <w:t xml:space="preserve">2,280 </w:t>
            </w:r>
          </w:p>
        </w:tc>
        <w:tc>
          <w:tcPr>
            <w:tcW w:w="0" w:type="auto"/>
            <w:vAlign w:val="center"/>
            <w:hideMark/>
          </w:tcPr>
          <w:p w14:paraId="124FDF22" w14:textId="77777777" w:rsidR="00EC1B45" w:rsidRDefault="00EC1B45">
            <w:pPr>
              <w:jc w:val="right"/>
              <w:rPr>
                <w:rFonts w:eastAsia="Times New Roman"/>
              </w:rPr>
            </w:pPr>
            <w:r>
              <w:rPr>
                <w:rFonts w:eastAsia="Times New Roman"/>
              </w:rPr>
              <w:t xml:space="preserve">10,210 </w:t>
            </w:r>
          </w:p>
        </w:tc>
        <w:tc>
          <w:tcPr>
            <w:tcW w:w="0" w:type="auto"/>
            <w:vAlign w:val="center"/>
            <w:hideMark/>
          </w:tcPr>
          <w:p w14:paraId="1D2FE456" w14:textId="77777777" w:rsidR="00EC1B45" w:rsidRDefault="00EC1B45">
            <w:pPr>
              <w:jc w:val="right"/>
              <w:rPr>
                <w:rFonts w:eastAsia="Times New Roman"/>
              </w:rPr>
            </w:pPr>
            <w:r>
              <w:rPr>
                <w:rFonts w:eastAsia="Times New Roman"/>
              </w:rPr>
              <w:t xml:space="preserve">2,603 </w:t>
            </w:r>
          </w:p>
        </w:tc>
        <w:tc>
          <w:tcPr>
            <w:tcW w:w="0" w:type="auto"/>
            <w:vAlign w:val="center"/>
            <w:hideMark/>
          </w:tcPr>
          <w:p w14:paraId="51576792" w14:textId="77777777" w:rsidR="00EC1B45" w:rsidRDefault="00EC1B45">
            <w:pPr>
              <w:jc w:val="right"/>
              <w:rPr>
                <w:rFonts w:eastAsia="Times New Roman"/>
              </w:rPr>
            </w:pPr>
            <w:r>
              <w:rPr>
                <w:rFonts w:eastAsia="Times New Roman"/>
              </w:rPr>
              <w:t xml:space="preserve">66 </w:t>
            </w:r>
          </w:p>
        </w:tc>
        <w:tc>
          <w:tcPr>
            <w:tcW w:w="0" w:type="auto"/>
            <w:vAlign w:val="center"/>
            <w:hideMark/>
          </w:tcPr>
          <w:p w14:paraId="212D2BF3" w14:textId="77777777" w:rsidR="00EC1B45" w:rsidRDefault="00EC1B45">
            <w:pPr>
              <w:jc w:val="right"/>
              <w:rPr>
                <w:rFonts w:eastAsia="Times New Roman"/>
              </w:rPr>
            </w:pPr>
            <w:r>
              <w:rPr>
                <w:rFonts w:eastAsia="Times New Roman"/>
              </w:rPr>
              <w:t xml:space="preserve">400 </w:t>
            </w:r>
          </w:p>
        </w:tc>
        <w:tc>
          <w:tcPr>
            <w:tcW w:w="0" w:type="auto"/>
            <w:vAlign w:val="center"/>
            <w:hideMark/>
          </w:tcPr>
          <w:p w14:paraId="5CFBCFEF" w14:textId="77777777" w:rsidR="00EC1B45" w:rsidRDefault="00EC1B45">
            <w:pPr>
              <w:jc w:val="right"/>
              <w:rPr>
                <w:rFonts w:eastAsia="Times New Roman"/>
              </w:rPr>
            </w:pPr>
            <w:r>
              <w:rPr>
                <w:rFonts w:eastAsia="Times New Roman"/>
              </w:rPr>
              <w:t xml:space="preserve">1 </w:t>
            </w:r>
          </w:p>
        </w:tc>
        <w:tc>
          <w:tcPr>
            <w:tcW w:w="0" w:type="auto"/>
            <w:vAlign w:val="center"/>
            <w:hideMark/>
          </w:tcPr>
          <w:p w14:paraId="4364E8AE" w14:textId="77777777" w:rsidR="00EC1B45" w:rsidRDefault="00EC1B45">
            <w:pPr>
              <w:jc w:val="right"/>
              <w:rPr>
                <w:rFonts w:eastAsia="Times New Roman"/>
              </w:rPr>
            </w:pPr>
            <w:r>
              <w:rPr>
                <w:rFonts w:eastAsia="Times New Roman"/>
              </w:rPr>
              <w:t xml:space="preserve">444 </w:t>
            </w:r>
          </w:p>
        </w:tc>
        <w:tc>
          <w:tcPr>
            <w:tcW w:w="0" w:type="auto"/>
            <w:vAlign w:val="center"/>
            <w:hideMark/>
          </w:tcPr>
          <w:p w14:paraId="113F216C" w14:textId="77777777" w:rsidR="00EC1B45" w:rsidRDefault="00EC1B45">
            <w:pPr>
              <w:jc w:val="right"/>
              <w:rPr>
                <w:rFonts w:eastAsia="Times New Roman"/>
              </w:rPr>
            </w:pPr>
            <w:r>
              <w:rPr>
                <w:rFonts w:eastAsia="Times New Roman"/>
              </w:rPr>
              <w:t xml:space="preserve">2 </w:t>
            </w:r>
          </w:p>
        </w:tc>
        <w:tc>
          <w:tcPr>
            <w:tcW w:w="0" w:type="auto"/>
            <w:vAlign w:val="center"/>
            <w:hideMark/>
          </w:tcPr>
          <w:p w14:paraId="3DF1E747" w14:textId="77777777" w:rsidR="00EC1B45" w:rsidRDefault="00EC1B45">
            <w:pPr>
              <w:jc w:val="right"/>
              <w:rPr>
                <w:rFonts w:eastAsia="Times New Roman"/>
              </w:rPr>
            </w:pPr>
            <w:r>
              <w:rPr>
                <w:rFonts w:eastAsia="Times New Roman"/>
              </w:rPr>
              <w:t xml:space="preserve">2,096 </w:t>
            </w:r>
          </w:p>
        </w:tc>
        <w:tc>
          <w:tcPr>
            <w:tcW w:w="0" w:type="auto"/>
            <w:vAlign w:val="center"/>
            <w:hideMark/>
          </w:tcPr>
          <w:p w14:paraId="04426DBB" w14:textId="77777777" w:rsidR="00EC1B45" w:rsidRDefault="00EC1B45">
            <w:pPr>
              <w:jc w:val="right"/>
              <w:rPr>
                <w:rFonts w:eastAsia="Times New Roman"/>
              </w:rPr>
            </w:pPr>
            <w:r>
              <w:rPr>
                <w:rFonts w:eastAsia="Times New Roman"/>
              </w:rPr>
              <w:t xml:space="preserve">35,482 </w:t>
            </w:r>
          </w:p>
        </w:tc>
      </w:tr>
      <w:tr w:rsidR="00EC1B45" w14:paraId="0C624E38" w14:textId="77777777">
        <w:trPr>
          <w:divId w:val="635723563"/>
          <w:tblCellSpacing w:w="15" w:type="dxa"/>
        </w:trPr>
        <w:tc>
          <w:tcPr>
            <w:tcW w:w="0" w:type="auto"/>
            <w:vAlign w:val="center"/>
            <w:hideMark/>
          </w:tcPr>
          <w:p w14:paraId="3ACA6EA3" w14:textId="77777777" w:rsidR="00EC1B45" w:rsidRDefault="00EC1B45">
            <w:pPr>
              <w:jc w:val="right"/>
              <w:rPr>
                <w:rFonts w:eastAsia="Times New Roman"/>
              </w:rPr>
            </w:pPr>
            <w:r>
              <w:rPr>
                <w:rFonts w:eastAsia="Times New Roman"/>
              </w:rPr>
              <w:t xml:space="preserve">Bartow </w:t>
            </w:r>
          </w:p>
        </w:tc>
        <w:tc>
          <w:tcPr>
            <w:tcW w:w="0" w:type="auto"/>
            <w:vAlign w:val="center"/>
            <w:hideMark/>
          </w:tcPr>
          <w:p w14:paraId="0303248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A9E1E0D" w14:textId="77777777" w:rsidR="00EC1B45" w:rsidRDefault="00EC1B45">
            <w:pPr>
              <w:jc w:val="right"/>
              <w:rPr>
                <w:rFonts w:eastAsia="Times New Roman"/>
              </w:rPr>
            </w:pPr>
            <w:r>
              <w:rPr>
                <w:rFonts w:eastAsia="Times New Roman"/>
              </w:rPr>
              <w:t xml:space="preserve">31,680 </w:t>
            </w:r>
          </w:p>
        </w:tc>
        <w:tc>
          <w:tcPr>
            <w:tcW w:w="0" w:type="auto"/>
            <w:vAlign w:val="center"/>
            <w:hideMark/>
          </w:tcPr>
          <w:p w14:paraId="0EF390A0" w14:textId="77777777" w:rsidR="00EC1B45" w:rsidRDefault="00EC1B45">
            <w:pPr>
              <w:jc w:val="right"/>
              <w:rPr>
                <w:rFonts w:eastAsia="Times New Roman"/>
              </w:rPr>
            </w:pPr>
            <w:r>
              <w:rPr>
                <w:rFonts w:eastAsia="Times New Roman"/>
              </w:rPr>
              <w:t xml:space="preserve">152 </w:t>
            </w:r>
          </w:p>
        </w:tc>
        <w:tc>
          <w:tcPr>
            <w:tcW w:w="0" w:type="auto"/>
            <w:vAlign w:val="center"/>
            <w:hideMark/>
          </w:tcPr>
          <w:p w14:paraId="31000193" w14:textId="77777777" w:rsidR="00EC1B45" w:rsidRDefault="00EC1B45">
            <w:pPr>
              <w:jc w:val="right"/>
              <w:rPr>
                <w:rFonts w:eastAsia="Times New Roman"/>
              </w:rPr>
            </w:pPr>
            <w:r>
              <w:rPr>
                <w:rFonts w:eastAsia="Times New Roman"/>
              </w:rPr>
              <w:t xml:space="preserve">2,908 </w:t>
            </w:r>
          </w:p>
        </w:tc>
        <w:tc>
          <w:tcPr>
            <w:tcW w:w="0" w:type="auto"/>
            <w:vAlign w:val="center"/>
            <w:hideMark/>
          </w:tcPr>
          <w:p w14:paraId="684927C3" w14:textId="77777777" w:rsidR="00EC1B45" w:rsidRDefault="00EC1B45">
            <w:pPr>
              <w:jc w:val="right"/>
              <w:rPr>
                <w:rFonts w:eastAsia="Times New Roman"/>
              </w:rPr>
            </w:pPr>
            <w:r>
              <w:rPr>
                <w:rFonts w:eastAsia="Times New Roman"/>
              </w:rPr>
              <w:t xml:space="preserve">84 </w:t>
            </w:r>
          </w:p>
        </w:tc>
        <w:tc>
          <w:tcPr>
            <w:tcW w:w="0" w:type="auto"/>
            <w:vAlign w:val="center"/>
            <w:hideMark/>
          </w:tcPr>
          <w:p w14:paraId="598748FE" w14:textId="77777777" w:rsidR="00EC1B45" w:rsidRDefault="00EC1B45">
            <w:pPr>
              <w:jc w:val="right"/>
              <w:rPr>
                <w:rFonts w:eastAsia="Times New Roman"/>
              </w:rPr>
            </w:pPr>
            <w:r>
              <w:rPr>
                <w:rFonts w:eastAsia="Times New Roman"/>
              </w:rPr>
              <w:t xml:space="preserve">9,962 </w:t>
            </w:r>
          </w:p>
        </w:tc>
        <w:tc>
          <w:tcPr>
            <w:tcW w:w="0" w:type="auto"/>
            <w:vAlign w:val="center"/>
            <w:hideMark/>
          </w:tcPr>
          <w:p w14:paraId="36081A5B" w14:textId="77777777" w:rsidR="00EC1B45" w:rsidRDefault="00EC1B45">
            <w:pPr>
              <w:jc w:val="right"/>
              <w:rPr>
                <w:rFonts w:eastAsia="Times New Roman"/>
              </w:rPr>
            </w:pPr>
            <w:r>
              <w:rPr>
                <w:rFonts w:eastAsia="Times New Roman"/>
              </w:rPr>
              <w:t xml:space="preserve">2 </w:t>
            </w:r>
          </w:p>
        </w:tc>
        <w:tc>
          <w:tcPr>
            <w:tcW w:w="0" w:type="auto"/>
            <w:vAlign w:val="center"/>
            <w:hideMark/>
          </w:tcPr>
          <w:p w14:paraId="6FE7E5FB"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2E6EAE9E" w14:textId="77777777" w:rsidR="00EC1B45" w:rsidRDefault="00EC1B45">
            <w:pPr>
              <w:jc w:val="right"/>
              <w:rPr>
                <w:rFonts w:eastAsia="Times New Roman"/>
              </w:rPr>
            </w:pPr>
            <w:r>
              <w:rPr>
                <w:rFonts w:eastAsia="Times New Roman"/>
              </w:rPr>
              <w:t xml:space="preserve">607 </w:t>
            </w:r>
          </w:p>
        </w:tc>
        <w:tc>
          <w:tcPr>
            <w:tcW w:w="0" w:type="auto"/>
            <w:vAlign w:val="center"/>
            <w:hideMark/>
          </w:tcPr>
          <w:p w14:paraId="672DB48B" w14:textId="77777777" w:rsidR="00EC1B45" w:rsidRDefault="00EC1B45">
            <w:pPr>
              <w:jc w:val="right"/>
              <w:rPr>
                <w:rFonts w:eastAsia="Times New Roman"/>
              </w:rPr>
            </w:pPr>
            <w:r>
              <w:rPr>
                <w:rFonts w:eastAsia="Times New Roman"/>
              </w:rPr>
              <w:t xml:space="preserve">414 </w:t>
            </w:r>
          </w:p>
        </w:tc>
        <w:tc>
          <w:tcPr>
            <w:tcW w:w="0" w:type="auto"/>
            <w:vAlign w:val="center"/>
            <w:hideMark/>
          </w:tcPr>
          <w:p w14:paraId="5F742DD5" w14:textId="77777777" w:rsidR="00EC1B45" w:rsidRDefault="00EC1B45">
            <w:pPr>
              <w:jc w:val="right"/>
              <w:rPr>
                <w:rFonts w:eastAsia="Times New Roman"/>
              </w:rPr>
            </w:pPr>
            <w:r>
              <w:rPr>
                <w:rFonts w:eastAsia="Times New Roman"/>
              </w:rPr>
              <w:t xml:space="preserve">8 </w:t>
            </w:r>
          </w:p>
        </w:tc>
        <w:tc>
          <w:tcPr>
            <w:tcW w:w="0" w:type="auto"/>
            <w:vAlign w:val="center"/>
            <w:hideMark/>
          </w:tcPr>
          <w:p w14:paraId="070F2F75" w14:textId="77777777" w:rsidR="00EC1B45" w:rsidRDefault="00EC1B45">
            <w:pPr>
              <w:jc w:val="right"/>
              <w:rPr>
                <w:rFonts w:eastAsia="Times New Roman"/>
              </w:rPr>
            </w:pPr>
            <w:r>
              <w:rPr>
                <w:rFonts w:eastAsia="Times New Roman"/>
              </w:rPr>
              <w:t xml:space="preserve">303 </w:t>
            </w:r>
          </w:p>
        </w:tc>
        <w:tc>
          <w:tcPr>
            <w:tcW w:w="0" w:type="auto"/>
            <w:vAlign w:val="center"/>
            <w:hideMark/>
          </w:tcPr>
          <w:p w14:paraId="6C9C3E45" w14:textId="77777777" w:rsidR="00EC1B45" w:rsidRDefault="00EC1B45">
            <w:pPr>
              <w:jc w:val="right"/>
              <w:rPr>
                <w:rFonts w:eastAsia="Times New Roman"/>
              </w:rPr>
            </w:pPr>
            <w:r>
              <w:rPr>
                <w:rFonts w:eastAsia="Times New Roman"/>
              </w:rPr>
              <w:t xml:space="preserve">3,056 </w:t>
            </w:r>
          </w:p>
        </w:tc>
        <w:tc>
          <w:tcPr>
            <w:tcW w:w="0" w:type="auto"/>
            <w:vAlign w:val="center"/>
            <w:hideMark/>
          </w:tcPr>
          <w:p w14:paraId="410DC1B2" w14:textId="77777777" w:rsidR="00EC1B45" w:rsidRDefault="00EC1B45">
            <w:pPr>
              <w:jc w:val="right"/>
              <w:rPr>
                <w:rFonts w:eastAsia="Times New Roman"/>
              </w:rPr>
            </w:pPr>
            <w:r>
              <w:rPr>
                <w:rFonts w:eastAsia="Times New Roman"/>
              </w:rPr>
              <w:t xml:space="preserve">221 </w:t>
            </w:r>
          </w:p>
        </w:tc>
        <w:tc>
          <w:tcPr>
            <w:tcW w:w="0" w:type="auto"/>
            <w:vAlign w:val="center"/>
            <w:hideMark/>
          </w:tcPr>
          <w:p w14:paraId="47CCA168" w14:textId="77777777" w:rsidR="00EC1B45" w:rsidRDefault="00EC1B45">
            <w:pPr>
              <w:jc w:val="right"/>
              <w:rPr>
                <w:rFonts w:eastAsia="Times New Roman"/>
              </w:rPr>
            </w:pPr>
            <w:r>
              <w:rPr>
                <w:rFonts w:eastAsia="Times New Roman"/>
              </w:rPr>
              <w:t xml:space="preserve">12 </w:t>
            </w:r>
          </w:p>
        </w:tc>
        <w:tc>
          <w:tcPr>
            <w:tcW w:w="0" w:type="auto"/>
            <w:vAlign w:val="center"/>
            <w:hideMark/>
          </w:tcPr>
          <w:p w14:paraId="1058E129" w14:textId="77777777" w:rsidR="00EC1B45" w:rsidRDefault="00EC1B45">
            <w:pPr>
              <w:jc w:val="right"/>
              <w:rPr>
                <w:rFonts w:eastAsia="Times New Roman"/>
              </w:rPr>
            </w:pPr>
            <w:r>
              <w:rPr>
                <w:rFonts w:eastAsia="Times New Roman"/>
              </w:rPr>
              <w:t xml:space="preserve">2 </w:t>
            </w:r>
          </w:p>
        </w:tc>
        <w:tc>
          <w:tcPr>
            <w:tcW w:w="0" w:type="auto"/>
            <w:vAlign w:val="center"/>
            <w:hideMark/>
          </w:tcPr>
          <w:p w14:paraId="3CC2953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FE36F72" w14:textId="77777777" w:rsidR="00EC1B45" w:rsidRDefault="00EC1B45">
            <w:pPr>
              <w:jc w:val="right"/>
              <w:rPr>
                <w:rFonts w:eastAsia="Times New Roman"/>
              </w:rPr>
            </w:pPr>
            <w:r>
              <w:rPr>
                <w:rFonts w:eastAsia="Times New Roman"/>
              </w:rPr>
              <w:t xml:space="preserve">1,624 </w:t>
            </w:r>
          </w:p>
        </w:tc>
        <w:tc>
          <w:tcPr>
            <w:tcW w:w="0" w:type="auto"/>
            <w:vAlign w:val="center"/>
            <w:hideMark/>
          </w:tcPr>
          <w:p w14:paraId="233723AF" w14:textId="77777777" w:rsidR="00EC1B45" w:rsidRDefault="00EC1B45">
            <w:pPr>
              <w:jc w:val="right"/>
              <w:rPr>
                <w:rFonts w:eastAsia="Times New Roman"/>
              </w:rPr>
            </w:pPr>
            <w:r>
              <w:rPr>
                <w:rFonts w:eastAsia="Times New Roman"/>
              </w:rPr>
              <w:t xml:space="preserve">2 </w:t>
            </w:r>
          </w:p>
        </w:tc>
        <w:tc>
          <w:tcPr>
            <w:tcW w:w="0" w:type="auto"/>
            <w:vAlign w:val="center"/>
            <w:hideMark/>
          </w:tcPr>
          <w:p w14:paraId="1560BE0E" w14:textId="77777777" w:rsidR="00EC1B45" w:rsidRDefault="00EC1B45">
            <w:pPr>
              <w:jc w:val="right"/>
              <w:rPr>
                <w:rFonts w:eastAsia="Times New Roman"/>
              </w:rPr>
            </w:pPr>
            <w:r>
              <w:rPr>
                <w:rFonts w:eastAsia="Times New Roman"/>
              </w:rPr>
              <w:t xml:space="preserve">1 </w:t>
            </w:r>
          </w:p>
        </w:tc>
        <w:tc>
          <w:tcPr>
            <w:tcW w:w="0" w:type="auto"/>
            <w:vAlign w:val="center"/>
            <w:hideMark/>
          </w:tcPr>
          <w:p w14:paraId="3B67CB8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7F77C25" w14:textId="77777777" w:rsidR="00EC1B45" w:rsidRDefault="00EC1B45">
            <w:pPr>
              <w:jc w:val="right"/>
              <w:rPr>
                <w:rFonts w:eastAsia="Times New Roman"/>
              </w:rPr>
            </w:pPr>
            <w:r>
              <w:rPr>
                <w:rFonts w:eastAsia="Times New Roman"/>
              </w:rPr>
              <w:t xml:space="preserve">51,059 </w:t>
            </w:r>
          </w:p>
        </w:tc>
      </w:tr>
      <w:tr w:rsidR="00EC1B45" w14:paraId="7E51B4C2" w14:textId="77777777">
        <w:trPr>
          <w:divId w:val="635723563"/>
          <w:tblCellSpacing w:w="15" w:type="dxa"/>
        </w:trPr>
        <w:tc>
          <w:tcPr>
            <w:tcW w:w="0" w:type="auto"/>
            <w:vAlign w:val="center"/>
            <w:hideMark/>
          </w:tcPr>
          <w:p w14:paraId="325F655B" w14:textId="77777777" w:rsidR="00EC1B45" w:rsidRDefault="00EC1B45">
            <w:pPr>
              <w:jc w:val="right"/>
              <w:rPr>
                <w:rFonts w:eastAsia="Times New Roman"/>
              </w:rPr>
            </w:pPr>
            <w:r>
              <w:rPr>
                <w:rFonts w:eastAsia="Times New Roman"/>
              </w:rPr>
              <w:t xml:space="preserve">Carroll </w:t>
            </w:r>
          </w:p>
        </w:tc>
        <w:tc>
          <w:tcPr>
            <w:tcW w:w="0" w:type="auto"/>
            <w:vAlign w:val="center"/>
            <w:hideMark/>
          </w:tcPr>
          <w:p w14:paraId="10C0119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36F131D" w14:textId="77777777" w:rsidR="00EC1B45" w:rsidRDefault="00EC1B45">
            <w:pPr>
              <w:jc w:val="right"/>
              <w:rPr>
                <w:rFonts w:eastAsia="Times New Roman"/>
              </w:rPr>
            </w:pPr>
            <w:r>
              <w:rPr>
                <w:rFonts w:eastAsia="Times New Roman"/>
              </w:rPr>
              <w:t xml:space="preserve">144 </w:t>
            </w:r>
          </w:p>
        </w:tc>
        <w:tc>
          <w:tcPr>
            <w:tcW w:w="0" w:type="auto"/>
            <w:vAlign w:val="center"/>
            <w:hideMark/>
          </w:tcPr>
          <w:p w14:paraId="473D09CA" w14:textId="77777777" w:rsidR="00EC1B45" w:rsidRDefault="00EC1B45">
            <w:pPr>
              <w:jc w:val="right"/>
              <w:rPr>
                <w:rFonts w:eastAsia="Times New Roman"/>
              </w:rPr>
            </w:pPr>
            <w:r>
              <w:rPr>
                <w:rFonts w:eastAsia="Times New Roman"/>
              </w:rPr>
              <w:t xml:space="preserve">38,836 </w:t>
            </w:r>
          </w:p>
        </w:tc>
        <w:tc>
          <w:tcPr>
            <w:tcW w:w="0" w:type="auto"/>
            <w:vAlign w:val="center"/>
            <w:hideMark/>
          </w:tcPr>
          <w:p w14:paraId="0BAD6473" w14:textId="77777777" w:rsidR="00EC1B45" w:rsidRDefault="00EC1B45">
            <w:pPr>
              <w:jc w:val="right"/>
              <w:rPr>
                <w:rFonts w:eastAsia="Times New Roman"/>
              </w:rPr>
            </w:pPr>
            <w:r>
              <w:rPr>
                <w:rFonts w:eastAsia="Times New Roman"/>
              </w:rPr>
              <w:t xml:space="preserve">56 </w:t>
            </w:r>
          </w:p>
        </w:tc>
        <w:tc>
          <w:tcPr>
            <w:tcW w:w="0" w:type="auto"/>
            <w:vAlign w:val="center"/>
            <w:hideMark/>
          </w:tcPr>
          <w:p w14:paraId="15F34FFE" w14:textId="77777777" w:rsidR="00EC1B45" w:rsidRDefault="00EC1B45">
            <w:pPr>
              <w:jc w:val="right"/>
              <w:rPr>
                <w:rFonts w:eastAsia="Times New Roman"/>
              </w:rPr>
            </w:pPr>
            <w:r>
              <w:rPr>
                <w:rFonts w:eastAsia="Times New Roman"/>
              </w:rPr>
              <w:t xml:space="preserve">447 </w:t>
            </w:r>
          </w:p>
        </w:tc>
        <w:tc>
          <w:tcPr>
            <w:tcW w:w="0" w:type="auto"/>
            <w:vAlign w:val="center"/>
            <w:hideMark/>
          </w:tcPr>
          <w:p w14:paraId="3250904D" w14:textId="77777777" w:rsidR="00EC1B45" w:rsidRDefault="00EC1B45">
            <w:pPr>
              <w:jc w:val="right"/>
              <w:rPr>
                <w:rFonts w:eastAsia="Times New Roman"/>
              </w:rPr>
            </w:pPr>
            <w:r>
              <w:rPr>
                <w:rFonts w:eastAsia="Times New Roman"/>
              </w:rPr>
              <w:t xml:space="preserve">2,334 </w:t>
            </w:r>
          </w:p>
        </w:tc>
        <w:tc>
          <w:tcPr>
            <w:tcW w:w="0" w:type="auto"/>
            <w:vAlign w:val="center"/>
            <w:hideMark/>
          </w:tcPr>
          <w:p w14:paraId="57BCA952" w14:textId="77777777" w:rsidR="00EC1B45" w:rsidRDefault="00EC1B45">
            <w:pPr>
              <w:jc w:val="right"/>
              <w:rPr>
                <w:rFonts w:eastAsia="Times New Roman"/>
              </w:rPr>
            </w:pPr>
            <w:r>
              <w:rPr>
                <w:rFonts w:eastAsia="Times New Roman"/>
              </w:rPr>
              <w:t xml:space="preserve">1,643 </w:t>
            </w:r>
          </w:p>
        </w:tc>
        <w:tc>
          <w:tcPr>
            <w:tcW w:w="0" w:type="auto"/>
            <w:vAlign w:val="center"/>
            <w:hideMark/>
          </w:tcPr>
          <w:p w14:paraId="7BB8965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36C627E" w14:textId="77777777" w:rsidR="00EC1B45" w:rsidRDefault="00EC1B45">
            <w:pPr>
              <w:jc w:val="right"/>
              <w:rPr>
                <w:rFonts w:eastAsia="Times New Roman"/>
              </w:rPr>
            </w:pPr>
            <w:r>
              <w:rPr>
                <w:rFonts w:eastAsia="Times New Roman"/>
              </w:rPr>
              <w:t xml:space="preserve">438 </w:t>
            </w:r>
          </w:p>
        </w:tc>
        <w:tc>
          <w:tcPr>
            <w:tcW w:w="0" w:type="auto"/>
            <w:vAlign w:val="center"/>
            <w:hideMark/>
          </w:tcPr>
          <w:p w14:paraId="200B625A" w14:textId="77777777" w:rsidR="00EC1B45" w:rsidRDefault="00EC1B45">
            <w:pPr>
              <w:jc w:val="right"/>
              <w:rPr>
                <w:rFonts w:eastAsia="Times New Roman"/>
              </w:rPr>
            </w:pPr>
            <w:r>
              <w:rPr>
                <w:rFonts w:eastAsia="Times New Roman"/>
              </w:rPr>
              <w:t xml:space="preserve">3,510 </w:t>
            </w:r>
          </w:p>
        </w:tc>
        <w:tc>
          <w:tcPr>
            <w:tcW w:w="0" w:type="auto"/>
            <w:vAlign w:val="center"/>
            <w:hideMark/>
          </w:tcPr>
          <w:p w14:paraId="6FC8E3CB" w14:textId="77777777" w:rsidR="00EC1B45" w:rsidRDefault="00EC1B45">
            <w:pPr>
              <w:jc w:val="right"/>
              <w:rPr>
                <w:rFonts w:eastAsia="Times New Roman"/>
              </w:rPr>
            </w:pPr>
            <w:r>
              <w:rPr>
                <w:rFonts w:eastAsia="Times New Roman"/>
              </w:rPr>
              <w:t xml:space="preserve">484 </w:t>
            </w:r>
          </w:p>
        </w:tc>
        <w:tc>
          <w:tcPr>
            <w:tcW w:w="0" w:type="auto"/>
            <w:vAlign w:val="center"/>
            <w:hideMark/>
          </w:tcPr>
          <w:p w14:paraId="08D7DF6E" w14:textId="77777777" w:rsidR="00EC1B45" w:rsidRDefault="00EC1B45">
            <w:pPr>
              <w:jc w:val="right"/>
              <w:rPr>
                <w:rFonts w:eastAsia="Times New Roman"/>
              </w:rPr>
            </w:pPr>
            <w:r>
              <w:rPr>
                <w:rFonts w:eastAsia="Times New Roman"/>
              </w:rPr>
              <w:t xml:space="preserve">3 </w:t>
            </w:r>
          </w:p>
        </w:tc>
        <w:tc>
          <w:tcPr>
            <w:tcW w:w="0" w:type="auto"/>
            <w:vAlign w:val="center"/>
            <w:hideMark/>
          </w:tcPr>
          <w:p w14:paraId="5CA33C07" w14:textId="77777777" w:rsidR="00EC1B45" w:rsidRDefault="00EC1B45">
            <w:pPr>
              <w:jc w:val="right"/>
              <w:rPr>
                <w:rFonts w:eastAsia="Times New Roman"/>
              </w:rPr>
            </w:pPr>
            <w:r>
              <w:rPr>
                <w:rFonts w:eastAsia="Times New Roman"/>
              </w:rPr>
              <w:t xml:space="preserve">3,249 </w:t>
            </w:r>
          </w:p>
        </w:tc>
        <w:tc>
          <w:tcPr>
            <w:tcW w:w="0" w:type="auto"/>
            <w:vAlign w:val="center"/>
            <w:hideMark/>
          </w:tcPr>
          <w:p w14:paraId="7D42B3CD" w14:textId="77777777" w:rsidR="00EC1B45" w:rsidRDefault="00EC1B45">
            <w:pPr>
              <w:jc w:val="right"/>
              <w:rPr>
                <w:rFonts w:eastAsia="Times New Roman"/>
              </w:rPr>
            </w:pPr>
            <w:r>
              <w:rPr>
                <w:rFonts w:eastAsia="Times New Roman"/>
              </w:rPr>
              <w:t xml:space="preserve">56 </w:t>
            </w:r>
          </w:p>
        </w:tc>
        <w:tc>
          <w:tcPr>
            <w:tcW w:w="0" w:type="auto"/>
            <w:vAlign w:val="center"/>
            <w:hideMark/>
          </w:tcPr>
          <w:p w14:paraId="02F8C8D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D3CD1D2"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14A1B3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303DB9C" w14:textId="77777777" w:rsidR="00EC1B45" w:rsidRDefault="00EC1B45">
            <w:pPr>
              <w:jc w:val="right"/>
              <w:rPr>
                <w:rFonts w:eastAsia="Times New Roman"/>
              </w:rPr>
            </w:pPr>
            <w:r>
              <w:rPr>
                <w:rFonts w:eastAsia="Times New Roman"/>
              </w:rPr>
              <w:t xml:space="preserve">1,217 </w:t>
            </w:r>
          </w:p>
        </w:tc>
        <w:tc>
          <w:tcPr>
            <w:tcW w:w="0" w:type="auto"/>
            <w:vAlign w:val="center"/>
            <w:hideMark/>
          </w:tcPr>
          <w:p w14:paraId="560CD174" w14:textId="77777777" w:rsidR="00EC1B45" w:rsidRDefault="00EC1B45">
            <w:pPr>
              <w:jc w:val="right"/>
              <w:rPr>
                <w:rFonts w:eastAsia="Times New Roman"/>
              </w:rPr>
            </w:pPr>
            <w:r>
              <w:rPr>
                <w:rFonts w:eastAsia="Times New Roman"/>
              </w:rPr>
              <w:t xml:space="preserve">7 </w:t>
            </w:r>
          </w:p>
        </w:tc>
        <w:tc>
          <w:tcPr>
            <w:tcW w:w="0" w:type="auto"/>
            <w:vAlign w:val="center"/>
            <w:hideMark/>
          </w:tcPr>
          <w:p w14:paraId="44CC2A8E"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6789542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A6DB8A8" w14:textId="77777777" w:rsidR="00EC1B45" w:rsidRDefault="00EC1B45">
            <w:pPr>
              <w:jc w:val="right"/>
              <w:rPr>
                <w:rFonts w:eastAsia="Times New Roman"/>
              </w:rPr>
            </w:pPr>
            <w:r>
              <w:rPr>
                <w:rFonts w:eastAsia="Times New Roman"/>
              </w:rPr>
              <w:t xml:space="preserve">52,449 </w:t>
            </w:r>
          </w:p>
        </w:tc>
      </w:tr>
      <w:tr w:rsidR="00EC1B45" w14:paraId="27981D1F" w14:textId="77777777">
        <w:trPr>
          <w:divId w:val="635723563"/>
          <w:tblCellSpacing w:w="15" w:type="dxa"/>
        </w:trPr>
        <w:tc>
          <w:tcPr>
            <w:tcW w:w="0" w:type="auto"/>
            <w:vAlign w:val="center"/>
            <w:hideMark/>
          </w:tcPr>
          <w:p w14:paraId="1F906B5E" w14:textId="77777777" w:rsidR="00EC1B45" w:rsidRDefault="00EC1B45">
            <w:pPr>
              <w:jc w:val="right"/>
              <w:rPr>
                <w:rFonts w:eastAsia="Times New Roman"/>
              </w:rPr>
            </w:pPr>
            <w:r>
              <w:rPr>
                <w:rFonts w:eastAsia="Times New Roman"/>
              </w:rPr>
              <w:t xml:space="preserve">Cherokee </w:t>
            </w:r>
          </w:p>
        </w:tc>
        <w:tc>
          <w:tcPr>
            <w:tcW w:w="0" w:type="auto"/>
            <w:vAlign w:val="center"/>
            <w:hideMark/>
          </w:tcPr>
          <w:p w14:paraId="0273B66A" w14:textId="77777777" w:rsidR="00EC1B45" w:rsidRDefault="00EC1B45">
            <w:pPr>
              <w:jc w:val="right"/>
              <w:rPr>
                <w:rFonts w:eastAsia="Times New Roman"/>
              </w:rPr>
            </w:pPr>
            <w:r>
              <w:rPr>
                <w:rFonts w:eastAsia="Times New Roman"/>
              </w:rPr>
              <w:t xml:space="preserve">22 </w:t>
            </w:r>
          </w:p>
        </w:tc>
        <w:tc>
          <w:tcPr>
            <w:tcW w:w="0" w:type="auto"/>
            <w:vAlign w:val="center"/>
            <w:hideMark/>
          </w:tcPr>
          <w:p w14:paraId="2C29BC01" w14:textId="77777777" w:rsidR="00EC1B45" w:rsidRDefault="00EC1B45">
            <w:pPr>
              <w:jc w:val="right"/>
              <w:rPr>
                <w:rFonts w:eastAsia="Times New Roman"/>
              </w:rPr>
            </w:pPr>
            <w:r>
              <w:rPr>
                <w:rFonts w:eastAsia="Times New Roman"/>
              </w:rPr>
              <w:t xml:space="preserve">3,406 </w:t>
            </w:r>
          </w:p>
        </w:tc>
        <w:tc>
          <w:tcPr>
            <w:tcW w:w="0" w:type="auto"/>
            <w:vAlign w:val="center"/>
            <w:hideMark/>
          </w:tcPr>
          <w:p w14:paraId="581E2E62" w14:textId="77777777" w:rsidR="00EC1B45" w:rsidRDefault="00EC1B45">
            <w:pPr>
              <w:jc w:val="right"/>
              <w:rPr>
                <w:rFonts w:eastAsia="Times New Roman"/>
              </w:rPr>
            </w:pPr>
            <w:r>
              <w:rPr>
                <w:rFonts w:eastAsia="Times New Roman"/>
              </w:rPr>
              <w:t xml:space="preserve">54 </w:t>
            </w:r>
          </w:p>
        </w:tc>
        <w:tc>
          <w:tcPr>
            <w:tcW w:w="0" w:type="auto"/>
            <w:vAlign w:val="center"/>
            <w:hideMark/>
          </w:tcPr>
          <w:p w14:paraId="18E6430A" w14:textId="77777777" w:rsidR="00EC1B45" w:rsidRDefault="00EC1B45">
            <w:pPr>
              <w:jc w:val="right"/>
              <w:rPr>
                <w:rFonts w:eastAsia="Times New Roman"/>
              </w:rPr>
            </w:pPr>
            <w:r>
              <w:rPr>
                <w:rFonts w:eastAsia="Times New Roman"/>
              </w:rPr>
              <w:t xml:space="preserve">44,133 </w:t>
            </w:r>
          </w:p>
        </w:tc>
        <w:tc>
          <w:tcPr>
            <w:tcW w:w="0" w:type="auto"/>
            <w:vAlign w:val="center"/>
            <w:hideMark/>
          </w:tcPr>
          <w:p w14:paraId="54A69D84" w14:textId="77777777" w:rsidR="00EC1B45" w:rsidRDefault="00EC1B45">
            <w:pPr>
              <w:jc w:val="right"/>
              <w:rPr>
                <w:rFonts w:eastAsia="Times New Roman"/>
              </w:rPr>
            </w:pPr>
            <w:r>
              <w:rPr>
                <w:rFonts w:eastAsia="Times New Roman"/>
              </w:rPr>
              <w:t xml:space="preserve">636 </w:t>
            </w:r>
          </w:p>
        </w:tc>
        <w:tc>
          <w:tcPr>
            <w:tcW w:w="0" w:type="auto"/>
            <w:vAlign w:val="center"/>
            <w:hideMark/>
          </w:tcPr>
          <w:p w14:paraId="16F5A45A" w14:textId="77777777" w:rsidR="00EC1B45" w:rsidRDefault="00EC1B45">
            <w:pPr>
              <w:jc w:val="right"/>
              <w:rPr>
                <w:rFonts w:eastAsia="Times New Roman"/>
              </w:rPr>
            </w:pPr>
            <w:r>
              <w:rPr>
                <w:rFonts w:eastAsia="Times New Roman"/>
              </w:rPr>
              <w:t xml:space="preserve">28,938 </w:t>
            </w:r>
          </w:p>
        </w:tc>
        <w:tc>
          <w:tcPr>
            <w:tcW w:w="0" w:type="auto"/>
            <w:vAlign w:val="center"/>
            <w:hideMark/>
          </w:tcPr>
          <w:p w14:paraId="68AECA8A" w14:textId="77777777" w:rsidR="00EC1B45" w:rsidRDefault="00EC1B45">
            <w:pPr>
              <w:jc w:val="right"/>
              <w:rPr>
                <w:rFonts w:eastAsia="Times New Roman"/>
              </w:rPr>
            </w:pPr>
            <w:r>
              <w:rPr>
                <w:rFonts w:eastAsia="Times New Roman"/>
              </w:rPr>
              <w:t xml:space="preserve">6 </w:t>
            </w:r>
          </w:p>
        </w:tc>
        <w:tc>
          <w:tcPr>
            <w:tcW w:w="0" w:type="auto"/>
            <w:vAlign w:val="center"/>
            <w:hideMark/>
          </w:tcPr>
          <w:p w14:paraId="149CF2AB" w14:textId="77777777" w:rsidR="00EC1B45" w:rsidRDefault="00EC1B45">
            <w:pPr>
              <w:jc w:val="right"/>
              <w:rPr>
                <w:rFonts w:eastAsia="Times New Roman"/>
              </w:rPr>
            </w:pPr>
            <w:r>
              <w:rPr>
                <w:rFonts w:eastAsia="Times New Roman"/>
              </w:rPr>
              <w:t xml:space="preserve">389 </w:t>
            </w:r>
          </w:p>
        </w:tc>
        <w:tc>
          <w:tcPr>
            <w:tcW w:w="0" w:type="auto"/>
            <w:vAlign w:val="center"/>
            <w:hideMark/>
          </w:tcPr>
          <w:p w14:paraId="64163820" w14:textId="77777777" w:rsidR="00EC1B45" w:rsidRDefault="00EC1B45">
            <w:pPr>
              <w:jc w:val="right"/>
              <w:rPr>
                <w:rFonts w:eastAsia="Times New Roman"/>
              </w:rPr>
            </w:pPr>
            <w:r>
              <w:rPr>
                <w:rFonts w:eastAsia="Times New Roman"/>
              </w:rPr>
              <w:t xml:space="preserve">4,398 </w:t>
            </w:r>
          </w:p>
        </w:tc>
        <w:tc>
          <w:tcPr>
            <w:tcW w:w="0" w:type="auto"/>
            <w:vAlign w:val="center"/>
            <w:hideMark/>
          </w:tcPr>
          <w:p w14:paraId="437411B2" w14:textId="77777777" w:rsidR="00EC1B45" w:rsidRDefault="00EC1B45">
            <w:pPr>
              <w:jc w:val="right"/>
              <w:rPr>
                <w:rFonts w:eastAsia="Times New Roman"/>
              </w:rPr>
            </w:pPr>
            <w:r>
              <w:rPr>
                <w:rFonts w:eastAsia="Times New Roman"/>
              </w:rPr>
              <w:t xml:space="preserve">354 </w:t>
            </w:r>
          </w:p>
        </w:tc>
        <w:tc>
          <w:tcPr>
            <w:tcW w:w="0" w:type="auto"/>
            <w:vAlign w:val="center"/>
            <w:hideMark/>
          </w:tcPr>
          <w:p w14:paraId="56D7ACFC" w14:textId="77777777" w:rsidR="00EC1B45" w:rsidRDefault="00EC1B45">
            <w:pPr>
              <w:jc w:val="right"/>
              <w:rPr>
                <w:rFonts w:eastAsia="Times New Roman"/>
              </w:rPr>
            </w:pPr>
            <w:r>
              <w:rPr>
                <w:rFonts w:eastAsia="Times New Roman"/>
              </w:rPr>
              <w:t xml:space="preserve">46 </w:t>
            </w:r>
          </w:p>
        </w:tc>
        <w:tc>
          <w:tcPr>
            <w:tcW w:w="0" w:type="auto"/>
            <w:vAlign w:val="center"/>
            <w:hideMark/>
          </w:tcPr>
          <w:p w14:paraId="2B1418CA" w14:textId="77777777" w:rsidR="00EC1B45" w:rsidRDefault="00EC1B45">
            <w:pPr>
              <w:jc w:val="right"/>
              <w:rPr>
                <w:rFonts w:eastAsia="Times New Roman"/>
              </w:rPr>
            </w:pPr>
            <w:r>
              <w:rPr>
                <w:rFonts w:eastAsia="Times New Roman"/>
              </w:rPr>
              <w:t xml:space="preserve">5,157 </w:t>
            </w:r>
          </w:p>
        </w:tc>
        <w:tc>
          <w:tcPr>
            <w:tcW w:w="0" w:type="auto"/>
            <w:vAlign w:val="center"/>
            <w:hideMark/>
          </w:tcPr>
          <w:p w14:paraId="3D07BDAC" w14:textId="77777777" w:rsidR="00EC1B45" w:rsidRDefault="00EC1B45">
            <w:pPr>
              <w:jc w:val="right"/>
              <w:rPr>
                <w:rFonts w:eastAsia="Times New Roman"/>
              </w:rPr>
            </w:pPr>
            <w:r>
              <w:rPr>
                <w:rFonts w:eastAsia="Times New Roman"/>
              </w:rPr>
              <w:t xml:space="preserve">24,809 </w:t>
            </w:r>
          </w:p>
        </w:tc>
        <w:tc>
          <w:tcPr>
            <w:tcW w:w="0" w:type="auto"/>
            <w:vAlign w:val="center"/>
            <w:hideMark/>
          </w:tcPr>
          <w:p w14:paraId="6D04437A" w14:textId="77777777" w:rsidR="00EC1B45" w:rsidRDefault="00EC1B45">
            <w:pPr>
              <w:jc w:val="right"/>
              <w:rPr>
                <w:rFonts w:eastAsia="Times New Roman"/>
              </w:rPr>
            </w:pPr>
            <w:r>
              <w:rPr>
                <w:rFonts w:eastAsia="Times New Roman"/>
              </w:rPr>
              <w:t xml:space="preserve">4,361 </w:t>
            </w:r>
          </w:p>
        </w:tc>
        <w:tc>
          <w:tcPr>
            <w:tcW w:w="0" w:type="auto"/>
            <w:vAlign w:val="center"/>
            <w:hideMark/>
          </w:tcPr>
          <w:p w14:paraId="579D90E9" w14:textId="77777777" w:rsidR="00EC1B45" w:rsidRDefault="00EC1B45">
            <w:pPr>
              <w:jc w:val="right"/>
              <w:rPr>
                <w:rFonts w:eastAsia="Times New Roman"/>
              </w:rPr>
            </w:pPr>
            <w:r>
              <w:rPr>
                <w:rFonts w:eastAsia="Times New Roman"/>
              </w:rPr>
              <w:t xml:space="preserve">518 </w:t>
            </w:r>
          </w:p>
        </w:tc>
        <w:tc>
          <w:tcPr>
            <w:tcW w:w="0" w:type="auto"/>
            <w:vAlign w:val="center"/>
            <w:hideMark/>
          </w:tcPr>
          <w:p w14:paraId="52CD2292"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22B41268" w14:textId="77777777" w:rsidR="00EC1B45" w:rsidRDefault="00EC1B45">
            <w:pPr>
              <w:jc w:val="right"/>
              <w:rPr>
                <w:rFonts w:eastAsia="Times New Roman"/>
              </w:rPr>
            </w:pPr>
            <w:r>
              <w:rPr>
                <w:rFonts w:eastAsia="Times New Roman"/>
              </w:rPr>
              <w:t xml:space="preserve">3 </w:t>
            </w:r>
          </w:p>
        </w:tc>
        <w:tc>
          <w:tcPr>
            <w:tcW w:w="0" w:type="auto"/>
            <w:vAlign w:val="center"/>
            <w:hideMark/>
          </w:tcPr>
          <w:p w14:paraId="7132F1AD" w14:textId="77777777" w:rsidR="00EC1B45" w:rsidRDefault="00EC1B45">
            <w:pPr>
              <w:jc w:val="right"/>
              <w:rPr>
                <w:rFonts w:eastAsia="Times New Roman"/>
              </w:rPr>
            </w:pPr>
            <w:r>
              <w:rPr>
                <w:rFonts w:eastAsia="Times New Roman"/>
              </w:rPr>
              <w:t xml:space="preserve">765 </w:t>
            </w:r>
          </w:p>
        </w:tc>
        <w:tc>
          <w:tcPr>
            <w:tcW w:w="0" w:type="auto"/>
            <w:vAlign w:val="center"/>
            <w:hideMark/>
          </w:tcPr>
          <w:p w14:paraId="4A6E6824"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089E154F" w14:textId="77777777" w:rsidR="00EC1B45" w:rsidRDefault="00EC1B45">
            <w:pPr>
              <w:jc w:val="right"/>
              <w:rPr>
                <w:rFonts w:eastAsia="Times New Roman"/>
              </w:rPr>
            </w:pPr>
            <w:r>
              <w:rPr>
                <w:rFonts w:eastAsia="Times New Roman"/>
              </w:rPr>
              <w:t xml:space="preserve">3 </w:t>
            </w:r>
          </w:p>
        </w:tc>
        <w:tc>
          <w:tcPr>
            <w:tcW w:w="0" w:type="auto"/>
            <w:vAlign w:val="center"/>
            <w:hideMark/>
          </w:tcPr>
          <w:p w14:paraId="33A41E37" w14:textId="77777777" w:rsidR="00EC1B45" w:rsidRDefault="00EC1B45">
            <w:pPr>
              <w:jc w:val="right"/>
              <w:rPr>
                <w:rFonts w:eastAsia="Times New Roman"/>
              </w:rPr>
            </w:pPr>
            <w:r>
              <w:rPr>
                <w:rFonts w:eastAsia="Times New Roman"/>
              </w:rPr>
              <w:t xml:space="preserve">8 </w:t>
            </w:r>
          </w:p>
        </w:tc>
        <w:tc>
          <w:tcPr>
            <w:tcW w:w="0" w:type="auto"/>
            <w:vAlign w:val="center"/>
            <w:hideMark/>
          </w:tcPr>
          <w:p w14:paraId="3A27E565" w14:textId="77777777" w:rsidR="00EC1B45" w:rsidRDefault="00EC1B45">
            <w:pPr>
              <w:jc w:val="right"/>
              <w:rPr>
                <w:rFonts w:eastAsia="Times New Roman"/>
              </w:rPr>
            </w:pPr>
            <w:r>
              <w:rPr>
                <w:rFonts w:eastAsia="Times New Roman"/>
              </w:rPr>
              <w:t xml:space="preserve">118,044 </w:t>
            </w:r>
          </w:p>
        </w:tc>
      </w:tr>
      <w:tr w:rsidR="00EC1B45" w14:paraId="4F9B917A" w14:textId="77777777">
        <w:trPr>
          <w:divId w:val="635723563"/>
          <w:tblCellSpacing w:w="15" w:type="dxa"/>
        </w:trPr>
        <w:tc>
          <w:tcPr>
            <w:tcW w:w="0" w:type="auto"/>
            <w:vAlign w:val="center"/>
            <w:hideMark/>
          </w:tcPr>
          <w:p w14:paraId="11A20867" w14:textId="77777777" w:rsidR="00EC1B45" w:rsidRDefault="00EC1B45">
            <w:pPr>
              <w:jc w:val="right"/>
              <w:rPr>
                <w:rFonts w:eastAsia="Times New Roman"/>
              </w:rPr>
            </w:pPr>
            <w:r>
              <w:rPr>
                <w:rFonts w:eastAsia="Times New Roman"/>
              </w:rPr>
              <w:t xml:space="preserve">Clayton </w:t>
            </w:r>
          </w:p>
        </w:tc>
        <w:tc>
          <w:tcPr>
            <w:tcW w:w="0" w:type="auto"/>
            <w:vAlign w:val="center"/>
            <w:hideMark/>
          </w:tcPr>
          <w:p w14:paraId="10291E9A" w14:textId="77777777" w:rsidR="00EC1B45" w:rsidRDefault="00EC1B45">
            <w:pPr>
              <w:jc w:val="right"/>
              <w:rPr>
                <w:rFonts w:eastAsia="Times New Roman"/>
              </w:rPr>
            </w:pPr>
            <w:r>
              <w:rPr>
                <w:rFonts w:eastAsia="Times New Roman"/>
              </w:rPr>
              <w:t xml:space="preserve">4 </w:t>
            </w:r>
          </w:p>
        </w:tc>
        <w:tc>
          <w:tcPr>
            <w:tcW w:w="0" w:type="auto"/>
            <w:vAlign w:val="center"/>
            <w:hideMark/>
          </w:tcPr>
          <w:p w14:paraId="1487C2DB" w14:textId="77777777" w:rsidR="00EC1B45" w:rsidRDefault="00EC1B45">
            <w:pPr>
              <w:jc w:val="right"/>
              <w:rPr>
                <w:rFonts w:eastAsia="Times New Roman"/>
              </w:rPr>
            </w:pPr>
            <w:r>
              <w:rPr>
                <w:rFonts w:eastAsia="Times New Roman"/>
              </w:rPr>
              <w:t xml:space="preserve">14 </w:t>
            </w:r>
          </w:p>
        </w:tc>
        <w:tc>
          <w:tcPr>
            <w:tcW w:w="0" w:type="auto"/>
            <w:vAlign w:val="center"/>
            <w:hideMark/>
          </w:tcPr>
          <w:p w14:paraId="374AF4EB" w14:textId="77777777" w:rsidR="00EC1B45" w:rsidRDefault="00EC1B45">
            <w:pPr>
              <w:jc w:val="right"/>
              <w:rPr>
                <w:rFonts w:eastAsia="Times New Roman"/>
              </w:rPr>
            </w:pPr>
            <w:r>
              <w:rPr>
                <w:rFonts w:eastAsia="Times New Roman"/>
              </w:rPr>
              <w:t xml:space="preserve">74 </w:t>
            </w:r>
          </w:p>
        </w:tc>
        <w:tc>
          <w:tcPr>
            <w:tcW w:w="0" w:type="auto"/>
            <w:vAlign w:val="center"/>
            <w:hideMark/>
          </w:tcPr>
          <w:p w14:paraId="51A2BF66"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6B9598B3" w14:textId="77777777" w:rsidR="00EC1B45" w:rsidRDefault="00EC1B45">
            <w:pPr>
              <w:jc w:val="right"/>
              <w:rPr>
                <w:rFonts w:eastAsia="Times New Roman"/>
              </w:rPr>
            </w:pPr>
            <w:r>
              <w:rPr>
                <w:rFonts w:eastAsia="Times New Roman"/>
              </w:rPr>
              <w:t xml:space="preserve">50,595 </w:t>
            </w:r>
          </w:p>
        </w:tc>
        <w:tc>
          <w:tcPr>
            <w:tcW w:w="0" w:type="auto"/>
            <w:vAlign w:val="center"/>
            <w:hideMark/>
          </w:tcPr>
          <w:p w14:paraId="650FF367" w14:textId="77777777" w:rsidR="00EC1B45" w:rsidRDefault="00EC1B45">
            <w:pPr>
              <w:jc w:val="right"/>
              <w:rPr>
                <w:rFonts w:eastAsia="Times New Roman"/>
              </w:rPr>
            </w:pPr>
            <w:r>
              <w:rPr>
                <w:rFonts w:eastAsia="Times New Roman"/>
              </w:rPr>
              <w:t xml:space="preserve">4,219 </w:t>
            </w:r>
          </w:p>
        </w:tc>
        <w:tc>
          <w:tcPr>
            <w:tcW w:w="0" w:type="auto"/>
            <w:vAlign w:val="center"/>
            <w:hideMark/>
          </w:tcPr>
          <w:p w14:paraId="2FF9914F" w14:textId="77777777" w:rsidR="00EC1B45" w:rsidRDefault="00EC1B45">
            <w:pPr>
              <w:jc w:val="right"/>
              <w:rPr>
                <w:rFonts w:eastAsia="Times New Roman"/>
              </w:rPr>
            </w:pPr>
            <w:r>
              <w:rPr>
                <w:rFonts w:eastAsia="Times New Roman"/>
              </w:rPr>
              <w:t xml:space="preserve">688 </w:t>
            </w:r>
          </w:p>
        </w:tc>
        <w:tc>
          <w:tcPr>
            <w:tcW w:w="0" w:type="auto"/>
            <w:vAlign w:val="center"/>
            <w:hideMark/>
          </w:tcPr>
          <w:p w14:paraId="144843D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35F552A" w14:textId="77777777" w:rsidR="00EC1B45" w:rsidRDefault="00EC1B45">
            <w:pPr>
              <w:jc w:val="right"/>
              <w:rPr>
                <w:rFonts w:eastAsia="Times New Roman"/>
              </w:rPr>
            </w:pPr>
            <w:r>
              <w:rPr>
                <w:rFonts w:eastAsia="Times New Roman"/>
              </w:rPr>
              <w:t xml:space="preserve">11,640 </w:t>
            </w:r>
          </w:p>
        </w:tc>
        <w:tc>
          <w:tcPr>
            <w:tcW w:w="0" w:type="auto"/>
            <w:vAlign w:val="center"/>
            <w:hideMark/>
          </w:tcPr>
          <w:p w14:paraId="6B52FFBA" w14:textId="77777777" w:rsidR="00EC1B45" w:rsidRDefault="00EC1B45">
            <w:pPr>
              <w:jc w:val="right"/>
              <w:rPr>
                <w:rFonts w:eastAsia="Times New Roman"/>
              </w:rPr>
            </w:pPr>
            <w:r>
              <w:rPr>
                <w:rFonts w:eastAsia="Times New Roman"/>
              </w:rPr>
              <w:t xml:space="preserve">487 </w:t>
            </w:r>
          </w:p>
        </w:tc>
        <w:tc>
          <w:tcPr>
            <w:tcW w:w="0" w:type="auto"/>
            <w:vAlign w:val="center"/>
            <w:hideMark/>
          </w:tcPr>
          <w:p w14:paraId="6A2969BF" w14:textId="77777777" w:rsidR="00EC1B45" w:rsidRDefault="00EC1B45">
            <w:pPr>
              <w:jc w:val="right"/>
              <w:rPr>
                <w:rFonts w:eastAsia="Times New Roman"/>
              </w:rPr>
            </w:pPr>
            <w:r>
              <w:rPr>
                <w:rFonts w:eastAsia="Times New Roman"/>
              </w:rPr>
              <w:t xml:space="preserve">5,007 </w:t>
            </w:r>
          </w:p>
        </w:tc>
        <w:tc>
          <w:tcPr>
            <w:tcW w:w="0" w:type="auto"/>
            <w:vAlign w:val="center"/>
            <w:hideMark/>
          </w:tcPr>
          <w:p w14:paraId="51CAA2DF" w14:textId="77777777" w:rsidR="00EC1B45" w:rsidRDefault="00EC1B45">
            <w:pPr>
              <w:jc w:val="right"/>
              <w:rPr>
                <w:rFonts w:eastAsia="Times New Roman"/>
              </w:rPr>
            </w:pPr>
            <w:r>
              <w:rPr>
                <w:rFonts w:eastAsia="Times New Roman"/>
              </w:rPr>
              <w:t xml:space="preserve">82 </w:t>
            </w:r>
          </w:p>
        </w:tc>
        <w:tc>
          <w:tcPr>
            <w:tcW w:w="0" w:type="auto"/>
            <w:vAlign w:val="center"/>
            <w:hideMark/>
          </w:tcPr>
          <w:p w14:paraId="65D720B9" w14:textId="77777777" w:rsidR="00EC1B45" w:rsidRDefault="00EC1B45">
            <w:pPr>
              <w:jc w:val="right"/>
              <w:rPr>
                <w:rFonts w:eastAsia="Times New Roman"/>
              </w:rPr>
            </w:pPr>
            <w:r>
              <w:rPr>
                <w:rFonts w:eastAsia="Times New Roman"/>
              </w:rPr>
              <w:t xml:space="preserve">38,956 </w:t>
            </w:r>
          </w:p>
        </w:tc>
        <w:tc>
          <w:tcPr>
            <w:tcW w:w="0" w:type="auto"/>
            <w:vAlign w:val="center"/>
            <w:hideMark/>
          </w:tcPr>
          <w:p w14:paraId="090F3FA3" w14:textId="77777777" w:rsidR="00EC1B45" w:rsidRDefault="00EC1B45">
            <w:pPr>
              <w:jc w:val="right"/>
              <w:rPr>
                <w:rFonts w:eastAsia="Times New Roman"/>
              </w:rPr>
            </w:pPr>
            <w:r>
              <w:rPr>
                <w:rFonts w:eastAsia="Times New Roman"/>
              </w:rPr>
              <w:t xml:space="preserve">1,450 </w:t>
            </w:r>
          </w:p>
        </w:tc>
        <w:tc>
          <w:tcPr>
            <w:tcW w:w="0" w:type="auto"/>
            <w:vAlign w:val="center"/>
            <w:hideMark/>
          </w:tcPr>
          <w:p w14:paraId="29090F4E" w14:textId="77777777" w:rsidR="00EC1B45" w:rsidRDefault="00EC1B45">
            <w:pPr>
              <w:jc w:val="right"/>
              <w:rPr>
                <w:rFonts w:eastAsia="Times New Roman"/>
              </w:rPr>
            </w:pPr>
            <w:r>
              <w:rPr>
                <w:rFonts w:eastAsia="Times New Roman"/>
              </w:rPr>
              <w:t xml:space="preserve">6 </w:t>
            </w:r>
          </w:p>
        </w:tc>
        <w:tc>
          <w:tcPr>
            <w:tcW w:w="0" w:type="auto"/>
            <w:vAlign w:val="center"/>
            <w:hideMark/>
          </w:tcPr>
          <w:p w14:paraId="5B9CFAED" w14:textId="77777777" w:rsidR="00EC1B45" w:rsidRDefault="00EC1B45">
            <w:pPr>
              <w:jc w:val="right"/>
              <w:rPr>
                <w:rFonts w:eastAsia="Times New Roman"/>
              </w:rPr>
            </w:pPr>
            <w:r>
              <w:rPr>
                <w:rFonts w:eastAsia="Times New Roman"/>
              </w:rPr>
              <w:t xml:space="preserve">5,184 </w:t>
            </w:r>
          </w:p>
        </w:tc>
        <w:tc>
          <w:tcPr>
            <w:tcW w:w="0" w:type="auto"/>
            <w:vAlign w:val="center"/>
            <w:hideMark/>
          </w:tcPr>
          <w:p w14:paraId="30533CE7" w14:textId="77777777" w:rsidR="00EC1B45" w:rsidRDefault="00EC1B45">
            <w:pPr>
              <w:jc w:val="right"/>
              <w:rPr>
                <w:rFonts w:eastAsia="Times New Roman"/>
              </w:rPr>
            </w:pPr>
            <w:r>
              <w:rPr>
                <w:rFonts w:eastAsia="Times New Roman"/>
              </w:rPr>
              <w:t xml:space="preserve">156 </w:t>
            </w:r>
          </w:p>
        </w:tc>
        <w:tc>
          <w:tcPr>
            <w:tcW w:w="0" w:type="auto"/>
            <w:vAlign w:val="center"/>
            <w:hideMark/>
          </w:tcPr>
          <w:p w14:paraId="0454257D"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2B2EEF66" w14:textId="77777777" w:rsidR="00EC1B45" w:rsidRDefault="00EC1B45">
            <w:pPr>
              <w:jc w:val="right"/>
              <w:rPr>
                <w:rFonts w:eastAsia="Times New Roman"/>
              </w:rPr>
            </w:pPr>
            <w:r>
              <w:rPr>
                <w:rFonts w:eastAsia="Times New Roman"/>
              </w:rPr>
              <w:t xml:space="preserve">506 </w:t>
            </w:r>
          </w:p>
        </w:tc>
        <w:tc>
          <w:tcPr>
            <w:tcW w:w="0" w:type="auto"/>
            <w:vAlign w:val="center"/>
            <w:hideMark/>
          </w:tcPr>
          <w:p w14:paraId="42A2DE5E" w14:textId="77777777" w:rsidR="00EC1B45" w:rsidRDefault="00EC1B45">
            <w:pPr>
              <w:jc w:val="right"/>
              <w:rPr>
                <w:rFonts w:eastAsia="Times New Roman"/>
              </w:rPr>
            </w:pPr>
            <w:r>
              <w:rPr>
                <w:rFonts w:eastAsia="Times New Roman"/>
              </w:rPr>
              <w:t xml:space="preserve">1,169 </w:t>
            </w:r>
          </w:p>
        </w:tc>
        <w:tc>
          <w:tcPr>
            <w:tcW w:w="0" w:type="auto"/>
            <w:vAlign w:val="center"/>
            <w:hideMark/>
          </w:tcPr>
          <w:p w14:paraId="7D398C78"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23CECD02" w14:textId="77777777" w:rsidR="00EC1B45" w:rsidRDefault="00EC1B45">
            <w:pPr>
              <w:jc w:val="right"/>
              <w:rPr>
                <w:rFonts w:eastAsia="Times New Roman"/>
              </w:rPr>
            </w:pPr>
            <w:r>
              <w:rPr>
                <w:rFonts w:eastAsia="Times New Roman"/>
              </w:rPr>
              <w:t xml:space="preserve">120,370 </w:t>
            </w:r>
          </w:p>
        </w:tc>
      </w:tr>
      <w:tr w:rsidR="00EC1B45" w14:paraId="314C4763" w14:textId="77777777">
        <w:trPr>
          <w:divId w:val="635723563"/>
          <w:tblCellSpacing w:w="15" w:type="dxa"/>
        </w:trPr>
        <w:tc>
          <w:tcPr>
            <w:tcW w:w="0" w:type="auto"/>
            <w:vAlign w:val="center"/>
            <w:hideMark/>
          </w:tcPr>
          <w:p w14:paraId="1E28E7AA" w14:textId="77777777" w:rsidR="00EC1B45" w:rsidRDefault="00EC1B45">
            <w:pPr>
              <w:jc w:val="right"/>
              <w:rPr>
                <w:rFonts w:eastAsia="Times New Roman"/>
              </w:rPr>
            </w:pPr>
            <w:r>
              <w:rPr>
                <w:rFonts w:eastAsia="Times New Roman"/>
              </w:rPr>
              <w:t xml:space="preserve">Cobb </w:t>
            </w:r>
          </w:p>
        </w:tc>
        <w:tc>
          <w:tcPr>
            <w:tcW w:w="0" w:type="auto"/>
            <w:vAlign w:val="center"/>
            <w:hideMark/>
          </w:tcPr>
          <w:p w14:paraId="224C1F47"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5D58BB50" w14:textId="77777777" w:rsidR="00EC1B45" w:rsidRDefault="00EC1B45">
            <w:pPr>
              <w:jc w:val="right"/>
              <w:rPr>
                <w:rFonts w:eastAsia="Times New Roman"/>
              </w:rPr>
            </w:pPr>
            <w:r>
              <w:rPr>
                <w:rFonts w:eastAsia="Times New Roman"/>
              </w:rPr>
              <w:t xml:space="preserve">3,872 </w:t>
            </w:r>
          </w:p>
        </w:tc>
        <w:tc>
          <w:tcPr>
            <w:tcW w:w="0" w:type="auto"/>
            <w:vAlign w:val="center"/>
            <w:hideMark/>
          </w:tcPr>
          <w:p w14:paraId="3016C1B5" w14:textId="77777777" w:rsidR="00EC1B45" w:rsidRDefault="00EC1B45">
            <w:pPr>
              <w:jc w:val="right"/>
              <w:rPr>
                <w:rFonts w:eastAsia="Times New Roman"/>
              </w:rPr>
            </w:pPr>
            <w:r>
              <w:rPr>
                <w:rFonts w:eastAsia="Times New Roman"/>
              </w:rPr>
              <w:t xml:space="preserve">1,008 </w:t>
            </w:r>
          </w:p>
        </w:tc>
        <w:tc>
          <w:tcPr>
            <w:tcW w:w="0" w:type="auto"/>
            <w:vAlign w:val="center"/>
            <w:hideMark/>
          </w:tcPr>
          <w:p w14:paraId="741207D4" w14:textId="77777777" w:rsidR="00EC1B45" w:rsidRDefault="00EC1B45">
            <w:pPr>
              <w:jc w:val="right"/>
              <w:rPr>
                <w:rFonts w:eastAsia="Times New Roman"/>
              </w:rPr>
            </w:pPr>
            <w:r>
              <w:rPr>
                <w:rFonts w:eastAsia="Times New Roman"/>
              </w:rPr>
              <w:t xml:space="preserve">9,577 </w:t>
            </w:r>
          </w:p>
        </w:tc>
        <w:tc>
          <w:tcPr>
            <w:tcW w:w="0" w:type="auto"/>
            <w:vAlign w:val="center"/>
            <w:hideMark/>
          </w:tcPr>
          <w:p w14:paraId="72C3505D" w14:textId="77777777" w:rsidR="00EC1B45" w:rsidRDefault="00EC1B45">
            <w:pPr>
              <w:jc w:val="right"/>
              <w:rPr>
                <w:rFonts w:eastAsia="Times New Roman"/>
              </w:rPr>
            </w:pPr>
            <w:r>
              <w:rPr>
                <w:rFonts w:eastAsia="Times New Roman"/>
              </w:rPr>
              <w:t xml:space="preserve">6,627 </w:t>
            </w:r>
          </w:p>
        </w:tc>
        <w:tc>
          <w:tcPr>
            <w:tcW w:w="0" w:type="auto"/>
            <w:vAlign w:val="center"/>
            <w:hideMark/>
          </w:tcPr>
          <w:p w14:paraId="49EF05D5" w14:textId="77777777" w:rsidR="00EC1B45" w:rsidRDefault="00EC1B45">
            <w:pPr>
              <w:jc w:val="right"/>
              <w:rPr>
                <w:rFonts w:eastAsia="Times New Roman"/>
              </w:rPr>
            </w:pPr>
            <w:r>
              <w:rPr>
                <w:rFonts w:eastAsia="Times New Roman"/>
              </w:rPr>
              <w:t xml:space="preserve">228,118 </w:t>
            </w:r>
          </w:p>
        </w:tc>
        <w:tc>
          <w:tcPr>
            <w:tcW w:w="0" w:type="auto"/>
            <w:vAlign w:val="center"/>
            <w:hideMark/>
          </w:tcPr>
          <w:p w14:paraId="71BF9491" w14:textId="77777777" w:rsidR="00EC1B45" w:rsidRDefault="00EC1B45">
            <w:pPr>
              <w:jc w:val="right"/>
              <w:rPr>
                <w:rFonts w:eastAsia="Times New Roman"/>
              </w:rPr>
            </w:pPr>
            <w:r>
              <w:rPr>
                <w:rFonts w:eastAsia="Times New Roman"/>
              </w:rPr>
              <w:t xml:space="preserve">272 </w:t>
            </w:r>
          </w:p>
        </w:tc>
        <w:tc>
          <w:tcPr>
            <w:tcW w:w="0" w:type="auto"/>
            <w:vAlign w:val="center"/>
            <w:hideMark/>
          </w:tcPr>
          <w:p w14:paraId="5DB376DC" w14:textId="77777777" w:rsidR="00EC1B45" w:rsidRDefault="00EC1B45">
            <w:pPr>
              <w:jc w:val="right"/>
              <w:rPr>
                <w:rFonts w:eastAsia="Times New Roman"/>
              </w:rPr>
            </w:pPr>
            <w:r>
              <w:rPr>
                <w:rFonts w:eastAsia="Times New Roman"/>
              </w:rPr>
              <w:t xml:space="preserve">76 </w:t>
            </w:r>
          </w:p>
        </w:tc>
        <w:tc>
          <w:tcPr>
            <w:tcW w:w="0" w:type="auto"/>
            <w:vAlign w:val="center"/>
            <w:hideMark/>
          </w:tcPr>
          <w:p w14:paraId="48E3BD3F" w14:textId="77777777" w:rsidR="00EC1B45" w:rsidRDefault="00EC1B45">
            <w:pPr>
              <w:jc w:val="right"/>
              <w:rPr>
                <w:rFonts w:eastAsia="Times New Roman"/>
              </w:rPr>
            </w:pPr>
            <w:r>
              <w:rPr>
                <w:rFonts w:eastAsia="Times New Roman"/>
              </w:rPr>
              <w:t xml:space="preserve">23,336 </w:t>
            </w:r>
          </w:p>
        </w:tc>
        <w:tc>
          <w:tcPr>
            <w:tcW w:w="0" w:type="auto"/>
            <w:vAlign w:val="center"/>
            <w:hideMark/>
          </w:tcPr>
          <w:p w14:paraId="63E0063B" w14:textId="77777777" w:rsidR="00EC1B45" w:rsidRDefault="00EC1B45">
            <w:pPr>
              <w:jc w:val="right"/>
              <w:rPr>
                <w:rFonts w:eastAsia="Times New Roman"/>
              </w:rPr>
            </w:pPr>
            <w:r>
              <w:rPr>
                <w:rFonts w:eastAsia="Times New Roman"/>
              </w:rPr>
              <w:t xml:space="preserve">6,908 </w:t>
            </w:r>
          </w:p>
        </w:tc>
        <w:tc>
          <w:tcPr>
            <w:tcW w:w="0" w:type="auto"/>
            <w:vAlign w:val="center"/>
            <w:hideMark/>
          </w:tcPr>
          <w:p w14:paraId="245BF84D" w14:textId="77777777" w:rsidR="00EC1B45" w:rsidRDefault="00EC1B45">
            <w:pPr>
              <w:jc w:val="right"/>
              <w:rPr>
                <w:rFonts w:eastAsia="Times New Roman"/>
              </w:rPr>
            </w:pPr>
            <w:r>
              <w:rPr>
                <w:rFonts w:eastAsia="Times New Roman"/>
              </w:rPr>
              <w:t xml:space="preserve">611 </w:t>
            </w:r>
          </w:p>
        </w:tc>
        <w:tc>
          <w:tcPr>
            <w:tcW w:w="0" w:type="auto"/>
            <w:vAlign w:val="center"/>
            <w:hideMark/>
          </w:tcPr>
          <w:p w14:paraId="775166E7" w14:textId="77777777" w:rsidR="00EC1B45" w:rsidRDefault="00EC1B45">
            <w:pPr>
              <w:jc w:val="right"/>
              <w:rPr>
                <w:rFonts w:eastAsia="Times New Roman"/>
              </w:rPr>
            </w:pPr>
            <w:r>
              <w:rPr>
                <w:rFonts w:eastAsia="Times New Roman"/>
              </w:rPr>
              <w:t xml:space="preserve">2,140 </w:t>
            </w:r>
          </w:p>
        </w:tc>
        <w:tc>
          <w:tcPr>
            <w:tcW w:w="0" w:type="auto"/>
            <w:vAlign w:val="center"/>
            <w:hideMark/>
          </w:tcPr>
          <w:p w14:paraId="08E5B052" w14:textId="77777777" w:rsidR="00EC1B45" w:rsidRDefault="00EC1B45">
            <w:pPr>
              <w:jc w:val="right"/>
              <w:rPr>
                <w:rFonts w:eastAsia="Times New Roman"/>
              </w:rPr>
            </w:pPr>
            <w:r>
              <w:rPr>
                <w:rFonts w:eastAsia="Times New Roman"/>
              </w:rPr>
              <w:t xml:space="preserve">95,091 </w:t>
            </w:r>
          </w:p>
        </w:tc>
        <w:tc>
          <w:tcPr>
            <w:tcW w:w="0" w:type="auto"/>
            <w:vAlign w:val="center"/>
            <w:hideMark/>
          </w:tcPr>
          <w:p w14:paraId="6EA9EBC4" w14:textId="77777777" w:rsidR="00EC1B45" w:rsidRDefault="00EC1B45">
            <w:pPr>
              <w:jc w:val="right"/>
              <w:rPr>
                <w:rFonts w:eastAsia="Times New Roman"/>
              </w:rPr>
            </w:pPr>
            <w:r>
              <w:rPr>
                <w:rFonts w:eastAsia="Times New Roman"/>
              </w:rPr>
              <w:t xml:space="preserve">7,528 </w:t>
            </w:r>
          </w:p>
        </w:tc>
        <w:tc>
          <w:tcPr>
            <w:tcW w:w="0" w:type="auto"/>
            <w:vAlign w:val="center"/>
            <w:hideMark/>
          </w:tcPr>
          <w:p w14:paraId="07C69DF7" w14:textId="77777777" w:rsidR="00EC1B45" w:rsidRDefault="00EC1B45">
            <w:pPr>
              <w:jc w:val="right"/>
              <w:rPr>
                <w:rFonts w:eastAsia="Times New Roman"/>
              </w:rPr>
            </w:pPr>
            <w:r>
              <w:rPr>
                <w:rFonts w:eastAsia="Times New Roman"/>
              </w:rPr>
              <w:t xml:space="preserve">123 </w:t>
            </w:r>
          </w:p>
        </w:tc>
        <w:tc>
          <w:tcPr>
            <w:tcW w:w="0" w:type="auto"/>
            <w:vAlign w:val="center"/>
            <w:hideMark/>
          </w:tcPr>
          <w:p w14:paraId="69A6C599" w14:textId="77777777" w:rsidR="00EC1B45" w:rsidRDefault="00EC1B45">
            <w:pPr>
              <w:jc w:val="right"/>
              <w:rPr>
                <w:rFonts w:eastAsia="Times New Roman"/>
              </w:rPr>
            </w:pPr>
            <w:r>
              <w:rPr>
                <w:rFonts w:eastAsia="Times New Roman"/>
              </w:rPr>
              <w:t xml:space="preserve">334 </w:t>
            </w:r>
          </w:p>
        </w:tc>
        <w:tc>
          <w:tcPr>
            <w:tcW w:w="0" w:type="auto"/>
            <w:vAlign w:val="center"/>
            <w:hideMark/>
          </w:tcPr>
          <w:p w14:paraId="3DF7799D" w14:textId="77777777" w:rsidR="00EC1B45" w:rsidRDefault="00EC1B45">
            <w:pPr>
              <w:jc w:val="right"/>
              <w:rPr>
                <w:rFonts w:eastAsia="Times New Roman"/>
              </w:rPr>
            </w:pPr>
            <w:r>
              <w:rPr>
                <w:rFonts w:eastAsia="Times New Roman"/>
              </w:rPr>
              <w:t xml:space="preserve">31 </w:t>
            </w:r>
          </w:p>
        </w:tc>
        <w:tc>
          <w:tcPr>
            <w:tcW w:w="0" w:type="auto"/>
            <w:vAlign w:val="center"/>
            <w:hideMark/>
          </w:tcPr>
          <w:p w14:paraId="5A015F9D" w14:textId="77777777" w:rsidR="00EC1B45" w:rsidRDefault="00EC1B45">
            <w:pPr>
              <w:jc w:val="right"/>
              <w:rPr>
                <w:rFonts w:eastAsia="Times New Roman"/>
              </w:rPr>
            </w:pPr>
            <w:r>
              <w:rPr>
                <w:rFonts w:eastAsia="Times New Roman"/>
              </w:rPr>
              <w:t xml:space="preserve">5,683 </w:t>
            </w:r>
          </w:p>
        </w:tc>
        <w:tc>
          <w:tcPr>
            <w:tcW w:w="0" w:type="auto"/>
            <w:vAlign w:val="center"/>
            <w:hideMark/>
          </w:tcPr>
          <w:p w14:paraId="01BDF33D" w14:textId="77777777" w:rsidR="00EC1B45" w:rsidRDefault="00EC1B45">
            <w:pPr>
              <w:jc w:val="right"/>
              <w:rPr>
                <w:rFonts w:eastAsia="Times New Roman"/>
              </w:rPr>
            </w:pPr>
            <w:r>
              <w:rPr>
                <w:rFonts w:eastAsia="Times New Roman"/>
              </w:rPr>
              <w:t xml:space="preserve">178 </w:t>
            </w:r>
          </w:p>
        </w:tc>
        <w:tc>
          <w:tcPr>
            <w:tcW w:w="0" w:type="auto"/>
            <w:vAlign w:val="center"/>
            <w:hideMark/>
          </w:tcPr>
          <w:p w14:paraId="6F291F88"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17ABA357"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2EA5FF9F" w14:textId="77777777" w:rsidR="00EC1B45" w:rsidRDefault="00EC1B45">
            <w:pPr>
              <w:jc w:val="right"/>
              <w:rPr>
                <w:rFonts w:eastAsia="Times New Roman"/>
              </w:rPr>
            </w:pPr>
            <w:r>
              <w:rPr>
                <w:rFonts w:eastAsia="Times New Roman"/>
              </w:rPr>
              <w:t xml:space="preserve">391,597 </w:t>
            </w:r>
          </w:p>
        </w:tc>
      </w:tr>
      <w:tr w:rsidR="00EC1B45" w14:paraId="63363715" w14:textId="77777777">
        <w:trPr>
          <w:divId w:val="635723563"/>
          <w:tblCellSpacing w:w="15" w:type="dxa"/>
        </w:trPr>
        <w:tc>
          <w:tcPr>
            <w:tcW w:w="0" w:type="auto"/>
            <w:vAlign w:val="center"/>
            <w:hideMark/>
          </w:tcPr>
          <w:p w14:paraId="565B6586" w14:textId="77777777" w:rsidR="00EC1B45" w:rsidRDefault="00EC1B45">
            <w:pPr>
              <w:jc w:val="right"/>
              <w:rPr>
                <w:rFonts w:eastAsia="Times New Roman"/>
              </w:rPr>
            </w:pPr>
            <w:r>
              <w:rPr>
                <w:rFonts w:eastAsia="Times New Roman"/>
              </w:rPr>
              <w:t xml:space="preserve">Coweta </w:t>
            </w:r>
          </w:p>
        </w:tc>
        <w:tc>
          <w:tcPr>
            <w:tcW w:w="0" w:type="auto"/>
            <w:vAlign w:val="center"/>
            <w:hideMark/>
          </w:tcPr>
          <w:p w14:paraId="0B52A73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CE695AA" w14:textId="77777777" w:rsidR="00EC1B45" w:rsidRDefault="00EC1B45">
            <w:pPr>
              <w:jc w:val="right"/>
              <w:rPr>
                <w:rFonts w:eastAsia="Times New Roman"/>
              </w:rPr>
            </w:pPr>
            <w:r>
              <w:rPr>
                <w:rFonts w:eastAsia="Times New Roman"/>
              </w:rPr>
              <w:t xml:space="preserve">2 </w:t>
            </w:r>
          </w:p>
        </w:tc>
        <w:tc>
          <w:tcPr>
            <w:tcW w:w="0" w:type="auto"/>
            <w:vAlign w:val="center"/>
            <w:hideMark/>
          </w:tcPr>
          <w:p w14:paraId="3508980A" w14:textId="77777777" w:rsidR="00EC1B45" w:rsidRDefault="00EC1B45">
            <w:pPr>
              <w:jc w:val="right"/>
              <w:rPr>
                <w:rFonts w:eastAsia="Times New Roman"/>
              </w:rPr>
            </w:pPr>
            <w:r>
              <w:rPr>
                <w:rFonts w:eastAsia="Times New Roman"/>
              </w:rPr>
              <w:t xml:space="preserve">2,888 </w:t>
            </w:r>
          </w:p>
        </w:tc>
        <w:tc>
          <w:tcPr>
            <w:tcW w:w="0" w:type="auto"/>
            <w:vAlign w:val="center"/>
            <w:hideMark/>
          </w:tcPr>
          <w:p w14:paraId="25BD8616"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72CDB449" w14:textId="77777777" w:rsidR="00EC1B45" w:rsidRDefault="00EC1B45">
            <w:pPr>
              <w:jc w:val="right"/>
              <w:rPr>
                <w:rFonts w:eastAsia="Times New Roman"/>
              </w:rPr>
            </w:pPr>
            <w:r>
              <w:rPr>
                <w:rFonts w:eastAsia="Times New Roman"/>
              </w:rPr>
              <w:t xml:space="preserve">4,098 </w:t>
            </w:r>
          </w:p>
        </w:tc>
        <w:tc>
          <w:tcPr>
            <w:tcW w:w="0" w:type="auto"/>
            <w:vAlign w:val="center"/>
            <w:hideMark/>
          </w:tcPr>
          <w:p w14:paraId="588A3A7F" w14:textId="77777777" w:rsidR="00EC1B45" w:rsidRDefault="00EC1B45">
            <w:pPr>
              <w:jc w:val="right"/>
              <w:rPr>
                <w:rFonts w:eastAsia="Times New Roman"/>
              </w:rPr>
            </w:pPr>
            <w:r>
              <w:rPr>
                <w:rFonts w:eastAsia="Times New Roman"/>
              </w:rPr>
              <w:t xml:space="preserve">1,675 </w:t>
            </w:r>
          </w:p>
        </w:tc>
        <w:tc>
          <w:tcPr>
            <w:tcW w:w="0" w:type="auto"/>
            <w:vAlign w:val="center"/>
            <w:hideMark/>
          </w:tcPr>
          <w:p w14:paraId="49F2FC38" w14:textId="77777777" w:rsidR="00EC1B45" w:rsidRDefault="00EC1B45">
            <w:pPr>
              <w:jc w:val="right"/>
              <w:rPr>
                <w:rFonts w:eastAsia="Times New Roman"/>
              </w:rPr>
            </w:pPr>
            <w:r>
              <w:rPr>
                <w:rFonts w:eastAsia="Times New Roman"/>
              </w:rPr>
              <w:t xml:space="preserve">33,599 </w:t>
            </w:r>
          </w:p>
        </w:tc>
        <w:tc>
          <w:tcPr>
            <w:tcW w:w="0" w:type="auto"/>
            <w:vAlign w:val="center"/>
            <w:hideMark/>
          </w:tcPr>
          <w:p w14:paraId="09C2C14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F7D2E24" w14:textId="77777777" w:rsidR="00EC1B45" w:rsidRDefault="00EC1B45">
            <w:pPr>
              <w:jc w:val="right"/>
              <w:rPr>
                <w:rFonts w:eastAsia="Times New Roman"/>
              </w:rPr>
            </w:pPr>
            <w:r>
              <w:rPr>
                <w:rFonts w:eastAsia="Times New Roman"/>
              </w:rPr>
              <w:t xml:space="preserve">1,565 </w:t>
            </w:r>
          </w:p>
        </w:tc>
        <w:tc>
          <w:tcPr>
            <w:tcW w:w="0" w:type="auto"/>
            <w:vAlign w:val="center"/>
            <w:hideMark/>
          </w:tcPr>
          <w:p w14:paraId="505FC5C9" w14:textId="77777777" w:rsidR="00EC1B45" w:rsidRDefault="00EC1B45">
            <w:pPr>
              <w:jc w:val="right"/>
              <w:rPr>
                <w:rFonts w:eastAsia="Times New Roman"/>
              </w:rPr>
            </w:pPr>
            <w:r>
              <w:rPr>
                <w:rFonts w:eastAsia="Times New Roman"/>
              </w:rPr>
              <w:t xml:space="preserve">1,363 </w:t>
            </w:r>
          </w:p>
        </w:tc>
        <w:tc>
          <w:tcPr>
            <w:tcW w:w="0" w:type="auto"/>
            <w:vAlign w:val="center"/>
            <w:hideMark/>
          </w:tcPr>
          <w:p w14:paraId="05339E65" w14:textId="77777777" w:rsidR="00EC1B45" w:rsidRDefault="00EC1B45">
            <w:pPr>
              <w:jc w:val="right"/>
              <w:rPr>
                <w:rFonts w:eastAsia="Times New Roman"/>
              </w:rPr>
            </w:pPr>
            <w:r>
              <w:rPr>
                <w:rFonts w:eastAsia="Times New Roman"/>
              </w:rPr>
              <w:t xml:space="preserve">9,568 </w:t>
            </w:r>
          </w:p>
        </w:tc>
        <w:tc>
          <w:tcPr>
            <w:tcW w:w="0" w:type="auto"/>
            <w:vAlign w:val="center"/>
            <w:hideMark/>
          </w:tcPr>
          <w:p w14:paraId="28502B29" w14:textId="77777777" w:rsidR="00EC1B45" w:rsidRDefault="00EC1B45">
            <w:pPr>
              <w:jc w:val="right"/>
              <w:rPr>
                <w:rFonts w:eastAsia="Times New Roman"/>
              </w:rPr>
            </w:pPr>
            <w:r>
              <w:rPr>
                <w:rFonts w:eastAsia="Times New Roman"/>
              </w:rPr>
              <w:t xml:space="preserve">4 </w:t>
            </w:r>
          </w:p>
        </w:tc>
        <w:tc>
          <w:tcPr>
            <w:tcW w:w="0" w:type="auto"/>
            <w:vAlign w:val="center"/>
            <w:hideMark/>
          </w:tcPr>
          <w:p w14:paraId="26948CA7" w14:textId="77777777" w:rsidR="00EC1B45" w:rsidRDefault="00EC1B45">
            <w:pPr>
              <w:jc w:val="right"/>
              <w:rPr>
                <w:rFonts w:eastAsia="Times New Roman"/>
              </w:rPr>
            </w:pPr>
            <w:r>
              <w:rPr>
                <w:rFonts w:eastAsia="Times New Roman"/>
              </w:rPr>
              <w:t xml:space="preserve">10,805 </w:t>
            </w:r>
          </w:p>
        </w:tc>
        <w:tc>
          <w:tcPr>
            <w:tcW w:w="0" w:type="auto"/>
            <w:vAlign w:val="center"/>
            <w:hideMark/>
          </w:tcPr>
          <w:p w14:paraId="2BE4A475" w14:textId="77777777" w:rsidR="00EC1B45" w:rsidRDefault="00EC1B45">
            <w:pPr>
              <w:jc w:val="right"/>
              <w:rPr>
                <w:rFonts w:eastAsia="Times New Roman"/>
              </w:rPr>
            </w:pPr>
            <w:r>
              <w:rPr>
                <w:rFonts w:eastAsia="Times New Roman"/>
              </w:rPr>
              <w:t xml:space="preserve">163 </w:t>
            </w:r>
          </w:p>
        </w:tc>
        <w:tc>
          <w:tcPr>
            <w:tcW w:w="0" w:type="auto"/>
            <w:vAlign w:val="center"/>
            <w:hideMark/>
          </w:tcPr>
          <w:p w14:paraId="7D85E26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44BC20B" w14:textId="77777777" w:rsidR="00EC1B45" w:rsidRDefault="00EC1B45">
            <w:pPr>
              <w:jc w:val="right"/>
              <w:rPr>
                <w:rFonts w:eastAsia="Times New Roman"/>
              </w:rPr>
            </w:pPr>
            <w:r>
              <w:rPr>
                <w:rFonts w:eastAsia="Times New Roman"/>
              </w:rPr>
              <w:t xml:space="preserve">715 </w:t>
            </w:r>
          </w:p>
        </w:tc>
        <w:tc>
          <w:tcPr>
            <w:tcW w:w="0" w:type="auto"/>
            <w:vAlign w:val="center"/>
            <w:hideMark/>
          </w:tcPr>
          <w:p w14:paraId="395FE90D" w14:textId="77777777" w:rsidR="00EC1B45" w:rsidRDefault="00EC1B45">
            <w:pPr>
              <w:jc w:val="right"/>
              <w:rPr>
                <w:rFonts w:eastAsia="Times New Roman"/>
              </w:rPr>
            </w:pPr>
            <w:r>
              <w:rPr>
                <w:rFonts w:eastAsia="Times New Roman"/>
              </w:rPr>
              <w:t xml:space="preserve">12 </w:t>
            </w:r>
          </w:p>
        </w:tc>
        <w:tc>
          <w:tcPr>
            <w:tcW w:w="0" w:type="auto"/>
            <w:vAlign w:val="center"/>
            <w:hideMark/>
          </w:tcPr>
          <w:p w14:paraId="2F7C7562" w14:textId="77777777" w:rsidR="00EC1B45" w:rsidRDefault="00EC1B45">
            <w:pPr>
              <w:jc w:val="right"/>
              <w:rPr>
                <w:rFonts w:eastAsia="Times New Roman"/>
              </w:rPr>
            </w:pPr>
            <w:r>
              <w:rPr>
                <w:rFonts w:eastAsia="Times New Roman"/>
              </w:rPr>
              <w:t xml:space="preserve">148 </w:t>
            </w:r>
          </w:p>
        </w:tc>
        <w:tc>
          <w:tcPr>
            <w:tcW w:w="0" w:type="auto"/>
            <w:vAlign w:val="center"/>
            <w:hideMark/>
          </w:tcPr>
          <w:p w14:paraId="54B00C63" w14:textId="77777777" w:rsidR="00EC1B45" w:rsidRDefault="00EC1B45">
            <w:pPr>
              <w:jc w:val="right"/>
              <w:rPr>
                <w:rFonts w:eastAsia="Times New Roman"/>
              </w:rPr>
            </w:pPr>
            <w:r>
              <w:rPr>
                <w:rFonts w:eastAsia="Times New Roman"/>
              </w:rPr>
              <w:t xml:space="preserve">32 </w:t>
            </w:r>
          </w:p>
        </w:tc>
        <w:tc>
          <w:tcPr>
            <w:tcW w:w="0" w:type="auto"/>
            <w:vAlign w:val="center"/>
            <w:hideMark/>
          </w:tcPr>
          <w:p w14:paraId="00D81F5D" w14:textId="77777777" w:rsidR="00EC1B45" w:rsidRDefault="00EC1B45">
            <w:pPr>
              <w:jc w:val="right"/>
              <w:rPr>
                <w:rFonts w:eastAsia="Times New Roman"/>
              </w:rPr>
            </w:pPr>
            <w:r>
              <w:rPr>
                <w:rFonts w:eastAsia="Times New Roman"/>
              </w:rPr>
              <w:t xml:space="preserve">1,374 </w:t>
            </w:r>
          </w:p>
        </w:tc>
        <w:tc>
          <w:tcPr>
            <w:tcW w:w="0" w:type="auto"/>
            <w:vAlign w:val="center"/>
            <w:hideMark/>
          </w:tcPr>
          <w:p w14:paraId="7E37EDC0" w14:textId="77777777" w:rsidR="00EC1B45" w:rsidRDefault="00EC1B45">
            <w:pPr>
              <w:jc w:val="right"/>
              <w:rPr>
                <w:rFonts w:eastAsia="Times New Roman"/>
              </w:rPr>
            </w:pPr>
            <w:r>
              <w:rPr>
                <w:rFonts w:eastAsia="Times New Roman"/>
              </w:rPr>
              <w:t xml:space="preserve">2 </w:t>
            </w:r>
          </w:p>
        </w:tc>
        <w:tc>
          <w:tcPr>
            <w:tcW w:w="0" w:type="auto"/>
            <w:vAlign w:val="center"/>
            <w:hideMark/>
          </w:tcPr>
          <w:p w14:paraId="42A8DD15" w14:textId="77777777" w:rsidR="00EC1B45" w:rsidRDefault="00EC1B45">
            <w:pPr>
              <w:jc w:val="right"/>
              <w:rPr>
                <w:rFonts w:eastAsia="Times New Roman"/>
              </w:rPr>
            </w:pPr>
            <w:r>
              <w:rPr>
                <w:rFonts w:eastAsia="Times New Roman"/>
              </w:rPr>
              <w:t xml:space="preserve">68,028 </w:t>
            </w:r>
          </w:p>
        </w:tc>
      </w:tr>
      <w:tr w:rsidR="00EC1B45" w14:paraId="097B90E6" w14:textId="77777777">
        <w:trPr>
          <w:divId w:val="635723563"/>
          <w:tblCellSpacing w:w="15" w:type="dxa"/>
        </w:trPr>
        <w:tc>
          <w:tcPr>
            <w:tcW w:w="0" w:type="auto"/>
            <w:vAlign w:val="center"/>
            <w:hideMark/>
          </w:tcPr>
          <w:p w14:paraId="31EC1345" w14:textId="77777777" w:rsidR="00EC1B45" w:rsidRDefault="00EC1B45">
            <w:pPr>
              <w:jc w:val="right"/>
              <w:rPr>
                <w:rFonts w:eastAsia="Times New Roman"/>
              </w:rPr>
            </w:pPr>
            <w:r>
              <w:rPr>
                <w:rFonts w:eastAsia="Times New Roman"/>
              </w:rPr>
              <w:t xml:space="preserve">Dawson </w:t>
            </w:r>
          </w:p>
        </w:tc>
        <w:tc>
          <w:tcPr>
            <w:tcW w:w="0" w:type="auto"/>
            <w:vAlign w:val="center"/>
            <w:hideMark/>
          </w:tcPr>
          <w:p w14:paraId="48AC1475"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0C99B6E8"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000A931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0B889CE" w14:textId="77777777" w:rsidR="00EC1B45" w:rsidRDefault="00EC1B45">
            <w:pPr>
              <w:jc w:val="right"/>
              <w:rPr>
                <w:rFonts w:eastAsia="Times New Roman"/>
              </w:rPr>
            </w:pPr>
            <w:r>
              <w:rPr>
                <w:rFonts w:eastAsia="Times New Roman"/>
              </w:rPr>
              <w:t xml:space="preserve">480 </w:t>
            </w:r>
          </w:p>
        </w:tc>
        <w:tc>
          <w:tcPr>
            <w:tcW w:w="0" w:type="auto"/>
            <w:vAlign w:val="center"/>
            <w:hideMark/>
          </w:tcPr>
          <w:p w14:paraId="328B7822" w14:textId="77777777" w:rsidR="00EC1B45" w:rsidRDefault="00EC1B45">
            <w:pPr>
              <w:jc w:val="right"/>
              <w:rPr>
                <w:rFonts w:eastAsia="Times New Roman"/>
              </w:rPr>
            </w:pPr>
            <w:r>
              <w:rPr>
                <w:rFonts w:eastAsia="Times New Roman"/>
              </w:rPr>
              <w:t xml:space="preserve">4 </w:t>
            </w:r>
          </w:p>
        </w:tc>
        <w:tc>
          <w:tcPr>
            <w:tcW w:w="0" w:type="auto"/>
            <w:vAlign w:val="center"/>
            <w:hideMark/>
          </w:tcPr>
          <w:p w14:paraId="2B8C7EBA" w14:textId="77777777" w:rsidR="00EC1B45" w:rsidRDefault="00EC1B45">
            <w:pPr>
              <w:jc w:val="right"/>
              <w:rPr>
                <w:rFonts w:eastAsia="Times New Roman"/>
              </w:rPr>
            </w:pPr>
            <w:r>
              <w:rPr>
                <w:rFonts w:eastAsia="Times New Roman"/>
              </w:rPr>
              <w:t xml:space="preserve">310 </w:t>
            </w:r>
          </w:p>
        </w:tc>
        <w:tc>
          <w:tcPr>
            <w:tcW w:w="0" w:type="auto"/>
            <w:vAlign w:val="center"/>
            <w:hideMark/>
          </w:tcPr>
          <w:p w14:paraId="47E67F4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0ACF113" w14:textId="77777777" w:rsidR="00EC1B45" w:rsidRDefault="00EC1B45">
            <w:pPr>
              <w:jc w:val="right"/>
              <w:rPr>
                <w:rFonts w:eastAsia="Times New Roman"/>
              </w:rPr>
            </w:pPr>
            <w:r>
              <w:rPr>
                <w:rFonts w:eastAsia="Times New Roman"/>
              </w:rPr>
              <w:t xml:space="preserve">4,748 </w:t>
            </w:r>
          </w:p>
        </w:tc>
        <w:tc>
          <w:tcPr>
            <w:tcW w:w="0" w:type="auto"/>
            <w:vAlign w:val="center"/>
            <w:hideMark/>
          </w:tcPr>
          <w:p w14:paraId="35A94789" w14:textId="77777777" w:rsidR="00EC1B45" w:rsidRDefault="00EC1B45">
            <w:pPr>
              <w:jc w:val="right"/>
              <w:rPr>
                <w:rFonts w:eastAsia="Times New Roman"/>
              </w:rPr>
            </w:pPr>
            <w:r>
              <w:rPr>
                <w:rFonts w:eastAsia="Times New Roman"/>
              </w:rPr>
              <w:t xml:space="preserve">170 </w:t>
            </w:r>
          </w:p>
        </w:tc>
        <w:tc>
          <w:tcPr>
            <w:tcW w:w="0" w:type="auto"/>
            <w:vAlign w:val="center"/>
            <w:hideMark/>
          </w:tcPr>
          <w:p w14:paraId="3A2A2052" w14:textId="77777777" w:rsidR="00EC1B45" w:rsidRDefault="00EC1B45">
            <w:pPr>
              <w:jc w:val="right"/>
              <w:rPr>
                <w:rFonts w:eastAsia="Times New Roman"/>
              </w:rPr>
            </w:pPr>
            <w:r>
              <w:rPr>
                <w:rFonts w:eastAsia="Times New Roman"/>
              </w:rPr>
              <w:t xml:space="preserve">3 </w:t>
            </w:r>
          </w:p>
        </w:tc>
        <w:tc>
          <w:tcPr>
            <w:tcW w:w="0" w:type="auto"/>
            <w:vAlign w:val="center"/>
            <w:hideMark/>
          </w:tcPr>
          <w:p w14:paraId="7D26C38D" w14:textId="77777777" w:rsidR="00EC1B45" w:rsidRDefault="00EC1B45">
            <w:pPr>
              <w:jc w:val="right"/>
              <w:rPr>
                <w:rFonts w:eastAsia="Times New Roman"/>
              </w:rPr>
            </w:pPr>
            <w:r>
              <w:rPr>
                <w:rFonts w:eastAsia="Times New Roman"/>
              </w:rPr>
              <w:t xml:space="preserve">1 </w:t>
            </w:r>
          </w:p>
        </w:tc>
        <w:tc>
          <w:tcPr>
            <w:tcW w:w="0" w:type="auto"/>
            <w:vAlign w:val="center"/>
            <w:hideMark/>
          </w:tcPr>
          <w:p w14:paraId="5328E94A" w14:textId="77777777" w:rsidR="00EC1B45" w:rsidRDefault="00EC1B45">
            <w:pPr>
              <w:jc w:val="right"/>
              <w:rPr>
                <w:rFonts w:eastAsia="Times New Roman"/>
              </w:rPr>
            </w:pPr>
            <w:r>
              <w:rPr>
                <w:rFonts w:eastAsia="Times New Roman"/>
              </w:rPr>
              <w:t xml:space="preserve">2,026 </w:t>
            </w:r>
          </w:p>
        </w:tc>
        <w:tc>
          <w:tcPr>
            <w:tcW w:w="0" w:type="auto"/>
            <w:vAlign w:val="center"/>
            <w:hideMark/>
          </w:tcPr>
          <w:p w14:paraId="638A9977" w14:textId="77777777" w:rsidR="00EC1B45" w:rsidRDefault="00EC1B45">
            <w:pPr>
              <w:jc w:val="right"/>
              <w:rPr>
                <w:rFonts w:eastAsia="Times New Roman"/>
              </w:rPr>
            </w:pPr>
            <w:r>
              <w:rPr>
                <w:rFonts w:eastAsia="Times New Roman"/>
              </w:rPr>
              <w:t xml:space="preserve">1,155 </w:t>
            </w:r>
          </w:p>
        </w:tc>
        <w:tc>
          <w:tcPr>
            <w:tcW w:w="0" w:type="auto"/>
            <w:vAlign w:val="center"/>
            <w:hideMark/>
          </w:tcPr>
          <w:p w14:paraId="572E6569" w14:textId="77777777" w:rsidR="00EC1B45" w:rsidRDefault="00EC1B45">
            <w:pPr>
              <w:jc w:val="right"/>
              <w:rPr>
                <w:rFonts w:eastAsia="Times New Roman"/>
              </w:rPr>
            </w:pPr>
            <w:r>
              <w:rPr>
                <w:rFonts w:eastAsia="Times New Roman"/>
              </w:rPr>
              <w:t xml:space="preserve">673 </w:t>
            </w:r>
          </w:p>
        </w:tc>
        <w:tc>
          <w:tcPr>
            <w:tcW w:w="0" w:type="auto"/>
            <w:vAlign w:val="center"/>
            <w:hideMark/>
          </w:tcPr>
          <w:p w14:paraId="29F55EAA" w14:textId="77777777" w:rsidR="00EC1B45" w:rsidRDefault="00EC1B45">
            <w:pPr>
              <w:jc w:val="right"/>
              <w:rPr>
                <w:rFonts w:eastAsia="Times New Roman"/>
              </w:rPr>
            </w:pPr>
            <w:r>
              <w:rPr>
                <w:rFonts w:eastAsia="Times New Roman"/>
              </w:rPr>
              <w:t xml:space="preserve">1,378 </w:t>
            </w:r>
          </w:p>
        </w:tc>
        <w:tc>
          <w:tcPr>
            <w:tcW w:w="0" w:type="auto"/>
            <w:vAlign w:val="center"/>
            <w:hideMark/>
          </w:tcPr>
          <w:p w14:paraId="453D5A5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DC00A2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B537E99" w14:textId="77777777" w:rsidR="00EC1B45" w:rsidRDefault="00EC1B45">
            <w:pPr>
              <w:jc w:val="right"/>
              <w:rPr>
                <w:rFonts w:eastAsia="Times New Roman"/>
              </w:rPr>
            </w:pPr>
            <w:r>
              <w:rPr>
                <w:rFonts w:eastAsia="Times New Roman"/>
              </w:rPr>
              <w:t xml:space="preserve">1 </w:t>
            </w:r>
          </w:p>
        </w:tc>
        <w:tc>
          <w:tcPr>
            <w:tcW w:w="0" w:type="auto"/>
            <w:vAlign w:val="center"/>
            <w:hideMark/>
          </w:tcPr>
          <w:p w14:paraId="3D2C7F09" w14:textId="77777777" w:rsidR="00EC1B45" w:rsidRDefault="00EC1B45">
            <w:pPr>
              <w:jc w:val="right"/>
              <w:rPr>
                <w:rFonts w:eastAsia="Times New Roman"/>
              </w:rPr>
            </w:pPr>
            <w:r>
              <w:rPr>
                <w:rFonts w:eastAsia="Times New Roman"/>
              </w:rPr>
              <w:t xml:space="preserve">1 </w:t>
            </w:r>
          </w:p>
        </w:tc>
        <w:tc>
          <w:tcPr>
            <w:tcW w:w="0" w:type="auto"/>
            <w:vAlign w:val="center"/>
            <w:hideMark/>
          </w:tcPr>
          <w:p w14:paraId="6F1252B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CFCE7AA" w14:textId="77777777" w:rsidR="00EC1B45" w:rsidRDefault="00EC1B45">
            <w:pPr>
              <w:jc w:val="right"/>
              <w:rPr>
                <w:rFonts w:eastAsia="Times New Roman"/>
              </w:rPr>
            </w:pPr>
            <w:r>
              <w:rPr>
                <w:rFonts w:eastAsia="Times New Roman"/>
              </w:rPr>
              <w:t xml:space="preserve">3 </w:t>
            </w:r>
          </w:p>
        </w:tc>
        <w:tc>
          <w:tcPr>
            <w:tcW w:w="0" w:type="auto"/>
            <w:vAlign w:val="center"/>
            <w:hideMark/>
          </w:tcPr>
          <w:p w14:paraId="7D5037DA" w14:textId="77777777" w:rsidR="00EC1B45" w:rsidRDefault="00EC1B45">
            <w:pPr>
              <w:jc w:val="right"/>
              <w:rPr>
                <w:rFonts w:eastAsia="Times New Roman"/>
              </w:rPr>
            </w:pPr>
            <w:r>
              <w:rPr>
                <w:rFonts w:eastAsia="Times New Roman"/>
              </w:rPr>
              <w:t xml:space="preserve">11,002 </w:t>
            </w:r>
          </w:p>
        </w:tc>
      </w:tr>
      <w:tr w:rsidR="00EC1B45" w14:paraId="064341A4" w14:textId="77777777">
        <w:trPr>
          <w:divId w:val="635723563"/>
          <w:tblCellSpacing w:w="15" w:type="dxa"/>
        </w:trPr>
        <w:tc>
          <w:tcPr>
            <w:tcW w:w="0" w:type="auto"/>
            <w:vAlign w:val="center"/>
            <w:hideMark/>
          </w:tcPr>
          <w:p w14:paraId="64726DD7" w14:textId="77777777" w:rsidR="00EC1B45" w:rsidRDefault="00EC1B45">
            <w:pPr>
              <w:jc w:val="right"/>
              <w:rPr>
                <w:rFonts w:eastAsia="Times New Roman"/>
              </w:rPr>
            </w:pPr>
            <w:r>
              <w:rPr>
                <w:rFonts w:eastAsia="Times New Roman"/>
              </w:rPr>
              <w:t xml:space="preserve">DeKalb </w:t>
            </w:r>
          </w:p>
        </w:tc>
        <w:tc>
          <w:tcPr>
            <w:tcW w:w="0" w:type="auto"/>
            <w:vAlign w:val="center"/>
            <w:hideMark/>
          </w:tcPr>
          <w:p w14:paraId="14ECCA58" w14:textId="77777777" w:rsidR="00EC1B45" w:rsidRDefault="00EC1B45">
            <w:pPr>
              <w:jc w:val="right"/>
              <w:rPr>
                <w:rFonts w:eastAsia="Times New Roman"/>
              </w:rPr>
            </w:pPr>
            <w:r>
              <w:rPr>
                <w:rFonts w:eastAsia="Times New Roman"/>
              </w:rPr>
              <w:t xml:space="preserve">109 </w:t>
            </w:r>
          </w:p>
        </w:tc>
        <w:tc>
          <w:tcPr>
            <w:tcW w:w="0" w:type="auto"/>
            <w:vAlign w:val="center"/>
            <w:hideMark/>
          </w:tcPr>
          <w:p w14:paraId="5B1B4166"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3FA8BF12"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47B6E749" w14:textId="77777777" w:rsidR="00EC1B45" w:rsidRDefault="00EC1B45">
            <w:pPr>
              <w:jc w:val="right"/>
              <w:rPr>
                <w:rFonts w:eastAsia="Times New Roman"/>
              </w:rPr>
            </w:pPr>
            <w:r>
              <w:rPr>
                <w:rFonts w:eastAsia="Times New Roman"/>
              </w:rPr>
              <w:t xml:space="preserve">274 </w:t>
            </w:r>
          </w:p>
        </w:tc>
        <w:tc>
          <w:tcPr>
            <w:tcW w:w="0" w:type="auto"/>
            <w:vAlign w:val="center"/>
            <w:hideMark/>
          </w:tcPr>
          <w:p w14:paraId="4ED3BBE0" w14:textId="77777777" w:rsidR="00EC1B45" w:rsidRDefault="00EC1B45">
            <w:pPr>
              <w:jc w:val="right"/>
              <w:rPr>
                <w:rFonts w:eastAsia="Times New Roman"/>
              </w:rPr>
            </w:pPr>
            <w:r>
              <w:rPr>
                <w:rFonts w:eastAsia="Times New Roman"/>
              </w:rPr>
              <w:t xml:space="preserve">17,712 </w:t>
            </w:r>
          </w:p>
        </w:tc>
        <w:tc>
          <w:tcPr>
            <w:tcW w:w="0" w:type="auto"/>
            <w:vAlign w:val="center"/>
            <w:hideMark/>
          </w:tcPr>
          <w:p w14:paraId="2BDB70D8" w14:textId="77777777" w:rsidR="00EC1B45" w:rsidRDefault="00EC1B45">
            <w:pPr>
              <w:jc w:val="right"/>
              <w:rPr>
                <w:rFonts w:eastAsia="Times New Roman"/>
              </w:rPr>
            </w:pPr>
            <w:r>
              <w:rPr>
                <w:rFonts w:eastAsia="Times New Roman"/>
              </w:rPr>
              <w:t xml:space="preserve">15,563 </w:t>
            </w:r>
          </w:p>
        </w:tc>
        <w:tc>
          <w:tcPr>
            <w:tcW w:w="0" w:type="auto"/>
            <w:vAlign w:val="center"/>
            <w:hideMark/>
          </w:tcPr>
          <w:p w14:paraId="1C84DA99" w14:textId="77777777" w:rsidR="00EC1B45" w:rsidRDefault="00EC1B45">
            <w:pPr>
              <w:jc w:val="right"/>
              <w:rPr>
                <w:rFonts w:eastAsia="Times New Roman"/>
              </w:rPr>
            </w:pPr>
            <w:r>
              <w:rPr>
                <w:rFonts w:eastAsia="Times New Roman"/>
              </w:rPr>
              <w:t xml:space="preserve">171 </w:t>
            </w:r>
          </w:p>
        </w:tc>
        <w:tc>
          <w:tcPr>
            <w:tcW w:w="0" w:type="auto"/>
            <w:vAlign w:val="center"/>
            <w:hideMark/>
          </w:tcPr>
          <w:p w14:paraId="2FC2E80A"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634C93E8" w14:textId="77777777" w:rsidR="00EC1B45" w:rsidRDefault="00EC1B45">
            <w:pPr>
              <w:jc w:val="right"/>
              <w:rPr>
                <w:rFonts w:eastAsia="Times New Roman"/>
              </w:rPr>
            </w:pPr>
            <w:r>
              <w:rPr>
                <w:rFonts w:eastAsia="Times New Roman"/>
              </w:rPr>
              <w:t xml:space="preserve">159,910 </w:t>
            </w:r>
          </w:p>
        </w:tc>
        <w:tc>
          <w:tcPr>
            <w:tcW w:w="0" w:type="auto"/>
            <w:vAlign w:val="center"/>
            <w:hideMark/>
          </w:tcPr>
          <w:p w14:paraId="0BD3280A" w14:textId="77777777" w:rsidR="00EC1B45" w:rsidRDefault="00EC1B45">
            <w:pPr>
              <w:jc w:val="right"/>
              <w:rPr>
                <w:rFonts w:eastAsia="Times New Roman"/>
              </w:rPr>
            </w:pPr>
            <w:r>
              <w:rPr>
                <w:rFonts w:eastAsia="Times New Roman"/>
              </w:rPr>
              <w:t xml:space="preserve">700 </w:t>
            </w:r>
          </w:p>
        </w:tc>
        <w:tc>
          <w:tcPr>
            <w:tcW w:w="0" w:type="auto"/>
            <w:vAlign w:val="center"/>
            <w:hideMark/>
          </w:tcPr>
          <w:p w14:paraId="3EB3CBAB" w14:textId="77777777" w:rsidR="00EC1B45" w:rsidRDefault="00EC1B45">
            <w:pPr>
              <w:jc w:val="right"/>
              <w:rPr>
                <w:rFonts w:eastAsia="Times New Roman"/>
              </w:rPr>
            </w:pPr>
            <w:r>
              <w:rPr>
                <w:rFonts w:eastAsia="Times New Roman"/>
              </w:rPr>
              <w:t xml:space="preserve">590 </w:t>
            </w:r>
          </w:p>
        </w:tc>
        <w:tc>
          <w:tcPr>
            <w:tcW w:w="0" w:type="auto"/>
            <w:vAlign w:val="center"/>
            <w:hideMark/>
          </w:tcPr>
          <w:p w14:paraId="12993644" w14:textId="77777777" w:rsidR="00EC1B45" w:rsidRDefault="00EC1B45">
            <w:pPr>
              <w:jc w:val="right"/>
              <w:rPr>
                <w:rFonts w:eastAsia="Times New Roman"/>
              </w:rPr>
            </w:pPr>
            <w:r>
              <w:rPr>
                <w:rFonts w:eastAsia="Times New Roman"/>
              </w:rPr>
              <w:t xml:space="preserve">725 </w:t>
            </w:r>
          </w:p>
        </w:tc>
        <w:tc>
          <w:tcPr>
            <w:tcW w:w="0" w:type="auto"/>
            <w:vAlign w:val="center"/>
            <w:hideMark/>
          </w:tcPr>
          <w:p w14:paraId="1AC38BB3" w14:textId="77777777" w:rsidR="00EC1B45" w:rsidRDefault="00EC1B45">
            <w:pPr>
              <w:jc w:val="right"/>
              <w:rPr>
                <w:rFonts w:eastAsia="Times New Roman"/>
              </w:rPr>
            </w:pPr>
            <w:r>
              <w:rPr>
                <w:rFonts w:eastAsia="Times New Roman"/>
              </w:rPr>
              <w:t xml:space="preserve">140,904 </w:t>
            </w:r>
          </w:p>
        </w:tc>
        <w:tc>
          <w:tcPr>
            <w:tcW w:w="0" w:type="auto"/>
            <w:vAlign w:val="center"/>
            <w:hideMark/>
          </w:tcPr>
          <w:p w14:paraId="5AD2FFF5" w14:textId="77777777" w:rsidR="00EC1B45" w:rsidRDefault="00EC1B45">
            <w:pPr>
              <w:jc w:val="right"/>
              <w:rPr>
                <w:rFonts w:eastAsia="Times New Roman"/>
              </w:rPr>
            </w:pPr>
            <w:r>
              <w:rPr>
                <w:rFonts w:eastAsia="Times New Roman"/>
              </w:rPr>
              <w:t xml:space="preserve">18,696 </w:t>
            </w:r>
          </w:p>
        </w:tc>
        <w:tc>
          <w:tcPr>
            <w:tcW w:w="0" w:type="auto"/>
            <w:vAlign w:val="center"/>
            <w:hideMark/>
          </w:tcPr>
          <w:p w14:paraId="6BB2411A" w14:textId="77777777" w:rsidR="00EC1B45" w:rsidRDefault="00EC1B45">
            <w:pPr>
              <w:jc w:val="right"/>
              <w:rPr>
                <w:rFonts w:eastAsia="Times New Roman"/>
              </w:rPr>
            </w:pPr>
            <w:r>
              <w:rPr>
                <w:rFonts w:eastAsia="Times New Roman"/>
              </w:rPr>
              <w:t xml:space="preserve">272 </w:t>
            </w:r>
          </w:p>
        </w:tc>
        <w:tc>
          <w:tcPr>
            <w:tcW w:w="0" w:type="auto"/>
            <w:vAlign w:val="center"/>
            <w:hideMark/>
          </w:tcPr>
          <w:p w14:paraId="30788040" w14:textId="77777777" w:rsidR="00EC1B45" w:rsidRDefault="00EC1B45">
            <w:pPr>
              <w:jc w:val="right"/>
              <w:rPr>
                <w:rFonts w:eastAsia="Times New Roman"/>
              </w:rPr>
            </w:pPr>
            <w:r>
              <w:rPr>
                <w:rFonts w:eastAsia="Times New Roman"/>
              </w:rPr>
              <w:t xml:space="preserve">2,099 </w:t>
            </w:r>
          </w:p>
        </w:tc>
        <w:tc>
          <w:tcPr>
            <w:tcW w:w="0" w:type="auto"/>
            <w:vAlign w:val="center"/>
            <w:hideMark/>
          </w:tcPr>
          <w:p w14:paraId="19DCF031" w14:textId="77777777" w:rsidR="00EC1B45" w:rsidRDefault="00EC1B45">
            <w:pPr>
              <w:jc w:val="right"/>
              <w:rPr>
                <w:rFonts w:eastAsia="Times New Roman"/>
              </w:rPr>
            </w:pPr>
            <w:r>
              <w:rPr>
                <w:rFonts w:eastAsia="Times New Roman"/>
              </w:rPr>
              <w:t xml:space="preserve">736 </w:t>
            </w:r>
          </w:p>
        </w:tc>
        <w:tc>
          <w:tcPr>
            <w:tcW w:w="0" w:type="auto"/>
            <w:vAlign w:val="center"/>
            <w:hideMark/>
          </w:tcPr>
          <w:p w14:paraId="4BF75294" w14:textId="77777777" w:rsidR="00EC1B45" w:rsidRDefault="00EC1B45">
            <w:pPr>
              <w:jc w:val="right"/>
              <w:rPr>
                <w:rFonts w:eastAsia="Times New Roman"/>
              </w:rPr>
            </w:pPr>
            <w:r>
              <w:rPr>
                <w:rFonts w:eastAsia="Times New Roman"/>
              </w:rPr>
              <w:t xml:space="preserve">119 </w:t>
            </w:r>
          </w:p>
        </w:tc>
        <w:tc>
          <w:tcPr>
            <w:tcW w:w="0" w:type="auto"/>
            <w:vAlign w:val="center"/>
            <w:hideMark/>
          </w:tcPr>
          <w:p w14:paraId="6A27DC3E" w14:textId="77777777" w:rsidR="00EC1B45" w:rsidRDefault="00EC1B45">
            <w:pPr>
              <w:jc w:val="right"/>
              <w:rPr>
                <w:rFonts w:eastAsia="Times New Roman"/>
              </w:rPr>
            </w:pPr>
            <w:r>
              <w:rPr>
                <w:rFonts w:eastAsia="Times New Roman"/>
              </w:rPr>
              <w:t xml:space="preserve">2,734 </w:t>
            </w:r>
          </w:p>
        </w:tc>
        <w:tc>
          <w:tcPr>
            <w:tcW w:w="0" w:type="auto"/>
            <w:vAlign w:val="center"/>
            <w:hideMark/>
          </w:tcPr>
          <w:p w14:paraId="1639269E" w14:textId="77777777" w:rsidR="00EC1B45" w:rsidRDefault="00EC1B45">
            <w:pPr>
              <w:jc w:val="right"/>
              <w:rPr>
                <w:rFonts w:eastAsia="Times New Roman"/>
              </w:rPr>
            </w:pPr>
            <w:r>
              <w:rPr>
                <w:rFonts w:eastAsia="Times New Roman"/>
              </w:rPr>
              <w:t xml:space="preserve">200 </w:t>
            </w:r>
          </w:p>
        </w:tc>
        <w:tc>
          <w:tcPr>
            <w:tcW w:w="0" w:type="auto"/>
            <w:vAlign w:val="center"/>
            <w:hideMark/>
          </w:tcPr>
          <w:p w14:paraId="298B4B0D" w14:textId="77777777" w:rsidR="00EC1B45" w:rsidRDefault="00EC1B45">
            <w:pPr>
              <w:jc w:val="right"/>
              <w:rPr>
                <w:rFonts w:eastAsia="Times New Roman"/>
              </w:rPr>
            </w:pPr>
            <w:r>
              <w:rPr>
                <w:rFonts w:eastAsia="Times New Roman"/>
              </w:rPr>
              <w:t xml:space="preserve">356 </w:t>
            </w:r>
          </w:p>
        </w:tc>
        <w:tc>
          <w:tcPr>
            <w:tcW w:w="0" w:type="auto"/>
            <w:vAlign w:val="center"/>
            <w:hideMark/>
          </w:tcPr>
          <w:p w14:paraId="5FCAE86B" w14:textId="77777777" w:rsidR="00EC1B45" w:rsidRDefault="00EC1B45">
            <w:pPr>
              <w:jc w:val="right"/>
              <w:rPr>
                <w:rFonts w:eastAsia="Times New Roman"/>
              </w:rPr>
            </w:pPr>
            <w:r>
              <w:rPr>
                <w:rFonts w:eastAsia="Times New Roman"/>
              </w:rPr>
              <w:t xml:space="preserve">362,009 </w:t>
            </w:r>
          </w:p>
        </w:tc>
      </w:tr>
      <w:tr w:rsidR="00EC1B45" w14:paraId="530A13ED" w14:textId="77777777">
        <w:trPr>
          <w:divId w:val="635723563"/>
          <w:tblCellSpacing w:w="15" w:type="dxa"/>
        </w:trPr>
        <w:tc>
          <w:tcPr>
            <w:tcW w:w="0" w:type="auto"/>
            <w:vAlign w:val="center"/>
            <w:hideMark/>
          </w:tcPr>
          <w:p w14:paraId="5D39F237" w14:textId="77777777" w:rsidR="00EC1B45" w:rsidRDefault="00EC1B45">
            <w:pPr>
              <w:jc w:val="right"/>
              <w:rPr>
                <w:rFonts w:eastAsia="Times New Roman"/>
              </w:rPr>
            </w:pPr>
            <w:r>
              <w:rPr>
                <w:rFonts w:eastAsia="Times New Roman"/>
              </w:rPr>
              <w:t xml:space="preserve">Douglas </w:t>
            </w:r>
          </w:p>
        </w:tc>
        <w:tc>
          <w:tcPr>
            <w:tcW w:w="0" w:type="auto"/>
            <w:vAlign w:val="center"/>
            <w:hideMark/>
          </w:tcPr>
          <w:p w14:paraId="130E065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C151F34" w14:textId="77777777" w:rsidR="00EC1B45" w:rsidRDefault="00EC1B45">
            <w:pPr>
              <w:jc w:val="right"/>
              <w:rPr>
                <w:rFonts w:eastAsia="Times New Roman"/>
              </w:rPr>
            </w:pPr>
            <w:r>
              <w:rPr>
                <w:rFonts w:eastAsia="Times New Roman"/>
              </w:rPr>
              <w:t xml:space="preserve">207 </w:t>
            </w:r>
          </w:p>
        </w:tc>
        <w:tc>
          <w:tcPr>
            <w:tcW w:w="0" w:type="auto"/>
            <w:vAlign w:val="center"/>
            <w:hideMark/>
          </w:tcPr>
          <w:p w14:paraId="715AD632" w14:textId="77777777" w:rsidR="00EC1B45" w:rsidRDefault="00EC1B45">
            <w:pPr>
              <w:jc w:val="right"/>
              <w:rPr>
                <w:rFonts w:eastAsia="Times New Roman"/>
              </w:rPr>
            </w:pPr>
            <w:r>
              <w:rPr>
                <w:rFonts w:eastAsia="Times New Roman"/>
              </w:rPr>
              <w:t xml:space="preserve">3,691 </w:t>
            </w:r>
          </w:p>
        </w:tc>
        <w:tc>
          <w:tcPr>
            <w:tcW w:w="0" w:type="auto"/>
            <w:vAlign w:val="center"/>
            <w:hideMark/>
          </w:tcPr>
          <w:p w14:paraId="44D820DE" w14:textId="77777777" w:rsidR="00EC1B45" w:rsidRDefault="00EC1B45">
            <w:pPr>
              <w:jc w:val="right"/>
              <w:rPr>
                <w:rFonts w:eastAsia="Times New Roman"/>
              </w:rPr>
            </w:pPr>
            <w:r>
              <w:rPr>
                <w:rFonts w:eastAsia="Times New Roman"/>
              </w:rPr>
              <w:t xml:space="preserve">128 </w:t>
            </w:r>
          </w:p>
        </w:tc>
        <w:tc>
          <w:tcPr>
            <w:tcW w:w="0" w:type="auto"/>
            <w:vAlign w:val="center"/>
            <w:hideMark/>
          </w:tcPr>
          <w:p w14:paraId="3271C349" w14:textId="77777777" w:rsidR="00EC1B45" w:rsidRDefault="00EC1B45">
            <w:pPr>
              <w:jc w:val="right"/>
              <w:rPr>
                <w:rFonts w:eastAsia="Times New Roman"/>
              </w:rPr>
            </w:pPr>
            <w:r>
              <w:rPr>
                <w:rFonts w:eastAsia="Times New Roman"/>
              </w:rPr>
              <w:t xml:space="preserve">2,578 </w:t>
            </w:r>
          </w:p>
        </w:tc>
        <w:tc>
          <w:tcPr>
            <w:tcW w:w="0" w:type="auto"/>
            <w:vAlign w:val="center"/>
            <w:hideMark/>
          </w:tcPr>
          <w:p w14:paraId="515D8ACE" w14:textId="77777777" w:rsidR="00EC1B45" w:rsidRDefault="00EC1B45">
            <w:pPr>
              <w:jc w:val="right"/>
              <w:rPr>
                <w:rFonts w:eastAsia="Times New Roman"/>
              </w:rPr>
            </w:pPr>
            <w:r>
              <w:rPr>
                <w:rFonts w:eastAsia="Times New Roman"/>
              </w:rPr>
              <w:t xml:space="preserve">10,044 </w:t>
            </w:r>
          </w:p>
        </w:tc>
        <w:tc>
          <w:tcPr>
            <w:tcW w:w="0" w:type="auto"/>
            <w:vAlign w:val="center"/>
            <w:hideMark/>
          </w:tcPr>
          <w:p w14:paraId="0CA2DF06" w14:textId="77777777" w:rsidR="00EC1B45" w:rsidRDefault="00EC1B45">
            <w:pPr>
              <w:jc w:val="right"/>
              <w:rPr>
                <w:rFonts w:eastAsia="Times New Roman"/>
              </w:rPr>
            </w:pPr>
            <w:r>
              <w:rPr>
                <w:rFonts w:eastAsia="Times New Roman"/>
              </w:rPr>
              <w:t xml:space="preserve">966 </w:t>
            </w:r>
          </w:p>
        </w:tc>
        <w:tc>
          <w:tcPr>
            <w:tcW w:w="0" w:type="auto"/>
            <w:vAlign w:val="center"/>
            <w:hideMark/>
          </w:tcPr>
          <w:p w14:paraId="5F52A90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12AF55E" w14:textId="77777777" w:rsidR="00EC1B45" w:rsidRDefault="00EC1B45">
            <w:pPr>
              <w:jc w:val="right"/>
              <w:rPr>
                <w:rFonts w:eastAsia="Times New Roman"/>
              </w:rPr>
            </w:pPr>
            <w:r>
              <w:rPr>
                <w:rFonts w:eastAsia="Times New Roman"/>
              </w:rPr>
              <w:t xml:space="preserve">3,677 </w:t>
            </w:r>
          </w:p>
        </w:tc>
        <w:tc>
          <w:tcPr>
            <w:tcW w:w="0" w:type="auto"/>
            <w:vAlign w:val="center"/>
            <w:hideMark/>
          </w:tcPr>
          <w:p w14:paraId="6813D4BD" w14:textId="77777777" w:rsidR="00EC1B45" w:rsidRDefault="00EC1B45">
            <w:pPr>
              <w:jc w:val="right"/>
              <w:rPr>
                <w:rFonts w:eastAsia="Times New Roman"/>
              </w:rPr>
            </w:pPr>
            <w:r>
              <w:rPr>
                <w:rFonts w:eastAsia="Times New Roman"/>
              </w:rPr>
              <w:t xml:space="preserve">22,597 </w:t>
            </w:r>
          </w:p>
        </w:tc>
        <w:tc>
          <w:tcPr>
            <w:tcW w:w="0" w:type="auto"/>
            <w:vAlign w:val="center"/>
            <w:hideMark/>
          </w:tcPr>
          <w:p w14:paraId="5BD53C56" w14:textId="77777777" w:rsidR="00EC1B45" w:rsidRDefault="00EC1B45">
            <w:pPr>
              <w:jc w:val="right"/>
              <w:rPr>
                <w:rFonts w:eastAsia="Times New Roman"/>
              </w:rPr>
            </w:pPr>
            <w:r>
              <w:rPr>
                <w:rFonts w:eastAsia="Times New Roman"/>
              </w:rPr>
              <w:t xml:space="preserve">928 </w:t>
            </w:r>
          </w:p>
        </w:tc>
        <w:tc>
          <w:tcPr>
            <w:tcW w:w="0" w:type="auto"/>
            <w:vAlign w:val="center"/>
            <w:hideMark/>
          </w:tcPr>
          <w:p w14:paraId="1E78A734"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15B34851" w14:textId="77777777" w:rsidR="00EC1B45" w:rsidRDefault="00EC1B45">
            <w:pPr>
              <w:jc w:val="right"/>
              <w:rPr>
                <w:rFonts w:eastAsia="Times New Roman"/>
              </w:rPr>
            </w:pPr>
            <w:r>
              <w:rPr>
                <w:rFonts w:eastAsia="Times New Roman"/>
              </w:rPr>
              <w:t xml:space="preserve">18,948 </w:t>
            </w:r>
          </w:p>
        </w:tc>
        <w:tc>
          <w:tcPr>
            <w:tcW w:w="0" w:type="auto"/>
            <w:vAlign w:val="center"/>
            <w:hideMark/>
          </w:tcPr>
          <w:p w14:paraId="19E9F769" w14:textId="77777777" w:rsidR="00EC1B45" w:rsidRDefault="00EC1B45">
            <w:pPr>
              <w:jc w:val="right"/>
              <w:rPr>
                <w:rFonts w:eastAsia="Times New Roman"/>
              </w:rPr>
            </w:pPr>
            <w:r>
              <w:rPr>
                <w:rFonts w:eastAsia="Times New Roman"/>
              </w:rPr>
              <w:t xml:space="preserve">638 </w:t>
            </w:r>
          </w:p>
        </w:tc>
        <w:tc>
          <w:tcPr>
            <w:tcW w:w="0" w:type="auto"/>
            <w:vAlign w:val="center"/>
            <w:hideMark/>
          </w:tcPr>
          <w:p w14:paraId="3FC54286" w14:textId="77777777" w:rsidR="00EC1B45" w:rsidRDefault="00EC1B45">
            <w:pPr>
              <w:jc w:val="right"/>
              <w:rPr>
                <w:rFonts w:eastAsia="Times New Roman"/>
              </w:rPr>
            </w:pPr>
            <w:r>
              <w:rPr>
                <w:rFonts w:eastAsia="Times New Roman"/>
              </w:rPr>
              <w:t xml:space="preserve">2 </w:t>
            </w:r>
          </w:p>
        </w:tc>
        <w:tc>
          <w:tcPr>
            <w:tcW w:w="0" w:type="auto"/>
            <w:vAlign w:val="center"/>
            <w:hideMark/>
          </w:tcPr>
          <w:p w14:paraId="0D95DE2F" w14:textId="77777777" w:rsidR="00EC1B45" w:rsidRDefault="00EC1B45">
            <w:pPr>
              <w:jc w:val="right"/>
              <w:rPr>
                <w:rFonts w:eastAsia="Times New Roman"/>
              </w:rPr>
            </w:pPr>
            <w:r>
              <w:rPr>
                <w:rFonts w:eastAsia="Times New Roman"/>
              </w:rPr>
              <w:t xml:space="preserve">199 </w:t>
            </w:r>
          </w:p>
        </w:tc>
        <w:tc>
          <w:tcPr>
            <w:tcW w:w="0" w:type="auto"/>
            <w:vAlign w:val="center"/>
            <w:hideMark/>
          </w:tcPr>
          <w:p w14:paraId="497959D6"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4F783963" w14:textId="77777777" w:rsidR="00EC1B45" w:rsidRDefault="00EC1B45">
            <w:pPr>
              <w:jc w:val="right"/>
              <w:rPr>
                <w:rFonts w:eastAsia="Times New Roman"/>
              </w:rPr>
            </w:pPr>
            <w:r>
              <w:rPr>
                <w:rFonts w:eastAsia="Times New Roman"/>
              </w:rPr>
              <w:t xml:space="preserve">1,560 </w:t>
            </w:r>
          </w:p>
        </w:tc>
        <w:tc>
          <w:tcPr>
            <w:tcW w:w="0" w:type="auto"/>
            <w:vAlign w:val="center"/>
            <w:hideMark/>
          </w:tcPr>
          <w:p w14:paraId="523E7237" w14:textId="77777777" w:rsidR="00EC1B45" w:rsidRDefault="00EC1B45">
            <w:pPr>
              <w:jc w:val="right"/>
              <w:rPr>
                <w:rFonts w:eastAsia="Times New Roman"/>
              </w:rPr>
            </w:pPr>
            <w:r>
              <w:rPr>
                <w:rFonts w:eastAsia="Times New Roman"/>
              </w:rPr>
              <w:t xml:space="preserve">63 </w:t>
            </w:r>
          </w:p>
        </w:tc>
        <w:tc>
          <w:tcPr>
            <w:tcW w:w="0" w:type="auto"/>
            <w:vAlign w:val="center"/>
            <w:hideMark/>
          </w:tcPr>
          <w:p w14:paraId="40B08D5C" w14:textId="77777777" w:rsidR="00EC1B45" w:rsidRDefault="00EC1B45">
            <w:pPr>
              <w:jc w:val="right"/>
              <w:rPr>
                <w:rFonts w:eastAsia="Times New Roman"/>
              </w:rPr>
            </w:pPr>
            <w:r>
              <w:rPr>
                <w:rFonts w:eastAsia="Times New Roman"/>
              </w:rPr>
              <w:t xml:space="preserve">60 </w:t>
            </w:r>
          </w:p>
        </w:tc>
        <w:tc>
          <w:tcPr>
            <w:tcW w:w="0" w:type="auto"/>
            <w:vAlign w:val="center"/>
            <w:hideMark/>
          </w:tcPr>
          <w:p w14:paraId="502BD30B" w14:textId="77777777" w:rsidR="00EC1B45" w:rsidRDefault="00EC1B45">
            <w:pPr>
              <w:jc w:val="right"/>
              <w:rPr>
                <w:rFonts w:eastAsia="Times New Roman"/>
              </w:rPr>
            </w:pPr>
            <w:r>
              <w:rPr>
                <w:rFonts w:eastAsia="Times New Roman"/>
              </w:rPr>
              <w:t xml:space="preserve">3 </w:t>
            </w:r>
          </w:p>
        </w:tc>
        <w:tc>
          <w:tcPr>
            <w:tcW w:w="0" w:type="auto"/>
            <w:vAlign w:val="center"/>
            <w:hideMark/>
          </w:tcPr>
          <w:p w14:paraId="3C4C37EB" w14:textId="77777777" w:rsidR="00EC1B45" w:rsidRDefault="00EC1B45">
            <w:pPr>
              <w:jc w:val="right"/>
              <w:rPr>
                <w:rFonts w:eastAsia="Times New Roman"/>
              </w:rPr>
            </w:pPr>
            <w:r>
              <w:rPr>
                <w:rFonts w:eastAsia="Times New Roman"/>
              </w:rPr>
              <w:t xml:space="preserve">66,345 </w:t>
            </w:r>
          </w:p>
        </w:tc>
      </w:tr>
      <w:tr w:rsidR="00EC1B45" w14:paraId="64AE89A7" w14:textId="77777777">
        <w:trPr>
          <w:divId w:val="635723563"/>
          <w:tblCellSpacing w:w="15" w:type="dxa"/>
        </w:trPr>
        <w:tc>
          <w:tcPr>
            <w:tcW w:w="0" w:type="auto"/>
            <w:vAlign w:val="center"/>
            <w:hideMark/>
          </w:tcPr>
          <w:p w14:paraId="44AB57F8" w14:textId="77777777" w:rsidR="00EC1B45" w:rsidRDefault="00EC1B45">
            <w:pPr>
              <w:jc w:val="right"/>
              <w:rPr>
                <w:rFonts w:eastAsia="Times New Roman"/>
              </w:rPr>
            </w:pPr>
            <w:r>
              <w:rPr>
                <w:rFonts w:eastAsia="Times New Roman"/>
              </w:rPr>
              <w:t xml:space="preserve">Fayette </w:t>
            </w:r>
          </w:p>
        </w:tc>
        <w:tc>
          <w:tcPr>
            <w:tcW w:w="0" w:type="auto"/>
            <w:vAlign w:val="center"/>
            <w:hideMark/>
          </w:tcPr>
          <w:p w14:paraId="7C5A9C0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B1FED8A" w14:textId="77777777" w:rsidR="00EC1B45" w:rsidRDefault="00EC1B45">
            <w:pPr>
              <w:jc w:val="right"/>
              <w:rPr>
                <w:rFonts w:eastAsia="Times New Roman"/>
              </w:rPr>
            </w:pPr>
            <w:r>
              <w:rPr>
                <w:rFonts w:eastAsia="Times New Roman"/>
              </w:rPr>
              <w:t xml:space="preserve">2 </w:t>
            </w:r>
          </w:p>
        </w:tc>
        <w:tc>
          <w:tcPr>
            <w:tcW w:w="0" w:type="auto"/>
            <w:vAlign w:val="center"/>
            <w:hideMark/>
          </w:tcPr>
          <w:p w14:paraId="52E8A7DD" w14:textId="77777777" w:rsidR="00EC1B45" w:rsidRDefault="00EC1B45">
            <w:pPr>
              <w:jc w:val="right"/>
              <w:rPr>
                <w:rFonts w:eastAsia="Times New Roman"/>
              </w:rPr>
            </w:pPr>
            <w:r>
              <w:rPr>
                <w:rFonts w:eastAsia="Times New Roman"/>
              </w:rPr>
              <w:t xml:space="preserve">371 </w:t>
            </w:r>
          </w:p>
        </w:tc>
        <w:tc>
          <w:tcPr>
            <w:tcW w:w="0" w:type="auto"/>
            <w:vAlign w:val="center"/>
            <w:hideMark/>
          </w:tcPr>
          <w:p w14:paraId="427CB63B" w14:textId="77777777" w:rsidR="00EC1B45" w:rsidRDefault="00EC1B45">
            <w:pPr>
              <w:jc w:val="right"/>
              <w:rPr>
                <w:rFonts w:eastAsia="Times New Roman"/>
              </w:rPr>
            </w:pPr>
            <w:r>
              <w:rPr>
                <w:rFonts w:eastAsia="Times New Roman"/>
              </w:rPr>
              <w:t xml:space="preserve">14 </w:t>
            </w:r>
          </w:p>
        </w:tc>
        <w:tc>
          <w:tcPr>
            <w:tcW w:w="0" w:type="auto"/>
            <w:vAlign w:val="center"/>
            <w:hideMark/>
          </w:tcPr>
          <w:p w14:paraId="4567D352" w14:textId="77777777" w:rsidR="00EC1B45" w:rsidRDefault="00EC1B45">
            <w:pPr>
              <w:jc w:val="right"/>
              <w:rPr>
                <w:rFonts w:eastAsia="Times New Roman"/>
              </w:rPr>
            </w:pPr>
            <w:r>
              <w:rPr>
                <w:rFonts w:eastAsia="Times New Roman"/>
              </w:rPr>
              <w:t xml:space="preserve">6,417 </w:t>
            </w:r>
          </w:p>
        </w:tc>
        <w:tc>
          <w:tcPr>
            <w:tcW w:w="0" w:type="auto"/>
            <w:vAlign w:val="center"/>
            <w:hideMark/>
          </w:tcPr>
          <w:p w14:paraId="3B22BB1E" w14:textId="77777777" w:rsidR="00EC1B45" w:rsidRDefault="00EC1B45">
            <w:pPr>
              <w:jc w:val="right"/>
              <w:rPr>
                <w:rFonts w:eastAsia="Times New Roman"/>
              </w:rPr>
            </w:pPr>
            <w:r>
              <w:rPr>
                <w:rFonts w:eastAsia="Times New Roman"/>
              </w:rPr>
              <w:t xml:space="preserve">1,726 </w:t>
            </w:r>
          </w:p>
        </w:tc>
        <w:tc>
          <w:tcPr>
            <w:tcW w:w="0" w:type="auto"/>
            <w:vAlign w:val="center"/>
            <w:hideMark/>
          </w:tcPr>
          <w:p w14:paraId="3E714EEE" w14:textId="77777777" w:rsidR="00EC1B45" w:rsidRDefault="00EC1B45">
            <w:pPr>
              <w:jc w:val="right"/>
              <w:rPr>
                <w:rFonts w:eastAsia="Times New Roman"/>
              </w:rPr>
            </w:pPr>
            <w:r>
              <w:rPr>
                <w:rFonts w:eastAsia="Times New Roman"/>
              </w:rPr>
              <w:t xml:space="preserve">3,174 </w:t>
            </w:r>
          </w:p>
        </w:tc>
        <w:tc>
          <w:tcPr>
            <w:tcW w:w="0" w:type="auto"/>
            <w:vAlign w:val="center"/>
            <w:hideMark/>
          </w:tcPr>
          <w:p w14:paraId="1BEDE2E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0271EC6" w14:textId="77777777" w:rsidR="00EC1B45" w:rsidRDefault="00EC1B45">
            <w:pPr>
              <w:jc w:val="right"/>
              <w:rPr>
                <w:rFonts w:eastAsia="Times New Roman"/>
              </w:rPr>
            </w:pPr>
            <w:r>
              <w:rPr>
                <w:rFonts w:eastAsia="Times New Roman"/>
              </w:rPr>
              <w:t xml:space="preserve">2,087 </w:t>
            </w:r>
          </w:p>
        </w:tc>
        <w:tc>
          <w:tcPr>
            <w:tcW w:w="0" w:type="auto"/>
            <w:vAlign w:val="center"/>
            <w:hideMark/>
          </w:tcPr>
          <w:p w14:paraId="47D45DC2" w14:textId="77777777" w:rsidR="00EC1B45" w:rsidRDefault="00EC1B45">
            <w:pPr>
              <w:jc w:val="right"/>
              <w:rPr>
                <w:rFonts w:eastAsia="Times New Roman"/>
              </w:rPr>
            </w:pPr>
            <w:r>
              <w:rPr>
                <w:rFonts w:eastAsia="Times New Roman"/>
              </w:rPr>
              <w:t xml:space="preserve">660 </w:t>
            </w:r>
          </w:p>
        </w:tc>
        <w:tc>
          <w:tcPr>
            <w:tcW w:w="0" w:type="auto"/>
            <w:vAlign w:val="center"/>
            <w:hideMark/>
          </w:tcPr>
          <w:p w14:paraId="391DAE6C" w14:textId="77777777" w:rsidR="00EC1B45" w:rsidRDefault="00EC1B45">
            <w:pPr>
              <w:jc w:val="right"/>
              <w:rPr>
                <w:rFonts w:eastAsia="Times New Roman"/>
              </w:rPr>
            </w:pPr>
            <w:r>
              <w:rPr>
                <w:rFonts w:eastAsia="Times New Roman"/>
              </w:rPr>
              <w:t xml:space="preserve">22,531 </w:t>
            </w:r>
          </w:p>
        </w:tc>
        <w:tc>
          <w:tcPr>
            <w:tcW w:w="0" w:type="auto"/>
            <w:vAlign w:val="center"/>
            <w:hideMark/>
          </w:tcPr>
          <w:p w14:paraId="42B941FF" w14:textId="77777777" w:rsidR="00EC1B45" w:rsidRDefault="00EC1B45">
            <w:pPr>
              <w:jc w:val="right"/>
              <w:rPr>
                <w:rFonts w:eastAsia="Times New Roman"/>
              </w:rPr>
            </w:pPr>
            <w:r>
              <w:rPr>
                <w:rFonts w:eastAsia="Times New Roman"/>
              </w:rPr>
              <w:t xml:space="preserve">9 </w:t>
            </w:r>
          </w:p>
        </w:tc>
        <w:tc>
          <w:tcPr>
            <w:tcW w:w="0" w:type="auto"/>
            <w:vAlign w:val="center"/>
            <w:hideMark/>
          </w:tcPr>
          <w:p w14:paraId="5825A888" w14:textId="77777777" w:rsidR="00EC1B45" w:rsidRDefault="00EC1B45">
            <w:pPr>
              <w:jc w:val="right"/>
              <w:rPr>
                <w:rFonts w:eastAsia="Times New Roman"/>
              </w:rPr>
            </w:pPr>
            <w:r>
              <w:rPr>
                <w:rFonts w:eastAsia="Times New Roman"/>
              </w:rPr>
              <w:t xml:space="preserve">10,628 </w:t>
            </w:r>
          </w:p>
        </w:tc>
        <w:tc>
          <w:tcPr>
            <w:tcW w:w="0" w:type="auto"/>
            <w:vAlign w:val="center"/>
            <w:hideMark/>
          </w:tcPr>
          <w:p w14:paraId="37BF3B87" w14:textId="77777777" w:rsidR="00EC1B45" w:rsidRDefault="00EC1B45">
            <w:pPr>
              <w:jc w:val="right"/>
              <w:rPr>
                <w:rFonts w:eastAsia="Times New Roman"/>
              </w:rPr>
            </w:pPr>
            <w:r>
              <w:rPr>
                <w:rFonts w:eastAsia="Times New Roman"/>
              </w:rPr>
              <w:t xml:space="preserve">332 </w:t>
            </w:r>
          </w:p>
        </w:tc>
        <w:tc>
          <w:tcPr>
            <w:tcW w:w="0" w:type="auto"/>
            <w:vAlign w:val="center"/>
            <w:hideMark/>
          </w:tcPr>
          <w:p w14:paraId="3E5B86E1" w14:textId="77777777" w:rsidR="00EC1B45" w:rsidRDefault="00EC1B45">
            <w:pPr>
              <w:jc w:val="right"/>
              <w:rPr>
                <w:rFonts w:eastAsia="Times New Roman"/>
              </w:rPr>
            </w:pPr>
            <w:r>
              <w:rPr>
                <w:rFonts w:eastAsia="Times New Roman"/>
              </w:rPr>
              <w:t xml:space="preserve">1 </w:t>
            </w:r>
          </w:p>
        </w:tc>
        <w:tc>
          <w:tcPr>
            <w:tcW w:w="0" w:type="auto"/>
            <w:vAlign w:val="center"/>
            <w:hideMark/>
          </w:tcPr>
          <w:p w14:paraId="58524199" w14:textId="77777777" w:rsidR="00EC1B45" w:rsidRDefault="00EC1B45">
            <w:pPr>
              <w:jc w:val="right"/>
              <w:rPr>
                <w:rFonts w:eastAsia="Times New Roman"/>
              </w:rPr>
            </w:pPr>
            <w:r>
              <w:rPr>
                <w:rFonts w:eastAsia="Times New Roman"/>
              </w:rPr>
              <w:t xml:space="preserve">1,820 </w:t>
            </w:r>
          </w:p>
        </w:tc>
        <w:tc>
          <w:tcPr>
            <w:tcW w:w="0" w:type="auto"/>
            <w:vAlign w:val="center"/>
            <w:hideMark/>
          </w:tcPr>
          <w:p w14:paraId="66AB7EF2" w14:textId="77777777" w:rsidR="00EC1B45" w:rsidRDefault="00EC1B45">
            <w:pPr>
              <w:jc w:val="right"/>
              <w:rPr>
                <w:rFonts w:eastAsia="Times New Roman"/>
              </w:rPr>
            </w:pPr>
            <w:r>
              <w:rPr>
                <w:rFonts w:eastAsia="Times New Roman"/>
              </w:rPr>
              <w:t xml:space="preserve">35 </w:t>
            </w:r>
          </w:p>
        </w:tc>
        <w:tc>
          <w:tcPr>
            <w:tcW w:w="0" w:type="auto"/>
            <w:vAlign w:val="center"/>
            <w:hideMark/>
          </w:tcPr>
          <w:p w14:paraId="5C31E720" w14:textId="77777777" w:rsidR="00EC1B45" w:rsidRDefault="00EC1B45">
            <w:pPr>
              <w:jc w:val="right"/>
              <w:rPr>
                <w:rFonts w:eastAsia="Times New Roman"/>
              </w:rPr>
            </w:pPr>
            <w:r>
              <w:rPr>
                <w:rFonts w:eastAsia="Times New Roman"/>
              </w:rPr>
              <w:t xml:space="preserve">55 </w:t>
            </w:r>
          </w:p>
        </w:tc>
        <w:tc>
          <w:tcPr>
            <w:tcW w:w="0" w:type="auto"/>
            <w:vAlign w:val="center"/>
            <w:hideMark/>
          </w:tcPr>
          <w:p w14:paraId="017C8EF8" w14:textId="77777777" w:rsidR="00EC1B45" w:rsidRDefault="00EC1B45">
            <w:pPr>
              <w:jc w:val="right"/>
              <w:rPr>
                <w:rFonts w:eastAsia="Times New Roman"/>
              </w:rPr>
            </w:pPr>
            <w:r>
              <w:rPr>
                <w:rFonts w:eastAsia="Times New Roman"/>
              </w:rPr>
              <w:t xml:space="preserve">116 </w:t>
            </w:r>
          </w:p>
        </w:tc>
        <w:tc>
          <w:tcPr>
            <w:tcW w:w="0" w:type="auto"/>
            <w:vAlign w:val="center"/>
            <w:hideMark/>
          </w:tcPr>
          <w:p w14:paraId="2285797E" w14:textId="77777777" w:rsidR="00EC1B45" w:rsidRDefault="00EC1B45">
            <w:pPr>
              <w:jc w:val="right"/>
              <w:rPr>
                <w:rFonts w:eastAsia="Times New Roman"/>
              </w:rPr>
            </w:pPr>
            <w:r>
              <w:rPr>
                <w:rFonts w:eastAsia="Times New Roman"/>
              </w:rPr>
              <w:t xml:space="preserve">1,867 </w:t>
            </w:r>
          </w:p>
        </w:tc>
        <w:tc>
          <w:tcPr>
            <w:tcW w:w="0" w:type="auto"/>
            <w:vAlign w:val="center"/>
            <w:hideMark/>
          </w:tcPr>
          <w:p w14:paraId="75928F7E" w14:textId="77777777" w:rsidR="00EC1B45" w:rsidRDefault="00EC1B45">
            <w:pPr>
              <w:jc w:val="right"/>
              <w:rPr>
                <w:rFonts w:eastAsia="Times New Roman"/>
              </w:rPr>
            </w:pPr>
            <w:r>
              <w:rPr>
                <w:rFonts w:eastAsia="Times New Roman"/>
              </w:rPr>
              <w:t xml:space="preserve">4 </w:t>
            </w:r>
          </w:p>
        </w:tc>
        <w:tc>
          <w:tcPr>
            <w:tcW w:w="0" w:type="auto"/>
            <w:vAlign w:val="center"/>
            <w:hideMark/>
          </w:tcPr>
          <w:p w14:paraId="1297CD60" w14:textId="77777777" w:rsidR="00EC1B45" w:rsidRDefault="00EC1B45">
            <w:pPr>
              <w:jc w:val="right"/>
              <w:rPr>
                <w:rFonts w:eastAsia="Times New Roman"/>
              </w:rPr>
            </w:pPr>
            <w:r>
              <w:rPr>
                <w:rFonts w:eastAsia="Times New Roman"/>
              </w:rPr>
              <w:t xml:space="preserve">51,849 </w:t>
            </w:r>
          </w:p>
        </w:tc>
      </w:tr>
      <w:tr w:rsidR="00EC1B45" w14:paraId="7F9E9897" w14:textId="77777777">
        <w:trPr>
          <w:divId w:val="635723563"/>
          <w:tblCellSpacing w:w="15" w:type="dxa"/>
        </w:trPr>
        <w:tc>
          <w:tcPr>
            <w:tcW w:w="0" w:type="auto"/>
            <w:vAlign w:val="center"/>
            <w:hideMark/>
          </w:tcPr>
          <w:p w14:paraId="16E3CB33" w14:textId="77777777" w:rsidR="00EC1B45" w:rsidRDefault="00EC1B45">
            <w:pPr>
              <w:jc w:val="right"/>
              <w:rPr>
                <w:rFonts w:eastAsia="Times New Roman"/>
              </w:rPr>
            </w:pPr>
            <w:r>
              <w:rPr>
                <w:rFonts w:eastAsia="Times New Roman"/>
              </w:rPr>
              <w:t xml:space="preserve">Forsyth </w:t>
            </w:r>
          </w:p>
        </w:tc>
        <w:tc>
          <w:tcPr>
            <w:tcW w:w="0" w:type="auto"/>
            <w:vAlign w:val="center"/>
            <w:hideMark/>
          </w:tcPr>
          <w:p w14:paraId="3BF71CD9" w14:textId="77777777" w:rsidR="00EC1B45" w:rsidRDefault="00EC1B45">
            <w:pPr>
              <w:jc w:val="right"/>
              <w:rPr>
                <w:rFonts w:eastAsia="Times New Roman"/>
              </w:rPr>
            </w:pPr>
            <w:r>
              <w:rPr>
                <w:rFonts w:eastAsia="Times New Roman"/>
              </w:rPr>
              <w:t xml:space="preserve">238 </w:t>
            </w:r>
          </w:p>
        </w:tc>
        <w:tc>
          <w:tcPr>
            <w:tcW w:w="0" w:type="auto"/>
            <w:vAlign w:val="center"/>
            <w:hideMark/>
          </w:tcPr>
          <w:p w14:paraId="121A88F3" w14:textId="77777777" w:rsidR="00EC1B45" w:rsidRDefault="00EC1B45">
            <w:pPr>
              <w:jc w:val="right"/>
              <w:rPr>
                <w:rFonts w:eastAsia="Times New Roman"/>
              </w:rPr>
            </w:pPr>
            <w:r>
              <w:rPr>
                <w:rFonts w:eastAsia="Times New Roman"/>
              </w:rPr>
              <w:t xml:space="preserve">200 </w:t>
            </w:r>
          </w:p>
        </w:tc>
        <w:tc>
          <w:tcPr>
            <w:tcW w:w="0" w:type="auto"/>
            <w:vAlign w:val="center"/>
            <w:hideMark/>
          </w:tcPr>
          <w:p w14:paraId="1F049D22" w14:textId="77777777" w:rsidR="00EC1B45" w:rsidRDefault="00EC1B45">
            <w:pPr>
              <w:jc w:val="right"/>
              <w:rPr>
                <w:rFonts w:eastAsia="Times New Roman"/>
              </w:rPr>
            </w:pPr>
            <w:r>
              <w:rPr>
                <w:rFonts w:eastAsia="Times New Roman"/>
              </w:rPr>
              <w:t xml:space="preserve">1 </w:t>
            </w:r>
          </w:p>
        </w:tc>
        <w:tc>
          <w:tcPr>
            <w:tcW w:w="0" w:type="auto"/>
            <w:vAlign w:val="center"/>
            <w:hideMark/>
          </w:tcPr>
          <w:p w14:paraId="0F0CE670" w14:textId="77777777" w:rsidR="00EC1B45" w:rsidRDefault="00EC1B45">
            <w:pPr>
              <w:jc w:val="right"/>
              <w:rPr>
                <w:rFonts w:eastAsia="Times New Roman"/>
              </w:rPr>
            </w:pPr>
            <w:r>
              <w:rPr>
                <w:rFonts w:eastAsia="Times New Roman"/>
              </w:rPr>
              <w:t xml:space="preserve">3,116 </w:t>
            </w:r>
          </w:p>
        </w:tc>
        <w:tc>
          <w:tcPr>
            <w:tcW w:w="0" w:type="auto"/>
            <w:vAlign w:val="center"/>
            <w:hideMark/>
          </w:tcPr>
          <w:p w14:paraId="7CF11C4B" w14:textId="77777777" w:rsidR="00EC1B45" w:rsidRDefault="00EC1B45">
            <w:pPr>
              <w:jc w:val="right"/>
              <w:rPr>
                <w:rFonts w:eastAsia="Times New Roman"/>
              </w:rPr>
            </w:pPr>
            <w:r>
              <w:rPr>
                <w:rFonts w:eastAsia="Times New Roman"/>
              </w:rPr>
              <w:t xml:space="preserve">229 </w:t>
            </w:r>
          </w:p>
        </w:tc>
        <w:tc>
          <w:tcPr>
            <w:tcW w:w="0" w:type="auto"/>
            <w:vAlign w:val="center"/>
            <w:hideMark/>
          </w:tcPr>
          <w:p w14:paraId="48D75FA2" w14:textId="77777777" w:rsidR="00EC1B45" w:rsidRDefault="00EC1B45">
            <w:pPr>
              <w:jc w:val="right"/>
              <w:rPr>
                <w:rFonts w:eastAsia="Times New Roman"/>
              </w:rPr>
            </w:pPr>
            <w:r>
              <w:rPr>
                <w:rFonts w:eastAsia="Times New Roman"/>
              </w:rPr>
              <w:t xml:space="preserve">4,393 </w:t>
            </w:r>
          </w:p>
        </w:tc>
        <w:tc>
          <w:tcPr>
            <w:tcW w:w="0" w:type="auto"/>
            <w:vAlign w:val="center"/>
            <w:hideMark/>
          </w:tcPr>
          <w:p w14:paraId="097CA36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D950F7E" w14:textId="77777777" w:rsidR="00EC1B45" w:rsidRDefault="00EC1B45">
            <w:pPr>
              <w:jc w:val="right"/>
              <w:rPr>
                <w:rFonts w:eastAsia="Times New Roman"/>
              </w:rPr>
            </w:pPr>
            <w:r>
              <w:rPr>
                <w:rFonts w:eastAsia="Times New Roman"/>
              </w:rPr>
              <w:t xml:space="preserve">2,677 </w:t>
            </w:r>
          </w:p>
        </w:tc>
        <w:tc>
          <w:tcPr>
            <w:tcW w:w="0" w:type="auto"/>
            <w:vAlign w:val="center"/>
            <w:hideMark/>
          </w:tcPr>
          <w:p w14:paraId="2A801849" w14:textId="77777777" w:rsidR="00EC1B45" w:rsidRDefault="00EC1B45">
            <w:pPr>
              <w:jc w:val="right"/>
              <w:rPr>
                <w:rFonts w:eastAsia="Times New Roman"/>
              </w:rPr>
            </w:pPr>
            <w:r>
              <w:rPr>
                <w:rFonts w:eastAsia="Times New Roman"/>
              </w:rPr>
              <w:t xml:space="preserve">4,367 </w:t>
            </w:r>
          </w:p>
        </w:tc>
        <w:tc>
          <w:tcPr>
            <w:tcW w:w="0" w:type="auto"/>
            <w:vAlign w:val="center"/>
            <w:hideMark/>
          </w:tcPr>
          <w:p w14:paraId="0F307540" w14:textId="77777777" w:rsidR="00EC1B45" w:rsidRDefault="00EC1B45">
            <w:pPr>
              <w:jc w:val="right"/>
              <w:rPr>
                <w:rFonts w:eastAsia="Times New Roman"/>
              </w:rPr>
            </w:pPr>
            <w:r>
              <w:rPr>
                <w:rFonts w:eastAsia="Times New Roman"/>
              </w:rPr>
              <w:t xml:space="preserve">52 </w:t>
            </w:r>
          </w:p>
        </w:tc>
        <w:tc>
          <w:tcPr>
            <w:tcW w:w="0" w:type="auto"/>
            <w:vAlign w:val="center"/>
            <w:hideMark/>
          </w:tcPr>
          <w:p w14:paraId="510ECBBA"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3FAA703E" w14:textId="77777777" w:rsidR="00EC1B45" w:rsidRDefault="00EC1B45">
            <w:pPr>
              <w:jc w:val="right"/>
              <w:rPr>
                <w:rFonts w:eastAsia="Times New Roman"/>
              </w:rPr>
            </w:pPr>
            <w:r>
              <w:rPr>
                <w:rFonts w:eastAsia="Times New Roman"/>
              </w:rPr>
              <w:t xml:space="preserve">43,517 </w:t>
            </w:r>
          </w:p>
        </w:tc>
        <w:tc>
          <w:tcPr>
            <w:tcW w:w="0" w:type="auto"/>
            <w:vAlign w:val="center"/>
            <w:hideMark/>
          </w:tcPr>
          <w:p w14:paraId="08A0D3EB" w14:textId="77777777" w:rsidR="00EC1B45" w:rsidRDefault="00EC1B45">
            <w:pPr>
              <w:jc w:val="right"/>
              <w:rPr>
                <w:rFonts w:eastAsia="Times New Roman"/>
              </w:rPr>
            </w:pPr>
            <w:r>
              <w:rPr>
                <w:rFonts w:eastAsia="Times New Roman"/>
              </w:rPr>
              <w:t xml:space="preserve">25,228 </w:t>
            </w:r>
          </w:p>
        </w:tc>
        <w:tc>
          <w:tcPr>
            <w:tcW w:w="0" w:type="auto"/>
            <w:vAlign w:val="center"/>
            <w:hideMark/>
          </w:tcPr>
          <w:p w14:paraId="1CEE863C" w14:textId="77777777" w:rsidR="00EC1B45" w:rsidRDefault="00EC1B45">
            <w:pPr>
              <w:jc w:val="right"/>
              <w:rPr>
                <w:rFonts w:eastAsia="Times New Roman"/>
              </w:rPr>
            </w:pPr>
            <w:r>
              <w:rPr>
                <w:rFonts w:eastAsia="Times New Roman"/>
              </w:rPr>
              <w:t xml:space="preserve">13,288 </w:t>
            </w:r>
          </w:p>
        </w:tc>
        <w:tc>
          <w:tcPr>
            <w:tcW w:w="0" w:type="auto"/>
            <w:vAlign w:val="center"/>
            <w:hideMark/>
          </w:tcPr>
          <w:p w14:paraId="05A0778E" w14:textId="77777777" w:rsidR="00EC1B45" w:rsidRDefault="00EC1B45">
            <w:pPr>
              <w:jc w:val="right"/>
              <w:rPr>
                <w:rFonts w:eastAsia="Times New Roman"/>
              </w:rPr>
            </w:pPr>
            <w:r>
              <w:rPr>
                <w:rFonts w:eastAsia="Times New Roman"/>
              </w:rPr>
              <w:t xml:space="preserve">6,811 </w:t>
            </w:r>
          </w:p>
        </w:tc>
        <w:tc>
          <w:tcPr>
            <w:tcW w:w="0" w:type="auto"/>
            <w:vAlign w:val="center"/>
            <w:hideMark/>
          </w:tcPr>
          <w:p w14:paraId="78172832"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2B6E0D69" w14:textId="77777777" w:rsidR="00EC1B45" w:rsidRDefault="00EC1B45">
            <w:pPr>
              <w:jc w:val="right"/>
              <w:rPr>
                <w:rFonts w:eastAsia="Times New Roman"/>
              </w:rPr>
            </w:pPr>
            <w:r>
              <w:rPr>
                <w:rFonts w:eastAsia="Times New Roman"/>
              </w:rPr>
              <w:t xml:space="preserve">6 </w:t>
            </w:r>
          </w:p>
        </w:tc>
        <w:tc>
          <w:tcPr>
            <w:tcW w:w="0" w:type="auto"/>
            <w:vAlign w:val="center"/>
            <w:hideMark/>
          </w:tcPr>
          <w:p w14:paraId="380549BD" w14:textId="77777777" w:rsidR="00EC1B45" w:rsidRDefault="00EC1B45">
            <w:pPr>
              <w:jc w:val="right"/>
              <w:rPr>
                <w:rFonts w:eastAsia="Times New Roman"/>
              </w:rPr>
            </w:pPr>
            <w:r>
              <w:rPr>
                <w:rFonts w:eastAsia="Times New Roman"/>
              </w:rPr>
              <w:t xml:space="preserve">32 </w:t>
            </w:r>
          </w:p>
        </w:tc>
        <w:tc>
          <w:tcPr>
            <w:tcW w:w="0" w:type="auto"/>
            <w:vAlign w:val="center"/>
            <w:hideMark/>
          </w:tcPr>
          <w:p w14:paraId="3DEAB446"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7012A862" w14:textId="77777777" w:rsidR="00EC1B45" w:rsidRDefault="00EC1B45">
            <w:pPr>
              <w:jc w:val="right"/>
              <w:rPr>
                <w:rFonts w:eastAsia="Times New Roman"/>
              </w:rPr>
            </w:pPr>
            <w:r>
              <w:rPr>
                <w:rFonts w:eastAsia="Times New Roman"/>
              </w:rPr>
              <w:t xml:space="preserve">1 </w:t>
            </w:r>
          </w:p>
        </w:tc>
        <w:tc>
          <w:tcPr>
            <w:tcW w:w="0" w:type="auto"/>
            <w:vAlign w:val="center"/>
            <w:hideMark/>
          </w:tcPr>
          <w:p w14:paraId="16D2B855" w14:textId="77777777" w:rsidR="00EC1B45" w:rsidRDefault="00EC1B45">
            <w:pPr>
              <w:jc w:val="right"/>
              <w:rPr>
                <w:rFonts w:eastAsia="Times New Roman"/>
              </w:rPr>
            </w:pPr>
            <w:r>
              <w:rPr>
                <w:rFonts w:eastAsia="Times New Roman"/>
              </w:rPr>
              <w:t xml:space="preserve">83 </w:t>
            </w:r>
          </w:p>
        </w:tc>
        <w:tc>
          <w:tcPr>
            <w:tcW w:w="0" w:type="auto"/>
            <w:vAlign w:val="center"/>
            <w:hideMark/>
          </w:tcPr>
          <w:p w14:paraId="2CF64AC1" w14:textId="77777777" w:rsidR="00EC1B45" w:rsidRDefault="00EC1B45">
            <w:pPr>
              <w:jc w:val="right"/>
              <w:rPr>
                <w:rFonts w:eastAsia="Times New Roman"/>
              </w:rPr>
            </w:pPr>
            <w:r>
              <w:rPr>
                <w:rFonts w:eastAsia="Times New Roman"/>
              </w:rPr>
              <w:t xml:space="preserve">104,298 </w:t>
            </w:r>
          </w:p>
        </w:tc>
      </w:tr>
      <w:tr w:rsidR="00EC1B45" w14:paraId="3272D8F8" w14:textId="77777777">
        <w:trPr>
          <w:divId w:val="635723563"/>
          <w:tblCellSpacing w:w="15" w:type="dxa"/>
        </w:trPr>
        <w:tc>
          <w:tcPr>
            <w:tcW w:w="0" w:type="auto"/>
            <w:vAlign w:val="center"/>
            <w:hideMark/>
          </w:tcPr>
          <w:p w14:paraId="0250C7D4" w14:textId="77777777" w:rsidR="00EC1B45" w:rsidRDefault="00EC1B45">
            <w:pPr>
              <w:jc w:val="right"/>
              <w:rPr>
                <w:rFonts w:eastAsia="Times New Roman"/>
              </w:rPr>
            </w:pPr>
            <w:r>
              <w:rPr>
                <w:rFonts w:eastAsia="Times New Roman"/>
              </w:rPr>
              <w:lastRenderedPageBreak/>
              <w:t xml:space="preserve">Fulton </w:t>
            </w:r>
          </w:p>
        </w:tc>
        <w:tc>
          <w:tcPr>
            <w:tcW w:w="0" w:type="auto"/>
            <w:vAlign w:val="center"/>
            <w:hideMark/>
          </w:tcPr>
          <w:p w14:paraId="700EC3F0" w14:textId="77777777" w:rsidR="00EC1B45" w:rsidRDefault="00EC1B45">
            <w:pPr>
              <w:jc w:val="right"/>
              <w:rPr>
                <w:rFonts w:eastAsia="Times New Roman"/>
              </w:rPr>
            </w:pPr>
            <w:r>
              <w:rPr>
                <w:rFonts w:eastAsia="Times New Roman"/>
              </w:rPr>
              <w:t xml:space="preserve">130 </w:t>
            </w:r>
          </w:p>
        </w:tc>
        <w:tc>
          <w:tcPr>
            <w:tcW w:w="0" w:type="auto"/>
            <w:vAlign w:val="center"/>
            <w:hideMark/>
          </w:tcPr>
          <w:p w14:paraId="017FC9AD" w14:textId="77777777" w:rsidR="00EC1B45" w:rsidRDefault="00EC1B45">
            <w:pPr>
              <w:jc w:val="right"/>
              <w:rPr>
                <w:rFonts w:eastAsia="Times New Roman"/>
              </w:rPr>
            </w:pPr>
            <w:r>
              <w:rPr>
                <w:rFonts w:eastAsia="Times New Roman"/>
              </w:rPr>
              <w:t xml:space="preserve">287 </w:t>
            </w:r>
          </w:p>
        </w:tc>
        <w:tc>
          <w:tcPr>
            <w:tcW w:w="0" w:type="auto"/>
            <w:vAlign w:val="center"/>
            <w:hideMark/>
          </w:tcPr>
          <w:p w14:paraId="1E68A33A" w14:textId="77777777" w:rsidR="00EC1B45" w:rsidRDefault="00EC1B45">
            <w:pPr>
              <w:jc w:val="right"/>
              <w:rPr>
                <w:rFonts w:eastAsia="Times New Roman"/>
              </w:rPr>
            </w:pPr>
            <w:r>
              <w:rPr>
                <w:rFonts w:eastAsia="Times New Roman"/>
              </w:rPr>
              <w:t xml:space="preserve">603 </w:t>
            </w:r>
          </w:p>
        </w:tc>
        <w:tc>
          <w:tcPr>
            <w:tcW w:w="0" w:type="auto"/>
            <w:vAlign w:val="center"/>
            <w:hideMark/>
          </w:tcPr>
          <w:p w14:paraId="2F4AB673" w14:textId="77777777" w:rsidR="00EC1B45" w:rsidRDefault="00EC1B45">
            <w:pPr>
              <w:jc w:val="right"/>
              <w:rPr>
                <w:rFonts w:eastAsia="Times New Roman"/>
              </w:rPr>
            </w:pPr>
            <w:r>
              <w:rPr>
                <w:rFonts w:eastAsia="Times New Roman"/>
              </w:rPr>
              <w:t xml:space="preserve">2,699 </w:t>
            </w:r>
          </w:p>
        </w:tc>
        <w:tc>
          <w:tcPr>
            <w:tcW w:w="0" w:type="auto"/>
            <w:vAlign w:val="center"/>
            <w:hideMark/>
          </w:tcPr>
          <w:p w14:paraId="6046189A" w14:textId="77777777" w:rsidR="00EC1B45" w:rsidRDefault="00EC1B45">
            <w:pPr>
              <w:jc w:val="right"/>
              <w:rPr>
                <w:rFonts w:eastAsia="Times New Roman"/>
              </w:rPr>
            </w:pPr>
            <w:r>
              <w:rPr>
                <w:rFonts w:eastAsia="Times New Roman"/>
              </w:rPr>
              <w:t xml:space="preserve">26,438 </w:t>
            </w:r>
          </w:p>
        </w:tc>
        <w:tc>
          <w:tcPr>
            <w:tcW w:w="0" w:type="auto"/>
            <w:vAlign w:val="center"/>
            <w:hideMark/>
          </w:tcPr>
          <w:p w14:paraId="7C2AC4B0" w14:textId="77777777" w:rsidR="00EC1B45" w:rsidRDefault="00EC1B45">
            <w:pPr>
              <w:jc w:val="right"/>
              <w:rPr>
                <w:rFonts w:eastAsia="Times New Roman"/>
              </w:rPr>
            </w:pPr>
            <w:r>
              <w:rPr>
                <w:rFonts w:eastAsia="Times New Roman"/>
              </w:rPr>
              <w:t xml:space="preserve">34,561 </w:t>
            </w:r>
          </w:p>
        </w:tc>
        <w:tc>
          <w:tcPr>
            <w:tcW w:w="0" w:type="auto"/>
            <w:vAlign w:val="center"/>
            <w:hideMark/>
          </w:tcPr>
          <w:p w14:paraId="0FC89C4F" w14:textId="77777777" w:rsidR="00EC1B45" w:rsidRDefault="00EC1B45">
            <w:pPr>
              <w:jc w:val="right"/>
              <w:rPr>
                <w:rFonts w:eastAsia="Times New Roman"/>
              </w:rPr>
            </w:pPr>
            <w:r>
              <w:rPr>
                <w:rFonts w:eastAsia="Times New Roman"/>
              </w:rPr>
              <w:t xml:space="preserve">1,462 </w:t>
            </w:r>
          </w:p>
        </w:tc>
        <w:tc>
          <w:tcPr>
            <w:tcW w:w="0" w:type="auto"/>
            <w:vAlign w:val="center"/>
            <w:hideMark/>
          </w:tcPr>
          <w:p w14:paraId="1E214CA8" w14:textId="77777777" w:rsidR="00EC1B45" w:rsidRDefault="00EC1B45">
            <w:pPr>
              <w:jc w:val="right"/>
              <w:rPr>
                <w:rFonts w:eastAsia="Times New Roman"/>
              </w:rPr>
            </w:pPr>
            <w:r>
              <w:rPr>
                <w:rFonts w:eastAsia="Times New Roman"/>
              </w:rPr>
              <w:t xml:space="preserve">183 </w:t>
            </w:r>
          </w:p>
        </w:tc>
        <w:tc>
          <w:tcPr>
            <w:tcW w:w="0" w:type="auto"/>
            <w:vAlign w:val="center"/>
            <w:hideMark/>
          </w:tcPr>
          <w:p w14:paraId="7E868738" w14:textId="77777777" w:rsidR="00EC1B45" w:rsidRDefault="00EC1B45">
            <w:pPr>
              <w:jc w:val="right"/>
              <w:rPr>
                <w:rFonts w:eastAsia="Times New Roman"/>
              </w:rPr>
            </w:pPr>
            <w:r>
              <w:rPr>
                <w:rFonts w:eastAsia="Times New Roman"/>
              </w:rPr>
              <w:t xml:space="preserve">66,078 </w:t>
            </w:r>
          </w:p>
        </w:tc>
        <w:tc>
          <w:tcPr>
            <w:tcW w:w="0" w:type="auto"/>
            <w:vAlign w:val="center"/>
            <w:hideMark/>
          </w:tcPr>
          <w:p w14:paraId="09FE6669" w14:textId="77777777" w:rsidR="00EC1B45" w:rsidRDefault="00EC1B45">
            <w:pPr>
              <w:jc w:val="right"/>
              <w:rPr>
                <w:rFonts w:eastAsia="Times New Roman"/>
              </w:rPr>
            </w:pPr>
            <w:r>
              <w:rPr>
                <w:rFonts w:eastAsia="Times New Roman"/>
              </w:rPr>
              <w:t xml:space="preserve">2,707 </w:t>
            </w:r>
          </w:p>
        </w:tc>
        <w:tc>
          <w:tcPr>
            <w:tcW w:w="0" w:type="auto"/>
            <w:vAlign w:val="center"/>
            <w:hideMark/>
          </w:tcPr>
          <w:p w14:paraId="7FAB6F61" w14:textId="77777777" w:rsidR="00EC1B45" w:rsidRDefault="00EC1B45">
            <w:pPr>
              <w:jc w:val="right"/>
              <w:rPr>
                <w:rFonts w:eastAsia="Times New Roman"/>
              </w:rPr>
            </w:pPr>
            <w:r>
              <w:rPr>
                <w:rFonts w:eastAsia="Times New Roman"/>
              </w:rPr>
              <w:t xml:space="preserve">2,514 </w:t>
            </w:r>
          </w:p>
        </w:tc>
        <w:tc>
          <w:tcPr>
            <w:tcW w:w="0" w:type="auto"/>
            <w:vAlign w:val="center"/>
            <w:hideMark/>
          </w:tcPr>
          <w:p w14:paraId="6EDCE701" w14:textId="77777777" w:rsidR="00EC1B45" w:rsidRDefault="00EC1B45">
            <w:pPr>
              <w:jc w:val="right"/>
              <w:rPr>
                <w:rFonts w:eastAsia="Times New Roman"/>
              </w:rPr>
            </w:pPr>
            <w:r>
              <w:rPr>
                <w:rFonts w:eastAsia="Times New Roman"/>
              </w:rPr>
              <w:t xml:space="preserve">8,254 </w:t>
            </w:r>
          </w:p>
        </w:tc>
        <w:tc>
          <w:tcPr>
            <w:tcW w:w="0" w:type="auto"/>
            <w:vAlign w:val="center"/>
            <w:hideMark/>
          </w:tcPr>
          <w:p w14:paraId="2B96FA7D" w14:textId="77777777" w:rsidR="00EC1B45" w:rsidRDefault="00EC1B45">
            <w:pPr>
              <w:jc w:val="right"/>
              <w:rPr>
                <w:rFonts w:eastAsia="Times New Roman"/>
              </w:rPr>
            </w:pPr>
            <w:r>
              <w:rPr>
                <w:rFonts w:eastAsia="Times New Roman"/>
              </w:rPr>
              <w:t xml:space="preserve">332,130 </w:t>
            </w:r>
          </w:p>
        </w:tc>
        <w:tc>
          <w:tcPr>
            <w:tcW w:w="0" w:type="auto"/>
            <w:vAlign w:val="center"/>
            <w:hideMark/>
          </w:tcPr>
          <w:p w14:paraId="5A146141" w14:textId="77777777" w:rsidR="00EC1B45" w:rsidRDefault="00EC1B45">
            <w:pPr>
              <w:jc w:val="right"/>
              <w:rPr>
                <w:rFonts w:eastAsia="Times New Roman"/>
              </w:rPr>
            </w:pPr>
            <w:r>
              <w:rPr>
                <w:rFonts w:eastAsia="Times New Roman"/>
              </w:rPr>
              <w:t xml:space="preserve">25,710 </w:t>
            </w:r>
          </w:p>
        </w:tc>
        <w:tc>
          <w:tcPr>
            <w:tcW w:w="0" w:type="auto"/>
            <w:vAlign w:val="center"/>
            <w:hideMark/>
          </w:tcPr>
          <w:p w14:paraId="5AE3DE44" w14:textId="77777777" w:rsidR="00EC1B45" w:rsidRDefault="00EC1B45">
            <w:pPr>
              <w:jc w:val="right"/>
              <w:rPr>
                <w:rFonts w:eastAsia="Times New Roman"/>
              </w:rPr>
            </w:pPr>
            <w:r>
              <w:rPr>
                <w:rFonts w:eastAsia="Times New Roman"/>
              </w:rPr>
              <w:t xml:space="preserve">929 </w:t>
            </w:r>
          </w:p>
        </w:tc>
        <w:tc>
          <w:tcPr>
            <w:tcW w:w="0" w:type="auto"/>
            <w:vAlign w:val="center"/>
            <w:hideMark/>
          </w:tcPr>
          <w:p w14:paraId="72D2C6DE" w14:textId="77777777" w:rsidR="00EC1B45" w:rsidRDefault="00EC1B45">
            <w:pPr>
              <w:jc w:val="right"/>
              <w:rPr>
                <w:rFonts w:eastAsia="Times New Roman"/>
              </w:rPr>
            </w:pPr>
            <w:r>
              <w:rPr>
                <w:rFonts w:eastAsia="Times New Roman"/>
              </w:rPr>
              <w:t xml:space="preserve">904 </w:t>
            </w:r>
          </w:p>
        </w:tc>
        <w:tc>
          <w:tcPr>
            <w:tcW w:w="0" w:type="auto"/>
            <w:vAlign w:val="center"/>
            <w:hideMark/>
          </w:tcPr>
          <w:p w14:paraId="1B242FA2" w14:textId="77777777" w:rsidR="00EC1B45" w:rsidRDefault="00EC1B45">
            <w:pPr>
              <w:jc w:val="right"/>
              <w:rPr>
                <w:rFonts w:eastAsia="Times New Roman"/>
              </w:rPr>
            </w:pPr>
            <w:r>
              <w:rPr>
                <w:rFonts w:eastAsia="Times New Roman"/>
              </w:rPr>
              <w:t xml:space="preserve">117 </w:t>
            </w:r>
          </w:p>
        </w:tc>
        <w:tc>
          <w:tcPr>
            <w:tcW w:w="0" w:type="auto"/>
            <w:vAlign w:val="center"/>
            <w:hideMark/>
          </w:tcPr>
          <w:p w14:paraId="56440C6D" w14:textId="77777777" w:rsidR="00EC1B45" w:rsidRDefault="00EC1B45">
            <w:pPr>
              <w:jc w:val="right"/>
              <w:rPr>
                <w:rFonts w:eastAsia="Times New Roman"/>
              </w:rPr>
            </w:pPr>
            <w:r>
              <w:rPr>
                <w:rFonts w:eastAsia="Times New Roman"/>
              </w:rPr>
              <w:t xml:space="preserve">466 </w:t>
            </w:r>
          </w:p>
        </w:tc>
        <w:tc>
          <w:tcPr>
            <w:tcW w:w="0" w:type="auto"/>
            <w:vAlign w:val="center"/>
            <w:hideMark/>
          </w:tcPr>
          <w:p w14:paraId="0B9DA2BE" w14:textId="77777777" w:rsidR="00EC1B45" w:rsidRDefault="00EC1B45">
            <w:pPr>
              <w:jc w:val="right"/>
              <w:rPr>
                <w:rFonts w:eastAsia="Times New Roman"/>
              </w:rPr>
            </w:pPr>
            <w:r>
              <w:rPr>
                <w:rFonts w:eastAsia="Times New Roman"/>
              </w:rPr>
              <w:t xml:space="preserve">335 </w:t>
            </w:r>
          </w:p>
        </w:tc>
        <w:tc>
          <w:tcPr>
            <w:tcW w:w="0" w:type="auto"/>
            <w:vAlign w:val="center"/>
            <w:hideMark/>
          </w:tcPr>
          <w:p w14:paraId="39791124" w14:textId="77777777" w:rsidR="00EC1B45" w:rsidRDefault="00EC1B45">
            <w:pPr>
              <w:jc w:val="right"/>
              <w:rPr>
                <w:rFonts w:eastAsia="Times New Roman"/>
              </w:rPr>
            </w:pPr>
            <w:r>
              <w:rPr>
                <w:rFonts w:eastAsia="Times New Roman"/>
              </w:rPr>
              <w:t xml:space="preserve">210 </w:t>
            </w:r>
          </w:p>
        </w:tc>
        <w:tc>
          <w:tcPr>
            <w:tcW w:w="0" w:type="auto"/>
            <w:vAlign w:val="center"/>
            <w:hideMark/>
          </w:tcPr>
          <w:p w14:paraId="74935BCE" w14:textId="77777777" w:rsidR="00EC1B45" w:rsidRDefault="00EC1B45">
            <w:pPr>
              <w:jc w:val="right"/>
              <w:rPr>
                <w:rFonts w:eastAsia="Times New Roman"/>
              </w:rPr>
            </w:pPr>
            <w:r>
              <w:rPr>
                <w:rFonts w:eastAsia="Times New Roman"/>
              </w:rPr>
              <w:t xml:space="preserve">118 </w:t>
            </w:r>
          </w:p>
        </w:tc>
        <w:tc>
          <w:tcPr>
            <w:tcW w:w="0" w:type="auto"/>
            <w:vAlign w:val="center"/>
            <w:hideMark/>
          </w:tcPr>
          <w:p w14:paraId="5435E3D9" w14:textId="77777777" w:rsidR="00EC1B45" w:rsidRDefault="00EC1B45">
            <w:pPr>
              <w:jc w:val="right"/>
              <w:rPr>
                <w:rFonts w:eastAsia="Times New Roman"/>
              </w:rPr>
            </w:pPr>
            <w:r>
              <w:rPr>
                <w:rFonts w:eastAsia="Times New Roman"/>
              </w:rPr>
              <w:t xml:space="preserve">506,835 </w:t>
            </w:r>
          </w:p>
        </w:tc>
      </w:tr>
      <w:tr w:rsidR="00EC1B45" w14:paraId="21DE0204" w14:textId="77777777">
        <w:trPr>
          <w:divId w:val="635723563"/>
          <w:tblCellSpacing w:w="15" w:type="dxa"/>
        </w:trPr>
        <w:tc>
          <w:tcPr>
            <w:tcW w:w="0" w:type="auto"/>
            <w:vAlign w:val="center"/>
            <w:hideMark/>
          </w:tcPr>
          <w:p w14:paraId="7AFA7376" w14:textId="77777777" w:rsidR="00EC1B45" w:rsidRDefault="00EC1B45">
            <w:pPr>
              <w:jc w:val="right"/>
              <w:rPr>
                <w:rFonts w:eastAsia="Times New Roman"/>
              </w:rPr>
            </w:pPr>
            <w:r>
              <w:rPr>
                <w:rFonts w:eastAsia="Times New Roman"/>
              </w:rPr>
              <w:t xml:space="preserve">Gwinnett </w:t>
            </w:r>
          </w:p>
        </w:tc>
        <w:tc>
          <w:tcPr>
            <w:tcW w:w="0" w:type="auto"/>
            <w:vAlign w:val="center"/>
            <w:hideMark/>
          </w:tcPr>
          <w:p w14:paraId="752C801B" w14:textId="77777777" w:rsidR="00EC1B45" w:rsidRDefault="00EC1B45">
            <w:pPr>
              <w:jc w:val="right"/>
              <w:rPr>
                <w:rFonts w:eastAsia="Times New Roman"/>
              </w:rPr>
            </w:pPr>
            <w:r>
              <w:rPr>
                <w:rFonts w:eastAsia="Times New Roman"/>
              </w:rPr>
              <w:t xml:space="preserve">4,440 </w:t>
            </w:r>
          </w:p>
        </w:tc>
        <w:tc>
          <w:tcPr>
            <w:tcW w:w="0" w:type="auto"/>
            <w:vAlign w:val="center"/>
            <w:hideMark/>
          </w:tcPr>
          <w:p w14:paraId="473B90F5" w14:textId="77777777" w:rsidR="00EC1B45" w:rsidRDefault="00EC1B45">
            <w:pPr>
              <w:jc w:val="right"/>
              <w:rPr>
                <w:rFonts w:eastAsia="Times New Roman"/>
              </w:rPr>
            </w:pPr>
            <w:r>
              <w:rPr>
                <w:rFonts w:eastAsia="Times New Roman"/>
              </w:rPr>
              <w:t xml:space="preserve">68 </w:t>
            </w:r>
          </w:p>
        </w:tc>
        <w:tc>
          <w:tcPr>
            <w:tcW w:w="0" w:type="auto"/>
            <w:vAlign w:val="center"/>
            <w:hideMark/>
          </w:tcPr>
          <w:p w14:paraId="5334D84D"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2D5ADEE3" w14:textId="77777777" w:rsidR="00EC1B45" w:rsidRDefault="00EC1B45">
            <w:pPr>
              <w:jc w:val="right"/>
              <w:rPr>
                <w:rFonts w:eastAsia="Times New Roman"/>
              </w:rPr>
            </w:pPr>
            <w:r>
              <w:rPr>
                <w:rFonts w:eastAsia="Times New Roman"/>
              </w:rPr>
              <w:t xml:space="preserve">1,136 </w:t>
            </w:r>
          </w:p>
        </w:tc>
        <w:tc>
          <w:tcPr>
            <w:tcW w:w="0" w:type="auto"/>
            <w:vAlign w:val="center"/>
            <w:hideMark/>
          </w:tcPr>
          <w:p w14:paraId="122566EF" w14:textId="77777777" w:rsidR="00EC1B45" w:rsidRDefault="00EC1B45">
            <w:pPr>
              <w:jc w:val="right"/>
              <w:rPr>
                <w:rFonts w:eastAsia="Times New Roman"/>
              </w:rPr>
            </w:pPr>
            <w:r>
              <w:rPr>
                <w:rFonts w:eastAsia="Times New Roman"/>
              </w:rPr>
              <w:t xml:space="preserve">4,406 </w:t>
            </w:r>
          </w:p>
        </w:tc>
        <w:tc>
          <w:tcPr>
            <w:tcW w:w="0" w:type="auto"/>
            <w:vAlign w:val="center"/>
            <w:hideMark/>
          </w:tcPr>
          <w:p w14:paraId="3FEAA8B4" w14:textId="77777777" w:rsidR="00EC1B45" w:rsidRDefault="00EC1B45">
            <w:pPr>
              <w:jc w:val="right"/>
              <w:rPr>
                <w:rFonts w:eastAsia="Times New Roman"/>
              </w:rPr>
            </w:pPr>
            <w:r>
              <w:rPr>
                <w:rFonts w:eastAsia="Times New Roman"/>
              </w:rPr>
              <w:t xml:space="preserve">11,924 </w:t>
            </w:r>
          </w:p>
        </w:tc>
        <w:tc>
          <w:tcPr>
            <w:tcW w:w="0" w:type="auto"/>
            <w:vAlign w:val="center"/>
            <w:hideMark/>
          </w:tcPr>
          <w:p w14:paraId="2856DEFA" w14:textId="77777777" w:rsidR="00EC1B45" w:rsidRDefault="00EC1B45">
            <w:pPr>
              <w:jc w:val="right"/>
              <w:rPr>
                <w:rFonts w:eastAsia="Times New Roman"/>
              </w:rPr>
            </w:pPr>
            <w:r>
              <w:rPr>
                <w:rFonts w:eastAsia="Times New Roman"/>
              </w:rPr>
              <w:t xml:space="preserve">35 </w:t>
            </w:r>
          </w:p>
        </w:tc>
        <w:tc>
          <w:tcPr>
            <w:tcW w:w="0" w:type="auto"/>
            <w:vAlign w:val="center"/>
            <w:hideMark/>
          </w:tcPr>
          <w:p w14:paraId="27B4F1A4" w14:textId="77777777" w:rsidR="00EC1B45" w:rsidRDefault="00EC1B45">
            <w:pPr>
              <w:jc w:val="right"/>
              <w:rPr>
                <w:rFonts w:eastAsia="Times New Roman"/>
              </w:rPr>
            </w:pPr>
            <w:r>
              <w:rPr>
                <w:rFonts w:eastAsia="Times New Roman"/>
              </w:rPr>
              <w:t xml:space="preserve">353 </w:t>
            </w:r>
          </w:p>
        </w:tc>
        <w:tc>
          <w:tcPr>
            <w:tcW w:w="0" w:type="auto"/>
            <w:vAlign w:val="center"/>
            <w:hideMark/>
          </w:tcPr>
          <w:p w14:paraId="63A6EBBB" w14:textId="77777777" w:rsidR="00EC1B45" w:rsidRDefault="00EC1B45">
            <w:pPr>
              <w:jc w:val="right"/>
              <w:rPr>
                <w:rFonts w:eastAsia="Times New Roman"/>
              </w:rPr>
            </w:pPr>
            <w:r>
              <w:rPr>
                <w:rFonts w:eastAsia="Times New Roman"/>
              </w:rPr>
              <w:t xml:space="preserve">59,374 </w:t>
            </w:r>
          </w:p>
        </w:tc>
        <w:tc>
          <w:tcPr>
            <w:tcW w:w="0" w:type="auto"/>
            <w:vAlign w:val="center"/>
            <w:hideMark/>
          </w:tcPr>
          <w:p w14:paraId="15AE45E5" w14:textId="77777777" w:rsidR="00EC1B45" w:rsidRDefault="00EC1B45">
            <w:pPr>
              <w:jc w:val="right"/>
              <w:rPr>
                <w:rFonts w:eastAsia="Times New Roman"/>
              </w:rPr>
            </w:pPr>
            <w:r>
              <w:rPr>
                <w:rFonts w:eastAsia="Times New Roman"/>
              </w:rPr>
              <w:t xml:space="preserve">367 </w:t>
            </w:r>
          </w:p>
        </w:tc>
        <w:tc>
          <w:tcPr>
            <w:tcW w:w="0" w:type="auto"/>
            <w:vAlign w:val="center"/>
            <w:hideMark/>
          </w:tcPr>
          <w:p w14:paraId="59BC1750" w14:textId="77777777" w:rsidR="00EC1B45" w:rsidRDefault="00EC1B45">
            <w:pPr>
              <w:jc w:val="right"/>
              <w:rPr>
                <w:rFonts w:eastAsia="Times New Roman"/>
              </w:rPr>
            </w:pPr>
            <w:r>
              <w:rPr>
                <w:rFonts w:eastAsia="Times New Roman"/>
              </w:rPr>
              <w:t xml:space="preserve">262 </w:t>
            </w:r>
          </w:p>
        </w:tc>
        <w:tc>
          <w:tcPr>
            <w:tcW w:w="0" w:type="auto"/>
            <w:vAlign w:val="center"/>
            <w:hideMark/>
          </w:tcPr>
          <w:p w14:paraId="1FD74FF3" w14:textId="77777777" w:rsidR="00EC1B45" w:rsidRDefault="00EC1B45">
            <w:pPr>
              <w:jc w:val="right"/>
              <w:rPr>
                <w:rFonts w:eastAsia="Times New Roman"/>
              </w:rPr>
            </w:pPr>
            <w:r>
              <w:rPr>
                <w:rFonts w:eastAsia="Times New Roman"/>
              </w:rPr>
              <w:t xml:space="preserve">11,564 </w:t>
            </w:r>
          </w:p>
        </w:tc>
        <w:tc>
          <w:tcPr>
            <w:tcW w:w="0" w:type="auto"/>
            <w:vAlign w:val="center"/>
            <w:hideMark/>
          </w:tcPr>
          <w:p w14:paraId="2222E8BB" w14:textId="77777777" w:rsidR="00EC1B45" w:rsidRDefault="00EC1B45">
            <w:pPr>
              <w:jc w:val="right"/>
              <w:rPr>
                <w:rFonts w:eastAsia="Times New Roman"/>
              </w:rPr>
            </w:pPr>
            <w:r>
              <w:rPr>
                <w:rFonts w:eastAsia="Times New Roman"/>
              </w:rPr>
              <w:t xml:space="preserve">75,548 </w:t>
            </w:r>
          </w:p>
        </w:tc>
        <w:tc>
          <w:tcPr>
            <w:tcW w:w="0" w:type="auto"/>
            <w:vAlign w:val="center"/>
            <w:hideMark/>
          </w:tcPr>
          <w:p w14:paraId="30472467" w14:textId="77777777" w:rsidR="00EC1B45" w:rsidRDefault="00EC1B45">
            <w:pPr>
              <w:jc w:val="right"/>
              <w:rPr>
                <w:rFonts w:eastAsia="Times New Roman"/>
              </w:rPr>
            </w:pPr>
            <w:r>
              <w:rPr>
                <w:rFonts w:eastAsia="Times New Roman"/>
              </w:rPr>
              <w:t xml:space="preserve">250,067 </w:t>
            </w:r>
          </w:p>
        </w:tc>
        <w:tc>
          <w:tcPr>
            <w:tcW w:w="0" w:type="auto"/>
            <w:vAlign w:val="center"/>
            <w:hideMark/>
          </w:tcPr>
          <w:p w14:paraId="344C4E6C" w14:textId="77777777" w:rsidR="00EC1B45" w:rsidRDefault="00EC1B45">
            <w:pPr>
              <w:jc w:val="right"/>
              <w:rPr>
                <w:rFonts w:eastAsia="Times New Roman"/>
              </w:rPr>
            </w:pPr>
            <w:r>
              <w:rPr>
                <w:rFonts w:eastAsia="Times New Roman"/>
              </w:rPr>
              <w:t xml:space="preserve">11,222 </w:t>
            </w:r>
          </w:p>
        </w:tc>
        <w:tc>
          <w:tcPr>
            <w:tcW w:w="0" w:type="auto"/>
            <w:vAlign w:val="center"/>
            <w:hideMark/>
          </w:tcPr>
          <w:p w14:paraId="6E695841" w14:textId="77777777" w:rsidR="00EC1B45" w:rsidRDefault="00EC1B45">
            <w:pPr>
              <w:jc w:val="right"/>
              <w:rPr>
                <w:rFonts w:eastAsia="Times New Roman"/>
              </w:rPr>
            </w:pPr>
            <w:r>
              <w:rPr>
                <w:rFonts w:eastAsia="Times New Roman"/>
              </w:rPr>
              <w:t xml:space="preserve">1,137 </w:t>
            </w:r>
          </w:p>
        </w:tc>
        <w:tc>
          <w:tcPr>
            <w:tcW w:w="0" w:type="auto"/>
            <w:vAlign w:val="center"/>
            <w:hideMark/>
          </w:tcPr>
          <w:p w14:paraId="5A6B9957" w14:textId="77777777" w:rsidR="00EC1B45" w:rsidRDefault="00EC1B45">
            <w:pPr>
              <w:jc w:val="right"/>
              <w:rPr>
                <w:rFonts w:eastAsia="Times New Roman"/>
              </w:rPr>
            </w:pPr>
            <w:r>
              <w:rPr>
                <w:rFonts w:eastAsia="Times New Roman"/>
              </w:rPr>
              <w:t xml:space="preserve">1,796 </w:t>
            </w:r>
          </w:p>
        </w:tc>
        <w:tc>
          <w:tcPr>
            <w:tcW w:w="0" w:type="auto"/>
            <w:vAlign w:val="center"/>
            <w:hideMark/>
          </w:tcPr>
          <w:p w14:paraId="6CE695D0" w14:textId="77777777" w:rsidR="00EC1B45" w:rsidRDefault="00EC1B45">
            <w:pPr>
              <w:jc w:val="right"/>
              <w:rPr>
                <w:rFonts w:eastAsia="Times New Roman"/>
              </w:rPr>
            </w:pPr>
            <w:r>
              <w:rPr>
                <w:rFonts w:eastAsia="Times New Roman"/>
              </w:rPr>
              <w:t xml:space="preserve">85 </w:t>
            </w:r>
          </w:p>
        </w:tc>
        <w:tc>
          <w:tcPr>
            <w:tcW w:w="0" w:type="auto"/>
            <w:vAlign w:val="center"/>
            <w:hideMark/>
          </w:tcPr>
          <w:p w14:paraId="650E4C63" w14:textId="77777777" w:rsidR="00EC1B45" w:rsidRDefault="00EC1B45">
            <w:pPr>
              <w:jc w:val="right"/>
              <w:rPr>
                <w:rFonts w:eastAsia="Times New Roman"/>
              </w:rPr>
            </w:pPr>
            <w:r>
              <w:rPr>
                <w:rFonts w:eastAsia="Times New Roman"/>
              </w:rPr>
              <w:t xml:space="preserve">4,487 </w:t>
            </w:r>
          </w:p>
        </w:tc>
        <w:tc>
          <w:tcPr>
            <w:tcW w:w="0" w:type="auto"/>
            <w:vAlign w:val="center"/>
            <w:hideMark/>
          </w:tcPr>
          <w:p w14:paraId="70956DAB" w14:textId="77777777" w:rsidR="00EC1B45" w:rsidRDefault="00EC1B45">
            <w:pPr>
              <w:jc w:val="right"/>
              <w:rPr>
                <w:rFonts w:eastAsia="Times New Roman"/>
              </w:rPr>
            </w:pPr>
            <w:r>
              <w:rPr>
                <w:rFonts w:eastAsia="Times New Roman"/>
              </w:rPr>
              <w:t xml:space="preserve">64 </w:t>
            </w:r>
          </w:p>
        </w:tc>
        <w:tc>
          <w:tcPr>
            <w:tcW w:w="0" w:type="auto"/>
            <w:vAlign w:val="center"/>
            <w:hideMark/>
          </w:tcPr>
          <w:p w14:paraId="2F9D350E" w14:textId="77777777" w:rsidR="00EC1B45" w:rsidRDefault="00EC1B45">
            <w:pPr>
              <w:jc w:val="right"/>
              <w:rPr>
                <w:rFonts w:eastAsia="Times New Roman"/>
              </w:rPr>
            </w:pPr>
            <w:r>
              <w:rPr>
                <w:rFonts w:eastAsia="Times New Roman"/>
              </w:rPr>
              <w:t xml:space="preserve">4,148 </w:t>
            </w:r>
          </w:p>
        </w:tc>
        <w:tc>
          <w:tcPr>
            <w:tcW w:w="0" w:type="auto"/>
            <w:vAlign w:val="center"/>
            <w:hideMark/>
          </w:tcPr>
          <w:p w14:paraId="3D091E59" w14:textId="77777777" w:rsidR="00EC1B45" w:rsidRDefault="00EC1B45">
            <w:pPr>
              <w:jc w:val="right"/>
              <w:rPr>
                <w:rFonts w:eastAsia="Times New Roman"/>
              </w:rPr>
            </w:pPr>
            <w:r>
              <w:rPr>
                <w:rFonts w:eastAsia="Times New Roman"/>
              </w:rPr>
              <w:t xml:space="preserve">442,498 </w:t>
            </w:r>
          </w:p>
        </w:tc>
      </w:tr>
      <w:tr w:rsidR="00EC1B45" w14:paraId="75F6D5F4" w14:textId="77777777">
        <w:trPr>
          <w:divId w:val="635723563"/>
          <w:tblCellSpacing w:w="15" w:type="dxa"/>
        </w:trPr>
        <w:tc>
          <w:tcPr>
            <w:tcW w:w="0" w:type="auto"/>
            <w:vAlign w:val="center"/>
            <w:hideMark/>
          </w:tcPr>
          <w:p w14:paraId="5D002A72" w14:textId="77777777" w:rsidR="00EC1B45" w:rsidRDefault="00EC1B45">
            <w:pPr>
              <w:jc w:val="right"/>
              <w:rPr>
                <w:rFonts w:eastAsia="Times New Roman"/>
              </w:rPr>
            </w:pPr>
            <w:r>
              <w:rPr>
                <w:rFonts w:eastAsia="Times New Roman"/>
              </w:rPr>
              <w:t xml:space="preserve">Hall </w:t>
            </w:r>
          </w:p>
        </w:tc>
        <w:tc>
          <w:tcPr>
            <w:tcW w:w="0" w:type="auto"/>
            <w:vAlign w:val="center"/>
            <w:hideMark/>
          </w:tcPr>
          <w:p w14:paraId="6A692CD4" w14:textId="77777777" w:rsidR="00EC1B45" w:rsidRDefault="00EC1B45">
            <w:pPr>
              <w:jc w:val="right"/>
              <w:rPr>
                <w:rFonts w:eastAsia="Times New Roman"/>
              </w:rPr>
            </w:pPr>
            <w:r>
              <w:rPr>
                <w:rFonts w:eastAsia="Times New Roman"/>
              </w:rPr>
              <w:t xml:space="preserve">970 </w:t>
            </w:r>
          </w:p>
        </w:tc>
        <w:tc>
          <w:tcPr>
            <w:tcW w:w="0" w:type="auto"/>
            <w:vAlign w:val="center"/>
            <w:hideMark/>
          </w:tcPr>
          <w:p w14:paraId="5FE9C3EA"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260DCE5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AB27DE7" w14:textId="77777777" w:rsidR="00EC1B45" w:rsidRDefault="00EC1B45">
            <w:pPr>
              <w:jc w:val="right"/>
              <w:rPr>
                <w:rFonts w:eastAsia="Times New Roman"/>
              </w:rPr>
            </w:pPr>
            <w:r>
              <w:rPr>
                <w:rFonts w:eastAsia="Times New Roman"/>
              </w:rPr>
              <w:t xml:space="preserve">412 </w:t>
            </w:r>
          </w:p>
        </w:tc>
        <w:tc>
          <w:tcPr>
            <w:tcW w:w="0" w:type="auto"/>
            <w:vAlign w:val="center"/>
            <w:hideMark/>
          </w:tcPr>
          <w:p w14:paraId="2C9508FF"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6C86DEB3" w14:textId="77777777" w:rsidR="00EC1B45" w:rsidRDefault="00EC1B45">
            <w:pPr>
              <w:jc w:val="right"/>
              <w:rPr>
                <w:rFonts w:eastAsia="Times New Roman"/>
              </w:rPr>
            </w:pPr>
            <w:r>
              <w:rPr>
                <w:rFonts w:eastAsia="Times New Roman"/>
              </w:rPr>
              <w:t xml:space="preserve">590 </w:t>
            </w:r>
          </w:p>
        </w:tc>
        <w:tc>
          <w:tcPr>
            <w:tcW w:w="0" w:type="auto"/>
            <w:vAlign w:val="center"/>
            <w:hideMark/>
          </w:tcPr>
          <w:p w14:paraId="0D1A5E7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7A76C6D" w14:textId="77777777" w:rsidR="00EC1B45" w:rsidRDefault="00EC1B45">
            <w:pPr>
              <w:jc w:val="right"/>
              <w:rPr>
                <w:rFonts w:eastAsia="Times New Roman"/>
              </w:rPr>
            </w:pPr>
            <w:r>
              <w:rPr>
                <w:rFonts w:eastAsia="Times New Roman"/>
              </w:rPr>
              <w:t xml:space="preserve">1,276 </w:t>
            </w:r>
          </w:p>
        </w:tc>
        <w:tc>
          <w:tcPr>
            <w:tcW w:w="0" w:type="auto"/>
            <w:vAlign w:val="center"/>
            <w:hideMark/>
          </w:tcPr>
          <w:p w14:paraId="7CF75FF8" w14:textId="77777777" w:rsidR="00EC1B45" w:rsidRDefault="00EC1B45">
            <w:pPr>
              <w:jc w:val="right"/>
              <w:rPr>
                <w:rFonts w:eastAsia="Times New Roman"/>
              </w:rPr>
            </w:pPr>
            <w:r>
              <w:rPr>
                <w:rFonts w:eastAsia="Times New Roman"/>
              </w:rPr>
              <w:t xml:space="preserve">2,005 </w:t>
            </w:r>
          </w:p>
        </w:tc>
        <w:tc>
          <w:tcPr>
            <w:tcW w:w="0" w:type="auto"/>
            <w:vAlign w:val="center"/>
            <w:hideMark/>
          </w:tcPr>
          <w:p w14:paraId="3929AD26" w14:textId="77777777" w:rsidR="00EC1B45" w:rsidRDefault="00EC1B45">
            <w:pPr>
              <w:jc w:val="right"/>
              <w:rPr>
                <w:rFonts w:eastAsia="Times New Roman"/>
              </w:rPr>
            </w:pPr>
            <w:r>
              <w:rPr>
                <w:rFonts w:eastAsia="Times New Roman"/>
              </w:rPr>
              <w:t xml:space="preserve">3 </w:t>
            </w:r>
          </w:p>
        </w:tc>
        <w:tc>
          <w:tcPr>
            <w:tcW w:w="0" w:type="auto"/>
            <w:vAlign w:val="center"/>
            <w:hideMark/>
          </w:tcPr>
          <w:p w14:paraId="0EE44E9E" w14:textId="77777777" w:rsidR="00EC1B45" w:rsidRDefault="00EC1B45">
            <w:pPr>
              <w:jc w:val="right"/>
              <w:rPr>
                <w:rFonts w:eastAsia="Times New Roman"/>
              </w:rPr>
            </w:pPr>
            <w:r>
              <w:rPr>
                <w:rFonts w:eastAsia="Times New Roman"/>
              </w:rPr>
              <w:t xml:space="preserve">3 </w:t>
            </w:r>
          </w:p>
        </w:tc>
        <w:tc>
          <w:tcPr>
            <w:tcW w:w="0" w:type="auto"/>
            <w:vAlign w:val="center"/>
            <w:hideMark/>
          </w:tcPr>
          <w:p w14:paraId="67A8C5A2" w14:textId="77777777" w:rsidR="00EC1B45" w:rsidRDefault="00EC1B45">
            <w:pPr>
              <w:jc w:val="right"/>
              <w:rPr>
                <w:rFonts w:eastAsia="Times New Roman"/>
              </w:rPr>
            </w:pPr>
            <w:r>
              <w:rPr>
                <w:rFonts w:eastAsia="Times New Roman"/>
              </w:rPr>
              <w:t xml:space="preserve">4,735 </w:t>
            </w:r>
          </w:p>
        </w:tc>
        <w:tc>
          <w:tcPr>
            <w:tcW w:w="0" w:type="auto"/>
            <w:vAlign w:val="center"/>
            <w:hideMark/>
          </w:tcPr>
          <w:p w14:paraId="50B2C792" w14:textId="77777777" w:rsidR="00EC1B45" w:rsidRDefault="00EC1B45">
            <w:pPr>
              <w:jc w:val="right"/>
              <w:rPr>
                <w:rFonts w:eastAsia="Times New Roman"/>
              </w:rPr>
            </w:pPr>
            <w:r>
              <w:rPr>
                <w:rFonts w:eastAsia="Times New Roman"/>
              </w:rPr>
              <w:t xml:space="preserve">4,294 </w:t>
            </w:r>
          </w:p>
        </w:tc>
        <w:tc>
          <w:tcPr>
            <w:tcW w:w="0" w:type="auto"/>
            <w:vAlign w:val="center"/>
            <w:hideMark/>
          </w:tcPr>
          <w:p w14:paraId="759EFF35" w14:textId="77777777" w:rsidR="00EC1B45" w:rsidRDefault="00EC1B45">
            <w:pPr>
              <w:jc w:val="right"/>
              <w:rPr>
                <w:rFonts w:eastAsia="Times New Roman"/>
              </w:rPr>
            </w:pPr>
            <w:r>
              <w:rPr>
                <w:rFonts w:eastAsia="Times New Roman"/>
              </w:rPr>
              <w:t xml:space="preserve">12,361 </w:t>
            </w:r>
          </w:p>
        </w:tc>
        <w:tc>
          <w:tcPr>
            <w:tcW w:w="0" w:type="auto"/>
            <w:vAlign w:val="center"/>
            <w:hideMark/>
          </w:tcPr>
          <w:p w14:paraId="6FB185EB" w14:textId="77777777" w:rsidR="00EC1B45" w:rsidRDefault="00EC1B45">
            <w:pPr>
              <w:jc w:val="right"/>
              <w:rPr>
                <w:rFonts w:eastAsia="Times New Roman"/>
              </w:rPr>
            </w:pPr>
            <w:r>
              <w:rPr>
                <w:rFonts w:eastAsia="Times New Roman"/>
              </w:rPr>
              <w:t xml:space="preserve">64,063 </w:t>
            </w:r>
          </w:p>
        </w:tc>
        <w:tc>
          <w:tcPr>
            <w:tcW w:w="0" w:type="auto"/>
            <w:vAlign w:val="center"/>
            <w:hideMark/>
          </w:tcPr>
          <w:p w14:paraId="086B7758" w14:textId="77777777" w:rsidR="00EC1B45" w:rsidRDefault="00EC1B45">
            <w:pPr>
              <w:jc w:val="right"/>
              <w:rPr>
                <w:rFonts w:eastAsia="Times New Roman"/>
              </w:rPr>
            </w:pPr>
            <w:r>
              <w:rPr>
                <w:rFonts w:eastAsia="Times New Roman"/>
              </w:rPr>
              <w:t xml:space="preserve">7 </w:t>
            </w:r>
          </w:p>
        </w:tc>
        <w:tc>
          <w:tcPr>
            <w:tcW w:w="0" w:type="auto"/>
            <w:vAlign w:val="center"/>
            <w:hideMark/>
          </w:tcPr>
          <w:p w14:paraId="1DCE1EE5"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07840C50" w14:textId="77777777" w:rsidR="00EC1B45" w:rsidRDefault="00EC1B45">
            <w:pPr>
              <w:jc w:val="right"/>
              <w:rPr>
                <w:rFonts w:eastAsia="Times New Roman"/>
              </w:rPr>
            </w:pPr>
            <w:r>
              <w:rPr>
                <w:rFonts w:eastAsia="Times New Roman"/>
              </w:rPr>
              <w:t xml:space="preserve">5 </w:t>
            </w:r>
          </w:p>
        </w:tc>
        <w:tc>
          <w:tcPr>
            <w:tcW w:w="0" w:type="auto"/>
            <w:vAlign w:val="center"/>
            <w:hideMark/>
          </w:tcPr>
          <w:p w14:paraId="6FD919B9" w14:textId="77777777" w:rsidR="00EC1B45" w:rsidRDefault="00EC1B45">
            <w:pPr>
              <w:jc w:val="right"/>
              <w:rPr>
                <w:rFonts w:eastAsia="Times New Roman"/>
              </w:rPr>
            </w:pPr>
            <w:r>
              <w:rPr>
                <w:rFonts w:eastAsia="Times New Roman"/>
              </w:rPr>
              <w:t xml:space="preserve">57 </w:t>
            </w:r>
          </w:p>
        </w:tc>
        <w:tc>
          <w:tcPr>
            <w:tcW w:w="0" w:type="auto"/>
            <w:vAlign w:val="center"/>
            <w:hideMark/>
          </w:tcPr>
          <w:p w14:paraId="76BCC50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2E01422" w14:textId="77777777" w:rsidR="00EC1B45" w:rsidRDefault="00EC1B45">
            <w:pPr>
              <w:jc w:val="right"/>
              <w:rPr>
                <w:rFonts w:eastAsia="Times New Roman"/>
              </w:rPr>
            </w:pPr>
            <w:r>
              <w:rPr>
                <w:rFonts w:eastAsia="Times New Roman"/>
              </w:rPr>
              <w:t xml:space="preserve">196 </w:t>
            </w:r>
          </w:p>
        </w:tc>
        <w:tc>
          <w:tcPr>
            <w:tcW w:w="0" w:type="auto"/>
            <w:vAlign w:val="center"/>
            <w:hideMark/>
          </w:tcPr>
          <w:p w14:paraId="29712DCD" w14:textId="77777777" w:rsidR="00EC1B45" w:rsidRDefault="00EC1B45">
            <w:pPr>
              <w:jc w:val="right"/>
              <w:rPr>
                <w:rFonts w:eastAsia="Times New Roman"/>
              </w:rPr>
            </w:pPr>
            <w:r>
              <w:rPr>
                <w:rFonts w:eastAsia="Times New Roman"/>
              </w:rPr>
              <w:t xml:space="preserve">91,080 </w:t>
            </w:r>
          </w:p>
        </w:tc>
      </w:tr>
      <w:tr w:rsidR="00EC1B45" w14:paraId="75383084" w14:textId="77777777">
        <w:trPr>
          <w:divId w:val="635723563"/>
          <w:tblCellSpacing w:w="15" w:type="dxa"/>
        </w:trPr>
        <w:tc>
          <w:tcPr>
            <w:tcW w:w="0" w:type="auto"/>
            <w:vAlign w:val="center"/>
            <w:hideMark/>
          </w:tcPr>
          <w:p w14:paraId="197AF298" w14:textId="77777777" w:rsidR="00EC1B45" w:rsidRDefault="00EC1B45">
            <w:pPr>
              <w:jc w:val="right"/>
              <w:rPr>
                <w:rFonts w:eastAsia="Times New Roman"/>
              </w:rPr>
            </w:pPr>
            <w:r>
              <w:rPr>
                <w:rFonts w:eastAsia="Times New Roman"/>
              </w:rPr>
              <w:t xml:space="preserve">Henry </w:t>
            </w:r>
          </w:p>
        </w:tc>
        <w:tc>
          <w:tcPr>
            <w:tcW w:w="0" w:type="auto"/>
            <w:vAlign w:val="center"/>
            <w:hideMark/>
          </w:tcPr>
          <w:p w14:paraId="1CB97BED"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12D3EA3F" w14:textId="77777777" w:rsidR="00EC1B45" w:rsidRDefault="00EC1B45">
            <w:pPr>
              <w:jc w:val="right"/>
              <w:rPr>
                <w:rFonts w:eastAsia="Times New Roman"/>
              </w:rPr>
            </w:pPr>
            <w:r>
              <w:rPr>
                <w:rFonts w:eastAsia="Times New Roman"/>
              </w:rPr>
              <w:t xml:space="preserve">4 </w:t>
            </w:r>
          </w:p>
        </w:tc>
        <w:tc>
          <w:tcPr>
            <w:tcW w:w="0" w:type="auto"/>
            <w:vAlign w:val="center"/>
            <w:hideMark/>
          </w:tcPr>
          <w:p w14:paraId="66CE40BC"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119661F0" w14:textId="77777777" w:rsidR="00EC1B45" w:rsidRDefault="00EC1B45">
            <w:pPr>
              <w:jc w:val="right"/>
              <w:rPr>
                <w:rFonts w:eastAsia="Times New Roman"/>
              </w:rPr>
            </w:pPr>
            <w:r>
              <w:rPr>
                <w:rFonts w:eastAsia="Times New Roman"/>
              </w:rPr>
              <w:t xml:space="preserve">28 </w:t>
            </w:r>
          </w:p>
        </w:tc>
        <w:tc>
          <w:tcPr>
            <w:tcW w:w="0" w:type="auto"/>
            <w:vAlign w:val="center"/>
            <w:hideMark/>
          </w:tcPr>
          <w:p w14:paraId="5137EE68" w14:textId="77777777" w:rsidR="00EC1B45" w:rsidRDefault="00EC1B45">
            <w:pPr>
              <w:jc w:val="right"/>
              <w:rPr>
                <w:rFonts w:eastAsia="Times New Roman"/>
              </w:rPr>
            </w:pPr>
            <w:r>
              <w:rPr>
                <w:rFonts w:eastAsia="Times New Roman"/>
              </w:rPr>
              <w:t xml:space="preserve">16,206 </w:t>
            </w:r>
          </w:p>
        </w:tc>
        <w:tc>
          <w:tcPr>
            <w:tcW w:w="0" w:type="auto"/>
            <w:vAlign w:val="center"/>
            <w:hideMark/>
          </w:tcPr>
          <w:p w14:paraId="69C1EACA" w14:textId="77777777" w:rsidR="00EC1B45" w:rsidRDefault="00EC1B45">
            <w:pPr>
              <w:jc w:val="right"/>
              <w:rPr>
                <w:rFonts w:eastAsia="Times New Roman"/>
              </w:rPr>
            </w:pPr>
            <w:r>
              <w:rPr>
                <w:rFonts w:eastAsia="Times New Roman"/>
              </w:rPr>
              <w:t xml:space="preserve">2,514 </w:t>
            </w:r>
          </w:p>
        </w:tc>
        <w:tc>
          <w:tcPr>
            <w:tcW w:w="0" w:type="auto"/>
            <w:vAlign w:val="center"/>
            <w:hideMark/>
          </w:tcPr>
          <w:p w14:paraId="4F592D82" w14:textId="77777777" w:rsidR="00EC1B45" w:rsidRDefault="00EC1B45">
            <w:pPr>
              <w:jc w:val="right"/>
              <w:rPr>
                <w:rFonts w:eastAsia="Times New Roman"/>
              </w:rPr>
            </w:pPr>
            <w:r>
              <w:rPr>
                <w:rFonts w:eastAsia="Times New Roman"/>
              </w:rPr>
              <w:t xml:space="preserve">403 </w:t>
            </w:r>
          </w:p>
        </w:tc>
        <w:tc>
          <w:tcPr>
            <w:tcW w:w="0" w:type="auto"/>
            <w:vAlign w:val="center"/>
            <w:hideMark/>
          </w:tcPr>
          <w:p w14:paraId="2B33C42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BF98DB1" w14:textId="77777777" w:rsidR="00EC1B45" w:rsidRDefault="00EC1B45">
            <w:pPr>
              <w:jc w:val="right"/>
              <w:rPr>
                <w:rFonts w:eastAsia="Times New Roman"/>
              </w:rPr>
            </w:pPr>
            <w:r>
              <w:rPr>
                <w:rFonts w:eastAsia="Times New Roman"/>
              </w:rPr>
              <w:t xml:space="preserve">11,392 </w:t>
            </w:r>
          </w:p>
        </w:tc>
        <w:tc>
          <w:tcPr>
            <w:tcW w:w="0" w:type="auto"/>
            <w:vAlign w:val="center"/>
            <w:hideMark/>
          </w:tcPr>
          <w:p w14:paraId="2FBDCAF8" w14:textId="77777777" w:rsidR="00EC1B45" w:rsidRDefault="00EC1B45">
            <w:pPr>
              <w:jc w:val="right"/>
              <w:rPr>
                <w:rFonts w:eastAsia="Times New Roman"/>
              </w:rPr>
            </w:pPr>
            <w:r>
              <w:rPr>
                <w:rFonts w:eastAsia="Times New Roman"/>
              </w:rPr>
              <w:t xml:space="preserve">313 </w:t>
            </w:r>
          </w:p>
        </w:tc>
        <w:tc>
          <w:tcPr>
            <w:tcW w:w="0" w:type="auto"/>
            <w:vAlign w:val="center"/>
            <w:hideMark/>
          </w:tcPr>
          <w:p w14:paraId="1F2055C0" w14:textId="77777777" w:rsidR="00EC1B45" w:rsidRDefault="00EC1B45">
            <w:pPr>
              <w:jc w:val="right"/>
              <w:rPr>
                <w:rFonts w:eastAsia="Times New Roman"/>
              </w:rPr>
            </w:pPr>
            <w:r>
              <w:rPr>
                <w:rFonts w:eastAsia="Times New Roman"/>
              </w:rPr>
              <w:t xml:space="preserve">3,319 </w:t>
            </w:r>
          </w:p>
        </w:tc>
        <w:tc>
          <w:tcPr>
            <w:tcW w:w="0" w:type="auto"/>
            <w:vAlign w:val="center"/>
            <w:hideMark/>
          </w:tcPr>
          <w:p w14:paraId="36866F6E" w14:textId="77777777" w:rsidR="00EC1B45" w:rsidRDefault="00EC1B45">
            <w:pPr>
              <w:jc w:val="right"/>
              <w:rPr>
                <w:rFonts w:eastAsia="Times New Roman"/>
              </w:rPr>
            </w:pPr>
            <w:r>
              <w:rPr>
                <w:rFonts w:eastAsia="Times New Roman"/>
              </w:rPr>
              <w:t xml:space="preserve">58 </w:t>
            </w:r>
          </w:p>
        </w:tc>
        <w:tc>
          <w:tcPr>
            <w:tcW w:w="0" w:type="auto"/>
            <w:vAlign w:val="center"/>
            <w:hideMark/>
          </w:tcPr>
          <w:p w14:paraId="5E6DB024" w14:textId="77777777" w:rsidR="00EC1B45" w:rsidRDefault="00EC1B45">
            <w:pPr>
              <w:jc w:val="right"/>
              <w:rPr>
                <w:rFonts w:eastAsia="Times New Roman"/>
              </w:rPr>
            </w:pPr>
            <w:r>
              <w:rPr>
                <w:rFonts w:eastAsia="Times New Roman"/>
              </w:rPr>
              <w:t xml:space="preserve">18,523 </w:t>
            </w:r>
          </w:p>
        </w:tc>
        <w:tc>
          <w:tcPr>
            <w:tcW w:w="0" w:type="auto"/>
            <w:vAlign w:val="center"/>
            <w:hideMark/>
          </w:tcPr>
          <w:p w14:paraId="310B4579" w14:textId="77777777" w:rsidR="00EC1B45" w:rsidRDefault="00EC1B45">
            <w:pPr>
              <w:jc w:val="right"/>
              <w:rPr>
                <w:rFonts w:eastAsia="Times New Roman"/>
              </w:rPr>
            </w:pPr>
            <w:r>
              <w:rPr>
                <w:rFonts w:eastAsia="Times New Roman"/>
              </w:rPr>
              <w:t xml:space="preserve">2,216 </w:t>
            </w:r>
          </w:p>
        </w:tc>
        <w:tc>
          <w:tcPr>
            <w:tcW w:w="0" w:type="auto"/>
            <w:vAlign w:val="center"/>
            <w:hideMark/>
          </w:tcPr>
          <w:p w14:paraId="1874F81E"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5A5F6379" w14:textId="77777777" w:rsidR="00EC1B45" w:rsidRDefault="00EC1B45">
            <w:pPr>
              <w:jc w:val="right"/>
              <w:rPr>
                <w:rFonts w:eastAsia="Times New Roman"/>
              </w:rPr>
            </w:pPr>
            <w:r>
              <w:rPr>
                <w:rFonts w:eastAsia="Times New Roman"/>
              </w:rPr>
              <w:t xml:space="preserve">41,844 </w:t>
            </w:r>
          </w:p>
        </w:tc>
        <w:tc>
          <w:tcPr>
            <w:tcW w:w="0" w:type="auto"/>
            <w:vAlign w:val="center"/>
            <w:hideMark/>
          </w:tcPr>
          <w:p w14:paraId="18780B3A" w14:textId="77777777" w:rsidR="00EC1B45" w:rsidRDefault="00EC1B45">
            <w:pPr>
              <w:jc w:val="right"/>
              <w:rPr>
                <w:rFonts w:eastAsia="Times New Roman"/>
              </w:rPr>
            </w:pPr>
            <w:r>
              <w:rPr>
                <w:rFonts w:eastAsia="Times New Roman"/>
              </w:rPr>
              <w:t xml:space="preserve">2,135 </w:t>
            </w:r>
          </w:p>
        </w:tc>
        <w:tc>
          <w:tcPr>
            <w:tcW w:w="0" w:type="auto"/>
            <w:vAlign w:val="center"/>
            <w:hideMark/>
          </w:tcPr>
          <w:p w14:paraId="5053639F"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2A21A367" w14:textId="77777777" w:rsidR="00EC1B45" w:rsidRDefault="00EC1B45">
            <w:pPr>
              <w:jc w:val="right"/>
              <w:rPr>
                <w:rFonts w:eastAsia="Times New Roman"/>
              </w:rPr>
            </w:pPr>
            <w:r>
              <w:rPr>
                <w:rFonts w:eastAsia="Times New Roman"/>
              </w:rPr>
              <w:t xml:space="preserve">3,055 </w:t>
            </w:r>
          </w:p>
        </w:tc>
        <w:tc>
          <w:tcPr>
            <w:tcW w:w="0" w:type="auto"/>
            <w:vAlign w:val="center"/>
            <w:hideMark/>
          </w:tcPr>
          <w:p w14:paraId="67867BAF" w14:textId="77777777" w:rsidR="00EC1B45" w:rsidRDefault="00EC1B45">
            <w:pPr>
              <w:jc w:val="right"/>
              <w:rPr>
                <w:rFonts w:eastAsia="Times New Roman"/>
              </w:rPr>
            </w:pPr>
            <w:r>
              <w:rPr>
                <w:rFonts w:eastAsia="Times New Roman"/>
              </w:rPr>
              <w:t xml:space="preserve">4,641 </w:t>
            </w:r>
          </w:p>
        </w:tc>
        <w:tc>
          <w:tcPr>
            <w:tcW w:w="0" w:type="auto"/>
            <w:vAlign w:val="center"/>
            <w:hideMark/>
          </w:tcPr>
          <w:p w14:paraId="2D43DD8A" w14:textId="77777777" w:rsidR="00EC1B45" w:rsidRDefault="00EC1B45">
            <w:pPr>
              <w:jc w:val="right"/>
              <w:rPr>
                <w:rFonts w:eastAsia="Times New Roman"/>
              </w:rPr>
            </w:pPr>
            <w:r>
              <w:rPr>
                <w:rFonts w:eastAsia="Times New Roman"/>
              </w:rPr>
              <w:t xml:space="preserve">370 </w:t>
            </w:r>
          </w:p>
        </w:tc>
        <w:tc>
          <w:tcPr>
            <w:tcW w:w="0" w:type="auto"/>
            <w:vAlign w:val="center"/>
            <w:hideMark/>
          </w:tcPr>
          <w:p w14:paraId="1F96BF5E" w14:textId="77777777" w:rsidR="00EC1B45" w:rsidRDefault="00EC1B45">
            <w:pPr>
              <w:jc w:val="right"/>
              <w:rPr>
                <w:rFonts w:eastAsia="Times New Roman"/>
              </w:rPr>
            </w:pPr>
            <w:r>
              <w:rPr>
                <w:rFonts w:eastAsia="Times New Roman"/>
              </w:rPr>
              <w:t xml:space="preserve">107,111 </w:t>
            </w:r>
          </w:p>
        </w:tc>
      </w:tr>
      <w:tr w:rsidR="00EC1B45" w14:paraId="7EF02EE1" w14:textId="77777777">
        <w:trPr>
          <w:divId w:val="635723563"/>
          <w:tblCellSpacing w:w="15" w:type="dxa"/>
        </w:trPr>
        <w:tc>
          <w:tcPr>
            <w:tcW w:w="0" w:type="auto"/>
            <w:vAlign w:val="center"/>
            <w:hideMark/>
          </w:tcPr>
          <w:p w14:paraId="07AA4113" w14:textId="77777777" w:rsidR="00EC1B45" w:rsidRDefault="00EC1B45">
            <w:pPr>
              <w:jc w:val="right"/>
              <w:rPr>
                <w:rFonts w:eastAsia="Times New Roman"/>
              </w:rPr>
            </w:pPr>
            <w:r>
              <w:rPr>
                <w:rFonts w:eastAsia="Times New Roman"/>
              </w:rPr>
              <w:t xml:space="preserve">Newton </w:t>
            </w:r>
          </w:p>
        </w:tc>
        <w:tc>
          <w:tcPr>
            <w:tcW w:w="0" w:type="auto"/>
            <w:vAlign w:val="center"/>
            <w:hideMark/>
          </w:tcPr>
          <w:p w14:paraId="298F38F7" w14:textId="77777777" w:rsidR="00EC1B45" w:rsidRDefault="00EC1B45">
            <w:pPr>
              <w:jc w:val="right"/>
              <w:rPr>
                <w:rFonts w:eastAsia="Times New Roman"/>
              </w:rPr>
            </w:pPr>
            <w:r>
              <w:rPr>
                <w:rFonts w:eastAsia="Times New Roman"/>
              </w:rPr>
              <w:t xml:space="preserve">201 </w:t>
            </w:r>
          </w:p>
        </w:tc>
        <w:tc>
          <w:tcPr>
            <w:tcW w:w="0" w:type="auto"/>
            <w:vAlign w:val="center"/>
            <w:hideMark/>
          </w:tcPr>
          <w:p w14:paraId="76892502" w14:textId="77777777" w:rsidR="00EC1B45" w:rsidRDefault="00EC1B45">
            <w:pPr>
              <w:jc w:val="right"/>
              <w:rPr>
                <w:rFonts w:eastAsia="Times New Roman"/>
              </w:rPr>
            </w:pPr>
            <w:r>
              <w:rPr>
                <w:rFonts w:eastAsia="Times New Roman"/>
              </w:rPr>
              <w:t xml:space="preserve">1 </w:t>
            </w:r>
          </w:p>
        </w:tc>
        <w:tc>
          <w:tcPr>
            <w:tcW w:w="0" w:type="auto"/>
            <w:vAlign w:val="center"/>
            <w:hideMark/>
          </w:tcPr>
          <w:p w14:paraId="065DB04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340FCBF" w14:textId="77777777" w:rsidR="00EC1B45" w:rsidRDefault="00EC1B45">
            <w:pPr>
              <w:jc w:val="right"/>
              <w:rPr>
                <w:rFonts w:eastAsia="Times New Roman"/>
              </w:rPr>
            </w:pPr>
            <w:r>
              <w:rPr>
                <w:rFonts w:eastAsia="Times New Roman"/>
              </w:rPr>
              <w:t xml:space="preserve">7 </w:t>
            </w:r>
          </w:p>
        </w:tc>
        <w:tc>
          <w:tcPr>
            <w:tcW w:w="0" w:type="auto"/>
            <w:vAlign w:val="center"/>
            <w:hideMark/>
          </w:tcPr>
          <w:p w14:paraId="7F2CFA82" w14:textId="77777777" w:rsidR="00EC1B45" w:rsidRDefault="00EC1B45">
            <w:pPr>
              <w:jc w:val="right"/>
              <w:rPr>
                <w:rFonts w:eastAsia="Times New Roman"/>
              </w:rPr>
            </w:pPr>
            <w:r>
              <w:rPr>
                <w:rFonts w:eastAsia="Times New Roman"/>
              </w:rPr>
              <w:t xml:space="preserve">2,111 </w:t>
            </w:r>
          </w:p>
        </w:tc>
        <w:tc>
          <w:tcPr>
            <w:tcW w:w="0" w:type="auto"/>
            <w:vAlign w:val="center"/>
            <w:hideMark/>
          </w:tcPr>
          <w:p w14:paraId="7B93463C" w14:textId="77777777" w:rsidR="00EC1B45" w:rsidRDefault="00EC1B45">
            <w:pPr>
              <w:jc w:val="right"/>
              <w:rPr>
                <w:rFonts w:eastAsia="Times New Roman"/>
              </w:rPr>
            </w:pPr>
            <w:r>
              <w:rPr>
                <w:rFonts w:eastAsia="Times New Roman"/>
              </w:rPr>
              <w:t xml:space="preserve">619 </w:t>
            </w:r>
          </w:p>
        </w:tc>
        <w:tc>
          <w:tcPr>
            <w:tcW w:w="0" w:type="auto"/>
            <w:vAlign w:val="center"/>
            <w:hideMark/>
          </w:tcPr>
          <w:p w14:paraId="5BFA531F" w14:textId="77777777" w:rsidR="00EC1B45" w:rsidRDefault="00EC1B45">
            <w:pPr>
              <w:jc w:val="right"/>
              <w:rPr>
                <w:rFonts w:eastAsia="Times New Roman"/>
              </w:rPr>
            </w:pPr>
            <w:r>
              <w:rPr>
                <w:rFonts w:eastAsia="Times New Roman"/>
              </w:rPr>
              <w:t xml:space="preserve">25 </w:t>
            </w:r>
          </w:p>
        </w:tc>
        <w:tc>
          <w:tcPr>
            <w:tcW w:w="0" w:type="auto"/>
            <w:vAlign w:val="center"/>
            <w:hideMark/>
          </w:tcPr>
          <w:p w14:paraId="2D53B8AF" w14:textId="77777777" w:rsidR="00EC1B45" w:rsidRDefault="00EC1B45">
            <w:pPr>
              <w:jc w:val="right"/>
              <w:rPr>
                <w:rFonts w:eastAsia="Times New Roman"/>
              </w:rPr>
            </w:pPr>
            <w:r>
              <w:rPr>
                <w:rFonts w:eastAsia="Times New Roman"/>
              </w:rPr>
              <w:t xml:space="preserve">1 </w:t>
            </w:r>
          </w:p>
        </w:tc>
        <w:tc>
          <w:tcPr>
            <w:tcW w:w="0" w:type="auto"/>
            <w:vAlign w:val="center"/>
            <w:hideMark/>
          </w:tcPr>
          <w:p w14:paraId="7FE0E50A" w14:textId="77777777" w:rsidR="00EC1B45" w:rsidRDefault="00EC1B45">
            <w:pPr>
              <w:jc w:val="right"/>
              <w:rPr>
                <w:rFonts w:eastAsia="Times New Roman"/>
              </w:rPr>
            </w:pPr>
            <w:r>
              <w:rPr>
                <w:rFonts w:eastAsia="Times New Roman"/>
              </w:rPr>
              <w:t xml:space="preserve">5,845 </w:t>
            </w:r>
          </w:p>
        </w:tc>
        <w:tc>
          <w:tcPr>
            <w:tcW w:w="0" w:type="auto"/>
            <w:vAlign w:val="center"/>
            <w:hideMark/>
          </w:tcPr>
          <w:p w14:paraId="71BFBE2B"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63EF7C78" w14:textId="77777777" w:rsidR="00EC1B45" w:rsidRDefault="00EC1B45">
            <w:pPr>
              <w:jc w:val="right"/>
              <w:rPr>
                <w:rFonts w:eastAsia="Times New Roman"/>
              </w:rPr>
            </w:pPr>
            <w:r>
              <w:rPr>
                <w:rFonts w:eastAsia="Times New Roman"/>
              </w:rPr>
              <w:t xml:space="preserve">327 </w:t>
            </w:r>
          </w:p>
        </w:tc>
        <w:tc>
          <w:tcPr>
            <w:tcW w:w="0" w:type="auto"/>
            <w:vAlign w:val="center"/>
            <w:hideMark/>
          </w:tcPr>
          <w:p w14:paraId="7586E361" w14:textId="77777777" w:rsidR="00EC1B45" w:rsidRDefault="00EC1B45">
            <w:pPr>
              <w:jc w:val="right"/>
              <w:rPr>
                <w:rFonts w:eastAsia="Times New Roman"/>
              </w:rPr>
            </w:pPr>
            <w:r>
              <w:rPr>
                <w:rFonts w:eastAsia="Times New Roman"/>
              </w:rPr>
              <w:t xml:space="preserve">42 </w:t>
            </w:r>
          </w:p>
        </w:tc>
        <w:tc>
          <w:tcPr>
            <w:tcW w:w="0" w:type="auto"/>
            <w:vAlign w:val="center"/>
            <w:hideMark/>
          </w:tcPr>
          <w:p w14:paraId="52CDEDA2" w14:textId="77777777" w:rsidR="00EC1B45" w:rsidRDefault="00EC1B45">
            <w:pPr>
              <w:jc w:val="right"/>
              <w:rPr>
                <w:rFonts w:eastAsia="Times New Roman"/>
              </w:rPr>
            </w:pPr>
            <w:r>
              <w:rPr>
                <w:rFonts w:eastAsia="Times New Roman"/>
              </w:rPr>
              <w:t xml:space="preserve">4,654 </w:t>
            </w:r>
          </w:p>
        </w:tc>
        <w:tc>
          <w:tcPr>
            <w:tcW w:w="0" w:type="auto"/>
            <w:vAlign w:val="center"/>
            <w:hideMark/>
          </w:tcPr>
          <w:p w14:paraId="4122412F" w14:textId="77777777" w:rsidR="00EC1B45" w:rsidRDefault="00EC1B45">
            <w:pPr>
              <w:jc w:val="right"/>
              <w:rPr>
                <w:rFonts w:eastAsia="Times New Roman"/>
              </w:rPr>
            </w:pPr>
            <w:r>
              <w:rPr>
                <w:rFonts w:eastAsia="Times New Roman"/>
              </w:rPr>
              <w:t xml:space="preserve">2,978 </w:t>
            </w:r>
          </w:p>
        </w:tc>
        <w:tc>
          <w:tcPr>
            <w:tcW w:w="0" w:type="auto"/>
            <w:vAlign w:val="center"/>
            <w:hideMark/>
          </w:tcPr>
          <w:p w14:paraId="5A2B800A" w14:textId="77777777" w:rsidR="00EC1B45" w:rsidRDefault="00EC1B45">
            <w:pPr>
              <w:jc w:val="right"/>
              <w:rPr>
                <w:rFonts w:eastAsia="Times New Roman"/>
              </w:rPr>
            </w:pPr>
            <w:r>
              <w:rPr>
                <w:rFonts w:eastAsia="Times New Roman"/>
              </w:rPr>
              <w:t xml:space="preserve">58 </w:t>
            </w:r>
          </w:p>
        </w:tc>
        <w:tc>
          <w:tcPr>
            <w:tcW w:w="0" w:type="auto"/>
            <w:vAlign w:val="center"/>
            <w:hideMark/>
          </w:tcPr>
          <w:p w14:paraId="51DBE2E9" w14:textId="77777777" w:rsidR="00EC1B45" w:rsidRDefault="00EC1B45">
            <w:pPr>
              <w:jc w:val="right"/>
              <w:rPr>
                <w:rFonts w:eastAsia="Times New Roman"/>
              </w:rPr>
            </w:pPr>
            <w:r>
              <w:rPr>
                <w:rFonts w:eastAsia="Times New Roman"/>
              </w:rPr>
              <w:t xml:space="preserve">3,565 </w:t>
            </w:r>
          </w:p>
        </w:tc>
        <w:tc>
          <w:tcPr>
            <w:tcW w:w="0" w:type="auto"/>
            <w:vAlign w:val="center"/>
            <w:hideMark/>
          </w:tcPr>
          <w:p w14:paraId="7B9CF855" w14:textId="77777777" w:rsidR="00EC1B45" w:rsidRDefault="00EC1B45">
            <w:pPr>
              <w:jc w:val="right"/>
              <w:rPr>
                <w:rFonts w:eastAsia="Times New Roman"/>
              </w:rPr>
            </w:pPr>
            <w:r>
              <w:rPr>
                <w:rFonts w:eastAsia="Times New Roman"/>
              </w:rPr>
              <w:t xml:space="preserve">19,117 </w:t>
            </w:r>
          </w:p>
        </w:tc>
        <w:tc>
          <w:tcPr>
            <w:tcW w:w="0" w:type="auto"/>
            <w:vAlign w:val="center"/>
            <w:hideMark/>
          </w:tcPr>
          <w:p w14:paraId="4FEFC01A" w14:textId="77777777" w:rsidR="00EC1B45" w:rsidRDefault="00EC1B45">
            <w:pPr>
              <w:jc w:val="right"/>
              <w:rPr>
                <w:rFonts w:eastAsia="Times New Roman"/>
              </w:rPr>
            </w:pPr>
            <w:r>
              <w:rPr>
                <w:rFonts w:eastAsia="Times New Roman"/>
              </w:rPr>
              <w:t xml:space="preserve">5 </w:t>
            </w:r>
          </w:p>
        </w:tc>
        <w:tc>
          <w:tcPr>
            <w:tcW w:w="0" w:type="auto"/>
            <w:vAlign w:val="center"/>
            <w:hideMark/>
          </w:tcPr>
          <w:p w14:paraId="3BA97C96" w14:textId="77777777" w:rsidR="00EC1B45" w:rsidRDefault="00EC1B45">
            <w:pPr>
              <w:jc w:val="right"/>
              <w:rPr>
                <w:rFonts w:eastAsia="Times New Roman"/>
              </w:rPr>
            </w:pPr>
            <w:r>
              <w:rPr>
                <w:rFonts w:eastAsia="Times New Roman"/>
              </w:rPr>
              <w:t xml:space="preserve">7,124 </w:t>
            </w:r>
          </w:p>
        </w:tc>
        <w:tc>
          <w:tcPr>
            <w:tcW w:w="0" w:type="auto"/>
            <w:vAlign w:val="center"/>
            <w:hideMark/>
          </w:tcPr>
          <w:p w14:paraId="701D69D8" w14:textId="77777777" w:rsidR="00EC1B45" w:rsidRDefault="00EC1B45">
            <w:pPr>
              <w:jc w:val="right"/>
              <w:rPr>
                <w:rFonts w:eastAsia="Times New Roman"/>
              </w:rPr>
            </w:pPr>
            <w:r>
              <w:rPr>
                <w:rFonts w:eastAsia="Times New Roman"/>
              </w:rPr>
              <w:t xml:space="preserve">444 </w:t>
            </w:r>
          </w:p>
        </w:tc>
        <w:tc>
          <w:tcPr>
            <w:tcW w:w="0" w:type="auto"/>
            <w:vAlign w:val="center"/>
            <w:hideMark/>
          </w:tcPr>
          <w:p w14:paraId="33727E21" w14:textId="77777777" w:rsidR="00EC1B45" w:rsidRDefault="00EC1B45">
            <w:pPr>
              <w:jc w:val="right"/>
              <w:rPr>
                <w:rFonts w:eastAsia="Times New Roman"/>
              </w:rPr>
            </w:pPr>
            <w:r>
              <w:rPr>
                <w:rFonts w:eastAsia="Times New Roman"/>
              </w:rPr>
              <w:t xml:space="preserve">2,187 </w:t>
            </w:r>
          </w:p>
        </w:tc>
        <w:tc>
          <w:tcPr>
            <w:tcW w:w="0" w:type="auto"/>
            <w:vAlign w:val="center"/>
            <w:hideMark/>
          </w:tcPr>
          <w:p w14:paraId="4A5D78CD" w14:textId="77777777" w:rsidR="00EC1B45" w:rsidRDefault="00EC1B45">
            <w:pPr>
              <w:jc w:val="right"/>
              <w:rPr>
                <w:rFonts w:eastAsia="Times New Roman"/>
              </w:rPr>
            </w:pPr>
            <w:r>
              <w:rPr>
                <w:rFonts w:eastAsia="Times New Roman"/>
              </w:rPr>
              <w:t xml:space="preserve">49,356 </w:t>
            </w:r>
          </w:p>
        </w:tc>
      </w:tr>
      <w:tr w:rsidR="00EC1B45" w14:paraId="45C4CD8C" w14:textId="77777777">
        <w:trPr>
          <w:divId w:val="635723563"/>
          <w:tblCellSpacing w:w="15" w:type="dxa"/>
        </w:trPr>
        <w:tc>
          <w:tcPr>
            <w:tcW w:w="0" w:type="auto"/>
            <w:vAlign w:val="center"/>
            <w:hideMark/>
          </w:tcPr>
          <w:p w14:paraId="5F4368D8" w14:textId="77777777" w:rsidR="00EC1B45" w:rsidRDefault="00EC1B45">
            <w:pPr>
              <w:jc w:val="right"/>
              <w:rPr>
                <w:rFonts w:eastAsia="Times New Roman"/>
              </w:rPr>
            </w:pPr>
            <w:r>
              <w:rPr>
                <w:rFonts w:eastAsia="Times New Roman"/>
              </w:rPr>
              <w:t xml:space="preserve">Paulding </w:t>
            </w:r>
          </w:p>
        </w:tc>
        <w:tc>
          <w:tcPr>
            <w:tcW w:w="0" w:type="auto"/>
            <w:vAlign w:val="center"/>
            <w:hideMark/>
          </w:tcPr>
          <w:p w14:paraId="381A111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B0E8B67" w14:textId="77777777" w:rsidR="00EC1B45" w:rsidRDefault="00EC1B45">
            <w:pPr>
              <w:jc w:val="right"/>
              <w:rPr>
                <w:rFonts w:eastAsia="Times New Roman"/>
              </w:rPr>
            </w:pPr>
            <w:r>
              <w:rPr>
                <w:rFonts w:eastAsia="Times New Roman"/>
              </w:rPr>
              <w:t xml:space="preserve">2,926 </w:t>
            </w:r>
          </w:p>
        </w:tc>
        <w:tc>
          <w:tcPr>
            <w:tcW w:w="0" w:type="auto"/>
            <w:vAlign w:val="center"/>
            <w:hideMark/>
          </w:tcPr>
          <w:p w14:paraId="5806C569" w14:textId="77777777" w:rsidR="00EC1B45" w:rsidRDefault="00EC1B45">
            <w:pPr>
              <w:jc w:val="right"/>
              <w:rPr>
                <w:rFonts w:eastAsia="Times New Roman"/>
              </w:rPr>
            </w:pPr>
            <w:r>
              <w:rPr>
                <w:rFonts w:eastAsia="Times New Roman"/>
              </w:rPr>
              <w:t xml:space="preserve">3,955 </w:t>
            </w:r>
          </w:p>
        </w:tc>
        <w:tc>
          <w:tcPr>
            <w:tcW w:w="0" w:type="auto"/>
            <w:vAlign w:val="center"/>
            <w:hideMark/>
          </w:tcPr>
          <w:p w14:paraId="16D02291" w14:textId="77777777" w:rsidR="00EC1B45" w:rsidRDefault="00EC1B45">
            <w:pPr>
              <w:jc w:val="right"/>
              <w:rPr>
                <w:rFonts w:eastAsia="Times New Roman"/>
              </w:rPr>
            </w:pPr>
            <w:r>
              <w:rPr>
                <w:rFonts w:eastAsia="Times New Roman"/>
              </w:rPr>
              <w:t xml:space="preserve">1,483 </w:t>
            </w:r>
          </w:p>
        </w:tc>
        <w:tc>
          <w:tcPr>
            <w:tcW w:w="0" w:type="auto"/>
            <w:vAlign w:val="center"/>
            <w:hideMark/>
          </w:tcPr>
          <w:p w14:paraId="49CACAD9" w14:textId="77777777" w:rsidR="00EC1B45" w:rsidRDefault="00EC1B45">
            <w:pPr>
              <w:jc w:val="right"/>
              <w:rPr>
                <w:rFonts w:eastAsia="Times New Roman"/>
              </w:rPr>
            </w:pPr>
            <w:r>
              <w:rPr>
                <w:rFonts w:eastAsia="Times New Roman"/>
              </w:rPr>
              <w:t xml:space="preserve">1,097 </w:t>
            </w:r>
          </w:p>
        </w:tc>
        <w:tc>
          <w:tcPr>
            <w:tcW w:w="0" w:type="auto"/>
            <w:vAlign w:val="center"/>
            <w:hideMark/>
          </w:tcPr>
          <w:p w14:paraId="03D4CD30" w14:textId="77777777" w:rsidR="00EC1B45" w:rsidRDefault="00EC1B45">
            <w:pPr>
              <w:jc w:val="right"/>
              <w:rPr>
                <w:rFonts w:eastAsia="Times New Roman"/>
              </w:rPr>
            </w:pPr>
            <w:r>
              <w:rPr>
                <w:rFonts w:eastAsia="Times New Roman"/>
              </w:rPr>
              <w:t xml:space="preserve">22,620 </w:t>
            </w:r>
          </w:p>
        </w:tc>
        <w:tc>
          <w:tcPr>
            <w:tcW w:w="0" w:type="auto"/>
            <w:vAlign w:val="center"/>
            <w:hideMark/>
          </w:tcPr>
          <w:p w14:paraId="15D06290" w14:textId="77777777" w:rsidR="00EC1B45" w:rsidRDefault="00EC1B45">
            <w:pPr>
              <w:jc w:val="right"/>
              <w:rPr>
                <w:rFonts w:eastAsia="Times New Roman"/>
              </w:rPr>
            </w:pPr>
            <w:r>
              <w:rPr>
                <w:rFonts w:eastAsia="Times New Roman"/>
              </w:rPr>
              <w:t xml:space="preserve">344 </w:t>
            </w:r>
          </w:p>
        </w:tc>
        <w:tc>
          <w:tcPr>
            <w:tcW w:w="0" w:type="auto"/>
            <w:vAlign w:val="center"/>
            <w:hideMark/>
          </w:tcPr>
          <w:p w14:paraId="7661E3A9" w14:textId="77777777" w:rsidR="00EC1B45" w:rsidRDefault="00EC1B45">
            <w:pPr>
              <w:jc w:val="right"/>
              <w:rPr>
                <w:rFonts w:eastAsia="Times New Roman"/>
              </w:rPr>
            </w:pPr>
            <w:r>
              <w:rPr>
                <w:rFonts w:eastAsia="Times New Roman"/>
              </w:rPr>
              <w:t xml:space="preserve">2 </w:t>
            </w:r>
          </w:p>
        </w:tc>
        <w:tc>
          <w:tcPr>
            <w:tcW w:w="0" w:type="auto"/>
            <w:vAlign w:val="center"/>
            <w:hideMark/>
          </w:tcPr>
          <w:p w14:paraId="2467B0D3" w14:textId="77777777" w:rsidR="00EC1B45" w:rsidRDefault="00EC1B45">
            <w:pPr>
              <w:jc w:val="right"/>
              <w:rPr>
                <w:rFonts w:eastAsia="Times New Roman"/>
              </w:rPr>
            </w:pPr>
            <w:r>
              <w:rPr>
                <w:rFonts w:eastAsia="Times New Roman"/>
              </w:rPr>
              <w:t xml:space="preserve">2,345 </w:t>
            </w:r>
          </w:p>
        </w:tc>
        <w:tc>
          <w:tcPr>
            <w:tcW w:w="0" w:type="auto"/>
            <w:vAlign w:val="center"/>
            <w:hideMark/>
          </w:tcPr>
          <w:p w14:paraId="38F74DD1" w14:textId="77777777" w:rsidR="00EC1B45" w:rsidRDefault="00EC1B45">
            <w:pPr>
              <w:jc w:val="right"/>
              <w:rPr>
                <w:rFonts w:eastAsia="Times New Roman"/>
              </w:rPr>
            </w:pPr>
            <w:r>
              <w:rPr>
                <w:rFonts w:eastAsia="Times New Roman"/>
              </w:rPr>
              <w:t xml:space="preserve">6,664 </w:t>
            </w:r>
          </w:p>
        </w:tc>
        <w:tc>
          <w:tcPr>
            <w:tcW w:w="0" w:type="auto"/>
            <w:vAlign w:val="center"/>
            <w:hideMark/>
          </w:tcPr>
          <w:p w14:paraId="0271297D" w14:textId="77777777" w:rsidR="00EC1B45" w:rsidRDefault="00EC1B45">
            <w:pPr>
              <w:jc w:val="right"/>
              <w:rPr>
                <w:rFonts w:eastAsia="Times New Roman"/>
              </w:rPr>
            </w:pPr>
            <w:r>
              <w:rPr>
                <w:rFonts w:eastAsia="Times New Roman"/>
              </w:rPr>
              <w:t xml:space="preserve">310 </w:t>
            </w:r>
          </w:p>
        </w:tc>
        <w:tc>
          <w:tcPr>
            <w:tcW w:w="0" w:type="auto"/>
            <w:vAlign w:val="center"/>
            <w:hideMark/>
          </w:tcPr>
          <w:p w14:paraId="4A515CBA" w14:textId="77777777" w:rsidR="00EC1B45" w:rsidRDefault="00EC1B45">
            <w:pPr>
              <w:jc w:val="right"/>
              <w:rPr>
                <w:rFonts w:eastAsia="Times New Roman"/>
              </w:rPr>
            </w:pPr>
            <w:r>
              <w:rPr>
                <w:rFonts w:eastAsia="Times New Roman"/>
              </w:rPr>
              <w:t xml:space="preserve">166 </w:t>
            </w:r>
          </w:p>
        </w:tc>
        <w:tc>
          <w:tcPr>
            <w:tcW w:w="0" w:type="auto"/>
            <w:vAlign w:val="center"/>
            <w:hideMark/>
          </w:tcPr>
          <w:p w14:paraId="2E5F2DE1" w14:textId="77777777" w:rsidR="00EC1B45" w:rsidRDefault="00EC1B45">
            <w:pPr>
              <w:jc w:val="right"/>
              <w:rPr>
                <w:rFonts w:eastAsia="Times New Roman"/>
              </w:rPr>
            </w:pPr>
            <w:r>
              <w:rPr>
                <w:rFonts w:eastAsia="Times New Roman"/>
              </w:rPr>
              <w:t xml:space="preserve">11,439 </w:t>
            </w:r>
          </w:p>
        </w:tc>
        <w:tc>
          <w:tcPr>
            <w:tcW w:w="0" w:type="auto"/>
            <w:vAlign w:val="center"/>
            <w:hideMark/>
          </w:tcPr>
          <w:p w14:paraId="146FE735" w14:textId="77777777" w:rsidR="00EC1B45" w:rsidRDefault="00EC1B45">
            <w:pPr>
              <w:jc w:val="right"/>
              <w:rPr>
                <w:rFonts w:eastAsia="Times New Roman"/>
              </w:rPr>
            </w:pPr>
            <w:r>
              <w:rPr>
                <w:rFonts w:eastAsia="Times New Roman"/>
              </w:rPr>
              <w:t xml:space="preserve">673 </w:t>
            </w:r>
          </w:p>
        </w:tc>
        <w:tc>
          <w:tcPr>
            <w:tcW w:w="0" w:type="auto"/>
            <w:vAlign w:val="center"/>
            <w:hideMark/>
          </w:tcPr>
          <w:p w14:paraId="2405A742" w14:textId="77777777" w:rsidR="00EC1B45" w:rsidRDefault="00EC1B45">
            <w:pPr>
              <w:jc w:val="right"/>
              <w:rPr>
                <w:rFonts w:eastAsia="Times New Roman"/>
              </w:rPr>
            </w:pPr>
            <w:r>
              <w:rPr>
                <w:rFonts w:eastAsia="Times New Roman"/>
              </w:rPr>
              <w:t xml:space="preserve">2 </w:t>
            </w:r>
          </w:p>
        </w:tc>
        <w:tc>
          <w:tcPr>
            <w:tcW w:w="0" w:type="auto"/>
            <w:vAlign w:val="center"/>
            <w:hideMark/>
          </w:tcPr>
          <w:p w14:paraId="07EE6200" w14:textId="77777777" w:rsidR="00EC1B45" w:rsidRDefault="00EC1B45">
            <w:pPr>
              <w:jc w:val="right"/>
              <w:rPr>
                <w:rFonts w:eastAsia="Times New Roman"/>
              </w:rPr>
            </w:pPr>
            <w:r>
              <w:rPr>
                <w:rFonts w:eastAsia="Times New Roman"/>
              </w:rPr>
              <w:t xml:space="preserve">50 </w:t>
            </w:r>
          </w:p>
        </w:tc>
        <w:tc>
          <w:tcPr>
            <w:tcW w:w="0" w:type="auto"/>
            <w:vAlign w:val="center"/>
            <w:hideMark/>
          </w:tcPr>
          <w:p w14:paraId="5F32575D" w14:textId="77777777" w:rsidR="00EC1B45" w:rsidRDefault="00EC1B45">
            <w:pPr>
              <w:jc w:val="right"/>
              <w:rPr>
                <w:rFonts w:eastAsia="Times New Roman"/>
              </w:rPr>
            </w:pPr>
            <w:r>
              <w:rPr>
                <w:rFonts w:eastAsia="Times New Roman"/>
              </w:rPr>
              <w:t xml:space="preserve">4 </w:t>
            </w:r>
          </w:p>
        </w:tc>
        <w:tc>
          <w:tcPr>
            <w:tcW w:w="0" w:type="auto"/>
            <w:vAlign w:val="center"/>
            <w:hideMark/>
          </w:tcPr>
          <w:p w14:paraId="294E81EC" w14:textId="77777777" w:rsidR="00EC1B45" w:rsidRDefault="00EC1B45">
            <w:pPr>
              <w:jc w:val="right"/>
              <w:rPr>
                <w:rFonts w:eastAsia="Times New Roman"/>
              </w:rPr>
            </w:pPr>
            <w:r>
              <w:rPr>
                <w:rFonts w:eastAsia="Times New Roman"/>
              </w:rPr>
              <w:t xml:space="preserve">20,373 </w:t>
            </w:r>
          </w:p>
        </w:tc>
        <w:tc>
          <w:tcPr>
            <w:tcW w:w="0" w:type="auto"/>
            <w:vAlign w:val="center"/>
            <w:hideMark/>
          </w:tcPr>
          <w:p w14:paraId="43DB0D3B" w14:textId="77777777" w:rsidR="00EC1B45" w:rsidRDefault="00EC1B45">
            <w:pPr>
              <w:jc w:val="right"/>
              <w:rPr>
                <w:rFonts w:eastAsia="Times New Roman"/>
              </w:rPr>
            </w:pPr>
            <w:r>
              <w:rPr>
                <w:rFonts w:eastAsia="Times New Roman"/>
              </w:rPr>
              <w:t xml:space="preserve">29 </w:t>
            </w:r>
          </w:p>
        </w:tc>
        <w:tc>
          <w:tcPr>
            <w:tcW w:w="0" w:type="auto"/>
            <w:vAlign w:val="center"/>
            <w:hideMark/>
          </w:tcPr>
          <w:p w14:paraId="459769C0" w14:textId="77777777" w:rsidR="00EC1B45" w:rsidRDefault="00EC1B45">
            <w:pPr>
              <w:jc w:val="right"/>
              <w:rPr>
                <w:rFonts w:eastAsia="Times New Roman"/>
              </w:rPr>
            </w:pPr>
            <w:r>
              <w:rPr>
                <w:rFonts w:eastAsia="Times New Roman"/>
              </w:rPr>
              <w:t xml:space="preserve">13 </w:t>
            </w:r>
          </w:p>
        </w:tc>
        <w:tc>
          <w:tcPr>
            <w:tcW w:w="0" w:type="auto"/>
            <w:vAlign w:val="center"/>
            <w:hideMark/>
          </w:tcPr>
          <w:p w14:paraId="5CC0B20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779C699" w14:textId="77777777" w:rsidR="00EC1B45" w:rsidRDefault="00EC1B45">
            <w:pPr>
              <w:jc w:val="right"/>
              <w:rPr>
                <w:rFonts w:eastAsia="Times New Roman"/>
              </w:rPr>
            </w:pPr>
            <w:r>
              <w:rPr>
                <w:rFonts w:eastAsia="Times New Roman"/>
              </w:rPr>
              <w:t xml:space="preserve">74,495 </w:t>
            </w:r>
          </w:p>
        </w:tc>
      </w:tr>
      <w:tr w:rsidR="00EC1B45" w14:paraId="53F3D827" w14:textId="77777777">
        <w:trPr>
          <w:divId w:val="635723563"/>
          <w:tblCellSpacing w:w="15" w:type="dxa"/>
        </w:trPr>
        <w:tc>
          <w:tcPr>
            <w:tcW w:w="0" w:type="auto"/>
            <w:vAlign w:val="center"/>
            <w:hideMark/>
          </w:tcPr>
          <w:p w14:paraId="2A0E5844" w14:textId="77777777" w:rsidR="00EC1B45" w:rsidRDefault="00EC1B45">
            <w:pPr>
              <w:jc w:val="right"/>
              <w:rPr>
                <w:rFonts w:eastAsia="Times New Roman"/>
              </w:rPr>
            </w:pPr>
            <w:r>
              <w:rPr>
                <w:rFonts w:eastAsia="Times New Roman"/>
              </w:rPr>
              <w:t xml:space="preserve">Rockdale </w:t>
            </w:r>
          </w:p>
        </w:tc>
        <w:tc>
          <w:tcPr>
            <w:tcW w:w="0" w:type="auto"/>
            <w:vAlign w:val="center"/>
            <w:hideMark/>
          </w:tcPr>
          <w:p w14:paraId="035CEB78" w14:textId="77777777" w:rsidR="00EC1B45" w:rsidRDefault="00EC1B45">
            <w:pPr>
              <w:jc w:val="right"/>
              <w:rPr>
                <w:rFonts w:eastAsia="Times New Roman"/>
              </w:rPr>
            </w:pPr>
            <w:r>
              <w:rPr>
                <w:rFonts w:eastAsia="Times New Roman"/>
              </w:rPr>
              <w:t xml:space="preserve">99 </w:t>
            </w:r>
          </w:p>
        </w:tc>
        <w:tc>
          <w:tcPr>
            <w:tcW w:w="0" w:type="auto"/>
            <w:vAlign w:val="center"/>
            <w:hideMark/>
          </w:tcPr>
          <w:p w14:paraId="1EC20801" w14:textId="77777777" w:rsidR="00EC1B45" w:rsidRDefault="00EC1B45">
            <w:pPr>
              <w:jc w:val="right"/>
              <w:rPr>
                <w:rFonts w:eastAsia="Times New Roman"/>
              </w:rPr>
            </w:pPr>
            <w:r>
              <w:rPr>
                <w:rFonts w:eastAsia="Times New Roman"/>
              </w:rPr>
              <w:t xml:space="preserve">4 </w:t>
            </w:r>
          </w:p>
        </w:tc>
        <w:tc>
          <w:tcPr>
            <w:tcW w:w="0" w:type="auto"/>
            <w:vAlign w:val="center"/>
            <w:hideMark/>
          </w:tcPr>
          <w:p w14:paraId="14B9C4B0" w14:textId="77777777" w:rsidR="00EC1B45" w:rsidRDefault="00EC1B45">
            <w:pPr>
              <w:jc w:val="right"/>
              <w:rPr>
                <w:rFonts w:eastAsia="Times New Roman"/>
              </w:rPr>
            </w:pPr>
            <w:r>
              <w:rPr>
                <w:rFonts w:eastAsia="Times New Roman"/>
              </w:rPr>
              <w:t xml:space="preserve">3 </w:t>
            </w:r>
          </w:p>
        </w:tc>
        <w:tc>
          <w:tcPr>
            <w:tcW w:w="0" w:type="auto"/>
            <w:vAlign w:val="center"/>
            <w:hideMark/>
          </w:tcPr>
          <w:p w14:paraId="35BB61DD"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70A63186" w14:textId="77777777" w:rsidR="00EC1B45" w:rsidRDefault="00EC1B45">
            <w:pPr>
              <w:jc w:val="right"/>
              <w:rPr>
                <w:rFonts w:eastAsia="Times New Roman"/>
              </w:rPr>
            </w:pPr>
            <w:r>
              <w:rPr>
                <w:rFonts w:eastAsia="Times New Roman"/>
              </w:rPr>
              <w:t xml:space="preserve">2,364 </w:t>
            </w:r>
          </w:p>
        </w:tc>
        <w:tc>
          <w:tcPr>
            <w:tcW w:w="0" w:type="auto"/>
            <w:vAlign w:val="center"/>
            <w:hideMark/>
          </w:tcPr>
          <w:p w14:paraId="32C6E481" w14:textId="77777777" w:rsidR="00EC1B45" w:rsidRDefault="00EC1B45">
            <w:pPr>
              <w:jc w:val="right"/>
              <w:rPr>
                <w:rFonts w:eastAsia="Times New Roman"/>
              </w:rPr>
            </w:pPr>
            <w:r>
              <w:rPr>
                <w:rFonts w:eastAsia="Times New Roman"/>
              </w:rPr>
              <w:t xml:space="preserve">1,034 </w:t>
            </w:r>
          </w:p>
        </w:tc>
        <w:tc>
          <w:tcPr>
            <w:tcW w:w="0" w:type="auto"/>
            <w:vAlign w:val="center"/>
            <w:hideMark/>
          </w:tcPr>
          <w:p w14:paraId="13390866" w14:textId="77777777" w:rsidR="00EC1B45" w:rsidRDefault="00EC1B45">
            <w:pPr>
              <w:jc w:val="right"/>
              <w:rPr>
                <w:rFonts w:eastAsia="Times New Roman"/>
              </w:rPr>
            </w:pPr>
            <w:r>
              <w:rPr>
                <w:rFonts w:eastAsia="Times New Roman"/>
              </w:rPr>
              <w:t xml:space="preserve">24 </w:t>
            </w:r>
          </w:p>
        </w:tc>
        <w:tc>
          <w:tcPr>
            <w:tcW w:w="0" w:type="auto"/>
            <w:vAlign w:val="center"/>
            <w:hideMark/>
          </w:tcPr>
          <w:p w14:paraId="0E03FB3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9C9FFE4" w14:textId="77777777" w:rsidR="00EC1B45" w:rsidRDefault="00EC1B45">
            <w:pPr>
              <w:jc w:val="right"/>
              <w:rPr>
                <w:rFonts w:eastAsia="Times New Roman"/>
              </w:rPr>
            </w:pPr>
            <w:r>
              <w:rPr>
                <w:rFonts w:eastAsia="Times New Roman"/>
              </w:rPr>
              <w:t xml:space="preserve">7,622 </w:t>
            </w:r>
          </w:p>
        </w:tc>
        <w:tc>
          <w:tcPr>
            <w:tcW w:w="0" w:type="auto"/>
            <w:vAlign w:val="center"/>
            <w:hideMark/>
          </w:tcPr>
          <w:p w14:paraId="656AB886" w14:textId="77777777" w:rsidR="00EC1B45" w:rsidRDefault="00EC1B45">
            <w:pPr>
              <w:jc w:val="right"/>
              <w:rPr>
                <w:rFonts w:eastAsia="Times New Roman"/>
              </w:rPr>
            </w:pPr>
            <w:r>
              <w:rPr>
                <w:rFonts w:eastAsia="Times New Roman"/>
              </w:rPr>
              <w:t xml:space="preserve">106 </w:t>
            </w:r>
          </w:p>
        </w:tc>
        <w:tc>
          <w:tcPr>
            <w:tcW w:w="0" w:type="auto"/>
            <w:vAlign w:val="center"/>
            <w:hideMark/>
          </w:tcPr>
          <w:p w14:paraId="4A35DFB2" w14:textId="77777777" w:rsidR="00EC1B45" w:rsidRDefault="00EC1B45">
            <w:pPr>
              <w:jc w:val="right"/>
              <w:rPr>
                <w:rFonts w:eastAsia="Times New Roman"/>
              </w:rPr>
            </w:pPr>
            <w:r>
              <w:rPr>
                <w:rFonts w:eastAsia="Times New Roman"/>
              </w:rPr>
              <w:t xml:space="preserve">258 </w:t>
            </w:r>
          </w:p>
        </w:tc>
        <w:tc>
          <w:tcPr>
            <w:tcW w:w="0" w:type="auto"/>
            <w:vAlign w:val="center"/>
            <w:hideMark/>
          </w:tcPr>
          <w:p w14:paraId="0FD3828A"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40439790" w14:textId="77777777" w:rsidR="00EC1B45" w:rsidRDefault="00EC1B45">
            <w:pPr>
              <w:jc w:val="right"/>
              <w:rPr>
                <w:rFonts w:eastAsia="Times New Roman"/>
              </w:rPr>
            </w:pPr>
            <w:r>
              <w:rPr>
                <w:rFonts w:eastAsia="Times New Roman"/>
              </w:rPr>
              <w:t xml:space="preserve">6,950 </w:t>
            </w:r>
          </w:p>
        </w:tc>
        <w:tc>
          <w:tcPr>
            <w:tcW w:w="0" w:type="auto"/>
            <w:vAlign w:val="center"/>
            <w:hideMark/>
          </w:tcPr>
          <w:p w14:paraId="7C1A4853" w14:textId="77777777" w:rsidR="00EC1B45" w:rsidRDefault="00EC1B45">
            <w:pPr>
              <w:jc w:val="right"/>
              <w:rPr>
                <w:rFonts w:eastAsia="Times New Roman"/>
              </w:rPr>
            </w:pPr>
            <w:r>
              <w:rPr>
                <w:rFonts w:eastAsia="Times New Roman"/>
              </w:rPr>
              <w:t xml:space="preserve">3,070 </w:t>
            </w:r>
          </w:p>
        </w:tc>
        <w:tc>
          <w:tcPr>
            <w:tcW w:w="0" w:type="auto"/>
            <w:vAlign w:val="center"/>
            <w:hideMark/>
          </w:tcPr>
          <w:p w14:paraId="17559044"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488C3AC6" w14:textId="77777777" w:rsidR="00EC1B45" w:rsidRDefault="00EC1B45">
            <w:pPr>
              <w:jc w:val="right"/>
              <w:rPr>
                <w:rFonts w:eastAsia="Times New Roman"/>
              </w:rPr>
            </w:pPr>
            <w:r>
              <w:rPr>
                <w:rFonts w:eastAsia="Times New Roman"/>
              </w:rPr>
              <w:t xml:space="preserve">2,285 </w:t>
            </w:r>
          </w:p>
        </w:tc>
        <w:tc>
          <w:tcPr>
            <w:tcW w:w="0" w:type="auto"/>
            <w:vAlign w:val="center"/>
            <w:hideMark/>
          </w:tcPr>
          <w:p w14:paraId="46B78F01" w14:textId="77777777" w:rsidR="00EC1B45" w:rsidRDefault="00EC1B45">
            <w:pPr>
              <w:jc w:val="right"/>
              <w:rPr>
                <w:rFonts w:eastAsia="Times New Roman"/>
              </w:rPr>
            </w:pPr>
            <w:r>
              <w:rPr>
                <w:rFonts w:eastAsia="Times New Roman"/>
              </w:rPr>
              <w:t xml:space="preserve">2,252 </w:t>
            </w:r>
          </w:p>
        </w:tc>
        <w:tc>
          <w:tcPr>
            <w:tcW w:w="0" w:type="auto"/>
            <w:vAlign w:val="center"/>
            <w:hideMark/>
          </w:tcPr>
          <w:p w14:paraId="0AF5E15F"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15D3C258" w14:textId="77777777" w:rsidR="00EC1B45" w:rsidRDefault="00EC1B45">
            <w:pPr>
              <w:jc w:val="right"/>
              <w:rPr>
                <w:rFonts w:eastAsia="Times New Roman"/>
              </w:rPr>
            </w:pPr>
            <w:r>
              <w:rPr>
                <w:rFonts w:eastAsia="Times New Roman"/>
              </w:rPr>
              <w:t xml:space="preserve">13,985 </w:t>
            </w:r>
          </w:p>
        </w:tc>
        <w:tc>
          <w:tcPr>
            <w:tcW w:w="0" w:type="auto"/>
            <w:vAlign w:val="center"/>
            <w:hideMark/>
          </w:tcPr>
          <w:p w14:paraId="77D372B9" w14:textId="77777777" w:rsidR="00EC1B45" w:rsidRDefault="00EC1B45">
            <w:pPr>
              <w:jc w:val="right"/>
              <w:rPr>
                <w:rFonts w:eastAsia="Times New Roman"/>
              </w:rPr>
            </w:pPr>
            <w:r>
              <w:rPr>
                <w:rFonts w:eastAsia="Times New Roman"/>
              </w:rPr>
              <w:t xml:space="preserve">257 </w:t>
            </w:r>
          </w:p>
        </w:tc>
        <w:tc>
          <w:tcPr>
            <w:tcW w:w="0" w:type="auto"/>
            <w:vAlign w:val="center"/>
            <w:hideMark/>
          </w:tcPr>
          <w:p w14:paraId="05E50B5C" w14:textId="77777777" w:rsidR="00EC1B45" w:rsidRDefault="00EC1B45">
            <w:pPr>
              <w:jc w:val="right"/>
              <w:rPr>
                <w:rFonts w:eastAsia="Times New Roman"/>
              </w:rPr>
            </w:pPr>
            <w:r>
              <w:rPr>
                <w:rFonts w:eastAsia="Times New Roman"/>
              </w:rPr>
              <w:t xml:space="preserve">631 </w:t>
            </w:r>
          </w:p>
        </w:tc>
        <w:tc>
          <w:tcPr>
            <w:tcW w:w="0" w:type="auto"/>
            <w:vAlign w:val="center"/>
            <w:hideMark/>
          </w:tcPr>
          <w:p w14:paraId="3EF18E7B" w14:textId="77777777" w:rsidR="00EC1B45" w:rsidRDefault="00EC1B45">
            <w:pPr>
              <w:jc w:val="right"/>
              <w:rPr>
                <w:rFonts w:eastAsia="Times New Roman"/>
              </w:rPr>
            </w:pPr>
            <w:r>
              <w:rPr>
                <w:rFonts w:eastAsia="Times New Roman"/>
              </w:rPr>
              <w:t xml:space="preserve">41,075 </w:t>
            </w:r>
          </w:p>
        </w:tc>
      </w:tr>
      <w:tr w:rsidR="00EC1B45" w14:paraId="1433356F" w14:textId="77777777">
        <w:trPr>
          <w:divId w:val="635723563"/>
          <w:tblCellSpacing w:w="15" w:type="dxa"/>
        </w:trPr>
        <w:tc>
          <w:tcPr>
            <w:tcW w:w="0" w:type="auto"/>
            <w:vAlign w:val="center"/>
            <w:hideMark/>
          </w:tcPr>
          <w:p w14:paraId="4CB83758" w14:textId="77777777" w:rsidR="00EC1B45" w:rsidRDefault="00EC1B45">
            <w:pPr>
              <w:jc w:val="right"/>
              <w:rPr>
                <w:rFonts w:eastAsia="Times New Roman"/>
              </w:rPr>
            </w:pPr>
            <w:r>
              <w:rPr>
                <w:rFonts w:eastAsia="Times New Roman"/>
              </w:rPr>
              <w:t xml:space="preserve">Spalding </w:t>
            </w:r>
          </w:p>
        </w:tc>
        <w:tc>
          <w:tcPr>
            <w:tcW w:w="0" w:type="auto"/>
            <w:vAlign w:val="center"/>
            <w:hideMark/>
          </w:tcPr>
          <w:p w14:paraId="52300961" w14:textId="77777777" w:rsidR="00EC1B45" w:rsidRDefault="00EC1B45">
            <w:pPr>
              <w:jc w:val="right"/>
              <w:rPr>
                <w:rFonts w:eastAsia="Times New Roman"/>
              </w:rPr>
            </w:pPr>
            <w:r>
              <w:rPr>
                <w:rFonts w:eastAsia="Times New Roman"/>
              </w:rPr>
              <w:t xml:space="preserve">1 </w:t>
            </w:r>
          </w:p>
        </w:tc>
        <w:tc>
          <w:tcPr>
            <w:tcW w:w="0" w:type="auto"/>
            <w:vAlign w:val="center"/>
            <w:hideMark/>
          </w:tcPr>
          <w:p w14:paraId="17E4A2FC"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94D61BB" w14:textId="77777777" w:rsidR="00EC1B45" w:rsidRDefault="00EC1B45">
            <w:pPr>
              <w:jc w:val="right"/>
              <w:rPr>
                <w:rFonts w:eastAsia="Times New Roman"/>
              </w:rPr>
            </w:pPr>
            <w:r>
              <w:rPr>
                <w:rFonts w:eastAsia="Times New Roman"/>
              </w:rPr>
              <w:t xml:space="preserve">22 </w:t>
            </w:r>
          </w:p>
        </w:tc>
        <w:tc>
          <w:tcPr>
            <w:tcW w:w="0" w:type="auto"/>
            <w:vAlign w:val="center"/>
            <w:hideMark/>
          </w:tcPr>
          <w:p w14:paraId="68AB2802" w14:textId="77777777" w:rsidR="00EC1B45" w:rsidRDefault="00EC1B45">
            <w:pPr>
              <w:jc w:val="right"/>
              <w:rPr>
                <w:rFonts w:eastAsia="Times New Roman"/>
              </w:rPr>
            </w:pPr>
            <w:r>
              <w:rPr>
                <w:rFonts w:eastAsia="Times New Roman"/>
              </w:rPr>
              <w:t xml:space="preserve">3 </w:t>
            </w:r>
          </w:p>
        </w:tc>
        <w:tc>
          <w:tcPr>
            <w:tcW w:w="0" w:type="auto"/>
            <w:vAlign w:val="center"/>
            <w:hideMark/>
          </w:tcPr>
          <w:p w14:paraId="092AD635" w14:textId="77777777" w:rsidR="00EC1B45" w:rsidRDefault="00EC1B45">
            <w:pPr>
              <w:jc w:val="right"/>
              <w:rPr>
                <w:rFonts w:eastAsia="Times New Roman"/>
              </w:rPr>
            </w:pPr>
            <w:r>
              <w:rPr>
                <w:rFonts w:eastAsia="Times New Roman"/>
              </w:rPr>
              <w:t xml:space="preserve">2,153 </w:t>
            </w:r>
          </w:p>
        </w:tc>
        <w:tc>
          <w:tcPr>
            <w:tcW w:w="0" w:type="auto"/>
            <w:vAlign w:val="center"/>
            <w:hideMark/>
          </w:tcPr>
          <w:p w14:paraId="4B685DEF" w14:textId="77777777" w:rsidR="00EC1B45" w:rsidRDefault="00EC1B45">
            <w:pPr>
              <w:jc w:val="right"/>
              <w:rPr>
                <w:rFonts w:eastAsia="Times New Roman"/>
              </w:rPr>
            </w:pPr>
            <w:r>
              <w:rPr>
                <w:rFonts w:eastAsia="Times New Roman"/>
              </w:rPr>
              <w:t xml:space="preserve">244 </w:t>
            </w:r>
          </w:p>
        </w:tc>
        <w:tc>
          <w:tcPr>
            <w:tcW w:w="0" w:type="auto"/>
            <w:vAlign w:val="center"/>
            <w:hideMark/>
          </w:tcPr>
          <w:p w14:paraId="7DE879E1" w14:textId="77777777" w:rsidR="00EC1B45" w:rsidRDefault="00EC1B45">
            <w:pPr>
              <w:jc w:val="right"/>
              <w:rPr>
                <w:rFonts w:eastAsia="Times New Roman"/>
              </w:rPr>
            </w:pPr>
            <w:r>
              <w:rPr>
                <w:rFonts w:eastAsia="Times New Roman"/>
              </w:rPr>
              <w:t xml:space="preserve">481 </w:t>
            </w:r>
          </w:p>
        </w:tc>
        <w:tc>
          <w:tcPr>
            <w:tcW w:w="0" w:type="auto"/>
            <w:vAlign w:val="center"/>
            <w:hideMark/>
          </w:tcPr>
          <w:p w14:paraId="5A98A7B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D66345A" w14:textId="77777777" w:rsidR="00EC1B45" w:rsidRDefault="00EC1B45">
            <w:pPr>
              <w:jc w:val="right"/>
              <w:rPr>
                <w:rFonts w:eastAsia="Times New Roman"/>
              </w:rPr>
            </w:pPr>
            <w:r>
              <w:rPr>
                <w:rFonts w:eastAsia="Times New Roman"/>
              </w:rPr>
              <w:t xml:space="preserve">582 </w:t>
            </w:r>
          </w:p>
        </w:tc>
        <w:tc>
          <w:tcPr>
            <w:tcW w:w="0" w:type="auto"/>
            <w:vAlign w:val="center"/>
            <w:hideMark/>
          </w:tcPr>
          <w:p w14:paraId="44F32E9F"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40506001" w14:textId="77777777" w:rsidR="00EC1B45" w:rsidRDefault="00EC1B45">
            <w:pPr>
              <w:jc w:val="right"/>
              <w:rPr>
                <w:rFonts w:eastAsia="Times New Roman"/>
              </w:rPr>
            </w:pPr>
            <w:r>
              <w:rPr>
                <w:rFonts w:eastAsia="Times New Roman"/>
              </w:rPr>
              <w:t xml:space="preserve">1,774 </w:t>
            </w:r>
          </w:p>
        </w:tc>
        <w:tc>
          <w:tcPr>
            <w:tcW w:w="0" w:type="auto"/>
            <w:vAlign w:val="center"/>
            <w:hideMark/>
          </w:tcPr>
          <w:p w14:paraId="667FE2D3" w14:textId="77777777" w:rsidR="00EC1B45" w:rsidRDefault="00EC1B45">
            <w:pPr>
              <w:jc w:val="right"/>
              <w:rPr>
                <w:rFonts w:eastAsia="Times New Roman"/>
              </w:rPr>
            </w:pPr>
            <w:r>
              <w:rPr>
                <w:rFonts w:eastAsia="Times New Roman"/>
              </w:rPr>
              <w:t xml:space="preserve">3 </w:t>
            </w:r>
          </w:p>
        </w:tc>
        <w:tc>
          <w:tcPr>
            <w:tcW w:w="0" w:type="auto"/>
            <w:vAlign w:val="center"/>
            <w:hideMark/>
          </w:tcPr>
          <w:p w14:paraId="532D9809" w14:textId="77777777" w:rsidR="00EC1B45" w:rsidRDefault="00EC1B45">
            <w:pPr>
              <w:jc w:val="right"/>
              <w:rPr>
                <w:rFonts w:eastAsia="Times New Roman"/>
              </w:rPr>
            </w:pPr>
            <w:r>
              <w:rPr>
                <w:rFonts w:eastAsia="Times New Roman"/>
              </w:rPr>
              <w:t xml:space="preserve">1,957 </w:t>
            </w:r>
          </w:p>
        </w:tc>
        <w:tc>
          <w:tcPr>
            <w:tcW w:w="0" w:type="auto"/>
            <w:vAlign w:val="center"/>
            <w:hideMark/>
          </w:tcPr>
          <w:p w14:paraId="172E73E1" w14:textId="77777777" w:rsidR="00EC1B45" w:rsidRDefault="00EC1B45">
            <w:pPr>
              <w:jc w:val="right"/>
              <w:rPr>
                <w:rFonts w:eastAsia="Times New Roman"/>
              </w:rPr>
            </w:pPr>
            <w:r>
              <w:rPr>
                <w:rFonts w:eastAsia="Times New Roman"/>
              </w:rPr>
              <w:t xml:space="preserve">52 </w:t>
            </w:r>
          </w:p>
        </w:tc>
        <w:tc>
          <w:tcPr>
            <w:tcW w:w="0" w:type="auto"/>
            <w:vAlign w:val="center"/>
            <w:hideMark/>
          </w:tcPr>
          <w:p w14:paraId="6C2033B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A6CB711" w14:textId="77777777" w:rsidR="00EC1B45" w:rsidRDefault="00EC1B45">
            <w:pPr>
              <w:jc w:val="right"/>
              <w:rPr>
                <w:rFonts w:eastAsia="Times New Roman"/>
              </w:rPr>
            </w:pPr>
            <w:r>
              <w:rPr>
                <w:rFonts w:eastAsia="Times New Roman"/>
              </w:rPr>
              <w:t xml:space="preserve">2,964 </w:t>
            </w:r>
          </w:p>
        </w:tc>
        <w:tc>
          <w:tcPr>
            <w:tcW w:w="0" w:type="auto"/>
            <w:vAlign w:val="center"/>
            <w:hideMark/>
          </w:tcPr>
          <w:p w14:paraId="27B7DB06" w14:textId="77777777" w:rsidR="00EC1B45" w:rsidRDefault="00EC1B45">
            <w:pPr>
              <w:jc w:val="right"/>
              <w:rPr>
                <w:rFonts w:eastAsia="Times New Roman"/>
              </w:rPr>
            </w:pPr>
            <w:r>
              <w:rPr>
                <w:rFonts w:eastAsia="Times New Roman"/>
              </w:rPr>
              <w:t xml:space="preserve">83 </w:t>
            </w:r>
          </w:p>
        </w:tc>
        <w:tc>
          <w:tcPr>
            <w:tcW w:w="0" w:type="auto"/>
            <w:vAlign w:val="center"/>
            <w:hideMark/>
          </w:tcPr>
          <w:p w14:paraId="535A3278" w14:textId="77777777" w:rsidR="00EC1B45" w:rsidRDefault="00EC1B45">
            <w:pPr>
              <w:jc w:val="right"/>
              <w:rPr>
                <w:rFonts w:eastAsia="Times New Roman"/>
              </w:rPr>
            </w:pPr>
            <w:r>
              <w:rPr>
                <w:rFonts w:eastAsia="Times New Roman"/>
              </w:rPr>
              <w:t xml:space="preserve">2 </w:t>
            </w:r>
          </w:p>
        </w:tc>
        <w:tc>
          <w:tcPr>
            <w:tcW w:w="0" w:type="auto"/>
            <w:vAlign w:val="center"/>
            <w:hideMark/>
          </w:tcPr>
          <w:p w14:paraId="464F15C3" w14:textId="77777777" w:rsidR="00EC1B45" w:rsidRDefault="00EC1B45">
            <w:pPr>
              <w:jc w:val="right"/>
              <w:rPr>
                <w:rFonts w:eastAsia="Times New Roman"/>
              </w:rPr>
            </w:pPr>
            <w:r>
              <w:rPr>
                <w:rFonts w:eastAsia="Times New Roman"/>
              </w:rPr>
              <w:t xml:space="preserve">123 </w:t>
            </w:r>
          </w:p>
        </w:tc>
        <w:tc>
          <w:tcPr>
            <w:tcW w:w="0" w:type="auto"/>
            <w:vAlign w:val="center"/>
            <w:hideMark/>
          </w:tcPr>
          <w:p w14:paraId="6302B075" w14:textId="77777777" w:rsidR="00EC1B45" w:rsidRDefault="00EC1B45">
            <w:pPr>
              <w:jc w:val="right"/>
              <w:rPr>
                <w:rFonts w:eastAsia="Times New Roman"/>
              </w:rPr>
            </w:pPr>
            <w:r>
              <w:rPr>
                <w:rFonts w:eastAsia="Times New Roman"/>
              </w:rPr>
              <w:t xml:space="preserve">17,849 </w:t>
            </w:r>
          </w:p>
        </w:tc>
        <w:tc>
          <w:tcPr>
            <w:tcW w:w="0" w:type="auto"/>
            <w:vAlign w:val="center"/>
            <w:hideMark/>
          </w:tcPr>
          <w:p w14:paraId="79385171" w14:textId="77777777" w:rsidR="00EC1B45" w:rsidRDefault="00EC1B45">
            <w:pPr>
              <w:jc w:val="right"/>
              <w:rPr>
                <w:rFonts w:eastAsia="Times New Roman"/>
              </w:rPr>
            </w:pPr>
            <w:r>
              <w:rPr>
                <w:rFonts w:eastAsia="Times New Roman"/>
              </w:rPr>
              <w:t xml:space="preserve">8 </w:t>
            </w:r>
          </w:p>
        </w:tc>
        <w:tc>
          <w:tcPr>
            <w:tcW w:w="0" w:type="auto"/>
            <w:vAlign w:val="center"/>
            <w:hideMark/>
          </w:tcPr>
          <w:p w14:paraId="00994D32" w14:textId="77777777" w:rsidR="00EC1B45" w:rsidRDefault="00EC1B45">
            <w:pPr>
              <w:jc w:val="right"/>
              <w:rPr>
                <w:rFonts w:eastAsia="Times New Roman"/>
              </w:rPr>
            </w:pPr>
            <w:r>
              <w:rPr>
                <w:rFonts w:eastAsia="Times New Roman"/>
              </w:rPr>
              <w:t xml:space="preserve">28,346 </w:t>
            </w:r>
          </w:p>
        </w:tc>
      </w:tr>
      <w:tr w:rsidR="00EC1B45" w14:paraId="31AFB24A" w14:textId="77777777">
        <w:trPr>
          <w:divId w:val="635723563"/>
          <w:tblCellSpacing w:w="15" w:type="dxa"/>
        </w:trPr>
        <w:tc>
          <w:tcPr>
            <w:tcW w:w="0" w:type="auto"/>
            <w:vAlign w:val="center"/>
            <w:hideMark/>
          </w:tcPr>
          <w:p w14:paraId="0B9594A2" w14:textId="77777777" w:rsidR="00EC1B45" w:rsidRDefault="00EC1B45">
            <w:pPr>
              <w:jc w:val="right"/>
              <w:rPr>
                <w:rFonts w:eastAsia="Times New Roman"/>
              </w:rPr>
            </w:pPr>
            <w:r>
              <w:rPr>
                <w:rFonts w:eastAsia="Times New Roman"/>
              </w:rPr>
              <w:t xml:space="preserve">Walton </w:t>
            </w:r>
          </w:p>
        </w:tc>
        <w:tc>
          <w:tcPr>
            <w:tcW w:w="0" w:type="auto"/>
            <w:vAlign w:val="center"/>
            <w:hideMark/>
          </w:tcPr>
          <w:p w14:paraId="0473B767" w14:textId="77777777" w:rsidR="00EC1B45" w:rsidRDefault="00EC1B45">
            <w:pPr>
              <w:jc w:val="right"/>
              <w:rPr>
                <w:rFonts w:eastAsia="Times New Roman"/>
              </w:rPr>
            </w:pPr>
            <w:r>
              <w:rPr>
                <w:rFonts w:eastAsia="Times New Roman"/>
              </w:rPr>
              <w:t xml:space="preserve">1,903 </w:t>
            </w:r>
          </w:p>
        </w:tc>
        <w:tc>
          <w:tcPr>
            <w:tcW w:w="0" w:type="auto"/>
            <w:vAlign w:val="center"/>
            <w:hideMark/>
          </w:tcPr>
          <w:p w14:paraId="664F8A26" w14:textId="77777777" w:rsidR="00EC1B45" w:rsidRDefault="00EC1B45">
            <w:pPr>
              <w:jc w:val="right"/>
              <w:rPr>
                <w:rFonts w:eastAsia="Times New Roman"/>
              </w:rPr>
            </w:pPr>
            <w:r>
              <w:rPr>
                <w:rFonts w:eastAsia="Times New Roman"/>
              </w:rPr>
              <w:t xml:space="preserve">3 </w:t>
            </w:r>
          </w:p>
        </w:tc>
        <w:tc>
          <w:tcPr>
            <w:tcW w:w="0" w:type="auto"/>
            <w:vAlign w:val="center"/>
            <w:hideMark/>
          </w:tcPr>
          <w:p w14:paraId="1473BDF2" w14:textId="77777777" w:rsidR="00EC1B45" w:rsidRDefault="00EC1B45">
            <w:pPr>
              <w:jc w:val="right"/>
              <w:rPr>
                <w:rFonts w:eastAsia="Times New Roman"/>
              </w:rPr>
            </w:pPr>
            <w:r>
              <w:rPr>
                <w:rFonts w:eastAsia="Times New Roman"/>
              </w:rPr>
              <w:t xml:space="preserve">2 </w:t>
            </w:r>
          </w:p>
        </w:tc>
        <w:tc>
          <w:tcPr>
            <w:tcW w:w="0" w:type="auto"/>
            <w:vAlign w:val="center"/>
            <w:hideMark/>
          </w:tcPr>
          <w:p w14:paraId="374A9886"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43CA1B94" w14:textId="77777777" w:rsidR="00EC1B45" w:rsidRDefault="00EC1B45">
            <w:pPr>
              <w:jc w:val="right"/>
              <w:rPr>
                <w:rFonts w:eastAsia="Times New Roman"/>
              </w:rPr>
            </w:pPr>
            <w:r>
              <w:rPr>
                <w:rFonts w:eastAsia="Times New Roman"/>
              </w:rPr>
              <w:t xml:space="preserve">541 </w:t>
            </w:r>
          </w:p>
        </w:tc>
        <w:tc>
          <w:tcPr>
            <w:tcW w:w="0" w:type="auto"/>
            <w:vAlign w:val="center"/>
            <w:hideMark/>
          </w:tcPr>
          <w:p w14:paraId="3B90E0DF" w14:textId="77777777" w:rsidR="00EC1B45" w:rsidRDefault="00EC1B45">
            <w:pPr>
              <w:jc w:val="right"/>
              <w:rPr>
                <w:rFonts w:eastAsia="Times New Roman"/>
              </w:rPr>
            </w:pPr>
            <w:r>
              <w:rPr>
                <w:rFonts w:eastAsia="Times New Roman"/>
              </w:rPr>
              <w:t xml:space="preserve">426 </w:t>
            </w:r>
          </w:p>
        </w:tc>
        <w:tc>
          <w:tcPr>
            <w:tcW w:w="0" w:type="auto"/>
            <w:vAlign w:val="center"/>
            <w:hideMark/>
          </w:tcPr>
          <w:p w14:paraId="400F984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1512698" w14:textId="77777777" w:rsidR="00EC1B45" w:rsidRDefault="00EC1B45">
            <w:pPr>
              <w:jc w:val="right"/>
              <w:rPr>
                <w:rFonts w:eastAsia="Times New Roman"/>
              </w:rPr>
            </w:pPr>
            <w:r>
              <w:rPr>
                <w:rFonts w:eastAsia="Times New Roman"/>
              </w:rPr>
              <w:t xml:space="preserve">9 </w:t>
            </w:r>
          </w:p>
        </w:tc>
        <w:tc>
          <w:tcPr>
            <w:tcW w:w="0" w:type="auto"/>
            <w:vAlign w:val="center"/>
            <w:hideMark/>
          </w:tcPr>
          <w:p w14:paraId="11427069" w14:textId="77777777" w:rsidR="00EC1B45" w:rsidRDefault="00EC1B45">
            <w:pPr>
              <w:jc w:val="right"/>
              <w:rPr>
                <w:rFonts w:eastAsia="Times New Roman"/>
              </w:rPr>
            </w:pPr>
            <w:r>
              <w:rPr>
                <w:rFonts w:eastAsia="Times New Roman"/>
              </w:rPr>
              <w:t xml:space="preserve">3,791 </w:t>
            </w:r>
          </w:p>
        </w:tc>
        <w:tc>
          <w:tcPr>
            <w:tcW w:w="0" w:type="auto"/>
            <w:vAlign w:val="center"/>
            <w:hideMark/>
          </w:tcPr>
          <w:p w14:paraId="3CDF21CB" w14:textId="77777777" w:rsidR="00EC1B45" w:rsidRDefault="00EC1B45">
            <w:pPr>
              <w:jc w:val="right"/>
              <w:rPr>
                <w:rFonts w:eastAsia="Times New Roman"/>
              </w:rPr>
            </w:pPr>
            <w:r>
              <w:rPr>
                <w:rFonts w:eastAsia="Times New Roman"/>
              </w:rPr>
              <w:t xml:space="preserve">19 </w:t>
            </w:r>
          </w:p>
        </w:tc>
        <w:tc>
          <w:tcPr>
            <w:tcW w:w="0" w:type="auto"/>
            <w:vAlign w:val="center"/>
            <w:hideMark/>
          </w:tcPr>
          <w:p w14:paraId="572044AF"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0BF7C28C" w14:textId="77777777" w:rsidR="00EC1B45" w:rsidRDefault="00EC1B45">
            <w:pPr>
              <w:jc w:val="right"/>
              <w:rPr>
                <w:rFonts w:eastAsia="Times New Roman"/>
              </w:rPr>
            </w:pPr>
            <w:r>
              <w:rPr>
                <w:rFonts w:eastAsia="Times New Roman"/>
              </w:rPr>
              <w:t xml:space="preserve">461 </w:t>
            </w:r>
          </w:p>
        </w:tc>
        <w:tc>
          <w:tcPr>
            <w:tcW w:w="0" w:type="auto"/>
            <w:vAlign w:val="center"/>
            <w:hideMark/>
          </w:tcPr>
          <w:p w14:paraId="3AEF2796" w14:textId="77777777" w:rsidR="00EC1B45" w:rsidRDefault="00EC1B45">
            <w:pPr>
              <w:jc w:val="right"/>
              <w:rPr>
                <w:rFonts w:eastAsia="Times New Roman"/>
              </w:rPr>
            </w:pPr>
            <w:r>
              <w:rPr>
                <w:rFonts w:eastAsia="Times New Roman"/>
              </w:rPr>
              <w:t xml:space="preserve">2,675 </w:t>
            </w:r>
          </w:p>
        </w:tc>
        <w:tc>
          <w:tcPr>
            <w:tcW w:w="0" w:type="auto"/>
            <w:vAlign w:val="center"/>
            <w:hideMark/>
          </w:tcPr>
          <w:p w14:paraId="03CE7E36" w14:textId="77777777" w:rsidR="00EC1B45" w:rsidRDefault="00EC1B45">
            <w:pPr>
              <w:jc w:val="right"/>
              <w:rPr>
                <w:rFonts w:eastAsia="Times New Roman"/>
              </w:rPr>
            </w:pPr>
            <w:r>
              <w:rPr>
                <w:rFonts w:eastAsia="Times New Roman"/>
              </w:rPr>
              <w:t xml:space="preserve">9,725 </w:t>
            </w:r>
          </w:p>
        </w:tc>
        <w:tc>
          <w:tcPr>
            <w:tcW w:w="0" w:type="auto"/>
            <w:vAlign w:val="center"/>
            <w:hideMark/>
          </w:tcPr>
          <w:p w14:paraId="23CC937E" w14:textId="77777777" w:rsidR="00EC1B45" w:rsidRDefault="00EC1B45">
            <w:pPr>
              <w:jc w:val="right"/>
              <w:rPr>
                <w:rFonts w:eastAsia="Times New Roman"/>
              </w:rPr>
            </w:pPr>
            <w:r>
              <w:rPr>
                <w:rFonts w:eastAsia="Times New Roman"/>
              </w:rPr>
              <w:t xml:space="preserve">579 </w:t>
            </w:r>
          </w:p>
        </w:tc>
        <w:tc>
          <w:tcPr>
            <w:tcW w:w="0" w:type="auto"/>
            <w:vAlign w:val="center"/>
            <w:hideMark/>
          </w:tcPr>
          <w:p w14:paraId="7A431340" w14:textId="77777777" w:rsidR="00EC1B45" w:rsidRDefault="00EC1B45">
            <w:pPr>
              <w:jc w:val="right"/>
              <w:rPr>
                <w:rFonts w:eastAsia="Times New Roman"/>
              </w:rPr>
            </w:pPr>
            <w:r>
              <w:rPr>
                <w:rFonts w:eastAsia="Times New Roman"/>
              </w:rPr>
              <w:t xml:space="preserve">570 </w:t>
            </w:r>
          </w:p>
        </w:tc>
        <w:tc>
          <w:tcPr>
            <w:tcW w:w="0" w:type="auto"/>
            <w:vAlign w:val="center"/>
            <w:hideMark/>
          </w:tcPr>
          <w:p w14:paraId="7A466D37" w14:textId="77777777" w:rsidR="00EC1B45" w:rsidRDefault="00EC1B45">
            <w:pPr>
              <w:jc w:val="right"/>
              <w:rPr>
                <w:rFonts w:eastAsia="Times New Roman"/>
              </w:rPr>
            </w:pPr>
            <w:r>
              <w:rPr>
                <w:rFonts w:eastAsia="Times New Roman"/>
              </w:rPr>
              <w:t xml:space="preserve">2,947 </w:t>
            </w:r>
          </w:p>
        </w:tc>
        <w:tc>
          <w:tcPr>
            <w:tcW w:w="0" w:type="auto"/>
            <w:vAlign w:val="center"/>
            <w:hideMark/>
          </w:tcPr>
          <w:p w14:paraId="7AD8D7A1" w14:textId="77777777" w:rsidR="00EC1B45" w:rsidRDefault="00EC1B45">
            <w:pPr>
              <w:jc w:val="right"/>
              <w:rPr>
                <w:rFonts w:eastAsia="Times New Roman"/>
              </w:rPr>
            </w:pPr>
            <w:r>
              <w:rPr>
                <w:rFonts w:eastAsia="Times New Roman"/>
              </w:rPr>
              <w:t xml:space="preserve">1 </w:t>
            </w:r>
          </w:p>
        </w:tc>
        <w:tc>
          <w:tcPr>
            <w:tcW w:w="0" w:type="auto"/>
            <w:vAlign w:val="center"/>
            <w:hideMark/>
          </w:tcPr>
          <w:p w14:paraId="6BD5370B" w14:textId="77777777" w:rsidR="00EC1B45" w:rsidRDefault="00EC1B45">
            <w:pPr>
              <w:jc w:val="right"/>
              <w:rPr>
                <w:rFonts w:eastAsia="Times New Roman"/>
              </w:rPr>
            </w:pPr>
            <w:r>
              <w:rPr>
                <w:rFonts w:eastAsia="Times New Roman"/>
              </w:rPr>
              <w:t xml:space="preserve">2,565 </w:t>
            </w:r>
          </w:p>
        </w:tc>
        <w:tc>
          <w:tcPr>
            <w:tcW w:w="0" w:type="auto"/>
            <w:vAlign w:val="center"/>
            <w:hideMark/>
          </w:tcPr>
          <w:p w14:paraId="6DAD8F10" w14:textId="77777777" w:rsidR="00EC1B45" w:rsidRDefault="00EC1B45">
            <w:pPr>
              <w:jc w:val="right"/>
              <w:rPr>
                <w:rFonts w:eastAsia="Times New Roman"/>
              </w:rPr>
            </w:pPr>
            <w:r>
              <w:rPr>
                <w:rFonts w:eastAsia="Times New Roman"/>
              </w:rPr>
              <w:t xml:space="preserve">42 </w:t>
            </w:r>
          </w:p>
        </w:tc>
        <w:tc>
          <w:tcPr>
            <w:tcW w:w="0" w:type="auto"/>
            <w:vAlign w:val="center"/>
            <w:hideMark/>
          </w:tcPr>
          <w:p w14:paraId="36565292" w14:textId="77777777" w:rsidR="00EC1B45" w:rsidRDefault="00EC1B45">
            <w:pPr>
              <w:jc w:val="right"/>
              <w:rPr>
                <w:rFonts w:eastAsia="Times New Roman"/>
              </w:rPr>
            </w:pPr>
            <w:r>
              <w:rPr>
                <w:rFonts w:eastAsia="Times New Roman"/>
              </w:rPr>
              <w:t xml:space="preserve">15,632 </w:t>
            </w:r>
          </w:p>
        </w:tc>
        <w:tc>
          <w:tcPr>
            <w:tcW w:w="0" w:type="auto"/>
            <w:vAlign w:val="center"/>
            <w:hideMark/>
          </w:tcPr>
          <w:p w14:paraId="28AA8B53" w14:textId="77777777" w:rsidR="00EC1B45" w:rsidRDefault="00EC1B45">
            <w:pPr>
              <w:jc w:val="right"/>
              <w:rPr>
                <w:rFonts w:eastAsia="Times New Roman"/>
              </w:rPr>
            </w:pPr>
            <w:r>
              <w:rPr>
                <w:rFonts w:eastAsia="Times New Roman"/>
              </w:rPr>
              <w:t xml:space="preserve">41,954 </w:t>
            </w:r>
          </w:p>
        </w:tc>
      </w:tr>
      <w:tr w:rsidR="00EC1B45" w14:paraId="5EED29D7" w14:textId="77777777">
        <w:trPr>
          <w:divId w:val="635723563"/>
          <w:tblCellSpacing w:w="15" w:type="dxa"/>
        </w:trPr>
        <w:tc>
          <w:tcPr>
            <w:tcW w:w="0" w:type="auto"/>
            <w:vAlign w:val="center"/>
            <w:hideMark/>
          </w:tcPr>
          <w:p w14:paraId="3C579122" w14:textId="77777777" w:rsidR="00EC1B45" w:rsidRDefault="00EC1B45">
            <w:pPr>
              <w:jc w:val="right"/>
              <w:rPr>
                <w:rFonts w:eastAsia="Times New Roman"/>
              </w:rPr>
            </w:pPr>
            <w:r>
              <w:rPr>
                <w:rFonts w:eastAsia="Times New Roman"/>
              </w:rPr>
              <w:t xml:space="preserve">Total </w:t>
            </w:r>
          </w:p>
        </w:tc>
        <w:tc>
          <w:tcPr>
            <w:tcW w:w="0" w:type="auto"/>
            <w:vAlign w:val="center"/>
            <w:hideMark/>
          </w:tcPr>
          <w:p w14:paraId="06678D70" w14:textId="77777777" w:rsidR="00EC1B45" w:rsidRDefault="00EC1B45">
            <w:pPr>
              <w:jc w:val="right"/>
              <w:rPr>
                <w:rFonts w:eastAsia="Times New Roman"/>
              </w:rPr>
            </w:pPr>
            <w:r>
              <w:rPr>
                <w:rFonts w:eastAsia="Times New Roman"/>
              </w:rPr>
              <w:t xml:space="preserve">22,336 </w:t>
            </w:r>
          </w:p>
        </w:tc>
        <w:tc>
          <w:tcPr>
            <w:tcW w:w="0" w:type="auto"/>
            <w:vAlign w:val="center"/>
            <w:hideMark/>
          </w:tcPr>
          <w:p w14:paraId="4DA9AB1F" w14:textId="77777777" w:rsidR="00EC1B45" w:rsidRDefault="00EC1B45">
            <w:pPr>
              <w:jc w:val="right"/>
              <w:rPr>
                <w:rFonts w:eastAsia="Times New Roman"/>
              </w:rPr>
            </w:pPr>
            <w:r>
              <w:rPr>
                <w:rFonts w:eastAsia="Times New Roman"/>
              </w:rPr>
              <w:t xml:space="preserve">42,925 </w:t>
            </w:r>
          </w:p>
        </w:tc>
        <w:tc>
          <w:tcPr>
            <w:tcW w:w="0" w:type="auto"/>
            <w:vAlign w:val="center"/>
            <w:hideMark/>
          </w:tcPr>
          <w:p w14:paraId="0116AF43" w14:textId="77777777" w:rsidR="00EC1B45" w:rsidRDefault="00EC1B45">
            <w:pPr>
              <w:jc w:val="right"/>
              <w:rPr>
                <w:rFonts w:eastAsia="Times New Roman"/>
              </w:rPr>
            </w:pPr>
            <w:r>
              <w:rPr>
                <w:rFonts w:eastAsia="Times New Roman"/>
              </w:rPr>
              <w:t xml:space="preserve">51,757 </w:t>
            </w:r>
          </w:p>
        </w:tc>
        <w:tc>
          <w:tcPr>
            <w:tcW w:w="0" w:type="auto"/>
            <w:vAlign w:val="center"/>
            <w:hideMark/>
          </w:tcPr>
          <w:p w14:paraId="5E4E5F80" w14:textId="77777777" w:rsidR="00EC1B45" w:rsidRDefault="00EC1B45">
            <w:pPr>
              <w:jc w:val="right"/>
              <w:rPr>
                <w:rFonts w:eastAsia="Times New Roman"/>
              </w:rPr>
            </w:pPr>
            <w:r>
              <w:rPr>
                <w:rFonts w:eastAsia="Times New Roman"/>
              </w:rPr>
              <w:t xml:space="preserve">66,606 </w:t>
            </w:r>
          </w:p>
        </w:tc>
        <w:tc>
          <w:tcPr>
            <w:tcW w:w="0" w:type="auto"/>
            <w:vAlign w:val="center"/>
            <w:hideMark/>
          </w:tcPr>
          <w:p w14:paraId="7FB29A3F" w14:textId="77777777" w:rsidR="00EC1B45" w:rsidRDefault="00EC1B45">
            <w:pPr>
              <w:jc w:val="right"/>
              <w:rPr>
                <w:rFonts w:eastAsia="Times New Roman"/>
              </w:rPr>
            </w:pPr>
            <w:r>
              <w:rPr>
                <w:rFonts w:eastAsia="Times New Roman"/>
              </w:rPr>
              <w:t xml:space="preserve">144,891 </w:t>
            </w:r>
          </w:p>
        </w:tc>
        <w:tc>
          <w:tcPr>
            <w:tcW w:w="0" w:type="auto"/>
            <w:vAlign w:val="center"/>
            <w:hideMark/>
          </w:tcPr>
          <w:p w14:paraId="01D46C02" w14:textId="77777777" w:rsidR="00EC1B45" w:rsidRDefault="00EC1B45">
            <w:pPr>
              <w:jc w:val="right"/>
              <w:rPr>
                <w:rFonts w:eastAsia="Times New Roman"/>
              </w:rPr>
            </w:pPr>
            <w:r>
              <w:rPr>
                <w:rFonts w:eastAsia="Times New Roman"/>
              </w:rPr>
              <w:t xml:space="preserve">382,180 </w:t>
            </w:r>
          </w:p>
        </w:tc>
        <w:tc>
          <w:tcPr>
            <w:tcW w:w="0" w:type="auto"/>
            <w:vAlign w:val="center"/>
            <w:hideMark/>
          </w:tcPr>
          <w:p w14:paraId="4D404BC9" w14:textId="77777777" w:rsidR="00EC1B45" w:rsidRDefault="00EC1B45">
            <w:pPr>
              <w:jc w:val="right"/>
              <w:rPr>
                <w:rFonts w:eastAsia="Times New Roman"/>
              </w:rPr>
            </w:pPr>
            <w:r>
              <w:rPr>
                <w:rFonts w:eastAsia="Times New Roman"/>
              </w:rPr>
              <w:t xml:space="preserve">43,295 </w:t>
            </w:r>
          </w:p>
        </w:tc>
        <w:tc>
          <w:tcPr>
            <w:tcW w:w="0" w:type="auto"/>
            <w:vAlign w:val="center"/>
            <w:hideMark/>
          </w:tcPr>
          <w:p w14:paraId="36A84DAA" w14:textId="77777777" w:rsidR="00EC1B45" w:rsidRDefault="00EC1B45">
            <w:pPr>
              <w:jc w:val="right"/>
              <w:rPr>
                <w:rFonts w:eastAsia="Times New Roman"/>
              </w:rPr>
            </w:pPr>
            <w:r>
              <w:rPr>
                <w:rFonts w:eastAsia="Times New Roman"/>
              </w:rPr>
              <w:t xml:space="preserve">9,776 </w:t>
            </w:r>
          </w:p>
        </w:tc>
        <w:tc>
          <w:tcPr>
            <w:tcW w:w="0" w:type="auto"/>
            <w:vAlign w:val="center"/>
            <w:hideMark/>
          </w:tcPr>
          <w:p w14:paraId="71B855F6" w14:textId="77777777" w:rsidR="00EC1B45" w:rsidRDefault="00EC1B45">
            <w:pPr>
              <w:jc w:val="right"/>
              <w:rPr>
                <w:rFonts w:eastAsia="Times New Roman"/>
              </w:rPr>
            </w:pPr>
            <w:r>
              <w:rPr>
                <w:rFonts w:eastAsia="Times New Roman"/>
              </w:rPr>
              <w:t xml:space="preserve">373,089 </w:t>
            </w:r>
          </w:p>
        </w:tc>
        <w:tc>
          <w:tcPr>
            <w:tcW w:w="0" w:type="auto"/>
            <w:vAlign w:val="center"/>
            <w:hideMark/>
          </w:tcPr>
          <w:p w14:paraId="47C6AB17" w14:textId="77777777" w:rsidR="00EC1B45" w:rsidRDefault="00EC1B45">
            <w:pPr>
              <w:jc w:val="right"/>
              <w:rPr>
                <w:rFonts w:eastAsia="Times New Roman"/>
              </w:rPr>
            </w:pPr>
            <w:r>
              <w:rPr>
                <w:rFonts w:eastAsia="Times New Roman"/>
              </w:rPr>
              <w:t xml:space="preserve">47,321 </w:t>
            </w:r>
          </w:p>
        </w:tc>
        <w:tc>
          <w:tcPr>
            <w:tcW w:w="0" w:type="auto"/>
            <w:vAlign w:val="center"/>
            <w:hideMark/>
          </w:tcPr>
          <w:p w14:paraId="2B9E5A6A" w14:textId="77777777" w:rsidR="00EC1B45" w:rsidRDefault="00EC1B45">
            <w:pPr>
              <w:jc w:val="right"/>
              <w:rPr>
                <w:rFonts w:eastAsia="Times New Roman"/>
              </w:rPr>
            </w:pPr>
            <w:r>
              <w:rPr>
                <w:rFonts w:eastAsia="Times New Roman"/>
              </w:rPr>
              <w:t xml:space="preserve">48,593 </w:t>
            </w:r>
          </w:p>
        </w:tc>
        <w:tc>
          <w:tcPr>
            <w:tcW w:w="0" w:type="auto"/>
            <w:vAlign w:val="center"/>
            <w:hideMark/>
          </w:tcPr>
          <w:p w14:paraId="74FF4BCD" w14:textId="77777777" w:rsidR="00EC1B45" w:rsidRDefault="00EC1B45">
            <w:pPr>
              <w:jc w:val="right"/>
              <w:rPr>
                <w:rFonts w:eastAsia="Times New Roman"/>
              </w:rPr>
            </w:pPr>
            <w:r>
              <w:rPr>
                <w:rFonts w:eastAsia="Times New Roman"/>
              </w:rPr>
              <w:t xml:space="preserve">80,204 </w:t>
            </w:r>
          </w:p>
        </w:tc>
        <w:tc>
          <w:tcPr>
            <w:tcW w:w="0" w:type="auto"/>
            <w:vAlign w:val="center"/>
            <w:hideMark/>
          </w:tcPr>
          <w:p w14:paraId="010BF9A1" w14:textId="77777777" w:rsidR="00EC1B45" w:rsidRDefault="00EC1B45">
            <w:pPr>
              <w:jc w:val="right"/>
              <w:rPr>
                <w:rFonts w:eastAsia="Times New Roman"/>
              </w:rPr>
            </w:pPr>
            <w:r>
              <w:rPr>
                <w:rFonts w:eastAsia="Times New Roman"/>
              </w:rPr>
              <w:t xml:space="preserve">833,279 </w:t>
            </w:r>
          </w:p>
        </w:tc>
        <w:tc>
          <w:tcPr>
            <w:tcW w:w="0" w:type="auto"/>
            <w:vAlign w:val="center"/>
            <w:hideMark/>
          </w:tcPr>
          <w:p w14:paraId="4374363B" w14:textId="77777777" w:rsidR="00EC1B45" w:rsidRDefault="00EC1B45">
            <w:pPr>
              <w:jc w:val="right"/>
              <w:rPr>
                <w:rFonts w:eastAsia="Times New Roman"/>
              </w:rPr>
            </w:pPr>
            <w:r>
              <w:rPr>
                <w:rFonts w:eastAsia="Times New Roman"/>
              </w:rPr>
              <w:t xml:space="preserve">364,468 </w:t>
            </w:r>
          </w:p>
        </w:tc>
        <w:tc>
          <w:tcPr>
            <w:tcW w:w="0" w:type="auto"/>
            <w:vAlign w:val="center"/>
            <w:hideMark/>
          </w:tcPr>
          <w:p w14:paraId="5C515DBC" w14:textId="77777777" w:rsidR="00EC1B45" w:rsidRDefault="00EC1B45">
            <w:pPr>
              <w:jc w:val="right"/>
              <w:rPr>
                <w:rFonts w:eastAsia="Times New Roman"/>
              </w:rPr>
            </w:pPr>
            <w:r>
              <w:rPr>
                <w:rFonts w:eastAsia="Times New Roman"/>
              </w:rPr>
              <w:t xml:space="preserve">88,632 </w:t>
            </w:r>
          </w:p>
        </w:tc>
        <w:tc>
          <w:tcPr>
            <w:tcW w:w="0" w:type="auto"/>
            <w:vAlign w:val="center"/>
            <w:hideMark/>
          </w:tcPr>
          <w:p w14:paraId="3885D49B" w14:textId="77777777" w:rsidR="00EC1B45" w:rsidRDefault="00EC1B45">
            <w:pPr>
              <w:jc w:val="right"/>
              <w:rPr>
                <w:rFonts w:eastAsia="Times New Roman"/>
              </w:rPr>
            </w:pPr>
            <w:r>
              <w:rPr>
                <w:rFonts w:eastAsia="Times New Roman"/>
              </w:rPr>
              <w:t xml:space="preserve">63,804 </w:t>
            </w:r>
          </w:p>
        </w:tc>
        <w:tc>
          <w:tcPr>
            <w:tcW w:w="0" w:type="auto"/>
            <w:vAlign w:val="center"/>
            <w:hideMark/>
          </w:tcPr>
          <w:p w14:paraId="013A19F3" w14:textId="77777777" w:rsidR="00EC1B45" w:rsidRDefault="00EC1B45">
            <w:pPr>
              <w:jc w:val="right"/>
              <w:rPr>
                <w:rFonts w:eastAsia="Times New Roman"/>
              </w:rPr>
            </w:pPr>
            <w:r>
              <w:rPr>
                <w:rFonts w:eastAsia="Times New Roman"/>
              </w:rPr>
              <w:t xml:space="preserve">29,867 </w:t>
            </w:r>
          </w:p>
        </w:tc>
        <w:tc>
          <w:tcPr>
            <w:tcW w:w="0" w:type="auto"/>
            <w:vAlign w:val="center"/>
            <w:hideMark/>
          </w:tcPr>
          <w:p w14:paraId="2D023860" w14:textId="77777777" w:rsidR="00EC1B45" w:rsidRDefault="00EC1B45">
            <w:pPr>
              <w:jc w:val="right"/>
              <w:rPr>
                <w:rFonts w:eastAsia="Times New Roman"/>
              </w:rPr>
            </w:pPr>
            <w:r>
              <w:rPr>
                <w:rFonts w:eastAsia="Times New Roman"/>
              </w:rPr>
              <w:t xml:space="preserve">32,221 </w:t>
            </w:r>
          </w:p>
        </w:tc>
        <w:tc>
          <w:tcPr>
            <w:tcW w:w="0" w:type="auto"/>
            <w:vAlign w:val="center"/>
            <w:hideMark/>
          </w:tcPr>
          <w:p w14:paraId="49397E16" w14:textId="77777777" w:rsidR="00EC1B45" w:rsidRDefault="00EC1B45">
            <w:pPr>
              <w:jc w:val="right"/>
              <w:rPr>
                <w:rFonts w:eastAsia="Times New Roman"/>
              </w:rPr>
            </w:pPr>
            <w:r>
              <w:rPr>
                <w:rFonts w:eastAsia="Times New Roman"/>
              </w:rPr>
              <w:t xml:space="preserve">35,881 </w:t>
            </w:r>
          </w:p>
        </w:tc>
        <w:tc>
          <w:tcPr>
            <w:tcW w:w="0" w:type="auto"/>
            <w:vAlign w:val="center"/>
            <w:hideMark/>
          </w:tcPr>
          <w:p w14:paraId="3DA6F4B6" w14:textId="77777777" w:rsidR="00EC1B45" w:rsidRDefault="00EC1B45">
            <w:pPr>
              <w:jc w:val="right"/>
              <w:rPr>
                <w:rFonts w:eastAsia="Times New Roman"/>
              </w:rPr>
            </w:pPr>
            <w:r>
              <w:rPr>
                <w:rFonts w:eastAsia="Times New Roman"/>
              </w:rPr>
              <w:t xml:space="preserve">28,257 </w:t>
            </w:r>
          </w:p>
        </w:tc>
        <w:tc>
          <w:tcPr>
            <w:tcW w:w="0" w:type="auto"/>
            <w:vAlign w:val="center"/>
            <w:hideMark/>
          </w:tcPr>
          <w:p w14:paraId="4906BCB0" w14:textId="77777777" w:rsidR="00EC1B45" w:rsidRDefault="00EC1B45">
            <w:pPr>
              <w:jc w:val="right"/>
              <w:rPr>
                <w:rFonts w:eastAsia="Times New Roman"/>
              </w:rPr>
            </w:pPr>
            <w:r>
              <w:rPr>
                <w:rFonts w:eastAsia="Times New Roman"/>
              </w:rPr>
              <w:t xml:space="preserve">25,900 </w:t>
            </w:r>
          </w:p>
        </w:tc>
        <w:tc>
          <w:tcPr>
            <w:tcW w:w="0" w:type="auto"/>
            <w:vAlign w:val="center"/>
            <w:hideMark/>
          </w:tcPr>
          <w:p w14:paraId="22818C39" w14:textId="77777777" w:rsidR="00EC1B45" w:rsidRDefault="00EC1B45">
            <w:pPr>
              <w:jc w:val="right"/>
              <w:rPr>
                <w:rFonts w:eastAsia="Times New Roman"/>
              </w:rPr>
            </w:pPr>
            <w:r>
              <w:rPr>
                <w:rFonts w:eastAsia="Times New Roman"/>
              </w:rPr>
              <w:t xml:space="preserve">2,815,282 </w:t>
            </w:r>
          </w:p>
        </w:tc>
      </w:tr>
    </w:tbl>
    <w:p w14:paraId="4B6B13B7" w14:textId="77777777" w:rsidR="00EC1B45" w:rsidRDefault="00EC1B45">
      <w:pPr>
        <w:divId w:val="1342128861"/>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528"/>
        <w:gridCol w:w="512"/>
        <w:gridCol w:w="512"/>
        <w:gridCol w:w="648"/>
        <w:gridCol w:w="545"/>
        <w:gridCol w:w="394"/>
        <w:gridCol w:w="521"/>
        <w:gridCol w:w="545"/>
        <w:gridCol w:w="529"/>
        <w:gridCol w:w="552"/>
        <w:gridCol w:w="513"/>
        <w:gridCol w:w="536"/>
        <w:gridCol w:w="466"/>
        <w:gridCol w:w="632"/>
        <w:gridCol w:w="382"/>
        <w:gridCol w:w="449"/>
        <w:gridCol w:w="529"/>
        <w:gridCol w:w="608"/>
        <w:gridCol w:w="632"/>
        <w:gridCol w:w="601"/>
        <w:gridCol w:w="513"/>
        <w:gridCol w:w="468"/>
        <w:tblGridChange w:id="14">
          <w:tblGrid>
            <w:gridCol w:w="1345"/>
            <w:gridCol w:w="104"/>
            <w:gridCol w:w="424"/>
            <w:gridCol w:w="423"/>
            <w:gridCol w:w="89"/>
            <w:gridCol w:w="512"/>
            <w:gridCol w:w="219"/>
            <w:gridCol w:w="429"/>
            <w:gridCol w:w="391"/>
            <w:gridCol w:w="154"/>
            <w:gridCol w:w="394"/>
            <w:gridCol w:w="499"/>
            <w:gridCol w:w="22"/>
            <w:gridCol w:w="545"/>
            <w:gridCol w:w="307"/>
            <w:gridCol w:w="222"/>
            <w:gridCol w:w="399"/>
            <w:gridCol w:w="153"/>
            <w:gridCol w:w="513"/>
            <w:gridCol w:w="168"/>
            <w:gridCol w:w="368"/>
            <w:gridCol w:w="466"/>
            <w:gridCol w:w="40"/>
            <w:gridCol w:w="592"/>
            <w:gridCol w:w="255"/>
            <w:gridCol w:w="127"/>
            <w:gridCol w:w="449"/>
            <w:gridCol w:w="311"/>
            <w:gridCol w:w="218"/>
            <w:gridCol w:w="602"/>
            <w:gridCol w:w="6"/>
            <w:gridCol w:w="632"/>
            <w:gridCol w:w="222"/>
            <w:gridCol w:w="379"/>
            <w:gridCol w:w="362"/>
            <w:gridCol w:w="151"/>
            <w:gridCol w:w="468"/>
            <w:gridCol w:w="401"/>
            <w:gridCol w:w="600"/>
            <w:gridCol w:w="714"/>
            <w:gridCol w:w="847"/>
            <w:gridCol w:w="981"/>
            <w:gridCol w:w="1020"/>
            <w:gridCol w:w="968"/>
            <w:gridCol w:w="821"/>
            <w:gridCol w:w="735"/>
          </w:tblGrid>
        </w:tblGridChange>
      </w:tblGrid>
      <w:tr w:rsidR="00EC1B45" w14:paraId="674DF0E5" w14:textId="77777777">
        <w:trPr>
          <w:divId w:val="1342128861"/>
          <w:tblHeader/>
          <w:tblCellSpacing w:w="15" w:type="dxa"/>
        </w:trPr>
        <w:tc>
          <w:tcPr>
            <w:tcW w:w="0" w:type="auto"/>
            <w:gridSpan w:val="23"/>
            <w:tcBorders>
              <w:top w:val="nil"/>
              <w:left w:val="nil"/>
              <w:bottom w:val="nil"/>
              <w:right w:val="nil"/>
            </w:tcBorders>
            <w:vAlign w:val="center"/>
            <w:hideMark/>
          </w:tcPr>
          <w:p w14:paraId="65E041EC" w14:textId="77777777" w:rsidR="00EC1B45" w:rsidRDefault="00EC1B45">
            <w:pPr>
              <w:jc w:val="center"/>
              <w:rPr>
                <w:rFonts w:eastAsia="Times New Roman"/>
              </w:rPr>
            </w:pPr>
            <w:r>
              <w:rPr>
                <w:rFonts w:eastAsia="Times New Roman"/>
              </w:rPr>
              <w:lastRenderedPageBreak/>
              <w:t xml:space="preserve">Table 3-3c. MODEL - Target (Difference) </w:t>
            </w:r>
          </w:p>
        </w:tc>
      </w:tr>
      <w:tr w:rsidR="00EC1B45" w14:paraId="5FDC5C67" w14:textId="77777777" w:rsidTr="006D7578">
        <w:tblPrEx>
          <w:tblW w:w="0" w:type="auto"/>
          <w:tblCellSpacing w:w="15" w:type="dxa"/>
          <w:tblCellMar>
            <w:top w:w="15" w:type="dxa"/>
            <w:left w:w="15" w:type="dxa"/>
            <w:bottom w:w="15" w:type="dxa"/>
            <w:right w:w="15" w:type="dxa"/>
          </w:tblCellMar>
          <w:tblPrExChange w:id="15" w:author="Kyeil Kim" w:date="2019-04-25T07:50:00Z">
            <w:tblPrEx>
              <w:tblW w:w="0" w:type="auto"/>
              <w:tblCellSpacing w:w="15" w:type="dxa"/>
              <w:tblCellMar>
                <w:top w:w="15" w:type="dxa"/>
                <w:left w:w="15" w:type="dxa"/>
                <w:bottom w:w="15" w:type="dxa"/>
                <w:right w:w="15" w:type="dxa"/>
              </w:tblCellMar>
            </w:tblPrEx>
          </w:tblPrExChange>
        </w:tblPrEx>
        <w:trPr>
          <w:divId w:val="1342128861"/>
          <w:tblHeader/>
          <w:tblCellSpacing w:w="15" w:type="dxa"/>
          <w:trPrChange w:id="16" w:author="Kyeil Kim" w:date="2019-04-25T07:50:00Z">
            <w:trPr>
              <w:divId w:val="1342128861"/>
              <w:tblHeader/>
              <w:tblCellSpacing w:w="15" w:type="dxa"/>
            </w:trPr>
          </w:trPrChange>
        </w:trPr>
        <w:tc>
          <w:tcPr>
            <w:tcW w:w="0" w:type="auto"/>
            <w:vAlign w:val="center"/>
            <w:tcPrChange w:id="17" w:author="Kyeil Kim" w:date="2019-04-25T07:50:00Z">
              <w:tcPr>
                <w:tcW w:w="0" w:type="auto"/>
                <w:gridSpan w:val="2"/>
                <w:vAlign w:val="center"/>
              </w:tcPr>
            </w:tcPrChange>
          </w:tcPr>
          <w:p w14:paraId="341F6C31" w14:textId="77777777" w:rsidR="00EC1B45" w:rsidRDefault="006D7578">
            <w:pPr>
              <w:jc w:val="right"/>
              <w:rPr>
                <w:rFonts w:eastAsia="Times New Roman"/>
                <w:b/>
                <w:bCs/>
              </w:rPr>
            </w:pPr>
            <w:ins w:id="18" w:author="Kyeil Kim" w:date="2019-04-25T07:50:00Z">
              <w:r>
                <w:rPr>
                  <w:rFonts w:eastAsia="Times New Roman"/>
                  <w:b/>
                  <w:bCs/>
                </w:rPr>
                <w:t>Home County</w:t>
              </w:r>
            </w:ins>
            <w:del w:id="19" w:author="Kyeil Kim" w:date="2019-04-25T07:50:00Z">
              <w:r w:rsidR="00EC1B45" w:rsidDel="006D7578">
                <w:rPr>
                  <w:rFonts w:eastAsia="Times New Roman"/>
                  <w:b/>
                  <w:bCs/>
                </w:rPr>
                <w:delText xml:space="preserve">HomeCounty </w:delText>
              </w:r>
            </w:del>
          </w:p>
        </w:tc>
        <w:tc>
          <w:tcPr>
            <w:tcW w:w="0" w:type="auto"/>
            <w:vAlign w:val="center"/>
            <w:hideMark/>
            <w:tcPrChange w:id="20" w:author="Kyeil Kim" w:date="2019-04-25T07:50:00Z">
              <w:tcPr>
                <w:tcW w:w="0" w:type="auto"/>
                <w:gridSpan w:val="2"/>
                <w:vAlign w:val="center"/>
                <w:hideMark/>
              </w:tcPr>
            </w:tcPrChange>
          </w:tcPr>
          <w:p w14:paraId="348655F7" w14:textId="77777777" w:rsidR="00EC1B45" w:rsidRDefault="00EC1B45">
            <w:pPr>
              <w:jc w:val="right"/>
              <w:rPr>
                <w:rFonts w:eastAsia="Times New Roman"/>
                <w:b/>
                <w:bCs/>
              </w:rPr>
            </w:pPr>
            <w:r>
              <w:rPr>
                <w:rFonts w:eastAsia="Times New Roman"/>
                <w:b/>
                <w:bCs/>
              </w:rPr>
              <w:t xml:space="preserve">Barrow </w:t>
            </w:r>
          </w:p>
        </w:tc>
        <w:tc>
          <w:tcPr>
            <w:tcW w:w="0" w:type="auto"/>
            <w:vAlign w:val="center"/>
            <w:hideMark/>
            <w:tcPrChange w:id="21" w:author="Kyeil Kim" w:date="2019-04-25T07:50:00Z">
              <w:tcPr>
                <w:tcW w:w="0" w:type="auto"/>
                <w:gridSpan w:val="3"/>
                <w:vAlign w:val="center"/>
                <w:hideMark/>
              </w:tcPr>
            </w:tcPrChange>
          </w:tcPr>
          <w:p w14:paraId="209CA71F" w14:textId="77777777" w:rsidR="00EC1B45" w:rsidRDefault="00EC1B45">
            <w:pPr>
              <w:jc w:val="right"/>
              <w:rPr>
                <w:rFonts w:eastAsia="Times New Roman"/>
                <w:b/>
                <w:bCs/>
              </w:rPr>
            </w:pPr>
            <w:r>
              <w:rPr>
                <w:rFonts w:eastAsia="Times New Roman"/>
                <w:b/>
                <w:bCs/>
              </w:rPr>
              <w:t xml:space="preserve">Bartow </w:t>
            </w:r>
          </w:p>
        </w:tc>
        <w:tc>
          <w:tcPr>
            <w:tcW w:w="0" w:type="auto"/>
            <w:vAlign w:val="center"/>
            <w:hideMark/>
            <w:tcPrChange w:id="22" w:author="Kyeil Kim" w:date="2019-04-25T07:50:00Z">
              <w:tcPr>
                <w:tcW w:w="0" w:type="auto"/>
                <w:gridSpan w:val="2"/>
                <w:vAlign w:val="center"/>
                <w:hideMark/>
              </w:tcPr>
            </w:tcPrChange>
          </w:tcPr>
          <w:p w14:paraId="34C40131" w14:textId="77777777" w:rsidR="00EC1B45" w:rsidRDefault="00EC1B45">
            <w:pPr>
              <w:jc w:val="right"/>
              <w:rPr>
                <w:rFonts w:eastAsia="Times New Roman"/>
                <w:b/>
                <w:bCs/>
              </w:rPr>
            </w:pPr>
            <w:r>
              <w:rPr>
                <w:rFonts w:eastAsia="Times New Roman"/>
                <w:b/>
                <w:bCs/>
              </w:rPr>
              <w:t xml:space="preserve">Carroll </w:t>
            </w:r>
          </w:p>
        </w:tc>
        <w:tc>
          <w:tcPr>
            <w:tcW w:w="0" w:type="auto"/>
            <w:vAlign w:val="center"/>
            <w:hideMark/>
            <w:tcPrChange w:id="23" w:author="Kyeil Kim" w:date="2019-04-25T07:50:00Z">
              <w:tcPr>
                <w:tcW w:w="0" w:type="auto"/>
                <w:gridSpan w:val="3"/>
                <w:vAlign w:val="center"/>
                <w:hideMark/>
              </w:tcPr>
            </w:tcPrChange>
          </w:tcPr>
          <w:p w14:paraId="5E6E7FBA" w14:textId="77777777" w:rsidR="00EC1B45" w:rsidRDefault="00EC1B45">
            <w:pPr>
              <w:jc w:val="right"/>
              <w:rPr>
                <w:rFonts w:eastAsia="Times New Roman"/>
                <w:b/>
                <w:bCs/>
              </w:rPr>
            </w:pPr>
            <w:r>
              <w:rPr>
                <w:rFonts w:eastAsia="Times New Roman"/>
                <w:b/>
                <w:bCs/>
              </w:rPr>
              <w:t xml:space="preserve">Cherokee </w:t>
            </w:r>
          </w:p>
        </w:tc>
        <w:tc>
          <w:tcPr>
            <w:tcW w:w="0" w:type="auto"/>
            <w:vAlign w:val="center"/>
            <w:hideMark/>
            <w:tcPrChange w:id="24" w:author="Kyeil Kim" w:date="2019-04-25T07:50:00Z">
              <w:tcPr>
                <w:tcW w:w="0" w:type="auto"/>
                <w:gridSpan w:val="3"/>
                <w:vAlign w:val="center"/>
                <w:hideMark/>
              </w:tcPr>
            </w:tcPrChange>
          </w:tcPr>
          <w:p w14:paraId="5026F4FC" w14:textId="77777777" w:rsidR="00EC1B45" w:rsidRDefault="00EC1B45">
            <w:pPr>
              <w:jc w:val="right"/>
              <w:rPr>
                <w:rFonts w:eastAsia="Times New Roman"/>
                <w:b/>
                <w:bCs/>
              </w:rPr>
            </w:pPr>
            <w:r>
              <w:rPr>
                <w:rFonts w:eastAsia="Times New Roman"/>
                <w:b/>
                <w:bCs/>
              </w:rPr>
              <w:t xml:space="preserve">Clayton </w:t>
            </w:r>
          </w:p>
        </w:tc>
        <w:tc>
          <w:tcPr>
            <w:tcW w:w="0" w:type="auto"/>
            <w:vAlign w:val="center"/>
            <w:hideMark/>
            <w:tcPrChange w:id="25" w:author="Kyeil Kim" w:date="2019-04-25T07:50:00Z">
              <w:tcPr>
                <w:tcW w:w="0" w:type="auto"/>
                <w:gridSpan w:val="2"/>
                <w:vAlign w:val="center"/>
                <w:hideMark/>
              </w:tcPr>
            </w:tcPrChange>
          </w:tcPr>
          <w:p w14:paraId="01914F67" w14:textId="77777777" w:rsidR="00EC1B45" w:rsidRDefault="00EC1B45">
            <w:pPr>
              <w:jc w:val="right"/>
              <w:rPr>
                <w:rFonts w:eastAsia="Times New Roman"/>
                <w:b/>
                <w:bCs/>
              </w:rPr>
            </w:pPr>
            <w:r>
              <w:rPr>
                <w:rFonts w:eastAsia="Times New Roman"/>
                <w:b/>
                <w:bCs/>
              </w:rPr>
              <w:t xml:space="preserve">Cobb </w:t>
            </w:r>
          </w:p>
        </w:tc>
        <w:tc>
          <w:tcPr>
            <w:tcW w:w="0" w:type="auto"/>
            <w:vAlign w:val="center"/>
            <w:hideMark/>
            <w:tcPrChange w:id="26" w:author="Kyeil Kim" w:date="2019-04-25T07:50:00Z">
              <w:tcPr>
                <w:tcW w:w="0" w:type="auto"/>
                <w:gridSpan w:val="3"/>
                <w:vAlign w:val="center"/>
                <w:hideMark/>
              </w:tcPr>
            </w:tcPrChange>
          </w:tcPr>
          <w:p w14:paraId="3E9FCC74" w14:textId="77777777" w:rsidR="00EC1B45" w:rsidRDefault="00EC1B45">
            <w:pPr>
              <w:jc w:val="right"/>
              <w:rPr>
                <w:rFonts w:eastAsia="Times New Roman"/>
                <w:b/>
                <w:bCs/>
              </w:rPr>
            </w:pPr>
            <w:r>
              <w:rPr>
                <w:rFonts w:eastAsia="Times New Roman"/>
                <w:b/>
                <w:bCs/>
              </w:rPr>
              <w:t xml:space="preserve">Coweta </w:t>
            </w:r>
          </w:p>
        </w:tc>
        <w:tc>
          <w:tcPr>
            <w:tcW w:w="0" w:type="auto"/>
            <w:vAlign w:val="center"/>
            <w:hideMark/>
            <w:tcPrChange w:id="27" w:author="Kyeil Kim" w:date="2019-04-25T07:50:00Z">
              <w:tcPr>
                <w:tcW w:w="0" w:type="auto"/>
                <w:gridSpan w:val="3"/>
                <w:vAlign w:val="center"/>
                <w:hideMark/>
              </w:tcPr>
            </w:tcPrChange>
          </w:tcPr>
          <w:p w14:paraId="1373542A" w14:textId="77777777" w:rsidR="00EC1B45" w:rsidRDefault="00EC1B45">
            <w:pPr>
              <w:jc w:val="right"/>
              <w:rPr>
                <w:rFonts w:eastAsia="Times New Roman"/>
                <w:b/>
                <w:bCs/>
              </w:rPr>
            </w:pPr>
            <w:r>
              <w:rPr>
                <w:rFonts w:eastAsia="Times New Roman"/>
                <w:b/>
                <w:bCs/>
              </w:rPr>
              <w:t xml:space="preserve">Dawson </w:t>
            </w:r>
          </w:p>
        </w:tc>
        <w:tc>
          <w:tcPr>
            <w:tcW w:w="0" w:type="auto"/>
            <w:vAlign w:val="center"/>
            <w:hideMark/>
            <w:tcPrChange w:id="28" w:author="Kyeil Kim" w:date="2019-04-25T07:50:00Z">
              <w:tcPr>
                <w:tcW w:w="0" w:type="auto"/>
                <w:gridSpan w:val="2"/>
                <w:vAlign w:val="center"/>
                <w:hideMark/>
              </w:tcPr>
            </w:tcPrChange>
          </w:tcPr>
          <w:p w14:paraId="4A707BEA" w14:textId="77777777" w:rsidR="00EC1B45" w:rsidRDefault="00EC1B45">
            <w:pPr>
              <w:jc w:val="right"/>
              <w:rPr>
                <w:rFonts w:eastAsia="Times New Roman"/>
                <w:b/>
                <w:bCs/>
              </w:rPr>
            </w:pPr>
            <w:r>
              <w:rPr>
                <w:rFonts w:eastAsia="Times New Roman"/>
                <w:b/>
                <w:bCs/>
              </w:rPr>
              <w:t xml:space="preserve">DeKalb </w:t>
            </w:r>
          </w:p>
        </w:tc>
        <w:tc>
          <w:tcPr>
            <w:tcW w:w="0" w:type="auto"/>
            <w:vAlign w:val="center"/>
            <w:hideMark/>
            <w:tcPrChange w:id="29" w:author="Kyeil Kim" w:date="2019-04-25T07:50:00Z">
              <w:tcPr>
                <w:tcW w:w="0" w:type="auto"/>
                <w:gridSpan w:val="3"/>
                <w:vAlign w:val="center"/>
                <w:hideMark/>
              </w:tcPr>
            </w:tcPrChange>
          </w:tcPr>
          <w:p w14:paraId="584EA3BC" w14:textId="77777777" w:rsidR="00EC1B45" w:rsidRDefault="00EC1B45">
            <w:pPr>
              <w:jc w:val="right"/>
              <w:rPr>
                <w:rFonts w:eastAsia="Times New Roman"/>
                <w:b/>
                <w:bCs/>
              </w:rPr>
            </w:pPr>
            <w:r>
              <w:rPr>
                <w:rFonts w:eastAsia="Times New Roman"/>
                <w:b/>
                <w:bCs/>
              </w:rPr>
              <w:t xml:space="preserve">Douglas </w:t>
            </w:r>
          </w:p>
        </w:tc>
        <w:tc>
          <w:tcPr>
            <w:tcW w:w="0" w:type="auto"/>
            <w:vAlign w:val="center"/>
            <w:hideMark/>
            <w:tcPrChange w:id="30" w:author="Kyeil Kim" w:date="2019-04-25T07:50:00Z">
              <w:tcPr>
                <w:tcW w:w="0" w:type="auto"/>
                <w:gridSpan w:val="2"/>
                <w:vAlign w:val="center"/>
                <w:hideMark/>
              </w:tcPr>
            </w:tcPrChange>
          </w:tcPr>
          <w:p w14:paraId="5BEC5A6E" w14:textId="77777777" w:rsidR="00EC1B45" w:rsidRDefault="00EC1B45">
            <w:pPr>
              <w:jc w:val="right"/>
              <w:rPr>
                <w:rFonts w:eastAsia="Times New Roman"/>
                <w:b/>
                <w:bCs/>
              </w:rPr>
            </w:pPr>
            <w:r>
              <w:rPr>
                <w:rFonts w:eastAsia="Times New Roman"/>
                <w:b/>
                <w:bCs/>
              </w:rPr>
              <w:t xml:space="preserve">Fayette </w:t>
            </w:r>
          </w:p>
        </w:tc>
        <w:tc>
          <w:tcPr>
            <w:tcW w:w="0" w:type="auto"/>
            <w:vAlign w:val="center"/>
            <w:hideMark/>
            <w:tcPrChange w:id="31" w:author="Kyeil Kim" w:date="2019-04-25T07:50:00Z">
              <w:tcPr>
                <w:tcW w:w="0" w:type="auto"/>
                <w:gridSpan w:val="3"/>
                <w:vAlign w:val="center"/>
                <w:hideMark/>
              </w:tcPr>
            </w:tcPrChange>
          </w:tcPr>
          <w:p w14:paraId="155626D3" w14:textId="77777777" w:rsidR="00EC1B45" w:rsidRDefault="00EC1B45">
            <w:pPr>
              <w:jc w:val="right"/>
              <w:rPr>
                <w:rFonts w:eastAsia="Times New Roman"/>
                <w:b/>
                <w:bCs/>
              </w:rPr>
            </w:pPr>
            <w:r>
              <w:rPr>
                <w:rFonts w:eastAsia="Times New Roman"/>
                <w:b/>
                <w:bCs/>
              </w:rPr>
              <w:t xml:space="preserve">Forsyth </w:t>
            </w:r>
          </w:p>
        </w:tc>
        <w:tc>
          <w:tcPr>
            <w:tcW w:w="0" w:type="auto"/>
            <w:vAlign w:val="center"/>
            <w:hideMark/>
            <w:tcPrChange w:id="32" w:author="Kyeil Kim" w:date="2019-04-25T07:50:00Z">
              <w:tcPr>
                <w:tcW w:w="0" w:type="auto"/>
                <w:gridSpan w:val="2"/>
                <w:vAlign w:val="center"/>
                <w:hideMark/>
              </w:tcPr>
            </w:tcPrChange>
          </w:tcPr>
          <w:p w14:paraId="251C1F9B" w14:textId="77777777" w:rsidR="00EC1B45" w:rsidRDefault="00EC1B45">
            <w:pPr>
              <w:jc w:val="right"/>
              <w:rPr>
                <w:rFonts w:eastAsia="Times New Roman"/>
                <w:b/>
                <w:bCs/>
              </w:rPr>
            </w:pPr>
            <w:r>
              <w:rPr>
                <w:rFonts w:eastAsia="Times New Roman"/>
                <w:b/>
                <w:bCs/>
              </w:rPr>
              <w:t xml:space="preserve">Fulton </w:t>
            </w:r>
          </w:p>
        </w:tc>
        <w:tc>
          <w:tcPr>
            <w:tcW w:w="0" w:type="auto"/>
            <w:vAlign w:val="center"/>
            <w:hideMark/>
            <w:tcPrChange w:id="33" w:author="Kyeil Kim" w:date="2019-04-25T07:50:00Z">
              <w:tcPr>
                <w:tcW w:w="0" w:type="auto"/>
                <w:gridSpan w:val="3"/>
                <w:vAlign w:val="center"/>
                <w:hideMark/>
              </w:tcPr>
            </w:tcPrChange>
          </w:tcPr>
          <w:p w14:paraId="42F54491" w14:textId="77777777" w:rsidR="00EC1B45" w:rsidRDefault="00EC1B45">
            <w:pPr>
              <w:jc w:val="right"/>
              <w:rPr>
                <w:rFonts w:eastAsia="Times New Roman"/>
                <w:b/>
                <w:bCs/>
              </w:rPr>
            </w:pPr>
            <w:r>
              <w:rPr>
                <w:rFonts w:eastAsia="Times New Roman"/>
                <w:b/>
                <w:bCs/>
              </w:rPr>
              <w:t xml:space="preserve">Gwinnett </w:t>
            </w:r>
          </w:p>
        </w:tc>
        <w:tc>
          <w:tcPr>
            <w:tcW w:w="0" w:type="auto"/>
            <w:vAlign w:val="center"/>
            <w:hideMark/>
            <w:tcPrChange w:id="34" w:author="Kyeil Kim" w:date="2019-04-25T07:50:00Z">
              <w:tcPr>
                <w:tcW w:w="0" w:type="auto"/>
                <w:vAlign w:val="center"/>
                <w:hideMark/>
              </w:tcPr>
            </w:tcPrChange>
          </w:tcPr>
          <w:p w14:paraId="56543E8C" w14:textId="77777777" w:rsidR="00EC1B45" w:rsidRDefault="00EC1B45">
            <w:pPr>
              <w:jc w:val="right"/>
              <w:rPr>
                <w:rFonts w:eastAsia="Times New Roman"/>
                <w:b/>
                <w:bCs/>
              </w:rPr>
            </w:pPr>
            <w:r>
              <w:rPr>
                <w:rFonts w:eastAsia="Times New Roman"/>
                <w:b/>
                <w:bCs/>
              </w:rPr>
              <w:t xml:space="preserve">Hall </w:t>
            </w:r>
          </w:p>
        </w:tc>
        <w:tc>
          <w:tcPr>
            <w:tcW w:w="0" w:type="auto"/>
            <w:vAlign w:val="center"/>
            <w:hideMark/>
            <w:tcPrChange w:id="35" w:author="Kyeil Kim" w:date="2019-04-25T07:50:00Z">
              <w:tcPr>
                <w:tcW w:w="0" w:type="auto"/>
                <w:vAlign w:val="center"/>
                <w:hideMark/>
              </w:tcPr>
            </w:tcPrChange>
          </w:tcPr>
          <w:p w14:paraId="78F072D2" w14:textId="77777777" w:rsidR="00EC1B45" w:rsidRDefault="00EC1B45">
            <w:pPr>
              <w:jc w:val="right"/>
              <w:rPr>
                <w:rFonts w:eastAsia="Times New Roman"/>
                <w:b/>
                <w:bCs/>
              </w:rPr>
            </w:pPr>
            <w:r>
              <w:rPr>
                <w:rFonts w:eastAsia="Times New Roman"/>
                <w:b/>
                <w:bCs/>
              </w:rPr>
              <w:t xml:space="preserve">Henry </w:t>
            </w:r>
          </w:p>
        </w:tc>
        <w:tc>
          <w:tcPr>
            <w:tcW w:w="0" w:type="auto"/>
            <w:vAlign w:val="center"/>
            <w:hideMark/>
            <w:tcPrChange w:id="36" w:author="Kyeil Kim" w:date="2019-04-25T07:50:00Z">
              <w:tcPr>
                <w:tcW w:w="0" w:type="auto"/>
                <w:vAlign w:val="center"/>
                <w:hideMark/>
              </w:tcPr>
            </w:tcPrChange>
          </w:tcPr>
          <w:p w14:paraId="3B71ED0F" w14:textId="77777777" w:rsidR="00EC1B45" w:rsidRDefault="00EC1B45">
            <w:pPr>
              <w:jc w:val="right"/>
              <w:rPr>
                <w:rFonts w:eastAsia="Times New Roman"/>
                <w:b/>
                <w:bCs/>
              </w:rPr>
            </w:pPr>
            <w:r>
              <w:rPr>
                <w:rFonts w:eastAsia="Times New Roman"/>
                <w:b/>
                <w:bCs/>
              </w:rPr>
              <w:t xml:space="preserve">Newton </w:t>
            </w:r>
          </w:p>
        </w:tc>
        <w:tc>
          <w:tcPr>
            <w:tcW w:w="0" w:type="auto"/>
            <w:vAlign w:val="center"/>
            <w:hideMark/>
            <w:tcPrChange w:id="37" w:author="Kyeil Kim" w:date="2019-04-25T07:50:00Z">
              <w:tcPr>
                <w:tcW w:w="0" w:type="auto"/>
                <w:vAlign w:val="center"/>
                <w:hideMark/>
              </w:tcPr>
            </w:tcPrChange>
          </w:tcPr>
          <w:p w14:paraId="1CA01B36" w14:textId="77777777" w:rsidR="00EC1B45" w:rsidRDefault="00EC1B45">
            <w:pPr>
              <w:jc w:val="right"/>
              <w:rPr>
                <w:rFonts w:eastAsia="Times New Roman"/>
                <w:b/>
                <w:bCs/>
              </w:rPr>
            </w:pPr>
            <w:r>
              <w:rPr>
                <w:rFonts w:eastAsia="Times New Roman"/>
                <w:b/>
                <w:bCs/>
              </w:rPr>
              <w:t xml:space="preserve">Paulding </w:t>
            </w:r>
          </w:p>
        </w:tc>
        <w:tc>
          <w:tcPr>
            <w:tcW w:w="0" w:type="auto"/>
            <w:vAlign w:val="center"/>
            <w:hideMark/>
            <w:tcPrChange w:id="38" w:author="Kyeil Kim" w:date="2019-04-25T07:50:00Z">
              <w:tcPr>
                <w:tcW w:w="0" w:type="auto"/>
                <w:vAlign w:val="center"/>
                <w:hideMark/>
              </w:tcPr>
            </w:tcPrChange>
          </w:tcPr>
          <w:p w14:paraId="4540BA63" w14:textId="77777777" w:rsidR="00EC1B45" w:rsidRDefault="00EC1B45">
            <w:pPr>
              <w:jc w:val="right"/>
              <w:rPr>
                <w:rFonts w:eastAsia="Times New Roman"/>
                <w:b/>
                <w:bCs/>
              </w:rPr>
            </w:pPr>
            <w:r>
              <w:rPr>
                <w:rFonts w:eastAsia="Times New Roman"/>
                <w:b/>
                <w:bCs/>
              </w:rPr>
              <w:t xml:space="preserve">Rockdale </w:t>
            </w:r>
          </w:p>
        </w:tc>
        <w:tc>
          <w:tcPr>
            <w:tcW w:w="0" w:type="auto"/>
            <w:vAlign w:val="center"/>
            <w:hideMark/>
            <w:tcPrChange w:id="39" w:author="Kyeil Kim" w:date="2019-04-25T07:50:00Z">
              <w:tcPr>
                <w:tcW w:w="0" w:type="auto"/>
                <w:vAlign w:val="center"/>
                <w:hideMark/>
              </w:tcPr>
            </w:tcPrChange>
          </w:tcPr>
          <w:p w14:paraId="5F3B44A6" w14:textId="77777777" w:rsidR="00EC1B45" w:rsidRDefault="00EC1B45">
            <w:pPr>
              <w:jc w:val="right"/>
              <w:rPr>
                <w:rFonts w:eastAsia="Times New Roman"/>
                <w:b/>
                <w:bCs/>
              </w:rPr>
            </w:pPr>
            <w:r>
              <w:rPr>
                <w:rFonts w:eastAsia="Times New Roman"/>
                <w:b/>
                <w:bCs/>
              </w:rPr>
              <w:t xml:space="preserve">Spalding </w:t>
            </w:r>
          </w:p>
        </w:tc>
        <w:tc>
          <w:tcPr>
            <w:tcW w:w="0" w:type="auto"/>
            <w:vAlign w:val="center"/>
            <w:hideMark/>
            <w:tcPrChange w:id="40" w:author="Kyeil Kim" w:date="2019-04-25T07:50:00Z">
              <w:tcPr>
                <w:tcW w:w="0" w:type="auto"/>
                <w:vAlign w:val="center"/>
                <w:hideMark/>
              </w:tcPr>
            </w:tcPrChange>
          </w:tcPr>
          <w:p w14:paraId="7FC58897" w14:textId="77777777" w:rsidR="00EC1B45" w:rsidRDefault="00EC1B45">
            <w:pPr>
              <w:jc w:val="right"/>
              <w:rPr>
                <w:rFonts w:eastAsia="Times New Roman"/>
                <w:b/>
                <w:bCs/>
              </w:rPr>
            </w:pPr>
            <w:r>
              <w:rPr>
                <w:rFonts w:eastAsia="Times New Roman"/>
                <w:b/>
                <w:bCs/>
              </w:rPr>
              <w:t xml:space="preserve">Walton </w:t>
            </w:r>
          </w:p>
        </w:tc>
        <w:tc>
          <w:tcPr>
            <w:tcW w:w="0" w:type="auto"/>
            <w:vAlign w:val="center"/>
            <w:hideMark/>
            <w:tcPrChange w:id="41" w:author="Kyeil Kim" w:date="2019-04-25T07:50:00Z">
              <w:tcPr>
                <w:tcW w:w="0" w:type="auto"/>
                <w:vAlign w:val="center"/>
                <w:hideMark/>
              </w:tcPr>
            </w:tcPrChange>
          </w:tcPr>
          <w:p w14:paraId="58160576" w14:textId="77777777" w:rsidR="00EC1B45" w:rsidRDefault="00EC1B45">
            <w:pPr>
              <w:jc w:val="right"/>
              <w:rPr>
                <w:rFonts w:eastAsia="Times New Roman"/>
                <w:b/>
                <w:bCs/>
              </w:rPr>
            </w:pPr>
            <w:r>
              <w:rPr>
                <w:rFonts w:eastAsia="Times New Roman"/>
                <w:b/>
                <w:bCs/>
              </w:rPr>
              <w:t xml:space="preserve">Total </w:t>
            </w:r>
          </w:p>
        </w:tc>
      </w:tr>
      <w:tr w:rsidR="00EC1B45" w14:paraId="1F2BA810" w14:textId="77777777">
        <w:trPr>
          <w:divId w:val="1342128861"/>
          <w:tblCellSpacing w:w="15" w:type="dxa"/>
        </w:trPr>
        <w:tc>
          <w:tcPr>
            <w:tcW w:w="0" w:type="auto"/>
            <w:vAlign w:val="center"/>
            <w:hideMark/>
          </w:tcPr>
          <w:p w14:paraId="23D1C1C6" w14:textId="77777777" w:rsidR="00EC1B45" w:rsidRDefault="00EC1B45">
            <w:pPr>
              <w:jc w:val="right"/>
              <w:rPr>
                <w:rFonts w:eastAsia="Times New Roman"/>
              </w:rPr>
            </w:pPr>
            <w:r>
              <w:rPr>
                <w:rFonts w:eastAsia="Times New Roman"/>
              </w:rPr>
              <w:t xml:space="preserve">Barrow </w:t>
            </w:r>
          </w:p>
        </w:tc>
        <w:tc>
          <w:tcPr>
            <w:tcW w:w="0" w:type="auto"/>
            <w:vAlign w:val="center"/>
            <w:hideMark/>
          </w:tcPr>
          <w:p w14:paraId="4103810D" w14:textId="77777777" w:rsidR="00EC1B45" w:rsidRDefault="00EC1B45">
            <w:pPr>
              <w:jc w:val="right"/>
              <w:rPr>
                <w:rFonts w:eastAsia="Times New Roman"/>
              </w:rPr>
            </w:pPr>
            <w:r>
              <w:rPr>
                <w:rFonts w:eastAsia="Times New Roman"/>
              </w:rPr>
              <w:t xml:space="preserve">-2,186 </w:t>
            </w:r>
          </w:p>
        </w:tc>
        <w:tc>
          <w:tcPr>
            <w:tcW w:w="0" w:type="auto"/>
            <w:vAlign w:val="center"/>
            <w:hideMark/>
          </w:tcPr>
          <w:p w14:paraId="3E7AAB6F" w14:textId="77777777" w:rsidR="00EC1B45" w:rsidRDefault="00EC1B45">
            <w:pPr>
              <w:jc w:val="right"/>
              <w:rPr>
                <w:rFonts w:eastAsia="Times New Roman"/>
              </w:rPr>
            </w:pPr>
            <w:r>
              <w:rPr>
                <w:rFonts w:eastAsia="Times New Roman"/>
              </w:rPr>
              <w:t xml:space="preserve">2 </w:t>
            </w:r>
          </w:p>
        </w:tc>
        <w:tc>
          <w:tcPr>
            <w:tcW w:w="0" w:type="auto"/>
            <w:vAlign w:val="center"/>
            <w:hideMark/>
          </w:tcPr>
          <w:p w14:paraId="030FA7C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AA35635" w14:textId="77777777" w:rsidR="00EC1B45" w:rsidRDefault="00EC1B45">
            <w:pPr>
              <w:jc w:val="right"/>
              <w:rPr>
                <w:rFonts w:eastAsia="Times New Roman"/>
              </w:rPr>
            </w:pPr>
            <w:r>
              <w:rPr>
                <w:rFonts w:eastAsia="Times New Roman"/>
              </w:rPr>
              <w:t xml:space="preserve">34 </w:t>
            </w:r>
          </w:p>
        </w:tc>
        <w:tc>
          <w:tcPr>
            <w:tcW w:w="0" w:type="auto"/>
            <w:vAlign w:val="center"/>
            <w:hideMark/>
          </w:tcPr>
          <w:p w14:paraId="372EE07C"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1C66CC7B" w14:textId="77777777" w:rsidR="00EC1B45" w:rsidRDefault="00EC1B45">
            <w:pPr>
              <w:jc w:val="right"/>
              <w:rPr>
                <w:rFonts w:eastAsia="Times New Roman"/>
              </w:rPr>
            </w:pPr>
            <w:r>
              <w:rPr>
                <w:rFonts w:eastAsia="Times New Roman"/>
              </w:rPr>
              <w:t xml:space="preserve">83 </w:t>
            </w:r>
          </w:p>
        </w:tc>
        <w:tc>
          <w:tcPr>
            <w:tcW w:w="0" w:type="auto"/>
            <w:vAlign w:val="center"/>
            <w:hideMark/>
          </w:tcPr>
          <w:p w14:paraId="2EBF544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D107669"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7B9BA5CF" w14:textId="77777777" w:rsidR="00EC1B45" w:rsidRDefault="00EC1B45">
            <w:pPr>
              <w:jc w:val="right"/>
              <w:rPr>
                <w:rFonts w:eastAsia="Times New Roman"/>
              </w:rPr>
            </w:pPr>
            <w:r>
              <w:rPr>
                <w:rFonts w:eastAsia="Times New Roman"/>
              </w:rPr>
              <w:t xml:space="preserve">1,091 </w:t>
            </w:r>
          </w:p>
        </w:tc>
        <w:tc>
          <w:tcPr>
            <w:tcW w:w="0" w:type="auto"/>
            <w:vAlign w:val="center"/>
            <w:hideMark/>
          </w:tcPr>
          <w:p w14:paraId="1D34E638"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1170BB1A" w14:textId="77777777" w:rsidR="00EC1B45" w:rsidRDefault="00EC1B45">
            <w:pPr>
              <w:jc w:val="right"/>
              <w:rPr>
                <w:rFonts w:eastAsia="Times New Roman"/>
              </w:rPr>
            </w:pPr>
            <w:r>
              <w:rPr>
                <w:rFonts w:eastAsia="Times New Roman"/>
              </w:rPr>
              <w:t xml:space="preserve">5 </w:t>
            </w:r>
          </w:p>
        </w:tc>
        <w:tc>
          <w:tcPr>
            <w:tcW w:w="0" w:type="auto"/>
            <w:vAlign w:val="center"/>
            <w:hideMark/>
          </w:tcPr>
          <w:p w14:paraId="2CC6963C" w14:textId="77777777" w:rsidR="00EC1B45" w:rsidRDefault="00EC1B45">
            <w:pPr>
              <w:jc w:val="right"/>
              <w:rPr>
                <w:rFonts w:eastAsia="Times New Roman"/>
              </w:rPr>
            </w:pPr>
            <w:r>
              <w:rPr>
                <w:rFonts w:eastAsia="Times New Roman"/>
              </w:rPr>
              <w:t xml:space="preserve">535 </w:t>
            </w:r>
          </w:p>
        </w:tc>
        <w:tc>
          <w:tcPr>
            <w:tcW w:w="0" w:type="auto"/>
            <w:vAlign w:val="center"/>
            <w:hideMark/>
          </w:tcPr>
          <w:p w14:paraId="597E41B4" w14:textId="77777777" w:rsidR="00EC1B45" w:rsidRDefault="00EC1B45">
            <w:pPr>
              <w:jc w:val="right"/>
              <w:rPr>
                <w:rFonts w:eastAsia="Times New Roman"/>
              </w:rPr>
            </w:pPr>
            <w:r>
              <w:rPr>
                <w:rFonts w:eastAsia="Times New Roman"/>
              </w:rPr>
              <w:t xml:space="preserve">964 </w:t>
            </w:r>
          </w:p>
        </w:tc>
        <w:tc>
          <w:tcPr>
            <w:tcW w:w="0" w:type="auto"/>
            <w:vAlign w:val="center"/>
            <w:hideMark/>
          </w:tcPr>
          <w:p w14:paraId="5BAB8249" w14:textId="77777777" w:rsidR="00EC1B45" w:rsidRDefault="00EC1B45">
            <w:pPr>
              <w:jc w:val="right"/>
              <w:rPr>
                <w:rFonts w:eastAsia="Times New Roman"/>
              </w:rPr>
            </w:pPr>
            <w:r>
              <w:rPr>
                <w:rFonts w:eastAsia="Times New Roman"/>
              </w:rPr>
              <w:t xml:space="preserve">-1,014 </w:t>
            </w:r>
          </w:p>
        </w:tc>
        <w:tc>
          <w:tcPr>
            <w:tcW w:w="0" w:type="auto"/>
            <w:vAlign w:val="center"/>
            <w:hideMark/>
          </w:tcPr>
          <w:p w14:paraId="5DB219F0" w14:textId="77777777" w:rsidR="00EC1B45" w:rsidRDefault="00EC1B45">
            <w:pPr>
              <w:jc w:val="right"/>
              <w:rPr>
                <w:rFonts w:eastAsia="Times New Roman"/>
              </w:rPr>
            </w:pPr>
            <w:r>
              <w:rPr>
                <w:rFonts w:eastAsia="Times New Roman"/>
              </w:rPr>
              <w:t xml:space="preserve">812 </w:t>
            </w:r>
          </w:p>
        </w:tc>
        <w:tc>
          <w:tcPr>
            <w:tcW w:w="0" w:type="auto"/>
            <w:vAlign w:val="center"/>
            <w:hideMark/>
          </w:tcPr>
          <w:p w14:paraId="1499E9DA" w14:textId="77777777" w:rsidR="00EC1B45" w:rsidRDefault="00EC1B45">
            <w:pPr>
              <w:jc w:val="right"/>
              <w:rPr>
                <w:rFonts w:eastAsia="Times New Roman"/>
              </w:rPr>
            </w:pPr>
            <w:r>
              <w:rPr>
                <w:rFonts w:eastAsia="Times New Roman"/>
              </w:rPr>
              <w:t xml:space="preserve">66 </w:t>
            </w:r>
          </w:p>
        </w:tc>
        <w:tc>
          <w:tcPr>
            <w:tcW w:w="0" w:type="auto"/>
            <w:vAlign w:val="center"/>
            <w:hideMark/>
          </w:tcPr>
          <w:p w14:paraId="6FAD059E" w14:textId="77777777" w:rsidR="00EC1B45" w:rsidRDefault="00EC1B45">
            <w:pPr>
              <w:jc w:val="right"/>
              <w:rPr>
                <w:rFonts w:eastAsia="Times New Roman"/>
              </w:rPr>
            </w:pPr>
            <w:r>
              <w:rPr>
                <w:rFonts w:eastAsia="Times New Roman"/>
              </w:rPr>
              <w:t xml:space="preserve">299 </w:t>
            </w:r>
          </w:p>
        </w:tc>
        <w:tc>
          <w:tcPr>
            <w:tcW w:w="0" w:type="auto"/>
            <w:vAlign w:val="center"/>
            <w:hideMark/>
          </w:tcPr>
          <w:p w14:paraId="5BBD6BCB" w14:textId="77777777" w:rsidR="00EC1B45" w:rsidRDefault="00EC1B45">
            <w:pPr>
              <w:jc w:val="right"/>
              <w:rPr>
                <w:rFonts w:eastAsia="Times New Roman"/>
              </w:rPr>
            </w:pPr>
            <w:r>
              <w:rPr>
                <w:rFonts w:eastAsia="Times New Roman"/>
              </w:rPr>
              <w:t xml:space="preserve">1 </w:t>
            </w:r>
          </w:p>
        </w:tc>
        <w:tc>
          <w:tcPr>
            <w:tcW w:w="0" w:type="auto"/>
            <w:vAlign w:val="center"/>
            <w:hideMark/>
          </w:tcPr>
          <w:p w14:paraId="0CDD2C15" w14:textId="77777777" w:rsidR="00EC1B45" w:rsidRDefault="00EC1B45">
            <w:pPr>
              <w:jc w:val="right"/>
              <w:rPr>
                <w:rFonts w:eastAsia="Times New Roman"/>
              </w:rPr>
            </w:pPr>
            <w:r>
              <w:rPr>
                <w:rFonts w:eastAsia="Times New Roman"/>
              </w:rPr>
              <w:t xml:space="preserve">282 </w:t>
            </w:r>
          </w:p>
        </w:tc>
        <w:tc>
          <w:tcPr>
            <w:tcW w:w="0" w:type="auto"/>
            <w:vAlign w:val="center"/>
            <w:hideMark/>
          </w:tcPr>
          <w:p w14:paraId="1BF0D33C" w14:textId="77777777" w:rsidR="00EC1B45" w:rsidRDefault="00EC1B45">
            <w:pPr>
              <w:jc w:val="right"/>
              <w:rPr>
                <w:rFonts w:eastAsia="Times New Roman"/>
              </w:rPr>
            </w:pPr>
            <w:r>
              <w:rPr>
                <w:rFonts w:eastAsia="Times New Roman"/>
              </w:rPr>
              <w:t xml:space="preserve">2 </w:t>
            </w:r>
          </w:p>
        </w:tc>
        <w:tc>
          <w:tcPr>
            <w:tcW w:w="0" w:type="auto"/>
            <w:vAlign w:val="center"/>
            <w:hideMark/>
          </w:tcPr>
          <w:p w14:paraId="00E461B8" w14:textId="77777777" w:rsidR="00EC1B45" w:rsidRDefault="00EC1B45">
            <w:pPr>
              <w:jc w:val="right"/>
              <w:rPr>
                <w:rFonts w:eastAsia="Times New Roman"/>
              </w:rPr>
            </w:pPr>
            <w:r>
              <w:rPr>
                <w:rFonts w:eastAsia="Times New Roman"/>
              </w:rPr>
              <w:t xml:space="preserve">1,367 </w:t>
            </w:r>
          </w:p>
        </w:tc>
        <w:tc>
          <w:tcPr>
            <w:tcW w:w="0" w:type="auto"/>
            <w:vAlign w:val="center"/>
            <w:hideMark/>
          </w:tcPr>
          <w:p w14:paraId="548576CE" w14:textId="77777777" w:rsidR="00EC1B45" w:rsidRDefault="00EC1B45">
            <w:pPr>
              <w:jc w:val="right"/>
              <w:rPr>
                <w:rFonts w:eastAsia="Times New Roman"/>
              </w:rPr>
            </w:pPr>
            <w:r>
              <w:rPr>
                <w:rFonts w:eastAsia="Times New Roman"/>
              </w:rPr>
              <w:t xml:space="preserve">2,346 </w:t>
            </w:r>
          </w:p>
        </w:tc>
      </w:tr>
      <w:tr w:rsidR="00EC1B45" w14:paraId="79F089FE" w14:textId="77777777">
        <w:trPr>
          <w:divId w:val="1342128861"/>
          <w:tblCellSpacing w:w="15" w:type="dxa"/>
        </w:trPr>
        <w:tc>
          <w:tcPr>
            <w:tcW w:w="0" w:type="auto"/>
            <w:vAlign w:val="center"/>
            <w:hideMark/>
          </w:tcPr>
          <w:p w14:paraId="68DB29FA" w14:textId="77777777" w:rsidR="00EC1B45" w:rsidRDefault="00EC1B45">
            <w:pPr>
              <w:jc w:val="right"/>
              <w:rPr>
                <w:rFonts w:eastAsia="Times New Roman"/>
              </w:rPr>
            </w:pPr>
            <w:r>
              <w:rPr>
                <w:rFonts w:eastAsia="Times New Roman"/>
              </w:rPr>
              <w:t xml:space="preserve">Bartow </w:t>
            </w:r>
          </w:p>
        </w:tc>
        <w:tc>
          <w:tcPr>
            <w:tcW w:w="0" w:type="auto"/>
            <w:vAlign w:val="center"/>
            <w:hideMark/>
          </w:tcPr>
          <w:p w14:paraId="3AE6568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1934D4B" w14:textId="77777777" w:rsidR="00EC1B45" w:rsidRDefault="00EC1B45">
            <w:pPr>
              <w:jc w:val="right"/>
              <w:rPr>
                <w:rFonts w:eastAsia="Times New Roman"/>
              </w:rPr>
            </w:pPr>
            <w:r>
              <w:rPr>
                <w:rFonts w:eastAsia="Times New Roman"/>
              </w:rPr>
              <w:t xml:space="preserve">-1,567 </w:t>
            </w:r>
          </w:p>
        </w:tc>
        <w:tc>
          <w:tcPr>
            <w:tcW w:w="0" w:type="auto"/>
            <w:vAlign w:val="center"/>
            <w:hideMark/>
          </w:tcPr>
          <w:p w14:paraId="7B090990" w14:textId="77777777" w:rsidR="00EC1B45" w:rsidRDefault="00EC1B45">
            <w:pPr>
              <w:jc w:val="right"/>
              <w:rPr>
                <w:rFonts w:eastAsia="Times New Roman"/>
              </w:rPr>
            </w:pPr>
            <w:r>
              <w:rPr>
                <w:rFonts w:eastAsia="Times New Roman"/>
              </w:rPr>
              <w:t xml:space="preserve">112 </w:t>
            </w:r>
          </w:p>
        </w:tc>
        <w:tc>
          <w:tcPr>
            <w:tcW w:w="0" w:type="auto"/>
            <w:vAlign w:val="center"/>
            <w:hideMark/>
          </w:tcPr>
          <w:p w14:paraId="24C0D8EB" w14:textId="77777777" w:rsidR="00EC1B45" w:rsidRDefault="00EC1B45">
            <w:pPr>
              <w:jc w:val="right"/>
              <w:rPr>
                <w:rFonts w:eastAsia="Times New Roman"/>
              </w:rPr>
            </w:pPr>
            <w:r>
              <w:rPr>
                <w:rFonts w:eastAsia="Times New Roman"/>
              </w:rPr>
              <w:t xml:space="preserve">1,319 </w:t>
            </w:r>
          </w:p>
        </w:tc>
        <w:tc>
          <w:tcPr>
            <w:tcW w:w="0" w:type="auto"/>
            <w:vAlign w:val="center"/>
            <w:hideMark/>
          </w:tcPr>
          <w:p w14:paraId="154E6FBD" w14:textId="77777777" w:rsidR="00EC1B45" w:rsidRDefault="00EC1B45">
            <w:pPr>
              <w:jc w:val="right"/>
              <w:rPr>
                <w:rFonts w:eastAsia="Times New Roman"/>
              </w:rPr>
            </w:pPr>
            <w:r>
              <w:rPr>
                <w:rFonts w:eastAsia="Times New Roman"/>
              </w:rPr>
              <w:t xml:space="preserve">-58 </w:t>
            </w:r>
          </w:p>
        </w:tc>
        <w:tc>
          <w:tcPr>
            <w:tcW w:w="0" w:type="auto"/>
            <w:vAlign w:val="center"/>
            <w:hideMark/>
          </w:tcPr>
          <w:p w14:paraId="7D215A42" w14:textId="77777777" w:rsidR="00EC1B45" w:rsidRDefault="00EC1B45">
            <w:pPr>
              <w:jc w:val="right"/>
              <w:rPr>
                <w:rFonts w:eastAsia="Times New Roman"/>
              </w:rPr>
            </w:pPr>
            <w:r>
              <w:rPr>
                <w:rFonts w:eastAsia="Times New Roman"/>
              </w:rPr>
              <w:t xml:space="preserve">2,250 </w:t>
            </w:r>
          </w:p>
        </w:tc>
        <w:tc>
          <w:tcPr>
            <w:tcW w:w="0" w:type="auto"/>
            <w:vAlign w:val="center"/>
            <w:hideMark/>
          </w:tcPr>
          <w:p w14:paraId="03908373" w14:textId="77777777" w:rsidR="00EC1B45" w:rsidRDefault="00EC1B45">
            <w:pPr>
              <w:jc w:val="right"/>
              <w:rPr>
                <w:rFonts w:eastAsia="Times New Roman"/>
              </w:rPr>
            </w:pPr>
            <w:r>
              <w:rPr>
                <w:rFonts w:eastAsia="Times New Roman"/>
              </w:rPr>
              <w:t xml:space="preserve">2 </w:t>
            </w:r>
          </w:p>
        </w:tc>
        <w:tc>
          <w:tcPr>
            <w:tcW w:w="0" w:type="auto"/>
            <w:vAlign w:val="center"/>
            <w:hideMark/>
          </w:tcPr>
          <w:p w14:paraId="5A0F94CA"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22CBE433" w14:textId="77777777" w:rsidR="00EC1B45" w:rsidRDefault="00EC1B45">
            <w:pPr>
              <w:jc w:val="right"/>
              <w:rPr>
                <w:rFonts w:eastAsia="Times New Roman"/>
              </w:rPr>
            </w:pPr>
            <w:r>
              <w:rPr>
                <w:rFonts w:eastAsia="Times New Roman"/>
              </w:rPr>
              <w:t xml:space="preserve">111 </w:t>
            </w:r>
          </w:p>
        </w:tc>
        <w:tc>
          <w:tcPr>
            <w:tcW w:w="0" w:type="auto"/>
            <w:vAlign w:val="center"/>
            <w:hideMark/>
          </w:tcPr>
          <w:p w14:paraId="02FE31B4" w14:textId="77777777" w:rsidR="00EC1B45" w:rsidRDefault="00EC1B45">
            <w:pPr>
              <w:jc w:val="right"/>
              <w:rPr>
                <w:rFonts w:eastAsia="Times New Roman"/>
              </w:rPr>
            </w:pPr>
            <w:r>
              <w:rPr>
                <w:rFonts w:eastAsia="Times New Roman"/>
              </w:rPr>
              <w:t xml:space="preserve">242 </w:t>
            </w:r>
          </w:p>
        </w:tc>
        <w:tc>
          <w:tcPr>
            <w:tcW w:w="0" w:type="auto"/>
            <w:vAlign w:val="center"/>
            <w:hideMark/>
          </w:tcPr>
          <w:p w14:paraId="6CC56A34"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6C884659" w14:textId="77777777" w:rsidR="00EC1B45" w:rsidRDefault="00EC1B45">
            <w:pPr>
              <w:jc w:val="right"/>
              <w:rPr>
                <w:rFonts w:eastAsia="Times New Roman"/>
              </w:rPr>
            </w:pPr>
            <w:r>
              <w:rPr>
                <w:rFonts w:eastAsia="Times New Roman"/>
              </w:rPr>
              <w:t xml:space="preserve">131 </w:t>
            </w:r>
          </w:p>
        </w:tc>
        <w:tc>
          <w:tcPr>
            <w:tcW w:w="0" w:type="auto"/>
            <w:vAlign w:val="center"/>
            <w:hideMark/>
          </w:tcPr>
          <w:p w14:paraId="42FFC608" w14:textId="77777777" w:rsidR="00EC1B45" w:rsidRDefault="00EC1B45">
            <w:pPr>
              <w:jc w:val="right"/>
              <w:rPr>
                <w:rFonts w:eastAsia="Times New Roman"/>
              </w:rPr>
            </w:pPr>
            <w:r>
              <w:rPr>
                <w:rFonts w:eastAsia="Times New Roman"/>
              </w:rPr>
              <w:t xml:space="preserve">850 </w:t>
            </w:r>
          </w:p>
        </w:tc>
        <w:tc>
          <w:tcPr>
            <w:tcW w:w="0" w:type="auto"/>
            <w:vAlign w:val="center"/>
            <w:hideMark/>
          </w:tcPr>
          <w:p w14:paraId="695D0AED" w14:textId="77777777" w:rsidR="00EC1B45" w:rsidRDefault="00EC1B45">
            <w:pPr>
              <w:jc w:val="right"/>
              <w:rPr>
                <w:rFonts w:eastAsia="Times New Roman"/>
              </w:rPr>
            </w:pPr>
            <w:r>
              <w:rPr>
                <w:rFonts w:eastAsia="Times New Roman"/>
              </w:rPr>
              <w:t xml:space="preserve">-42 </w:t>
            </w:r>
          </w:p>
        </w:tc>
        <w:tc>
          <w:tcPr>
            <w:tcW w:w="0" w:type="auto"/>
            <w:vAlign w:val="center"/>
            <w:hideMark/>
          </w:tcPr>
          <w:p w14:paraId="31792720" w14:textId="77777777" w:rsidR="00EC1B45" w:rsidRDefault="00EC1B45">
            <w:pPr>
              <w:jc w:val="right"/>
              <w:rPr>
                <w:rFonts w:eastAsia="Times New Roman"/>
              </w:rPr>
            </w:pPr>
            <w:r>
              <w:rPr>
                <w:rFonts w:eastAsia="Times New Roman"/>
              </w:rPr>
              <w:t xml:space="preserve">-39 </w:t>
            </w:r>
          </w:p>
        </w:tc>
        <w:tc>
          <w:tcPr>
            <w:tcW w:w="0" w:type="auto"/>
            <w:vAlign w:val="center"/>
            <w:hideMark/>
          </w:tcPr>
          <w:p w14:paraId="0FDEC83A"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70B4052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5359556" w14:textId="77777777" w:rsidR="00EC1B45" w:rsidRDefault="00EC1B45">
            <w:pPr>
              <w:jc w:val="right"/>
              <w:rPr>
                <w:rFonts w:eastAsia="Times New Roman"/>
              </w:rPr>
            </w:pPr>
            <w:r>
              <w:rPr>
                <w:rFonts w:eastAsia="Times New Roman"/>
              </w:rPr>
              <w:t xml:space="preserve">1,027 </w:t>
            </w:r>
          </w:p>
        </w:tc>
        <w:tc>
          <w:tcPr>
            <w:tcW w:w="0" w:type="auto"/>
            <w:vAlign w:val="center"/>
            <w:hideMark/>
          </w:tcPr>
          <w:p w14:paraId="33AECFB2" w14:textId="77777777" w:rsidR="00EC1B45" w:rsidRDefault="00EC1B45">
            <w:pPr>
              <w:jc w:val="right"/>
              <w:rPr>
                <w:rFonts w:eastAsia="Times New Roman"/>
              </w:rPr>
            </w:pPr>
            <w:r>
              <w:rPr>
                <w:rFonts w:eastAsia="Times New Roman"/>
              </w:rPr>
              <w:t xml:space="preserve">-59 </w:t>
            </w:r>
          </w:p>
        </w:tc>
        <w:tc>
          <w:tcPr>
            <w:tcW w:w="0" w:type="auto"/>
            <w:vAlign w:val="center"/>
            <w:hideMark/>
          </w:tcPr>
          <w:p w14:paraId="5462B621" w14:textId="77777777" w:rsidR="00EC1B45" w:rsidRDefault="00EC1B45">
            <w:pPr>
              <w:jc w:val="right"/>
              <w:rPr>
                <w:rFonts w:eastAsia="Times New Roman"/>
              </w:rPr>
            </w:pPr>
            <w:r>
              <w:rPr>
                <w:rFonts w:eastAsia="Times New Roman"/>
              </w:rPr>
              <w:t xml:space="preserve">1 </w:t>
            </w:r>
          </w:p>
        </w:tc>
        <w:tc>
          <w:tcPr>
            <w:tcW w:w="0" w:type="auto"/>
            <w:vAlign w:val="center"/>
            <w:hideMark/>
          </w:tcPr>
          <w:p w14:paraId="69F2015A"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42AD315" w14:textId="77777777" w:rsidR="00EC1B45" w:rsidRDefault="00EC1B45">
            <w:pPr>
              <w:jc w:val="right"/>
              <w:rPr>
                <w:rFonts w:eastAsia="Times New Roman"/>
              </w:rPr>
            </w:pPr>
            <w:r>
              <w:rPr>
                <w:rFonts w:eastAsia="Times New Roman"/>
              </w:rPr>
              <w:t xml:space="preserve">4,240 </w:t>
            </w:r>
          </w:p>
        </w:tc>
      </w:tr>
      <w:tr w:rsidR="00EC1B45" w14:paraId="3A1AF96B" w14:textId="77777777">
        <w:trPr>
          <w:divId w:val="1342128861"/>
          <w:tblCellSpacing w:w="15" w:type="dxa"/>
        </w:trPr>
        <w:tc>
          <w:tcPr>
            <w:tcW w:w="0" w:type="auto"/>
            <w:vAlign w:val="center"/>
            <w:hideMark/>
          </w:tcPr>
          <w:p w14:paraId="1BEACC69" w14:textId="77777777" w:rsidR="00EC1B45" w:rsidRDefault="00EC1B45">
            <w:pPr>
              <w:jc w:val="right"/>
              <w:rPr>
                <w:rFonts w:eastAsia="Times New Roman"/>
              </w:rPr>
            </w:pPr>
            <w:r>
              <w:rPr>
                <w:rFonts w:eastAsia="Times New Roman"/>
              </w:rPr>
              <w:t xml:space="preserve">Carroll </w:t>
            </w:r>
          </w:p>
        </w:tc>
        <w:tc>
          <w:tcPr>
            <w:tcW w:w="0" w:type="auto"/>
            <w:vAlign w:val="center"/>
            <w:hideMark/>
          </w:tcPr>
          <w:p w14:paraId="19B0AACB"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994EEA3" w14:textId="77777777" w:rsidR="00EC1B45" w:rsidRDefault="00EC1B45">
            <w:pPr>
              <w:jc w:val="right"/>
              <w:rPr>
                <w:rFonts w:eastAsia="Times New Roman"/>
              </w:rPr>
            </w:pPr>
            <w:r>
              <w:rPr>
                <w:rFonts w:eastAsia="Times New Roman"/>
              </w:rPr>
              <w:t xml:space="preserve">-8 </w:t>
            </w:r>
          </w:p>
        </w:tc>
        <w:tc>
          <w:tcPr>
            <w:tcW w:w="0" w:type="auto"/>
            <w:vAlign w:val="center"/>
            <w:hideMark/>
          </w:tcPr>
          <w:p w14:paraId="5193A23B" w14:textId="77777777" w:rsidR="00EC1B45" w:rsidRDefault="00EC1B45">
            <w:pPr>
              <w:jc w:val="right"/>
              <w:rPr>
                <w:rFonts w:eastAsia="Times New Roman"/>
              </w:rPr>
            </w:pPr>
            <w:r>
              <w:rPr>
                <w:rFonts w:eastAsia="Times New Roman"/>
              </w:rPr>
              <w:t xml:space="preserve">-717 </w:t>
            </w:r>
          </w:p>
        </w:tc>
        <w:tc>
          <w:tcPr>
            <w:tcW w:w="0" w:type="auto"/>
            <w:vAlign w:val="center"/>
            <w:hideMark/>
          </w:tcPr>
          <w:p w14:paraId="27C3820F" w14:textId="77777777" w:rsidR="00EC1B45" w:rsidRDefault="00EC1B45">
            <w:pPr>
              <w:jc w:val="right"/>
              <w:rPr>
                <w:rFonts w:eastAsia="Times New Roman"/>
              </w:rPr>
            </w:pPr>
            <w:r>
              <w:rPr>
                <w:rFonts w:eastAsia="Times New Roman"/>
              </w:rPr>
              <w:t xml:space="preserve">5 </w:t>
            </w:r>
          </w:p>
        </w:tc>
        <w:tc>
          <w:tcPr>
            <w:tcW w:w="0" w:type="auto"/>
            <w:vAlign w:val="center"/>
            <w:hideMark/>
          </w:tcPr>
          <w:p w14:paraId="12613E03" w14:textId="77777777" w:rsidR="00EC1B45" w:rsidRDefault="00EC1B45">
            <w:pPr>
              <w:jc w:val="right"/>
              <w:rPr>
                <w:rFonts w:eastAsia="Times New Roman"/>
              </w:rPr>
            </w:pPr>
            <w:r>
              <w:rPr>
                <w:rFonts w:eastAsia="Times New Roman"/>
              </w:rPr>
              <w:t xml:space="preserve">-59 </w:t>
            </w:r>
          </w:p>
        </w:tc>
        <w:tc>
          <w:tcPr>
            <w:tcW w:w="0" w:type="auto"/>
            <w:vAlign w:val="center"/>
            <w:hideMark/>
          </w:tcPr>
          <w:p w14:paraId="3794B449" w14:textId="77777777" w:rsidR="00EC1B45" w:rsidRDefault="00EC1B45">
            <w:pPr>
              <w:jc w:val="right"/>
              <w:rPr>
                <w:rFonts w:eastAsia="Times New Roman"/>
              </w:rPr>
            </w:pPr>
            <w:r>
              <w:rPr>
                <w:rFonts w:eastAsia="Times New Roman"/>
              </w:rPr>
              <w:t xml:space="preserve">421 </w:t>
            </w:r>
          </w:p>
        </w:tc>
        <w:tc>
          <w:tcPr>
            <w:tcW w:w="0" w:type="auto"/>
            <w:vAlign w:val="center"/>
            <w:hideMark/>
          </w:tcPr>
          <w:p w14:paraId="5ED51B07" w14:textId="77777777" w:rsidR="00EC1B45" w:rsidRDefault="00EC1B45">
            <w:pPr>
              <w:jc w:val="right"/>
              <w:rPr>
                <w:rFonts w:eastAsia="Times New Roman"/>
              </w:rPr>
            </w:pPr>
            <w:r>
              <w:rPr>
                <w:rFonts w:eastAsia="Times New Roman"/>
              </w:rPr>
              <w:t xml:space="preserve">621 </w:t>
            </w:r>
          </w:p>
        </w:tc>
        <w:tc>
          <w:tcPr>
            <w:tcW w:w="0" w:type="auto"/>
            <w:vAlign w:val="center"/>
            <w:hideMark/>
          </w:tcPr>
          <w:p w14:paraId="307AB27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E1D2751" w14:textId="77777777" w:rsidR="00EC1B45" w:rsidRDefault="00EC1B45">
            <w:pPr>
              <w:jc w:val="right"/>
              <w:rPr>
                <w:rFonts w:eastAsia="Times New Roman"/>
              </w:rPr>
            </w:pPr>
            <w:r>
              <w:rPr>
                <w:rFonts w:eastAsia="Times New Roman"/>
              </w:rPr>
              <w:t xml:space="preserve">-17 </w:t>
            </w:r>
          </w:p>
        </w:tc>
        <w:tc>
          <w:tcPr>
            <w:tcW w:w="0" w:type="auto"/>
            <w:vAlign w:val="center"/>
            <w:hideMark/>
          </w:tcPr>
          <w:p w14:paraId="6F7A2F15"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3D6D1EC2" w14:textId="77777777" w:rsidR="00EC1B45" w:rsidRDefault="00EC1B45">
            <w:pPr>
              <w:jc w:val="right"/>
              <w:rPr>
                <w:rFonts w:eastAsia="Times New Roman"/>
              </w:rPr>
            </w:pPr>
            <w:r>
              <w:rPr>
                <w:rFonts w:eastAsia="Times New Roman"/>
              </w:rPr>
              <w:t xml:space="preserve">322 </w:t>
            </w:r>
          </w:p>
        </w:tc>
        <w:tc>
          <w:tcPr>
            <w:tcW w:w="0" w:type="auto"/>
            <w:vAlign w:val="center"/>
            <w:hideMark/>
          </w:tcPr>
          <w:p w14:paraId="1E41C222"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5BC15B08" w14:textId="77777777" w:rsidR="00EC1B45" w:rsidRDefault="00EC1B45">
            <w:pPr>
              <w:jc w:val="right"/>
              <w:rPr>
                <w:rFonts w:eastAsia="Times New Roman"/>
              </w:rPr>
            </w:pPr>
            <w:r>
              <w:rPr>
                <w:rFonts w:eastAsia="Times New Roman"/>
              </w:rPr>
              <w:t xml:space="preserve">678 </w:t>
            </w:r>
          </w:p>
        </w:tc>
        <w:tc>
          <w:tcPr>
            <w:tcW w:w="0" w:type="auto"/>
            <w:vAlign w:val="center"/>
            <w:hideMark/>
          </w:tcPr>
          <w:p w14:paraId="23CE2317" w14:textId="77777777" w:rsidR="00EC1B45" w:rsidRDefault="00EC1B45">
            <w:pPr>
              <w:jc w:val="right"/>
              <w:rPr>
                <w:rFonts w:eastAsia="Times New Roman"/>
              </w:rPr>
            </w:pPr>
            <w:r>
              <w:rPr>
                <w:rFonts w:eastAsia="Times New Roman"/>
              </w:rPr>
              <w:t xml:space="preserve">-86 </w:t>
            </w:r>
          </w:p>
        </w:tc>
        <w:tc>
          <w:tcPr>
            <w:tcW w:w="0" w:type="auto"/>
            <w:vAlign w:val="center"/>
            <w:hideMark/>
          </w:tcPr>
          <w:p w14:paraId="3624F363"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4299E220"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2484B23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11B540CC" w14:textId="77777777" w:rsidR="00EC1B45" w:rsidRDefault="00EC1B45">
            <w:pPr>
              <w:jc w:val="right"/>
              <w:rPr>
                <w:rFonts w:eastAsia="Times New Roman"/>
              </w:rPr>
            </w:pPr>
            <w:r>
              <w:rPr>
                <w:rFonts w:eastAsia="Times New Roman"/>
              </w:rPr>
              <w:t xml:space="preserve">782 </w:t>
            </w:r>
          </w:p>
        </w:tc>
        <w:tc>
          <w:tcPr>
            <w:tcW w:w="0" w:type="auto"/>
            <w:vAlign w:val="center"/>
            <w:hideMark/>
          </w:tcPr>
          <w:p w14:paraId="718385A8" w14:textId="77777777" w:rsidR="00EC1B45" w:rsidRDefault="00EC1B45">
            <w:pPr>
              <w:jc w:val="right"/>
              <w:rPr>
                <w:rFonts w:eastAsia="Times New Roman"/>
              </w:rPr>
            </w:pPr>
            <w:r>
              <w:rPr>
                <w:rFonts w:eastAsia="Times New Roman"/>
              </w:rPr>
              <w:t xml:space="preserve">-13 </w:t>
            </w:r>
          </w:p>
        </w:tc>
        <w:tc>
          <w:tcPr>
            <w:tcW w:w="0" w:type="auto"/>
            <w:vAlign w:val="center"/>
            <w:hideMark/>
          </w:tcPr>
          <w:p w14:paraId="5DAB7D09" w14:textId="77777777" w:rsidR="00EC1B45" w:rsidRDefault="00EC1B45">
            <w:pPr>
              <w:jc w:val="right"/>
              <w:rPr>
                <w:rFonts w:eastAsia="Times New Roman"/>
              </w:rPr>
            </w:pPr>
            <w:r>
              <w:rPr>
                <w:rFonts w:eastAsia="Times New Roman"/>
              </w:rPr>
              <w:t xml:space="preserve">5 </w:t>
            </w:r>
          </w:p>
        </w:tc>
        <w:tc>
          <w:tcPr>
            <w:tcW w:w="0" w:type="auto"/>
            <w:vAlign w:val="center"/>
            <w:hideMark/>
          </w:tcPr>
          <w:p w14:paraId="16E8979E"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740D379A" w14:textId="77777777" w:rsidR="00EC1B45" w:rsidRDefault="00EC1B45">
            <w:pPr>
              <w:jc w:val="right"/>
              <w:rPr>
                <w:rFonts w:eastAsia="Times New Roman"/>
              </w:rPr>
            </w:pPr>
            <w:r>
              <w:rPr>
                <w:rFonts w:eastAsia="Times New Roman"/>
              </w:rPr>
              <w:t xml:space="preserve">1,804 </w:t>
            </w:r>
          </w:p>
        </w:tc>
      </w:tr>
      <w:tr w:rsidR="00EC1B45" w14:paraId="0F83CA63" w14:textId="77777777">
        <w:trPr>
          <w:divId w:val="1342128861"/>
          <w:tblCellSpacing w:w="15" w:type="dxa"/>
        </w:trPr>
        <w:tc>
          <w:tcPr>
            <w:tcW w:w="0" w:type="auto"/>
            <w:vAlign w:val="center"/>
            <w:hideMark/>
          </w:tcPr>
          <w:p w14:paraId="37DF5C0F" w14:textId="77777777" w:rsidR="00EC1B45" w:rsidRDefault="00EC1B45">
            <w:pPr>
              <w:jc w:val="right"/>
              <w:rPr>
                <w:rFonts w:eastAsia="Times New Roman"/>
              </w:rPr>
            </w:pPr>
            <w:r>
              <w:rPr>
                <w:rFonts w:eastAsia="Times New Roman"/>
              </w:rPr>
              <w:t xml:space="preserve">Cherokee </w:t>
            </w:r>
          </w:p>
        </w:tc>
        <w:tc>
          <w:tcPr>
            <w:tcW w:w="0" w:type="auto"/>
            <w:vAlign w:val="center"/>
            <w:hideMark/>
          </w:tcPr>
          <w:p w14:paraId="0EDB6B4B" w14:textId="77777777" w:rsidR="00EC1B45" w:rsidRDefault="00EC1B45">
            <w:pPr>
              <w:jc w:val="right"/>
              <w:rPr>
                <w:rFonts w:eastAsia="Times New Roman"/>
              </w:rPr>
            </w:pPr>
            <w:r>
              <w:rPr>
                <w:rFonts w:eastAsia="Times New Roman"/>
              </w:rPr>
              <w:t xml:space="preserve">-79 </w:t>
            </w:r>
          </w:p>
        </w:tc>
        <w:tc>
          <w:tcPr>
            <w:tcW w:w="0" w:type="auto"/>
            <w:vAlign w:val="center"/>
            <w:hideMark/>
          </w:tcPr>
          <w:p w14:paraId="12AFC66F" w14:textId="77777777" w:rsidR="00EC1B45" w:rsidRDefault="00EC1B45">
            <w:pPr>
              <w:jc w:val="right"/>
              <w:rPr>
                <w:rFonts w:eastAsia="Times New Roman"/>
              </w:rPr>
            </w:pPr>
            <w:r>
              <w:rPr>
                <w:rFonts w:eastAsia="Times New Roman"/>
              </w:rPr>
              <w:t xml:space="preserve">1,321 </w:t>
            </w:r>
          </w:p>
        </w:tc>
        <w:tc>
          <w:tcPr>
            <w:tcW w:w="0" w:type="auto"/>
            <w:vAlign w:val="center"/>
            <w:hideMark/>
          </w:tcPr>
          <w:p w14:paraId="7C5C4DE9" w14:textId="77777777" w:rsidR="00EC1B45" w:rsidRDefault="00EC1B45">
            <w:pPr>
              <w:jc w:val="right"/>
              <w:rPr>
                <w:rFonts w:eastAsia="Times New Roman"/>
              </w:rPr>
            </w:pPr>
            <w:r>
              <w:rPr>
                <w:rFonts w:eastAsia="Times New Roman"/>
              </w:rPr>
              <w:t xml:space="preserve">-118 </w:t>
            </w:r>
          </w:p>
        </w:tc>
        <w:tc>
          <w:tcPr>
            <w:tcW w:w="0" w:type="auto"/>
            <w:vAlign w:val="center"/>
            <w:hideMark/>
          </w:tcPr>
          <w:p w14:paraId="7C25EFAF" w14:textId="77777777" w:rsidR="00EC1B45" w:rsidRDefault="00EC1B45">
            <w:pPr>
              <w:jc w:val="right"/>
              <w:rPr>
                <w:rFonts w:eastAsia="Times New Roman"/>
              </w:rPr>
            </w:pPr>
            <w:r>
              <w:rPr>
                <w:rFonts w:eastAsia="Times New Roman"/>
              </w:rPr>
              <w:t xml:space="preserve">-8,526 </w:t>
            </w:r>
          </w:p>
        </w:tc>
        <w:tc>
          <w:tcPr>
            <w:tcW w:w="0" w:type="auto"/>
            <w:vAlign w:val="center"/>
            <w:hideMark/>
          </w:tcPr>
          <w:p w14:paraId="5668F925" w14:textId="77777777" w:rsidR="00EC1B45" w:rsidRDefault="00EC1B45">
            <w:pPr>
              <w:jc w:val="right"/>
              <w:rPr>
                <w:rFonts w:eastAsia="Times New Roman"/>
              </w:rPr>
            </w:pPr>
            <w:r>
              <w:rPr>
                <w:rFonts w:eastAsia="Times New Roman"/>
              </w:rPr>
              <w:t xml:space="preserve">-42 </w:t>
            </w:r>
          </w:p>
        </w:tc>
        <w:tc>
          <w:tcPr>
            <w:tcW w:w="0" w:type="auto"/>
            <w:vAlign w:val="center"/>
            <w:hideMark/>
          </w:tcPr>
          <w:p w14:paraId="142AE1ED" w14:textId="77777777" w:rsidR="00EC1B45" w:rsidRDefault="00EC1B45">
            <w:pPr>
              <w:jc w:val="right"/>
              <w:rPr>
                <w:rFonts w:eastAsia="Times New Roman"/>
              </w:rPr>
            </w:pPr>
            <w:r>
              <w:rPr>
                <w:rFonts w:eastAsia="Times New Roman"/>
              </w:rPr>
              <w:t xml:space="preserve">-1,000 </w:t>
            </w:r>
          </w:p>
        </w:tc>
        <w:tc>
          <w:tcPr>
            <w:tcW w:w="0" w:type="auto"/>
            <w:vAlign w:val="center"/>
            <w:hideMark/>
          </w:tcPr>
          <w:p w14:paraId="4C2A00A3" w14:textId="77777777" w:rsidR="00EC1B45" w:rsidRDefault="00EC1B45">
            <w:pPr>
              <w:jc w:val="right"/>
              <w:rPr>
                <w:rFonts w:eastAsia="Times New Roman"/>
              </w:rPr>
            </w:pPr>
            <w:r>
              <w:rPr>
                <w:rFonts w:eastAsia="Times New Roman"/>
              </w:rPr>
              <w:t xml:space="preserve">-65 </w:t>
            </w:r>
          </w:p>
        </w:tc>
        <w:tc>
          <w:tcPr>
            <w:tcW w:w="0" w:type="auto"/>
            <w:vAlign w:val="center"/>
            <w:hideMark/>
          </w:tcPr>
          <w:p w14:paraId="02674842" w14:textId="77777777" w:rsidR="00EC1B45" w:rsidRDefault="00EC1B45">
            <w:pPr>
              <w:jc w:val="right"/>
              <w:rPr>
                <w:rFonts w:eastAsia="Times New Roman"/>
              </w:rPr>
            </w:pPr>
            <w:r>
              <w:rPr>
                <w:rFonts w:eastAsia="Times New Roman"/>
              </w:rPr>
              <w:t xml:space="preserve">126 </w:t>
            </w:r>
          </w:p>
        </w:tc>
        <w:tc>
          <w:tcPr>
            <w:tcW w:w="0" w:type="auto"/>
            <w:vAlign w:val="center"/>
            <w:hideMark/>
          </w:tcPr>
          <w:p w14:paraId="4F4BB3B0" w14:textId="77777777" w:rsidR="00EC1B45" w:rsidRDefault="00EC1B45">
            <w:pPr>
              <w:jc w:val="right"/>
              <w:rPr>
                <w:rFonts w:eastAsia="Times New Roman"/>
              </w:rPr>
            </w:pPr>
            <w:r>
              <w:rPr>
                <w:rFonts w:eastAsia="Times New Roman"/>
              </w:rPr>
              <w:t xml:space="preserve">603 </w:t>
            </w:r>
          </w:p>
        </w:tc>
        <w:tc>
          <w:tcPr>
            <w:tcW w:w="0" w:type="auto"/>
            <w:vAlign w:val="center"/>
            <w:hideMark/>
          </w:tcPr>
          <w:p w14:paraId="26394B1F"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7F03A91E"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4A7BE154" w14:textId="77777777" w:rsidR="00EC1B45" w:rsidRDefault="00EC1B45">
            <w:pPr>
              <w:jc w:val="right"/>
              <w:rPr>
                <w:rFonts w:eastAsia="Times New Roman"/>
              </w:rPr>
            </w:pPr>
            <w:r>
              <w:rPr>
                <w:rFonts w:eastAsia="Times New Roman"/>
              </w:rPr>
              <w:t xml:space="preserve">1,908 </w:t>
            </w:r>
          </w:p>
        </w:tc>
        <w:tc>
          <w:tcPr>
            <w:tcW w:w="0" w:type="auto"/>
            <w:vAlign w:val="center"/>
            <w:hideMark/>
          </w:tcPr>
          <w:p w14:paraId="0D80300E" w14:textId="77777777" w:rsidR="00EC1B45" w:rsidRDefault="00EC1B45">
            <w:pPr>
              <w:jc w:val="right"/>
              <w:rPr>
                <w:rFonts w:eastAsia="Times New Roman"/>
              </w:rPr>
            </w:pPr>
            <w:r>
              <w:rPr>
                <w:rFonts w:eastAsia="Times New Roman"/>
              </w:rPr>
              <w:t xml:space="preserve">853 </w:t>
            </w:r>
          </w:p>
        </w:tc>
        <w:tc>
          <w:tcPr>
            <w:tcW w:w="0" w:type="auto"/>
            <w:vAlign w:val="center"/>
            <w:hideMark/>
          </w:tcPr>
          <w:p w14:paraId="09C04914" w14:textId="77777777" w:rsidR="00EC1B45" w:rsidRDefault="00EC1B45">
            <w:pPr>
              <w:jc w:val="right"/>
              <w:rPr>
                <w:rFonts w:eastAsia="Times New Roman"/>
              </w:rPr>
            </w:pPr>
            <w:r>
              <w:rPr>
                <w:rFonts w:eastAsia="Times New Roman"/>
              </w:rPr>
              <w:t xml:space="preserve">1,304 </w:t>
            </w:r>
          </w:p>
        </w:tc>
        <w:tc>
          <w:tcPr>
            <w:tcW w:w="0" w:type="auto"/>
            <w:vAlign w:val="center"/>
            <w:hideMark/>
          </w:tcPr>
          <w:p w14:paraId="30C03C63" w14:textId="77777777" w:rsidR="00EC1B45" w:rsidRDefault="00EC1B45">
            <w:pPr>
              <w:jc w:val="right"/>
              <w:rPr>
                <w:rFonts w:eastAsia="Times New Roman"/>
              </w:rPr>
            </w:pPr>
            <w:r>
              <w:rPr>
                <w:rFonts w:eastAsia="Times New Roman"/>
              </w:rPr>
              <w:t xml:space="preserve">356 </w:t>
            </w:r>
          </w:p>
        </w:tc>
        <w:tc>
          <w:tcPr>
            <w:tcW w:w="0" w:type="auto"/>
            <w:vAlign w:val="center"/>
            <w:hideMark/>
          </w:tcPr>
          <w:p w14:paraId="59D97DAD" w14:textId="77777777" w:rsidR="00EC1B45" w:rsidRDefault="00EC1B45">
            <w:pPr>
              <w:jc w:val="right"/>
              <w:rPr>
                <w:rFonts w:eastAsia="Times New Roman"/>
              </w:rPr>
            </w:pPr>
            <w:r>
              <w:rPr>
                <w:rFonts w:eastAsia="Times New Roman"/>
              </w:rPr>
              <w:t xml:space="preserve">-169 </w:t>
            </w:r>
          </w:p>
        </w:tc>
        <w:tc>
          <w:tcPr>
            <w:tcW w:w="0" w:type="auto"/>
            <w:vAlign w:val="center"/>
            <w:hideMark/>
          </w:tcPr>
          <w:p w14:paraId="07B73C47" w14:textId="77777777" w:rsidR="00EC1B45" w:rsidRDefault="00EC1B45">
            <w:pPr>
              <w:jc w:val="right"/>
              <w:rPr>
                <w:rFonts w:eastAsia="Times New Roman"/>
              </w:rPr>
            </w:pPr>
            <w:r>
              <w:rPr>
                <w:rFonts w:eastAsia="Times New Roman"/>
              </w:rPr>
              <w:t xml:space="preserve">-27 </w:t>
            </w:r>
          </w:p>
        </w:tc>
        <w:tc>
          <w:tcPr>
            <w:tcW w:w="0" w:type="auto"/>
            <w:vAlign w:val="center"/>
            <w:hideMark/>
          </w:tcPr>
          <w:p w14:paraId="1B902EE3"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05636BB2" w14:textId="77777777" w:rsidR="00EC1B45" w:rsidRDefault="00EC1B45">
            <w:pPr>
              <w:jc w:val="right"/>
              <w:rPr>
                <w:rFonts w:eastAsia="Times New Roman"/>
              </w:rPr>
            </w:pPr>
            <w:r>
              <w:rPr>
                <w:rFonts w:eastAsia="Times New Roman"/>
              </w:rPr>
              <w:t xml:space="preserve">-66 </w:t>
            </w:r>
          </w:p>
        </w:tc>
        <w:tc>
          <w:tcPr>
            <w:tcW w:w="0" w:type="auto"/>
            <w:vAlign w:val="center"/>
            <w:hideMark/>
          </w:tcPr>
          <w:p w14:paraId="52274C1A" w14:textId="77777777" w:rsidR="00EC1B45" w:rsidRDefault="00EC1B45">
            <w:pPr>
              <w:jc w:val="right"/>
              <w:rPr>
                <w:rFonts w:eastAsia="Times New Roman"/>
              </w:rPr>
            </w:pPr>
            <w:r>
              <w:rPr>
                <w:rFonts w:eastAsia="Times New Roman"/>
              </w:rPr>
              <w:t xml:space="preserve">3 </w:t>
            </w:r>
          </w:p>
        </w:tc>
        <w:tc>
          <w:tcPr>
            <w:tcW w:w="0" w:type="auto"/>
            <w:vAlign w:val="center"/>
            <w:hideMark/>
          </w:tcPr>
          <w:p w14:paraId="489F6360" w14:textId="77777777" w:rsidR="00EC1B45" w:rsidRDefault="00EC1B45">
            <w:pPr>
              <w:jc w:val="right"/>
              <w:rPr>
                <w:rFonts w:eastAsia="Times New Roman"/>
              </w:rPr>
            </w:pPr>
            <w:r>
              <w:rPr>
                <w:rFonts w:eastAsia="Times New Roman"/>
              </w:rPr>
              <w:t xml:space="preserve">8 </w:t>
            </w:r>
          </w:p>
        </w:tc>
        <w:tc>
          <w:tcPr>
            <w:tcW w:w="0" w:type="auto"/>
            <w:vAlign w:val="center"/>
            <w:hideMark/>
          </w:tcPr>
          <w:p w14:paraId="25B4433A" w14:textId="77777777" w:rsidR="00EC1B45" w:rsidRDefault="00EC1B45">
            <w:pPr>
              <w:jc w:val="right"/>
              <w:rPr>
                <w:rFonts w:eastAsia="Times New Roman"/>
              </w:rPr>
            </w:pPr>
            <w:r>
              <w:rPr>
                <w:rFonts w:eastAsia="Times New Roman"/>
              </w:rPr>
              <w:t xml:space="preserve">-3,670 </w:t>
            </w:r>
          </w:p>
        </w:tc>
      </w:tr>
      <w:tr w:rsidR="00EC1B45" w14:paraId="5C9A9172" w14:textId="77777777">
        <w:trPr>
          <w:divId w:val="1342128861"/>
          <w:tblCellSpacing w:w="15" w:type="dxa"/>
        </w:trPr>
        <w:tc>
          <w:tcPr>
            <w:tcW w:w="0" w:type="auto"/>
            <w:vAlign w:val="center"/>
            <w:hideMark/>
          </w:tcPr>
          <w:p w14:paraId="4DF7E1ED" w14:textId="77777777" w:rsidR="00EC1B45" w:rsidRDefault="00EC1B45">
            <w:pPr>
              <w:jc w:val="right"/>
              <w:rPr>
                <w:rFonts w:eastAsia="Times New Roman"/>
              </w:rPr>
            </w:pPr>
            <w:r>
              <w:rPr>
                <w:rFonts w:eastAsia="Times New Roman"/>
              </w:rPr>
              <w:t xml:space="preserve">Clayton </w:t>
            </w:r>
          </w:p>
        </w:tc>
        <w:tc>
          <w:tcPr>
            <w:tcW w:w="0" w:type="auto"/>
            <w:vAlign w:val="center"/>
            <w:hideMark/>
          </w:tcPr>
          <w:p w14:paraId="39A31026" w14:textId="77777777" w:rsidR="00EC1B45" w:rsidRDefault="00EC1B45">
            <w:pPr>
              <w:jc w:val="right"/>
              <w:rPr>
                <w:rFonts w:eastAsia="Times New Roman"/>
              </w:rPr>
            </w:pPr>
            <w:r>
              <w:rPr>
                <w:rFonts w:eastAsia="Times New Roman"/>
              </w:rPr>
              <w:t xml:space="preserve">4 </w:t>
            </w:r>
          </w:p>
        </w:tc>
        <w:tc>
          <w:tcPr>
            <w:tcW w:w="0" w:type="auto"/>
            <w:vAlign w:val="center"/>
            <w:hideMark/>
          </w:tcPr>
          <w:p w14:paraId="3FAF4D7C"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433C530E" w14:textId="77777777" w:rsidR="00EC1B45" w:rsidRDefault="00EC1B45">
            <w:pPr>
              <w:jc w:val="right"/>
              <w:rPr>
                <w:rFonts w:eastAsia="Times New Roman"/>
              </w:rPr>
            </w:pPr>
            <w:r>
              <w:rPr>
                <w:rFonts w:eastAsia="Times New Roman"/>
              </w:rPr>
              <w:t xml:space="preserve">34 </w:t>
            </w:r>
          </w:p>
        </w:tc>
        <w:tc>
          <w:tcPr>
            <w:tcW w:w="0" w:type="auto"/>
            <w:vAlign w:val="center"/>
            <w:hideMark/>
          </w:tcPr>
          <w:p w14:paraId="7C4B2516" w14:textId="77777777" w:rsidR="00EC1B45" w:rsidRDefault="00EC1B45">
            <w:pPr>
              <w:jc w:val="right"/>
              <w:rPr>
                <w:rFonts w:eastAsia="Times New Roman"/>
              </w:rPr>
            </w:pPr>
            <w:r>
              <w:rPr>
                <w:rFonts w:eastAsia="Times New Roman"/>
              </w:rPr>
              <w:t xml:space="preserve">-253 </w:t>
            </w:r>
          </w:p>
        </w:tc>
        <w:tc>
          <w:tcPr>
            <w:tcW w:w="0" w:type="auto"/>
            <w:vAlign w:val="center"/>
            <w:hideMark/>
          </w:tcPr>
          <w:p w14:paraId="69DAB77F" w14:textId="77777777" w:rsidR="00EC1B45" w:rsidRDefault="00EC1B45">
            <w:pPr>
              <w:jc w:val="right"/>
              <w:rPr>
                <w:rFonts w:eastAsia="Times New Roman"/>
              </w:rPr>
            </w:pPr>
            <w:r>
              <w:rPr>
                <w:rFonts w:eastAsia="Times New Roman"/>
              </w:rPr>
              <w:t xml:space="preserve">-8,279 </w:t>
            </w:r>
          </w:p>
        </w:tc>
        <w:tc>
          <w:tcPr>
            <w:tcW w:w="0" w:type="auto"/>
            <w:vAlign w:val="center"/>
            <w:hideMark/>
          </w:tcPr>
          <w:p w14:paraId="06BE82BE" w14:textId="77777777" w:rsidR="00EC1B45" w:rsidRDefault="00EC1B45">
            <w:pPr>
              <w:jc w:val="right"/>
              <w:rPr>
                <w:rFonts w:eastAsia="Times New Roman"/>
              </w:rPr>
            </w:pPr>
            <w:r>
              <w:rPr>
                <w:rFonts w:eastAsia="Times New Roman"/>
              </w:rPr>
              <w:t xml:space="preserve">383 </w:t>
            </w:r>
          </w:p>
        </w:tc>
        <w:tc>
          <w:tcPr>
            <w:tcW w:w="0" w:type="auto"/>
            <w:vAlign w:val="center"/>
            <w:hideMark/>
          </w:tcPr>
          <w:p w14:paraId="55AA7350"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0716981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8D442AE" w14:textId="77777777" w:rsidR="00EC1B45" w:rsidRDefault="00EC1B45">
            <w:pPr>
              <w:jc w:val="right"/>
              <w:rPr>
                <w:rFonts w:eastAsia="Times New Roman"/>
              </w:rPr>
            </w:pPr>
            <w:r>
              <w:rPr>
                <w:rFonts w:eastAsia="Times New Roman"/>
              </w:rPr>
              <w:t xml:space="preserve">3,240 </w:t>
            </w:r>
          </w:p>
        </w:tc>
        <w:tc>
          <w:tcPr>
            <w:tcW w:w="0" w:type="auto"/>
            <w:vAlign w:val="center"/>
            <w:hideMark/>
          </w:tcPr>
          <w:p w14:paraId="520ECEC6" w14:textId="77777777" w:rsidR="00EC1B45" w:rsidRDefault="00EC1B45">
            <w:pPr>
              <w:jc w:val="right"/>
              <w:rPr>
                <w:rFonts w:eastAsia="Times New Roman"/>
              </w:rPr>
            </w:pPr>
            <w:r>
              <w:rPr>
                <w:rFonts w:eastAsia="Times New Roman"/>
              </w:rPr>
              <w:t xml:space="preserve">-130 </w:t>
            </w:r>
          </w:p>
        </w:tc>
        <w:tc>
          <w:tcPr>
            <w:tcW w:w="0" w:type="auto"/>
            <w:vAlign w:val="center"/>
            <w:hideMark/>
          </w:tcPr>
          <w:p w14:paraId="1D1F594C" w14:textId="77777777" w:rsidR="00EC1B45" w:rsidRDefault="00EC1B45">
            <w:pPr>
              <w:jc w:val="right"/>
              <w:rPr>
                <w:rFonts w:eastAsia="Times New Roman"/>
              </w:rPr>
            </w:pPr>
            <w:r>
              <w:rPr>
                <w:rFonts w:eastAsia="Times New Roman"/>
              </w:rPr>
              <w:t xml:space="preserve">-448 </w:t>
            </w:r>
          </w:p>
        </w:tc>
        <w:tc>
          <w:tcPr>
            <w:tcW w:w="0" w:type="auto"/>
            <w:vAlign w:val="center"/>
            <w:hideMark/>
          </w:tcPr>
          <w:p w14:paraId="56B18A81" w14:textId="77777777" w:rsidR="00EC1B45" w:rsidRDefault="00EC1B45">
            <w:pPr>
              <w:jc w:val="right"/>
              <w:rPr>
                <w:rFonts w:eastAsia="Times New Roman"/>
              </w:rPr>
            </w:pPr>
            <w:r>
              <w:rPr>
                <w:rFonts w:eastAsia="Times New Roman"/>
              </w:rPr>
              <w:t xml:space="preserve">-60 </w:t>
            </w:r>
          </w:p>
        </w:tc>
        <w:tc>
          <w:tcPr>
            <w:tcW w:w="0" w:type="auto"/>
            <w:vAlign w:val="center"/>
            <w:hideMark/>
          </w:tcPr>
          <w:p w14:paraId="741B6528" w14:textId="77777777" w:rsidR="00EC1B45" w:rsidRDefault="00EC1B45">
            <w:pPr>
              <w:jc w:val="right"/>
              <w:rPr>
                <w:rFonts w:eastAsia="Times New Roman"/>
              </w:rPr>
            </w:pPr>
            <w:r>
              <w:rPr>
                <w:rFonts w:eastAsia="Times New Roman"/>
              </w:rPr>
              <w:t xml:space="preserve">6,235 </w:t>
            </w:r>
          </w:p>
        </w:tc>
        <w:tc>
          <w:tcPr>
            <w:tcW w:w="0" w:type="auto"/>
            <w:vAlign w:val="center"/>
            <w:hideMark/>
          </w:tcPr>
          <w:p w14:paraId="5A0497C1" w14:textId="77777777" w:rsidR="00EC1B45" w:rsidRDefault="00EC1B45">
            <w:pPr>
              <w:jc w:val="right"/>
              <w:rPr>
                <w:rFonts w:eastAsia="Times New Roman"/>
              </w:rPr>
            </w:pPr>
            <w:r>
              <w:rPr>
                <w:rFonts w:eastAsia="Times New Roman"/>
              </w:rPr>
              <w:t xml:space="preserve">-483 </w:t>
            </w:r>
          </w:p>
        </w:tc>
        <w:tc>
          <w:tcPr>
            <w:tcW w:w="0" w:type="auto"/>
            <w:vAlign w:val="center"/>
            <w:hideMark/>
          </w:tcPr>
          <w:p w14:paraId="7D3EBA6D" w14:textId="77777777" w:rsidR="00EC1B45" w:rsidRDefault="00EC1B45">
            <w:pPr>
              <w:jc w:val="right"/>
              <w:rPr>
                <w:rFonts w:eastAsia="Times New Roman"/>
              </w:rPr>
            </w:pPr>
            <w:r>
              <w:rPr>
                <w:rFonts w:eastAsia="Times New Roman"/>
              </w:rPr>
              <w:t xml:space="preserve">-207 </w:t>
            </w:r>
          </w:p>
        </w:tc>
        <w:tc>
          <w:tcPr>
            <w:tcW w:w="0" w:type="auto"/>
            <w:vAlign w:val="center"/>
            <w:hideMark/>
          </w:tcPr>
          <w:p w14:paraId="6A82D657" w14:textId="77777777" w:rsidR="00EC1B45" w:rsidRDefault="00EC1B45">
            <w:pPr>
              <w:jc w:val="right"/>
              <w:rPr>
                <w:rFonts w:eastAsia="Times New Roman"/>
              </w:rPr>
            </w:pPr>
            <w:r>
              <w:rPr>
                <w:rFonts w:eastAsia="Times New Roman"/>
              </w:rPr>
              <w:t xml:space="preserve">-2,245 </w:t>
            </w:r>
          </w:p>
        </w:tc>
        <w:tc>
          <w:tcPr>
            <w:tcW w:w="0" w:type="auto"/>
            <w:vAlign w:val="center"/>
            <w:hideMark/>
          </w:tcPr>
          <w:p w14:paraId="3865B36E" w14:textId="77777777" w:rsidR="00EC1B45" w:rsidRDefault="00EC1B45">
            <w:pPr>
              <w:jc w:val="right"/>
              <w:rPr>
                <w:rFonts w:eastAsia="Times New Roman"/>
              </w:rPr>
            </w:pPr>
            <w:r>
              <w:rPr>
                <w:rFonts w:eastAsia="Times New Roman"/>
              </w:rPr>
              <w:t xml:space="preserve">65 </w:t>
            </w:r>
          </w:p>
        </w:tc>
        <w:tc>
          <w:tcPr>
            <w:tcW w:w="0" w:type="auto"/>
            <w:vAlign w:val="center"/>
            <w:hideMark/>
          </w:tcPr>
          <w:p w14:paraId="30A1450D" w14:textId="77777777" w:rsidR="00EC1B45" w:rsidRDefault="00EC1B45">
            <w:pPr>
              <w:jc w:val="right"/>
              <w:rPr>
                <w:rFonts w:eastAsia="Times New Roman"/>
              </w:rPr>
            </w:pPr>
            <w:r>
              <w:rPr>
                <w:rFonts w:eastAsia="Times New Roman"/>
              </w:rPr>
              <w:t xml:space="preserve">-117 </w:t>
            </w:r>
          </w:p>
        </w:tc>
        <w:tc>
          <w:tcPr>
            <w:tcW w:w="0" w:type="auto"/>
            <w:vAlign w:val="center"/>
            <w:hideMark/>
          </w:tcPr>
          <w:p w14:paraId="35E2BF24" w14:textId="77777777" w:rsidR="00EC1B45" w:rsidRDefault="00EC1B45">
            <w:pPr>
              <w:jc w:val="right"/>
              <w:rPr>
                <w:rFonts w:eastAsia="Times New Roman"/>
              </w:rPr>
            </w:pPr>
            <w:r>
              <w:rPr>
                <w:rFonts w:eastAsia="Times New Roman"/>
              </w:rPr>
              <w:t xml:space="preserve">-283 </w:t>
            </w:r>
          </w:p>
        </w:tc>
        <w:tc>
          <w:tcPr>
            <w:tcW w:w="0" w:type="auto"/>
            <w:vAlign w:val="center"/>
            <w:hideMark/>
          </w:tcPr>
          <w:p w14:paraId="56CBA37D" w14:textId="77777777" w:rsidR="00EC1B45" w:rsidRDefault="00EC1B45">
            <w:pPr>
              <w:jc w:val="right"/>
              <w:rPr>
                <w:rFonts w:eastAsia="Times New Roman"/>
              </w:rPr>
            </w:pPr>
            <w:r>
              <w:rPr>
                <w:rFonts w:eastAsia="Times New Roman"/>
              </w:rPr>
              <w:t xml:space="preserve">-299 </w:t>
            </w:r>
          </w:p>
        </w:tc>
        <w:tc>
          <w:tcPr>
            <w:tcW w:w="0" w:type="auto"/>
            <w:vAlign w:val="center"/>
            <w:hideMark/>
          </w:tcPr>
          <w:p w14:paraId="5D4BE353" w14:textId="77777777" w:rsidR="00EC1B45" w:rsidRDefault="00EC1B45">
            <w:pPr>
              <w:jc w:val="right"/>
              <w:rPr>
                <w:rFonts w:eastAsia="Times New Roman"/>
              </w:rPr>
            </w:pPr>
            <w:r>
              <w:rPr>
                <w:rFonts w:eastAsia="Times New Roman"/>
              </w:rPr>
              <w:t xml:space="preserve">-14 </w:t>
            </w:r>
          </w:p>
        </w:tc>
        <w:tc>
          <w:tcPr>
            <w:tcW w:w="0" w:type="auto"/>
            <w:vAlign w:val="center"/>
            <w:hideMark/>
          </w:tcPr>
          <w:p w14:paraId="435CDD17" w14:textId="77777777" w:rsidR="00EC1B45" w:rsidRDefault="00EC1B45">
            <w:pPr>
              <w:jc w:val="right"/>
              <w:rPr>
                <w:rFonts w:eastAsia="Times New Roman"/>
              </w:rPr>
            </w:pPr>
            <w:r>
              <w:rPr>
                <w:rFonts w:eastAsia="Times New Roman"/>
              </w:rPr>
              <w:t xml:space="preserve">-2,812 </w:t>
            </w:r>
          </w:p>
        </w:tc>
      </w:tr>
      <w:tr w:rsidR="00EC1B45" w14:paraId="5522CE57" w14:textId="77777777">
        <w:trPr>
          <w:divId w:val="1342128861"/>
          <w:tblCellSpacing w:w="15" w:type="dxa"/>
        </w:trPr>
        <w:tc>
          <w:tcPr>
            <w:tcW w:w="0" w:type="auto"/>
            <w:vAlign w:val="center"/>
            <w:hideMark/>
          </w:tcPr>
          <w:p w14:paraId="30CAB74E" w14:textId="77777777" w:rsidR="00EC1B45" w:rsidRDefault="00EC1B45">
            <w:pPr>
              <w:jc w:val="right"/>
              <w:rPr>
                <w:rFonts w:eastAsia="Times New Roman"/>
              </w:rPr>
            </w:pPr>
            <w:r>
              <w:rPr>
                <w:rFonts w:eastAsia="Times New Roman"/>
              </w:rPr>
              <w:t xml:space="preserve">Cobb </w:t>
            </w:r>
          </w:p>
        </w:tc>
        <w:tc>
          <w:tcPr>
            <w:tcW w:w="0" w:type="auto"/>
            <w:vAlign w:val="center"/>
            <w:hideMark/>
          </w:tcPr>
          <w:p w14:paraId="6BE6EC99" w14:textId="77777777" w:rsidR="00EC1B45" w:rsidRDefault="00EC1B45">
            <w:pPr>
              <w:jc w:val="right"/>
              <w:rPr>
                <w:rFonts w:eastAsia="Times New Roman"/>
              </w:rPr>
            </w:pPr>
            <w:r>
              <w:rPr>
                <w:rFonts w:eastAsia="Times New Roman"/>
              </w:rPr>
              <w:t xml:space="preserve">-30 </w:t>
            </w:r>
          </w:p>
        </w:tc>
        <w:tc>
          <w:tcPr>
            <w:tcW w:w="0" w:type="auto"/>
            <w:vAlign w:val="center"/>
            <w:hideMark/>
          </w:tcPr>
          <w:p w14:paraId="150F8B71" w14:textId="77777777" w:rsidR="00EC1B45" w:rsidRDefault="00EC1B45">
            <w:pPr>
              <w:jc w:val="right"/>
              <w:rPr>
                <w:rFonts w:eastAsia="Times New Roman"/>
              </w:rPr>
            </w:pPr>
            <w:r>
              <w:rPr>
                <w:rFonts w:eastAsia="Times New Roman"/>
              </w:rPr>
              <w:t xml:space="preserve">390 </w:t>
            </w:r>
          </w:p>
        </w:tc>
        <w:tc>
          <w:tcPr>
            <w:tcW w:w="0" w:type="auto"/>
            <w:vAlign w:val="center"/>
            <w:hideMark/>
          </w:tcPr>
          <w:p w14:paraId="10652A39" w14:textId="77777777" w:rsidR="00EC1B45" w:rsidRDefault="00EC1B45">
            <w:pPr>
              <w:jc w:val="right"/>
              <w:rPr>
                <w:rFonts w:eastAsia="Times New Roman"/>
              </w:rPr>
            </w:pPr>
            <w:r>
              <w:rPr>
                <w:rFonts w:eastAsia="Times New Roman"/>
              </w:rPr>
              <w:t xml:space="preserve">-581 </w:t>
            </w:r>
          </w:p>
        </w:tc>
        <w:tc>
          <w:tcPr>
            <w:tcW w:w="0" w:type="auto"/>
            <w:vAlign w:val="center"/>
            <w:hideMark/>
          </w:tcPr>
          <w:p w14:paraId="14117AB7" w14:textId="77777777" w:rsidR="00EC1B45" w:rsidRDefault="00EC1B45">
            <w:pPr>
              <w:jc w:val="right"/>
              <w:rPr>
                <w:rFonts w:eastAsia="Times New Roman"/>
              </w:rPr>
            </w:pPr>
            <w:r>
              <w:rPr>
                <w:rFonts w:eastAsia="Times New Roman"/>
              </w:rPr>
              <w:t xml:space="preserve">2,330 </w:t>
            </w:r>
          </w:p>
        </w:tc>
        <w:tc>
          <w:tcPr>
            <w:tcW w:w="0" w:type="auto"/>
            <w:vAlign w:val="center"/>
            <w:hideMark/>
          </w:tcPr>
          <w:p w14:paraId="7D9D862F" w14:textId="77777777" w:rsidR="00EC1B45" w:rsidRDefault="00EC1B45">
            <w:pPr>
              <w:jc w:val="right"/>
              <w:rPr>
                <w:rFonts w:eastAsia="Times New Roman"/>
              </w:rPr>
            </w:pPr>
            <w:r>
              <w:rPr>
                <w:rFonts w:eastAsia="Times New Roman"/>
              </w:rPr>
              <w:t xml:space="preserve">28 </w:t>
            </w:r>
          </w:p>
        </w:tc>
        <w:tc>
          <w:tcPr>
            <w:tcW w:w="0" w:type="auto"/>
            <w:vAlign w:val="center"/>
            <w:hideMark/>
          </w:tcPr>
          <w:p w14:paraId="1F31B2C3" w14:textId="77777777" w:rsidR="00EC1B45" w:rsidRDefault="00EC1B45">
            <w:pPr>
              <w:jc w:val="right"/>
              <w:rPr>
                <w:rFonts w:eastAsia="Times New Roman"/>
              </w:rPr>
            </w:pPr>
            <w:r>
              <w:rPr>
                <w:rFonts w:eastAsia="Times New Roman"/>
              </w:rPr>
              <w:t xml:space="preserve">-4,836 </w:t>
            </w:r>
          </w:p>
        </w:tc>
        <w:tc>
          <w:tcPr>
            <w:tcW w:w="0" w:type="auto"/>
            <w:vAlign w:val="center"/>
            <w:hideMark/>
          </w:tcPr>
          <w:p w14:paraId="50A395B7"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2EB37422" w14:textId="77777777" w:rsidR="00EC1B45" w:rsidRDefault="00EC1B45">
            <w:pPr>
              <w:jc w:val="right"/>
              <w:rPr>
                <w:rFonts w:eastAsia="Times New Roman"/>
              </w:rPr>
            </w:pPr>
            <w:r>
              <w:rPr>
                <w:rFonts w:eastAsia="Times New Roman"/>
              </w:rPr>
              <w:t xml:space="preserve">-45 </w:t>
            </w:r>
          </w:p>
        </w:tc>
        <w:tc>
          <w:tcPr>
            <w:tcW w:w="0" w:type="auto"/>
            <w:vAlign w:val="center"/>
            <w:hideMark/>
          </w:tcPr>
          <w:p w14:paraId="357B1059" w14:textId="77777777" w:rsidR="00EC1B45" w:rsidRDefault="00EC1B45">
            <w:pPr>
              <w:jc w:val="right"/>
              <w:rPr>
                <w:rFonts w:eastAsia="Times New Roman"/>
              </w:rPr>
            </w:pPr>
            <w:r>
              <w:rPr>
                <w:rFonts w:eastAsia="Times New Roman"/>
              </w:rPr>
              <w:t xml:space="preserve">5,351 </w:t>
            </w:r>
          </w:p>
        </w:tc>
        <w:tc>
          <w:tcPr>
            <w:tcW w:w="0" w:type="auto"/>
            <w:vAlign w:val="center"/>
            <w:hideMark/>
          </w:tcPr>
          <w:p w14:paraId="4D2EF18F" w14:textId="77777777" w:rsidR="00EC1B45" w:rsidRDefault="00EC1B45">
            <w:pPr>
              <w:jc w:val="right"/>
              <w:rPr>
                <w:rFonts w:eastAsia="Times New Roman"/>
              </w:rPr>
            </w:pPr>
            <w:r>
              <w:rPr>
                <w:rFonts w:eastAsia="Times New Roman"/>
              </w:rPr>
              <w:t xml:space="preserve">431 </w:t>
            </w:r>
          </w:p>
        </w:tc>
        <w:tc>
          <w:tcPr>
            <w:tcW w:w="0" w:type="auto"/>
            <w:vAlign w:val="center"/>
            <w:hideMark/>
          </w:tcPr>
          <w:p w14:paraId="1CF5E2E1" w14:textId="77777777" w:rsidR="00EC1B45" w:rsidRDefault="00EC1B45">
            <w:pPr>
              <w:jc w:val="right"/>
              <w:rPr>
                <w:rFonts w:eastAsia="Times New Roman"/>
              </w:rPr>
            </w:pPr>
            <w:r>
              <w:rPr>
                <w:rFonts w:eastAsia="Times New Roman"/>
              </w:rPr>
              <w:t xml:space="preserve">-199 </w:t>
            </w:r>
          </w:p>
        </w:tc>
        <w:tc>
          <w:tcPr>
            <w:tcW w:w="0" w:type="auto"/>
            <w:vAlign w:val="center"/>
            <w:hideMark/>
          </w:tcPr>
          <w:p w14:paraId="200D82BE" w14:textId="77777777" w:rsidR="00EC1B45" w:rsidRDefault="00EC1B45">
            <w:pPr>
              <w:jc w:val="right"/>
              <w:rPr>
                <w:rFonts w:eastAsia="Times New Roman"/>
              </w:rPr>
            </w:pPr>
            <w:r>
              <w:rPr>
                <w:rFonts w:eastAsia="Times New Roman"/>
              </w:rPr>
              <w:t xml:space="preserve">581 </w:t>
            </w:r>
          </w:p>
        </w:tc>
        <w:tc>
          <w:tcPr>
            <w:tcW w:w="0" w:type="auto"/>
            <w:vAlign w:val="center"/>
            <w:hideMark/>
          </w:tcPr>
          <w:p w14:paraId="415D84EC" w14:textId="77777777" w:rsidR="00EC1B45" w:rsidRDefault="00EC1B45">
            <w:pPr>
              <w:jc w:val="right"/>
              <w:rPr>
                <w:rFonts w:eastAsia="Times New Roman"/>
              </w:rPr>
            </w:pPr>
            <w:r>
              <w:rPr>
                <w:rFonts w:eastAsia="Times New Roman"/>
              </w:rPr>
              <w:t xml:space="preserve">2,049 </w:t>
            </w:r>
          </w:p>
        </w:tc>
        <w:tc>
          <w:tcPr>
            <w:tcW w:w="0" w:type="auto"/>
            <w:vAlign w:val="center"/>
            <w:hideMark/>
          </w:tcPr>
          <w:p w14:paraId="3BC119AB" w14:textId="77777777" w:rsidR="00EC1B45" w:rsidRDefault="00EC1B45">
            <w:pPr>
              <w:jc w:val="right"/>
              <w:rPr>
                <w:rFonts w:eastAsia="Times New Roman"/>
              </w:rPr>
            </w:pPr>
            <w:r>
              <w:rPr>
                <w:rFonts w:eastAsia="Times New Roman"/>
              </w:rPr>
              <w:t xml:space="preserve">-2,117 </w:t>
            </w:r>
          </w:p>
        </w:tc>
        <w:tc>
          <w:tcPr>
            <w:tcW w:w="0" w:type="auto"/>
            <w:vAlign w:val="center"/>
            <w:hideMark/>
          </w:tcPr>
          <w:p w14:paraId="7A0276FB" w14:textId="77777777" w:rsidR="00EC1B45" w:rsidRDefault="00EC1B45">
            <w:pPr>
              <w:jc w:val="right"/>
              <w:rPr>
                <w:rFonts w:eastAsia="Times New Roman"/>
              </w:rPr>
            </w:pPr>
            <w:r>
              <w:rPr>
                <w:rFonts w:eastAsia="Times New Roman"/>
              </w:rPr>
              <w:t xml:space="preserve">-181 </w:t>
            </w:r>
          </w:p>
        </w:tc>
        <w:tc>
          <w:tcPr>
            <w:tcW w:w="0" w:type="auto"/>
            <w:vAlign w:val="center"/>
            <w:hideMark/>
          </w:tcPr>
          <w:p w14:paraId="4B9B6E6C" w14:textId="77777777" w:rsidR="00EC1B45" w:rsidRDefault="00EC1B45">
            <w:pPr>
              <w:jc w:val="right"/>
              <w:rPr>
                <w:rFonts w:eastAsia="Times New Roman"/>
              </w:rPr>
            </w:pPr>
            <w:r>
              <w:rPr>
                <w:rFonts w:eastAsia="Times New Roman"/>
              </w:rPr>
              <w:t xml:space="preserve">-364 </w:t>
            </w:r>
          </w:p>
        </w:tc>
        <w:tc>
          <w:tcPr>
            <w:tcW w:w="0" w:type="auto"/>
            <w:vAlign w:val="center"/>
            <w:hideMark/>
          </w:tcPr>
          <w:p w14:paraId="24E80D29" w14:textId="77777777" w:rsidR="00EC1B45" w:rsidRDefault="00EC1B45">
            <w:pPr>
              <w:jc w:val="right"/>
              <w:rPr>
                <w:rFonts w:eastAsia="Times New Roman"/>
              </w:rPr>
            </w:pPr>
            <w:r>
              <w:rPr>
                <w:rFonts w:eastAsia="Times New Roman"/>
              </w:rPr>
              <w:t xml:space="preserve">-222 </w:t>
            </w:r>
          </w:p>
        </w:tc>
        <w:tc>
          <w:tcPr>
            <w:tcW w:w="0" w:type="auto"/>
            <w:vAlign w:val="center"/>
            <w:hideMark/>
          </w:tcPr>
          <w:p w14:paraId="754DB542" w14:textId="77777777" w:rsidR="00EC1B45" w:rsidRDefault="00EC1B45">
            <w:pPr>
              <w:jc w:val="right"/>
              <w:rPr>
                <w:rFonts w:eastAsia="Times New Roman"/>
              </w:rPr>
            </w:pPr>
            <w:r>
              <w:rPr>
                <w:rFonts w:eastAsia="Times New Roman"/>
              </w:rPr>
              <w:t xml:space="preserve">734 </w:t>
            </w:r>
          </w:p>
        </w:tc>
        <w:tc>
          <w:tcPr>
            <w:tcW w:w="0" w:type="auto"/>
            <w:vAlign w:val="center"/>
            <w:hideMark/>
          </w:tcPr>
          <w:p w14:paraId="412F9D3D" w14:textId="77777777" w:rsidR="00EC1B45" w:rsidRDefault="00EC1B45">
            <w:pPr>
              <w:jc w:val="right"/>
              <w:rPr>
                <w:rFonts w:eastAsia="Times New Roman"/>
              </w:rPr>
            </w:pPr>
            <w:r>
              <w:rPr>
                <w:rFonts w:eastAsia="Times New Roman"/>
              </w:rPr>
              <w:t xml:space="preserve">-207 </w:t>
            </w:r>
          </w:p>
        </w:tc>
        <w:tc>
          <w:tcPr>
            <w:tcW w:w="0" w:type="auto"/>
            <w:vAlign w:val="center"/>
            <w:hideMark/>
          </w:tcPr>
          <w:p w14:paraId="5AAFF52A" w14:textId="77777777" w:rsidR="00EC1B45" w:rsidRDefault="00EC1B45">
            <w:pPr>
              <w:jc w:val="right"/>
              <w:rPr>
                <w:rFonts w:eastAsia="Times New Roman"/>
              </w:rPr>
            </w:pPr>
            <w:r>
              <w:rPr>
                <w:rFonts w:eastAsia="Times New Roman"/>
              </w:rPr>
              <w:t xml:space="preserve">-380 </w:t>
            </w:r>
          </w:p>
        </w:tc>
        <w:tc>
          <w:tcPr>
            <w:tcW w:w="0" w:type="auto"/>
            <w:vAlign w:val="center"/>
            <w:hideMark/>
          </w:tcPr>
          <w:p w14:paraId="2B5D3B74"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32BE99E6" w14:textId="77777777" w:rsidR="00EC1B45" w:rsidRDefault="00EC1B45">
            <w:pPr>
              <w:jc w:val="right"/>
              <w:rPr>
                <w:rFonts w:eastAsia="Times New Roman"/>
              </w:rPr>
            </w:pPr>
            <w:r>
              <w:rPr>
                <w:rFonts w:eastAsia="Times New Roman"/>
              </w:rPr>
              <w:t xml:space="preserve">2,629 </w:t>
            </w:r>
          </w:p>
        </w:tc>
      </w:tr>
      <w:tr w:rsidR="00EC1B45" w14:paraId="07C19719" w14:textId="77777777">
        <w:trPr>
          <w:divId w:val="1342128861"/>
          <w:tblCellSpacing w:w="15" w:type="dxa"/>
        </w:trPr>
        <w:tc>
          <w:tcPr>
            <w:tcW w:w="0" w:type="auto"/>
            <w:vAlign w:val="center"/>
            <w:hideMark/>
          </w:tcPr>
          <w:p w14:paraId="3352CBE1" w14:textId="77777777" w:rsidR="00EC1B45" w:rsidRDefault="00EC1B45">
            <w:pPr>
              <w:jc w:val="right"/>
              <w:rPr>
                <w:rFonts w:eastAsia="Times New Roman"/>
              </w:rPr>
            </w:pPr>
            <w:r>
              <w:rPr>
                <w:rFonts w:eastAsia="Times New Roman"/>
              </w:rPr>
              <w:t xml:space="preserve">Coweta </w:t>
            </w:r>
          </w:p>
        </w:tc>
        <w:tc>
          <w:tcPr>
            <w:tcW w:w="0" w:type="auto"/>
            <w:vAlign w:val="center"/>
            <w:hideMark/>
          </w:tcPr>
          <w:p w14:paraId="0A643C46"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269127C" w14:textId="77777777" w:rsidR="00EC1B45" w:rsidRDefault="00EC1B45">
            <w:pPr>
              <w:jc w:val="right"/>
              <w:rPr>
                <w:rFonts w:eastAsia="Times New Roman"/>
              </w:rPr>
            </w:pPr>
            <w:r>
              <w:rPr>
                <w:rFonts w:eastAsia="Times New Roman"/>
              </w:rPr>
              <w:t xml:space="preserve">-38 </w:t>
            </w:r>
          </w:p>
        </w:tc>
        <w:tc>
          <w:tcPr>
            <w:tcW w:w="0" w:type="auto"/>
            <w:vAlign w:val="center"/>
            <w:hideMark/>
          </w:tcPr>
          <w:p w14:paraId="53F6FCB5" w14:textId="77777777" w:rsidR="00EC1B45" w:rsidRDefault="00EC1B45">
            <w:pPr>
              <w:jc w:val="right"/>
              <w:rPr>
                <w:rFonts w:eastAsia="Times New Roman"/>
              </w:rPr>
            </w:pPr>
            <w:r>
              <w:rPr>
                <w:rFonts w:eastAsia="Times New Roman"/>
              </w:rPr>
              <w:t xml:space="preserve">1,481 </w:t>
            </w:r>
          </w:p>
        </w:tc>
        <w:tc>
          <w:tcPr>
            <w:tcW w:w="0" w:type="auto"/>
            <w:vAlign w:val="center"/>
            <w:hideMark/>
          </w:tcPr>
          <w:p w14:paraId="4549878B"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30E1A688" w14:textId="77777777" w:rsidR="00EC1B45" w:rsidRDefault="00EC1B45">
            <w:pPr>
              <w:jc w:val="right"/>
              <w:rPr>
                <w:rFonts w:eastAsia="Times New Roman"/>
              </w:rPr>
            </w:pPr>
            <w:r>
              <w:rPr>
                <w:rFonts w:eastAsia="Times New Roman"/>
              </w:rPr>
              <w:t xml:space="preserve">-882 </w:t>
            </w:r>
          </w:p>
        </w:tc>
        <w:tc>
          <w:tcPr>
            <w:tcW w:w="0" w:type="auto"/>
            <w:vAlign w:val="center"/>
            <w:hideMark/>
          </w:tcPr>
          <w:p w14:paraId="5BBE6A60" w14:textId="77777777" w:rsidR="00EC1B45" w:rsidRDefault="00EC1B45">
            <w:pPr>
              <w:jc w:val="right"/>
              <w:rPr>
                <w:rFonts w:eastAsia="Times New Roman"/>
              </w:rPr>
            </w:pPr>
            <w:r>
              <w:rPr>
                <w:rFonts w:eastAsia="Times New Roman"/>
              </w:rPr>
              <w:t xml:space="preserve">582 </w:t>
            </w:r>
          </w:p>
        </w:tc>
        <w:tc>
          <w:tcPr>
            <w:tcW w:w="0" w:type="auto"/>
            <w:vAlign w:val="center"/>
            <w:hideMark/>
          </w:tcPr>
          <w:p w14:paraId="3303BCD8" w14:textId="77777777" w:rsidR="00EC1B45" w:rsidRDefault="00EC1B45">
            <w:pPr>
              <w:jc w:val="right"/>
              <w:rPr>
                <w:rFonts w:eastAsia="Times New Roman"/>
              </w:rPr>
            </w:pPr>
            <w:r>
              <w:rPr>
                <w:rFonts w:eastAsia="Times New Roman"/>
              </w:rPr>
              <w:t xml:space="preserve">-954 </w:t>
            </w:r>
          </w:p>
        </w:tc>
        <w:tc>
          <w:tcPr>
            <w:tcW w:w="0" w:type="auto"/>
            <w:vAlign w:val="center"/>
            <w:hideMark/>
          </w:tcPr>
          <w:p w14:paraId="31706763"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03B0E4B" w14:textId="77777777" w:rsidR="00EC1B45" w:rsidRDefault="00EC1B45">
            <w:pPr>
              <w:jc w:val="right"/>
              <w:rPr>
                <w:rFonts w:eastAsia="Times New Roman"/>
              </w:rPr>
            </w:pPr>
            <w:r>
              <w:rPr>
                <w:rFonts w:eastAsia="Times New Roman"/>
              </w:rPr>
              <w:t xml:space="preserve">239 </w:t>
            </w:r>
          </w:p>
        </w:tc>
        <w:tc>
          <w:tcPr>
            <w:tcW w:w="0" w:type="auto"/>
            <w:vAlign w:val="center"/>
            <w:hideMark/>
          </w:tcPr>
          <w:p w14:paraId="34A0181B" w14:textId="77777777" w:rsidR="00EC1B45" w:rsidRDefault="00EC1B45">
            <w:pPr>
              <w:jc w:val="right"/>
              <w:rPr>
                <w:rFonts w:eastAsia="Times New Roman"/>
              </w:rPr>
            </w:pPr>
            <w:r>
              <w:rPr>
                <w:rFonts w:eastAsia="Times New Roman"/>
              </w:rPr>
              <w:t xml:space="preserve">1,059 </w:t>
            </w:r>
          </w:p>
        </w:tc>
        <w:tc>
          <w:tcPr>
            <w:tcW w:w="0" w:type="auto"/>
            <w:vAlign w:val="center"/>
            <w:hideMark/>
          </w:tcPr>
          <w:p w14:paraId="7CC99ADF" w14:textId="77777777" w:rsidR="00EC1B45" w:rsidRDefault="00EC1B45">
            <w:pPr>
              <w:jc w:val="right"/>
              <w:rPr>
                <w:rFonts w:eastAsia="Times New Roman"/>
              </w:rPr>
            </w:pPr>
            <w:r>
              <w:rPr>
                <w:rFonts w:eastAsia="Times New Roman"/>
              </w:rPr>
              <w:t xml:space="preserve">-1,170 </w:t>
            </w:r>
          </w:p>
        </w:tc>
        <w:tc>
          <w:tcPr>
            <w:tcW w:w="0" w:type="auto"/>
            <w:vAlign w:val="center"/>
            <w:hideMark/>
          </w:tcPr>
          <w:p w14:paraId="5D475FC3" w14:textId="77777777" w:rsidR="00EC1B45" w:rsidRDefault="00EC1B45">
            <w:pPr>
              <w:jc w:val="right"/>
              <w:rPr>
                <w:rFonts w:eastAsia="Times New Roman"/>
              </w:rPr>
            </w:pPr>
            <w:r>
              <w:rPr>
                <w:rFonts w:eastAsia="Times New Roman"/>
              </w:rPr>
              <w:t xml:space="preserve">-87 </w:t>
            </w:r>
          </w:p>
        </w:tc>
        <w:tc>
          <w:tcPr>
            <w:tcW w:w="0" w:type="auto"/>
            <w:vAlign w:val="center"/>
            <w:hideMark/>
          </w:tcPr>
          <w:p w14:paraId="16319455" w14:textId="77777777" w:rsidR="00EC1B45" w:rsidRDefault="00EC1B45">
            <w:pPr>
              <w:jc w:val="right"/>
              <w:rPr>
                <w:rFonts w:eastAsia="Times New Roman"/>
              </w:rPr>
            </w:pPr>
            <w:r>
              <w:rPr>
                <w:rFonts w:eastAsia="Times New Roman"/>
              </w:rPr>
              <w:t xml:space="preserve">127 </w:t>
            </w:r>
          </w:p>
        </w:tc>
        <w:tc>
          <w:tcPr>
            <w:tcW w:w="0" w:type="auto"/>
            <w:vAlign w:val="center"/>
            <w:hideMark/>
          </w:tcPr>
          <w:p w14:paraId="07144837" w14:textId="77777777" w:rsidR="00EC1B45" w:rsidRDefault="00EC1B45">
            <w:pPr>
              <w:jc w:val="right"/>
              <w:rPr>
                <w:rFonts w:eastAsia="Times New Roman"/>
              </w:rPr>
            </w:pPr>
            <w:r>
              <w:rPr>
                <w:rFonts w:eastAsia="Times New Roman"/>
              </w:rPr>
              <w:t xml:space="preserve">-292 </w:t>
            </w:r>
          </w:p>
        </w:tc>
        <w:tc>
          <w:tcPr>
            <w:tcW w:w="0" w:type="auto"/>
            <w:vAlign w:val="center"/>
            <w:hideMark/>
          </w:tcPr>
          <w:p w14:paraId="30231676"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4D217459" w14:textId="77777777" w:rsidR="00EC1B45" w:rsidRDefault="00EC1B45">
            <w:pPr>
              <w:jc w:val="right"/>
              <w:rPr>
                <w:rFonts w:eastAsia="Times New Roman"/>
              </w:rPr>
            </w:pPr>
            <w:r>
              <w:rPr>
                <w:rFonts w:eastAsia="Times New Roman"/>
              </w:rPr>
              <w:t xml:space="preserve">260 </w:t>
            </w:r>
          </w:p>
        </w:tc>
        <w:tc>
          <w:tcPr>
            <w:tcW w:w="0" w:type="auto"/>
            <w:vAlign w:val="center"/>
            <w:hideMark/>
          </w:tcPr>
          <w:p w14:paraId="17795F1D"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26429AC7" w14:textId="77777777" w:rsidR="00EC1B45" w:rsidRDefault="00EC1B45">
            <w:pPr>
              <w:jc w:val="right"/>
              <w:rPr>
                <w:rFonts w:eastAsia="Times New Roman"/>
              </w:rPr>
            </w:pPr>
            <w:r>
              <w:rPr>
                <w:rFonts w:eastAsia="Times New Roman"/>
              </w:rPr>
              <w:t xml:space="preserve">148 </w:t>
            </w:r>
          </w:p>
        </w:tc>
        <w:tc>
          <w:tcPr>
            <w:tcW w:w="0" w:type="auto"/>
            <w:vAlign w:val="center"/>
            <w:hideMark/>
          </w:tcPr>
          <w:p w14:paraId="64388375" w14:textId="77777777" w:rsidR="00EC1B45" w:rsidRDefault="00EC1B45">
            <w:pPr>
              <w:jc w:val="right"/>
              <w:rPr>
                <w:rFonts w:eastAsia="Times New Roman"/>
              </w:rPr>
            </w:pPr>
            <w:r>
              <w:rPr>
                <w:rFonts w:eastAsia="Times New Roman"/>
              </w:rPr>
              <w:t xml:space="preserve">-8 </w:t>
            </w:r>
          </w:p>
        </w:tc>
        <w:tc>
          <w:tcPr>
            <w:tcW w:w="0" w:type="auto"/>
            <w:vAlign w:val="center"/>
            <w:hideMark/>
          </w:tcPr>
          <w:p w14:paraId="6717FE10" w14:textId="77777777" w:rsidR="00EC1B45" w:rsidRDefault="00EC1B45">
            <w:pPr>
              <w:jc w:val="right"/>
              <w:rPr>
                <w:rFonts w:eastAsia="Times New Roman"/>
              </w:rPr>
            </w:pPr>
            <w:r>
              <w:rPr>
                <w:rFonts w:eastAsia="Times New Roman"/>
              </w:rPr>
              <w:t xml:space="preserve">1,050 </w:t>
            </w:r>
          </w:p>
        </w:tc>
        <w:tc>
          <w:tcPr>
            <w:tcW w:w="0" w:type="auto"/>
            <w:vAlign w:val="center"/>
            <w:hideMark/>
          </w:tcPr>
          <w:p w14:paraId="1E7A8E7F" w14:textId="77777777" w:rsidR="00EC1B45" w:rsidRDefault="00EC1B45">
            <w:pPr>
              <w:jc w:val="right"/>
              <w:rPr>
                <w:rFonts w:eastAsia="Times New Roman"/>
              </w:rPr>
            </w:pPr>
            <w:r>
              <w:rPr>
                <w:rFonts w:eastAsia="Times New Roman"/>
              </w:rPr>
              <w:t xml:space="preserve">2 </w:t>
            </w:r>
          </w:p>
        </w:tc>
        <w:tc>
          <w:tcPr>
            <w:tcW w:w="0" w:type="auto"/>
            <w:vAlign w:val="center"/>
            <w:hideMark/>
          </w:tcPr>
          <w:p w14:paraId="5EB95A14" w14:textId="77777777" w:rsidR="00EC1B45" w:rsidRDefault="00EC1B45">
            <w:pPr>
              <w:jc w:val="right"/>
              <w:rPr>
                <w:rFonts w:eastAsia="Times New Roman"/>
              </w:rPr>
            </w:pPr>
            <w:r>
              <w:rPr>
                <w:rFonts w:eastAsia="Times New Roman"/>
              </w:rPr>
              <w:t xml:space="preserve">1,402 </w:t>
            </w:r>
          </w:p>
        </w:tc>
      </w:tr>
      <w:tr w:rsidR="00EC1B45" w14:paraId="7C1CB9DB" w14:textId="77777777">
        <w:trPr>
          <w:divId w:val="1342128861"/>
          <w:tblCellSpacing w:w="15" w:type="dxa"/>
        </w:trPr>
        <w:tc>
          <w:tcPr>
            <w:tcW w:w="0" w:type="auto"/>
            <w:vAlign w:val="center"/>
            <w:hideMark/>
          </w:tcPr>
          <w:p w14:paraId="28CE47CA" w14:textId="77777777" w:rsidR="00EC1B45" w:rsidRDefault="00EC1B45">
            <w:pPr>
              <w:jc w:val="right"/>
              <w:rPr>
                <w:rFonts w:eastAsia="Times New Roman"/>
              </w:rPr>
            </w:pPr>
            <w:r>
              <w:rPr>
                <w:rFonts w:eastAsia="Times New Roman"/>
              </w:rPr>
              <w:t xml:space="preserve">Dawson </w:t>
            </w:r>
          </w:p>
        </w:tc>
        <w:tc>
          <w:tcPr>
            <w:tcW w:w="0" w:type="auto"/>
            <w:vAlign w:val="center"/>
            <w:hideMark/>
          </w:tcPr>
          <w:p w14:paraId="0CA4E295"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2C952B92" w14:textId="77777777" w:rsidR="00EC1B45" w:rsidRDefault="00EC1B45">
            <w:pPr>
              <w:jc w:val="right"/>
              <w:rPr>
                <w:rFonts w:eastAsia="Times New Roman"/>
              </w:rPr>
            </w:pPr>
            <w:r>
              <w:rPr>
                <w:rFonts w:eastAsia="Times New Roman"/>
              </w:rPr>
              <w:t xml:space="preserve">-4 </w:t>
            </w:r>
          </w:p>
        </w:tc>
        <w:tc>
          <w:tcPr>
            <w:tcW w:w="0" w:type="auto"/>
            <w:vAlign w:val="center"/>
            <w:hideMark/>
          </w:tcPr>
          <w:p w14:paraId="71B557C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54F56208" w14:textId="77777777" w:rsidR="00EC1B45" w:rsidRDefault="00EC1B45">
            <w:pPr>
              <w:jc w:val="right"/>
              <w:rPr>
                <w:rFonts w:eastAsia="Times New Roman"/>
              </w:rPr>
            </w:pPr>
            <w:r>
              <w:rPr>
                <w:rFonts w:eastAsia="Times New Roman"/>
              </w:rPr>
              <w:t xml:space="preserve">440 </w:t>
            </w:r>
          </w:p>
        </w:tc>
        <w:tc>
          <w:tcPr>
            <w:tcW w:w="0" w:type="auto"/>
            <w:vAlign w:val="center"/>
            <w:hideMark/>
          </w:tcPr>
          <w:p w14:paraId="64BEA6BE" w14:textId="77777777" w:rsidR="00EC1B45" w:rsidRDefault="00EC1B45">
            <w:pPr>
              <w:jc w:val="right"/>
              <w:rPr>
                <w:rFonts w:eastAsia="Times New Roman"/>
              </w:rPr>
            </w:pPr>
            <w:r>
              <w:rPr>
                <w:rFonts w:eastAsia="Times New Roman"/>
              </w:rPr>
              <w:t xml:space="preserve">4 </w:t>
            </w:r>
          </w:p>
        </w:tc>
        <w:tc>
          <w:tcPr>
            <w:tcW w:w="0" w:type="auto"/>
            <w:vAlign w:val="center"/>
            <w:hideMark/>
          </w:tcPr>
          <w:p w14:paraId="010FBF10" w14:textId="77777777" w:rsidR="00EC1B45" w:rsidRDefault="00EC1B45">
            <w:pPr>
              <w:jc w:val="right"/>
              <w:rPr>
                <w:rFonts w:eastAsia="Times New Roman"/>
              </w:rPr>
            </w:pPr>
            <w:r>
              <w:rPr>
                <w:rFonts w:eastAsia="Times New Roman"/>
              </w:rPr>
              <w:t xml:space="preserve">178 </w:t>
            </w:r>
          </w:p>
        </w:tc>
        <w:tc>
          <w:tcPr>
            <w:tcW w:w="0" w:type="auto"/>
            <w:vAlign w:val="center"/>
            <w:hideMark/>
          </w:tcPr>
          <w:p w14:paraId="54217BD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398B555" w14:textId="77777777" w:rsidR="00EC1B45" w:rsidRDefault="00EC1B45">
            <w:pPr>
              <w:jc w:val="right"/>
              <w:rPr>
                <w:rFonts w:eastAsia="Times New Roman"/>
              </w:rPr>
            </w:pPr>
            <w:r>
              <w:rPr>
                <w:rFonts w:eastAsia="Times New Roman"/>
              </w:rPr>
              <w:t xml:space="preserve">-343 </w:t>
            </w:r>
          </w:p>
        </w:tc>
        <w:tc>
          <w:tcPr>
            <w:tcW w:w="0" w:type="auto"/>
            <w:vAlign w:val="center"/>
            <w:hideMark/>
          </w:tcPr>
          <w:p w14:paraId="34715519" w14:textId="77777777" w:rsidR="00EC1B45" w:rsidRDefault="00EC1B45">
            <w:pPr>
              <w:jc w:val="right"/>
              <w:rPr>
                <w:rFonts w:eastAsia="Times New Roman"/>
              </w:rPr>
            </w:pPr>
            <w:r>
              <w:rPr>
                <w:rFonts w:eastAsia="Times New Roman"/>
              </w:rPr>
              <w:t xml:space="preserve">49 </w:t>
            </w:r>
          </w:p>
        </w:tc>
        <w:tc>
          <w:tcPr>
            <w:tcW w:w="0" w:type="auto"/>
            <w:vAlign w:val="center"/>
            <w:hideMark/>
          </w:tcPr>
          <w:p w14:paraId="7ADA640A" w14:textId="77777777" w:rsidR="00EC1B45" w:rsidRDefault="00EC1B45">
            <w:pPr>
              <w:jc w:val="right"/>
              <w:rPr>
                <w:rFonts w:eastAsia="Times New Roman"/>
              </w:rPr>
            </w:pPr>
            <w:r>
              <w:rPr>
                <w:rFonts w:eastAsia="Times New Roman"/>
              </w:rPr>
              <w:t xml:space="preserve">3 </w:t>
            </w:r>
          </w:p>
        </w:tc>
        <w:tc>
          <w:tcPr>
            <w:tcW w:w="0" w:type="auto"/>
            <w:vAlign w:val="center"/>
            <w:hideMark/>
          </w:tcPr>
          <w:p w14:paraId="273CCA2C" w14:textId="77777777" w:rsidR="00EC1B45" w:rsidRDefault="00EC1B45">
            <w:pPr>
              <w:jc w:val="right"/>
              <w:rPr>
                <w:rFonts w:eastAsia="Times New Roman"/>
              </w:rPr>
            </w:pPr>
            <w:r>
              <w:rPr>
                <w:rFonts w:eastAsia="Times New Roman"/>
              </w:rPr>
              <w:t xml:space="preserve">1 </w:t>
            </w:r>
          </w:p>
        </w:tc>
        <w:tc>
          <w:tcPr>
            <w:tcW w:w="0" w:type="auto"/>
            <w:vAlign w:val="center"/>
            <w:hideMark/>
          </w:tcPr>
          <w:p w14:paraId="6224BB3F" w14:textId="77777777" w:rsidR="00EC1B45" w:rsidRDefault="00EC1B45">
            <w:pPr>
              <w:jc w:val="right"/>
              <w:rPr>
                <w:rFonts w:eastAsia="Times New Roman"/>
              </w:rPr>
            </w:pPr>
            <w:r>
              <w:rPr>
                <w:rFonts w:eastAsia="Times New Roman"/>
              </w:rPr>
              <w:t xml:space="preserve">-99 </w:t>
            </w:r>
          </w:p>
        </w:tc>
        <w:tc>
          <w:tcPr>
            <w:tcW w:w="0" w:type="auto"/>
            <w:vAlign w:val="center"/>
            <w:hideMark/>
          </w:tcPr>
          <w:p w14:paraId="363041BE" w14:textId="77777777" w:rsidR="00EC1B45" w:rsidRDefault="00EC1B45">
            <w:pPr>
              <w:jc w:val="right"/>
              <w:rPr>
                <w:rFonts w:eastAsia="Times New Roman"/>
              </w:rPr>
            </w:pPr>
            <w:r>
              <w:rPr>
                <w:rFonts w:eastAsia="Times New Roman"/>
              </w:rPr>
              <w:t xml:space="preserve">183 </w:t>
            </w:r>
          </w:p>
        </w:tc>
        <w:tc>
          <w:tcPr>
            <w:tcW w:w="0" w:type="auto"/>
            <w:vAlign w:val="center"/>
            <w:hideMark/>
          </w:tcPr>
          <w:p w14:paraId="7456F867" w14:textId="77777777" w:rsidR="00EC1B45" w:rsidRDefault="00EC1B45">
            <w:pPr>
              <w:jc w:val="right"/>
              <w:rPr>
                <w:rFonts w:eastAsia="Times New Roman"/>
              </w:rPr>
            </w:pPr>
            <w:r>
              <w:rPr>
                <w:rFonts w:eastAsia="Times New Roman"/>
              </w:rPr>
              <w:t xml:space="preserve">187 </w:t>
            </w:r>
          </w:p>
        </w:tc>
        <w:tc>
          <w:tcPr>
            <w:tcW w:w="0" w:type="auto"/>
            <w:vAlign w:val="center"/>
            <w:hideMark/>
          </w:tcPr>
          <w:p w14:paraId="47847437" w14:textId="77777777" w:rsidR="00EC1B45" w:rsidRDefault="00EC1B45">
            <w:pPr>
              <w:jc w:val="right"/>
              <w:rPr>
                <w:rFonts w:eastAsia="Times New Roman"/>
              </w:rPr>
            </w:pPr>
            <w:r>
              <w:rPr>
                <w:rFonts w:eastAsia="Times New Roman"/>
              </w:rPr>
              <w:t xml:space="preserve">447 </w:t>
            </w:r>
          </w:p>
        </w:tc>
        <w:tc>
          <w:tcPr>
            <w:tcW w:w="0" w:type="auto"/>
            <w:vAlign w:val="center"/>
            <w:hideMark/>
          </w:tcPr>
          <w:p w14:paraId="3F6B31EE"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E674A09"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B8FF531" w14:textId="77777777" w:rsidR="00EC1B45" w:rsidRDefault="00EC1B45">
            <w:pPr>
              <w:jc w:val="right"/>
              <w:rPr>
                <w:rFonts w:eastAsia="Times New Roman"/>
              </w:rPr>
            </w:pPr>
            <w:r>
              <w:rPr>
                <w:rFonts w:eastAsia="Times New Roman"/>
              </w:rPr>
              <w:t xml:space="preserve">1 </w:t>
            </w:r>
          </w:p>
        </w:tc>
        <w:tc>
          <w:tcPr>
            <w:tcW w:w="0" w:type="auto"/>
            <w:vAlign w:val="center"/>
            <w:hideMark/>
          </w:tcPr>
          <w:p w14:paraId="4CBE1BF0" w14:textId="77777777" w:rsidR="00EC1B45" w:rsidRDefault="00EC1B45">
            <w:pPr>
              <w:jc w:val="right"/>
              <w:rPr>
                <w:rFonts w:eastAsia="Times New Roman"/>
              </w:rPr>
            </w:pPr>
            <w:r>
              <w:rPr>
                <w:rFonts w:eastAsia="Times New Roman"/>
              </w:rPr>
              <w:t xml:space="preserve">1 </w:t>
            </w:r>
          </w:p>
        </w:tc>
        <w:tc>
          <w:tcPr>
            <w:tcW w:w="0" w:type="auto"/>
            <w:vAlign w:val="center"/>
            <w:hideMark/>
          </w:tcPr>
          <w:p w14:paraId="34429670" w14:textId="77777777" w:rsidR="00EC1B45" w:rsidRDefault="00EC1B45">
            <w:pPr>
              <w:jc w:val="right"/>
              <w:rPr>
                <w:rFonts w:eastAsia="Times New Roman"/>
              </w:rPr>
            </w:pPr>
            <w:r>
              <w:rPr>
                <w:rFonts w:eastAsia="Times New Roman"/>
              </w:rPr>
              <w:t xml:space="preserve">0 </w:t>
            </w:r>
          </w:p>
        </w:tc>
        <w:tc>
          <w:tcPr>
            <w:tcW w:w="0" w:type="auto"/>
            <w:vAlign w:val="center"/>
            <w:hideMark/>
          </w:tcPr>
          <w:p w14:paraId="79920EC4" w14:textId="77777777" w:rsidR="00EC1B45" w:rsidRDefault="00EC1B45">
            <w:pPr>
              <w:jc w:val="right"/>
              <w:rPr>
                <w:rFonts w:eastAsia="Times New Roman"/>
              </w:rPr>
            </w:pPr>
            <w:r>
              <w:rPr>
                <w:rFonts w:eastAsia="Times New Roman"/>
              </w:rPr>
              <w:t xml:space="preserve">3 </w:t>
            </w:r>
          </w:p>
        </w:tc>
        <w:tc>
          <w:tcPr>
            <w:tcW w:w="0" w:type="auto"/>
            <w:vAlign w:val="center"/>
            <w:hideMark/>
          </w:tcPr>
          <w:p w14:paraId="734D6B5D" w14:textId="77777777" w:rsidR="00EC1B45" w:rsidRDefault="00EC1B45">
            <w:pPr>
              <w:jc w:val="right"/>
              <w:rPr>
                <w:rFonts w:eastAsia="Times New Roman"/>
              </w:rPr>
            </w:pPr>
            <w:r>
              <w:rPr>
                <w:rFonts w:eastAsia="Times New Roman"/>
              </w:rPr>
              <w:t xml:space="preserve">1,073 </w:t>
            </w:r>
          </w:p>
        </w:tc>
      </w:tr>
      <w:tr w:rsidR="00EC1B45" w14:paraId="1886A061" w14:textId="77777777">
        <w:trPr>
          <w:divId w:val="1342128861"/>
          <w:tblCellSpacing w:w="15" w:type="dxa"/>
        </w:trPr>
        <w:tc>
          <w:tcPr>
            <w:tcW w:w="0" w:type="auto"/>
            <w:vAlign w:val="center"/>
            <w:hideMark/>
          </w:tcPr>
          <w:p w14:paraId="7512F620" w14:textId="77777777" w:rsidR="00EC1B45" w:rsidRDefault="00EC1B45">
            <w:pPr>
              <w:jc w:val="right"/>
              <w:rPr>
                <w:rFonts w:eastAsia="Times New Roman"/>
              </w:rPr>
            </w:pPr>
            <w:r>
              <w:rPr>
                <w:rFonts w:eastAsia="Times New Roman"/>
              </w:rPr>
              <w:t xml:space="preserve">DeKalb </w:t>
            </w:r>
          </w:p>
        </w:tc>
        <w:tc>
          <w:tcPr>
            <w:tcW w:w="0" w:type="auto"/>
            <w:vAlign w:val="center"/>
            <w:hideMark/>
          </w:tcPr>
          <w:p w14:paraId="7379154B" w14:textId="77777777" w:rsidR="00EC1B45" w:rsidRDefault="00EC1B45">
            <w:pPr>
              <w:jc w:val="right"/>
              <w:rPr>
                <w:rFonts w:eastAsia="Times New Roman"/>
              </w:rPr>
            </w:pPr>
            <w:r>
              <w:rPr>
                <w:rFonts w:eastAsia="Times New Roman"/>
              </w:rPr>
              <w:t xml:space="preserve">-316 </w:t>
            </w:r>
          </w:p>
        </w:tc>
        <w:tc>
          <w:tcPr>
            <w:tcW w:w="0" w:type="auto"/>
            <w:vAlign w:val="center"/>
            <w:hideMark/>
          </w:tcPr>
          <w:p w14:paraId="0732DF34" w14:textId="77777777" w:rsidR="00EC1B45" w:rsidRDefault="00EC1B45">
            <w:pPr>
              <w:jc w:val="right"/>
              <w:rPr>
                <w:rFonts w:eastAsia="Times New Roman"/>
              </w:rPr>
            </w:pPr>
            <w:r>
              <w:rPr>
                <w:rFonts w:eastAsia="Times New Roman"/>
              </w:rPr>
              <w:t xml:space="preserve">-166 </w:t>
            </w:r>
          </w:p>
        </w:tc>
        <w:tc>
          <w:tcPr>
            <w:tcW w:w="0" w:type="auto"/>
            <w:vAlign w:val="center"/>
            <w:hideMark/>
          </w:tcPr>
          <w:p w14:paraId="45A9723B" w14:textId="77777777" w:rsidR="00EC1B45" w:rsidRDefault="00EC1B45">
            <w:pPr>
              <w:jc w:val="right"/>
              <w:rPr>
                <w:rFonts w:eastAsia="Times New Roman"/>
              </w:rPr>
            </w:pPr>
            <w:r>
              <w:rPr>
                <w:rFonts w:eastAsia="Times New Roman"/>
              </w:rPr>
              <w:t xml:space="preserve">-425 </w:t>
            </w:r>
          </w:p>
        </w:tc>
        <w:tc>
          <w:tcPr>
            <w:tcW w:w="0" w:type="auto"/>
            <w:vAlign w:val="center"/>
            <w:hideMark/>
          </w:tcPr>
          <w:p w14:paraId="10901EF3" w14:textId="77777777" w:rsidR="00EC1B45" w:rsidRDefault="00EC1B45">
            <w:pPr>
              <w:jc w:val="right"/>
              <w:rPr>
                <w:rFonts w:eastAsia="Times New Roman"/>
              </w:rPr>
            </w:pPr>
            <w:r>
              <w:rPr>
                <w:rFonts w:eastAsia="Times New Roman"/>
              </w:rPr>
              <w:t xml:space="preserve">-212 </w:t>
            </w:r>
          </w:p>
        </w:tc>
        <w:tc>
          <w:tcPr>
            <w:tcW w:w="0" w:type="auto"/>
            <w:vAlign w:val="center"/>
            <w:hideMark/>
          </w:tcPr>
          <w:p w14:paraId="03FFF7C5" w14:textId="77777777" w:rsidR="00EC1B45" w:rsidRDefault="00EC1B45">
            <w:pPr>
              <w:jc w:val="right"/>
              <w:rPr>
                <w:rFonts w:eastAsia="Times New Roman"/>
              </w:rPr>
            </w:pPr>
            <w:r>
              <w:rPr>
                <w:rFonts w:eastAsia="Times New Roman"/>
              </w:rPr>
              <w:t xml:space="preserve">6,164 </w:t>
            </w:r>
          </w:p>
        </w:tc>
        <w:tc>
          <w:tcPr>
            <w:tcW w:w="0" w:type="auto"/>
            <w:vAlign w:val="center"/>
            <w:hideMark/>
          </w:tcPr>
          <w:p w14:paraId="0DD0E97B" w14:textId="77777777" w:rsidR="00EC1B45" w:rsidRDefault="00EC1B45">
            <w:pPr>
              <w:jc w:val="right"/>
              <w:rPr>
                <w:rFonts w:eastAsia="Times New Roman"/>
              </w:rPr>
            </w:pPr>
            <w:r>
              <w:rPr>
                <w:rFonts w:eastAsia="Times New Roman"/>
              </w:rPr>
              <w:t xml:space="preserve">705 </w:t>
            </w:r>
          </w:p>
        </w:tc>
        <w:tc>
          <w:tcPr>
            <w:tcW w:w="0" w:type="auto"/>
            <w:vAlign w:val="center"/>
            <w:hideMark/>
          </w:tcPr>
          <w:p w14:paraId="2299CDE8" w14:textId="77777777" w:rsidR="00EC1B45" w:rsidRDefault="00EC1B45">
            <w:pPr>
              <w:jc w:val="right"/>
              <w:rPr>
                <w:rFonts w:eastAsia="Times New Roman"/>
              </w:rPr>
            </w:pPr>
            <w:r>
              <w:rPr>
                <w:rFonts w:eastAsia="Times New Roman"/>
              </w:rPr>
              <w:t xml:space="preserve">-72 </w:t>
            </w:r>
          </w:p>
        </w:tc>
        <w:tc>
          <w:tcPr>
            <w:tcW w:w="0" w:type="auto"/>
            <w:vAlign w:val="center"/>
            <w:hideMark/>
          </w:tcPr>
          <w:p w14:paraId="017CF5EE" w14:textId="77777777" w:rsidR="00EC1B45" w:rsidRDefault="00EC1B45">
            <w:pPr>
              <w:jc w:val="right"/>
              <w:rPr>
                <w:rFonts w:eastAsia="Times New Roman"/>
              </w:rPr>
            </w:pPr>
            <w:r>
              <w:rPr>
                <w:rFonts w:eastAsia="Times New Roman"/>
              </w:rPr>
              <w:t xml:space="preserve">1 </w:t>
            </w:r>
          </w:p>
        </w:tc>
        <w:tc>
          <w:tcPr>
            <w:tcW w:w="0" w:type="auto"/>
            <w:vAlign w:val="center"/>
            <w:hideMark/>
          </w:tcPr>
          <w:p w14:paraId="31F36B3A" w14:textId="77777777" w:rsidR="00EC1B45" w:rsidRDefault="00EC1B45">
            <w:pPr>
              <w:jc w:val="right"/>
              <w:rPr>
                <w:rFonts w:eastAsia="Times New Roman"/>
              </w:rPr>
            </w:pPr>
            <w:r>
              <w:rPr>
                <w:rFonts w:eastAsia="Times New Roman"/>
              </w:rPr>
              <w:t xml:space="preserve">-12,976 </w:t>
            </w:r>
          </w:p>
        </w:tc>
        <w:tc>
          <w:tcPr>
            <w:tcW w:w="0" w:type="auto"/>
            <w:vAlign w:val="center"/>
            <w:hideMark/>
          </w:tcPr>
          <w:p w14:paraId="626559A6" w14:textId="77777777" w:rsidR="00EC1B45" w:rsidRDefault="00EC1B45">
            <w:pPr>
              <w:jc w:val="right"/>
              <w:rPr>
                <w:rFonts w:eastAsia="Times New Roman"/>
              </w:rPr>
            </w:pPr>
            <w:r>
              <w:rPr>
                <w:rFonts w:eastAsia="Times New Roman"/>
              </w:rPr>
              <w:t xml:space="preserve">-160 </w:t>
            </w:r>
          </w:p>
        </w:tc>
        <w:tc>
          <w:tcPr>
            <w:tcW w:w="0" w:type="auto"/>
            <w:vAlign w:val="center"/>
            <w:hideMark/>
          </w:tcPr>
          <w:p w14:paraId="652D28E1" w14:textId="77777777" w:rsidR="00EC1B45" w:rsidRDefault="00EC1B45">
            <w:pPr>
              <w:jc w:val="right"/>
              <w:rPr>
                <w:rFonts w:eastAsia="Times New Roman"/>
              </w:rPr>
            </w:pPr>
            <w:r>
              <w:rPr>
                <w:rFonts w:eastAsia="Times New Roman"/>
              </w:rPr>
              <w:t xml:space="preserve">-48 </w:t>
            </w:r>
          </w:p>
        </w:tc>
        <w:tc>
          <w:tcPr>
            <w:tcW w:w="0" w:type="auto"/>
            <w:vAlign w:val="center"/>
            <w:hideMark/>
          </w:tcPr>
          <w:p w14:paraId="108633BB" w14:textId="77777777" w:rsidR="00EC1B45" w:rsidRDefault="00EC1B45">
            <w:pPr>
              <w:jc w:val="right"/>
              <w:rPr>
                <w:rFonts w:eastAsia="Times New Roman"/>
              </w:rPr>
            </w:pPr>
            <w:r>
              <w:rPr>
                <w:rFonts w:eastAsia="Times New Roman"/>
              </w:rPr>
              <w:t xml:space="preserve">-672 </w:t>
            </w:r>
          </w:p>
        </w:tc>
        <w:tc>
          <w:tcPr>
            <w:tcW w:w="0" w:type="auto"/>
            <w:vAlign w:val="center"/>
            <w:hideMark/>
          </w:tcPr>
          <w:p w14:paraId="077B474E" w14:textId="77777777" w:rsidR="00EC1B45" w:rsidRDefault="00EC1B45">
            <w:pPr>
              <w:jc w:val="right"/>
              <w:rPr>
                <w:rFonts w:eastAsia="Times New Roman"/>
              </w:rPr>
            </w:pPr>
            <w:r>
              <w:rPr>
                <w:rFonts w:eastAsia="Times New Roman"/>
              </w:rPr>
              <w:t xml:space="preserve">11,882 </w:t>
            </w:r>
          </w:p>
        </w:tc>
        <w:tc>
          <w:tcPr>
            <w:tcW w:w="0" w:type="auto"/>
            <w:vAlign w:val="center"/>
            <w:hideMark/>
          </w:tcPr>
          <w:p w14:paraId="1F6B41EC" w14:textId="77777777" w:rsidR="00EC1B45" w:rsidRDefault="00EC1B45">
            <w:pPr>
              <w:jc w:val="right"/>
              <w:rPr>
                <w:rFonts w:eastAsia="Times New Roman"/>
              </w:rPr>
            </w:pPr>
            <w:r>
              <w:rPr>
                <w:rFonts w:eastAsia="Times New Roman"/>
              </w:rPr>
              <w:t xml:space="preserve">-11,191 </w:t>
            </w:r>
          </w:p>
        </w:tc>
        <w:tc>
          <w:tcPr>
            <w:tcW w:w="0" w:type="auto"/>
            <w:vAlign w:val="center"/>
            <w:hideMark/>
          </w:tcPr>
          <w:p w14:paraId="70CCB241" w14:textId="77777777" w:rsidR="00EC1B45" w:rsidRDefault="00EC1B45">
            <w:pPr>
              <w:jc w:val="right"/>
              <w:rPr>
                <w:rFonts w:eastAsia="Times New Roman"/>
              </w:rPr>
            </w:pPr>
            <w:r>
              <w:rPr>
                <w:rFonts w:eastAsia="Times New Roman"/>
              </w:rPr>
              <w:t xml:space="preserve">-578 </w:t>
            </w:r>
          </w:p>
        </w:tc>
        <w:tc>
          <w:tcPr>
            <w:tcW w:w="0" w:type="auto"/>
            <w:vAlign w:val="center"/>
            <w:hideMark/>
          </w:tcPr>
          <w:p w14:paraId="77DF584D" w14:textId="77777777" w:rsidR="00EC1B45" w:rsidRDefault="00EC1B45">
            <w:pPr>
              <w:jc w:val="right"/>
              <w:rPr>
                <w:rFonts w:eastAsia="Times New Roman"/>
              </w:rPr>
            </w:pPr>
            <w:r>
              <w:rPr>
                <w:rFonts w:eastAsia="Times New Roman"/>
              </w:rPr>
              <w:t xml:space="preserve">-1,079 </w:t>
            </w:r>
          </w:p>
        </w:tc>
        <w:tc>
          <w:tcPr>
            <w:tcW w:w="0" w:type="auto"/>
            <w:vAlign w:val="center"/>
            <w:hideMark/>
          </w:tcPr>
          <w:p w14:paraId="4E4B895E" w14:textId="77777777" w:rsidR="00EC1B45" w:rsidRDefault="00EC1B45">
            <w:pPr>
              <w:jc w:val="right"/>
              <w:rPr>
                <w:rFonts w:eastAsia="Times New Roman"/>
              </w:rPr>
            </w:pPr>
            <w:r>
              <w:rPr>
                <w:rFonts w:eastAsia="Times New Roman"/>
              </w:rPr>
              <w:t xml:space="preserve">-630 </w:t>
            </w:r>
          </w:p>
        </w:tc>
        <w:tc>
          <w:tcPr>
            <w:tcW w:w="0" w:type="auto"/>
            <w:vAlign w:val="center"/>
            <w:hideMark/>
          </w:tcPr>
          <w:p w14:paraId="42E1BDAE"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69369094" w14:textId="77777777" w:rsidR="00EC1B45" w:rsidRDefault="00EC1B45">
            <w:pPr>
              <w:jc w:val="right"/>
              <w:rPr>
                <w:rFonts w:eastAsia="Times New Roman"/>
              </w:rPr>
            </w:pPr>
            <w:r>
              <w:rPr>
                <w:rFonts w:eastAsia="Times New Roman"/>
              </w:rPr>
              <w:t xml:space="preserve">-626 </w:t>
            </w:r>
          </w:p>
        </w:tc>
        <w:tc>
          <w:tcPr>
            <w:tcW w:w="0" w:type="auto"/>
            <w:vAlign w:val="center"/>
            <w:hideMark/>
          </w:tcPr>
          <w:p w14:paraId="6D556BD5" w14:textId="77777777" w:rsidR="00EC1B45" w:rsidRDefault="00EC1B45">
            <w:pPr>
              <w:jc w:val="right"/>
              <w:rPr>
                <w:rFonts w:eastAsia="Times New Roman"/>
              </w:rPr>
            </w:pPr>
            <w:r>
              <w:rPr>
                <w:rFonts w:eastAsia="Times New Roman"/>
              </w:rPr>
              <w:t xml:space="preserve">-610 </w:t>
            </w:r>
          </w:p>
        </w:tc>
        <w:tc>
          <w:tcPr>
            <w:tcW w:w="0" w:type="auto"/>
            <w:vAlign w:val="center"/>
            <w:hideMark/>
          </w:tcPr>
          <w:p w14:paraId="0116C411" w14:textId="77777777" w:rsidR="00EC1B45" w:rsidRDefault="00EC1B45">
            <w:pPr>
              <w:jc w:val="right"/>
              <w:rPr>
                <w:rFonts w:eastAsia="Times New Roman"/>
              </w:rPr>
            </w:pPr>
            <w:r>
              <w:rPr>
                <w:rFonts w:eastAsia="Times New Roman"/>
              </w:rPr>
              <w:t xml:space="preserve">-29 </w:t>
            </w:r>
          </w:p>
        </w:tc>
        <w:tc>
          <w:tcPr>
            <w:tcW w:w="0" w:type="auto"/>
            <w:vAlign w:val="center"/>
            <w:hideMark/>
          </w:tcPr>
          <w:p w14:paraId="616C730D" w14:textId="77777777" w:rsidR="00EC1B45" w:rsidRDefault="00EC1B45">
            <w:pPr>
              <w:jc w:val="right"/>
              <w:rPr>
                <w:rFonts w:eastAsia="Times New Roman"/>
              </w:rPr>
            </w:pPr>
            <w:r>
              <w:rPr>
                <w:rFonts w:eastAsia="Times New Roman"/>
              </w:rPr>
              <w:t xml:space="preserve">-11,019 </w:t>
            </w:r>
          </w:p>
        </w:tc>
      </w:tr>
      <w:tr w:rsidR="00EC1B45" w14:paraId="7EBE1C85" w14:textId="77777777">
        <w:trPr>
          <w:divId w:val="1342128861"/>
          <w:tblCellSpacing w:w="15" w:type="dxa"/>
        </w:trPr>
        <w:tc>
          <w:tcPr>
            <w:tcW w:w="0" w:type="auto"/>
            <w:vAlign w:val="center"/>
            <w:hideMark/>
          </w:tcPr>
          <w:p w14:paraId="7FC36254" w14:textId="77777777" w:rsidR="00EC1B45" w:rsidRDefault="00EC1B45">
            <w:pPr>
              <w:jc w:val="right"/>
              <w:rPr>
                <w:rFonts w:eastAsia="Times New Roman"/>
              </w:rPr>
            </w:pPr>
            <w:r>
              <w:rPr>
                <w:rFonts w:eastAsia="Times New Roman"/>
              </w:rPr>
              <w:lastRenderedPageBreak/>
              <w:t xml:space="preserve">Douglas </w:t>
            </w:r>
          </w:p>
        </w:tc>
        <w:tc>
          <w:tcPr>
            <w:tcW w:w="0" w:type="auto"/>
            <w:vAlign w:val="center"/>
            <w:hideMark/>
          </w:tcPr>
          <w:p w14:paraId="05A04075"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FD5796E" w14:textId="77777777" w:rsidR="00EC1B45" w:rsidRDefault="00EC1B45">
            <w:pPr>
              <w:jc w:val="right"/>
              <w:rPr>
                <w:rFonts w:eastAsia="Times New Roman"/>
              </w:rPr>
            </w:pPr>
            <w:r>
              <w:rPr>
                <w:rFonts w:eastAsia="Times New Roman"/>
              </w:rPr>
              <w:t xml:space="preserve">5 </w:t>
            </w:r>
          </w:p>
        </w:tc>
        <w:tc>
          <w:tcPr>
            <w:tcW w:w="0" w:type="auto"/>
            <w:vAlign w:val="center"/>
            <w:hideMark/>
          </w:tcPr>
          <w:p w14:paraId="6BA06240" w14:textId="77777777" w:rsidR="00EC1B45" w:rsidRDefault="00EC1B45">
            <w:pPr>
              <w:jc w:val="right"/>
              <w:rPr>
                <w:rFonts w:eastAsia="Times New Roman"/>
              </w:rPr>
            </w:pPr>
            <w:r>
              <w:rPr>
                <w:rFonts w:eastAsia="Times New Roman"/>
              </w:rPr>
              <w:t xml:space="preserve">-1,440 </w:t>
            </w:r>
          </w:p>
        </w:tc>
        <w:tc>
          <w:tcPr>
            <w:tcW w:w="0" w:type="auto"/>
            <w:vAlign w:val="center"/>
            <w:hideMark/>
          </w:tcPr>
          <w:p w14:paraId="02E623AB"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51F318AF" w14:textId="77777777" w:rsidR="00EC1B45" w:rsidRDefault="00EC1B45">
            <w:pPr>
              <w:jc w:val="right"/>
              <w:rPr>
                <w:rFonts w:eastAsia="Times New Roman"/>
              </w:rPr>
            </w:pPr>
            <w:r>
              <w:rPr>
                <w:rFonts w:eastAsia="Times New Roman"/>
              </w:rPr>
              <w:t xml:space="preserve">-246 </w:t>
            </w:r>
          </w:p>
        </w:tc>
        <w:tc>
          <w:tcPr>
            <w:tcW w:w="0" w:type="auto"/>
            <w:vAlign w:val="center"/>
            <w:hideMark/>
          </w:tcPr>
          <w:p w14:paraId="7606C8F1" w14:textId="77777777" w:rsidR="00EC1B45" w:rsidRDefault="00EC1B45">
            <w:pPr>
              <w:jc w:val="right"/>
              <w:rPr>
                <w:rFonts w:eastAsia="Times New Roman"/>
              </w:rPr>
            </w:pPr>
            <w:r>
              <w:rPr>
                <w:rFonts w:eastAsia="Times New Roman"/>
              </w:rPr>
              <w:t xml:space="preserve">237 </w:t>
            </w:r>
          </w:p>
        </w:tc>
        <w:tc>
          <w:tcPr>
            <w:tcW w:w="0" w:type="auto"/>
            <w:vAlign w:val="center"/>
            <w:hideMark/>
          </w:tcPr>
          <w:p w14:paraId="7D57AE72" w14:textId="77777777" w:rsidR="00EC1B45" w:rsidRDefault="00EC1B45">
            <w:pPr>
              <w:jc w:val="right"/>
              <w:rPr>
                <w:rFonts w:eastAsia="Times New Roman"/>
              </w:rPr>
            </w:pPr>
            <w:r>
              <w:rPr>
                <w:rFonts w:eastAsia="Times New Roman"/>
              </w:rPr>
              <w:t xml:space="preserve">652 </w:t>
            </w:r>
          </w:p>
        </w:tc>
        <w:tc>
          <w:tcPr>
            <w:tcW w:w="0" w:type="auto"/>
            <w:vAlign w:val="center"/>
            <w:hideMark/>
          </w:tcPr>
          <w:p w14:paraId="27CC5702"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532AA7C" w14:textId="77777777" w:rsidR="00EC1B45" w:rsidRDefault="00EC1B45">
            <w:pPr>
              <w:jc w:val="right"/>
              <w:rPr>
                <w:rFonts w:eastAsia="Times New Roman"/>
              </w:rPr>
            </w:pPr>
            <w:r>
              <w:rPr>
                <w:rFonts w:eastAsia="Times New Roman"/>
              </w:rPr>
              <w:t xml:space="preserve">985 </w:t>
            </w:r>
          </w:p>
        </w:tc>
        <w:tc>
          <w:tcPr>
            <w:tcW w:w="0" w:type="auto"/>
            <w:vAlign w:val="center"/>
            <w:hideMark/>
          </w:tcPr>
          <w:p w14:paraId="63C3512E" w14:textId="77777777" w:rsidR="00EC1B45" w:rsidRDefault="00EC1B45">
            <w:pPr>
              <w:jc w:val="right"/>
              <w:rPr>
                <w:rFonts w:eastAsia="Times New Roman"/>
              </w:rPr>
            </w:pPr>
            <w:r>
              <w:rPr>
                <w:rFonts w:eastAsia="Times New Roman"/>
              </w:rPr>
              <w:t xml:space="preserve">-3,475 </w:t>
            </w:r>
          </w:p>
        </w:tc>
        <w:tc>
          <w:tcPr>
            <w:tcW w:w="0" w:type="auto"/>
            <w:vAlign w:val="center"/>
            <w:hideMark/>
          </w:tcPr>
          <w:p w14:paraId="570E2E65" w14:textId="77777777" w:rsidR="00EC1B45" w:rsidRDefault="00EC1B45">
            <w:pPr>
              <w:jc w:val="right"/>
              <w:rPr>
                <w:rFonts w:eastAsia="Times New Roman"/>
              </w:rPr>
            </w:pPr>
            <w:r>
              <w:rPr>
                <w:rFonts w:eastAsia="Times New Roman"/>
              </w:rPr>
              <w:t xml:space="preserve">564 </w:t>
            </w:r>
          </w:p>
        </w:tc>
        <w:tc>
          <w:tcPr>
            <w:tcW w:w="0" w:type="auto"/>
            <w:vAlign w:val="center"/>
            <w:hideMark/>
          </w:tcPr>
          <w:p w14:paraId="5616CCFB" w14:textId="77777777" w:rsidR="00EC1B45" w:rsidRDefault="00EC1B45">
            <w:pPr>
              <w:jc w:val="right"/>
              <w:rPr>
                <w:rFonts w:eastAsia="Times New Roman"/>
              </w:rPr>
            </w:pPr>
            <w:r>
              <w:rPr>
                <w:rFonts w:eastAsia="Times New Roman"/>
              </w:rPr>
              <w:t xml:space="preserve">-76 </w:t>
            </w:r>
          </w:p>
        </w:tc>
        <w:tc>
          <w:tcPr>
            <w:tcW w:w="0" w:type="auto"/>
            <w:vAlign w:val="center"/>
            <w:hideMark/>
          </w:tcPr>
          <w:p w14:paraId="43C28F6D" w14:textId="77777777" w:rsidR="00EC1B45" w:rsidRDefault="00EC1B45">
            <w:pPr>
              <w:jc w:val="right"/>
              <w:rPr>
                <w:rFonts w:eastAsia="Times New Roman"/>
              </w:rPr>
            </w:pPr>
            <w:r>
              <w:rPr>
                <w:rFonts w:eastAsia="Times New Roman"/>
              </w:rPr>
              <w:t xml:space="preserve">3,635 </w:t>
            </w:r>
          </w:p>
        </w:tc>
        <w:tc>
          <w:tcPr>
            <w:tcW w:w="0" w:type="auto"/>
            <w:vAlign w:val="center"/>
            <w:hideMark/>
          </w:tcPr>
          <w:p w14:paraId="1A052510" w14:textId="77777777" w:rsidR="00EC1B45" w:rsidRDefault="00EC1B45">
            <w:pPr>
              <w:jc w:val="right"/>
              <w:rPr>
                <w:rFonts w:eastAsia="Times New Roman"/>
              </w:rPr>
            </w:pPr>
            <w:r>
              <w:rPr>
                <w:rFonts w:eastAsia="Times New Roman"/>
              </w:rPr>
              <w:t xml:space="preserve">-313 </w:t>
            </w:r>
          </w:p>
        </w:tc>
        <w:tc>
          <w:tcPr>
            <w:tcW w:w="0" w:type="auto"/>
            <w:vAlign w:val="center"/>
            <w:hideMark/>
          </w:tcPr>
          <w:p w14:paraId="526B8FD5" w14:textId="77777777" w:rsidR="00EC1B45" w:rsidRDefault="00EC1B45">
            <w:pPr>
              <w:jc w:val="right"/>
              <w:rPr>
                <w:rFonts w:eastAsia="Times New Roman"/>
              </w:rPr>
            </w:pPr>
            <w:r>
              <w:rPr>
                <w:rFonts w:eastAsia="Times New Roman"/>
              </w:rPr>
              <w:t xml:space="preserve">-79 </w:t>
            </w:r>
          </w:p>
        </w:tc>
        <w:tc>
          <w:tcPr>
            <w:tcW w:w="0" w:type="auto"/>
            <w:vAlign w:val="center"/>
            <w:hideMark/>
          </w:tcPr>
          <w:p w14:paraId="0379C0FD" w14:textId="77777777" w:rsidR="00EC1B45" w:rsidRDefault="00EC1B45">
            <w:pPr>
              <w:jc w:val="right"/>
              <w:rPr>
                <w:rFonts w:eastAsia="Times New Roman"/>
              </w:rPr>
            </w:pPr>
            <w:r>
              <w:rPr>
                <w:rFonts w:eastAsia="Times New Roman"/>
              </w:rPr>
              <w:t xml:space="preserve">-246 </w:t>
            </w:r>
          </w:p>
        </w:tc>
        <w:tc>
          <w:tcPr>
            <w:tcW w:w="0" w:type="auto"/>
            <w:vAlign w:val="center"/>
            <w:hideMark/>
          </w:tcPr>
          <w:p w14:paraId="70ED5EE2" w14:textId="77777777" w:rsidR="00EC1B45" w:rsidRDefault="00EC1B45">
            <w:pPr>
              <w:jc w:val="right"/>
              <w:rPr>
                <w:rFonts w:eastAsia="Times New Roman"/>
              </w:rPr>
            </w:pPr>
            <w:r>
              <w:rPr>
                <w:rFonts w:eastAsia="Times New Roman"/>
              </w:rPr>
              <w:t xml:space="preserve">-19 </w:t>
            </w:r>
          </w:p>
        </w:tc>
        <w:tc>
          <w:tcPr>
            <w:tcW w:w="0" w:type="auto"/>
            <w:vAlign w:val="center"/>
            <w:hideMark/>
          </w:tcPr>
          <w:p w14:paraId="5D5DEE0C" w14:textId="77777777" w:rsidR="00EC1B45" w:rsidRDefault="00EC1B45">
            <w:pPr>
              <w:jc w:val="right"/>
              <w:rPr>
                <w:rFonts w:eastAsia="Times New Roman"/>
              </w:rPr>
            </w:pPr>
            <w:r>
              <w:rPr>
                <w:rFonts w:eastAsia="Times New Roman"/>
              </w:rPr>
              <w:t xml:space="preserve">224 </w:t>
            </w:r>
          </w:p>
        </w:tc>
        <w:tc>
          <w:tcPr>
            <w:tcW w:w="0" w:type="auto"/>
            <w:vAlign w:val="center"/>
            <w:hideMark/>
          </w:tcPr>
          <w:p w14:paraId="77823C90" w14:textId="77777777" w:rsidR="00EC1B45" w:rsidRDefault="00EC1B45">
            <w:pPr>
              <w:jc w:val="right"/>
              <w:rPr>
                <w:rFonts w:eastAsia="Times New Roman"/>
              </w:rPr>
            </w:pPr>
            <w:r>
              <w:rPr>
                <w:rFonts w:eastAsia="Times New Roman"/>
              </w:rPr>
              <w:t xml:space="preserve">-99 </w:t>
            </w:r>
          </w:p>
        </w:tc>
        <w:tc>
          <w:tcPr>
            <w:tcW w:w="0" w:type="auto"/>
            <w:vAlign w:val="center"/>
            <w:hideMark/>
          </w:tcPr>
          <w:p w14:paraId="5A5A6A54" w14:textId="77777777" w:rsidR="00EC1B45" w:rsidRDefault="00EC1B45">
            <w:pPr>
              <w:jc w:val="right"/>
              <w:rPr>
                <w:rFonts w:eastAsia="Times New Roman"/>
              </w:rPr>
            </w:pPr>
            <w:r>
              <w:rPr>
                <w:rFonts w:eastAsia="Times New Roman"/>
              </w:rPr>
              <w:t xml:space="preserve">60 </w:t>
            </w:r>
          </w:p>
        </w:tc>
        <w:tc>
          <w:tcPr>
            <w:tcW w:w="0" w:type="auto"/>
            <w:vAlign w:val="center"/>
            <w:hideMark/>
          </w:tcPr>
          <w:p w14:paraId="59AE08D5" w14:textId="77777777" w:rsidR="00EC1B45" w:rsidRDefault="00EC1B45">
            <w:pPr>
              <w:jc w:val="right"/>
              <w:rPr>
                <w:rFonts w:eastAsia="Times New Roman"/>
              </w:rPr>
            </w:pPr>
            <w:r>
              <w:rPr>
                <w:rFonts w:eastAsia="Times New Roman"/>
              </w:rPr>
              <w:t xml:space="preserve">-7 </w:t>
            </w:r>
          </w:p>
        </w:tc>
        <w:tc>
          <w:tcPr>
            <w:tcW w:w="0" w:type="auto"/>
            <w:vAlign w:val="center"/>
            <w:hideMark/>
          </w:tcPr>
          <w:p w14:paraId="0495B7F0" w14:textId="77777777" w:rsidR="00EC1B45" w:rsidRDefault="00EC1B45">
            <w:pPr>
              <w:jc w:val="right"/>
              <w:rPr>
                <w:rFonts w:eastAsia="Times New Roman"/>
              </w:rPr>
            </w:pPr>
            <w:r>
              <w:rPr>
                <w:rFonts w:eastAsia="Times New Roman"/>
              </w:rPr>
              <w:t xml:space="preserve">427 </w:t>
            </w:r>
          </w:p>
        </w:tc>
      </w:tr>
      <w:tr w:rsidR="00EC1B45" w14:paraId="7C2DC0A4" w14:textId="77777777">
        <w:trPr>
          <w:divId w:val="1342128861"/>
          <w:tblCellSpacing w:w="15" w:type="dxa"/>
        </w:trPr>
        <w:tc>
          <w:tcPr>
            <w:tcW w:w="0" w:type="auto"/>
            <w:vAlign w:val="center"/>
            <w:hideMark/>
          </w:tcPr>
          <w:p w14:paraId="5E590C35" w14:textId="77777777" w:rsidR="00EC1B45" w:rsidRDefault="00EC1B45">
            <w:pPr>
              <w:jc w:val="right"/>
              <w:rPr>
                <w:rFonts w:eastAsia="Times New Roman"/>
              </w:rPr>
            </w:pPr>
            <w:r>
              <w:rPr>
                <w:rFonts w:eastAsia="Times New Roman"/>
              </w:rPr>
              <w:t xml:space="preserve">Fayette </w:t>
            </w:r>
          </w:p>
        </w:tc>
        <w:tc>
          <w:tcPr>
            <w:tcW w:w="0" w:type="auto"/>
            <w:vAlign w:val="center"/>
            <w:hideMark/>
          </w:tcPr>
          <w:p w14:paraId="19362AB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E108F2F"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6C51D178" w14:textId="77777777" w:rsidR="00EC1B45" w:rsidRDefault="00EC1B45">
            <w:pPr>
              <w:jc w:val="right"/>
              <w:rPr>
                <w:rFonts w:eastAsia="Times New Roman"/>
              </w:rPr>
            </w:pPr>
            <w:r>
              <w:rPr>
                <w:rFonts w:eastAsia="Times New Roman"/>
              </w:rPr>
              <w:t xml:space="preserve">280 </w:t>
            </w:r>
          </w:p>
        </w:tc>
        <w:tc>
          <w:tcPr>
            <w:tcW w:w="0" w:type="auto"/>
            <w:vAlign w:val="center"/>
            <w:hideMark/>
          </w:tcPr>
          <w:p w14:paraId="19DDC8CE"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6C6D4300" w14:textId="77777777" w:rsidR="00EC1B45" w:rsidRDefault="00EC1B45">
            <w:pPr>
              <w:jc w:val="right"/>
              <w:rPr>
                <w:rFonts w:eastAsia="Times New Roman"/>
              </w:rPr>
            </w:pPr>
            <w:r>
              <w:rPr>
                <w:rFonts w:eastAsia="Times New Roman"/>
              </w:rPr>
              <w:t xml:space="preserve">-941 </w:t>
            </w:r>
          </w:p>
        </w:tc>
        <w:tc>
          <w:tcPr>
            <w:tcW w:w="0" w:type="auto"/>
            <w:vAlign w:val="center"/>
            <w:hideMark/>
          </w:tcPr>
          <w:p w14:paraId="36B051BC" w14:textId="77777777" w:rsidR="00EC1B45" w:rsidRDefault="00EC1B45">
            <w:pPr>
              <w:jc w:val="right"/>
              <w:rPr>
                <w:rFonts w:eastAsia="Times New Roman"/>
              </w:rPr>
            </w:pPr>
            <w:r>
              <w:rPr>
                <w:rFonts w:eastAsia="Times New Roman"/>
              </w:rPr>
              <w:t xml:space="preserve">633 </w:t>
            </w:r>
          </w:p>
        </w:tc>
        <w:tc>
          <w:tcPr>
            <w:tcW w:w="0" w:type="auto"/>
            <w:vAlign w:val="center"/>
            <w:hideMark/>
          </w:tcPr>
          <w:p w14:paraId="253C6128" w14:textId="77777777" w:rsidR="00EC1B45" w:rsidRDefault="00EC1B45">
            <w:pPr>
              <w:jc w:val="right"/>
              <w:rPr>
                <w:rFonts w:eastAsia="Times New Roman"/>
              </w:rPr>
            </w:pPr>
            <w:r>
              <w:rPr>
                <w:rFonts w:eastAsia="Times New Roman"/>
              </w:rPr>
              <w:t xml:space="preserve">1,372 </w:t>
            </w:r>
          </w:p>
        </w:tc>
        <w:tc>
          <w:tcPr>
            <w:tcW w:w="0" w:type="auto"/>
            <w:vAlign w:val="center"/>
            <w:hideMark/>
          </w:tcPr>
          <w:p w14:paraId="1867F66D"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7658498" w14:textId="77777777" w:rsidR="00EC1B45" w:rsidRDefault="00EC1B45">
            <w:pPr>
              <w:jc w:val="right"/>
              <w:rPr>
                <w:rFonts w:eastAsia="Times New Roman"/>
              </w:rPr>
            </w:pPr>
            <w:r>
              <w:rPr>
                <w:rFonts w:eastAsia="Times New Roman"/>
              </w:rPr>
              <w:t xml:space="preserve">356 </w:t>
            </w:r>
          </w:p>
        </w:tc>
        <w:tc>
          <w:tcPr>
            <w:tcW w:w="0" w:type="auto"/>
            <w:vAlign w:val="center"/>
            <w:hideMark/>
          </w:tcPr>
          <w:p w14:paraId="3C9CA29F" w14:textId="77777777" w:rsidR="00EC1B45" w:rsidRDefault="00EC1B45">
            <w:pPr>
              <w:jc w:val="right"/>
              <w:rPr>
                <w:rFonts w:eastAsia="Times New Roman"/>
              </w:rPr>
            </w:pPr>
            <w:r>
              <w:rPr>
                <w:rFonts w:eastAsia="Times New Roman"/>
              </w:rPr>
              <w:t xml:space="preserve">508 </w:t>
            </w:r>
          </w:p>
        </w:tc>
        <w:tc>
          <w:tcPr>
            <w:tcW w:w="0" w:type="auto"/>
            <w:vAlign w:val="center"/>
            <w:hideMark/>
          </w:tcPr>
          <w:p w14:paraId="60177AB6" w14:textId="77777777" w:rsidR="00EC1B45" w:rsidRDefault="00EC1B45">
            <w:pPr>
              <w:jc w:val="right"/>
              <w:rPr>
                <w:rFonts w:eastAsia="Times New Roman"/>
              </w:rPr>
            </w:pPr>
            <w:r>
              <w:rPr>
                <w:rFonts w:eastAsia="Times New Roman"/>
              </w:rPr>
              <w:t xml:space="preserve">-3,409 </w:t>
            </w:r>
          </w:p>
        </w:tc>
        <w:tc>
          <w:tcPr>
            <w:tcW w:w="0" w:type="auto"/>
            <w:vAlign w:val="center"/>
            <w:hideMark/>
          </w:tcPr>
          <w:p w14:paraId="7FCB86DC"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3E019198" w14:textId="77777777" w:rsidR="00EC1B45" w:rsidRDefault="00EC1B45">
            <w:pPr>
              <w:jc w:val="right"/>
              <w:rPr>
                <w:rFonts w:eastAsia="Times New Roman"/>
              </w:rPr>
            </w:pPr>
            <w:r>
              <w:rPr>
                <w:rFonts w:eastAsia="Times New Roman"/>
              </w:rPr>
              <w:t xml:space="preserve">-1,011 </w:t>
            </w:r>
          </w:p>
        </w:tc>
        <w:tc>
          <w:tcPr>
            <w:tcW w:w="0" w:type="auto"/>
            <w:vAlign w:val="center"/>
            <w:hideMark/>
          </w:tcPr>
          <w:p w14:paraId="5D3B4ECE" w14:textId="77777777" w:rsidR="00EC1B45" w:rsidRDefault="00EC1B45">
            <w:pPr>
              <w:jc w:val="right"/>
              <w:rPr>
                <w:rFonts w:eastAsia="Times New Roman"/>
              </w:rPr>
            </w:pPr>
            <w:r>
              <w:rPr>
                <w:rFonts w:eastAsia="Times New Roman"/>
              </w:rPr>
              <w:t xml:space="preserve">-12 </w:t>
            </w:r>
          </w:p>
        </w:tc>
        <w:tc>
          <w:tcPr>
            <w:tcW w:w="0" w:type="auto"/>
            <w:vAlign w:val="center"/>
            <w:hideMark/>
          </w:tcPr>
          <w:p w14:paraId="474B25D4" w14:textId="77777777" w:rsidR="00EC1B45" w:rsidRDefault="00EC1B45">
            <w:pPr>
              <w:jc w:val="right"/>
              <w:rPr>
                <w:rFonts w:eastAsia="Times New Roman"/>
              </w:rPr>
            </w:pPr>
            <w:r>
              <w:rPr>
                <w:rFonts w:eastAsia="Times New Roman"/>
              </w:rPr>
              <w:t xml:space="preserve">1 </w:t>
            </w:r>
          </w:p>
        </w:tc>
        <w:tc>
          <w:tcPr>
            <w:tcW w:w="0" w:type="auto"/>
            <w:vAlign w:val="center"/>
            <w:hideMark/>
          </w:tcPr>
          <w:p w14:paraId="28F70C8F" w14:textId="77777777" w:rsidR="00EC1B45" w:rsidRDefault="00EC1B45">
            <w:pPr>
              <w:jc w:val="right"/>
              <w:rPr>
                <w:rFonts w:eastAsia="Times New Roman"/>
              </w:rPr>
            </w:pPr>
            <w:r>
              <w:rPr>
                <w:rFonts w:eastAsia="Times New Roman"/>
              </w:rPr>
              <w:t xml:space="preserve">575 </w:t>
            </w:r>
          </w:p>
        </w:tc>
        <w:tc>
          <w:tcPr>
            <w:tcW w:w="0" w:type="auto"/>
            <w:vAlign w:val="center"/>
            <w:hideMark/>
          </w:tcPr>
          <w:p w14:paraId="28A99BEC" w14:textId="77777777" w:rsidR="00EC1B45" w:rsidRDefault="00EC1B45">
            <w:pPr>
              <w:jc w:val="right"/>
              <w:rPr>
                <w:rFonts w:eastAsia="Times New Roman"/>
              </w:rPr>
            </w:pPr>
            <w:r>
              <w:rPr>
                <w:rFonts w:eastAsia="Times New Roman"/>
              </w:rPr>
              <w:t xml:space="preserve">25 </w:t>
            </w:r>
          </w:p>
        </w:tc>
        <w:tc>
          <w:tcPr>
            <w:tcW w:w="0" w:type="auto"/>
            <w:vAlign w:val="center"/>
            <w:hideMark/>
          </w:tcPr>
          <w:p w14:paraId="0DCF7BA3" w14:textId="77777777" w:rsidR="00EC1B45" w:rsidRDefault="00EC1B45">
            <w:pPr>
              <w:jc w:val="right"/>
              <w:rPr>
                <w:rFonts w:eastAsia="Times New Roman"/>
              </w:rPr>
            </w:pPr>
            <w:r>
              <w:rPr>
                <w:rFonts w:eastAsia="Times New Roman"/>
              </w:rPr>
              <w:t xml:space="preserve">55 </w:t>
            </w:r>
          </w:p>
        </w:tc>
        <w:tc>
          <w:tcPr>
            <w:tcW w:w="0" w:type="auto"/>
            <w:vAlign w:val="center"/>
            <w:hideMark/>
          </w:tcPr>
          <w:p w14:paraId="6BC6D9F4" w14:textId="77777777" w:rsidR="00EC1B45" w:rsidRDefault="00EC1B45">
            <w:pPr>
              <w:jc w:val="right"/>
              <w:rPr>
                <w:rFonts w:eastAsia="Times New Roman"/>
              </w:rPr>
            </w:pPr>
            <w:r>
              <w:rPr>
                <w:rFonts w:eastAsia="Times New Roman"/>
              </w:rPr>
              <w:t xml:space="preserve">35 </w:t>
            </w:r>
          </w:p>
        </w:tc>
        <w:tc>
          <w:tcPr>
            <w:tcW w:w="0" w:type="auto"/>
            <w:vAlign w:val="center"/>
            <w:hideMark/>
          </w:tcPr>
          <w:p w14:paraId="46A45941" w14:textId="77777777" w:rsidR="00EC1B45" w:rsidRDefault="00EC1B45">
            <w:pPr>
              <w:jc w:val="right"/>
              <w:rPr>
                <w:rFonts w:eastAsia="Times New Roman"/>
              </w:rPr>
            </w:pPr>
            <w:r>
              <w:rPr>
                <w:rFonts w:eastAsia="Times New Roman"/>
              </w:rPr>
              <w:t xml:space="preserve">298 </w:t>
            </w:r>
          </w:p>
        </w:tc>
        <w:tc>
          <w:tcPr>
            <w:tcW w:w="0" w:type="auto"/>
            <w:vAlign w:val="center"/>
            <w:hideMark/>
          </w:tcPr>
          <w:p w14:paraId="2A00F6F2" w14:textId="77777777" w:rsidR="00EC1B45" w:rsidRDefault="00EC1B45">
            <w:pPr>
              <w:jc w:val="right"/>
              <w:rPr>
                <w:rFonts w:eastAsia="Times New Roman"/>
              </w:rPr>
            </w:pPr>
            <w:r>
              <w:rPr>
                <w:rFonts w:eastAsia="Times New Roman"/>
              </w:rPr>
              <w:t xml:space="preserve">4 </w:t>
            </w:r>
          </w:p>
        </w:tc>
        <w:tc>
          <w:tcPr>
            <w:tcW w:w="0" w:type="auto"/>
            <w:vAlign w:val="center"/>
            <w:hideMark/>
          </w:tcPr>
          <w:p w14:paraId="020E5DB6" w14:textId="77777777" w:rsidR="00EC1B45" w:rsidRDefault="00EC1B45">
            <w:pPr>
              <w:jc w:val="right"/>
              <w:rPr>
                <w:rFonts w:eastAsia="Times New Roman"/>
              </w:rPr>
            </w:pPr>
            <w:r>
              <w:rPr>
                <w:rFonts w:eastAsia="Times New Roman"/>
              </w:rPr>
              <w:t xml:space="preserve">-1,286 </w:t>
            </w:r>
          </w:p>
        </w:tc>
      </w:tr>
      <w:tr w:rsidR="00EC1B45" w14:paraId="5E8B2D07" w14:textId="77777777">
        <w:trPr>
          <w:divId w:val="1342128861"/>
          <w:tblCellSpacing w:w="15" w:type="dxa"/>
        </w:trPr>
        <w:tc>
          <w:tcPr>
            <w:tcW w:w="0" w:type="auto"/>
            <w:vAlign w:val="center"/>
            <w:hideMark/>
          </w:tcPr>
          <w:p w14:paraId="02445642" w14:textId="77777777" w:rsidR="00EC1B45" w:rsidRDefault="00EC1B45">
            <w:pPr>
              <w:jc w:val="right"/>
              <w:rPr>
                <w:rFonts w:eastAsia="Times New Roman"/>
              </w:rPr>
            </w:pPr>
            <w:r>
              <w:rPr>
                <w:rFonts w:eastAsia="Times New Roman"/>
              </w:rPr>
              <w:t xml:space="preserve">Forsyth </w:t>
            </w:r>
          </w:p>
        </w:tc>
        <w:tc>
          <w:tcPr>
            <w:tcW w:w="0" w:type="auto"/>
            <w:vAlign w:val="center"/>
            <w:hideMark/>
          </w:tcPr>
          <w:p w14:paraId="12ADE424" w14:textId="77777777" w:rsidR="00EC1B45" w:rsidRDefault="00EC1B45">
            <w:pPr>
              <w:jc w:val="right"/>
              <w:rPr>
                <w:rFonts w:eastAsia="Times New Roman"/>
              </w:rPr>
            </w:pPr>
            <w:r>
              <w:rPr>
                <w:rFonts w:eastAsia="Times New Roman"/>
              </w:rPr>
              <w:t xml:space="preserve">127 </w:t>
            </w:r>
          </w:p>
        </w:tc>
        <w:tc>
          <w:tcPr>
            <w:tcW w:w="0" w:type="auto"/>
            <w:vAlign w:val="center"/>
            <w:hideMark/>
          </w:tcPr>
          <w:p w14:paraId="3415FB78" w14:textId="77777777" w:rsidR="00EC1B45" w:rsidRDefault="00EC1B45">
            <w:pPr>
              <w:jc w:val="right"/>
              <w:rPr>
                <w:rFonts w:eastAsia="Times New Roman"/>
              </w:rPr>
            </w:pPr>
            <w:r>
              <w:rPr>
                <w:rFonts w:eastAsia="Times New Roman"/>
              </w:rPr>
              <w:t xml:space="preserve">149 </w:t>
            </w:r>
          </w:p>
        </w:tc>
        <w:tc>
          <w:tcPr>
            <w:tcW w:w="0" w:type="auto"/>
            <w:vAlign w:val="center"/>
            <w:hideMark/>
          </w:tcPr>
          <w:p w14:paraId="4A5CF286" w14:textId="77777777" w:rsidR="00EC1B45" w:rsidRDefault="00EC1B45">
            <w:pPr>
              <w:jc w:val="right"/>
              <w:rPr>
                <w:rFonts w:eastAsia="Times New Roman"/>
              </w:rPr>
            </w:pPr>
            <w:r>
              <w:rPr>
                <w:rFonts w:eastAsia="Times New Roman"/>
              </w:rPr>
              <w:t xml:space="preserve">-39 </w:t>
            </w:r>
          </w:p>
        </w:tc>
        <w:tc>
          <w:tcPr>
            <w:tcW w:w="0" w:type="auto"/>
            <w:vAlign w:val="center"/>
            <w:hideMark/>
          </w:tcPr>
          <w:p w14:paraId="6AD0E6E7" w14:textId="77777777" w:rsidR="00EC1B45" w:rsidRDefault="00EC1B45">
            <w:pPr>
              <w:jc w:val="right"/>
              <w:rPr>
                <w:rFonts w:eastAsia="Times New Roman"/>
              </w:rPr>
            </w:pPr>
            <w:r>
              <w:rPr>
                <w:rFonts w:eastAsia="Times New Roman"/>
              </w:rPr>
              <w:t xml:space="preserve">2,094 </w:t>
            </w:r>
          </w:p>
        </w:tc>
        <w:tc>
          <w:tcPr>
            <w:tcW w:w="0" w:type="auto"/>
            <w:vAlign w:val="center"/>
            <w:hideMark/>
          </w:tcPr>
          <w:p w14:paraId="6B371F28" w14:textId="77777777" w:rsidR="00EC1B45" w:rsidRDefault="00EC1B45">
            <w:pPr>
              <w:jc w:val="right"/>
              <w:rPr>
                <w:rFonts w:eastAsia="Times New Roman"/>
              </w:rPr>
            </w:pPr>
            <w:r>
              <w:rPr>
                <w:rFonts w:eastAsia="Times New Roman"/>
              </w:rPr>
              <w:t xml:space="preserve">-328 </w:t>
            </w:r>
          </w:p>
        </w:tc>
        <w:tc>
          <w:tcPr>
            <w:tcW w:w="0" w:type="auto"/>
            <w:vAlign w:val="center"/>
            <w:hideMark/>
          </w:tcPr>
          <w:p w14:paraId="3CB32975" w14:textId="77777777" w:rsidR="00EC1B45" w:rsidRDefault="00EC1B45">
            <w:pPr>
              <w:jc w:val="right"/>
              <w:rPr>
                <w:rFonts w:eastAsia="Times New Roman"/>
              </w:rPr>
            </w:pPr>
            <w:r>
              <w:rPr>
                <w:rFonts w:eastAsia="Times New Roman"/>
              </w:rPr>
              <w:t xml:space="preserve">1,670 </w:t>
            </w:r>
          </w:p>
        </w:tc>
        <w:tc>
          <w:tcPr>
            <w:tcW w:w="0" w:type="auto"/>
            <w:vAlign w:val="center"/>
            <w:hideMark/>
          </w:tcPr>
          <w:p w14:paraId="404A44F2"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7C43D0C7" w14:textId="77777777" w:rsidR="00EC1B45" w:rsidRDefault="00EC1B45">
            <w:pPr>
              <w:jc w:val="right"/>
              <w:rPr>
                <w:rFonts w:eastAsia="Times New Roman"/>
              </w:rPr>
            </w:pPr>
            <w:r>
              <w:rPr>
                <w:rFonts w:eastAsia="Times New Roman"/>
              </w:rPr>
              <w:t xml:space="preserve">471 </w:t>
            </w:r>
          </w:p>
        </w:tc>
        <w:tc>
          <w:tcPr>
            <w:tcW w:w="0" w:type="auto"/>
            <w:vAlign w:val="center"/>
            <w:hideMark/>
          </w:tcPr>
          <w:p w14:paraId="50AD4C77" w14:textId="77777777" w:rsidR="00EC1B45" w:rsidRDefault="00EC1B45">
            <w:pPr>
              <w:jc w:val="right"/>
              <w:rPr>
                <w:rFonts w:eastAsia="Times New Roman"/>
              </w:rPr>
            </w:pPr>
            <w:r>
              <w:rPr>
                <w:rFonts w:eastAsia="Times New Roman"/>
              </w:rPr>
              <w:t xml:space="preserve">511 </w:t>
            </w:r>
          </w:p>
        </w:tc>
        <w:tc>
          <w:tcPr>
            <w:tcW w:w="0" w:type="auto"/>
            <w:vAlign w:val="center"/>
            <w:hideMark/>
          </w:tcPr>
          <w:p w14:paraId="235B59E8" w14:textId="77777777" w:rsidR="00EC1B45" w:rsidRDefault="00EC1B45">
            <w:pPr>
              <w:jc w:val="right"/>
              <w:rPr>
                <w:rFonts w:eastAsia="Times New Roman"/>
              </w:rPr>
            </w:pPr>
            <w:r>
              <w:rPr>
                <w:rFonts w:eastAsia="Times New Roman"/>
              </w:rPr>
              <w:t xml:space="preserve">-49 </w:t>
            </w:r>
          </w:p>
        </w:tc>
        <w:tc>
          <w:tcPr>
            <w:tcW w:w="0" w:type="auto"/>
            <w:vAlign w:val="center"/>
            <w:hideMark/>
          </w:tcPr>
          <w:p w14:paraId="0294E99C"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25D2AE5C" w14:textId="77777777" w:rsidR="00EC1B45" w:rsidRDefault="00EC1B45">
            <w:pPr>
              <w:jc w:val="right"/>
              <w:rPr>
                <w:rFonts w:eastAsia="Times New Roman"/>
              </w:rPr>
            </w:pPr>
            <w:r>
              <w:rPr>
                <w:rFonts w:eastAsia="Times New Roman"/>
              </w:rPr>
              <w:t xml:space="preserve">-8,515 </w:t>
            </w:r>
          </w:p>
        </w:tc>
        <w:tc>
          <w:tcPr>
            <w:tcW w:w="0" w:type="auto"/>
            <w:vAlign w:val="center"/>
            <w:hideMark/>
          </w:tcPr>
          <w:p w14:paraId="1E77CB1B" w14:textId="77777777" w:rsidR="00EC1B45" w:rsidRDefault="00EC1B45">
            <w:pPr>
              <w:jc w:val="right"/>
              <w:rPr>
                <w:rFonts w:eastAsia="Times New Roman"/>
              </w:rPr>
            </w:pPr>
            <w:r>
              <w:rPr>
                <w:rFonts w:eastAsia="Times New Roman"/>
              </w:rPr>
              <w:t xml:space="preserve">-3,728 </w:t>
            </w:r>
          </w:p>
        </w:tc>
        <w:tc>
          <w:tcPr>
            <w:tcW w:w="0" w:type="auto"/>
            <w:vAlign w:val="center"/>
            <w:hideMark/>
          </w:tcPr>
          <w:p w14:paraId="74B78074" w14:textId="77777777" w:rsidR="00EC1B45" w:rsidRDefault="00EC1B45">
            <w:pPr>
              <w:jc w:val="right"/>
              <w:rPr>
                <w:rFonts w:eastAsia="Times New Roman"/>
              </w:rPr>
            </w:pPr>
            <w:r>
              <w:rPr>
                <w:rFonts w:eastAsia="Times New Roman"/>
              </w:rPr>
              <w:t xml:space="preserve">3,410 </w:t>
            </w:r>
          </w:p>
        </w:tc>
        <w:tc>
          <w:tcPr>
            <w:tcW w:w="0" w:type="auto"/>
            <w:vAlign w:val="center"/>
            <w:hideMark/>
          </w:tcPr>
          <w:p w14:paraId="3EC7E471" w14:textId="77777777" w:rsidR="00EC1B45" w:rsidRDefault="00EC1B45">
            <w:pPr>
              <w:jc w:val="right"/>
              <w:rPr>
                <w:rFonts w:eastAsia="Times New Roman"/>
              </w:rPr>
            </w:pPr>
            <w:r>
              <w:rPr>
                <w:rFonts w:eastAsia="Times New Roman"/>
              </w:rPr>
              <w:t xml:space="preserve">3,461 </w:t>
            </w:r>
          </w:p>
        </w:tc>
        <w:tc>
          <w:tcPr>
            <w:tcW w:w="0" w:type="auto"/>
            <w:vAlign w:val="center"/>
            <w:hideMark/>
          </w:tcPr>
          <w:p w14:paraId="15939819" w14:textId="77777777" w:rsidR="00EC1B45" w:rsidRDefault="00EC1B45">
            <w:pPr>
              <w:jc w:val="right"/>
              <w:rPr>
                <w:rFonts w:eastAsia="Times New Roman"/>
              </w:rPr>
            </w:pPr>
            <w:r>
              <w:rPr>
                <w:rFonts w:eastAsia="Times New Roman"/>
              </w:rPr>
              <w:t xml:space="preserve">-136 </w:t>
            </w:r>
          </w:p>
        </w:tc>
        <w:tc>
          <w:tcPr>
            <w:tcW w:w="0" w:type="auto"/>
            <w:vAlign w:val="center"/>
            <w:hideMark/>
          </w:tcPr>
          <w:p w14:paraId="5A3EB0C7" w14:textId="77777777" w:rsidR="00EC1B45" w:rsidRDefault="00EC1B45">
            <w:pPr>
              <w:jc w:val="right"/>
              <w:rPr>
                <w:rFonts w:eastAsia="Times New Roman"/>
              </w:rPr>
            </w:pPr>
            <w:r>
              <w:rPr>
                <w:rFonts w:eastAsia="Times New Roman"/>
              </w:rPr>
              <w:t xml:space="preserve">6 </w:t>
            </w:r>
          </w:p>
        </w:tc>
        <w:tc>
          <w:tcPr>
            <w:tcW w:w="0" w:type="auto"/>
            <w:vAlign w:val="center"/>
            <w:hideMark/>
          </w:tcPr>
          <w:p w14:paraId="321096E3" w14:textId="77777777" w:rsidR="00EC1B45" w:rsidRDefault="00EC1B45">
            <w:pPr>
              <w:jc w:val="right"/>
              <w:rPr>
                <w:rFonts w:eastAsia="Times New Roman"/>
              </w:rPr>
            </w:pPr>
            <w:r>
              <w:rPr>
                <w:rFonts w:eastAsia="Times New Roman"/>
              </w:rPr>
              <w:t xml:space="preserve">12 </w:t>
            </w:r>
          </w:p>
        </w:tc>
        <w:tc>
          <w:tcPr>
            <w:tcW w:w="0" w:type="auto"/>
            <w:vAlign w:val="center"/>
            <w:hideMark/>
          </w:tcPr>
          <w:p w14:paraId="41795F14" w14:textId="77777777" w:rsidR="00EC1B45" w:rsidRDefault="00EC1B45">
            <w:pPr>
              <w:jc w:val="right"/>
              <w:rPr>
                <w:rFonts w:eastAsia="Times New Roman"/>
              </w:rPr>
            </w:pPr>
            <w:r>
              <w:rPr>
                <w:rFonts w:eastAsia="Times New Roman"/>
              </w:rPr>
              <w:t xml:space="preserve">-78 </w:t>
            </w:r>
          </w:p>
        </w:tc>
        <w:tc>
          <w:tcPr>
            <w:tcW w:w="0" w:type="auto"/>
            <w:vAlign w:val="center"/>
            <w:hideMark/>
          </w:tcPr>
          <w:p w14:paraId="68414938" w14:textId="77777777" w:rsidR="00EC1B45" w:rsidRDefault="00EC1B45">
            <w:pPr>
              <w:jc w:val="right"/>
              <w:rPr>
                <w:rFonts w:eastAsia="Times New Roman"/>
              </w:rPr>
            </w:pPr>
            <w:r>
              <w:rPr>
                <w:rFonts w:eastAsia="Times New Roman"/>
              </w:rPr>
              <w:t xml:space="preserve">-120 </w:t>
            </w:r>
          </w:p>
        </w:tc>
        <w:tc>
          <w:tcPr>
            <w:tcW w:w="0" w:type="auto"/>
            <w:vAlign w:val="center"/>
            <w:hideMark/>
          </w:tcPr>
          <w:p w14:paraId="2BA2EA12" w14:textId="77777777" w:rsidR="00EC1B45" w:rsidRDefault="00EC1B45">
            <w:pPr>
              <w:jc w:val="right"/>
              <w:rPr>
                <w:rFonts w:eastAsia="Times New Roman"/>
              </w:rPr>
            </w:pPr>
            <w:r>
              <w:rPr>
                <w:rFonts w:eastAsia="Times New Roman"/>
              </w:rPr>
              <w:t xml:space="preserve">32 </w:t>
            </w:r>
          </w:p>
        </w:tc>
        <w:tc>
          <w:tcPr>
            <w:tcW w:w="0" w:type="auto"/>
            <w:vAlign w:val="center"/>
            <w:hideMark/>
          </w:tcPr>
          <w:p w14:paraId="23FA90A1" w14:textId="77777777" w:rsidR="00EC1B45" w:rsidRDefault="00EC1B45">
            <w:pPr>
              <w:jc w:val="right"/>
              <w:rPr>
                <w:rFonts w:eastAsia="Times New Roman"/>
              </w:rPr>
            </w:pPr>
            <w:r>
              <w:rPr>
                <w:rFonts w:eastAsia="Times New Roman"/>
              </w:rPr>
              <w:t xml:space="preserve">-1,132 </w:t>
            </w:r>
          </w:p>
        </w:tc>
      </w:tr>
      <w:tr w:rsidR="00EC1B45" w14:paraId="07EFA21D" w14:textId="77777777">
        <w:trPr>
          <w:divId w:val="1342128861"/>
          <w:tblCellSpacing w:w="15" w:type="dxa"/>
        </w:trPr>
        <w:tc>
          <w:tcPr>
            <w:tcW w:w="0" w:type="auto"/>
            <w:vAlign w:val="center"/>
            <w:hideMark/>
          </w:tcPr>
          <w:p w14:paraId="1C4B5CC2" w14:textId="77777777" w:rsidR="00EC1B45" w:rsidRDefault="00EC1B45">
            <w:pPr>
              <w:jc w:val="right"/>
              <w:rPr>
                <w:rFonts w:eastAsia="Times New Roman"/>
              </w:rPr>
            </w:pPr>
            <w:r>
              <w:rPr>
                <w:rFonts w:eastAsia="Times New Roman"/>
              </w:rPr>
              <w:t xml:space="preserve">Fulton </w:t>
            </w:r>
          </w:p>
        </w:tc>
        <w:tc>
          <w:tcPr>
            <w:tcW w:w="0" w:type="auto"/>
            <w:vAlign w:val="center"/>
            <w:hideMark/>
          </w:tcPr>
          <w:p w14:paraId="12323195" w14:textId="77777777" w:rsidR="00EC1B45" w:rsidRDefault="00EC1B45">
            <w:pPr>
              <w:jc w:val="right"/>
              <w:rPr>
                <w:rFonts w:eastAsia="Times New Roman"/>
              </w:rPr>
            </w:pPr>
            <w:r>
              <w:rPr>
                <w:rFonts w:eastAsia="Times New Roman"/>
              </w:rPr>
              <w:t xml:space="preserve">-93 </w:t>
            </w:r>
          </w:p>
        </w:tc>
        <w:tc>
          <w:tcPr>
            <w:tcW w:w="0" w:type="auto"/>
            <w:vAlign w:val="center"/>
            <w:hideMark/>
          </w:tcPr>
          <w:p w14:paraId="2AA4CFF6" w14:textId="77777777" w:rsidR="00EC1B45" w:rsidRDefault="00EC1B45">
            <w:pPr>
              <w:jc w:val="right"/>
              <w:rPr>
                <w:rFonts w:eastAsia="Times New Roman"/>
              </w:rPr>
            </w:pPr>
            <w:r>
              <w:rPr>
                <w:rFonts w:eastAsia="Times New Roman"/>
              </w:rPr>
              <w:t xml:space="preserve">-502 </w:t>
            </w:r>
          </w:p>
        </w:tc>
        <w:tc>
          <w:tcPr>
            <w:tcW w:w="0" w:type="auto"/>
            <w:vAlign w:val="center"/>
            <w:hideMark/>
          </w:tcPr>
          <w:p w14:paraId="0FCAD800" w14:textId="77777777" w:rsidR="00EC1B45" w:rsidRDefault="00EC1B45">
            <w:pPr>
              <w:jc w:val="right"/>
              <w:rPr>
                <w:rFonts w:eastAsia="Times New Roman"/>
              </w:rPr>
            </w:pPr>
            <w:r>
              <w:rPr>
                <w:rFonts w:eastAsia="Times New Roman"/>
              </w:rPr>
              <w:t xml:space="preserve">-136 </w:t>
            </w:r>
          </w:p>
        </w:tc>
        <w:tc>
          <w:tcPr>
            <w:tcW w:w="0" w:type="auto"/>
            <w:vAlign w:val="center"/>
            <w:hideMark/>
          </w:tcPr>
          <w:p w14:paraId="73CD4459" w14:textId="77777777" w:rsidR="00EC1B45" w:rsidRDefault="00EC1B45">
            <w:pPr>
              <w:jc w:val="right"/>
              <w:rPr>
                <w:rFonts w:eastAsia="Times New Roman"/>
              </w:rPr>
            </w:pPr>
            <w:r>
              <w:rPr>
                <w:rFonts w:eastAsia="Times New Roman"/>
              </w:rPr>
              <w:t xml:space="preserve">999 </w:t>
            </w:r>
          </w:p>
        </w:tc>
        <w:tc>
          <w:tcPr>
            <w:tcW w:w="0" w:type="auto"/>
            <w:vAlign w:val="center"/>
            <w:hideMark/>
          </w:tcPr>
          <w:p w14:paraId="24C40E0F" w14:textId="77777777" w:rsidR="00EC1B45" w:rsidRDefault="00EC1B45">
            <w:pPr>
              <w:jc w:val="right"/>
              <w:rPr>
                <w:rFonts w:eastAsia="Times New Roman"/>
              </w:rPr>
            </w:pPr>
            <w:r>
              <w:rPr>
                <w:rFonts w:eastAsia="Times New Roman"/>
              </w:rPr>
              <w:t xml:space="preserve">6,500 </w:t>
            </w:r>
          </w:p>
        </w:tc>
        <w:tc>
          <w:tcPr>
            <w:tcW w:w="0" w:type="auto"/>
            <w:vAlign w:val="center"/>
            <w:hideMark/>
          </w:tcPr>
          <w:p w14:paraId="105C1584" w14:textId="77777777" w:rsidR="00EC1B45" w:rsidRDefault="00EC1B45">
            <w:pPr>
              <w:jc w:val="right"/>
              <w:rPr>
                <w:rFonts w:eastAsia="Times New Roman"/>
              </w:rPr>
            </w:pPr>
            <w:r>
              <w:rPr>
                <w:rFonts w:eastAsia="Times New Roman"/>
              </w:rPr>
              <w:t xml:space="preserve">2,235 </w:t>
            </w:r>
          </w:p>
        </w:tc>
        <w:tc>
          <w:tcPr>
            <w:tcW w:w="0" w:type="auto"/>
            <w:vAlign w:val="center"/>
            <w:hideMark/>
          </w:tcPr>
          <w:p w14:paraId="37B2280B" w14:textId="77777777" w:rsidR="00EC1B45" w:rsidRDefault="00EC1B45">
            <w:pPr>
              <w:jc w:val="right"/>
              <w:rPr>
                <w:rFonts w:eastAsia="Times New Roman"/>
              </w:rPr>
            </w:pPr>
            <w:r>
              <w:rPr>
                <w:rFonts w:eastAsia="Times New Roman"/>
              </w:rPr>
              <w:t xml:space="preserve">-1,352 </w:t>
            </w:r>
          </w:p>
        </w:tc>
        <w:tc>
          <w:tcPr>
            <w:tcW w:w="0" w:type="auto"/>
            <w:vAlign w:val="center"/>
            <w:hideMark/>
          </w:tcPr>
          <w:p w14:paraId="48B70596" w14:textId="77777777" w:rsidR="00EC1B45" w:rsidRDefault="00EC1B45">
            <w:pPr>
              <w:jc w:val="right"/>
              <w:rPr>
                <w:rFonts w:eastAsia="Times New Roman"/>
              </w:rPr>
            </w:pPr>
            <w:r>
              <w:rPr>
                <w:rFonts w:eastAsia="Times New Roman"/>
              </w:rPr>
              <w:t xml:space="preserve">-303 </w:t>
            </w:r>
          </w:p>
        </w:tc>
        <w:tc>
          <w:tcPr>
            <w:tcW w:w="0" w:type="auto"/>
            <w:vAlign w:val="center"/>
            <w:hideMark/>
          </w:tcPr>
          <w:p w14:paraId="305E324C" w14:textId="77777777" w:rsidR="00EC1B45" w:rsidRDefault="00EC1B45">
            <w:pPr>
              <w:jc w:val="right"/>
              <w:rPr>
                <w:rFonts w:eastAsia="Times New Roman"/>
              </w:rPr>
            </w:pPr>
            <w:r>
              <w:rPr>
                <w:rFonts w:eastAsia="Times New Roman"/>
              </w:rPr>
              <w:t xml:space="preserve">18,469 </w:t>
            </w:r>
          </w:p>
        </w:tc>
        <w:tc>
          <w:tcPr>
            <w:tcW w:w="0" w:type="auto"/>
            <w:vAlign w:val="center"/>
            <w:hideMark/>
          </w:tcPr>
          <w:p w14:paraId="28BC492E"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5A502CB2" w14:textId="77777777" w:rsidR="00EC1B45" w:rsidRDefault="00EC1B45">
            <w:pPr>
              <w:jc w:val="right"/>
              <w:rPr>
                <w:rFonts w:eastAsia="Times New Roman"/>
              </w:rPr>
            </w:pPr>
            <w:r>
              <w:rPr>
                <w:rFonts w:eastAsia="Times New Roman"/>
              </w:rPr>
              <w:t xml:space="preserve">-1,221 </w:t>
            </w:r>
          </w:p>
        </w:tc>
        <w:tc>
          <w:tcPr>
            <w:tcW w:w="0" w:type="auto"/>
            <w:vAlign w:val="center"/>
            <w:hideMark/>
          </w:tcPr>
          <w:p w14:paraId="50CF9157" w14:textId="77777777" w:rsidR="00EC1B45" w:rsidRDefault="00EC1B45">
            <w:pPr>
              <w:jc w:val="right"/>
              <w:rPr>
                <w:rFonts w:eastAsia="Times New Roman"/>
              </w:rPr>
            </w:pPr>
            <w:r>
              <w:rPr>
                <w:rFonts w:eastAsia="Times New Roman"/>
              </w:rPr>
              <w:t xml:space="preserve">522 </w:t>
            </w:r>
          </w:p>
        </w:tc>
        <w:tc>
          <w:tcPr>
            <w:tcW w:w="0" w:type="auto"/>
            <w:vAlign w:val="center"/>
            <w:hideMark/>
          </w:tcPr>
          <w:p w14:paraId="460786EE" w14:textId="77777777" w:rsidR="00EC1B45" w:rsidRDefault="00EC1B45">
            <w:pPr>
              <w:jc w:val="right"/>
              <w:rPr>
                <w:rFonts w:eastAsia="Times New Roman"/>
              </w:rPr>
            </w:pPr>
            <w:r>
              <w:rPr>
                <w:rFonts w:eastAsia="Times New Roman"/>
              </w:rPr>
              <w:t xml:space="preserve">-33,580 </w:t>
            </w:r>
          </w:p>
        </w:tc>
        <w:tc>
          <w:tcPr>
            <w:tcW w:w="0" w:type="auto"/>
            <w:vAlign w:val="center"/>
            <w:hideMark/>
          </w:tcPr>
          <w:p w14:paraId="29D02783" w14:textId="77777777" w:rsidR="00EC1B45" w:rsidRDefault="00EC1B45">
            <w:pPr>
              <w:jc w:val="right"/>
              <w:rPr>
                <w:rFonts w:eastAsia="Times New Roman"/>
              </w:rPr>
            </w:pPr>
            <w:r>
              <w:rPr>
                <w:rFonts w:eastAsia="Times New Roman"/>
              </w:rPr>
              <w:t xml:space="preserve">2,138 </w:t>
            </w:r>
          </w:p>
        </w:tc>
        <w:tc>
          <w:tcPr>
            <w:tcW w:w="0" w:type="auto"/>
            <w:vAlign w:val="center"/>
            <w:hideMark/>
          </w:tcPr>
          <w:p w14:paraId="31889845" w14:textId="77777777" w:rsidR="00EC1B45" w:rsidRDefault="00EC1B45">
            <w:pPr>
              <w:jc w:val="right"/>
              <w:rPr>
                <w:rFonts w:eastAsia="Times New Roman"/>
              </w:rPr>
            </w:pPr>
            <w:r>
              <w:rPr>
                <w:rFonts w:eastAsia="Times New Roman"/>
              </w:rPr>
              <w:t xml:space="preserve">200 </w:t>
            </w:r>
          </w:p>
        </w:tc>
        <w:tc>
          <w:tcPr>
            <w:tcW w:w="0" w:type="auto"/>
            <w:vAlign w:val="center"/>
            <w:hideMark/>
          </w:tcPr>
          <w:p w14:paraId="60465413" w14:textId="77777777" w:rsidR="00EC1B45" w:rsidRDefault="00EC1B45">
            <w:pPr>
              <w:jc w:val="right"/>
              <w:rPr>
                <w:rFonts w:eastAsia="Times New Roman"/>
              </w:rPr>
            </w:pPr>
            <w:r>
              <w:rPr>
                <w:rFonts w:eastAsia="Times New Roman"/>
              </w:rPr>
              <w:t xml:space="preserve">-1,323 </w:t>
            </w:r>
          </w:p>
        </w:tc>
        <w:tc>
          <w:tcPr>
            <w:tcW w:w="0" w:type="auto"/>
            <w:vAlign w:val="center"/>
            <w:hideMark/>
          </w:tcPr>
          <w:p w14:paraId="051441E9" w14:textId="77777777" w:rsidR="00EC1B45" w:rsidRDefault="00EC1B45">
            <w:pPr>
              <w:jc w:val="right"/>
              <w:rPr>
                <w:rFonts w:eastAsia="Times New Roman"/>
              </w:rPr>
            </w:pPr>
            <w:r>
              <w:rPr>
                <w:rFonts w:eastAsia="Times New Roman"/>
              </w:rPr>
              <w:t xml:space="preserve">-247 </w:t>
            </w:r>
          </w:p>
        </w:tc>
        <w:tc>
          <w:tcPr>
            <w:tcW w:w="0" w:type="auto"/>
            <w:vAlign w:val="center"/>
            <w:hideMark/>
          </w:tcPr>
          <w:p w14:paraId="7531356C"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7BDB6FC2" w14:textId="77777777" w:rsidR="00EC1B45" w:rsidRDefault="00EC1B45">
            <w:pPr>
              <w:jc w:val="right"/>
              <w:rPr>
                <w:rFonts w:eastAsia="Times New Roman"/>
              </w:rPr>
            </w:pPr>
            <w:r>
              <w:rPr>
                <w:rFonts w:eastAsia="Times New Roman"/>
              </w:rPr>
              <w:t xml:space="preserve">-434 </w:t>
            </w:r>
          </w:p>
        </w:tc>
        <w:tc>
          <w:tcPr>
            <w:tcW w:w="0" w:type="auto"/>
            <w:vAlign w:val="center"/>
            <w:hideMark/>
          </w:tcPr>
          <w:p w14:paraId="2C5B6BAD" w14:textId="77777777" w:rsidR="00EC1B45" w:rsidRDefault="00EC1B45">
            <w:pPr>
              <w:jc w:val="right"/>
              <w:rPr>
                <w:rFonts w:eastAsia="Times New Roman"/>
              </w:rPr>
            </w:pPr>
            <w:r>
              <w:rPr>
                <w:rFonts w:eastAsia="Times New Roman"/>
              </w:rPr>
              <w:t xml:space="preserve">-23 </w:t>
            </w:r>
          </w:p>
        </w:tc>
        <w:tc>
          <w:tcPr>
            <w:tcW w:w="0" w:type="auto"/>
            <w:vAlign w:val="center"/>
            <w:hideMark/>
          </w:tcPr>
          <w:p w14:paraId="4A3E8B9D" w14:textId="77777777" w:rsidR="00EC1B45" w:rsidRDefault="00EC1B45">
            <w:pPr>
              <w:jc w:val="right"/>
              <w:rPr>
                <w:rFonts w:eastAsia="Times New Roman"/>
              </w:rPr>
            </w:pPr>
            <w:r>
              <w:rPr>
                <w:rFonts w:eastAsia="Times New Roman"/>
              </w:rPr>
              <w:t xml:space="preserve">-125 </w:t>
            </w:r>
          </w:p>
        </w:tc>
        <w:tc>
          <w:tcPr>
            <w:tcW w:w="0" w:type="auto"/>
            <w:vAlign w:val="center"/>
            <w:hideMark/>
          </w:tcPr>
          <w:p w14:paraId="5C7ECF9D" w14:textId="77777777" w:rsidR="00EC1B45" w:rsidRDefault="00EC1B45">
            <w:pPr>
              <w:jc w:val="right"/>
              <w:rPr>
                <w:rFonts w:eastAsia="Times New Roman"/>
              </w:rPr>
            </w:pPr>
            <w:r>
              <w:rPr>
                <w:rFonts w:eastAsia="Times New Roman"/>
              </w:rPr>
              <w:t xml:space="preserve">-8,270 </w:t>
            </w:r>
          </w:p>
        </w:tc>
      </w:tr>
      <w:tr w:rsidR="00EC1B45" w14:paraId="0ED74471" w14:textId="77777777">
        <w:trPr>
          <w:divId w:val="1342128861"/>
          <w:tblCellSpacing w:w="15" w:type="dxa"/>
        </w:trPr>
        <w:tc>
          <w:tcPr>
            <w:tcW w:w="0" w:type="auto"/>
            <w:vAlign w:val="center"/>
            <w:hideMark/>
          </w:tcPr>
          <w:p w14:paraId="0F2AF17A" w14:textId="77777777" w:rsidR="00EC1B45" w:rsidRDefault="00EC1B45">
            <w:pPr>
              <w:jc w:val="right"/>
              <w:rPr>
                <w:rFonts w:eastAsia="Times New Roman"/>
              </w:rPr>
            </w:pPr>
            <w:r>
              <w:rPr>
                <w:rFonts w:eastAsia="Times New Roman"/>
              </w:rPr>
              <w:t xml:space="preserve">Gwinnett </w:t>
            </w:r>
          </w:p>
        </w:tc>
        <w:tc>
          <w:tcPr>
            <w:tcW w:w="0" w:type="auto"/>
            <w:vAlign w:val="center"/>
            <w:hideMark/>
          </w:tcPr>
          <w:p w14:paraId="7D7E9EF9" w14:textId="77777777" w:rsidR="00EC1B45" w:rsidRDefault="00EC1B45">
            <w:pPr>
              <w:jc w:val="right"/>
              <w:rPr>
                <w:rFonts w:eastAsia="Times New Roman"/>
              </w:rPr>
            </w:pPr>
            <w:r>
              <w:rPr>
                <w:rFonts w:eastAsia="Times New Roman"/>
              </w:rPr>
              <w:t xml:space="preserve">1,626 </w:t>
            </w:r>
          </w:p>
        </w:tc>
        <w:tc>
          <w:tcPr>
            <w:tcW w:w="0" w:type="auto"/>
            <w:vAlign w:val="center"/>
            <w:hideMark/>
          </w:tcPr>
          <w:p w14:paraId="7DA5A57F" w14:textId="77777777" w:rsidR="00EC1B45" w:rsidRDefault="00EC1B45">
            <w:pPr>
              <w:jc w:val="right"/>
              <w:rPr>
                <w:rFonts w:eastAsia="Times New Roman"/>
              </w:rPr>
            </w:pPr>
            <w:r>
              <w:rPr>
                <w:rFonts w:eastAsia="Times New Roman"/>
              </w:rPr>
              <w:t xml:space="preserve">-195 </w:t>
            </w:r>
          </w:p>
        </w:tc>
        <w:tc>
          <w:tcPr>
            <w:tcW w:w="0" w:type="auto"/>
            <w:vAlign w:val="center"/>
            <w:hideMark/>
          </w:tcPr>
          <w:p w14:paraId="56CB00D5" w14:textId="77777777" w:rsidR="00EC1B45" w:rsidRDefault="00EC1B45">
            <w:pPr>
              <w:jc w:val="right"/>
              <w:rPr>
                <w:rFonts w:eastAsia="Times New Roman"/>
              </w:rPr>
            </w:pPr>
            <w:r>
              <w:rPr>
                <w:rFonts w:eastAsia="Times New Roman"/>
              </w:rPr>
              <w:t xml:space="preserve">-177 </w:t>
            </w:r>
          </w:p>
        </w:tc>
        <w:tc>
          <w:tcPr>
            <w:tcW w:w="0" w:type="auto"/>
            <w:vAlign w:val="center"/>
            <w:hideMark/>
          </w:tcPr>
          <w:p w14:paraId="44EBC36B" w14:textId="77777777" w:rsidR="00EC1B45" w:rsidRDefault="00EC1B45">
            <w:pPr>
              <w:jc w:val="right"/>
              <w:rPr>
                <w:rFonts w:eastAsia="Times New Roman"/>
              </w:rPr>
            </w:pPr>
            <w:r>
              <w:rPr>
                <w:rFonts w:eastAsia="Times New Roman"/>
              </w:rPr>
              <w:t xml:space="preserve">600 </w:t>
            </w:r>
          </w:p>
        </w:tc>
        <w:tc>
          <w:tcPr>
            <w:tcW w:w="0" w:type="auto"/>
            <w:vAlign w:val="center"/>
            <w:hideMark/>
          </w:tcPr>
          <w:p w14:paraId="23B4CA1F" w14:textId="77777777" w:rsidR="00EC1B45" w:rsidRDefault="00EC1B45">
            <w:pPr>
              <w:jc w:val="right"/>
              <w:rPr>
                <w:rFonts w:eastAsia="Times New Roman"/>
              </w:rPr>
            </w:pPr>
            <w:r>
              <w:rPr>
                <w:rFonts w:eastAsia="Times New Roman"/>
              </w:rPr>
              <w:t xml:space="preserve">-533 </w:t>
            </w:r>
          </w:p>
        </w:tc>
        <w:tc>
          <w:tcPr>
            <w:tcW w:w="0" w:type="auto"/>
            <w:vAlign w:val="center"/>
            <w:hideMark/>
          </w:tcPr>
          <w:p w14:paraId="69BAD077" w14:textId="77777777" w:rsidR="00EC1B45" w:rsidRDefault="00EC1B45">
            <w:pPr>
              <w:jc w:val="right"/>
              <w:rPr>
                <w:rFonts w:eastAsia="Times New Roman"/>
              </w:rPr>
            </w:pPr>
            <w:r>
              <w:rPr>
                <w:rFonts w:eastAsia="Times New Roman"/>
              </w:rPr>
              <w:t xml:space="preserve">356 </w:t>
            </w:r>
          </w:p>
        </w:tc>
        <w:tc>
          <w:tcPr>
            <w:tcW w:w="0" w:type="auto"/>
            <w:vAlign w:val="center"/>
            <w:hideMark/>
          </w:tcPr>
          <w:p w14:paraId="3EDC50D4" w14:textId="77777777" w:rsidR="00EC1B45" w:rsidRDefault="00EC1B45">
            <w:pPr>
              <w:jc w:val="right"/>
              <w:rPr>
                <w:rFonts w:eastAsia="Times New Roman"/>
              </w:rPr>
            </w:pPr>
            <w:r>
              <w:rPr>
                <w:rFonts w:eastAsia="Times New Roman"/>
              </w:rPr>
              <w:t xml:space="preserve">-228 </w:t>
            </w:r>
          </w:p>
        </w:tc>
        <w:tc>
          <w:tcPr>
            <w:tcW w:w="0" w:type="auto"/>
            <w:vAlign w:val="center"/>
            <w:hideMark/>
          </w:tcPr>
          <w:p w14:paraId="2515A890" w14:textId="77777777" w:rsidR="00EC1B45" w:rsidRDefault="00EC1B45">
            <w:pPr>
              <w:jc w:val="right"/>
              <w:rPr>
                <w:rFonts w:eastAsia="Times New Roman"/>
              </w:rPr>
            </w:pPr>
            <w:r>
              <w:rPr>
                <w:rFonts w:eastAsia="Times New Roman"/>
              </w:rPr>
              <w:t xml:space="preserve">59 </w:t>
            </w:r>
          </w:p>
        </w:tc>
        <w:tc>
          <w:tcPr>
            <w:tcW w:w="0" w:type="auto"/>
            <w:vAlign w:val="center"/>
            <w:hideMark/>
          </w:tcPr>
          <w:p w14:paraId="4AF06418" w14:textId="77777777" w:rsidR="00EC1B45" w:rsidRDefault="00EC1B45">
            <w:pPr>
              <w:jc w:val="right"/>
              <w:rPr>
                <w:rFonts w:eastAsia="Times New Roman"/>
              </w:rPr>
            </w:pPr>
            <w:r>
              <w:rPr>
                <w:rFonts w:eastAsia="Times New Roman"/>
              </w:rPr>
              <w:t xml:space="preserve">-967 </w:t>
            </w:r>
          </w:p>
        </w:tc>
        <w:tc>
          <w:tcPr>
            <w:tcW w:w="0" w:type="auto"/>
            <w:vAlign w:val="center"/>
            <w:hideMark/>
          </w:tcPr>
          <w:p w14:paraId="033CC703" w14:textId="77777777" w:rsidR="00EC1B45" w:rsidRDefault="00EC1B45">
            <w:pPr>
              <w:jc w:val="right"/>
              <w:rPr>
                <w:rFonts w:eastAsia="Times New Roman"/>
              </w:rPr>
            </w:pPr>
            <w:r>
              <w:rPr>
                <w:rFonts w:eastAsia="Times New Roman"/>
              </w:rPr>
              <w:t xml:space="preserve">-240 </w:t>
            </w:r>
          </w:p>
        </w:tc>
        <w:tc>
          <w:tcPr>
            <w:tcW w:w="0" w:type="auto"/>
            <w:vAlign w:val="center"/>
            <w:hideMark/>
          </w:tcPr>
          <w:p w14:paraId="4DAB6CD8" w14:textId="77777777" w:rsidR="00EC1B45" w:rsidRDefault="00EC1B45">
            <w:pPr>
              <w:jc w:val="right"/>
              <w:rPr>
                <w:rFonts w:eastAsia="Times New Roman"/>
              </w:rPr>
            </w:pPr>
            <w:r>
              <w:rPr>
                <w:rFonts w:eastAsia="Times New Roman"/>
              </w:rPr>
              <w:t xml:space="preserve">-112 </w:t>
            </w:r>
          </w:p>
        </w:tc>
        <w:tc>
          <w:tcPr>
            <w:tcW w:w="0" w:type="auto"/>
            <w:vAlign w:val="center"/>
            <w:hideMark/>
          </w:tcPr>
          <w:p w14:paraId="447B817F" w14:textId="77777777" w:rsidR="00EC1B45" w:rsidRDefault="00EC1B45">
            <w:pPr>
              <w:jc w:val="right"/>
              <w:rPr>
                <w:rFonts w:eastAsia="Times New Roman"/>
              </w:rPr>
            </w:pPr>
            <w:r>
              <w:rPr>
                <w:rFonts w:eastAsia="Times New Roman"/>
              </w:rPr>
              <w:t xml:space="preserve">4,530 </w:t>
            </w:r>
          </w:p>
        </w:tc>
        <w:tc>
          <w:tcPr>
            <w:tcW w:w="0" w:type="auto"/>
            <w:vAlign w:val="center"/>
            <w:hideMark/>
          </w:tcPr>
          <w:p w14:paraId="5123CC9D" w14:textId="77777777" w:rsidR="00EC1B45" w:rsidRDefault="00EC1B45">
            <w:pPr>
              <w:jc w:val="right"/>
              <w:rPr>
                <w:rFonts w:eastAsia="Times New Roman"/>
              </w:rPr>
            </w:pPr>
            <w:r>
              <w:rPr>
                <w:rFonts w:eastAsia="Times New Roman"/>
              </w:rPr>
              <w:t xml:space="preserve">-2,606 </w:t>
            </w:r>
          </w:p>
        </w:tc>
        <w:tc>
          <w:tcPr>
            <w:tcW w:w="0" w:type="auto"/>
            <w:vAlign w:val="center"/>
            <w:hideMark/>
          </w:tcPr>
          <w:p w14:paraId="656D76F4" w14:textId="77777777" w:rsidR="00EC1B45" w:rsidRDefault="00EC1B45">
            <w:pPr>
              <w:jc w:val="right"/>
              <w:rPr>
                <w:rFonts w:eastAsia="Times New Roman"/>
              </w:rPr>
            </w:pPr>
            <w:r>
              <w:rPr>
                <w:rFonts w:eastAsia="Times New Roman"/>
              </w:rPr>
              <w:t xml:space="preserve">-6,651 </w:t>
            </w:r>
          </w:p>
        </w:tc>
        <w:tc>
          <w:tcPr>
            <w:tcW w:w="0" w:type="auto"/>
            <w:vAlign w:val="center"/>
            <w:hideMark/>
          </w:tcPr>
          <w:p w14:paraId="33795944" w14:textId="77777777" w:rsidR="00EC1B45" w:rsidRDefault="00EC1B45">
            <w:pPr>
              <w:jc w:val="right"/>
              <w:rPr>
                <w:rFonts w:eastAsia="Times New Roman"/>
              </w:rPr>
            </w:pPr>
            <w:r>
              <w:rPr>
                <w:rFonts w:eastAsia="Times New Roman"/>
              </w:rPr>
              <w:t xml:space="preserve">-336 </w:t>
            </w:r>
          </w:p>
        </w:tc>
        <w:tc>
          <w:tcPr>
            <w:tcW w:w="0" w:type="auto"/>
            <w:vAlign w:val="center"/>
            <w:hideMark/>
          </w:tcPr>
          <w:p w14:paraId="51624B63" w14:textId="77777777" w:rsidR="00EC1B45" w:rsidRDefault="00EC1B45">
            <w:pPr>
              <w:jc w:val="right"/>
              <w:rPr>
                <w:rFonts w:eastAsia="Times New Roman"/>
              </w:rPr>
            </w:pPr>
            <w:r>
              <w:rPr>
                <w:rFonts w:eastAsia="Times New Roman"/>
              </w:rPr>
              <w:t xml:space="preserve">14 </w:t>
            </w:r>
          </w:p>
        </w:tc>
        <w:tc>
          <w:tcPr>
            <w:tcW w:w="0" w:type="auto"/>
            <w:vAlign w:val="center"/>
            <w:hideMark/>
          </w:tcPr>
          <w:p w14:paraId="42F2EBF5" w14:textId="77777777" w:rsidR="00EC1B45" w:rsidRDefault="00EC1B45">
            <w:pPr>
              <w:jc w:val="right"/>
              <w:rPr>
                <w:rFonts w:eastAsia="Times New Roman"/>
              </w:rPr>
            </w:pPr>
            <w:r>
              <w:rPr>
                <w:rFonts w:eastAsia="Times New Roman"/>
              </w:rPr>
              <w:t xml:space="preserve">409 </w:t>
            </w:r>
          </w:p>
        </w:tc>
        <w:tc>
          <w:tcPr>
            <w:tcW w:w="0" w:type="auto"/>
            <w:vAlign w:val="center"/>
            <w:hideMark/>
          </w:tcPr>
          <w:p w14:paraId="7C52EB6B" w14:textId="77777777" w:rsidR="00EC1B45" w:rsidRDefault="00EC1B45">
            <w:pPr>
              <w:jc w:val="right"/>
              <w:rPr>
                <w:rFonts w:eastAsia="Times New Roman"/>
              </w:rPr>
            </w:pPr>
            <w:r>
              <w:rPr>
                <w:rFonts w:eastAsia="Times New Roman"/>
              </w:rPr>
              <w:t xml:space="preserve">-47 </w:t>
            </w:r>
          </w:p>
        </w:tc>
        <w:tc>
          <w:tcPr>
            <w:tcW w:w="0" w:type="auto"/>
            <w:vAlign w:val="center"/>
            <w:hideMark/>
          </w:tcPr>
          <w:p w14:paraId="141E6AC6" w14:textId="77777777" w:rsidR="00EC1B45" w:rsidRDefault="00EC1B45">
            <w:pPr>
              <w:jc w:val="right"/>
              <w:rPr>
                <w:rFonts w:eastAsia="Times New Roman"/>
              </w:rPr>
            </w:pPr>
            <w:r>
              <w:rPr>
                <w:rFonts w:eastAsia="Times New Roman"/>
              </w:rPr>
              <w:t xml:space="preserve">1,916 </w:t>
            </w:r>
          </w:p>
        </w:tc>
        <w:tc>
          <w:tcPr>
            <w:tcW w:w="0" w:type="auto"/>
            <w:vAlign w:val="center"/>
            <w:hideMark/>
          </w:tcPr>
          <w:p w14:paraId="6DF2EDFE" w14:textId="77777777" w:rsidR="00EC1B45" w:rsidRDefault="00EC1B45">
            <w:pPr>
              <w:jc w:val="right"/>
              <w:rPr>
                <w:rFonts w:eastAsia="Times New Roman"/>
              </w:rPr>
            </w:pPr>
            <w:r>
              <w:rPr>
                <w:rFonts w:eastAsia="Times New Roman"/>
              </w:rPr>
              <w:t xml:space="preserve">-462 </w:t>
            </w:r>
          </w:p>
        </w:tc>
        <w:tc>
          <w:tcPr>
            <w:tcW w:w="0" w:type="auto"/>
            <w:vAlign w:val="center"/>
            <w:hideMark/>
          </w:tcPr>
          <w:p w14:paraId="1BA10EBB" w14:textId="77777777" w:rsidR="00EC1B45" w:rsidRDefault="00EC1B45">
            <w:pPr>
              <w:jc w:val="right"/>
              <w:rPr>
                <w:rFonts w:eastAsia="Times New Roman"/>
              </w:rPr>
            </w:pPr>
            <w:r>
              <w:rPr>
                <w:rFonts w:eastAsia="Times New Roman"/>
              </w:rPr>
              <w:t xml:space="preserve">849 </w:t>
            </w:r>
          </w:p>
        </w:tc>
        <w:tc>
          <w:tcPr>
            <w:tcW w:w="0" w:type="auto"/>
            <w:vAlign w:val="center"/>
            <w:hideMark/>
          </w:tcPr>
          <w:p w14:paraId="0CBECD51" w14:textId="77777777" w:rsidR="00EC1B45" w:rsidRDefault="00EC1B45">
            <w:pPr>
              <w:jc w:val="right"/>
              <w:rPr>
                <w:rFonts w:eastAsia="Times New Roman"/>
              </w:rPr>
            </w:pPr>
            <w:r>
              <w:rPr>
                <w:rFonts w:eastAsia="Times New Roman"/>
              </w:rPr>
              <w:t xml:space="preserve">-2,196 </w:t>
            </w:r>
          </w:p>
        </w:tc>
      </w:tr>
      <w:tr w:rsidR="00EC1B45" w14:paraId="00450A1C" w14:textId="77777777">
        <w:trPr>
          <w:divId w:val="1342128861"/>
          <w:tblCellSpacing w:w="15" w:type="dxa"/>
        </w:trPr>
        <w:tc>
          <w:tcPr>
            <w:tcW w:w="0" w:type="auto"/>
            <w:vAlign w:val="center"/>
            <w:hideMark/>
          </w:tcPr>
          <w:p w14:paraId="73695660" w14:textId="77777777" w:rsidR="00EC1B45" w:rsidRDefault="00EC1B45">
            <w:pPr>
              <w:jc w:val="right"/>
              <w:rPr>
                <w:rFonts w:eastAsia="Times New Roman"/>
              </w:rPr>
            </w:pPr>
            <w:r>
              <w:rPr>
                <w:rFonts w:eastAsia="Times New Roman"/>
              </w:rPr>
              <w:t xml:space="preserve">Hall </w:t>
            </w:r>
          </w:p>
        </w:tc>
        <w:tc>
          <w:tcPr>
            <w:tcW w:w="0" w:type="auto"/>
            <w:vAlign w:val="center"/>
            <w:hideMark/>
          </w:tcPr>
          <w:p w14:paraId="2B238AFA" w14:textId="77777777" w:rsidR="00EC1B45" w:rsidRDefault="00EC1B45">
            <w:pPr>
              <w:jc w:val="right"/>
              <w:rPr>
                <w:rFonts w:eastAsia="Times New Roman"/>
              </w:rPr>
            </w:pPr>
            <w:r>
              <w:rPr>
                <w:rFonts w:eastAsia="Times New Roman"/>
              </w:rPr>
              <w:t xml:space="preserve">575 </w:t>
            </w:r>
          </w:p>
        </w:tc>
        <w:tc>
          <w:tcPr>
            <w:tcW w:w="0" w:type="auto"/>
            <w:vAlign w:val="center"/>
            <w:hideMark/>
          </w:tcPr>
          <w:p w14:paraId="0D975418"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0181C3D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A42952C" w14:textId="77777777" w:rsidR="00EC1B45" w:rsidRDefault="00EC1B45">
            <w:pPr>
              <w:jc w:val="right"/>
              <w:rPr>
                <w:rFonts w:eastAsia="Times New Roman"/>
              </w:rPr>
            </w:pPr>
            <w:r>
              <w:rPr>
                <w:rFonts w:eastAsia="Times New Roman"/>
              </w:rPr>
              <w:t xml:space="preserve">331 </w:t>
            </w:r>
          </w:p>
        </w:tc>
        <w:tc>
          <w:tcPr>
            <w:tcW w:w="0" w:type="auto"/>
            <w:vAlign w:val="center"/>
            <w:hideMark/>
          </w:tcPr>
          <w:p w14:paraId="1761AE2D" w14:textId="77777777" w:rsidR="00EC1B45" w:rsidRDefault="00EC1B45">
            <w:pPr>
              <w:jc w:val="right"/>
              <w:rPr>
                <w:rFonts w:eastAsia="Times New Roman"/>
              </w:rPr>
            </w:pPr>
            <w:r>
              <w:rPr>
                <w:rFonts w:eastAsia="Times New Roman"/>
              </w:rPr>
              <w:t xml:space="preserve">-115 </w:t>
            </w:r>
          </w:p>
        </w:tc>
        <w:tc>
          <w:tcPr>
            <w:tcW w:w="0" w:type="auto"/>
            <w:vAlign w:val="center"/>
            <w:hideMark/>
          </w:tcPr>
          <w:p w14:paraId="1963B696" w14:textId="77777777" w:rsidR="00EC1B45" w:rsidRDefault="00EC1B45">
            <w:pPr>
              <w:jc w:val="right"/>
              <w:rPr>
                <w:rFonts w:eastAsia="Times New Roman"/>
              </w:rPr>
            </w:pPr>
            <w:r>
              <w:rPr>
                <w:rFonts w:eastAsia="Times New Roman"/>
              </w:rPr>
              <w:t xml:space="preserve">195 </w:t>
            </w:r>
          </w:p>
        </w:tc>
        <w:tc>
          <w:tcPr>
            <w:tcW w:w="0" w:type="auto"/>
            <w:vAlign w:val="center"/>
            <w:hideMark/>
          </w:tcPr>
          <w:p w14:paraId="216061D9"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09969502" w14:textId="77777777" w:rsidR="00EC1B45" w:rsidRDefault="00EC1B45">
            <w:pPr>
              <w:jc w:val="right"/>
              <w:rPr>
                <w:rFonts w:eastAsia="Times New Roman"/>
              </w:rPr>
            </w:pPr>
            <w:r>
              <w:rPr>
                <w:rFonts w:eastAsia="Times New Roman"/>
              </w:rPr>
              <w:t xml:space="preserve">254 </w:t>
            </w:r>
          </w:p>
        </w:tc>
        <w:tc>
          <w:tcPr>
            <w:tcW w:w="0" w:type="auto"/>
            <w:vAlign w:val="center"/>
            <w:hideMark/>
          </w:tcPr>
          <w:p w14:paraId="70DF12AA" w14:textId="77777777" w:rsidR="00EC1B45" w:rsidRDefault="00EC1B45">
            <w:pPr>
              <w:jc w:val="right"/>
              <w:rPr>
                <w:rFonts w:eastAsia="Times New Roman"/>
              </w:rPr>
            </w:pPr>
            <w:r>
              <w:rPr>
                <w:rFonts w:eastAsia="Times New Roman"/>
              </w:rPr>
              <w:t xml:space="preserve">821 </w:t>
            </w:r>
          </w:p>
        </w:tc>
        <w:tc>
          <w:tcPr>
            <w:tcW w:w="0" w:type="auto"/>
            <w:vAlign w:val="center"/>
            <w:hideMark/>
          </w:tcPr>
          <w:p w14:paraId="38DBF2A7" w14:textId="77777777" w:rsidR="00EC1B45" w:rsidRDefault="00EC1B45">
            <w:pPr>
              <w:jc w:val="right"/>
              <w:rPr>
                <w:rFonts w:eastAsia="Times New Roman"/>
              </w:rPr>
            </w:pPr>
            <w:r>
              <w:rPr>
                <w:rFonts w:eastAsia="Times New Roman"/>
              </w:rPr>
              <w:t xml:space="preserve">-48 </w:t>
            </w:r>
          </w:p>
        </w:tc>
        <w:tc>
          <w:tcPr>
            <w:tcW w:w="0" w:type="auto"/>
            <w:vAlign w:val="center"/>
            <w:hideMark/>
          </w:tcPr>
          <w:p w14:paraId="68F8C3E9" w14:textId="77777777" w:rsidR="00EC1B45" w:rsidRDefault="00EC1B45">
            <w:pPr>
              <w:jc w:val="right"/>
              <w:rPr>
                <w:rFonts w:eastAsia="Times New Roman"/>
              </w:rPr>
            </w:pPr>
            <w:r>
              <w:rPr>
                <w:rFonts w:eastAsia="Times New Roman"/>
              </w:rPr>
              <w:t xml:space="preserve">-27 </w:t>
            </w:r>
          </w:p>
        </w:tc>
        <w:tc>
          <w:tcPr>
            <w:tcW w:w="0" w:type="auto"/>
            <w:vAlign w:val="center"/>
            <w:hideMark/>
          </w:tcPr>
          <w:p w14:paraId="2A80BA48" w14:textId="77777777" w:rsidR="00EC1B45" w:rsidRDefault="00EC1B45">
            <w:pPr>
              <w:jc w:val="right"/>
              <w:rPr>
                <w:rFonts w:eastAsia="Times New Roman"/>
              </w:rPr>
            </w:pPr>
            <w:r>
              <w:rPr>
                <w:rFonts w:eastAsia="Times New Roman"/>
              </w:rPr>
              <w:t xml:space="preserve">2,519 </w:t>
            </w:r>
          </w:p>
        </w:tc>
        <w:tc>
          <w:tcPr>
            <w:tcW w:w="0" w:type="auto"/>
            <w:vAlign w:val="center"/>
            <w:hideMark/>
          </w:tcPr>
          <w:p w14:paraId="27772091" w14:textId="77777777" w:rsidR="00EC1B45" w:rsidRDefault="00EC1B45">
            <w:pPr>
              <w:jc w:val="right"/>
              <w:rPr>
                <w:rFonts w:eastAsia="Times New Roman"/>
              </w:rPr>
            </w:pPr>
            <w:r>
              <w:rPr>
                <w:rFonts w:eastAsia="Times New Roman"/>
              </w:rPr>
              <w:t xml:space="preserve">1,814 </w:t>
            </w:r>
          </w:p>
        </w:tc>
        <w:tc>
          <w:tcPr>
            <w:tcW w:w="0" w:type="auto"/>
            <w:vAlign w:val="center"/>
            <w:hideMark/>
          </w:tcPr>
          <w:p w14:paraId="20292E4C" w14:textId="77777777" w:rsidR="00EC1B45" w:rsidRDefault="00EC1B45">
            <w:pPr>
              <w:jc w:val="right"/>
              <w:rPr>
                <w:rFonts w:eastAsia="Times New Roman"/>
              </w:rPr>
            </w:pPr>
            <w:r>
              <w:rPr>
                <w:rFonts w:eastAsia="Times New Roman"/>
              </w:rPr>
              <w:t xml:space="preserve">4,477 </w:t>
            </w:r>
          </w:p>
        </w:tc>
        <w:tc>
          <w:tcPr>
            <w:tcW w:w="0" w:type="auto"/>
            <w:vAlign w:val="center"/>
            <w:hideMark/>
          </w:tcPr>
          <w:p w14:paraId="66E1E85B" w14:textId="77777777" w:rsidR="00EC1B45" w:rsidRDefault="00EC1B45">
            <w:pPr>
              <w:jc w:val="right"/>
              <w:rPr>
                <w:rFonts w:eastAsia="Times New Roman"/>
              </w:rPr>
            </w:pPr>
            <w:r>
              <w:rPr>
                <w:rFonts w:eastAsia="Times New Roman"/>
              </w:rPr>
              <w:t xml:space="preserve">-7,836 </w:t>
            </w:r>
          </w:p>
        </w:tc>
        <w:tc>
          <w:tcPr>
            <w:tcW w:w="0" w:type="auto"/>
            <w:vAlign w:val="center"/>
            <w:hideMark/>
          </w:tcPr>
          <w:p w14:paraId="039BE798" w14:textId="77777777" w:rsidR="00EC1B45" w:rsidRDefault="00EC1B45">
            <w:pPr>
              <w:jc w:val="right"/>
              <w:rPr>
                <w:rFonts w:eastAsia="Times New Roman"/>
              </w:rPr>
            </w:pPr>
            <w:r>
              <w:rPr>
                <w:rFonts w:eastAsia="Times New Roman"/>
              </w:rPr>
              <w:t xml:space="preserve">-54 </w:t>
            </w:r>
          </w:p>
        </w:tc>
        <w:tc>
          <w:tcPr>
            <w:tcW w:w="0" w:type="auto"/>
            <w:vAlign w:val="center"/>
            <w:hideMark/>
          </w:tcPr>
          <w:p w14:paraId="0F10615A" w14:textId="77777777" w:rsidR="00EC1B45" w:rsidRDefault="00EC1B45">
            <w:pPr>
              <w:jc w:val="right"/>
              <w:rPr>
                <w:rFonts w:eastAsia="Times New Roman"/>
              </w:rPr>
            </w:pPr>
            <w:r>
              <w:rPr>
                <w:rFonts w:eastAsia="Times New Roman"/>
              </w:rPr>
              <w:t xml:space="preserve">26 </w:t>
            </w:r>
          </w:p>
        </w:tc>
        <w:tc>
          <w:tcPr>
            <w:tcW w:w="0" w:type="auto"/>
            <w:vAlign w:val="center"/>
            <w:hideMark/>
          </w:tcPr>
          <w:p w14:paraId="027376D7" w14:textId="77777777" w:rsidR="00EC1B45" w:rsidRDefault="00EC1B45">
            <w:pPr>
              <w:jc w:val="right"/>
              <w:rPr>
                <w:rFonts w:eastAsia="Times New Roman"/>
              </w:rPr>
            </w:pPr>
            <w:r>
              <w:rPr>
                <w:rFonts w:eastAsia="Times New Roman"/>
              </w:rPr>
              <w:t xml:space="preserve">-15 </w:t>
            </w:r>
          </w:p>
        </w:tc>
        <w:tc>
          <w:tcPr>
            <w:tcW w:w="0" w:type="auto"/>
            <w:vAlign w:val="center"/>
            <w:hideMark/>
          </w:tcPr>
          <w:p w14:paraId="22A2D1FA" w14:textId="77777777" w:rsidR="00EC1B45" w:rsidRDefault="00EC1B45">
            <w:pPr>
              <w:jc w:val="right"/>
              <w:rPr>
                <w:rFonts w:eastAsia="Times New Roman"/>
              </w:rPr>
            </w:pPr>
            <w:r>
              <w:rPr>
                <w:rFonts w:eastAsia="Times New Roman"/>
              </w:rPr>
              <w:t xml:space="preserve">-54 </w:t>
            </w:r>
          </w:p>
        </w:tc>
        <w:tc>
          <w:tcPr>
            <w:tcW w:w="0" w:type="auto"/>
            <w:vAlign w:val="center"/>
            <w:hideMark/>
          </w:tcPr>
          <w:p w14:paraId="5B5E1C51"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4713E9F" w14:textId="77777777" w:rsidR="00EC1B45" w:rsidRDefault="00EC1B45">
            <w:pPr>
              <w:jc w:val="right"/>
              <w:rPr>
                <w:rFonts w:eastAsia="Times New Roman"/>
              </w:rPr>
            </w:pPr>
            <w:r>
              <w:rPr>
                <w:rFonts w:eastAsia="Times New Roman"/>
              </w:rPr>
              <w:t xml:space="preserve">166 </w:t>
            </w:r>
          </w:p>
        </w:tc>
        <w:tc>
          <w:tcPr>
            <w:tcW w:w="0" w:type="auto"/>
            <w:vAlign w:val="center"/>
            <w:hideMark/>
          </w:tcPr>
          <w:p w14:paraId="477C2284" w14:textId="77777777" w:rsidR="00EC1B45" w:rsidRDefault="00EC1B45">
            <w:pPr>
              <w:jc w:val="right"/>
              <w:rPr>
                <w:rFonts w:eastAsia="Times New Roman"/>
              </w:rPr>
            </w:pPr>
            <w:r>
              <w:rPr>
                <w:rFonts w:eastAsia="Times New Roman"/>
              </w:rPr>
              <w:t xml:space="preserve">3,008 </w:t>
            </w:r>
          </w:p>
        </w:tc>
      </w:tr>
      <w:tr w:rsidR="00EC1B45" w14:paraId="0CA69270" w14:textId="77777777">
        <w:trPr>
          <w:divId w:val="1342128861"/>
          <w:tblCellSpacing w:w="15" w:type="dxa"/>
        </w:trPr>
        <w:tc>
          <w:tcPr>
            <w:tcW w:w="0" w:type="auto"/>
            <w:vAlign w:val="center"/>
            <w:hideMark/>
          </w:tcPr>
          <w:p w14:paraId="73A173B7" w14:textId="77777777" w:rsidR="00EC1B45" w:rsidRDefault="00EC1B45">
            <w:pPr>
              <w:jc w:val="right"/>
              <w:rPr>
                <w:rFonts w:eastAsia="Times New Roman"/>
              </w:rPr>
            </w:pPr>
            <w:r>
              <w:rPr>
                <w:rFonts w:eastAsia="Times New Roman"/>
              </w:rPr>
              <w:t xml:space="preserve">Henry </w:t>
            </w:r>
          </w:p>
        </w:tc>
        <w:tc>
          <w:tcPr>
            <w:tcW w:w="0" w:type="auto"/>
            <w:vAlign w:val="center"/>
            <w:hideMark/>
          </w:tcPr>
          <w:p w14:paraId="13E11F62"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3E7DA3AE"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74FD2313"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2E377A14" w14:textId="77777777" w:rsidR="00EC1B45" w:rsidRDefault="00EC1B45">
            <w:pPr>
              <w:jc w:val="right"/>
              <w:rPr>
                <w:rFonts w:eastAsia="Times New Roman"/>
              </w:rPr>
            </w:pPr>
            <w:r>
              <w:rPr>
                <w:rFonts w:eastAsia="Times New Roman"/>
              </w:rPr>
              <w:t xml:space="preserve">-63 </w:t>
            </w:r>
          </w:p>
        </w:tc>
        <w:tc>
          <w:tcPr>
            <w:tcW w:w="0" w:type="auto"/>
            <w:vAlign w:val="center"/>
            <w:hideMark/>
          </w:tcPr>
          <w:p w14:paraId="21531394" w14:textId="77777777" w:rsidR="00EC1B45" w:rsidRDefault="00EC1B45">
            <w:pPr>
              <w:jc w:val="right"/>
              <w:rPr>
                <w:rFonts w:eastAsia="Times New Roman"/>
              </w:rPr>
            </w:pPr>
            <w:r>
              <w:rPr>
                <w:rFonts w:eastAsia="Times New Roman"/>
              </w:rPr>
              <w:t xml:space="preserve">-6,596 </w:t>
            </w:r>
          </w:p>
        </w:tc>
        <w:tc>
          <w:tcPr>
            <w:tcW w:w="0" w:type="auto"/>
            <w:vAlign w:val="center"/>
            <w:hideMark/>
          </w:tcPr>
          <w:p w14:paraId="0B22E518" w14:textId="77777777" w:rsidR="00EC1B45" w:rsidRDefault="00EC1B45">
            <w:pPr>
              <w:jc w:val="right"/>
              <w:rPr>
                <w:rFonts w:eastAsia="Times New Roman"/>
              </w:rPr>
            </w:pPr>
            <w:r>
              <w:rPr>
                <w:rFonts w:eastAsia="Times New Roman"/>
              </w:rPr>
              <w:t xml:space="preserve">712 </w:t>
            </w:r>
          </w:p>
        </w:tc>
        <w:tc>
          <w:tcPr>
            <w:tcW w:w="0" w:type="auto"/>
            <w:vAlign w:val="center"/>
            <w:hideMark/>
          </w:tcPr>
          <w:p w14:paraId="54BB7267" w14:textId="77777777" w:rsidR="00EC1B45" w:rsidRDefault="00EC1B45">
            <w:pPr>
              <w:jc w:val="right"/>
              <w:rPr>
                <w:rFonts w:eastAsia="Times New Roman"/>
              </w:rPr>
            </w:pPr>
            <w:r>
              <w:rPr>
                <w:rFonts w:eastAsia="Times New Roman"/>
              </w:rPr>
              <w:t xml:space="preserve">120 </w:t>
            </w:r>
          </w:p>
        </w:tc>
        <w:tc>
          <w:tcPr>
            <w:tcW w:w="0" w:type="auto"/>
            <w:vAlign w:val="center"/>
            <w:hideMark/>
          </w:tcPr>
          <w:p w14:paraId="3620CB7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32A32E1" w14:textId="77777777" w:rsidR="00EC1B45" w:rsidRDefault="00EC1B45">
            <w:pPr>
              <w:jc w:val="right"/>
              <w:rPr>
                <w:rFonts w:eastAsia="Times New Roman"/>
              </w:rPr>
            </w:pPr>
            <w:r>
              <w:rPr>
                <w:rFonts w:eastAsia="Times New Roman"/>
              </w:rPr>
              <w:t xml:space="preserve">4,672 </w:t>
            </w:r>
          </w:p>
        </w:tc>
        <w:tc>
          <w:tcPr>
            <w:tcW w:w="0" w:type="auto"/>
            <w:vAlign w:val="center"/>
            <w:hideMark/>
          </w:tcPr>
          <w:p w14:paraId="24EEA061" w14:textId="77777777" w:rsidR="00EC1B45" w:rsidRDefault="00EC1B45">
            <w:pPr>
              <w:jc w:val="right"/>
              <w:rPr>
                <w:rFonts w:eastAsia="Times New Roman"/>
              </w:rPr>
            </w:pPr>
            <w:r>
              <w:rPr>
                <w:rFonts w:eastAsia="Times New Roman"/>
              </w:rPr>
              <w:t xml:space="preserve">121 </w:t>
            </w:r>
          </w:p>
        </w:tc>
        <w:tc>
          <w:tcPr>
            <w:tcW w:w="0" w:type="auto"/>
            <w:vAlign w:val="center"/>
            <w:hideMark/>
          </w:tcPr>
          <w:p w14:paraId="718B7D61" w14:textId="77777777" w:rsidR="00EC1B45" w:rsidRDefault="00EC1B45">
            <w:pPr>
              <w:jc w:val="right"/>
              <w:rPr>
                <w:rFonts w:eastAsia="Times New Roman"/>
              </w:rPr>
            </w:pPr>
            <w:r>
              <w:rPr>
                <w:rFonts w:eastAsia="Times New Roman"/>
              </w:rPr>
              <w:t xml:space="preserve">1,781 </w:t>
            </w:r>
          </w:p>
        </w:tc>
        <w:tc>
          <w:tcPr>
            <w:tcW w:w="0" w:type="auto"/>
            <w:vAlign w:val="center"/>
            <w:hideMark/>
          </w:tcPr>
          <w:p w14:paraId="0F55F1C5" w14:textId="77777777" w:rsidR="00EC1B45" w:rsidRDefault="00EC1B45">
            <w:pPr>
              <w:jc w:val="right"/>
              <w:rPr>
                <w:rFonts w:eastAsia="Times New Roman"/>
              </w:rPr>
            </w:pPr>
            <w:r>
              <w:rPr>
                <w:rFonts w:eastAsia="Times New Roman"/>
              </w:rPr>
              <w:t xml:space="preserve">-3 </w:t>
            </w:r>
          </w:p>
        </w:tc>
        <w:tc>
          <w:tcPr>
            <w:tcW w:w="0" w:type="auto"/>
            <w:vAlign w:val="center"/>
            <w:hideMark/>
          </w:tcPr>
          <w:p w14:paraId="6F28CC09" w14:textId="77777777" w:rsidR="00EC1B45" w:rsidRDefault="00EC1B45">
            <w:pPr>
              <w:jc w:val="right"/>
              <w:rPr>
                <w:rFonts w:eastAsia="Times New Roman"/>
              </w:rPr>
            </w:pPr>
            <w:r>
              <w:rPr>
                <w:rFonts w:eastAsia="Times New Roman"/>
              </w:rPr>
              <w:t xml:space="preserve">3,139 </w:t>
            </w:r>
          </w:p>
        </w:tc>
        <w:tc>
          <w:tcPr>
            <w:tcW w:w="0" w:type="auto"/>
            <w:vAlign w:val="center"/>
            <w:hideMark/>
          </w:tcPr>
          <w:p w14:paraId="0B285B53" w14:textId="77777777" w:rsidR="00EC1B45" w:rsidRDefault="00EC1B45">
            <w:pPr>
              <w:jc w:val="right"/>
              <w:rPr>
                <w:rFonts w:eastAsia="Times New Roman"/>
              </w:rPr>
            </w:pPr>
            <w:r>
              <w:rPr>
                <w:rFonts w:eastAsia="Times New Roman"/>
              </w:rPr>
              <w:t xml:space="preserve">860 </w:t>
            </w:r>
          </w:p>
        </w:tc>
        <w:tc>
          <w:tcPr>
            <w:tcW w:w="0" w:type="auto"/>
            <w:vAlign w:val="center"/>
            <w:hideMark/>
          </w:tcPr>
          <w:p w14:paraId="264441EA"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23A181C8" w14:textId="77777777" w:rsidR="00EC1B45" w:rsidRDefault="00EC1B45">
            <w:pPr>
              <w:jc w:val="right"/>
              <w:rPr>
                <w:rFonts w:eastAsia="Times New Roman"/>
              </w:rPr>
            </w:pPr>
            <w:r>
              <w:rPr>
                <w:rFonts w:eastAsia="Times New Roman"/>
              </w:rPr>
              <w:t xml:space="preserve">-320 </w:t>
            </w:r>
          </w:p>
        </w:tc>
        <w:tc>
          <w:tcPr>
            <w:tcW w:w="0" w:type="auto"/>
            <w:vAlign w:val="center"/>
            <w:hideMark/>
          </w:tcPr>
          <w:p w14:paraId="05FC8BFC" w14:textId="77777777" w:rsidR="00EC1B45" w:rsidRDefault="00EC1B45">
            <w:pPr>
              <w:jc w:val="right"/>
              <w:rPr>
                <w:rFonts w:eastAsia="Times New Roman"/>
              </w:rPr>
            </w:pPr>
            <w:r>
              <w:rPr>
                <w:rFonts w:eastAsia="Times New Roman"/>
              </w:rPr>
              <w:t xml:space="preserve">1,578 </w:t>
            </w:r>
          </w:p>
        </w:tc>
        <w:tc>
          <w:tcPr>
            <w:tcW w:w="0" w:type="auto"/>
            <w:vAlign w:val="center"/>
            <w:hideMark/>
          </w:tcPr>
          <w:p w14:paraId="4492EA1C" w14:textId="77777777" w:rsidR="00EC1B45" w:rsidRDefault="00EC1B45">
            <w:pPr>
              <w:jc w:val="right"/>
              <w:rPr>
                <w:rFonts w:eastAsia="Times New Roman"/>
              </w:rPr>
            </w:pPr>
            <w:r>
              <w:rPr>
                <w:rFonts w:eastAsia="Times New Roman"/>
              </w:rPr>
              <w:t xml:space="preserve">3 </w:t>
            </w:r>
          </w:p>
        </w:tc>
        <w:tc>
          <w:tcPr>
            <w:tcW w:w="0" w:type="auto"/>
            <w:vAlign w:val="center"/>
            <w:hideMark/>
          </w:tcPr>
          <w:p w14:paraId="532C0A6A" w14:textId="77777777" w:rsidR="00EC1B45" w:rsidRDefault="00EC1B45">
            <w:pPr>
              <w:jc w:val="right"/>
              <w:rPr>
                <w:rFonts w:eastAsia="Times New Roman"/>
              </w:rPr>
            </w:pPr>
            <w:r>
              <w:rPr>
                <w:rFonts w:eastAsia="Times New Roman"/>
              </w:rPr>
              <w:t xml:space="preserve">2,002 </w:t>
            </w:r>
          </w:p>
        </w:tc>
        <w:tc>
          <w:tcPr>
            <w:tcW w:w="0" w:type="auto"/>
            <w:vAlign w:val="center"/>
            <w:hideMark/>
          </w:tcPr>
          <w:p w14:paraId="5B9860F8" w14:textId="77777777" w:rsidR="00EC1B45" w:rsidRDefault="00EC1B45">
            <w:pPr>
              <w:jc w:val="right"/>
              <w:rPr>
                <w:rFonts w:eastAsia="Times New Roman"/>
              </w:rPr>
            </w:pPr>
            <w:r>
              <w:rPr>
                <w:rFonts w:eastAsia="Times New Roman"/>
              </w:rPr>
              <w:t xml:space="preserve">228 </w:t>
            </w:r>
          </w:p>
        </w:tc>
        <w:tc>
          <w:tcPr>
            <w:tcW w:w="0" w:type="auto"/>
            <w:vAlign w:val="center"/>
            <w:hideMark/>
          </w:tcPr>
          <w:p w14:paraId="7FCCE979" w14:textId="77777777" w:rsidR="00EC1B45" w:rsidRDefault="00EC1B45">
            <w:pPr>
              <w:jc w:val="right"/>
              <w:rPr>
                <w:rFonts w:eastAsia="Times New Roman"/>
              </w:rPr>
            </w:pPr>
            <w:r>
              <w:rPr>
                <w:rFonts w:eastAsia="Times New Roman"/>
              </w:rPr>
              <w:t xml:space="preserve">309 </w:t>
            </w:r>
          </w:p>
        </w:tc>
        <w:tc>
          <w:tcPr>
            <w:tcW w:w="0" w:type="auto"/>
            <w:vAlign w:val="center"/>
            <w:hideMark/>
          </w:tcPr>
          <w:p w14:paraId="7325CFEC" w14:textId="77777777" w:rsidR="00EC1B45" w:rsidRDefault="00EC1B45">
            <w:pPr>
              <w:jc w:val="right"/>
              <w:rPr>
                <w:rFonts w:eastAsia="Times New Roman"/>
              </w:rPr>
            </w:pPr>
            <w:r>
              <w:rPr>
                <w:rFonts w:eastAsia="Times New Roman"/>
              </w:rPr>
              <w:t xml:space="preserve">8,543 </w:t>
            </w:r>
          </w:p>
        </w:tc>
      </w:tr>
      <w:tr w:rsidR="00EC1B45" w14:paraId="5924ED0F" w14:textId="77777777">
        <w:trPr>
          <w:divId w:val="1342128861"/>
          <w:tblCellSpacing w:w="15" w:type="dxa"/>
        </w:trPr>
        <w:tc>
          <w:tcPr>
            <w:tcW w:w="0" w:type="auto"/>
            <w:vAlign w:val="center"/>
            <w:hideMark/>
          </w:tcPr>
          <w:p w14:paraId="6D4C9658" w14:textId="77777777" w:rsidR="00EC1B45" w:rsidRDefault="00EC1B45">
            <w:pPr>
              <w:jc w:val="right"/>
              <w:rPr>
                <w:rFonts w:eastAsia="Times New Roman"/>
              </w:rPr>
            </w:pPr>
            <w:r>
              <w:rPr>
                <w:rFonts w:eastAsia="Times New Roman"/>
              </w:rPr>
              <w:t xml:space="preserve">Newton </w:t>
            </w:r>
          </w:p>
        </w:tc>
        <w:tc>
          <w:tcPr>
            <w:tcW w:w="0" w:type="auto"/>
            <w:vAlign w:val="center"/>
            <w:hideMark/>
          </w:tcPr>
          <w:p w14:paraId="2E30AEFF" w14:textId="77777777" w:rsidR="00EC1B45" w:rsidRDefault="00EC1B45">
            <w:pPr>
              <w:jc w:val="right"/>
              <w:rPr>
                <w:rFonts w:eastAsia="Times New Roman"/>
              </w:rPr>
            </w:pPr>
            <w:r>
              <w:rPr>
                <w:rFonts w:eastAsia="Times New Roman"/>
              </w:rPr>
              <w:t xml:space="preserve">150 </w:t>
            </w:r>
          </w:p>
        </w:tc>
        <w:tc>
          <w:tcPr>
            <w:tcW w:w="0" w:type="auto"/>
            <w:vAlign w:val="center"/>
            <w:hideMark/>
          </w:tcPr>
          <w:p w14:paraId="1CB63E63" w14:textId="77777777" w:rsidR="00EC1B45" w:rsidRDefault="00EC1B45">
            <w:pPr>
              <w:jc w:val="right"/>
              <w:rPr>
                <w:rFonts w:eastAsia="Times New Roman"/>
              </w:rPr>
            </w:pPr>
            <w:r>
              <w:rPr>
                <w:rFonts w:eastAsia="Times New Roman"/>
              </w:rPr>
              <w:t xml:space="preserve">-29 </w:t>
            </w:r>
          </w:p>
        </w:tc>
        <w:tc>
          <w:tcPr>
            <w:tcW w:w="0" w:type="auto"/>
            <w:vAlign w:val="center"/>
            <w:hideMark/>
          </w:tcPr>
          <w:p w14:paraId="168415F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644B4878" w14:textId="77777777" w:rsidR="00EC1B45" w:rsidRDefault="00EC1B45">
            <w:pPr>
              <w:jc w:val="right"/>
              <w:rPr>
                <w:rFonts w:eastAsia="Times New Roman"/>
              </w:rPr>
            </w:pPr>
            <w:r>
              <w:rPr>
                <w:rFonts w:eastAsia="Times New Roman"/>
              </w:rPr>
              <w:t xml:space="preserve">7 </w:t>
            </w:r>
          </w:p>
        </w:tc>
        <w:tc>
          <w:tcPr>
            <w:tcW w:w="0" w:type="auto"/>
            <w:vAlign w:val="center"/>
            <w:hideMark/>
          </w:tcPr>
          <w:p w14:paraId="37281616" w14:textId="77777777" w:rsidR="00EC1B45" w:rsidRDefault="00EC1B45">
            <w:pPr>
              <w:jc w:val="right"/>
              <w:rPr>
                <w:rFonts w:eastAsia="Times New Roman"/>
              </w:rPr>
            </w:pPr>
            <w:r>
              <w:rPr>
                <w:rFonts w:eastAsia="Times New Roman"/>
              </w:rPr>
              <w:t xml:space="preserve">937 </w:t>
            </w:r>
          </w:p>
        </w:tc>
        <w:tc>
          <w:tcPr>
            <w:tcW w:w="0" w:type="auto"/>
            <w:vAlign w:val="center"/>
            <w:hideMark/>
          </w:tcPr>
          <w:p w14:paraId="17E41273" w14:textId="77777777" w:rsidR="00EC1B45" w:rsidRDefault="00EC1B45">
            <w:pPr>
              <w:jc w:val="right"/>
              <w:rPr>
                <w:rFonts w:eastAsia="Times New Roman"/>
              </w:rPr>
            </w:pPr>
            <w:r>
              <w:rPr>
                <w:rFonts w:eastAsia="Times New Roman"/>
              </w:rPr>
              <w:t xml:space="preserve">234 </w:t>
            </w:r>
          </w:p>
        </w:tc>
        <w:tc>
          <w:tcPr>
            <w:tcW w:w="0" w:type="auto"/>
            <w:vAlign w:val="center"/>
            <w:hideMark/>
          </w:tcPr>
          <w:p w14:paraId="23A4920E" w14:textId="77777777" w:rsidR="00EC1B45" w:rsidRDefault="00EC1B45">
            <w:pPr>
              <w:jc w:val="right"/>
              <w:rPr>
                <w:rFonts w:eastAsia="Times New Roman"/>
              </w:rPr>
            </w:pPr>
            <w:r>
              <w:rPr>
                <w:rFonts w:eastAsia="Times New Roman"/>
              </w:rPr>
              <w:t xml:space="preserve">-66 </w:t>
            </w:r>
          </w:p>
        </w:tc>
        <w:tc>
          <w:tcPr>
            <w:tcW w:w="0" w:type="auto"/>
            <w:vAlign w:val="center"/>
            <w:hideMark/>
          </w:tcPr>
          <w:p w14:paraId="7B83F97A" w14:textId="77777777" w:rsidR="00EC1B45" w:rsidRDefault="00EC1B45">
            <w:pPr>
              <w:jc w:val="right"/>
              <w:rPr>
                <w:rFonts w:eastAsia="Times New Roman"/>
              </w:rPr>
            </w:pPr>
            <w:r>
              <w:rPr>
                <w:rFonts w:eastAsia="Times New Roman"/>
              </w:rPr>
              <w:t xml:space="preserve">-29 </w:t>
            </w:r>
          </w:p>
        </w:tc>
        <w:tc>
          <w:tcPr>
            <w:tcW w:w="0" w:type="auto"/>
            <w:vAlign w:val="center"/>
            <w:hideMark/>
          </w:tcPr>
          <w:p w14:paraId="1106A7B9" w14:textId="77777777" w:rsidR="00EC1B45" w:rsidRDefault="00EC1B45">
            <w:pPr>
              <w:jc w:val="right"/>
              <w:rPr>
                <w:rFonts w:eastAsia="Times New Roman"/>
              </w:rPr>
            </w:pPr>
            <w:r>
              <w:rPr>
                <w:rFonts w:eastAsia="Times New Roman"/>
              </w:rPr>
              <w:t xml:space="preserve">76 </w:t>
            </w:r>
          </w:p>
        </w:tc>
        <w:tc>
          <w:tcPr>
            <w:tcW w:w="0" w:type="auto"/>
            <w:vAlign w:val="center"/>
            <w:hideMark/>
          </w:tcPr>
          <w:p w14:paraId="475D14FC"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58FAEAE7" w14:textId="77777777" w:rsidR="00EC1B45" w:rsidRDefault="00EC1B45">
            <w:pPr>
              <w:jc w:val="right"/>
              <w:rPr>
                <w:rFonts w:eastAsia="Times New Roman"/>
              </w:rPr>
            </w:pPr>
            <w:r>
              <w:rPr>
                <w:rFonts w:eastAsia="Times New Roman"/>
              </w:rPr>
              <w:t xml:space="preserve">287 </w:t>
            </w:r>
          </w:p>
        </w:tc>
        <w:tc>
          <w:tcPr>
            <w:tcW w:w="0" w:type="auto"/>
            <w:vAlign w:val="center"/>
            <w:hideMark/>
          </w:tcPr>
          <w:p w14:paraId="2D127437" w14:textId="77777777" w:rsidR="00EC1B45" w:rsidRDefault="00EC1B45">
            <w:pPr>
              <w:jc w:val="right"/>
              <w:rPr>
                <w:rFonts w:eastAsia="Times New Roman"/>
              </w:rPr>
            </w:pPr>
            <w:r>
              <w:rPr>
                <w:rFonts w:eastAsia="Times New Roman"/>
              </w:rPr>
              <w:t xml:space="preserve">12 </w:t>
            </w:r>
          </w:p>
        </w:tc>
        <w:tc>
          <w:tcPr>
            <w:tcW w:w="0" w:type="auto"/>
            <w:vAlign w:val="center"/>
            <w:hideMark/>
          </w:tcPr>
          <w:p w14:paraId="380122B8" w14:textId="77777777" w:rsidR="00EC1B45" w:rsidRDefault="00EC1B45">
            <w:pPr>
              <w:jc w:val="right"/>
              <w:rPr>
                <w:rFonts w:eastAsia="Times New Roman"/>
              </w:rPr>
            </w:pPr>
            <w:r>
              <w:rPr>
                <w:rFonts w:eastAsia="Times New Roman"/>
              </w:rPr>
              <w:t xml:space="preserve">181 </w:t>
            </w:r>
          </w:p>
        </w:tc>
        <w:tc>
          <w:tcPr>
            <w:tcW w:w="0" w:type="auto"/>
            <w:vAlign w:val="center"/>
            <w:hideMark/>
          </w:tcPr>
          <w:p w14:paraId="1E9DC44A" w14:textId="77777777" w:rsidR="00EC1B45" w:rsidRDefault="00EC1B45">
            <w:pPr>
              <w:jc w:val="right"/>
              <w:rPr>
                <w:rFonts w:eastAsia="Times New Roman"/>
              </w:rPr>
            </w:pPr>
            <w:r>
              <w:rPr>
                <w:rFonts w:eastAsia="Times New Roman"/>
              </w:rPr>
              <w:t xml:space="preserve">1,035 </w:t>
            </w:r>
          </w:p>
        </w:tc>
        <w:tc>
          <w:tcPr>
            <w:tcW w:w="0" w:type="auto"/>
            <w:vAlign w:val="center"/>
            <w:hideMark/>
          </w:tcPr>
          <w:p w14:paraId="257FFD63" w14:textId="77777777" w:rsidR="00EC1B45" w:rsidRDefault="00EC1B45">
            <w:pPr>
              <w:jc w:val="right"/>
              <w:rPr>
                <w:rFonts w:eastAsia="Times New Roman"/>
              </w:rPr>
            </w:pPr>
            <w:r>
              <w:rPr>
                <w:rFonts w:eastAsia="Times New Roman"/>
              </w:rPr>
              <w:t xml:space="preserve">-53 </w:t>
            </w:r>
          </w:p>
        </w:tc>
        <w:tc>
          <w:tcPr>
            <w:tcW w:w="0" w:type="auto"/>
            <w:vAlign w:val="center"/>
            <w:hideMark/>
          </w:tcPr>
          <w:p w14:paraId="3A2882C7" w14:textId="77777777" w:rsidR="00EC1B45" w:rsidRDefault="00EC1B45">
            <w:pPr>
              <w:jc w:val="right"/>
              <w:rPr>
                <w:rFonts w:eastAsia="Times New Roman"/>
              </w:rPr>
            </w:pPr>
            <w:r>
              <w:rPr>
                <w:rFonts w:eastAsia="Times New Roman"/>
              </w:rPr>
              <w:t xml:space="preserve">1,581 </w:t>
            </w:r>
          </w:p>
        </w:tc>
        <w:tc>
          <w:tcPr>
            <w:tcW w:w="0" w:type="auto"/>
            <w:vAlign w:val="center"/>
            <w:hideMark/>
          </w:tcPr>
          <w:p w14:paraId="3F2DCE88" w14:textId="77777777" w:rsidR="00EC1B45" w:rsidRDefault="00EC1B45">
            <w:pPr>
              <w:jc w:val="right"/>
              <w:rPr>
                <w:rFonts w:eastAsia="Times New Roman"/>
              </w:rPr>
            </w:pPr>
            <w:r>
              <w:rPr>
                <w:rFonts w:eastAsia="Times New Roman"/>
              </w:rPr>
              <w:t xml:space="preserve">-1,105 </w:t>
            </w:r>
          </w:p>
        </w:tc>
        <w:tc>
          <w:tcPr>
            <w:tcW w:w="0" w:type="auto"/>
            <w:vAlign w:val="center"/>
            <w:hideMark/>
          </w:tcPr>
          <w:p w14:paraId="5B5900C2" w14:textId="77777777" w:rsidR="00EC1B45" w:rsidRDefault="00EC1B45">
            <w:pPr>
              <w:jc w:val="right"/>
              <w:rPr>
                <w:rFonts w:eastAsia="Times New Roman"/>
              </w:rPr>
            </w:pPr>
            <w:r>
              <w:rPr>
                <w:rFonts w:eastAsia="Times New Roman"/>
              </w:rPr>
              <w:t xml:space="preserve">-137 </w:t>
            </w:r>
          </w:p>
        </w:tc>
        <w:tc>
          <w:tcPr>
            <w:tcW w:w="0" w:type="auto"/>
            <w:vAlign w:val="center"/>
            <w:hideMark/>
          </w:tcPr>
          <w:p w14:paraId="007F0C04" w14:textId="77777777" w:rsidR="00EC1B45" w:rsidRDefault="00EC1B45">
            <w:pPr>
              <w:jc w:val="right"/>
              <w:rPr>
                <w:rFonts w:eastAsia="Times New Roman"/>
              </w:rPr>
            </w:pPr>
            <w:r>
              <w:rPr>
                <w:rFonts w:eastAsia="Times New Roman"/>
              </w:rPr>
              <w:t xml:space="preserve">-2,572 </w:t>
            </w:r>
          </w:p>
        </w:tc>
        <w:tc>
          <w:tcPr>
            <w:tcW w:w="0" w:type="auto"/>
            <w:vAlign w:val="center"/>
            <w:hideMark/>
          </w:tcPr>
          <w:p w14:paraId="24FC9A65" w14:textId="77777777" w:rsidR="00EC1B45" w:rsidRDefault="00EC1B45">
            <w:pPr>
              <w:jc w:val="right"/>
              <w:rPr>
                <w:rFonts w:eastAsia="Times New Roman"/>
              </w:rPr>
            </w:pPr>
            <w:r>
              <w:rPr>
                <w:rFonts w:eastAsia="Times New Roman"/>
              </w:rPr>
              <w:t xml:space="preserve">39 </w:t>
            </w:r>
          </w:p>
        </w:tc>
        <w:tc>
          <w:tcPr>
            <w:tcW w:w="0" w:type="auto"/>
            <w:vAlign w:val="center"/>
            <w:hideMark/>
          </w:tcPr>
          <w:p w14:paraId="09BBDD3A" w14:textId="77777777" w:rsidR="00EC1B45" w:rsidRDefault="00EC1B45">
            <w:pPr>
              <w:jc w:val="right"/>
              <w:rPr>
                <w:rFonts w:eastAsia="Times New Roman"/>
              </w:rPr>
            </w:pPr>
            <w:r>
              <w:rPr>
                <w:rFonts w:eastAsia="Times New Roman"/>
              </w:rPr>
              <w:t xml:space="preserve">1,195 </w:t>
            </w:r>
          </w:p>
        </w:tc>
        <w:tc>
          <w:tcPr>
            <w:tcW w:w="0" w:type="auto"/>
            <w:vAlign w:val="center"/>
            <w:hideMark/>
          </w:tcPr>
          <w:p w14:paraId="0722B275" w14:textId="77777777" w:rsidR="00EC1B45" w:rsidRDefault="00EC1B45">
            <w:pPr>
              <w:jc w:val="right"/>
              <w:rPr>
                <w:rFonts w:eastAsia="Times New Roman"/>
              </w:rPr>
            </w:pPr>
            <w:r>
              <w:rPr>
                <w:rFonts w:eastAsia="Times New Roman"/>
              </w:rPr>
              <w:t xml:space="preserve">1,727 </w:t>
            </w:r>
          </w:p>
        </w:tc>
      </w:tr>
      <w:tr w:rsidR="00EC1B45" w14:paraId="5B9BE51F" w14:textId="77777777">
        <w:trPr>
          <w:divId w:val="1342128861"/>
          <w:tblCellSpacing w:w="15" w:type="dxa"/>
        </w:trPr>
        <w:tc>
          <w:tcPr>
            <w:tcW w:w="0" w:type="auto"/>
            <w:vAlign w:val="center"/>
            <w:hideMark/>
          </w:tcPr>
          <w:p w14:paraId="78A743A2" w14:textId="77777777" w:rsidR="00EC1B45" w:rsidRDefault="00EC1B45">
            <w:pPr>
              <w:jc w:val="right"/>
              <w:rPr>
                <w:rFonts w:eastAsia="Times New Roman"/>
              </w:rPr>
            </w:pPr>
            <w:r>
              <w:rPr>
                <w:rFonts w:eastAsia="Times New Roman"/>
              </w:rPr>
              <w:t xml:space="preserve">Paulding </w:t>
            </w:r>
          </w:p>
        </w:tc>
        <w:tc>
          <w:tcPr>
            <w:tcW w:w="0" w:type="auto"/>
            <w:vAlign w:val="center"/>
            <w:hideMark/>
          </w:tcPr>
          <w:p w14:paraId="43DA84A7" w14:textId="77777777" w:rsidR="00EC1B45" w:rsidRDefault="00EC1B45">
            <w:pPr>
              <w:jc w:val="right"/>
              <w:rPr>
                <w:rFonts w:eastAsia="Times New Roman"/>
              </w:rPr>
            </w:pPr>
            <w:r>
              <w:rPr>
                <w:rFonts w:eastAsia="Times New Roman"/>
              </w:rPr>
              <w:t xml:space="preserve">0 </w:t>
            </w:r>
          </w:p>
        </w:tc>
        <w:tc>
          <w:tcPr>
            <w:tcW w:w="0" w:type="auto"/>
            <w:vAlign w:val="center"/>
            <w:hideMark/>
          </w:tcPr>
          <w:p w14:paraId="311FDC9A" w14:textId="77777777" w:rsidR="00EC1B45" w:rsidRDefault="00EC1B45">
            <w:pPr>
              <w:jc w:val="right"/>
              <w:rPr>
                <w:rFonts w:eastAsia="Times New Roman"/>
              </w:rPr>
            </w:pPr>
            <w:r>
              <w:rPr>
                <w:rFonts w:eastAsia="Times New Roman"/>
              </w:rPr>
              <w:t xml:space="preserve">1,145 </w:t>
            </w:r>
          </w:p>
        </w:tc>
        <w:tc>
          <w:tcPr>
            <w:tcW w:w="0" w:type="auto"/>
            <w:vAlign w:val="center"/>
            <w:hideMark/>
          </w:tcPr>
          <w:p w14:paraId="2E5EC2EF" w14:textId="77777777" w:rsidR="00EC1B45" w:rsidRDefault="00EC1B45">
            <w:pPr>
              <w:jc w:val="right"/>
              <w:rPr>
                <w:rFonts w:eastAsia="Times New Roman"/>
              </w:rPr>
            </w:pPr>
            <w:r>
              <w:rPr>
                <w:rFonts w:eastAsia="Times New Roman"/>
              </w:rPr>
              <w:t xml:space="preserve">1,334 </w:t>
            </w:r>
          </w:p>
        </w:tc>
        <w:tc>
          <w:tcPr>
            <w:tcW w:w="0" w:type="auto"/>
            <w:vAlign w:val="center"/>
            <w:hideMark/>
          </w:tcPr>
          <w:p w14:paraId="04690D24" w14:textId="77777777" w:rsidR="00EC1B45" w:rsidRDefault="00EC1B45">
            <w:pPr>
              <w:jc w:val="right"/>
              <w:rPr>
                <w:rFonts w:eastAsia="Times New Roman"/>
              </w:rPr>
            </w:pPr>
            <w:r>
              <w:rPr>
                <w:rFonts w:eastAsia="Times New Roman"/>
              </w:rPr>
              <w:t xml:space="preserve">552 </w:t>
            </w:r>
          </w:p>
        </w:tc>
        <w:tc>
          <w:tcPr>
            <w:tcW w:w="0" w:type="auto"/>
            <w:vAlign w:val="center"/>
            <w:hideMark/>
          </w:tcPr>
          <w:p w14:paraId="4D29C80A" w14:textId="77777777" w:rsidR="00EC1B45" w:rsidRDefault="00EC1B45">
            <w:pPr>
              <w:jc w:val="right"/>
              <w:rPr>
                <w:rFonts w:eastAsia="Times New Roman"/>
              </w:rPr>
            </w:pPr>
            <w:r>
              <w:rPr>
                <w:rFonts w:eastAsia="Times New Roman"/>
              </w:rPr>
              <w:t xml:space="preserve">-209 </w:t>
            </w:r>
          </w:p>
        </w:tc>
        <w:tc>
          <w:tcPr>
            <w:tcW w:w="0" w:type="auto"/>
            <w:vAlign w:val="center"/>
            <w:hideMark/>
          </w:tcPr>
          <w:p w14:paraId="56EBF6AE" w14:textId="77777777" w:rsidR="00EC1B45" w:rsidRDefault="00EC1B45">
            <w:pPr>
              <w:jc w:val="right"/>
              <w:rPr>
                <w:rFonts w:eastAsia="Times New Roman"/>
              </w:rPr>
            </w:pPr>
            <w:r>
              <w:rPr>
                <w:rFonts w:eastAsia="Times New Roman"/>
              </w:rPr>
              <w:t xml:space="preserve">-5,506 </w:t>
            </w:r>
          </w:p>
        </w:tc>
        <w:tc>
          <w:tcPr>
            <w:tcW w:w="0" w:type="auto"/>
            <w:vAlign w:val="center"/>
            <w:hideMark/>
          </w:tcPr>
          <w:p w14:paraId="35636341"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40E3799F" w14:textId="77777777" w:rsidR="00EC1B45" w:rsidRDefault="00EC1B45">
            <w:pPr>
              <w:jc w:val="right"/>
              <w:rPr>
                <w:rFonts w:eastAsia="Times New Roman"/>
              </w:rPr>
            </w:pPr>
            <w:r>
              <w:rPr>
                <w:rFonts w:eastAsia="Times New Roman"/>
              </w:rPr>
              <w:t xml:space="preserve">2 </w:t>
            </w:r>
          </w:p>
        </w:tc>
        <w:tc>
          <w:tcPr>
            <w:tcW w:w="0" w:type="auto"/>
            <w:vAlign w:val="center"/>
            <w:hideMark/>
          </w:tcPr>
          <w:p w14:paraId="71BDADC3" w14:textId="77777777" w:rsidR="00EC1B45" w:rsidRDefault="00EC1B45">
            <w:pPr>
              <w:jc w:val="right"/>
              <w:rPr>
                <w:rFonts w:eastAsia="Times New Roman"/>
              </w:rPr>
            </w:pPr>
            <w:r>
              <w:rPr>
                <w:rFonts w:eastAsia="Times New Roman"/>
              </w:rPr>
              <w:t xml:space="preserve">533 </w:t>
            </w:r>
          </w:p>
        </w:tc>
        <w:tc>
          <w:tcPr>
            <w:tcW w:w="0" w:type="auto"/>
            <w:vAlign w:val="center"/>
            <w:hideMark/>
          </w:tcPr>
          <w:p w14:paraId="14C00C5A" w14:textId="77777777" w:rsidR="00EC1B45" w:rsidRDefault="00EC1B45">
            <w:pPr>
              <w:jc w:val="right"/>
              <w:rPr>
                <w:rFonts w:eastAsia="Times New Roman"/>
              </w:rPr>
            </w:pPr>
            <w:r>
              <w:rPr>
                <w:rFonts w:eastAsia="Times New Roman"/>
              </w:rPr>
              <w:t xml:space="preserve">166 </w:t>
            </w:r>
          </w:p>
        </w:tc>
        <w:tc>
          <w:tcPr>
            <w:tcW w:w="0" w:type="auto"/>
            <w:vAlign w:val="center"/>
            <w:hideMark/>
          </w:tcPr>
          <w:p w14:paraId="26A68B93" w14:textId="77777777" w:rsidR="00EC1B45" w:rsidRDefault="00EC1B45">
            <w:pPr>
              <w:jc w:val="right"/>
              <w:rPr>
                <w:rFonts w:eastAsia="Times New Roman"/>
              </w:rPr>
            </w:pPr>
            <w:r>
              <w:rPr>
                <w:rFonts w:eastAsia="Times New Roman"/>
              </w:rPr>
              <w:t xml:space="preserve">199 </w:t>
            </w:r>
          </w:p>
        </w:tc>
        <w:tc>
          <w:tcPr>
            <w:tcW w:w="0" w:type="auto"/>
            <w:vAlign w:val="center"/>
            <w:hideMark/>
          </w:tcPr>
          <w:p w14:paraId="5E4546B0"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22B5C84C" w14:textId="77777777" w:rsidR="00EC1B45" w:rsidRDefault="00EC1B45">
            <w:pPr>
              <w:jc w:val="right"/>
              <w:rPr>
                <w:rFonts w:eastAsia="Times New Roman"/>
              </w:rPr>
            </w:pPr>
            <w:r>
              <w:rPr>
                <w:rFonts w:eastAsia="Times New Roman"/>
              </w:rPr>
              <w:t xml:space="preserve">964 </w:t>
            </w:r>
          </w:p>
        </w:tc>
        <w:tc>
          <w:tcPr>
            <w:tcW w:w="0" w:type="auto"/>
            <w:vAlign w:val="center"/>
            <w:hideMark/>
          </w:tcPr>
          <w:p w14:paraId="32D1D6D7" w14:textId="77777777" w:rsidR="00EC1B45" w:rsidRDefault="00EC1B45">
            <w:pPr>
              <w:jc w:val="right"/>
              <w:rPr>
                <w:rFonts w:eastAsia="Times New Roman"/>
              </w:rPr>
            </w:pPr>
            <w:r>
              <w:rPr>
                <w:rFonts w:eastAsia="Times New Roman"/>
              </w:rPr>
              <w:t xml:space="preserve">-511 </w:t>
            </w:r>
          </w:p>
        </w:tc>
        <w:tc>
          <w:tcPr>
            <w:tcW w:w="0" w:type="auto"/>
            <w:vAlign w:val="center"/>
            <w:hideMark/>
          </w:tcPr>
          <w:p w14:paraId="372BB7AB" w14:textId="77777777" w:rsidR="00EC1B45" w:rsidRDefault="00EC1B45">
            <w:pPr>
              <w:jc w:val="right"/>
              <w:rPr>
                <w:rFonts w:eastAsia="Times New Roman"/>
              </w:rPr>
            </w:pPr>
            <w:r>
              <w:rPr>
                <w:rFonts w:eastAsia="Times New Roman"/>
              </w:rPr>
              <w:t xml:space="preserve">-28 </w:t>
            </w:r>
          </w:p>
        </w:tc>
        <w:tc>
          <w:tcPr>
            <w:tcW w:w="0" w:type="auto"/>
            <w:vAlign w:val="center"/>
            <w:hideMark/>
          </w:tcPr>
          <w:p w14:paraId="2331F27D"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4E30774E"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345DD9A2" w14:textId="77777777" w:rsidR="00EC1B45" w:rsidRDefault="00EC1B45">
            <w:pPr>
              <w:jc w:val="right"/>
              <w:rPr>
                <w:rFonts w:eastAsia="Times New Roman"/>
              </w:rPr>
            </w:pPr>
            <w:r>
              <w:rPr>
                <w:rFonts w:eastAsia="Times New Roman"/>
              </w:rPr>
              <w:t xml:space="preserve">-2,025 </w:t>
            </w:r>
          </w:p>
        </w:tc>
        <w:tc>
          <w:tcPr>
            <w:tcW w:w="0" w:type="auto"/>
            <w:vAlign w:val="center"/>
            <w:hideMark/>
          </w:tcPr>
          <w:p w14:paraId="0F72DDB8" w14:textId="77777777" w:rsidR="00EC1B45" w:rsidRDefault="00EC1B45">
            <w:pPr>
              <w:jc w:val="right"/>
              <w:rPr>
                <w:rFonts w:eastAsia="Times New Roman"/>
              </w:rPr>
            </w:pPr>
            <w:r>
              <w:rPr>
                <w:rFonts w:eastAsia="Times New Roman"/>
              </w:rPr>
              <w:t xml:space="preserve">19 </w:t>
            </w:r>
          </w:p>
        </w:tc>
        <w:tc>
          <w:tcPr>
            <w:tcW w:w="0" w:type="auto"/>
            <w:vAlign w:val="center"/>
            <w:hideMark/>
          </w:tcPr>
          <w:p w14:paraId="44B0825B" w14:textId="77777777" w:rsidR="00EC1B45" w:rsidRDefault="00EC1B45">
            <w:pPr>
              <w:jc w:val="right"/>
              <w:rPr>
                <w:rFonts w:eastAsia="Times New Roman"/>
              </w:rPr>
            </w:pPr>
            <w:r>
              <w:rPr>
                <w:rFonts w:eastAsia="Times New Roman"/>
              </w:rPr>
              <w:t xml:space="preserve">-48 </w:t>
            </w:r>
          </w:p>
        </w:tc>
        <w:tc>
          <w:tcPr>
            <w:tcW w:w="0" w:type="auto"/>
            <w:vAlign w:val="center"/>
            <w:hideMark/>
          </w:tcPr>
          <w:p w14:paraId="4285C4D6" w14:textId="77777777" w:rsidR="00EC1B45" w:rsidRDefault="00EC1B45">
            <w:pPr>
              <w:jc w:val="right"/>
              <w:rPr>
                <w:rFonts w:eastAsia="Times New Roman"/>
              </w:rPr>
            </w:pPr>
            <w:r>
              <w:rPr>
                <w:rFonts w:eastAsia="Times New Roman"/>
              </w:rPr>
              <w:t xml:space="preserve">0 </w:t>
            </w:r>
          </w:p>
        </w:tc>
        <w:tc>
          <w:tcPr>
            <w:tcW w:w="0" w:type="auto"/>
            <w:vAlign w:val="center"/>
            <w:hideMark/>
          </w:tcPr>
          <w:p w14:paraId="20DD0F2D" w14:textId="77777777" w:rsidR="00EC1B45" w:rsidRDefault="00EC1B45">
            <w:pPr>
              <w:jc w:val="right"/>
              <w:rPr>
                <w:rFonts w:eastAsia="Times New Roman"/>
              </w:rPr>
            </w:pPr>
            <w:r>
              <w:rPr>
                <w:rFonts w:eastAsia="Times New Roman"/>
              </w:rPr>
              <w:t xml:space="preserve">-3,376 </w:t>
            </w:r>
          </w:p>
        </w:tc>
      </w:tr>
      <w:tr w:rsidR="00EC1B45" w14:paraId="281E8B85" w14:textId="77777777">
        <w:trPr>
          <w:divId w:val="1342128861"/>
          <w:tblCellSpacing w:w="15" w:type="dxa"/>
        </w:trPr>
        <w:tc>
          <w:tcPr>
            <w:tcW w:w="0" w:type="auto"/>
            <w:vAlign w:val="center"/>
            <w:hideMark/>
          </w:tcPr>
          <w:p w14:paraId="06B1C3D0" w14:textId="77777777" w:rsidR="00EC1B45" w:rsidRDefault="00EC1B45">
            <w:pPr>
              <w:jc w:val="right"/>
              <w:rPr>
                <w:rFonts w:eastAsia="Times New Roman"/>
              </w:rPr>
            </w:pPr>
            <w:r>
              <w:rPr>
                <w:rFonts w:eastAsia="Times New Roman"/>
              </w:rPr>
              <w:lastRenderedPageBreak/>
              <w:t xml:space="preserve">Rockdale </w:t>
            </w:r>
          </w:p>
        </w:tc>
        <w:tc>
          <w:tcPr>
            <w:tcW w:w="0" w:type="auto"/>
            <w:vAlign w:val="center"/>
            <w:hideMark/>
          </w:tcPr>
          <w:p w14:paraId="6CB1A51A"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7617CC88" w14:textId="77777777" w:rsidR="00EC1B45" w:rsidRDefault="00EC1B45">
            <w:pPr>
              <w:jc w:val="right"/>
              <w:rPr>
                <w:rFonts w:eastAsia="Times New Roman"/>
              </w:rPr>
            </w:pPr>
            <w:r>
              <w:rPr>
                <w:rFonts w:eastAsia="Times New Roman"/>
              </w:rPr>
              <w:t xml:space="preserve">4 </w:t>
            </w:r>
          </w:p>
        </w:tc>
        <w:tc>
          <w:tcPr>
            <w:tcW w:w="0" w:type="auto"/>
            <w:vAlign w:val="center"/>
            <w:hideMark/>
          </w:tcPr>
          <w:p w14:paraId="0A0E6170" w14:textId="77777777" w:rsidR="00EC1B45" w:rsidRDefault="00EC1B45">
            <w:pPr>
              <w:jc w:val="right"/>
              <w:rPr>
                <w:rFonts w:eastAsia="Times New Roman"/>
              </w:rPr>
            </w:pPr>
            <w:r>
              <w:rPr>
                <w:rFonts w:eastAsia="Times New Roman"/>
              </w:rPr>
              <w:t xml:space="preserve">-68 </w:t>
            </w:r>
          </w:p>
        </w:tc>
        <w:tc>
          <w:tcPr>
            <w:tcW w:w="0" w:type="auto"/>
            <w:vAlign w:val="center"/>
            <w:hideMark/>
          </w:tcPr>
          <w:p w14:paraId="64BCCC0B" w14:textId="77777777" w:rsidR="00EC1B45" w:rsidRDefault="00EC1B45">
            <w:pPr>
              <w:jc w:val="right"/>
              <w:rPr>
                <w:rFonts w:eastAsia="Times New Roman"/>
              </w:rPr>
            </w:pPr>
            <w:r>
              <w:rPr>
                <w:rFonts w:eastAsia="Times New Roman"/>
              </w:rPr>
              <w:t xml:space="preserve">-14 </w:t>
            </w:r>
          </w:p>
        </w:tc>
        <w:tc>
          <w:tcPr>
            <w:tcW w:w="0" w:type="auto"/>
            <w:vAlign w:val="center"/>
            <w:hideMark/>
          </w:tcPr>
          <w:p w14:paraId="39ECB157" w14:textId="77777777" w:rsidR="00EC1B45" w:rsidRDefault="00EC1B45">
            <w:pPr>
              <w:jc w:val="right"/>
              <w:rPr>
                <w:rFonts w:eastAsia="Times New Roman"/>
              </w:rPr>
            </w:pPr>
            <w:r>
              <w:rPr>
                <w:rFonts w:eastAsia="Times New Roman"/>
              </w:rPr>
              <w:t xml:space="preserve">1,028 </w:t>
            </w:r>
          </w:p>
        </w:tc>
        <w:tc>
          <w:tcPr>
            <w:tcW w:w="0" w:type="auto"/>
            <w:vAlign w:val="center"/>
            <w:hideMark/>
          </w:tcPr>
          <w:p w14:paraId="485C2D4C" w14:textId="77777777" w:rsidR="00EC1B45" w:rsidRDefault="00EC1B45">
            <w:pPr>
              <w:jc w:val="right"/>
              <w:rPr>
                <w:rFonts w:eastAsia="Times New Roman"/>
              </w:rPr>
            </w:pPr>
            <w:r>
              <w:rPr>
                <w:rFonts w:eastAsia="Times New Roman"/>
              </w:rPr>
              <w:t xml:space="preserve">366 </w:t>
            </w:r>
          </w:p>
        </w:tc>
        <w:tc>
          <w:tcPr>
            <w:tcW w:w="0" w:type="auto"/>
            <w:vAlign w:val="center"/>
            <w:hideMark/>
          </w:tcPr>
          <w:p w14:paraId="13429C85" w14:textId="77777777" w:rsidR="00EC1B45" w:rsidRDefault="00EC1B45">
            <w:pPr>
              <w:jc w:val="right"/>
              <w:rPr>
                <w:rFonts w:eastAsia="Times New Roman"/>
              </w:rPr>
            </w:pPr>
            <w:r>
              <w:rPr>
                <w:rFonts w:eastAsia="Times New Roman"/>
              </w:rPr>
              <w:t xml:space="preserve">24 </w:t>
            </w:r>
          </w:p>
        </w:tc>
        <w:tc>
          <w:tcPr>
            <w:tcW w:w="0" w:type="auto"/>
            <w:vAlign w:val="center"/>
            <w:hideMark/>
          </w:tcPr>
          <w:p w14:paraId="7D7B60F8" w14:textId="77777777" w:rsidR="00EC1B45" w:rsidRDefault="00EC1B45">
            <w:pPr>
              <w:jc w:val="right"/>
              <w:rPr>
                <w:rFonts w:eastAsia="Times New Roman"/>
              </w:rPr>
            </w:pPr>
            <w:r>
              <w:rPr>
                <w:rFonts w:eastAsia="Times New Roman"/>
              </w:rPr>
              <w:t xml:space="preserve">0 </w:t>
            </w:r>
          </w:p>
        </w:tc>
        <w:tc>
          <w:tcPr>
            <w:tcW w:w="0" w:type="auto"/>
            <w:vAlign w:val="center"/>
            <w:hideMark/>
          </w:tcPr>
          <w:p w14:paraId="01441551"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2BF2646C" w14:textId="77777777" w:rsidR="00EC1B45" w:rsidRDefault="00EC1B45">
            <w:pPr>
              <w:jc w:val="right"/>
              <w:rPr>
                <w:rFonts w:eastAsia="Times New Roman"/>
              </w:rPr>
            </w:pPr>
            <w:r>
              <w:rPr>
                <w:rFonts w:eastAsia="Times New Roman"/>
              </w:rPr>
              <w:t xml:space="preserve">-117 </w:t>
            </w:r>
          </w:p>
        </w:tc>
        <w:tc>
          <w:tcPr>
            <w:tcW w:w="0" w:type="auto"/>
            <w:vAlign w:val="center"/>
            <w:hideMark/>
          </w:tcPr>
          <w:p w14:paraId="0D034C38" w14:textId="77777777" w:rsidR="00EC1B45" w:rsidRDefault="00EC1B45">
            <w:pPr>
              <w:jc w:val="right"/>
              <w:rPr>
                <w:rFonts w:eastAsia="Times New Roman"/>
              </w:rPr>
            </w:pPr>
            <w:r>
              <w:rPr>
                <w:rFonts w:eastAsia="Times New Roman"/>
              </w:rPr>
              <w:t xml:space="preserve">86 </w:t>
            </w:r>
          </w:p>
        </w:tc>
        <w:tc>
          <w:tcPr>
            <w:tcW w:w="0" w:type="auto"/>
            <w:vAlign w:val="center"/>
            <w:hideMark/>
          </w:tcPr>
          <w:p w14:paraId="528FBC2C"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6F32D28A" w14:textId="77777777" w:rsidR="00EC1B45" w:rsidRDefault="00EC1B45">
            <w:pPr>
              <w:jc w:val="right"/>
              <w:rPr>
                <w:rFonts w:eastAsia="Times New Roman"/>
              </w:rPr>
            </w:pPr>
            <w:r>
              <w:rPr>
                <w:rFonts w:eastAsia="Times New Roman"/>
              </w:rPr>
              <w:t xml:space="preserve">1,616 </w:t>
            </w:r>
          </w:p>
        </w:tc>
        <w:tc>
          <w:tcPr>
            <w:tcW w:w="0" w:type="auto"/>
            <w:vAlign w:val="center"/>
            <w:hideMark/>
          </w:tcPr>
          <w:p w14:paraId="0BC3E588" w14:textId="77777777" w:rsidR="00EC1B45" w:rsidRDefault="00EC1B45">
            <w:pPr>
              <w:jc w:val="right"/>
              <w:rPr>
                <w:rFonts w:eastAsia="Times New Roman"/>
              </w:rPr>
            </w:pPr>
            <w:r>
              <w:rPr>
                <w:rFonts w:eastAsia="Times New Roman"/>
              </w:rPr>
              <w:t xml:space="preserve">1,107 </w:t>
            </w:r>
          </w:p>
        </w:tc>
        <w:tc>
          <w:tcPr>
            <w:tcW w:w="0" w:type="auto"/>
            <w:vAlign w:val="center"/>
            <w:hideMark/>
          </w:tcPr>
          <w:p w14:paraId="75494D5F"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182A33D8" w14:textId="77777777" w:rsidR="00EC1B45" w:rsidRDefault="00EC1B45">
            <w:pPr>
              <w:jc w:val="right"/>
              <w:rPr>
                <w:rFonts w:eastAsia="Times New Roman"/>
              </w:rPr>
            </w:pPr>
            <w:r>
              <w:rPr>
                <w:rFonts w:eastAsia="Times New Roman"/>
              </w:rPr>
              <w:t xml:space="preserve">959 </w:t>
            </w:r>
          </w:p>
        </w:tc>
        <w:tc>
          <w:tcPr>
            <w:tcW w:w="0" w:type="auto"/>
            <w:vAlign w:val="center"/>
            <w:hideMark/>
          </w:tcPr>
          <w:p w14:paraId="2613A28A" w14:textId="77777777" w:rsidR="00EC1B45" w:rsidRDefault="00EC1B45">
            <w:pPr>
              <w:jc w:val="right"/>
              <w:rPr>
                <w:rFonts w:eastAsia="Times New Roman"/>
              </w:rPr>
            </w:pPr>
            <w:r>
              <w:rPr>
                <w:rFonts w:eastAsia="Times New Roman"/>
              </w:rPr>
              <w:t xml:space="preserve">-1,149 </w:t>
            </w:r>
          </w:p>
        </w:tc>
        <w:tc>
          <w:tcPr>
            <w:tcW w:w="0" w:type="auto"/>
            <w:vAlign w:val="center"/>
            <w:hideMark/>
          </w:tcPr>
          <w:p w14:paraId="5A4F3D08"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2CE53EE3" w14:textId="77777777" w:rsidR="00EC1B45" w:rsidRDefault="00EC1B45">
            <w:pPr>
              <w:jc w:val="right"/>
              <w:rPr>
                <w:rFonts w:eastAsia="Times New Roman"/>
              </w:rPr>
            </w:pPr>
            <w:r>
              <w:rPr>
                <w:rFonts w:eastAsia="Times New Roman"/>
              </w:rPr>
              <w:t xml:space="preserve">-2,856 </w:t>
            </w:r>
          </w:p>
        </w:tc>
        <w:tc>
          <w:tcPr>
            <w:tcW w:w="0" w:type="auto"/>
            <w:vAlign w:val="center"/>
            <w:hideMark/>
          </w:tcPr>
          <w:p w14:paraId="71AA6247" w14:textId="77777777" w:rsidR="00EC1B45" w:rsidRDefault="00EC1B45">
            <w:pPr>
              <w:jc w:val="right"/>
              <w:rPr>
                <w:rFonts w:eastAsia="Times New Roman"/>
              </w:rPr>
            </w:pPr>
            <w:r>
              <w:rPr>
                <w:rFonts w:eastAsia="Times New Roman"/>
              </w:rPr>
              <w:t xml:space="preserve">257 </w:t>
            </w:r>
          </w:p>
        </w:tc>
        <w:tc>
          <w:tcPr>
            <w:tcW w:w="0" w:type="auto"/>
            <w:vAlign w:val="center"/>
            <w:hideMark/>
          </w:tcPr>
          <w:p w14:paraId="30893980" w14:textId="77777777" w:rsidR="00EC1B45" w:rsidRDefault="00EC1B45">
            <w:pPr>
              <w:jc w:val="right"/>
              <w:rPr>
                <w:rFonts w:eastAsia="Times New Roman"/>
              </w:rPr>
            </w:pPr>
            <w:r>
              <w:rPr>
                <w:rFonts w:eastAsia="Times New Roman"/>
              </w:rPr>
              <w:t xml:space="preserve">-513 </w:t>
            </w:r>
          </w:p>
        </w:tc>
        <w:tc>
          <w:tcPr>
            <w:tcW w:w="0" w:type="auto"/>
            <w:vAlign w:val="center"/>
            <w:hideMark/>
          </w:tcPr>
          <w:p w14:paraId="1B6FB925" w14:textId="77777777" w:rsidR="00EC1B45" w:rsidRDefault="00EC1B45">
            <w:pPr>
              <w:jc w:val="right"/>
              <w:rPr>
                <w:rFonts w:eastAsia="Times New Roman"/>
              </w:rPr>
            </w:pPr>
            <w:r>
              <w:rPr>
                <w:rFonts w:eastAsia="Times New Roman"/>
              </w:rPr>
              <w:t xml:space="preserve">733 </w:t>
            </w:r>
          </w:p>
        </w:tc>
      </w:tr>
      <w:tr w:rsidR="00EC1B45" w14:paraId="7F194C5A" w14:textId="77777777">
        <w:trPr>
          <w:divId w:val="1342128861"/>
          <w:tblCellSpacing w:w="15" w:type="dxa"/>
        </w:trPr>
        <w:tc>
          <w:tcPr>
            <w:tcW w:w="0" w:type="auto"/>
            <w:vAlign w:val="center"/>
            <w:hideMark/>
          </w:tcPr>
          <w:p w14:paraId="36DB474E" w14:textId="77777777" w:rsidR="00EC1B45" w:rsidRDefault="00EC1B45">
            <w:pPr>
              <w:jc w:val="right"/>
              <w:rPr>
                <w:rFonts w:eastAsia="Times New Roman"/>
              </w:rPr>
            </w:pPr>
            <w:r>
              <w:rPr>
                <w:rFonts w:eastAsia="Times New Roman"/>
              </w:rPr>
              <w:t xml:space="preserve">Spalding </w:t>
            </w:r>
          </w:p>
        </w:tc>
        <w:tc>
          <w:tcPr>
            <w:tcW w:w="0" w:type="auto"/>
            <w:vAlign w:val="center"/>
            <w:hideMark/>
          </w:tcPr>
          <w:p w14:paraId="154B5AF3" w14:textId="77777777" w:rsidR="00EC1B45" w:rsidRDefault="00EC1B45">
            <w:pPr>
              <w:jc w:val="right"/>
              <w:rPr>
                <w:rFonts w:eastAsia="Times New Roman"/>
              </w:rPr>
            </w:pPr>
            <w:r>
              <w:rPr>
                <w:rFonts w:eastAsia="Times New Roman"/>
              </w:rPr>
              <w:t xml:space="preserve">1 </w:t>
            </w:r>
          </w:p>
        </w:tc>
        <w:tc>
          <w:tcPr>
            <w:tcW w:w="0" w:type="auto"/>
            <w:vAlign w:val="center"/>
            <w:hideMark/>
          </w:tcPr>
          <w:p w14:paraId="06ECC711"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449D7FC9" w14:textId="77777777" w:rsidR="00EC1B45" w:rsidRDefault="00EC1B45">
            <w:pPr>
              <w:jc w:val="right"/>
              <w:rPr>
                <w:rFonts w:eastAsia="Times New Roman"/>
              </w:rPr>
            </w:pPr>
            <w:r>
              <w:rPr>
                <w:rFonts w:eastAsia="Times New Roman"/>
              </w:rPr>
              <w:t xml:space="preserve">22 </w:t>
            </w:r>
          </w:p>
        </w:tc>
        <w:tc>
          <w:tcPr>
            <w:tcW w:w="0" w:type="auto"/>
            <w:vAlign w:val="center"/>
            <w:hideMark/>
          </w:tcPr>
          <w:p w14:paraId="693C2D17" w14:textId="77777777" w:rsidR="00EC1B45" w:rsidRDefault="00EC1B45">
            <w:pPr>
              <w:jc w:val="right"/>
              <w:rPr>
                <w:rFonts w:eastAsia="Times New Roman"/>
              </w:rPr>
            </w:pPr>
            <w:r>
              <w:rPr>
                <w:rFonts w:eastAsia="Times New Roman"/>
              </w:rPr>
              <w:t xml:space="preserve">3 </w:t>
            </w:r>
          </w:p>
        </w:tc>
        <w:tc>
          <w:tcPr>
            <w:tcW w:w="0" w:type="auto"/>
            <w:vAlign w:val="center"/>
            <w:hideMark/>
          </w:tcPr>
          <w:p w14:paraId="449ABAD9" w14:textId="77777777" w:rsidR="00EC1B45" w:rsidRDefault="00EC1B45">
            <w:pPr>
              <w:jc w:val="right"/>
              <w:rPr>
                <w:rFonts w:eastAsia="Times New Roman"/>
              </w:rPr>
            </w:pPr>
            <w:r>
              <w:rPr>
                <w:rFonts w:eastAsia="Times New Roman"/>
              </w:rPr>
              <w:t xml:space="preserve">868 </w:t>
            </w:r>
          </w:p>
        </w:tc>
        <w:tc>
          <w:tcPr>
            <w:tcW w:w="0" w:type="auto"/>
            <w:vAlign w:val="center"/>
            <w:hideMark/>
          </w:tcPr>
          <w:p w14:paraId="7EFEFB75" w14:textId="77777777" w:rsidR="00EC1B45" w:rsidRDefault="00EC1B45">
            <w:pPr>
              <w:jc w:val="right"/>
              <w:rPr>
                <w:rFonts w:eastAsia="Times New Roman"/>
              </w:rPr>
            </w:pPr>
            <w:r>
              <w:rPr>
                <w:rFonts w:eastAsia="Times New Roman"/>
              </w:rPr>
              <w:t xml:space="preserve">193 </w:t>
            </w:r>
          </w:p>
        </w:tc>
        <w:tc>
          <w:tcPr>
            <w:tcW w:w="0" w:type="auto"/>
            <w:vAlign w:val="center"/>
            <w:hideMark/>
          </w:tcPr>
          <w:p w14:paraId="1701B589" w14:textId="77777777" w:rsidR="00EC1B45" w:rsidRDefault="00EC1B45">
            <w:pPr>
              <w:jc w:val="right"/>
              <w:rPr>
                <w:rFonts w:eastAsia="Times New Roman"/>
              </w:rPr>
            </w:pPr>
            <w:r>
              <w:rPr>
                <w:rFonts w:eastAsia="Times New Roman"/>
              </w:rPr>
              <w:t xml:space="preserve">157 </w:t>
            </w:r>
          </w:p>
        </w:tc>
        <w:tc>
          <w:tcPr>
            <w:tcW w:w="0" w:type="auto"/>
            <w:vAlign w:val="center"/>
            <w:hideMark/>
          </w:tcPr>
          <w:p w14:paraId="379E1054" w14:textId="77777777" w:rsidR="00EC1B45" w:rsidRDefault="00EC1B45">
            <w:pPr>
              <w:jc w:val="right"/>
              <w:rPr>
                <w:rFonts w:eastAsia="Times New Roman"/>
              </w:rPr>
            </w:pPr>
            <w:r>
              <w:rPr>
                <w:rFonts w:eastAsia="Times New Roman"/>
              </w:rPr>
              <w:t xml:space="preserve">0 </w:t>
            </w:r>
          </w:p>
        </w:tc>
        <w:tc>
          <w:tcPr>
            <w:tcW w:w="0" w:type="auto"/>
            <w:vAlign w:val="center"/>
            <w:hideMark/>
          </w:tcPr>
          <w:p w14:paraId="45E52BE6" w14:textId="77777777" w:rsidR="00EC1B45" w:rsidRDefault="00EC1B45">
            <w:pPr>
              <w:jc w:val="right"/>
              <w:rPr>
                <w:rFonts w:eastAsia="Times New Roman"/>
              </w:rPr>
            </w:pPr>
            <w:r>
              <w:rPr>
                <w:rFonts w:eastAsia="Times New Roman"/>
              </w:rPr>
              <w:t xml:space="preserve">410 </w:t>
            </w:r>
          </w:p>
        </w:tc>
        <w:tc>
          <w:tcPr>
            <w:tcW w:w="0" w:type="auto"/>
            <w:vAlign w:val="center"/>
            <w:hideMark/>
          </w:tcPr>
          <w:p w14:paraId="03D1F80A" w14:textId="77777777" w:rsidR="00EC1B45" w:rsidRDefault="00EC1B45">
            <w:pPr>
              <w:jc w:val="right"/>
              <w:rPr>
                <w:rFonts w:eastAsia="Times New Roman"/>
              </w:rPr>
            </w:pPr>
            <w:r>
              <w:rPr>
                <w:rFonts w:eastAsia="Times New Roman"/>
              </w:rPr>
              <w:t xml:space="preserve">35 </w:t>
            </w:r>
          </w:p>
        </w:tc>
        <w:tc>
          <w:tcPr>
            <w:tcW w:w="0" w:type="auto"/>
            <w:vAlign w:val="center"/>
            <w:hideMark/>
          </w:tcPr>
          <w:p w14:paraId="2925572C" w14:textId="77777777" w:rsidR="00EC1B45" w:rsidRDefault="00EC1B45">
            <w:pPr>
              <w:jc w:val="right"/>
              <w:rPr>
                <w:rFonts w:eastAsia="Times New Roman"/>
              </w:rPr>
            </w:pPr>
            <w:r>
              <w:rPr>
                <w:rFonts w:eastAsia="Times New Roman"/>
              </w:rPr>
              <w:t xml:space="preserve">954 </w:t>
            </w:r>
          </w:p>
        </w:tc>
        <w:tc>
          <w:tcPr>
            <w:tcW w:w="0" w:type="auto"/>
            <w:vAlign w:val="center"/>
            <w:hideMark/>
          </w:tcPr>
          <w:p w14:paraId="188E0E06" w14:textId="77777777" w:rsidR="00EC1B45" w:rsidRDefault="00EC1B45">
            <w:pPr>
              <w:jc w:val="right"/>
              <w:rPr>
                <w:rFonts w:eastAsia="Times New Roman"/>
              </w:rPr>
            </w:pPr>
            <w:r>
              <w:rPr>
                <w:rFonts w:eastAsia="Times New Roman"/>
              </w:rPr>
              <w:t xml:space="preserve">3 </w:t>
            </w:r>
          </w:p>
        </w:tc>
        <w:tc>
          <w:tcPr>
            <w:tcW w:w="0" w:type="auto"/>
            <w:vAlign w:val="center"/>
            <w:hideMark/>
          </w:tcPr>
          <w:p w14:paraId="1CBCCA42" w14:textId="77777777" w:rsidR="00EC1B45" w:rsidRDefault="00EC1B45">
            <w:pPr>
              <w:jc w:val="right"/>
              <w:rPr>
                <w:rFonts w:eastAsia="Times New Roman"/>
              </w:rPr>
            </w:pPr>
            <w:r>
              <w:rPr>
                <w:rFonts w:eastAsia="Times New Roman"/>
              </w:rPr>
              <w:t xml:space="preserve">1,168 </w:t>
            </w:r>
          </w:p>
        </w:tc>
        <w:tc>
          <w:tcPr>
            <w:tcW w:w="0" w:type="auto"/>
            <w:vAlign w:val="center"/>
            <w:hideMark/>
          </w:tcPr>
          <w:p w14:paraId="11A803CC" w14:textId="77777777" w:rsidR="00EC1B45" w:rsidRDefault="00EC1B45">
            <w:pPr>
              <w:jc w:val="right"/>
              <w:rPr>
                <w:rFonts w:eastAsia="Times New Roman"/>
              </w:rPr>
            </w:pPr>
            <w:r>
              <w:rPr>
                <w:rFonts w:eastAsia="Times New Roman"/>
              </w:rPr>
              <w:t xml:space="preserve">1 </w:t>
            </w:r>
          </w:p>
        </w:tc>
        <w:tc>
          <w:tcPr>
            <w:tcW w:w="0" w:type="auto"/>
            <w:vAlign w:val="center"/>
            <w:hideMark/>
          </w:tcPr>
          <w:p w14:paraId="75A656F6" w14:textId="77777777" w:rsidR="00EC1B45" w:rsidRDefault="00EC1B45">
            <w:pPr>
              <w:jc w:val="right"/>
              <w:rPr>
                <w:rFonts w:eastAsia="Times New Roman"/>
              </w:rPr>
            </w:pPr>
            <w:r>
              <w:rPr>
                <w:rFonts w:eastAsia="Times New Roman"/>
              </w:rPr>
              <w:t xml:space="preserve">-10 </w:t>
            </w:r>
          </w:p>
        </w:tc>
        <w:tc>
          <w:tcPr>
            <w:tcW w:w="0" w:type="auto"/>
            <w:vAlign w:val="center"/>
            <w:hideMark/>
          </w:tcPr>
          <w:p w14:paraId="096321DE" w14:textId="77777777" w:rsidR="00EC1B45" w:rsidRDefault="00EC1B45">
            <w:pPr>
              <w:jc w:val="right"/>
              <w:rPr>
                <w:rFonts w:eastAsia="Times New Roman"/>
              </w:rPr>
            </w:pPr>
            <w:r>
              <w:rPr>
                <w:rFonts w:eastAsia="Times New Roman"/>
              </w:rPr>
              <w:t xml:space="preserve">1,335 </w:t>
            </w:r>
          </w:p>
        </w:tc>
        <w:tc>
          <w:tcPr>
            <w:tcW w:w="0" w:type="auto"/>
            <w:vAlign w:val="center"/>
            <w:hideMark/>
          </w:tcPr>
          <w:p w14:paraId="3B16F6EC" w14:textId="77777777" w:rsidR="00EC1B45" w:rsidRDefault="00EC1B45">
            <w:pPr>
              <w:jc w:val="right"/>
              <w:rPr>
                <w:rFonts w:eastAsia="Times New Roman"/>
              </w:rPr>
            </w:pPr>
            <w:r>
              <w:rPr>
                <w:rFonts w:eastAsia="Times New Roman"/>
              </w:rPr>
              <w:t xml:space="preserve">73 </w:t>
            </w:r>
          </w:p>
        </w:tc>
        <w:tc>
          <w:tcPr>
            <w:tcW w:w="0" w:type="auto"/>
            <w:vAlign w:val="center"/>
            <w:hideMark/>
          </w:tcPr>
          <w:p w14:paraId="7B0B9B31"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074D9061" w14:textId="77777777" w:rsidR="00EC1B45" w:rsidRDefault="00EC1B45">
            <w:pPr>
              <w:jc w:val="right"/>
              <w:rPr>
                <w:rFonts w:eastAsia="Times New Roman"/>
              </w:rPr>
            </w:pPr>
            <w:r>
              <w:rPr>
                <w:rFonts w:eastAsia="Times New Roman"/>
              </w:rPr>
              <w:t xml:space="preserve">113 </w:t>
            </w:r>
          </w:p>
        </w:tc>
        <w:tc>
          <w:tcPr>
            <w:tcW w:w="0" w:type="auto"/>
            <w:vAlign w:val="center"/>
            <w:hideMark/>
          </w:tcPr>
          <w:p w14:paraId="45A88A2B" w14:textId="77777777" w:rsidR="00EC1B45" w:rsidRDefault="00EC1B45">
            <w:pPr>
              <w:jc w:val="right"/>
              <w:rPr>
                <w:rFonts w:eastAsia="Times New Roman"/>
              </w:rPr>
            </w:pPr>
            <w:r>
              <w:rPr>
                <w:rFonts w:eastAsia="Times New Roman"/>
              </w:rPr>
              <w:t xml:space="preserve">-723 </w:t>
            </w:r>
          </w:p>
        </w:tc>
        <w:tc>
          <w:tcPr>
            <w:tcW w:w="0" w:type="auto"/>
            <w:vAlign w:val="center"/>
            <w:hideMark/>
          </w:tcPr>
          <w:p w14:paraId="6DC95E8C" w14:textId="77777777" w:rsidR="00EC1B45" w:rsidRDefault="00EC1B45">
            <w:pPr>
              <w:jc w:val="right"/>
              <w:rPr>
                <w:rFonts w:eastAsia="Times New Roman"/>
              </w:rPr>
            </w:pPr>
            <w:r>
              <w:rPr>
                <w:rFonts w:eastAsia="Times New Roman"/>
              </w:rPr>
              <w:t xml:space="preserve">8 </w:t>
            </w:r>
          </w:p>
        </w:tc>
        <w:tc>
          <w:tcPr>
            <w:tcW w:w="0" w:type="auto"/>
            <w:vAlign w:val="center"/>
            <w:hideMark/>
          </w:tcPr>
          <w:p w14:paraId="613D1346" w14:textId="77777777" w:rsidR="00EC1B45" w:rsidRDefault="00EC1B45">
            <w:pPr>
              <w:jc w:val="right"/>
              <w:rPr>
                <w:rFonts w:eastAsia="Times New Roman"/>
              </w:rPr>
            </w:pPr>
            <w:r>
              <w:rPr>
                <w:rFonts w:eastAsia="Times New Roman"/>
              </w:rPr>
              <w:t xml:space="preserve">4,582 </w:t>
            </w:r>
          </w:p>
        </w:tc>
      </w:tr>
      <w:tr w:rsidR="00EC1B45" w14:paraId="2A24337B" w14:textId="77777777">
        <w:trPr>
          <w:divId w:val="1342128861"/>
          <w:tblCellSpacing w:w="15" w:type="dxa"/>
        </w:trPr>
        <w:tc>
          <w:tcPr>
            <w:tcW w:w="0" w:type="auto"/>
            <w:vAlign w:val="center"/>
            <w:hideMark/>
          </w:tcPr>
          <w:p w14:paraId="0893166E" w14:textId="77777777" w:rsidR="00EC1B45" w:rsidRDefault="00EC1B45">
            <w:pPr>
              <w:jc w:val="right"/>
              <w:rPr>
                <w:rFonts w:eastAsia="Times New Roman"/>
              </w:rPr>
            </w:pPr>
            <w:r>
              <w:rPr>
                <w:rFonts w:eastAsia="Times New Roman"/>
              </w:rPr>
              <w:t xml:space="preserve">Walton </w:t>
            </w:r>
          </w:p>
        </w:tc>
        <w:tc>
          <w:tcPr>
            <w:tcW w:w="0" w:type="auto"/>
            <w:vAlign w:val="center"/>
            <w:hideMark/>
          </w:tcPr>
          <w:p w14:paraId="0DD025A6" w14:textId="77777777" w:rsidR="00EC1B45" w:rsidRDefault="00EC1B45">
            <w:pPr>
              <w:jc w:val="right"/>
              <w:rPr>
                <w:rFonts w:eastAsia="Times New Roman"/>
              </w:rPr>
            </w:pPr>
            <w:r>
              <w:rPr>
                <w:rFonts w:eastAsia="Times New Roman"/>
              </w:rPr>
              <w:t xml:space="preserve">668 </w:t>
            </w:r>
          </w:p>
        </w:tc>
        <w:tc>
          <w:tcPr>
            <w:tcW w:w="0" w:type="auto"/>
            <w:vAlign w:val="center"/>
            <w:hideMark/>
          </w:tcPr>
          <w:p w14:paraId="054100D0"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29C8E52F" w14:textId="77777777" w:rsidR="00EC1B45" w:rsidRDefault="00EC1B45">
            <w:pPr>
              <w:jc w:val="right"/>
              <w:rPr>
                <w:rFonts w:eastAsia="Times New Roman"/>
              </w:rPr>
            </w:pPr>
            <w:r>
              <w:rPr>
                <w:rFonts w:eastAsia="Times New Roman"/>
              </w:rPr>
              <w:t xml:space="preserve">-302 </w:t>
            </w:r>
          </w:p>
        </w:tc>
        <w:tc>
          <w:tcPr>
            <w:tcW w:w="0" w:type="auto"/>
            <w:vAlign w:val="center"/>
            <w:hideMark/>
          </w:tcPr>
          <w:p w14:paraId="1B0D09B4" w14:textId="77777777" w:rsidR="00EC1B45" w:rsidRDefault="00EC1B45">
            <w:pPr>
              <w:jc w:val="right"/>
              <w:rPr>
                <w:rFonts w:eastAsia="Times New Roman"/>
              </w:rPr>
            </w:pPr>
            <w:r>
              <w:rPr>
                <w:rFonts w:eastAsia="Times New Roman"/>
              </w:rPr>
              <w:t xml:space="preserve">16 </w:t>
            </w:r>
          </w:p>
        </w:tc>
        <w:tc>
          <w:tcPr>
            <w:tcW w:w="0" w:type="auto"/>
            <w:vAlign w:val="center"/>
            <w:hideMark/>
          </w:tcPr>
          <w:p w14:paraId="5E39F8C2" w14:textId="77777777" w:rsidR="00EC1B45" w:rsidRDefault="00EC1B45">
            <w:pPr>
              <w:jc w:val="right"/>
              <w:rPr>
                <w:rFonts w:eastAsia="Times New Roman"/>
              </w:rPr>
            </w:pPr>
            <w:r>
              <w:rPr>
                <w:rFonts w:eastAsia="Times New Roman"/>
              </w:rPr>
              <w:t xml:space="preserve">247 </w:t>
            </w:r>
          </w:p>
        </w:tc>
        <w:tc>
          <w:tcPr>
            <w:tcW w:w="0" w:type="auto"/>
            <w:vAlign w:val="center"/>
            <w:hideMark/>
          </w:tcPr>
          <w:p w14:paraId="7109176B"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04D46820"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63AB37AA" w14:textId="77777777" w:rsidR="00EC1B45" w:rsidRDefault="00EC1B45">
            <w:pPr>
              <w:jc w:val="right"/>
              <w:rPr>
                <w:rFonts w:eastAsia="Times New Roman"/>
              </w:rPr>
            </w:pPr>
            <w:r>
              <w:rPr>
                <w:rFonts w:eastAsia="Times New Roman"/>
              </w:rPr>
              <w:t xml:space="preserve">-11 </w:t>
            </w:r>
          </w:p>
        </w:tc>
        <w:tc>
          <w:tcPr>
            <w:tcW w:w="0" w:type="auto"/>
            <w:vAlign w:val="center"/>
            <w:hideMark/>
          </w:tcPr>
          <w:p w14:paraId="3A835CC2" w14:textId="77777777" w:rsidR="00EC1B45" w:rsidRDefault="00EC1B45">
            <w:pPr>
              <w:jc w:val="right"/>
              <w:rPr>
                <w:rFonts w:eastAsia="Times New Roman"/>
              </w:rPr>
            </w:pPr>
            <w:r>
              <w:rPr>
                <w:rFonts w:eastAsia="Times New Roman"/>
              </w:rPr>
              <w:t xml:space="preserve">350 </w:t>
            </w:r>
          </w:p>
        </w:tc>
        <w:tc>
          <w:tcPr>
            <w:tcW w:w="0" w:type="auto"/>
            <w:vAlign w:val="center"/>
            <w:hideMark/>
          </w:tcPr>
          <w:p w14:paraId="5C8A5CCF" w14:textId="77777777" w:rsidR="00EC1B45" w:rsidRDefault="00EC1B45">
            <w:pPr>
              <w:jc w:val="right"/>
              <w:rPr>
                <w:rFonts w:eastAsia="Times New Roman"/>
              </w:rPr>
            </w:pPr>
            <w:r>
              <w:rPr>
                <w:rFonts w:eastAsia="Times New Roman"/>
              </w:rPr>
              <w:t xml:space="preserve">-153 </w:t>
            </w:r>
          </w:p>
        </w:tc>
        <w:tc>
          <w:tcPr>
            <w:tcW w:w="0" w:type="auto"/>
            <w:vAlign w:val="center"/>
            <w:hideMark/>
          </w:tcPr>
          <w:p w14:paraId="43176557"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739782E9" w14:textId="77777777" w:rsidR="00EC1B45" w:rsidRDefault="00EC1B45">
            <w:pPr>
              <w:jc w:val="right"/>
              <w:rPr>
                <w:rFonts w:eastAsia="Times New Roman"/>
              </w:rPr>
            </w:pPr>
            <w:r>
              <w:rPr>
                <w:rFonts w:eastAsia="Times New Roman"/>
              </w:rPr>
              <w:t xml:space="preserve">390 </w:t>
            </w:r>
          </w:p>
        </w:tc>
        <w:tc>
          <w:tcPr>
            <w:tcW w:w="0" w:type="auto"/>
            <w:vAlign w:val="center"/>
            <w:hideMark/>
          </w:tcPr>
          <w:p w14:paraId="1686095A" w14:textId="77777777" w:rsidR="00EC1B45" w:rsidRDefault="00EC1B45">
            <w:pPr>
              <w:jc w:val="right"/>
              <w:rPr>
                <w:rFonts w:eastAsia="Times New Roman"/>
              </w:rPr>
            </w:pPr>
            <w:r>
              <w:rPr>
                <w:rFonts w:eastAsia="Times New Roman"/>
              </w:rPr>
              <w:t xml:space="preserve">1,126 </w:t>
            </w:r>
          </w:p>
        </w:tc>
        <w:tc>
          <w:tcPr>
            <w:tcW w:w="0" w:type="auto"/>
            <w:vAlign w:val="center"/>
            <w:hideMark/>
          </w:tcPr>
          <w:p w14:paraId="2F2179F8" w14:textId="77777777" w:rsidR="00EC1B45" w:rsidRDefault="00EC1B45">
            <w:pPr>
              <w:jc w:val="right"/>
              <w:rPr>
                <w:rFonts w:eastAsia="Times New Roman"/>
              </w:rPr>
            </w:pPr>
            <w:r>
              <w:rPr>
                <w:rFonts w:eastAsia="Times New Roman"/>
              </w:rPr>
              <w:t xml:space="preserve">9 </w:t>
            </w:r>
          </w:p>
        </w:tc>
        <w:tc>
          <w:tcPr>
            <w:tcW w:w="0" w:type="auto"/>
            <w:vAlign w:val="center"/>
            <w:hideMark/>
          </w:tcPr>
          <w:p w14:paraId="3250E261" w14:textId="77777777" w:rsidR="00EC1B45" w:rsidRDefault="00EC1B45">
            <w:pPr>
              <w:jc w:val="right"/>
              <w:rPr>
                <w:rFonts w:eastAsia="Times New Roman"/>
              </w:rPr>
            </w:pPr>
            <w:r>
              <w:rPr>
                <w:rFonts w:eastAsia="Times New Roman"/>
              </w:rPr>
              <w:t xml:space="preserve">63 </w:t>
            </w:r>
          </w:p>
        </w:tc>
        <w:tc>
          <w:tcPr>
            <w:tcW w:w="0" w:type="auto"/>
            <w:vAlign w:val="center"/>
            <w:hideMark/>
          </w:tcPr>
          <w:p w14:paraId="6409816C" w14:textId="77777777" w:rsidR="00EC1B45" w:rsidRDefault="00EC1B45">
            <w:pPr>
              <w:jc w:val="right"/>
              <w:rPr>
                <w:rFonts w:eastAsia="Times New Roman"/>
              </w:rPr>
            </w:pPr>
            <w:r>
              <w:rPr>
                <w:rFonts w:eastAsia="Times New Roman"/>
              </w:rPr>
              <w:t xml:space="preserve">216 </w:t>
            </w:r>
          </w:p>
        </w:tc>
        <w:tc>
          <w:tcPr>
            <w:tcW w:w="0" w:type="auto"/>
            <w:vAlign w:val="center"/>
            <w:hideMark/>
          </w:tcPr>
          <w:p w14:paraId="5BB6F26F" w14:textId="77777777" w:rsidR="00EC1B45" w:rsidRDefault="00EC1B45">
            <w:pPr>
              <w:jc w:val="right"/>
              <w:rPr>
                <w:rFonts w:eastAsia="Times New Roman"/>
              </w:rPr>
            </w:pPr>
            <w:r>
              <w:rPr>
                <w:rFonts w:eastAsia="Times New Roman"/>
              </w:rPr>
              <w:t xml:space="preserve">892 </w:t>
            </w:r>
          </w:p>
        </w:tc>
        <w:tc>
          <w:tcPr>
            <w:tcW w:w="0" w:type="auto"/>
            <w:vAlign w:val="center"/>
            <w:hideMark/>
          </w:tcPr>
          <w:p w14:paraId="147F833D" w14:textId="77777777" w:rsidR="00EC1B45" w:rsidRDefault="00EC1B45">
            <w:pPr>
              <w:jc w:val="right"/>
              <w:rPr>
                <w:rFonts w:eastAsia="Times New Roman"/>
              </w:rPr>
            </w:pPr>
            <w:r>
              <w:rPr>
                <w:rFonts w:eastAsia="Times New Roman"/>
              </w:rPr>
              <w:t xml:space="preserve">1 </w:t>
            </w:r>
          </w:p>
        </w:tc>
        <w:tc>
          <w:tcPr>
            <w:tcW w:w="0" w:type="auto"/>
            <w:vAlign w:val="center"/>
            <w:hideMark/>
          </w:tcPr>
          <w:p w14:paraId="7ADA78BF" w14:textId="77777777" w:rsidR="00EC1B45" w:rsidRDefault="00EC1B45">
            <w:pPr>
              <w:jc w:val="right"/>
              <w:rPr>
                <w:rFonts w:eastAsia="Times New Roman"/>
              </w:rPr>
            </w:pPr>
            <w:r>
              <w:rPr>
                <w:rFonts w:eastAsia="Times New Roman"/>
              </w:rPr>
              <w:t xml:space="preserve">490 </w:t>
            </w:r>
          </w:p>
        </w:tc>
        <w:tc>
          <w:tcPr>
            <w:tcW w:w="0" w:type="auto"/>
            <w:vAlign w:val="center"/>
            <w:hideMark/>
          </w:tcPr>
          <w:p w14:paraId="2A57436E" w14:textId="77777777" w:rsidR="00EC1B45" w:rsidRDefault="00EC1B45">
            <w:pPr>
              <w:jc w:val="right"/>
              <w:rPr>
                <w:rFonts w:eastAsia="Times New Roman"/>
              </w:rPr>
            </w:pPr>
            <w:r>
              <w:rPr>
                <w:rFonts w:eastAsia="Times New Roman"/>
              </w:rPr>
              <w:t xml:space="preserve">-9 </w:t>
            </w:r>
          </w:p>
        </w:tc>
        <w:tc>
          <w:tcPr>
            <w:tcW w:w="0" w:type="auto"/>
            <w:vAlign w:val="center"/>
            <w:hideMark/>
          </w:tcPr>
          <w:p w14:paraId="70C2992B" w14:textId="77777777" w:rsidR="00EC1B45" w:rsidRDefault="00EC1B45">
            <w:pPr>
              <w:jc w:val="right"/>
              <w:rPr>
                <w:rFonts w:eastAsia="Times New Roman"/>
              </w:rPr>
            </w:pPr>
            <w:r>
              <w:rPr>
                <w:rFonts w:eastAsia="Times New Roman"/>
              </w:rPr>
              <w:t xml:space="preserve">-2,788 </w:t>
            </w:r>
          </w:p>
        </w:tc>
        <w:tc>
          <w:tcPr>
            <w:tcW w:w="0" w:type="auto"/>
            <w:vAlign w:val="center"/>
            <w:hideMark/>
          </w:tcPr>
          <w:p w14:paraId="747AE806" w14:textId="77777777" w:rsidR="00EC1B45" w:rsidRDefault="00EC1B45">
            <w:pPr>
              <w:jc w:val="right"/>
              <w:rPr>
                <w:rFonts w:eastAsia="Times New Roman"/>
              </w:rPr>
            </w:pPr>
            <w:r>
              <w:rPr>
                <w:rFonts w:eastAsia="Times New Roman"/>
              </w:rPr>
              <w:t xml:space="preserve">1,248 </w:t>
            </w:r>
          </w:p>
        </w:tc>
      </w:tr>
      <w:tr w:rsidR="00EC1B45" w14:paraId="73028A8F" w14:textId="77777777">
        <w:trPr>
          <w:divId w:val="1342128861"/>
          <w:tblCellSpacing w:w="15" w:type="dxa"/>
        </w:trPr>
        <w:tc>
          <w:tcPr>
            <w:tcW w:w="0" w:type="auto"/>
            <w:vAlign w:val="center"/>
            <w:hideMark/>
          </w:tcPr>
          <w:p w14:paraId="49D7AE8E" w14:textId="77777777" w:rsidR="00EC1B45" w:rsidRDefault="00EC1B45">
            <w:pPr>
              <w:jc w:val="right"/>
              <w:rPr>
                <w:rFonts w:eastAsia="Times New Roman"/>
              </w:rPr>
            </w:pPr>
            <w:r>
              <w:rPr>
                <w:rFonts w:eastAsia="Times New Roman"/>
              </w:rPr>
              <w:t xml:space="preserve">Total </w:t>
            </w:r>
          </w:p>
        </w:tc>
        <w:tc>
          <w:tcPr>
            <w:tcW w:w="0" w:type="auto"/>
            <w:vAlign w:val="center"/>
            <w:hideMark/>
          </w:tcPr>
          <w:p w14:paraId="72505241" w14:textId="77777777" w:rsidR="00EC1B45" w:rsidRDefault="00EC1B45">
            <w:pPr>
              <w:jc w:val="right"/>
              <w:rPr>
                <w:rFonts w:eastAsia="Times New Roman"/>
              </w:rPr>
            </w:pPr>
            <w:r>
              <w:rPr>
                <w:rFonts w:eastAsia="Times New Roman"/>
              </w:rPr>
              <w:t xml:space="preserve">455 </w:t>
            </w:r>
          </w:p>
        </w:tc>
        <w:tc>
          <w:tcPr>
            <w:tcW w:w="0" w:type="auto"/>
            <w:vAlign w:val="center"/>
            <w:hideMark/>
          </w:tcPr>
          <w:p w14:paraId="0E706B32" w14:textId="77777777" w:rsidR="00EC1B45" w:rsidRDefault="00EC1B45">
            <w:pPr>
              <w:jc w:val="right"/>
              <w:rPr>
                <w:rFonts w:eastAsia="Times New Roman"/>
              </w:rPr>
            </w:pPr>
            <w:r>
              <w:rPr>
                <w:rFonts w:eastAsia="Times New Roman"/>
              </w:rPr>
              <w:t xml:space="preserve">336 </w:t>
            </w:r>
          </w:p>
        </w:tc>
        <w:tc>
          <w:tcPr>
            <w:tcW w:w="0" w:type="auto"/>
            <w:vAlign w:val="center"/>
            <w:hideMark/>
          </w:tcPr>
          <w:p w14:paraId="09CD2014" w14:textId="77777777" w:rsidR="00EC1B45" w:rsidRDefault="00EC1B45">
            <w:pPr>
              <w:jc w:val="right"/>
              <w:rPr>
                <w:rFonts w:eastAsia="Times New Roman"/>
              </w:rPr>
            </w:pPr>
            <w:r>
              <w:rPr>
                <w:rFonts w:eastAsia="Times New Roman"/>
              </w:rPr>
              <w:t xml:space="preserve">-720 </w:t>
            </w:r>
          </w:p>
        </w:tc>
        <w:tc>
          <w:tcPr>
            <w:tcW w:w="0" w:type="auto"/>
            <w:vAlign w:val="center"/>
            <w:hideMark/>
          </w:tcPr>
          <w:p w14:paraId="1D545A9C" w14:textId="77777777" w:rsidR="00EC1B45" w:rsidRDefault="00EC1B45">
            <w:pPr>
              <w:jc w:val="right"/>
              <w:rPr>
                <w:rFonts w:eastAsia="Times New Roman"/>
              </w:rPr>
            </w:pPr>
            <w:r>
              <w:rPr>
                <w:rFonts w:eastAsia="Times New Roman"/>
              </w:rPr>
              <w:t xml:space="preserve">-324 </w:t>
            </w:r>
          </w:p>
        </w:tc>
        <w:tc>
          <w:tcPr>
            <w:tcW w:w="0" w:type="auto"/>
            <w:vAlign w:val="center"/>
            <w:hideMark/>
          </w:tcPr>
          <w:p w14:paraId="4824E71E" w14:textId="77777777" w:rsidR="00EC1B45" w:rsidRDefault="00EC1B45">
            <w:pPr>
              <w:jc w:val="right"/>
              <w:rPr>
                <w:rFonts w:eastAsia="Times New Roman"/>
              </w:rPr>
            </w:pPr>
            <w:r>
              <w:rPr>
                <w:rFonts w:eastAsia="Times New Roman"/>
              </w:rPr>
              <w:t xml:space="preserve">-2,480 </w:t>
            </w:r>
          </w:p>
        </w:tc>
        <w:tc>
          <w:tcPr>
            <w:tcW w:w="0" w:type="auto"/>
            <w:vAlign w:val="center"/>
            <w:hideMark/>
          </w:tcPr>
          <w:p w14:paraId="4AC33893" w14:textId="77777777" w:rsidR="00EC1B45" w:rsidRDefault="00EC1B45">
            <w:pPr>
              <w:jc w:val="right"/>
              <w:rPr>
                <w:rFonts w:eastAsia="Times New Roman"/>
              </w:rPr>
            </w:pPr>
            <w:r>
              <w:rPr>
                <w:rFonts w:eastAsia="Times New Roman"/>
              </w:rPr>
              <w:t xml:space="preserve">155 </w:t>
            </w:r>
          </w:p>
        </w:tc>
        <w:tc>
          <w:tcPr>
            <w:tcW w:w="0" w:type="auto"/>
            <w:vAlign w:val="center"/>
            <w:hideMark/>
          </w:tcPr>
          <w:p w14:paraId="3E5E2E9A" w14:textId="77777777" w:rsidR="00EC1B45" w:rsidRDefault="00EC1B45">
            <w:pPr>
              <w:jc w:val="right"/>
              <w:rPr>
                <w:rFonts w:eastAsia="Times New Roman"/>
              </w:rPr>
            </w:pPr>
            <w:r>
              <w:rPr>
                <w:rFonts w:eastAsia="Times New Roman"/>
              </w:rPr>
              <w:t xml:space="preserve">332 </w:t>
            </w:r>
          </w:p>
        </w:tc>
        <w:tc>
          <w:tcPr>
            <w:tcW w:w="0" w:type="auto"/>
            <w:vAlign w:val="center"/>
            <w:hideMark/>
          </w:tcPr>
          <w:p w14:paraId="3E2EA38F" w14:textId="77777777" w:rsidR="00EC1B45" w:rsidRDefault="00EC1B45">
            <w:pPr>
              <w:jc w:val="right"/>
              <w:rPr>
                <w:rFonts w:eastAsia="Times New Roman"/>
              </w:rPr>
            </w:pPr>
            <w:r>
              <w:rPr>
                <w:rFonts w:eastAsia="Times New Roman"/>
              </w:rPr>
              <w:t xml:space="preserve">191 </w:t>
            </w:r>
          </w:p>
        </w:tc>
        <w:tc>
          <w:tcPr>
            <w:tcW w:w="0" w:type="auto"/>
            <w:vAlign w:val="center"/>
            <w:hideMark/>
          </w:tcPr>
          <w:p w14:paraId="1E458815" w14:textId="77777777" w:rsidR="00EC1B45" w:rsidRDefault="00EC1B45">
            <w:pPr>
              <w:jc w:val="right"/>
              <w:rPr>
                <w:rFonts w:eastAsia="Times New Roman"/>
              </w:rPr>
            </w:pPr>
            <w:r>
              <w:rPr>
                <w:rFonts w:eastAsia="Times New Roman"/>
              </w:rPr>
              <w:t xml:space="preserve">23,916 </w:t>
            </w:r>
          </w:p>
        </w:tc>
        <w:tc>
          <w:tcPr>
            <w:tcW w:w="0" w:type="auto"/>
            <w:vAlign w:val="center"/>
            <w:hideMark/>
          </w:tcPr>
          <w:p w14:paraId="6C824D04" w14:textId="77777777" w:rsidR="00EC1B45" w:rsidRDefault="00EC1B45">
            <w:pPr>
              <w:jc w:val="right"/>
              <w:rPr>
                <w:rFonts w:eastAsia="Times New Roman"/>
              </w:rPr>
            </w:pPr>
            <w:r>
              <w:rPr>
                <w:rFonts w:eastAsia="Times New Roman"/>
              </w:rPr>
              <w:t xml:space="preserve">-1,917 </w:t>
            </w:r>
          </w:p>
        </w:tc>
        <w:tc>
          <w:tcPr>
            <w:tcW w:w="0" w:type="auto"/>
            <w:vAlign w:val="center"/>
            <w:hideMark/>
          </w:tcPr>
          <w:p w14:paraId="5DD185EB" w14:textId="77777777" w:rsidR="00EC1B45" w:rsidRDefault="00EC1B45">
            <w:pPr>
              <w:jc w:val="right"/>
              <w:rPr>
                <w:rFonts w:eastAsia="Times New Roman"/>
              </w:rPr>
            </w:pPr>
            <w:r>
              <w:rPr>
                <w:rFonts w:eastAsia="Times New Roman"/>
              </w:rPr>
              <w:t xml:space="preserve">-2,518 </w:t>
            </w:r>
          </w:p>
        </w:tc>
        <w:tc>
          <w:tcPr>
            <w:tcW w:w="0" w:type="auto"/>
            <w:vAlign w:val="center"/>
            <w:hideMark/>
          </w:tcPr>
          <w:p w14:paraId="4A0B5EC3" w14:textId="77777777" w:rsidR="00EC1B45" w:rsidRDefault="00EC1B45">
            <w:pPr>
              <w:jc w:val="right"/>
              <w:rPr>
                <w:rFonts w:eastAsia="Times New Roman"/>
              </w:rPr>
            </w:pPr>
            <w:r>
              <w:rPr>
                <w:rFonts w:eastAsia="Times New Roman"/>
              </w:rPr>
              <w:t xml:space="preserve">1,473 </w:t>
            </w:r>
          </w:p>
        </w:tc>
        <w:tc>
          <w:tcPr>
            <w:tcW w:w="0" w:type="auto"/>
            <w:vAlign w:val="center"/>
            <w:hideMark/>
          </w:tcPr>
          <w:p w14:paraId="313F493D" w14:textId="77777777" w:rsidR="00EC1B45" w:rsidRDefault="00EC1B45">
            <w:pPr>
              <w:jc w:val="right"/>
              <w:rPr>
                <w:rFonts w:eastAsia="Times New Roman"/>
              </w:rPr>
            </w:pPr>
            <w:r>
              <w:rPr>
                <w:rFonts w:eastAsia="Times New Roman"/>
              </w:rPr>
              <w:t xml:space="preserve">-3,460 </w:t>
            </w:r>
          </w:p>
        </w:tc>
        <w:tc>
          <w:tcPr>
            <w:tcW w:w="0" w:type="auto"/>
            <w:vAlign w:val="center"/>
            <w:hideMark/>
          </w:tcPr>
          <w:p w14:paraId="63E9804D" w14:textId="77777777" w:rsidR="00EC1B45" w:rsidRDefault="00EC1B45">
            <w:pPr>
              <w:jc w:val="right"/>
              <w:rPr>
                <w:rFonts w:eastAsia="Times New Roman"/>
              </w:rPr>
            </w:pPr>
            <w:r>
              <w:rPr>
                <w:rFonts w:eastAsia="Times New Roman"/>
              </w:rPr>
              <w:t xml:space="preserve">-8,185 </w:t>
            </w:r>
          </w:p>
        </w:tc>
        <w:tc>
          <w:tcPr>
            <w:tcW w:w="0" w:type="auto"/>
            <w:vAlign w:val="center"/>
            <w:hideMark/>
          </w:tcPr>
          <w:p w14:paraId="0FEBED55" w14:textId="77777777" w:rsidR="00EC1B45" w:rsidRDefault="00EC1B45">
            <w:pPr>
              <w:jc w:val="right"/>
              <w:rPr>
                <w:rFonts w:eastAsia="Times New Roman"/>
              </w:rPr>
            </w:pPr>
            <w:r>
              <w:rPr>
                <w:rFonts w:eastAsia="Times New Roman"/>
              </w:rPr>
              <w:t xml:space="preserve">-4,025 </w:t>
            </w:r>
          </w:p>
        </w:tc>
        <w:tc>
          <w:tcPr>
            <w:tcW w:w="0" w:type="auto"/>
            <w:vAlign w:val="center"/>
            <w:hideMark/>
          </w:tcPr>
          <w:p w14:paraId="68FC83CF" w14:textId="77777777" w:rsidR="00EC1B45" w:rsidRDefault="00EC1B45">
            <w:pPr>
              <w:jc w:val="right"/>
              <w:rPr>
                <w:rFonts w:eastAsia="Times New Roman"/>
              </w:rPr>
            </w:pPr>
            <w:r>
              <w:rPr>
                <w:rFonts w:eastAsia="Times New Roman"/>
              </w:rPr>
              <w:t xml:space="preserve">-1,021 </w:t>
            </w:r>
          </w:p>
        </w:tc>
        <w:tc>
          <w:tcPr>
            <w:tcW w:w="0" w:type="auto"/>
            <w:vAlign w:val="center"/>
            <w:hideMark/>
          </w:tcPr>
          <w:p w14:paraId="3A59834D"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170EF86B" w14:textId="77777777" w:rsidR="00EC1B45" w:rsidRDefault="00EC1B45">
            <w:pPr>
              <w:jc w:val="right"/>
              <w:rPr>
                <w:rFonts w:eastAsia="Times New Roman"/>
              </w:rPr>
            </w:pPr>
            <w:r>
              <w:rPr>
                <w:rFonts w:eastAsia="Times New Roman"/>
              </w:rPr>
              <w:t xml:space="preserve">715 </w:t>
            </w:r>
          </w:p>
        </w:tc>
        <w:tc>
          <w:tcPr>
            <w:tcW w:w="0" w:type="auto"/>
            <w:vAlign w:val="center"/>
            <w:hideMark/>
          </w:tcPr>
          <w:p w14:paraId="345CD360" w14:textId="77777777" w:rsidR="00EC1B45" w:rsidRDefault="00EC1B45">
            <w:pPr>
              <w:jc w:val="right"/>
              <w:rPr>
                <w:rFonts w:eastAsia="Times New Roman"/>
              </w:rPr>
            </w:pPr>
            <w:r>
              <w:rPr>
                <w:rFonts w:eastAsia="Times New Roman"/>
              </w:rPr>
              <w:t xml:space="preserve">-2,498 </w:t>
            </w:r>
          </w:p>
        </w:tc>
        <w:tc>
          <w:tcPr>
            <w:tcW w:w="0" w:type="auto"/>
            <w:vAlign w:val="center"/>
            <w:hideMark/>
          </w:tcPr>
          <w:p w14:paraId="6825CDAF" w14:textId="77777777" w:rsidR="00EC1B45" w:rsidRDefault="00EC1B45">
            <w:pPr>
              <w:jc w:val="right"/>
              <w:rPr>
                <w:rFonts w:eastAsia="Times New Roman"/>
              </w:rPr>
            </w:pPr>
            <w:r>
              <w:rPr>
                <w:rFonts w:eastAsia="Times New Roman"/>
              </w:rPr>
              <w:t xml:space="preserve">-729 </w:t>
            </w:r>
          </w:p>
        </w:tc>
        <w:tc>
          <w:tcPr>
            <w:tcW w:w="0" w:type="auto"/>
            <w:vAlign w:val="center"/>
            <w:hideMark/>
          </w:tcPr>
          <w:p w14:paraId="0D509B2D"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685DD6B3" w14:textId="77777777" w:rsidR="00EC1B45" w:rsidRDefault="00EC1B45">
            <w:pPr>
              <w:jc w:val="right"/>
              <w:rPr>
                <w:rFonts w:eastAsia="Times New Roman"/>
              </w:rPr>
            </w:pPr>
            <w:r>
              <w:rPr>
                <w:rFonts w:eastAsia="Times New Roman"/>
              </w:rPr>
              <w:t xml:space="preserve">0 </w:t>
            </w:r>
          </w:p>
        </w:tc>
      </w:tr>
    </w:tbl>
    <w:p w14:paraId="438A819E" w14:textId="77777777" w:rsidR="00EC1B45" w:rsidRDefault="00EC1B45">
      <w:pPr>
        <w:pStyle w:val="Heading3"/>
        <w:divId w:val="1069692521"/>
        <w:rPr>
          <w:rFonts w:eastAsia="Times New Roman"/>
        </w:rPr>
      </w:pPr>
      <w:r>
        <w:rPr>
          <w:rFonts w:eastAsia="Times New Roman"/>
        </w:rPr>
        <w:t>Percentage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565"/>
        <w:gridCol w:w="548"/>
        <w:gridCol w:w="548"/>
        <w:gridCol w:w="694"/>
        <w:gridCol w:w="583"/>
        <w:gridCol w:w="420"/>
        <w:gridCol w:w="557"/>
        <w:gridCol w:w="583"/>
        <w:gridCol w:w="565"/>
        <w:gridCol w:w="591"/>
        <w:gridCol w:w="548"/>
        <w:gridCol w:w="574"/>
        <w:gridCol w:w="497"/>
        <w:gridCol w:w="677"/>
        <w:gridCol w:w="343"/>
        <w:gridCol w:w="480"/>
        <w:gridCol w:w="565"/>
        <w:gridCol w:w="652"/>
        <w:gridCol w:w="677"/>
        <w:gridCol w:w="643"/>
        <w:gridCol w:w="549"/>
        <w:gridCol w:w="435"/>
      </w:tblGrid>
      <w:tr w:rsidR="00EC1B45" w14:paraId="68CC2793" w14:textId="77777777">
        <w:trPr>
          <w:divId w:val="2067530654"/>
          <w:tblHeader/>
          <w:tblCellSpacing w:w="15" w:type="dxa"/>
        </w:trPr>
        <w:tc>
          <w:tcPr>
            <w:tcW w:w="0" w:type="auto"/>
            <w:gridSpan w:val="23"/>
            <w:tcBorders>
              <w:top w:val="nil"/>
              <w:left w:val="nil"/>
              <w:bottom w:val="nil"/>
              <w:right w:val="nil"/>
            </w:tcBorders>
            <w:vAlign w:val="center"/>
            <w:hideMark/>
          </w:tcPr>
          <w:p w14:paraId="339B5301" w14:textId="77777777" w:rsidR="00EC1B45" w:rsidRDefault="00EC1B45">
            <w:pPr>
              <w:jc w:val="center"/>
              <w:rPr>
                <w:rFonts w:eastAsia="Times New Roman"/>
              </w:rPr>
            </w:pPr>
            <w:r>
              <w:rPr>
                <w:rFonts w:eastAsia="Times New Roman"/>
              </w:rPr>
              <w:t xml:space="preserve">Table 3-4a. ACS 2006-2010 (CTPP) SCALED TO 2015 WORKER FLOWS </w:t>
            </w:r>
          </w:p>
        </w:tc>
      </w:tr>
      <w:tr w:rsidR="00EC1B45" w14:paraId="27386B2E" w14:textId="77777777">
        <w:trPr>
          <w:divId w:val="2067530654"/>
          <w:tblHeader/>
          <w:tblCellSpacing w:w="15" w:type="dxa"/>
        </w:trPr>
        <w:tc>
          <w:tcPr>
            <w:tcW w:w="0" w:type="auto"/>
            <w:vAlign w:val="center"/>
            <w:hideMark/>
          </w:tcPr>
          <w:p w14:paraId="7B1726EA" w14:textId="77777777" w:rsidR="00EC1B45" w:rsidRDefault="00EC1B45">
            <w:pPr>
              <w:rPr>
                <w:rFonts w:eastAsia="Times New Roman"/>
                <w:b/>
                <w:bCs/>
              </w:rPr>
            </w:pPr>
            <w:r>
              <w:rPr>
                <w:rFonts w:eastAsia="Times New Roman"/>
                <w:b/>
                <w:bCs/>
              </w:rPr>
              <w:t xml:space="preserve">County </w:t>
            </w:r>
          </w:p>
        </w:tc>
        <w:tc>
          <w:tcPr>
            <w:tcW w:w="0" w:type="auto"/>
            <w:vAlign w:val="center"/>
            <w:hideMark/>
          </w:tcPr>
          <w:p w14:paraId="423CCA28" w14:textId="77777777" w:rsidR="00EC1B45" w:rsidRDefault="00EC1B45">
            <w:pPr>
              <w:rPr>
                <w:rFonts w:eastAsia="Times New Roman"/>
                <w:b/>
                <w:bCs/>
              </w:rPr>
            </w:pPr>
            <w:r>
              <w:rPr>
                <w:rFonts w:eastAsia="Times New Roman"/>
                <w:b/>
                <w:bCs/>
              </w:rPr>
              <w:t xml:space="preserve">Barrow </w:t>
            </w:r>
          </w:p>
        </w:tc>
        <w:tc>
          <w:tcPr>
            <w:tcW w:w="0" w:type="auto"/>
            <w:vAlign w:val="center"/>
            <w:hideMark/>
          </w:tcPr>
          <w:p w14:paraId="312430C8" w14:textId="77777777" w:rsidR="00EC1B45" w:rsidRDefault="00EC1B45">
            <w:pPr>
              <w:rPr>
                <w:rFonts w:eastAsia="Times New Roman"/>
                <w:b/>
                <w:bCs/>
              </w:rPr>
            </w:pPr>
            <w:r>
              <w:rPr>
                <w:rFonts w:eastAsia="Times New Roman"/>
                <w:b/>
                <w:bCs/>
              </w:rPr>
              <w:t xml:space="preserve">Bartow </w:t>
            </w:r>
          </w:p>
        </w:tc>
        <w:tc>
          <w:tcPr>
            <w:tcW w:w="0" w:type="auto"/>
            <w:vAlign w:val="center"/>
            <w:hideMark/>
          </w:tcPr>
          <w:p w14:paraId="547030BD" w14:textId="77777777" w:rsidR="00EC1B45" w:rsidRDefault="00EC1B45">
            <w:pPr>
              <w:rPr>
                <w:rFonts w:eastAsia="Times New Roman"/>
                <w:b/>
                <w:bCs/>
              </w:rPr>
            </w:pPr>
            <w:r>
              <w:rPr>
                <w:rFonts w:eastAsia="Times New Roman"/>
                <w:b/>
                <w:bCs/>
              </w:rPr>
              <w:t xml:space="preserve">Carroll </w:t>
            </w:r>
          </w:p>
        </w:tc>
        <w:tc>
          <w:tcPr>
            <w:tcW w:w="0" w:type="auto"/>
            <w:vAlign w:val="center"/>
            <w:hideMark/>
          </w:tcPr>
          <w:p w14:paraId="6F0A9275" w14:textId="77777777" w:rsidR="00EC1B45" w:rsidRDefault="00EC1B45">
            <w:pPr>
              <w:rPr>
                <w:rFonts w:eastAsia="Times New Roman"/>
                <w:b/>
                <w:bCs/>
              </w:rPr>
            </w:pPr>
            <w:r>
              <w:rPr>
                <w:rFonts w:eastAsia="Times New Roman"/>
                <w:b/>
                <w:bCs/>
              </w:rPr>
              <w:t xml:space="preserve">Cherokee </w:t>
            </w:r>
          </w:p>
        </w:tc>
        <w:tc>
          <w:tcPr>
            <w:tcW w:w="0" w:type="auto"/>
            <w:vAlign w:val="center"/>
            <w:hideMark/>
          </w:tcPr>
          <w:p w14:paraId="03A17D81" w14:textId="77777777" w:rsidR="00EC1B45" w:rsidRDefault="00EC1B45">
            <w:pPr>
              <w:rPr>
                <w:rFonts w:eastAsia="Times New Roman"/>
                <w:b/>
                <w:bCs/>
              </w:rPr>
            </w:pPr>
            <w:r>
              <w:rPr>
                <w:rFonts w:eastAsia="Times New Roman"/>
                <w:b/>
                <w:bCs/>
              </w:rPr>
              <w:t xml:space="preserve">Clayton </w:t>
            </w:r>
          </w:p>
        </w:tc>
        <w:tc>
          <w:tcPr>
            <w:tcW w:w="0" w:type="auto"/>
            <w:vAlign w:val="center"/>
            <w:hideMark/>
          </w:tcPr>
          <w:p w14:paraId="65588006" w14:textId="77777777" w:rsidR="00EC1B45" w:rsidRDefault="00EC1B45">
            <w:pPr>
              <w:rPr>
                <w:rFonts w:eastAsia="Times New Roman"/>
                <w:b/>
                <w:bCs/>
              </w:rPr>
            </w:pPr>
            <w:r>
              <w:rPr>
                <w:rFonts w:eastAsia="Times New Roman"/>
                <w:b/>
                <w:bCs/>
              </w:rPr>
              <w:t xml:space="preserve">Cobb </w:t>
            </w:r>
          </w:p>
        </w:tc>
        <w:tc>
          <w:tcPr>
            <w:tcW w:w="0" w:type="auto"/>
            <w:vAlign w:val="center"/>
            <w:hideMark/>
          </w:tcPr>
          <w:p w14:paraId="0F344EEF" w14:textId="77777777" w:rsidR="00EC1B45" w:rsidRDefault="00EC1B45">
            <w:pPr>
              <w:rPr>
                <w:rFonts w:eastAsia="Times New Roman"/>
                <w:b/>
                <w:bCs/>
              </w:rPr>
            </w:pPr>
            <w:r>
              <w:rPr>
                <w:rFonts w:eastAsia="Times New Roman"/>
                <w:b/>
                <w:bCs/>
              </w:rPr>
              <w:t xml:space="preserve">Coweta </w:t>
            </w:r>
          </w:p>
        </w:tc>
        <w:tc>
          <w:tcPr>
            <w:tcW w:w="0" w:type="auto"/>
            <w:vAlign w:val="center"/>
            <w:hideMark/>
          </w:tcPr>
          <w:p w14:paraId="64C4D7C0" w14:textId="77777777" w:rsidR="00EC1B45" w:rsidRDefault="00EC1B45">
            <w:pPr>
              <w:rPr>
                <w:rFonts w:eastAsia="Times New Roman"/>
                <w:b/>
                <w:bCs/>
              </w:rPr>
            </w:pPr>
            <w:r>
              <w:rPr>
                <w:rFonts w:eastAsia="Times New Roman"/>
                <w:b/>
                <w:bCs/>
              </w:rPr>
              <w:t xml:space="preserve">Dawson </w:t>
            </w:r>
          </w:p>
        </w:tc>
        <w:tc>
          <w:tcPr>
            <w:tcW w:w="0" w:type="auto"/>
            <w:vAlign w:val="center"/>
            <w:hideMark/>
          </w:tcPr>
          <w:p w14:paraId="6E95D20A" w14:textId="77777777" w:rsidR="00EC1B45" w:rsidRDefault="00EC1B45">
            <w:pPr>
              <w:rPr>
                <w:rFonts w:eastAsia="Times New Roman"/>
                <w:b/>
                <w:bCs/>
              </w:rPr>
            </w:pPr>
            <w:r>
              <w:rPr>
                <w:rFonts w:eastAsia="Times New Roman"/>
                <w:b/>
                <w:bCs/>
              </w:rPr>
              <w:t xml:space="preserve">DeKalb </w:t>
            </w:r>
          </w:p>
        </w:tc>
        <w:tc>
          <w:tcPr>
            <w:tcW w:w="0" w:type="auto"/>
            <w:vAlign w:val="center"/>
            <w:hideMark/>
          </w:tcPr>
          <w:p w14:paraId="04A7BC0D" w14:textId="77777777" w:rsidR="00EC1B45" w:rsidRDefault="00EC1B45">
            <w:pPr>
              <w:rPr>
                <w:rFonts w:eastAsia="Times New Roman"/>
                <w:b/>
                <w:bCs/>
              </w:rPr>
            </w:pPr>
            <w:r>
              <w:rPr>
                <w:rFonts w:eastAsia="Times New Roman"/>
                <w:b/>
                <w:bCs/>
              </w:rPr>
              <w:t xml:space="preserve">Douglas </w:t>
            </w:r>
          </w:p>
        </w:tc>
        <w:tc>
          <w:tcPr>
            <w:tcW w:w="0" w:type="auto"/>
            <w:vAlign w:val="center"/>
            <w:hideMark/>
          </w:tcPr>
          <w:p w14:paraId="31E60049" w14:textId="77777777" w:rsidR="00EC1B45" w:rsidRDefault="00EC1B45">
            <w:pPr>
              <w:rPr>
                <w:rFonts w:eastAsia="Times New Roman"/>
                <w:b/>
                <w:bCs/>
              </w:rPr>
            </w:pPr>
            <w:r>
              <w:rPr>
                <w:rFonts w:eastAsia="Times New Roman"/>
                <w:b/>
                <w:bCs/>
              </w:rPr>
              <w:t xml:space="preserve">Fayette </w:t>
            </w:r>
          </w:p>
        </w:tc>
        <w:tc>
          <w:tcPr>
            <w:tcW w:w="0" w:type="auto"/>
            <w:vAlign w:val="center"/>
            <w:hideMark/>
          </w:tcPr>
          <w:p w14:paraId="5FA5C7E2" w14:textId="77777777" w:rsidR="00EC1B45" w:rsidRDefault="00EC1B45">
            <w:pPr>
              <w:rPr>
                <w:rFonts w:eastAsia="Times New Roman"/>
                <w:b/>
                <w:bCs/>
              </w:rPr>
            </w:pPr>
            <w:r>
              <w:rPr>
                <w:rFonts w:eastAsia="Times New Roman"/>
                <w:b/>
                <w:bCs/>
              </w:rPr>
              <w:t xml:space="preserve">Forsyth </w:t>
            </w:r>
          </w:p>
        </w:tc>
        <w:tc>
          <w:tcPr>
            <w:tcW w:w="0" w:type="auto"/>
            <w:vAlign w:val="center"/>
            <w:hideMark/>
          </w:tcPr>
          <w:p w14:paraId="75F2215C" w14:textId="77777777" w:rsidR="00EC1B45" w:rsidRDefault="00EC1B45">
            <w:pPr>
              <w:rPr>
                <w:rFonts w:eastAsia="Times New Roman"/>
                <w:b/>
                <w:bCs/>
              </w:rPr>
            </w:pPr>
            <w:r>
              <w:rPr>
                <w:rFonts w:eastAsia="Times New Roman"/>
                <w:b/>
                <w:bCs/>
              </w:rPr>
              <w:t xml:space="preserve">Fulton </w:t>
            </w:r>
          </w:p>
        </w:tc>
        <w:tc>
          <w:tcPr>
            <w:tcW w:w="0" w:type="auto"/>
            <w:vAlign w:val="center"/>
            <w:hideMark/>
          </w:tcPr>
          <w:p w14:paraId="64F6B4B7" w14:textId="77777777" w:rsidR="00EC1B45" w:rsidRDefault="00EC1B45">
            <w:pPr>
              <w:rPr>
                <w:rFonts w:eastAsia="Times New Roman"/>
                <w:b/>
                <w:bCs/>
              </w:rPr>
            </w:pPr>
            <w:r>
              <w:rPr>
                <w:rFonts w:eastAsia="Times New Roman"/>
                <w:b/>
                <w:bCs/>
              </w:rPr>
              <w:t xml:space="preserve">Gwinnett </w:t>
            </w:r>
          </w:p>
        </w:tc>
        <w:tc>
          <w:tcPr>
            <w:tcW w:w="0" w:type="auto"/>
            <w:vAlign w:val="center"/>
            <w:hideMark/>
          </w:tcPr>
          <w:p w14:paraId="677FB8B4" w14:textId="77777777" w:rsidR="00EC1B45" w:rsidRDefault="00EC1B45">
            <w:pPr>
              <w:rPr>
                <w:rFonts w:eastAsia="Times New Roman"/>
                <w:b/>
                <w:bCs/>
              </w:rPr>
            </w:pPr>
            <w:r>
              <w:rPr>
                <w:rFonts w:eastAsia="Times New Roman"/>
                <w:b/>
                <w:bCs/>
              </w:rPr>
              <w:t xml:space="preserve">Hall </w:t>
            </w:r>
          </w:p>
        </w:tc>
        <w:tc>
          <w:tcPr>
            <w:tcW w:w="0" w:type="auto"/>
            <w:vAlign w:val="center"/>
            <w:hideMark/>
          </w:tcPr>
          <w:p w14:paraId="29DDC4A2" w14:textId="77777777" w:rsidR="00EC1B45" w:rsidRDefault="00EC1B45">
            <w:pPr>
              <w:rPr>
                <w:rFonts w:eastAsia="Times New Roman"/>
                <w:b/>
                <w:bCs/>
              </w:rPr>
            </w:pPr>
            <w:r>
              <w:rPr>
                <w:rFonts w:eastAsia="Times New Roman"/>
                <w:b/>
                <w:bCs/>
              </w:rPr>
              <w:t xml:space="preserve">Henry </w:t>
            </w:r>
          </w:p>
        </w:tc>
        <w:tc>
          <w:tcPr>
            <w:tcW w:w="0" w:type="auto"/>
            <w:vAlign w:val="center"/>
            <w:hideMark/>
          </w:tcPr>
          <w:p w14:paraId="3BCD3C44" w14:textId="77777777" w:rsidR="00EC1B45" w:rsidRDefault="00EC1B45">
            <w:pPr>
              <w:rPr>
                <w:rFonts w:eastAsia="Times New Roman"/>
                <w:b/>
                <w:bCs/>
              </w:rPr>
            </w:pPr>
            <w:r>
              <w:rPr>
                <w:rFonts w:eastAsia="Times New Roman"/>
                <w:b/>
                <w:bCs/>
              </w:rPr>
              <w:t xml:space="preserve">Newton </w:t>
            </w:r>
          </w:p>
        </w:tc>
        <w:tc>
          <w:tcPr>
            <w:tcW w:w="0" w:type="auto"/>
            <w:vAlign w:val="center"/>
            <w:hideMark/>
          </w:tcPr>
          <w:p w14:paraId="4B8DC622" w14:textId="77777777" w:rsidR="00EC1B45" w:rsidRDefault="00EC1B45">
            <w:pPr>
              <w:rPr>
                <w:rFonts w:eastAsia="Times New Roman"/>
                <w:b/>
                <w:bCs/>
              </w:rPr>
            </w:pPr>
            <w:r>
              <w:rPr>
                <w:rFonts w:eastAsia="Times New Roman"/>
                <w:b/>
                <w:bCs/>
              </w:rPr>
              <w:t xml:space="preserve">Paulding </w:t>
            </w:r>
          </w:p>
        </w:tc>
        <w:tc>
          <w:tcPr>
            <w:tcW w:w="0" w:type="auto"/>
            <w:vAlign w:val="center"/>
            <w:hideMark/>
          </w:tcPr>
          <w:p w14:paraId="18F6E07E" w14:textId="77777777" w:rsidR="00EC1B45" w:rsidRDefault="00EC1B45">
            <w:pPr>
              <w:rPr>
                <w:rFonts w:eastAsia="Times New Roman"/>
                <w:b/>
                <w:bCs/>
              </w:rPr>
            </w:pPr>
            <w:r>
              <w:rPr>
                <w:rFonts w:eastAsia="Times New Roman"/>
                <w:b/>
                <w:bCs/>
              </w:rPr>
              <w:t xml:space="preserve">Rockdale </w:t>
            </w:r>
          </w:p>
        </w:tc>
        <w:tc>
          <w:tcPr>
            <w:tcW w:w="0" w:type="auto"/>
            <w:vAlign w:val="center"/>
            <w:hideMark/>
          </w:tcPr>
          <w:p w14:paraId="520F08F4" w14:textId="77777777" w:rsidR="00EC1B45" w:rsidRDefault="00EC1B45">
            <w:pPr>
              <w:rPr>
                <w:rFonts w:eastAsia="Times New Roman"/>
                <w:b/>
                <w:bCs/>
              </w:rPr>
            </w:pPr>
            <w:r>
              <w:rPr>
                <w:rFonts w:eastAsia="Times New Roman"/>
                <w:b/>
                <w:bCs/>
              </w:rPr>
              <w:t xml:space="preserve">Spalding </w:t>
            </w:r>
          </w:p>
        </w:tc>
        <w:tc>
          <w:tcPr>
            <w:tcW w:w="0" w:type="auto"/>
            <w:vAlign w:val="center"/>
            <w:hideMark/>
          </w:tcPr>
          <w:p w14:paraId="25D767E9" w14:textId="77777777" w:rsidR="00EC1B45" w:rsidRDefault="00EC1B45">
            <w:pPr>
              <w:rPr>
                <w:rFonts w:eastAsia="Times New Roman"/>
                <w:b/>
                <w:bCs/>
              </w:rPr>
            </w:pPr>
            <w:r>
              <w:rPr>
                <w:rFonts w:eastAsia="Times New Roman"/>
                <w:b/>
                <w:bCs/>
              </w:rPr>
              <w:t xml:space="preserve">Walton </w:t>
            </w:r>
          </w:p>
        </w:tc>
        <w:tc>
          <w:tcPr>
            <w:tcW w:w="0" w:type="auto"/>
            <w:vAlign w:val="center"/>
            <w:hideMark/>
          </w:tcPr>
          <w:p w14:paraId="53BA255E" w14:textId="77777777" w:rsidR="00EC1B45" w:rsidRDefault="00EC1B45">
            <w:pPr>
              <w:rPr>
                <w:rFonts w:eastAsia="Times New Roman"/>
                <w:b/>
                <w:bCs/>
              </w:rPr>
            </w:pPr>
            <w:r>
              <w:rPr>
                <w:rFonts w:eastAsia="Times New Roman"/>
                <w:b/>
                <w:bCs/>
              </w:rPr>
              <w:t xml:space="preserve">Total </w:t>
            </w:r>
          </w:p>
        </w:tc>
      </w:tr>
      <w:tr w:rsidR="00EC1B45" w14:paraId="0871F209" w14:textId="77777777">
        <w:trPr>
          <w:divId w:val="2067530654"/>
          <w:tblCellSpacing w:w="15" w:type="dxa"/>
        </w:trPr>
        <w:tc>
          <w:tcPr>
            <w:tcW w:w="0" w:type="auto"/>
            <w:vAlign w:val="center"/>
            <w:hideMark/>
          </w:tcPr>
          <w:p w14:paraId="3A7489FF" w14:textId="77777777" w:rsidR="00EC1B45" w:rsidRDefault="00EC1B45">
            <w:pPr>
              <w:rPr>
                <w:rFonts w:eastAsia="Times New Roman"/>
              </w:rPr>
            </w:pPr>
            <w:r>
              <w:rPr>
                <w:rFonts w:eastAsia="Times New Roman"/>
              </w:rPr>
              <w:t xml:space="preserve">Barrow </w:t>
            </w:r>
          </w:p>
        </w:tc>
        <w:tc>
          <w:tcPr>
            <w:tcW w:w="0" w:type="auto"/>
            <w:vAlign w:val="center"/>
            <w:hideMark/>
          </w:tcPr>
          <w:p w14:paraId="23DEBDA7" w14:textId="77777777" w:rsidR="00EC1B45" w:rsidRDefault="00EC1B45">
            <w:pPr>
              <w:rPr>
                <w:rFonts w:eastAsia="Times New Roman"/>
              </w:rPr>
            </w:pPr>
            <w:r>
              <w:rPr>
                <w:rFonts w:eastAsia="Times New Roman"/>
              </w:rPr>
              <w:t xml:space="preserve">49% </w:t>
            </w:r>
          </w:p>
        </w:tc>
        <w:tc>
          <w:tcPr>
            <w:tcW w:w="0" w:type="auto"/>
            <w:vAlign w:val="center"/>
            <w:hideMark/>
          </w:tcPr>
          <w:p w14:paraId="331E641E" w14:textId="77777777" w:rsidR="00EC1B45" w:rsidRDefault="00EC1B45">
            <w:pPr>
              <w:rPr>
                <w:rFonts w:eastAsia="Times New Roman"/>
              </w:rPr>
            </w:pPr>
          </w:p>
        </w:tc>
        <w:tc>
          <w:tcPr>
            <w:tcW w:w="0" w:type="auto"/>
            <w:vAlign w:val="center"/>
            <w:hideMark/>
          </w:tcPr>
          <w:p w14:paraId="2FF3B26F" w14:textId="77777777" w:rsidR="00EC1B45" w:rsidRDefault="00EC1B45">
            <w:pPr>
              <w:rPr>
                <w:rFonts w:eastAsia="Times New Roman"/>
                <w:sz w:val="20"/>
                <w:szCs w:val="20"/>
              </w:rPr>
            </w:pPr>
          </w:p>
        </w:tc>
        <w:tc>
          <w:tcPr>
            <w:tcW w:w="0" w:type="auto"/>
            <w:vAlign w:val="center"/>
            <w:hideMark/>
          </w:tcPr>
          <w:p w14:paraId="33111681" w14:textId="77777777" w:rsidR="00EC1B45" w:rsidRDefault="00EC1B45">
            <w:pPr>
              <w:rPr>
                <w:rFonts w:eastAsia="Times New Roman"/>
                <w:sz w:val="20"/>
                <w:szCs w:val="20"/>
              </w:rPr>
            </w:pPr>
          </w:p>
        </w:tc>
        <w:tc>
          <w:tcPr>
            <w:tcW w:w="0" w:type="auto"/>
            <w:vAlign w:val="center"/>
            <w:hideMark/>
          </w:tcPr>
          <w:p w14:paraId="319925F6" w14:textId="77777777" w:rsidR="00EC1B45" w:rsidRDefault="00EC1B45">
            <w:pPr>
              <w:rPr>
                <w:rFonts w:eastAsia="Times New Roman"/>
                <w:sz w:val="20"/>
                <w:szCs w:val="20"/>
              </w:rPr>
            </w:pPr>
          </w:p>
        </w:tc>
        <w:tc>
          <w:tcPr>
            <w:tcW w:w="0" w:type="auto"/>
            <w:vAlign w:val="center"/>
            <w:hideMark/>
          </w:tcPr>
          <w:p w14:paraId="5B5212B3" w14:textId="77777777" w:rsidR="00EC1B45" w:rsidRDefault="00EC1B45">
            <w:pPr>
              <w:rPr>
                <w:rFonts w:eastAsia="Times New Roman"/>
              </w:rPr>
            </w:pPr>
            <w:r>
              <w:rPr>
                <w:rFonts w:eastAsia="Times New Roman"/>
              </w:rPr>
              <w:t xml:space="preserve">1% </w:t>
            </w:r>
          </w:p>
        </w:tc>
        <w:tc>
          <w:tcPr>
            <w:tcW w:w="0" w:type="auto"/>
            <w:vAlign w:val="center"/>
            <w:hideMark/>
          </w:tcPr>
          <w:p w14:paraId="76A4500A" w14:textId="77777777" w:rsidR="00EC1B45" w:rsidRDefault="00EC1B45">
            <w:pPr>
              <w:rPr>
                <w:rFonts w:eastAsia="Times New Roman"/>
              </w:rPr>
            </w:pPr>
          </w:p>
        </w:tc>
        <w:tc>
          <w:tcPr>
            <w:tcW w:w="0" w:type="auto"/>
            <w:vAlign w:val="center"/>
            <w:hideMark/>
          </w:tcPr>
          <w:p w14:paraId="189F88DF" w14:textId="77777777" w:rsidR="00EC1B45" w:rsidRDefault="00EC1B45">
            <w:pPr>
              <w:rPr>
                <w:rFonts w:eastAsia="Times New Roman"/>
                <w:sz w:val="20"/>
                <w:szCs w:val="20"/>
              </w:rPr>
            </w:pPr>
          </w:p>
        </w:tc>
        <w:tc>
          <w:tcPr>
            <w:tcW w:w="0" w:type="auto"/>
            <w:vAlign w:val="center"/>
            <w:hideMark/>
          </w:tcPr>
          <w:p w14:paraId="3B528298" w14:textId="77777777" w:rsidR="00EC1B45" w:rsidRDefault="00EC1B45">
            <w:pPr>
              <w:rPr>
                <w:rFonts w:eastAsia="Times New Roman"/>
              </w:rPr>
            </w:pPr>
            <w:r>
              <w:rPr>
                <w:rFonts w:eastAsia="Times New Roman"/>
              </w:rPr>
              <w:t xml:space="preserve">2% </w:t>
            </w:r>
          </w:p>
        </w:tc>
        <w:tc>
          <w:tcPr>
            <w:tcW w:w="0" w:type="auto"/>
            <w:vAlign w:val="center"/>
            <w:hideMark/>
          </w:tcPr>
          <w:p w14:paraId="6768C1CE" w14:textId="77777777" w:rsidR="00EC1B45" w:rsidRDefault="00EC1B45">
            <w:pPr>
              <w:rPr>
                <w:rFonts w:eastAsia="Times New Roman"/>
              </w:rPr>
            </w:pPr>
          </w:p>
        </w:tc>
        <w:tc>
          <w:tcPr>
            <w:tcW w:w="0" w:type="auto"/>
            <w:vAlign w:val="center"/>
            <w:hideMark/>
          </w:tcPr>
          <w:p w14:paraId="38DFEBB4" w14:textId="77777777" w:rsidR="00EC1B45" w:rsidRDefault="00EC1B45">
            <w:pPr>
              <w:rPr>
                <w:rFonts w:eastAsia="Times New Roman"/>
                <w:sz w:val="20"/>
                <w:szCs w:val="20"/>
              </w:rPr>
            </w:pPr>
          </w:p>
        </w:tc>
        <w:tc>
          <w:tcPr>
            <w:tcW w:w="0" w:type="auto"/>
            <w:vAlign w:val="center"/>
            <w:hideMark/>
          </w:tcPr>
          <w:p w14:paraId="01623980" w14:textId="77777777" w:rsidR="00EC1B45" w:rsidRDefault="00EC1B45">
            <w:pPr>
              <w:rPr>
                <w:rFonts w:eastAsia="Times New Roman"/>
              </w:rPr>
            </w:pPr>
            <w:r>
              <w:rPr>
                <w:rFonts w:eastAsia="Times New Roman"/>
              </w:rPr>
              <w:t xml:space="preserve">1% </w:t>
            </w:r>
          </w:p>
        </w:tc>
        <w:tc>
          <w:tcPr>
            <w:tcW w:w="0" w:type="auto"/>
            <w:vAlign w:val="center"/>
            <w:hideMark/>
          </w:tcPr>
          <w:p w14:paraId="3044A690" w14:textId="77777777" w:rsidR="00EC1B45" w:rsidRDefault="00EC1B45">
            <w:pPr>
              <w:rPr>
                <w:rFonts w:eastAsia="Times New Roman"/>
              </w:rPr>
            </w:pPr>
            <w:r>
              <w:rPr>
                <w:rFonts w:eastAsia="Times New Roman"/>
              </w:rPr>
              <w:t xml:space="preserve">4% </w:t>
            </w:r>
          </w:p>
        </w:tc>
        <w:tc>
          <w:tcPr>
            <w:tcW w:w="0" w:type="auto"/>
            <w:vAlign w:val="center"/>
            <w:hideMark/>
          </w:tcPr>
          <w:p w14:paraId="54B6AB98" w14:textId="77777777" w:rsidR="00EC1B45" w:rsidRDefault="00EC1B45">
            <w:pPr>
              <w:rPr>
                <w:rFonts w:eastAsia="Times New Roman"/>
              </w:rPr>
            </w:pPr>
            <w:r>
              <w:rPr>
                <w:rFonts w:eastAsia="Times New Roman"/>
              </w:rPr>
              <w:t xml:space="preserve">34% </w:t>
            </w:r>
          </w:p>
        </w:tc>
        <w:tc>
          <w:tcPr>
            <w:tcW w:w="0" w:type="auto"/>
            <w:vAlign w:val="center"/>
            <w:hideMark/>
          </w:tcPr>
          <w:p w14:paraId="7EE1BDEB" w14:textId="77777777" w:rsidR="00EC1B45" w:rsidRDefault="00EC1B45">
            <w:pPr>
              <w:rPr>
                <w:rFonts w:eastAsia="Times New Roman"/>
              </w:rPr>
            </w:pPr>
            <w:r>
              <w:rPr>
                <w:rFonts w:eastAsia="Times New Roman"/>
              </w:rPr>
              <w:t xml:space="preserve">5% </w:t>
            </w:r>
          </w:p>
        </w:tc>
        <w:tc>
          <w:tcPr>
            <w:tcW w:w="0" w:type="auto"/>
            <w:vAlign w:val="center"/>
            <w:hideMark/>
          </w:tcPr>
          <w:p w14:paraId="353FE4D8" w14:textId="77777777" w:rsidR="00EC1B45" w:rsidRDefault="00EC1B45">
            <w:pPr>
              <w:rPr>
                <w:rFonts w:eastAsia="Times New Roman"/>
              </w:rPr>
            </w:pPr>
          </w:p>
        </w:tc>
        <w:tc>
          <w:tcPr>
            <w:tcW w:w="0" w:type="auto"/>
            <w:vAlign w:val="center"/>
            <w:hideMark/>
          </w:tcPr>
          <w:p w14:paraId="6F3B11B3" w14:textId="77777777" w:rsidR="00EC1B45" w:rsidRDefault="00EC1B45">
            <w:pPr>
              <w:rPr>
                <w:rFonts w:eastAsia="Times New Roman"/>
                <w:sz w:val="20"/>
                <w:szCs w:val="20"/>
              </w:rPr>
            </w:pPr>
          </w:p>
        </w:tc>
        <w:tc>
          <w:tcPr>
            <w:tcW w:w="0" w:type="auto"/>
            <w:vAlign w:val="center"/>
            <w:hideMark/>
          </w:tcPr>
          <w:p w14:paraId="4822FB0F" w14:textId="77777777" w:rsidR="00EC1B45" w:rsidRDefault="00EC1B45">
            <w:pPr>
              <w:rPr>
                <w:rFonts w:eastAsia="Times New Roman"/>
                <w:sz w:val="20"/>
                <w:szCs w:val="20"/>
              </w:rPr>
            </w:pPr>
          </w:p>
        </w:tc>
        <w:tc>
          <w:tcPr>
            <w:tcW w:w="0" w:type="auto"/>
            <w:vAlign w:val="center"/>
            <w:hideMark/>
          </w:tcPr>
          <w:p w14:paraId="0106522F" w14:textId="77777777" w:rsidR="00EC1B45" w:rsidRDefault="00EC1B45">
            <w:pPr>
              <w:rPr>
                <w:rFonts w:eastAsia="Times New Roman"/>
                <w:sz w:val="20"/>
                <w:szCs w:val="20"/>
              </w:rPr>
            </w:pPr>
          </w:p>
        </w:tc>
        <w:tc>
          <w:tcPr>
            <w:tcW w:w="0" w:type="auto"/>
            <w:vAlign w:val="center"/>
            <w:hideMark/>
          </w:tcPr>
          <w:p w14:paraId="6A8B7F7B" w14:textId="77777777" w:rsidR="00EC1B45" w:rsidRDefault="00EC1B45">
            <w:pPr>
              <w:rPr>
                <w:rFonts w:eastAsia="Times New Roman"/>
                <w:sz w:val="20"/>
                <w:szCs w:val="20"/>
              </w:rPr>
            </w:pPr>
          </w:p>
        </w:tc>
        <w:tc>
          <w:tcPr>
            <w:tcW w:w="0" w:type="auto"/>
            <w:vAlign w:val="center"/>
            <w:hideMark/>
          </w:tcPr>
          <w:p w14:paraId="04A68A8C" w14:textId="77777777" w:rsidR="00EC1B45" w:rsidRDefault="00EC1B45">
            <w:pPr>
              <w:rPr>
                <w:rFonts w:eastAsia="Times New Roman"/>
              </w:rPr>
            </w:pPr>
            <w:r>
              <w:rPr>
                <w:rFonts w:eastAsia="Times New Roman"/>
              </w:rPr>
              <w:t xml:space="preserve">2% </w:t>
            </w:r>
          </w:p>
        </w:tc>
        <w:tc>
          <w:tcPr>
            <w:tcW w:w="0" w:type="auto"/>
            <w:vAlign w:val="center"/>
            <w:hideMark/>
          </w:tcPr>
          <w:p w14:paraId="041DDB47" w14:textId="77777777" w:rsidR="00EC1B45" w:rsidRDefault="00EC1B45">
            <w:pPr>
              <w:rPr>
                <w:rFonts w:eastAsia="Times New Roman"/>
              </w:rPr>
            </w:pPr>
            <w:r>
              <w:rPr>
                <w:rFonts w:eastAsia="Times New Roman"/>
              </w:rPr>
              <w:t xml:space="preserve">100% </w:t>
            </w:r>
          </w:p>
        </w:tc>
      </w:tr>
      <w:tr w:rsidR="00EC1B45" w14:paraId="1CD0ABEF" w14:textId="77777777">
        <w:trPr>
          <w:divId w:val="2067530654"/>
          <w:tblCellSpacing w:w="15" w:type="dxa"/>
        </w:trPr>
        <w:tc>
          <w:tcPr>
            <w:tcW w:w="0" w:type="auto"/>
            <w:vAlign w:val="center"/>
            <w:hideMark/>
          </w:tcPr>
          <w:p w14:paraId="165F0270" w14:textId="77777777" w:rsidR="00EC1B45" w:rsidRDefault="00EC1B45">
            <w:pPr>
              <w:rPr>
                <w:rFonts w:eastAsia="Times New Roman"/>
              </w:rPr>
            </w:pPr>
            <w:r>
              <w:rPr>
                <w:rFonts w:eastAsia="Times New Roman"/>
              </w:rPr>
              <w:t xml:space="preserve">Bartow </w:t>
            </w:r>
          </w:p>
        </w:tc>
        <w:tc>
          <w:tcPr>
            <w:tcW w:w="0" w:type="auto"/>
            <w:vAlign w:val="center"/>
            <w:hideMark/>
          </w:tcPr>
          <w:p w14:paraId="55ED3AE2" w14:textId="77777777" w:rsidR="00EC1B45" w:rsidRDefault="00EC1B45">
            <w:pPr>
              <w:rPr>
                <w:rFonts w:eastAsia="Times New Roman"/>
              </w:rPr>
            </w:pPr>
          </w:p>
        </w:tc>
        <w:tc>
          <w:tcPr>
            <w:tcW w:w="0" w:type="auto"/>
            <w:vAlign w:val="center"/>
            <w:hideMark/>
          </w:tcPr>
          <w:p w14:paraId="08F8D2C9" w14:textId="77777777" w:rsidR="00EC1B45" w:rsidRDefault="00EC1B45">
            <w:pPr>
              <w:rPr>
                <w:rFonts w:eastAsia="Times New Roman"/>
              </w:rPr>
            </w:pPr>
            <w:r>
              <w:rPr>
                <w:rFonts w:eastAsia="Times New Roman"/>
              </w:rPr>
              <w:t xml:space="preserve">71% </w:t>
            </w:r>
          </w:p>
        </w:tc>
        <w:tc>
          <w:tcPr>
            <w:tcW w:w="0" w:type="auto"/>
            <w:vAlign w:val="center"/>
            <w:hideMark/>
          </w:tcPr>
          <w:p w14:paraId="4CBB24F6" w14:textId="77777777" w:rsidR="00EC1B45" w:rsidRDefault="00EC1B45">
            <w:pPr>
              <w:rPr>
                <w:rFonts w:eastAsia="Times New Roman"/>
              </w:rPr>
            </w:pPr>
          </w:p>
        </w:tc>
        <w:tc>
          <w:tcPr>
            <w:tcW w:w="0" w:type="auto"/>
            <w:vAlign w:val="center"/>
            <w:hideMark/>
          </w:tcPr>
          <w:p w14:paraId="4285D732" w14:textId="77777777" w:rsidR="00EC1B45" w:rsidRDefault="00EC1B45">
            <w:pPr>
              <w:rPr>
                <w:rFonts w:eastAsia="Times New Roman"/>
              </w:rPr>
            </w:pPr>
            <w:r>
              <w:rPr>
                <w:rFonts w:eastAsia="Times New Roman"/>
              </w:rPr>
              <w:t xml:space="preserve">3% </w:t>
            </w:r>
          </w:p>
        </w:tc>
        <w:tc>
          <w:tcPr>
            <w:tcW w:w="0" w:type="auto"/>
            <w:vAlign w:val="center"/>
            <w:hideMark/>
          </w:tcPr>
          <w:p w14:paraId="239D6D3C" w14:textId="77777777" w:rsidR="00EC1B45" w:rsidRDefault="00EC1B45">
            <w:pPr>
              <w:rPr>
                <w:rFonts w:eastAsia="Times New Roman"/>
              </w:rPr>
            </w:pPr>
          </w:p>
        </w:tc>
        <w:tc>
          <w:tcPr>
            <w:tcW w:w="0" w:type="auto"/>
            <w:vAlign w:val="center"/>
            <w:hideMark/>
          </w:tcPr>
          <w:p w14:paraId="697468FE" w14:textId="77777777" w:rsidR="00EC1B45" w:rsidRDefault="00EC1B45">
            <w:pPr>
              <w:rPr>
                <w:rFonts w:eastAsia="Times New Roman"/>
              </w:rPr>
            </w:pPr>
            <w:r>
              <w:rPr>
                <w:rFonts w:eastAsia="Times New Roman"/>
              </w:rPr>
              <w:t xml:space="preserve">16% </w:t>
            </w:r>
          </w:p>
        </w:tc>
        <w:tc>
          <w:tcPr>
            <w:tcW w:w="0" w:type="auto"/>
            <w:vAlign w:val="center"/>
            <w:hideMark/>
          </w:tcPr>
          <w:p w14:paraId="31ECBC14" w14:textId="77777777" w:rsidR="00EC1B45" w:rsidRDefault="00EC1B45">
            <w:pPr>
              <w:rPr>
                <w:rFonts w:eastAsia="Times New Roman"/>
              </w:rPr>
            </w:pPr>
          </w:p>
        </w:tc>
        <w:tc>
          <w:tcPr>
            <w:tcW w:w="0" w:type="auto"/>
            <w:vAlign w:val="center"/>
            <w:hideMark/>
          </w:tcPr>
          <w:p w14:paraId="61F82301" w14:textId="77777777" w:rsidR="00EC1B45" w:rsidRDefault="00EC1B45">
            <w:pPr>
              <w:rPr>
                <w:rFonts w:eastAsia="Times New Roman"/>
                <w:sz w:val="20"/>
                <w:szCs w:val="20"/>
              </w:rPr>
            </w:pPr>
          </w:p>
        </w:tc>
        <w:tc>
          <w:tcPr>
            <w:tcW w:w="0" w:type="auto"/>
            <w:vAlign w:val="center"/>
            <w:hideMark/>
          </w:tcPr>
          <w:p w14:paraId="0763D21B" w14:textId="77777777" w:rsidR="00EC1B45" w:rsidRDefault="00EC1B45">
            <w:pPr>
              <w:rPr>
                <w:rFonts w:eastAsia="Times New Roman"/>
              </w:rPr>
            </w:pPr>
            <w:r>
              <w:rPr>
                <w:rFonts w:eastAsia="Times New Roman"/>
              </w:rPr>
              <w:t xml:space="preserve">1% </w:t>
            </w:r>
          </w:p>
        </w:tc>
        <w:tc>
          <w:tcPr>
            <w:tcW w:w="0" w:type="auto"/>
            <w:vAlign w:val="center"/>
            <w:hideMark/>
          </w:tcPr>
          <w:p w14:paraId="1B800923" w14:textId="77777777" w:rsidR="00EC1B45" w:rsidRDefault="00EC1B45">
            <w:pPr>
              <w:rPr>
                <w:rFonts w:eastAsia="Times New Roman"/>
              </w:rPr>
            </w:pPr>
          </w:p>
        </w:tc>
        <w:tc>
          <w:tcPr>
            <w:tcW w:w="0" w:type="auto"/>
            <w:vAlign w:val="center"/>
            <w:hideMark/>
          </w:tcPr>
          <w:p w14:paraId="19EB4774" w14:textId="77777777" w:rsidR="00EC1B45" w:rsidRDefault="00EC1B45">
            <w:pPr>
              <w:rPr>
                <w:rFonts w:eastAsia="Times New Roman"/>
                <w:sz w:val="20"/>
                <w:szCs w:val="20"/>
              </w:rPr>
            </w:pPr>
          </w:p>
        </w:tc>
        <w:tc>
          <w:tcPr>
            <w:tcW w:w="0" w:type="auto"/>
            <w:vAlign w:val="center"/>
            <w:hideMark/>
          </w:tcPr>
          <w:p w14:paraId="7220E868" w14:textId="77777777" w:rsidR="00EC1B45" w:rsidRDefault="00EC1B45">
            <w:pPr>
              <w:rPr>
                <w:rFonts w:eastAsia="Times New Roman"/>
                <w:sz w:val="20"/>
                <w:szCs w:val="20"/>
              </w:rPr>
            </w:pPr>
          </w:p>
        </w:tc>
        <w:tc>
          <w:tcPr>
            <w:tcW w:w="0" w:type="auto"/>
            <w:vAlign w:val="center"/>
            <w:hideMark/>
          </w:tcPr>
          <w:p w14:paraId="7380D19E" w14:textId="77777777" w:rsidR="00EC1B45" w:rsidRDefault="00EC1B45">
            <w:pPr>
              <w:rPr>
                <w:rFonts w:eastAsia="Times New Roman"/>
              </w:rPr>
            </w:pPr>
            <w:r>
              <w:rPr>
                <w:rFonts w:eastAsia="Times New Roman"/>
              </w:rPr>
              <w:t xml:space="preserve">5% </w:t>
            </w:r>
          </w:p>
        </w:tc>
        <w:tc>
          <w:tcPr>
            <w:tcW w:w="0" w:type="auto"/>
            <w:vAlign w:val="center"/>
            <w:hideMark/>
          </w:tcPr>
          <w:p w14:paraId="2FF693B5" w14:textId="77777777" w:rsidR="00EC1B45" w:rsidRDefault="00EC1B45">
            <w:pPr>
              <w:rPr>
                <w:rFonts w:eastAsia="Times New Roman"/>
              </w:rPr>
            </w:pPr>
            <w:r>
              <w:rPr>
                <w:rFonts w:eastAsia="Times New Roman"/>
              </w:rPr>
              <w:t xml:space="preserve">1% </w:t>
            </w:r>
          </w:p>
        </w:tc>
        <w:tc>
          <w:tcPr>
            <w:tcW w:w="0" w:type="auto"/>
            <w:vAlign w:val="center"/>
            <w:hideMark/>
          </w:tcPr>
          <w:p w14:paraId="218D6398" w14:textId="77777777" w:rsidR="00EC1B45" w:rsidRDefault="00EC1B45">
            <w:pPr>
              <w:rPr>
                <w:rFonts w:eastAsia="Times New Roman"/>
              </w:rPr>
            </w:pPr>
          </w:p>
        </w:tc>
        <w:tc>
          <w:tcPr>
            <w:tcW w:w="0" w:type="auto"/>
            <w:vAlign w:val="center"/>
            <w:hideMark/>
          </w:tcPr>
          <w:p w14:paraId="483273B8" w14:textId="77777777" w:rsidR="00EC1B45" w:rsidRDefault="00EC1B45">
            <w:pPr>
              <w:rPr>
                <w:rFonts w:eastAsia="Times New Roman"/>
                <w:sz w:val="20"/>
                <w:szCs w:val="20"/>
              </w:rPr>
            </w:pPr>
          </w:p>
        </w:tc>
        <w:tc>
          <w:tcPr>
            <w:tcW w:w="0" w:type="auto"/>
            <w:vAlign w:val="center"/>
            <w:hideMark/>
          </w:tcPr>
          <w:p w14:paraId="528E27D8" w14:textId="77777777" w:rsidR="00EC1B45" w:rsidRDefault="00EC1B45">
            <w:pPr>
              <w:rPr>
                <w:rFonts w:eastAsia="Times New Roman"/>
                <w:sz w:val="20"/>
                <w:szCs w:val="20"/>
              </w:rPr>
            </w:pPr>
          </w:p>
        </w:tc>
        <w:tc>
          <w:tcPr>
            <w:tcW w:w="0" w:type="auto"/>
            <w:vAlign w:val="center"/>
            <w:hideMark/>
          </w:tcPr>
          <w:p w14:paraId="329B66AE" w14:textId="77777777" w:rsidR="00EC1B45" w:rsidRDefault="00EC1B45">
            <w:pPr>
              <w:rPr>
                <w:rFonts w:eastAsia="Times New Roman"/>
              </w:rPr>
            </w:pPr>
            <w:r>
              <w:rPr>
                <w:rFonts w:eastAsia="Times New Roman"/>
              </w:rPr>
              <w:t xml:space="preserve">1% </w:t>
            </w:r>
          </w:p>
        </w:tc>
        <w:tc>
          <w:tcPr>
            <w:tcW w:w="0" w:type="auto"/>
            <w:vAlign w:val="center"/>
            <w:hideMark/>
          </w:tcPr>
          <w:p w14:paraId="0EBEF98E" w14:textId="77777777" w:rsidR="00EC1B45" w:rsidRDefault="00EC1B45">
            <w:pPr>
              <w:rPr>
                <w:rFonts w:eastAsia="Times New Roman"/>
              </w:rPr>
            </w:pPr>
          </w:p>
        </w:tc>
        <w:tc>
          <w:tcPr>
            <w:tcW w:w="0" w:type="auto"/>
            <w:vAlign w:val="center"/>
            <w:hideMark/>
          </w:tcPr>
          <w:p w14:paraId="4F7875FB" w14:textId="77777777" w:rsidR="00EC1B45" w:rsidRDefault="00EC1B45">
            <w:pPr>
              <w:rPr>
                <w:rFonts w:eastAsia="Times New Roman"/>
                <w:sz w:val="20"/>
                <w:szCs w:val="20"/>
              </w:rPr>
            </w:pPr>
          </w:p>
        </w:tc>
        <w:tc>
          <w:tcPr>
            <w:tcW w:w="0" w:type="auto"/>
            <w:vAlign w:val="center"/>
            <w:hideMark/>
          </w:tcPr>
          <w:p w14:paraId="5B52FD44" w14:textId="77777777" w:rsidR="00EC1B45" w:rsidRDefault="00EC1B45">
            <w:pPr>
              <w:rPr>
                <w:rFonts w:eastAsia="Times New Roman"/>
                <w:sz w:val="20"/>
                <w:szCs w:val="20"/>
              </w:rPr>
            </w:pPr>
          </w:p>
        </w:tc>
        <w:tc>
          <w:tcPr>
            <w:tcW w:w="0" w:type="auto"/>
            <w:vAlign w:val="center"/>
            <w:hideMark/>
          </w:tcPr>
          <w:p w14:paraId="19CB06CD" w14:textId="77777777" w:rsidR="00EC1B45" w:rsidRDefault="00EC1B45">
            <w:pPr>
              <w:rPr>
                <w:rFonts w:eastAsia="Times New Roman"/>
              </w:rPr>
            </w:pPr>
            <w:r>
              <w:rPr>
                <w:rFonts w:eastAsia="Times New Roman"/>
              </w:rPr>
              <w:t xml:space="preserve">100% </w:t>
            </w:r>
          </w:p>
        </w:tc>
      </w:tr>
      <w:tr w:rsidR="00EC1B45" w14:paraId="590E96AC" w14:textId="77777777">
        <w:trPr>
          <w:divId w:val="2067530654"/>
          <w:tblCellSpacing w:w="15" w:type="dxa"/>
        </w:trPr>
        <w:tc>
          <w:tcPr>
            <w:tcW w:w="0" w:type="auto"/>
            <w:vAlign w:val="center"/>
            <w:hideMark/>
          </w:tcPr>
          <w:p w14:paraId="0C60B1EA" w14:textId="77777777" w:rsidR="00EC1B45" w:rsidRDefault="00EC1B45">
            <w:pPr>
              <w:rPr>
                <w:rFonts w:eastAsia="Times New Roman"/>
              </w:rPr>
            </w:pPr>
            <w:r>
              <w:rPr>
                <w:rFonts w:eastAsia="Times New Roman"/>
              </w:rPr>
              <w:t xml:space="preserve">Carroll </w:t>
            </w:r>
          </w:p>
        </w:tc>
        <w:tc>
          <w:tcPr>
            <w:tcW w:w="0" w:type="auto"/>
            <w:vAlign w:val="center"/>
            <w:hideMark/>
          </w:tcPr>
          <w:p w14:paraId="7496196C" w14:textId="77777777" w:rsidR="00EC1B45" w:rsidRDefault="00EC1B45">
            <w:pPr>
              <w:rPr>
                <w:rFonts w:eastAsia="Times New Roman"/>
              </w:rPr>
            </w:pPr>
          </w:p>
        </w:tc>
        <w:tc>
          <w:tcPr>
            <w:tcW w:w="0" w:type="auto"/>
            <w:vAlign w:val="center"/>
            <w:hideMark/>
          </w:tcPr>
          <w:p w14:paraId="3D5A4603" w14:textId="77777777" w:rsidR="00EC1B45" w:rsidRDefault="00EC1B45">
            <w:pPr>
              <w:rPr>
                <w:rFonts w:eastAsia="Times New Roman"/>
                <w:sz w:val="20"/>
                <w:szCs w:val="20"/>
              </w:rPr>
            </w:pPr>
          </w:p>
        </w:tc>
        <w:tc>
          <w:tcPr>
            <w:tcW w:w="0" w:type="auto"/>
            <w:vAlign w:val="center"/>
            <w:hideMark/>
          </w:tcPr>
          <w:p w14:paraId="4B3CABA5" w14:textId="77777777" w:rsidR="00EC1B45" w:rsidRDefault="00EC1B45">
            <w:pPr>
              <w:rPr>
                <w:rFonts w:eastAsia="Times New Roman"/>
              </w:rPr>
            </w:pPr>
            <w:r>
              <w:rPr>
                <w:rFonts w:eastAsia="Times New Roman"/>
              </w:rPr>
              <w:t xml:space="preserve">78% </w:t>
            </w:r>
          </w:p>
        </w:tc>
        <w:tc>
          <w:tcPr>
            <w:tcW w:w="0" w:type="auto"/>
            <w:vAlign w:val="center"/>
            <w:hideMark/>
          </w:tcPr>
          <w:p w14:paraId="7191A883" w14:textId="77777777" w:rsidR="00EC1B45" w:rsidRDefault="00EC1B45">
            <w:pPr>
              <w:rPr>
                <w:rFonts w:eastAsia="Times New Roman"/>
              </w:rPr>
            </w:pPr>
          </w:p>
        </w:tc>
        <w:tc>
          <w:tcPr>
            <w:tcW w:w="0" w:type="auto"/>
            <w:vAlign w:val="center"/>
            <w:hideMark/>
          </w:tcPr>
          <w:p w14:paraId="7BFAA60B" w14:textId="77777777" w:rsidR="00EC1B45" w:rsidRDefault="00EC1B45">
            <w:pPr>
              <w:rPr>
                <w:rFonts w:eastAsia="Times New Roman"/>
              </w:rPr>
            </w:pPr>
            <w:r>
              <w:rPr>
                <w:rFonts w:eastAsia="Times New Roman"/>
              </w:rPr>
              <w:t xml:space="preserve">1% </w:t>
            </w:r>
          </w:p>
        </w:tc>
        <w:tc>
          <w:tcPr>
            <w:tcW w:w="0" w:type="auto"/>
            <w:vAlign w:val="center"/>
            <w:hideMark/>
          </w:tcPr>
          <w:p w14:paraId="59C0E8F5" w14:textId="77777777" w:rsidR="00EC1B45" w:rsidRDefault="00EC1B45">
            <w:pPr>
              <w:rPr>
                <w:rFonts w:eastAsia="Times New Roman"/>
              </w:rPr>
            </w:pPr>
            <w:r>
              <w:rPr>
                <w:rFonts w:eastAsia="Times New Roman"/>
              </w:rPr>
              <w:t xml:space="preserve">4% </w:t>
            </w:r>
          </w:p>
        </w:tc>
        <w:tc>
          <w:tcPr>
            <w:tcW w:w="0" w:type="auto"/>
            <w:vAlign w:val="center"/>
            <w:hideMark/>
          </w:tcPr>
          <w:p w14:paraId="58B5EDAC" w14:textId="77777777" w:rsidR="00EC1B45" w:rsidRDefault="00EC1B45">
            <w:pPr>
              <w:rPr>
                <w:rFonts w:eastAsia="Times New Roman"/>
              </w:rPr>
            </w:pPr>
            <w:r>
              <w:rPr>
                <w:rFonts w:eastAsia="Times New Roman"/>
              </w:rPr>
              <w:t xml:space="preserve">2% </w:t>
            </w:r>
          </w:p>
        </w:tc>
        <w:tc>
          <w:tcPr>
            <w:tcW w:w="0" w:type="auto"/>
            <w:vAlign w:val="center"/>
            <w:hideMark/>
          </w:tcPr>
          <w:p w14:paraId="566BC430" w14:textId="77777777" w:rsidR="00EC1B45" w:rsidRDefault="00EC1B45">
            <w:pPr>
              <w:rPr>
                <w:rFonts w:eastAsia="Times New Roman"/>
              </w:rPr>
            </w:pPr>
          </w:p>
        </w:tc>
        <w:tc>
          <w:tcPr>
            <w:tcW w:w="0" w:type="auto"/>
            <w:vAlign w:val="center"/>
            <w:hideMark/>
          </w:tcPr>
          <w:p w14:paraId="7F524412" w14:textId="77777777" w:rsidR="00EC1B45" w:rsidRDefault="00EC1B45">
            <w:pPr>
              <w:rPr>
                <w:rFonts w:eastAsia="Times New Roman"/>
              </w:rPr>
            </w:pPr>
            <w:r>
              <w:rPr>
                <w:rFonts w:eastAsia="Times New Roman"/>
              </w:rPr>
              <w:t xml:space="preserve">1% </w:t>
            </w:r>
          </w:p>
        </w:tc>
        <w:tc>
          <w:tcPr>
            <w:tcW w:w="0" w:type="auto"/>
            <w:vAlign w:val="center"/>
            <w:hideMark/>
          </w:tcPr>
          <w:p w14:paraId="120A5031" w14:textId="77777777" w:rsidR="00EC1B45" w:rsidRDefault="00EC1B45">
            <w:pPr>
              <w:rPr>
                <w:rFonts w:eastAsia="Times New Roman"/>
              </w:rPr>
            </w:pPr>
            <w:r>
              <w:rPr>
                <w:rFonts w:eastAsia="Times New Roman"/>
              </w:rPr>
              <w:t xml:space="preserve">7% </w:t>
            </w:r>
          </w:p>
        </w:tc>
        <w:tc>
          <w:tcPr>
            <w:tcW w:w="0" w:type="auto"/>
            <w:vAlign w:val="center"/>
            <w:hideMark/>
          </w:tcPr>
          <w:p w14:paraId="30B31FC6" w14:textId="77777777" w:rsidR="00EC1B45" w:rsidRDefault="00EC1B45">
            <w:pPr>
              <w:rPr>
                <w:rFonts w:eastAsia="Times New Roman"/>
              </w:rPr>
            </w:pPr>
          </w:p>
        </w:tc>
        <w:tc>
          <w:tcPr>
            <w:tcW w:w="0" w:type="auto"/>
            <w:vAlign w:val="center"/>
            <w:hideMark/>
          </w:tcPr>
          <w:p w14:paraId="62D6BCB4" w14:textId="77777777" w:rsidR="00EC1B45" w:rsidRDefault="00EC1B45">
            <w:pPr>
              <w:rPr>
                <w:rFonts w:eastAsia="Times New Roman"/>
                <w:sz w:val="20"/>
                <w:szCs w:val="20"/>
              </w:rPr>
            </w:pPr>
          </w:p>
        </w:tc>
        <w:tc>
          <w:tcPr>
            <w:tcW w:w="0" w:type="auto"/>
            <w:vAlign w:val="center"/>
            <w:hideMark/>
          </w:tcPr>
          <w:p w14:paraId="6312340F" w14:textId="77777777" w:rsidR="00EC1B45" w:rsidRDefault="00EC1B45">
            <w:pPr>
              <w:rPr>
                <w:rFonts w:eastAsia="Times New Roman"/>
              </w:rPr>
            </w:pPr>
            <w:r>
              <w:rPr>
                <w:rFonts w:eastAsia="Times New Roman"/>
              </w:rPr>
              <w:t xml:space="preserve">5% </w:t>
            </w:r>
          </w:p>
        </w:tc>
        <w:tc>
          <w:tcPr>
            <w:tcW w:w="0" w:type="auto"/>
            <w:vAlign w:val="center"/>
            <w:hideMark/>
          </w:tcPr>
          <w:p w14:paraId="4C640827" w14:textId="77777777" w:rsidR="00EC1B45" w:rsidRDefault="00EC1B45">
            <w:pPr>
              <w:rPr>
                <w:rFonts w:eastAsia="Times New Roman"/>
              </w:rPr>
            </w:pPr>
          </w:p>
        </w:tc>
        <w:tc>
          <w:tcPr>
            <w:tcW w:w="0" w:type="auto"/>
            <w:vAlign w:val="center"/>
            <w:hideMark/>
          </w:tcPr>
          <w:p w14:paraId="34999ECE" w14:textId="77777777" w:rsidR="00EC1B45" w:rsidRDefault="00EC1B45">
            <w:pPr>
              <w:rPr>
                <w:rFonts w:eastAsia="Times New Roman"/>
                <w:sz w:val="20"/>
                <w:szCs w:val="20"/>
              </w:rPr>
            </w:pPr>
          </w:p>
        </w:tc>
        <w:tc>
          <w:tcPr>
            <w:tcW w:w="0" w:type="auto"/>
            <w:vAlign w:val="center"/>
            <w:hideMark/>
          </w:tcPr>
          <w:p w14:paraId="046E0820" w14:textId="77777777" w:rsidR="00EC1B45" w:rsidRDefault="00EC1B45">
            <w:pPr>
              <w:rPr>
                <w:rFonts w:eastAsia="Times New Roman"/>
                <w:sz w:val="20"/>
                <w:szCs w:val="20"/>
              </w:rPr>
            </w:pPr>
          </w:p>
        </w:tc>
        <w:tc>
          <w:tcPr>
            <w:tcW w:w="0" w:type="auto"/>
            <w:vAlign w:val="center"/>
            <w:hideMark/>
          </w:tcPr>
          <w:p w14:paraId="0C3A6B73" w14:textId="77777777" w:rsidR="00EC1B45" w:rsidRDefault="00EC1B45">
            <w:pPr>
              <w:rPr>
                <w:rFonts w:eastAsia="Times New Roman"/>
                <w:sz w:val="20"/>
                <w:szCs w:val="20"/>
              </w:rPr>
            </w:pPr>
          </w:p>
        </w:tc>
        <w:tc>
          <w:tcPr>
            <w:tcW w:w="0" w:type="auto"/>
            <w:vAlign w:val="center"/>
            <w:hideMark/>
          </w:tcPr>
          <w:p w14:paraId="3838DA9E" w14:textId="77777777" w:rsidR="00EC1B45" w:rsidRDefault="00EC1B45">
            <w:pPr>
              <w:rPr>
                <w:rFonts w:eastAsia="Times New Roman"/>
              </w:rPr>
            </w:pPr>
            <w:r>
              <w:rPr>
                <w:rFonts w:eastAsia="Times New Roman"/>
              </w:rPr>
              <w:t xml:space="preserve">1% </w:t>
            </w:r>
          </w:p>
        </w:tc>
        <w:tc>
          <w:tcPr>
            <w:tcW w:w="0" w:type="auto"/>
            <w:vAlign w:val="center"/>
            <w:hideMark/>
          </w:tcPr>
          <w:p w14:paraId="7827AFF1" w14:textId="77777777" w:rsidR="00EC1B45" w:rsidRDefault="00EC1B45">
            <w:pPr>
              <w:rPr>
                <w:rFonts w:eastAsia="Times New Roman"/>
              </w:rPr>
            </w:pPr>
          </w:p>
        </w:tc>
        <w:tc>
          <w:tcPr>
            <w:tcW w:w="0" w:type="auto"/>
            <w:vAlign w:val="center"/>
            <w:hideMark/>
          </w:tcPr>
          <w:p w14:paraId="2595BADF" w14:textId="77777777" w:rsidR="00EC1B45" w:rsidRDefault="00EC1B45">
            <w:pPr>
              <w:rPr>
                <w:rFonts w:eastAsia="Times New Roman"/>
                <w:sz w:val="20"/>
                <w:szCs w:val="20"/>
              </w:rPr>
            </w:pPr>
          </w:p>
        </w:tc>
        <w:tc>
          <w:tcPr>
            <w:tcW w:w="0" w:type="auto"/>
            <w:vAlign w:val="center"/>
            <w:hideMark/>
          </w:tcPr>
          <w:p w14:paraId="7C2EBC79" w14:textId="77777777" w:rsidR="00EC1B45" w:rsidRDefault="00EC1B45">
            <w:pPr>
              <w:rPr>
                <w:rFonts w:eastAsia="Times New Roman"/>
                <w:sz w:val="20"/>
                <w:szCs w:val="20"/>
              </w:rPr>
            </w:pPr>
          </w:p>
        </w:tc>
        <w:tc>
          <w:tcPr>
            <w:tcW w:w="0" w:type="auto"/>
            <w:vAlign w:val="center"/>
            <w:hideMark/>
          </w:tcPr>
          <w:p w14:paraId="28016864" w14:textId="77777777" w:rsidR="00EC1B45" w:rsidRDefault="00EC1B45">
            <w:pPr>
              <w:rPr>
                <w:rFonts w:eastAsia="Times New Roman"/>
              </w:rPr>
            </w:pPr>
            <w:r>
              <w:rPr>
                <w:rFonts w:eastAsia="Times New Roman"/>
              </w:rPr>
              <w:t xml:space="preserve">100% </w:t>
            </w:r>
          </w:p>
        </w:tc>
      </w:tr>
      <w:tr w:rsidR="00EC1B45" w14:paraId="41421BBD" w14:textId="77777777">
        <w:trPr>
          <w:divId w:val="2067530654"/>
          <w:tblCellSpacing w:w="15" w:type="dxa"/>
        </w:trPr>
        <w:tc>
          <w:tcPr>
            <w:tcW w:w="0" w:type="auto"/>
            <w:vAlign w:val="center"/>
            <w:hideMark/>
          </w:tcPr>
          <w:p w14:paraId="1FB7363A" w14:textId="77777777" w:rsidR="00EC1B45" w:rsidRDefault="00EC1B45">
            <w:pPr>
              <w:rPr>
                <w:rFonts w:eastAsia="Times New Roman"/>
              </w:rPr>
            </w:pPr>
            <w:r>
              <w:rPr>
                <w:rFonts w:eastAsia="Times New Roman"/>
              </w:rPr>
              <w:t xml:space="preserve">Cherokee </w:t>
            </w:r>
          </w:p>
        </w:tc>
        <w:tc>
          <w:tcPr>
            <w:tcW w:w="0" w:type="auto"/>
            <w:vAlign w:val="center"/>
            <w:hideMark/>
          </w:tcPr>
          <w:p w14:paraId="52A81E92" w14:textId="77777777" w:rsidR="00EC1B45" w:rsidRDefault="00EC1B45">
            <w:pPr>
              <w:rPr>
                <w:rFonts w:eastAsia="Times New Roman"/>
              </w:rPr>
            </w:pPr>
          </w:p>
        </w:tc>
        <w:tc>
          <w:tcPr>
            <w:tcW w:w="0" w:type="auto"/>
            <w:vAlign w:val="center"/>
            <w:hideMark/>
          </w:tcPr>
          <w:p w14:paraId="16A9962B" w14:textId="77777777" w:rsidR="00EC1B45" w:rsidRDefault="00EC1B45">
            <w:pPr>
              <w:rPr>
                <w:rFonts w:eastAsia="Times New Roman"/>
              </w:rPr>
            </w:pPr>
            <w:r>
              <w:rPr>
                <w:rFonts w:eastAsia="Times New Roman"/>
              </w:rPr>
              <w:t xml:space="preserve">2% </w:t>
            </w:r>
          </w:p>
        </w:tc>
        <w:tc>
          <w:tcPr>
            <w:tcW w:w="0" w:type="auto"/>
            <w:vAlign w:val="center"/>
            <w:hideMark/>
          </w:tcPr>
          <w:p w14:paraId="02F29BE8" w14:textId="77777777" w:rsidR="00EC1B45" w:rsidRDefault="00EC1B45">
            <w:pPr>
              <w:rPr>
                <w:rFonts w:eastAsia="Times New Roman"/>
              </w:rPr>
            </w:pPr>
          </w:p>
        </w:tc>
        <w:tc>
          <w:tcPr>
            <w:tcW w:w="0" w:type="auto"/>
            <w:vAlign w:val="center"/>
            <w:hideMark/>
          </w:tcPr>
          <w:p w14:paraId="3053D42C" w14:textId="77777777" w:rsidR="00EC1B45" w:rsidRDefault="00EC1B45">
            <w:pPr>
              <w:rPr>
                <w:rFonts w:eastAsia="Times New Roman"/>
              </w:rPr>
            </w:pPr>
            <w:r>
              <w:rPr>
                <w:rFonts w:eastAsia="Times New Roman"/>
              </w:rPr>
              <w:t xml:space="preserve">43% </w:t>
            </w:r>
          </w:p>
        </w:tc>
        <w:tc>
          <w:tcPr>
            <w:tcW w:w="0" w:type="auto"/>
            <w:vAlign w:val="center"/>
            <w:hideMark/>
          </w:tcPr>
          <w:p w14:paraId="1AFF5B01" w14:textId="77777777" w:rsidR="00EC1B45" w:rsidRDefault="00EC1B45">
            <w:pPr>
              <w:rPr>
                <w:rFonts w:eastAsia="Times New Roman"/>
              </w:rPr>
            </w:pPr>
            <w:r>
              <w:rPr>
                <w:rFonts w:eastAsia="Times New Roman"/>
              </w:rPr>
              <w:t xml:space="preserve">1% </w:t>
            </w:r>
          </w:p>
        </w:tc>
        <w:tc>
          <w:tcPr>
            <w:tcW w:w="0" w:type="auto"/>
            <w:vAlign w:val="center"/>
            <w:hideMark/>
          </w:tcPr>
          <w:p w14:paraId="5152F6A0" w14:textId="77777777" w:rsidR="00EC1B45" w:rsidRDefault="00EC1B45">
            <w:pPr>
              <w:rPr>
                <w:rFonts w:eastAsia="Times New Roman"/>
              </w:rPr>
            </w:pPr>
            <w:r>
              <w:rPr>
                <w:rFonts w:eastAsia="Times New Roman"/>
              </w:rPr>
              <w:t xml:space="preserve">25% </w:t>
            </w:r>
          </w:p>
        </w:tc>
        <w:tc>
          <w:tcPr>
            <w:tcW w:w="0" w:type="auto"/>
            <w:vAlign w:val="center"/>
            <w:hideMark/>
          </w:tcPr>
          <w:p w14:paraId="76CC39FA" w14:textId="77777777" w:rsidR="00EC1B45" w:rsidRDefault="00EC1B45">
            <w:pPr>
              <w:rPr>
                <w:rFonts w:eastAsia="Times New Roman"/>
              </w:rPr>
            </w:pPr>
          </w:p>
        </w:tc>
        <w:tc>
          <w:tcPr>
            <w:tcW w:w="0" w:type="auto"/>
            <w:vAlign w:val="center"/>
            <w:hideMark/>
          </w:tcPr>
          <w:p w14:paraId="13D93491" w14:textId="77777777" w:rsidR="00EC1B45" w:rsidRDefault="00EC1B45">
            <w:pPr>
              <w:rPr>
                <w:rFonts w:eastAsia="Times New Roman"/>
                <w:sz w:val="20"/>
                <w:szCs w:val="20"/>
              </w:rPr>
            </w:pPr>
          </w:p>
        </w:tc>
        <w:tc>
          <w:tcPr>
            <w:tcW w:w="0" w:type="auto"/>
            <w:vAlign w:val="center"/>
            <w:hideMark/>
          </w:tcPr>
          <w:p w14:paraId="0EC26530" w14:textId="77777777" w:rsidR="00EC1B45" w:rsidRDefault="00EC1B45">
            <w:pPr>
              <w:rPr>
                <w:rFonts w:eastAsia="Times New Roman"/>
              </w:rPr>
            </w:pPr>
            <w:r>
              <w:rPr>
                <w:rFonts w:eastAsia="Times New Roman"/>
              </w:rPr>
              <w:t xml:space="preserve">3% </w:t>
            </w:r>
          </w:p>
        </w:tc>
        <w:tc>
          <w:tcPr>
            <w:tcW w:w="0" w:type="auto"/>
            <w:vAlign w:val="center"/>
            <w:hideMark/>
          </w:tcPr>
          <w:p w14:paraId="52B092FD" w14:textId="77777777" w:rsidR="00EC1B45" w:rsidRDefault="00EC1B45">
            <w:pPr>
              <w:rPr>
                <w:rFonts w:eastAsia="Times New Roman"/>
              </w:rPr>
            </w:pPr>
          </w:p>
        </w:tc>
        <w:tc>
          <w:tcPr>
            <w:tcW w:w="0" w:type="auto"/>
            <w:vAlign w:val="center"/>
            <w:hideMark/>
          </w:tcPr>
          <w:p w14:paraId="5B03E8B9" w14:textId="77777777" w:rsidR="00EC1B45" w:rsidRDefault="00EC1B45">
            <w:pPr>
              <w:rPr>
                <w:rFonts w:eastAsia="Times New Roman"/>
                <w:sz w:val="20"/>
                <w:szCs w:val="20"/>
              </w:rPr>
            </w:pPr>
          </w:p>
        </w:tc>
        <w:tc>
          <w:tcPr>
            <w:tcW w:w="0" w:type="auto"/>
            <w:vAlign w:val="center"/>
            <w:hideMark/>
          </w:tcPr>
          <w:p w14:paraId="4003E1DD" w14:textId="77777777" w:rsidR="00EC1B45" w:rsidRDefault="00EC1B45">
            <w:pPr>
              <w:rPr>
                <w:rFonts w:eastAsia="Times New Roman"/>
              </w:rPr>
            </w:pPr>
            <w:r>
              <w:rPr>
                <w:rFonts w:eastAsia="Times New Roman"/>
              </w:rPr>
              <w:t xml:space="preserve">3% </w:t>
            </w:r>
          </w:p>
        </w:tc>
        <w:tc>
          <w:tcPr>
            <w:tcW w:w="0" w:type="auto"/>
            <w:vAlign w:val="center"/>
            <w:hideMark/>
          </w:tcPr>
          <w:p w14:paraId="6FFCC143" w14:textId="77777777" w:rsidR="00EC1B45" w:rsidRDefault="00EC1B45">
            <w:pPr>
              <w:rPr>
                <w:rFonts w:eastAsia="Times New Roman"/>
              </w:rPr>
            </w:pPr>
            <w:r>
              <w:rPr>
                <w:rFonts w:eastAsia="Times New Roman"/>
              </w:rPr>
              <w:t xml:space="preserve">20% </w:t>
            </w:r>
          </w:p>
        </w:tc>
        <w:tc>
          <w:tcPr>
            <w:tcW w:w="0" w:type="auto"/>
            <w:vAlign w:val="center"/>
            <w:hideMark/>
          </w:tcPr>
          <w:p w14:paraId="4E8F0958" w14:textId="77777777" w:rsidR="00EC1B45" w:rsidRDefault="00EC1B45">
            <w:pPr>
              <w:rPr>
                <w:rFonts w:eastAsia="Times New Roman"/>
              </w:rPr>
            </w:pPr>
            <w:r>
              <w:rPr>
                <w:rFonts w:eastAsia="Times New Roman"/>
              </w:rPr>
              <w:t xml:space="preserve">3% </w:t>
            </w:r>
          </w:p>
        </w:tc>
        <w:tc>
          <w:tcPr>
            <w:tcW w:w="0" w:type="auto"/>
            <w:vAlign w:val="center"/>
            <w:hideMark/>
          </w:tcPr>
          <w:p w14:paraId="60666549" w14:textId="77777777" w:rsidR="00EC1B45" w:rsidRDefault="00EC1B45">
            <w:pPr>
              <w:rPr>
                <w:rFonts w:eastAsia="Times New Roman"/>
              </w:rPr>
            </w:pPr>
          </w:p>
        </w:tc>
        <w:tc>
          <w:tcPr>
            <w:tcW w:w="0" w:type="auto"/>
            <w:vAlign w:val="center"/>
            <w:hideMark/>
          </w:tcPr>
          <w:p w14:paraId="53488613" w14:textId="77777777" w:rsidR="00EC1B45" w:rsidRDefault="00EC1B45">
            <w:pPr>
              <w:rPr>
                <w:rFonts w:eastAsia="Times New Roman"/>
                <w:sz w:val="20"/>
                <w:szCs w:val="20"/>
              </w:rPr>
            </w:pPr>
          </w:p>
        </w:tc>
        <w:tc>
          <w:tcPr>
            <w:tcW w:w="0" w:type="auto"/>
            <w:vAlign w:val="center"/>
            <w:hideMark/>
          </w:tcPr>
          <w:p w14:paraId="204C579A" w14:textId="77777777" w:rsidR="00EC1B45" w:rsidRDefault="00EC1B45">
            <w:pPr>
              <w:rPr>
                <w:rFonts w:eastAsia="Times New Roman"/>
                <w:sz w:val="20"/>
                <w:szCs w:val="20"/>
              </w:rPr>
            </w:pPr>
          </w:p>
        </w:tc>
        <w:tc>
          <w:tcPr>
            <w:tcW w:w="0" w:type="auto"/>
            <w:vAlign w:val="center"/>
            <w:hideMark/>
          </w:tcPr>
          <w:p w14:paraId="2BC97A79" w14:textId="77777777" w:rsidR="00EC1B45" w:rsidRDefault="00EC1B45">
            <w:pPr>
              <w:rPr>
                <w:rFonts w:eastAsia="Times New Roman"/>
              </w:rPr>
            </w:pPr>
            <w:r>
              <w:rPr>
                <w:rFonts w:eastAsia="Times New Roman"/>
              </w:rPr>
              <w:t xml:space="preserve">1% </w:t>
            </w:r>
          </w:p>
        </w:tc>
        <w:tc>
          <w:tcPr>
            <w:tcW w:w="0" w:type="auto"/>
            <w:vAlign w:val="center"/>
            <w:hideMark/>
          </w:tcPr>
          <w:p w14:paraId="6B6C5164" w14:textId="77777777" w:rsidR="00EC1B45" w:rsidRDefault="00EC1B45">
            <w:pPr>
              <w:rPr>
                <w:rFonts w:eastAsia="Times New Roman"/>
              </w:rPr>
            </w:pPr>
          </w:p>
        </w:tc>
        <w:tc>
          <w:tcPr>
            <w:tcW w:w="0" w:type="auto"/>
            <w:vAlign w:val="center"/>
            <w:hideMark/>
          </w:tcPr>
          <w:p w14:paraId="357B5693" w14:textId="77777777" w:rsidR="00EC1B45" w:rsidRDefault="00EC1B45">
            <w:pPr>
              <w:rPr>
                <w:rFonts w:eastAsia="Times New Roman"/>
                <w:sz w:val="20"/>
                <w:szCs w:val="20"/>
              </w:rPr>
            </w:pPr>
          </w:p>
        </w:tc>
        <w:tc>
          <w:tcPr>
            <w:tcW w:w="0" w:type="auto"/>
            <w:vAlign w:val="center"/>
            <w:hideMark/>
          </w:tcPr>
          <w:p w14:paraId="57B518F2" w14:textId="77777777" w:rsidR="00EC1B45" w:rsidRDefault="00EC1B45">
            <w:pPr>
              <w:rPr>
                <w:rFonts w:eastAsia="Times New Roman"/>
                <w:sz w:val="20"/>
                <w:szCs w:val="20"/>
              </w:rPr>
            </w:pPr>
          </w:p>
        </w:tc>
        <w:tc>
          <w:tcPr>
            <w:tcW w:w="0" w:type="auto"/>
            <w:vAlign w:val="center"/>
            <w:hideMark/>
          </w:tcPr>
          <w:p w14:paraId="598AEA0F" w14:textId="77777777" w:rsidR="00EC1B45" w:rsidRDefault="00EC1B45">
            <w:pPr>
              <w:rPr>
                <w:rFonts w:eastAsia="Times New Roman"/>
              </w:rPr>
            </w:pPr>
            <w:r>
              <w:rPr>
                <w:rFonts w:eastAsia="Times New Roman"/>
              </w:rPr>
              <w:t xml:space="preserve">100% </w:t>
            </w:r>
          </w:p>
        </w:tc>
      </w:tr>
      <w:tr w:rsidR="00EC1B45" w14:paraId="62F3EF38" w14:textId="77777777">
        <w:trPr>
          <w:divId w:val="2067530654"/>
          <w:tblCellSpacing w:w="15" w:type="dxa"/>
        </w:trPr>
        <w:tc>
          <w:tcPr>
            <w:tcW w:w="0" w:type="auto"/>
            <w:vAlign w:val="center"/>
            <w:hideMark/>
          </w:tcPr>
          <w:p w14:paraId="202EF6C8" w14:textId="77777777" w:rsidR="00EC1B45" w:rsidRDefault="00EC1B45">
            <w:pPr>
              <w:rPr>
                <w:rFonts w:eastAsia="Times New Roman"/>
              </w:rPr>
            </w:pPr>
            <w:r>
              <w:rPr>
                <w:rFonts w:eastAsia="Times New Roman"/>
              </w:rPr>
              <w:lastRenderedPageBreak/>
              <w:t xml:space="preserve">Clayton </w:t>
            </w:r>
          </w:p>
        </w:tc>
        <w:tc>
          <w:tcPr>
            <w:tcW w:w="0" w:type="auto"/>
            <w:vAlign w:val="center"/>
            <w:hideMark/>
          </w:tcPr>
          <w:p w14:paraId="44BE1752" w14:textId="77777777" w:rsidR="00EC1B45" w:rsidRDefault="00EC1B45">
            <w:pPr>
              <w:rPr>
                <w:rFonts w:eastAsia="Times New Roman"/>
              </w:rPr>
            </w:pPr>
          </w:p>
        </w:tc>
        <w:tc>
          <w:tcPr>
            <w:tcW w:w="0" w:type="auto"/>
            <w:vAlign w:val="center"/>
            <w:hideMark/>
          </w:tcPr>
          <w:p w14:paraId="4B917543" w14:textId="77777777" w:rsidR="00EC1B45" w:rsidRDefault="00EC1B45">
            <w:pPr>
              <w:rPr>
                <w:rFonts w:eastAsia="Times New Roman"/>
                <w:sz w:val="20"/>
                <w:szCs w:val="20"/>
              </w:rPr>
            </w:pPr>
          </w:p>
        </w:tc>
        <w:tc>
          <w:tcPr>
            <w:tcW w:w="0" w:type="auto"/>
            <w:vAlign w:val="center"/>
            <w:hideMark/>
          </w:tcPr>
          <w:p w14:paraId="264C6854" w14:textId="77777777" w:rsidR="00EC1B45" w:rsidRDefault="00EC1B45">
            <w:pPr>
              <w:rPr>
                <w:rFonts w:eastAsia="Times New Roman"/>
                <w:sz w:val="20"/>
                <w:szCs w:val="20"/>
              </w:rPr>
            </w:pPr>
          </w:p>
        </w:tc>
        <w:tc>
          <w:tcPr>
            <w:tcW w:w="0" w:type="auto"/>
            <w:vAlign w:val="center"/>
            <w:hideMark/>
          </w:tcPr>
          <w:p w14:paraId="5C4B21F3" w14:textId="77777777" w:rsidR="00EC1B45" w:rsidRDefault="00EC1B45">
            <w:pPr>
              <w:rPr>
                <w:rFonts w:eastAsia="Times New Roman"/>
                <w:sz w:val="20"/>
                <w:szCs w:val="20"/>
              </w:rPr>
            </w:pPr>
          </w:p>
        </w:tc>
        <w:tc>
          <w:tcPr>
            <w:tcW w:w="0" w:type="auto"/>
            <w:vAlign w:val="center"/>
            <w:hideMark/>
          </w:tcPr>
          <w:p w14:paraId="49625366" w14:textId="77777777" w:rsidR="00EC1B45" w:rsidRDefault="00EC1B45">
            <w:pPr>
              <w:rPr>
                <w:rFonts w:eastAsia="Times New Roman"/>
              </w:rPr>
            </w:pPr>
            <w:r>
              <w:rPr>
                <w:rFonts w:eastAsia="Times New Roman"/>
              </w:rPr>
              <w:t xml:space="preserve">48% </w:t>
            </w:r>
          </w:p>
        </w:tc>
        <w:tc>
          <w:tcPr>
            <w:tcW w:w="0" w:type="auto"/>
            <w:vAlign w:val="center"/>
            <w:hideMark/>
          </w:tcPr>
          <w:p w14:paraId="5C264E03" w14:textId="77777777" w:rsidR="00EC1B45" w:rsidRDefault="00EC1B45">
            <w:pPr>
              <w:rPr>
                <w:rFonts w:eastAsia="Times New Roman"/>
              </w:rPr>
            </w:pPr>
            <w:r>
              <w:rPr>
                <w:rFonts w:eastAsia="Times New Roman"/>
              </w:rPr>
              <w:t xml:space="preserve">3% </w:t>
            </w:r>
          </w:p>
        </w:tc>
        <w:tc>
          <w:tcPr>
            <w:tcW w:w="0" w:type="auto"/>
            <w:vAlign w:val="center"/>
            <w:hideMark/>
          </w:tcPr>
          <w:p w14:paraId="448BC0C0" w14:textId="77777777" w:rsidR="00EC1B45" w:rsidRDefault="00EC1B45">
            <w:pPr>
              <w:rPr>
                <w:rFonts w:eastAsia="Times New Roman"/>
              </w:rPr>
            </w:pPr>
            <w:r>
              <w:rPr>
                <w:rFonts w:eastAsia="Times New Roman"/>
              </w:rPr>
              <w:t xml:space="preserve">1% </w:t>
            </w:r>
          </w:p>
        </w:tc>
        <w:tc>
          <w:tcPr>
            <w:tcW w:w="0" w:type="auto"/>
            <w:vAlign w:val="center"/>
            <w:hideMark/>
          </w:tcPr>
          <w:p w14:paraId="406E62A9" w14:textId="77777777" w:rsidR="00EC1B45" w:rsidRDefault="00EC1B45">
            <w:pPr>
              <w:rPr>
                <w:rFonts w:eastAsia="Times New Roman"/>
              </w:rPr>
            </w:pPr>
          </w:p>
        </w:tc>
        <w:tc>
          <w:tcPr>
            <w:tcW w:w="0" w:type="auto"/>
            <w:vAlign w:val="center"/>
            <w:hideMark/>
          </w:tcPr>
          <w:p w14:paraId="65CBD039" w14:textId="77777777" w:rsidR="00EC1B45" w:rsidRDefault="00EC1B45">
            <w:pPr>
              <w:rPr>
                <w:rFonts w:eastAsia="Times New Roman"/>
              </w:rPr>
            </w:pPr>
            <w:r>
              <w:rPr>
                <w:rFonts w:eastAsia="Times New Roman"/>
              </w:rPr>
              <w:t xml:space="preserve">7% </w:t>
            </w:r>
          </w:p>
        </w:tc>
        <w:tc>
          <w:tcPr>
            <w:tcW w:w="0" w:type="auto"/>
            <w:vAlign w:val="center"/>
            <w:hideMark/>
          </w:tcPr>
          <w:p w14:paraId="57000AF3" w14:textId="77777777" w:rsidR="00EC1B45" w:rsidRDefault="00EC1B45">
            <w:pPr>
              <w:rPr>
                <w:rFonts w:eastAsia="Times New Roman"/>
              </w:rPr>
            </w:pPr>
            <w:r>
              <w:rPr>
                <w:rFonts w:eastAsia="Times New Roman"/>
              </w:rPr>
              <w:t xml:space="preserve">1% </w:t>
            </w:r>
          </w:p>
        </w:tc>
        <w:tc>
          <w:tcPr>
            <w:tcW w:w="0" w:type="auto"/>
            <w:vAlign w:val="center"/>
            <w:hideMark/>
          </w:tcPr>
          <w:p w14:paraId="37B0E9DD" w14:textId="77777777" w:rsidR="00EC1B45" w:rsidRDefault="00EC1B45">
            <w:pPr>
              <w:rPr>
                <w:rFonts w:eastAsia="Times New Roman"/>
              </w:rPr>
            </w:pPr>
            <w:r>
              <w:rPr>
                <w:rFonts w:eastAsia="Times New Roman"/>
              </w:rPr>
              <w:t xml:space="preserve">4% </w:t>
            </w:r>
          </w:p>
        </w:tc>
        <w:tc>
          <w:tcPr>
            <w:tcW w:w="0" w:type="auto"/>
            <w:vAlign w:val="center"/>
            <w:hideMark/>
          </w:tcPr>
          <w:p w14:paraId="1908981B" w14:textId="77777777" w:rsidR="00EC1B45" w:rsidRDefault="00EC1B45">
            <w:pPr>
              <w:rPr>
                <w:rFonts w:eastAsia="Times New Roman"/>
              </w:rPr>
            </w:pPr>
          </w:p>
        </w:tc>
        <w:tc>
          <w:tcPr>
            <w:tcW w:w="0" w:type="auto"/>
            <w:vAlign w:val="center"/>
            <w:hideMark/>
          </w:tcPr>
          <w:p w14:paraId="79C00EF5" w14:textId="77777777" w:rsidR="00EC1B45" w:rsidRDefault="00EC1B45">
            <w:pPr>
              <w:rPr>
                <w:rFonts w:eastAsia="Times New Roman"/>
              </w:rPr>
            </w:pPr>
            <w:r>
              <w:rPr>
                <w:rFonts w:eastAsia="Times New Roman"/>
              </w:rPr>
              <w:t xml:space="preserve">27% </w:t>
            </w:r>
          </w:p>
        </w:tc>
        <w:tc>
          <w:tcPr>
            <w:tcW w:w="0" w:type="auto"/>
            <w:vAlign w:val="center"/>
            <w:hideMark/>
          </w:tcPr>
          <w:p w14:paraId="580AD453" w14:textId="77777777" w:rsidR="00EC1B45" w:rsidRDefault="00EC1B45">
            <w:pPr>
              <w:rPr>
                <w:rFonts w:eastAsia="Times New Roman"/>
              </w:rPr>
            </w:pPr>
            <w:r>
              <w:rPr>
                <w:rFonts w:eastAsia="Times New Roman"/>
              </w:rPr>
              <w:t xml:space="preserve">2% </w:t>
            </w:r>
          </w:p>
        </w:tc>
        <w:tc>
          <w:tcPr>
            <w:tcW w:w="0" w:type="auto"/>
            <w:vAlign w:val="center"/>
            <w:hideMark/>
          </w:tcPr>
          <w:p w14:paraId="32804FCA" w14:textId="77777777" w:rsidR="00EC1B45" w:rsidRDefault="00EC1B45">
            <w:pPr>
              <w:rPr>
                <w:rFonts w:eastAsia="Times New Roman"/>
              </w:rPr>
            </w:pPr>
          </w:p>
        </w:tc>
        <w:tc>
          <w:tcPr>
            <w:tcW w:w="0" w:type="auto"/>
            <w:vAlign w:val="center"/>
            <w:hideMark/>
          </w:tcPr>
          <w:p w14:paraId="7F81D7D7" w14:textId="77777777" w:rsidR="00EC1B45" w:rsidRDefault="00EC1B45">
            <w:pPr>
              <w:rPr>
                <w:rFonts w:eastAsia="Times New Roman"/>
              </w:rPr>
            </w:pPr>
            <w:r>
              <w:rPr>
                <w:rFonts w:eastAsia="Times New Roman"/>
              </w:rPr>
              <w:t xml:space="preserve">6% </w:t>
            </w:r>
          </w:p>
        </w:tc>
        <w:tc>
          <w:tcPr>
            <w:tcW w:w="0" w:type="auto"/>
            <w:vAlign w:val="center"/>
            <w:hideMark/>
          </w:tcPr>
          <w:p w14:paraId="33423CAE" w14:textId="77777777" w:rsidR="00EC1B45" w:rsidRDefault="00EC1B45">
            <w:pPr>
              <w:rPr>
                <w:rFonts w:eastAsia="Times New Roman"/>
              </w:rPr>
            </w:pPr>
          </w:p>
        </w:tc>
        <w:tc>
          <w:tcPr>
            <w:tcW w:w="0" w:type="auto"/>
            <w:vAlign w:val="center"/>
            <w:hideMark/>
          </w:tcPr>
          <w:p w14:paraId="0F1EB681" w14:textId="77777777" w:rsidR="00EC1B45" w:rsidRDefault="00EC1B45">
            <w:pPr>
              <w:rPr>
                <w:rFonts w:eastAsia="Times New Roman"/>
                <w:sz w:val="20"/>
                <w:szCs w:val="20"/>
              </w:rPr>
            </w:pPr>
          </w:p>
        </w:tc>
        <w:tc>
          <w:tcPr>
            <w:tcW w:w="0" w:type="auto"/>
            <w:vAlign w:val="center"/>
            <w:hideMark/>
          </w:tcPr>
          <w:p w14:paraId="284C3DCB" w14:textId="77777777" w:rsidR="00EC1B45" w:rsidRDefault="00EC1B45">
            <w:pPr>
              <w:rPr>
                <w:rFonts w:eastAsia="Times New Roman"/>
              </w:rPr>
            </w:pPr>
            <w:r>
              <w:rPr>
                <w:rFonts w:eastAsia="Times New Roman"/>
              </w:rPr>
              <w:t xml:space="preserve">1% </w:t>
            </w:r>
          </w:p>
        </w:tc>
        <w:tc>
          <w:tcPr>
            <w:tcW w:w="0" w:type="auto"/>
            <w:vAlign w:val="center"/>
            <w:hideMark/>
          </w:tcPr>
          <w:p w14:paraId="0FEB60CD" w14:textId="77777777" w:rsidR="00EC1B45" w:rsidRDefault="00EC1B45">
            <w:pPr>
              <w:rPr>
                <w:rFonts w:eastAsia="Times New Roman"/>
              </w:rPr>
            </w:pPr>
            <w:r>
              <w:rPr>
                <w:rFonts w:eastAsia="Times New Roman"/>
              </w:rPr>
              <w:t xml:space="preserve">1% </w:t>
            </w:r>
          </w:p>
        </w:tc>
        <w:tc>
          <w:tcPr>
            <w:tcW w:w="0" w:type="auto"/>
            <w:vAlign w:val="center"/>
            <w:hideMark/>
          </w:tcPr>
          <w:p w14:paraId="53ED59F6" w14:textId="77777777" w:rsidR="00EC1B45" w:rsidRDefault="00EC1B45">
            <w:pPr>
              <w:rPr>
                <w:rFonts w:eastAsia="Times New Roman"/>
              </w:rPr>
            </w:pPr>
          </w:p>
        </w:tc>
        <w:tc>
          <w:tcPr>
            <w:tcW w:w="0" w:type="auto"/>
            <w:vAlign w:val="center"/>
            <w:hideMark/>
          </w:tcPr>
          <w:p w14:paraId="53A102C4" w14:textId="77777777" w:rsidR="00EC1B45" w:rsidRDefault="00EC1B45">
            <w:pPr>
              <w:rPr>
                <w:rFonts w:eastAsia="Times New Roman"/>
              </w:rPr>
            </w:pPr>
            <w:r>
              <w:rPr>
                <w:rFonts w:eastAsia="Times New Roman"/>
              </w:rPr>
              <w:t xml:space="preserve">100% </w:t>
            </w:r>
          </w:p>
        </w:tc>
      </w:tr>
      <w:tr w:rsidR="00EC1B45" w14:paraId="7092E878" w14:textId="77777777">
        <w:trPr>
          <w:divId w:val="2067530654"/>
          <w:tblCellSpacing w:w="15" w:type="dxa"/>
        </w:trPr>
        <w:tc>
          <w:tcPr>
            <w:tcW w:w="0" w:type="auto"/>
            <w:vAlign w:val="center"/>
            <w:hideMark/>
          </w:tcPr>
          <w:p w14:paraId="432D2544" w14:textId="77777777" w:rsidR="00EC1B45" w:rsidRDefault="00EC1B45">
            <w:pPr>
              <w:rPr>
                <w:rFonts w:eastAsia="Times New Roman"/>
              </w:rPr>
            </w:pPr>
            <w:r>
              <w:rPr>
                <w:rFonts w:eastAsia="Times New Roman"/>
              </w:rPr>
              <w:t xml:space="preserve">Cobb </w:t>
            </w:r>
          </w:p>
        </w:tc>
        <w:tc>
          <w:tcPr>
            <w:tcW w:w="0" w:type="auto"/>
            <w:vAlign w:val="center"/>
            <w:hideMark/>
          </w:tcPr>
          <w:p w14:paraId="35FB6716" w14:textId="77777777" w:rsidR="00EC1B45" w:rsidRDefault="00EC1B45">
            <w:pPr>
              <w:rPr>
                <w:rFonts w:eastAsia="Times New Roman"/>
              </w:rPr>
            </w:pPr>
          </w:p>
        </w:tc>
        <w:tc>
          <w:tcPr>
            <w:tcW w:w="0" w:type="auto"/>
            <w:vAlign w:val="center"/>
            <w:hideMark/>
          </w:tcPr>
          <w:p w14:paraId="08AE987A" w14:textId="77777777" w:rsidR="00EC1B45" w:rsidRDefault="00EC1B45">
            <w:pPr>
              <w:rPr>
                <w:rFonts w:eastAsia="Times New Roman"/>
              </w:rPr>
            </w:pPr>
            <w:r>
              <w:rPr>
                <w:rFonts w:eastAsia="Times New Roman"/>
              </w:rPr>
              <w:t xml:space="preserve">1% </w:t>
            </w:r>
          </w:p>
        </w:tc>
        <w:tc>
          <w:tcPr>
            <w:tcW w:w="0" w:type="auto"/>
            <w:vAlign w:val="center"/>
            <w:hideMark/>
          </w:tcPr>
          <w:p w14:paraId="2D1C3FDC" w14:textId="77777777" w:rsidR="00EC1B45" w:rsidRDefault="00EC1B45">
            <w:pPr>
              <w:rPr>
                <w:rFonts w:eastAsia="Times New Roman"/>
              </w:rPr>
            </w:pPr>
          </w:p>
        </w:tc>
        <w:tc>
          <w:tcPr>
            <w:tcW w:w="0" w:type="auto"/>
            <w:vAlign w:val="center"/>
            <w:hideMark/>
          </w:tcPr>
          <w:p w14:paraId="2FCAB5F6" w14:textId="77777777" w:rsidR="00EC1B45" w:rsidRDefault="00EC1B45">
            <w:pPr>
              <w:rPr>
                <w:rFonts w:eastAsia="Times New Roman"/>
              </w:rPr>
            </w:pPr>
            <w:r>
              <w:rPr>
                <w:rFonts w:eastAsia="Times New Roman"/>
              </w:rPr>
              <w:t xml:space="preserve">2% </w:t>
            </w:r>
          </w:p>
        </w:tc>
        <w:tc>
          <w:tcPr>
            <w:tcW w:w="0" w:type="auto"/>
            <w:vAlign w:val="center"/>
            <w:hideMark/>
          </w:tcPr>
          <w:p w14:paraId="0EB36C72" w14:textId="77777777" w:rsidR="00EC1B45" w:rsidRDefault="00EC1B45">
            <w:pPr>
              <w:rPr>
                <w:rFonts w:eastAsia="Times New Roman"/>
              </w:rPr>
            </w:pPr>
            <w:r>
              <w:rPr>
                <w:rFonts w:eastAsia="Times New Roman"/>
              </w:rPr>
              <w:t xml:space="preserve">2% </w:t>
            </w:r>
          </w:p>
        </w:tc>
        <w:tc>
          <w:tcPr>
            <w:tcW w:w="0" w:type="auto"/>
            <w:vAlign w:val="center"/>
            <w:hideMark/>
          </w:tcPr>
          <w:p w14:paraId="14540F3C" w14:textId="77777777" w:rsidR="00EC1B45" w:rsidRDefault="00EC1B45">
            <w:pPr>
              <w:rPr>
                <w:rFonts w:eastAsia="Times New Roman"/>
              </w:rPr>
            </w:pPr>
            <w:r>
              <w:rPr>
                <w:rFonts w:eastAsia="Times New Roman"/>
              </w:rPr>
              <w:t xml:space="preserve">60% </w:t>
            </w:r>
          </w:p>
        </w:tc>
        <w:tc>
          <w:tcPr>
            <w:tcW w:w="0" w:type="auto"/>
            <w:vAlign w:val="center"/>
            <w:hideMark/>
          </w:tcPr>
          <w:p w14:paraId="77D91EA6" w14:textId="77777777" w:rsidR="00EC1B45" w:rsidRDefault="00EC1B45">
            <w:pPr>
              <w:rPr>
                <w:rFonts w:eastAsia="Times New Roman"/>
              </w:rPr>
            </w:pPr>
          </w:p>
        </w:tc>
        <w:tc>
          <w:tcPr>
            <w:tcW w:w="0" w:type="auto"/>
            <w:vAlign w:val="center"/>
            <w:hideMark/>
          </w:tcPr>
          <w:p w14:paraId="5F79CCCD" w14:textId="77777777" w:rsidR="00EC1B45" w:rsidRDefault="00EC1B45">
            <w:pPr>
              <w:rPr>
                <w:rFonts w:eastAsia="Times New Roman"/>
                <w:sz w:val="20"/>
                <w:szCs w:val="20"/>
              </w:rPr>
            </w:pPr>
          </w:p>
        </w:tc>
        <w:tc>
          <w:tcPr>
            <w:tcW w:w="0" w:type="auto"/>
            <w:vAlign w:val="center"/>
            <w:hideMark/>
          </w:tcPr>
          <w:p w14:paraId="5EB2B01C" w14:textId="77777777" w:rsidR="00EC1B45" w:rsidRDefault="00EC1B45">
            <w:pPr>
              <w:rPr>
                <w:rFonts w:eastAsia="Times New Roman"/>
              </w:rPr>
            </w:pPr>
            <w:r>
              <w:rPr>
                <w:rFonts w:eastAsia="Times New Roman"/>
              </w:rPr>
              <w:t xml:space="preserve">5% </w:t>
            </w:r>
          </w:p>
        </w:tc>
        <w:tc>
          <w:tcPr>
            <w:tcW w:w="0" w:type="auto"/>
            <w:vAlign w:val="center"/>
            <w:hideMark/>
          </w:tcPr>
          <w:p w14:paraId="081B01A2" w14:textId="77777777" w:rsidR="00EC1B45" w:rsidRDefault="00EC1B45">
            <w:pPr>
              <w:rPr>
                <w:rFonts w:eastAsia="Times New Roman"/>
              </w:rPr>
            </w:pPr>
            <w:r>
              <w:rPr>
                <w:rFonts w:eastAsia="Times New Roman"/>
              </w:rPr>
              <w:t xml:space="preserve">2% </w:t>
            </w:r>
          </w:p>
        </w:tc>
        <w:tc>
          <w:tcPr>
            <w:tcW w:w="0" w:type="auto"/>
            <w:vAlign w:val="center"/>
            <w:hideMark/>
          </w:tcPr>
          <w:p w14:paraId="0F1A6711" w14:textId="77777777" w:rsidR="00EC1B45" w:rsidRDefault="00EC1B45">
            <w:pPr>
              <w:rPr>
                <w:rFonts w:eastAsia="Times New Roman"/>
              </w:rPr>
            </w:pPr>
          </w:p>
        </w:tc>
        <w:tc>
          <w:tcPr>
            <w:tcW w:w="0" w:type="auto"/>
            <w:vAlign w:val="center"/>
            <w:hideMark/>
          </w:tcPr>
          <w:p w14:paraId="02F0A808" w14:textId="77777777" w:rsidR="00EC1B45" w:rsidRDefault="00EC1B45">
            <w:pPr>
              <w:rPr>
                <w:rFonts w:eastAsia="Times New Roman"/>
                <w:sz w:val="20"/>
                <w:szCs w:val="20"/>
              </w:rPr>
            </w:pPr>
          </w:p>
        </w:tc>
        <w:tc>
          <w:tcPr>
            <w:tcW w:w="0" w:type="auto"/>
            <w:vAlign w:val="center"/>
            <w:hideMark/>
          </w:tcPr>
          <w:p w14:paraId="656AFEDD" w14:textId="77777777" w:rsidR="00EC1B45" w:rsidRDefault="00EC1B45">
            <w:pPr>
              <w:rPr>
                <w:rFonts w:eastAsia="Times New Roman"/>
              </w:rPr>
            </w:pPr>
            <w:r>
              <w:rPr>
                <w:rFonts w:eastAsia="Times New Roman"/>
              </w:rPr>
              <w:t xml:space="preserve">24% </w:t>
            </w:r>
          </w:p>
        </w:tc>
        <w:tc>
          <w:tcPr>
            <w:tcW w:w="0" w:type="auto"/>
            <w:vAlign w:val="center"/>
            <w:hideMark/>
          </w:tcPr>
          <w:p w14:paraId="54C05AD3" w14:textId="77777777" w:rsidR="00EC1B45" w:rsidRDefault="00EC1B45">
            <w:pPr>
              <w:rPr>
                <w:rFonts w:eastAsia="Times New Roman"/>
              </w:rPr>
            </w:pPr>
            <w:r>
              <w:rPr>
                <w:rFonts w:eastAsia="Times New Roman"/>
              </w:rPr>
              <w:t xml:space="preserve">2% </w:t>
            </w:r>
          </w:p>
        </w:tc>
        <w:tc>
          <w:tcPr>
            <w:tcW w:w="0" w:type="auto"/>
            <w:vAlign w:val="center"/>
            <w:hideMark/>
          </w:tcPr>
          <w:p w14:paraId="726928C4" w14:textId="77777777" w:rsidR="00EC1B45" w:rsidRDefault="00EC1B45">
            <w:pPr>
              <w:rPr>
                <w:rFonts w:eastAsia="Times New Roman"/>
              </w:rPr>
            </w:pPr>
          </w:p>
        </w:tc>
        <w:tc>
          <w:tcPr>
            <w:tcW w:w="0" w:type="auto"/>
            <w:vAlign w:val="center"/>
            <w:hideMark/>
          </w:tcPr>
          <w:p w14:paraId="474DD86B" w14:textId="77777777" w:rsidR="00EC1B45" w:rsidRDefault="00EC1B45">
            <w:pPr>
              <w:rPr>
                <w:rFonts w:eastAsia="Times New Roman"/>
                <w:sz w:val="20"/>
                <w:szCs w:val="20"/>
              </w:rPr>
            </w:pPr>
          </w:p>
        </w:tc>
        <w:tc>
          <w:tcPr>
            <w:tcW w:w="0" w:type="auto"/>
            <w:vAlign w:val="center"/>
            <w:hideMark/>
          </w:tcPr>
          <w:p w14:paraId="10746C65" w14:textId="77777777" w:rsidR="00EC1B45" w:rsidRDefault="00EC1B45">
            <w:pPr>
              <w:rPr>
                <w:rFonts w:eastAsia="Times New Roman"/>
                <w:sz w:val="20"/>
                <w:szCs w:val="20"/>
              </w:rPr>
            </w:pPr>
          </w:p>
        </w:tc>
        <w:tc>
          <w:tcPr>
            <w:tcW w:w="0" w:type="auto"/>
            <w:vAlign w:val="center"/>
            <w:hideMark/>
          </w:tcPr>
          <w:p w14:paraId="5D6F2B44" w14:textId="77777777" w:rsidR="00EC1B45" w:rsidRDefault="00EC1B45">
            <w:pPr>
              <w:rPr>
                <w:rFonts w:eastAsia="Times New Roman"/>
              </w:rPr>
            </w:pPr>
            <w:r>
              <w:rPr>
                <w:rFonts w:eastAsia="Times New Roman"/>
              </w:rPr>
              <w:t xml:space="preserve">1% </w:t>
            </w:r>
          </w:p>
        </w:tc>
        <w:tc>
          <w:tcPr>
            <w:tcW w:w="0" w:type="auto"/>
            <w:vAlign w:val="center"/>
            <w:hideMark/>
          </w:tcPr>
          <w:p w14:paraId="0CDBC1F9" w14:textId="77777777" w:rsidR="00EC1B45" w:rsidRDefault="00EC1B45">
            <w:pPr>
              <w:rPr>
                <w:rFonts w:eastAsia="Times New Roman"/>
              </w:rPr>
            </w:pPr>
          </w:p>
        </w:tc>
        <w:tc>
          <w:tcPr>
            <w:tcW w:w="0" w:type="auto"/>
            <w:vAlign w:val="center"/>
            <w:hideMark/>
          </w:tcPr>
          <w:p w14:paraId="65AD2101" w14:textId="77777777" w:rsidR="00EC1B45" w:rsidRDefault="00EC1B45">
            <w:pPr>
              <w:rPr>
                <w:rFonts w:eastAsia="Times New Roman"/>
                <w:sz w:val="20"/>
                <w:szCs w:val="20"/>
              </w:rPr>
            </w:pPr>
          </w:p>
        </w:tc>
        <w:tc>
          <w:tcPr>
            <w:tcW w:w="0" w:type="auto"/>
            <w:vAlign w:val="center"/>
            <w:hideMark/>
          </w:tcPr>
          <w:p w14:paraId="3DD8225E" w14:textId="77777777" w:rsidR="00EC1B45" w:rsidRDefault="00EC1B45">
            <w:pPr>
              <w:rPr>
                <w:rFonts w:eastAsia="Times New Roman"/>
                <w:sz w:val="20"/>
                <w:szCs w:val="20"/>
              </w:rPr>
            </w:pPr>
          </w:p>
        </w:tc>
        <w:tc>
          <w:tcPr>
            <w:tcW w:w="0" w:type="auto"/>
            <w:vAlign w:val="center"/>
            <w:hideMark/>
          </w:tcPr>
          <w:p w14:paraId="27AB456B" w14:textId="77777777" w:rsidR="00EC1B45" w:rsidRDefault="00EC1B45">
            <w:pPr>
              <w:rPr>
                <w:rFonts w:eastAsia="Times New Roman"/>
              </w:rPr>
            </w:pPr>
            <w:r>
              <w:rPr>
                <w:rFonts w:eastAsia="Times New Roman"/>
              </w:rPr>
              <w:t xml:space="preserve">100% </w:t>
            </w:r>
          </w:p>
        </w:tc>
      </w:tr>
      <w:tr w:rsidR="00EC1B45" w14:paraId="4ED2C8BC" w14:textId="77777777">
        <w:trPr>
          <w:divId w:val="2067530654"/>
          <w:tblCellSpacing w:w="15" w:type="dxa"/>
        </w:trPr>
        <w:tc>
          <w:tcPr>
            <w:tcW w:w="0" w:type="auto"/>
            <w:vAlign w:val="center"/>
            <w:hideMark/>
          </w:tcPr>
          <w:p w14:paraId="4EED3230" w14:textId="77777777" w:rsidR="00EC1B45" w:rsidRDefault="00EC1B45">
            <w:pPr>
              <w:rPr>
                <w:rFonts w:eastAsia="Times New Roman"/>
              </w:rPr>
            </w:pPr>
            <w:r>
              <w:rPr>
                <w:rFonts w:eastAsia="Times New Roman"/>
              </w:rPr>
              <w:t xml:space="preserve">Coweta </w:t>
            </w:r>
          </w:p>
        </w:tc>
        <w:tc>
          <w:tcPr>
            <w:tcW w:w="0" w:type="auto"/>
            <w:vAlign w:val="center"/>
            <w:hideMark/>
          </w:tcPr>
          <w:p w14:paraId="7CAB392B" w14:textId="77777777" w:rsidR="00EC1B45" w:rsidRDefault="00EC1B45">
            <w:pPr>
              <w:rPr>
                <w:rFonts w:eastAsia="Times New Roman"/>
              </w:rPr>
            </w:pPr>
          </w:p>
        </w:tc>
        <w:tc>
          <w:tcPr>
            <w:tcW w:w="0" w:type="auto"/>
            <w:vAlign w:val="center"/>
            <w:hideMark/>
          </w:tcPr>
          <w:p w14:paraId="4FBD2FBD" w14:textId="77777777" w:rsidR="00EC1B45" w:rsidRDefault="00EC1B45">
            <w:pPr>
              <w:rPr>
                <w:rFonts w:eastAsia="Times New Roman"/>
                <w:sz w:val="20"/>
                <w:szCs w:val="20"/>
              </w:rPr>
            </w:pPr>
          </w:p>
        </w:tc>
        <w:tc>
          <w:tcPr>
            <w:tcW w:w="0" w:type="auto"/>
            <w:vAlign w:val="center"/>
            <w:hideMark/>
          </w:tcPr>
          <w:p w14:paraId="27DD4F16" w14:textId="77777777" w:rsidR="00EC1B45" w:rsidRDefault="00EC1B45">
            <w:pPr>
              <w:rPr>
                <w:rFonts w:eastAsia="Times New Roman"/>
              </w:rPr>
            </w:pPr>
            <w:r>
              <w:rPr>
                <w:rFonts w:eastAsia="Times New Roman"/>
              </w:rPr>
              <w:t xml:space="preserve">2% </w:t>
            </w:r>
          </w:p>
        </w:tc>
        <w:tc>
          <w:tcPr>
            <w:tcW w:w="0" w:type="auto"/>
            <w:vAlign w:val="center"/>
            <w:hideMark/>
          </w:tcPr>
          <w:p w14:paraId="702FC845" w14:textId="77777777" w:rsidR="00EC1B45" w:rsidRDefault="00EC1B45">
            <w:pPr>
              <w:rPr>
                <w:rFonts w:eastAsia="Times New Roman"/>
              </w:rPr>
            </w:pPr>
          </w:p>
        </w:tc>
        <w:tc>
          <w:tcPr>
            <w:tcW w:w="0" w:type="auto"/>
            <w:vAlign w:val="center"/>
            <w:hideMark/>
          </w:tcPr>
          <w:p w14:paraId="7422F1A1" w14:textId="77777777" w:rsidR="00EC1B45" w:rsidRDefault="00EC1B45">
            <w:pPr>
              <w:rPr>
                <w:rFonts w:eastAsia="Times New Roman"/>
              </w:rPr>
            </w:pPr>
            <w:r>
              <w:rPr>
                <w:rFonts w:eastAsia="Times New Roman"/>
              </w:rPr>
              <w:t xml:space="preserve">7% </w:t>
            </w:r>
          </w:p>
        </w:tc>
        <w:tc>
          <w:tcPr>
            <w:tcW w:w="0" w:type="auto"/>
            <w:vAlign w:val="center"/>
            <w:hideMark/>
          </w:tcPr>
          <w:p w14:paraId="7B9CA359" w14:textId="77777777" w:rsidR="00EC1B45" w:rsidRDefault="00EC1B45">
            <w:pPr>
              <w:rPr>
                <w:rFonts w:eastAsia="Times New Roman"/>
              </w:rPr>
            </w:pPr>
            <w:r>
              <w:rPr>
                <w:rFonts w:eastAsia="Times New Roman"/>
              </w:rPr>
              <w:t xml:space="preserve">2% </w:t>
            </w:r>
          </w:p>
        </w:tc>
        <w:tc>
          <w:tcPr>
            <w:tcW w:w="0" w:type="auto"/>
            <w:vAlign w:val="center"/>
            <w:hideMark/>
          </w:tcPr>
          <w:p w14:paraId="433382E5" w14:textId="77777777" w:rsidR="00EC1B45" w:rsidRDefault="00EC1B45">
            <w:pPr>
              <w:rPr>
                <w:rFonts w:eastAsia="Times New Roman"/>
              </w:rPr>
            </w:pPr>
            <w:r>
              <w:rPr>
                <w:rFonts w:eastAsia="Times New Roman"/>
              </w:rPr>
              <w:t xml:space="preserve">52% </w:t>
            </w:r>
          </w:p>
        </w:tc>
        <w:tc>
          <w:tcPr>
            <w:tcW w:w="0" w:type="auto"/>
            <w:vAlign w:val="center"/>
            <w:hideMark/>
          </w:tcPr>
          <w:p w14:paraId="2A3164E2" w14:textId="77777777" w:rsidR="00EC1B45" w:rsidRDefault="00EC1B45">
            <w:pPr>
              <w:rPr>
                <w:rFonts w:eastAsia="Times New Roman"/>
              </w:rPr>
            </w:pPr>
          </w:p>
        </w:tc>
        <w:tc>
          <w:tcPr>
            <w:tcW w:w="0" w:type="auto"/>
            <w:vAlign w:val="center"/>
            <w:hideMark/>
          </w:tcPr>
          <w:p w14:paraId="43F7F5D6" w14:textId="77777777" w:rsidR="00EC1B45" w:rsidRDefault="00EC1B45">
            <w:pPr>
              <w:rPr>
                <w:rFonts w:eastAsia="Times New Roman"/>
              </w:rPr>
            </w:pPr>
            <w:r>
              <w:rPr>
                <w:rFonts w:eastAsia="Times New Roman"/>
              </w:rPr>
              <w:t xml:space="preserve">2% </w:t>
            </w:r>
          </w:p>
        </w:tc>
        <w:tc>
          <w:tcPr>
            <w:tcW w:w="0" w:type="auto"/>
            <w:vAlign w:val="center"/>
            <w:hideMark/>
          </w:tcPr>
          <w:p w14:paraId="1A9EF460" w14:textId="77777777" w:rsidR="00EC1B45" w:rsidRDefault="00EC1B45">
            <w:pPr>
              <w:rPr>
                <w:rFonts w:eastAsia="Times New Roman"/>
              </w:rPr>
            </w:pPr>
          </w:p>
        </w:tc>
        <w:tc>
          <w:tcPr>
            <w:tcW w:w="0" w:type="auto"/>
            <w:vAlign w:val="center"/>
            <w:hideMark/>
          </w:tcPr>
          <w:p w14:paraId="5F11D459" w14:textId="77777777" w:rsidR="00EC1B45" w:rsidRDefault="00EC1B45">
            <w:pPr>
              <w:rPr>
                <w:rFonts w:eastAsia="Times New Roman"/>
              </w:rPr>
            </w:pPr>
            <w:r>
              <w:rPr>
                <w:rFonts w:eastAsia="Times New Roman"/>
              </w:rPr>
              <w:t xml:space="preserve">16% </w:t>
            </w:r>
          </w:p>
        </w:tc>
        <w:tc>
          <w:tcPr>
            <w:tcW w:w="0" w:type="auto"/>
            <w:vAlign w:val="center"/>
            <w:hideMark/>
          </w:tcPr>
          <w:p w14:paraId="4A0C537E" w14:textId="77777777" w:rsidR="00EC1B45" w:rsidRDefault="00EC1B45">
            <w:pPr>
              <w:rPr>
                <w:rFonts w:eastAsia="Times New Roman"/>
              </w:rPr>
            </w:pPr>
          </w:p>
        </w:tc>
        <w:tc>
          <w:tcPr>
            <w:tcW w:w="0" w:type="auto"/>
            <w:vAlign w:val="center"/>
            <w:hideMark/>
          </w:tcPr>
          <w:p w14:paraId="55EBD799" w14:textId="77777777" w:rsidR="00EC1B45" w:rsidRDefault="00EC1B45">
            <w:pPr>
              <w:rPr>
                <w:rFonts w:eastAsia="Times New Roman"/>
              </w:rPr>
            </w:pPr>
            <w:r>
              <w:rPr>
                <w:rFonts w:eastAsia="Times New Roman"/>
              </w:rPr>
              <w:t xml:space="preserve">16% </w:t>
            </w:r>
          </w:p>
        </w:tc>
        <w:tc>
          <w:tcPr>
            <w:tcW w:w="0" w:type="auto"/>
            <w:vAlign w:val="center"/>
            <w:hideMark/>
          </w:tcPr>
          <w:p w14:paraId="53BAE5B8" w14:textId="77777777" w:rsidR="00EC1B45" w:rsidRDefault="00EC1B45">
            <w:pPr>
              <w:rPr>
                <w:rFonts w:eastAsia="Times New Roman"/>
              </w:rPr>
            </w:pPr>
            <w:r>
              <w:rPr>
                <w:rFonts w:eastAsia="Times New Roman"/>
              </w:rPr>
              <w:t xml:space="preserve">1% </w:t>
            </w:r>
          </w:p>
        </w:tc>
        <w:tc>
          <w:tcPr>
            <w:tcW w:w="0" w:type="auto"/>
            <w:vAlign w:val="center"/>
            <w:hideMark/>
          </w:tcPr>
          <w:p w14:paraId="440B9537" w14:textId="77777777" w:rsidR="00EC1B45" w:rsidRDefault="00EC1B45">
            <w:pPr>
              <w:rPr>
                <w:rFonts w:eastAsia="Times New Roman"/>
              </w:rPr>
            </w:pPr>
          </w:p>
        </w:tc>
        <w:tc>
          <w:tcPr>
            <w:tcW w:w="0" w:type="auto"/>
            <w:vAlign w:val="center"/>
            <w:hideMark/>
          </w:tcPr>
          <w:p w14:paraId="0B6842DD" w14:textId="77777777" w:rsidR="00EC1B45" w:rsidRDefault="00EC1B45">
            <w:pPr>
              <w:rPr>
                <w:rFonts w:eastAsia="Times New Roman"/>
              </w:rPr>
            </w:pPr>
            <w:r>
              <w:rPr>
                <w:rFonts w:eastAsia="Times New Roman"/>
              </w:rPr>
              <w:t xml:space="preserve">1% </w:t>
            </w:r>
          </w:p>
        </w:tc>
        <w:tc>
          <w:tcPr>
            <w:tcW w:w="0" w:type="auto"/>
            <w:vAlign w:val="center"/>
            <w:hideMark/>
          </w:tcPr>
          <w:p w14:paraId="39D9D0A2" w14:textId="77777777" w:rsidR="00EC1B45" w:rsidRDefault="00EC1B45">
            <w:pPr>
              <w:rPr>
                <w:rFonts w:eastAsia="Times New Roman"/>
              </w:rPr>
            </w:pPr>
          </w:p>
        </w:tc>
        <w:tc>
          <w:tcPr>
            <w:tcW w:w="0" w:type="auto"/>
            <w:vAlign w:val="center"/>
            <w:hideMark/>
          </w:tcPr>
          <w:p w14:paraId="7425A11A" w14:textId="77777777" w:rsidR="00EC1B45" w:rsidRDefault="00EC1B45">
            <w:pPr>
              <w:rPr>
                <w:rFonts w:eastAsia="Times New Roman"/>
                <w:sz w:val="20"/>
                <w:szCs w:val="20"/>
              </w:rPr>
            </w:pPr>
          </w:p>
        </w:tc>
        <w:tc>
          <w:tcPr>
            <w:tcW w:w="0" w:type="auto"/>
            <w:vAlign w:val="center"/>
            <w:hideMark/>
          </w:tcPr>
          <w:p w14:paraId="62A262DF" w14:textId="77777777" w:rsidR="00EC1B45" w:rsidRDefault="00EC1B45">
            <w:pPr>
              <w:rPr>
                <w:rFonts w:eastAsia="Times New Roman"/>
                <w:sz w:val="20"/>
                <w:szCs w:val="20"/>
              </w:rPr>
            </w:pPr>
          </w:p>
        </w:tc>
        <w:tc>
          <w:tcPr>
            <w:tcW w:w="0" w:type="auto"/>
            <w:vAlign w:val="center"/>
            <w:hideMark/>
          </w:tcPr>
          <w:p w14:paraId="0AB7EBBE" w14:textId="77777777" w:rsidR="00EC1B45" w:rsidRDefault="00EC1B45">
            <w:pPr>
              <w:rPr>
                <w:rFonts w:eastAsia="Times New Roman"/>
                <w:sz w:val="20"/>
                <w:szCs w:val="20"/>
              </w:rPr>
            </w:pPr>
          </w:p>
        </w:tc>
        <w:tc>
          <w:tcPr>
            <w:tcW w:w="0" w:type="auto"/>
            <w:vAlign w:val="center"/>
            <w:hideMark/>
          </w:tcPr>
          <w:p w14:paraId="4CDB8C9F" w14:textId="77777777" w:rsidR="00EC1B45" w:rsidRDefault="00EC1B45">
            <w:pPr>
              <w:rPr>
                <w:rFonts w:eastAsia="Times New Roman"/>
                <w:sz w:val="20"/>
                <w:szCs w:val="20"/>
              </w:rPr>
            </w:pPr>
          </w:p>
        </w:tc>
        <w:tc>
          <w:tcPr>
            <w:tcW w:w="0" w:type="auto"/>
            <w:vAlign w:val="center"/>
            <w:hideMark/>
          </w:tcPr>
          <w:p w14:paraId="1DAE9D3C" w14:textId="77777777" w:rsidR="00EC1B45" w:rsidRDefault="00EC1B45">
            <w:pPr>
              <w:rPr>
                <w:rFonts w:eastAsia="Times New Roman"/>
              </w:rPr>
            </w:pPr>
            <w:r>
              <w:rPr>
                <w:rFonts w:eastAsia="Times New Roman"/>
              </w:rPr>
              <w:t xml:space="preserve">100% </w:t>
            </w:r>
          </w:p>
        </w:tc>
      </w:tr>
      <w:tr w:rsidR="00EC1B45" w14:paraId="737135F9" w14:textId="77777777">
        <w:trPr>
          <w:divId w:val="2067530654"/>
          <w:tblCellSpacing w:w="15" w:type="dxa"/>
        </w:trPr>
        <w:tc>
          <w:tcPr>
            <w:tcW w:w="0" w:type="auto"/>
            <w:vAlign w:val="center"/>
            <w:hideMark/>
          </w:tcPr>
          <w:p w14:paraId="076BA825" w14:textId="77777777" w:rsidR="00EC1B45" w:rsidRDefault="00EC1B45">
            <w:pPr>
              <w:rPr>
                <w:rFonts w:eastAsia="Times New Roman"/>
              </w:rPr>
            </w:pPr>
            <w:r>
              <w:rPr>
                <w:rFonts w:eastAsia="Times New Roman"/>
              </w:rPr>
              <w:t xml:space="preserve">Dawson </w:t>
            </w:r>
          </w:p>
        </w:tc>
        <w:tc>
          <w:tcPr>
            <w:tcW w:w="0" w:type="auto"/>
            <w:vAlign w:val="center"/>
            <w:hideMark/>
          </w:tcPr>
          <w:p w14:paraId="481E50BC" w14:textId="77777777" w:rsidR="00EC1B45" w:rsidRDefault="00EC1B45">
            <w:pPr>
              <w:rPr>
                <w:rFonts w:eastAsia="Times New Roman"/>
              </w:rPr>
            </w:pPr>
          </w:p>
        </w:tc>
        <w:tc>
          <w:tcPr>
            <w:tcW w:w="0" w:type="auto"/>
            <w:vAlign w:val="center"/>
            <w:hideMark/>
          </w:tcPr>
          <w:p w14:paraId="4E0C061A" w14:textId="77777777" w:rsidR="00EC1B45" w:rsidRDefault="00EC1B45">
            <w:pPr>
              <w:rPr>
                <w:rFonts w:eastAsia="Times New Roman"/>
                <w:sz w:val="20"/>
                <w:szCs w:val="20"/>
              </w:rPr>
            </w:pPr>
          </w:p>
        </w:tc>
        <w:tc>
          <w:tcPr>
            <w:tcW w:w="0" w:type="auto"/>
            <w:vAlign w:val="center"/>
            <w:hideMark/>
          </w:tcPr>
          <w:p w14:paraId="3E52EA10" w14:textId="77777777" w:rsidR="00EC1B45" w:rsidRDefault="00EC1B45">
            <w:pPr>
              <w:rPr>
                <w:rFonts w:eastAsia="Times New Roman"/>
                <w:sz w:val="20"/>
                <w:szCs w:val="20"/>
              </w:rPr>
            </w:pPr>
          </w:p>
        </w:tc>
        <w:tc>
          <w:tcPr>
            <w:tcW w:w="0" w:type="auto"/>
            <w:vAlign w:val="center"/>
            <w:hideMark/>
          </w:tcPr>
          <w:p w14:paraId="0DEA40C1" w14:textId="77777777" w:rsidR="00EC1B45" w:rsidRDefault="00EC1B45">
            <w:pPr>
              <w:rPr>
                <w:rFonts w:eastAsia="Times New Roman"/>
                <w:sz w:val="20"/>
                <w:szCs w:val="20"/>
              </w:rPr>
            </w:pPr>
          </w:p>
        </w:tc>
        <w:tc>
          <w:tcPr>
            <w:tcW w:w="0" w:type="auto"/>
            <w:vAlign w:val="center"/>
            <w:hideMark/>
          </w:tcPr>
          <w:p w14:paraId="6EC2F6E4" w14:textId="77777777" w:rsidR="00EC1B45" w:rsidRDefault="00EC1B45">
            <w:pPr>
              <w:rPr>
                <w:rFonts w:eastAsia="Times New Roman"/>
                <w:sz w:val="20"/>
                <w:szCs w:val="20"/>
              </w:rPr>
            </w:pPr>
          </w:p>
        </w:tc>
        <w:tc>
          <w:tcPr>
            <w:tcW w:w="0" w:type="auto"/>
            <w:vAlign w:val="center"/>
            <w:hideMark/>
          </w:tcPr>
          <w:p w14:paraId="48866D4F" w14:textId="77777777" w:rsidR="00EC1B45" w:rsidRDefault="00EC1B45">
            <w:pPr>
              <w:rPr>
                <w:rFonts w:eastAsia="Times New Roman"/>
              </w:rPr>
            </w:pPr>
            <w:r>
              <w:rPr>
                <w:rFonts w:eastAsia="Times New Roman"/>
              </w:rPr>
              <w:t xml:space="preserve">1% </w:t>
            </w:r>
          </w:p>
        </w:tc>
        <w:tc>
          <w:tcPr>
            <w:tcW w:w="0" w:type="auto"/>
            <w:vAlign w:val="center"/>
            <w:hideMark/>
          </w:tcPr>
          <w:p w14:paraId="681C3980" w14:textId="77777777" w:rsidR="00EC1B45" w:rsidRDefault="00EC1B45">
            <w:pPr>
              <w:rPr>
                <w:rFonts w:eastAsia="Times New Roman"/>
              </w:rPr>
            </w:pPr>
          </w:p>
        </w:tc>
        <w:tc>
          <w:tcPr>
            <w:tcW w:w="0" w:type="auto"/>
            <w:vAlign w:val="center"/>
            <w:hideMark/>
          </w:tcPr>
          <w:p w14:paraId="1DD6E07C" w14:textId="77777777" w:rsidR="00EC1B45" w:rsidRDefault="00EC1B45">
            <w:pPr>
              <w:rPr>
                <w:rFonts w:eastAsia="Times New Roman"/>
              </w:rPr>
            </w:pPr>
            <w:r>
              <w:rPr>
                <w:rFonts w:eastAsia="Times New Roman"/>
              </w:rPr>
              <w:t xml:space="preserve">51% </w:t>
            </w:r>
          </w:p>
        </w:tc>
        <w:tc>
          <w:tcPr>
            <w:tcW w:w="0" w:type="auto"/>
            <w:vAlign w:val="center"/>
            <w:hideMark/>
          </w:tcPr>
          <w:p w14:paraId="576EA79F" w14:textId="77777777" w:rsidR="00EC1B45" w:rsidRDefault="00EC1B45">
            <w:pPr>
              <w:rPr>
                <w:rFonts w:eastAsia="Times New Roman"/>
              </w:rPr>
            </w:pPr>
            <w:r>
              <w:rPr>
                <w:rFonts w:eastAsia="Times New Roman"/>
              </w:rPr>
              <w:t xml:space="preserve">1% </w:t>
            </w:r>
          </w:p>
        </w:tc>
        <w:tc>
          <w:tcPr>
            <w:tcW w:w="0" w:type="auto"/>
            <w:vAlign w:val="center"/>
            <w:hideMark/>
          </w:tcPr>
          <w:p w14:paraId="4B216FE7" w14:textId="77777777" w:rsidR="00EC1B45" w:rsidRDefault="00EC1B45">
            <w:pPr>
              <w:rPr>
                <w:rFonts w:eastAsia="Times New Roman"/>
              </w:rPr>
            </w:pPr>
          </w:p>
        </w:tc>
        <w:tc>
          <w:tcPr>
            <w:tcW w:w="0" w:type="auto"/>
            <w:vAlign w:val="center"/>
            <w:hideMark/>
          </w:tcPr>
          <w:p w14:paraId="5CCED565" w14:textId="77777777" w:rsidR="00EC1B45" w:rsidRDefault="00EC1B45">
            <w:pPr>
              <w:rPr>
                <w:rFonts w:eastAsia="Times New Roman"/>
                <w:sz w:val="20"/>
                <w:szCs w:val="20"/>
              </w:rPr>
            </w:pPr>
          </w:p>
        </w:tc>
        <w:tc>
          <w:tcPr>
            <w:tcW w:w="0" w:type="auto"/>
            <w:vAlign w:val="center"/>
            <w:hideMark/>
          </w:tcPr>
          <w:p w14:paraId="05DD73CA" w14:textId="77777777" w:rsidR="00EC1B45" w:rsidRDefault="00EC1B45">
            <w:pPr>
              <w:rPr>
                <w:rFonts w:eastAsia="Times New Roman"/>
              </w:rPr>
            </w:pPr>
            <w:r>
              <w:rPr>
                <w:rFonts w:eastAsia="Times New Roman"/>
              </w:rPr>
              <w:t xml:space="preserve">21% </w:t>
            </w:r>
          </w:p>
        </w:tc>
        <w:tc>
          <w:tcPr>
            <w:tcW w:w="0" w:type="auto"/>
            <w:vAlign w:val="center"/>
            <w:hideMark/>
          </w:tcPr>
          <w:p w14:paraId="1BAFB5AC" w14:textId="77777777" w:rsidR="00EC1B45" w:rsidRDefault="00EC1B45">
            <w:pPr>
              <w:rPr>
                <w:rFonts w:eastAsia="Times New Roman"/>
              </w:rPr>
            </w:pPr>
            <w:r>
              <w:rPr>
                <w:rFonts w:eastAsia="Times New Roman"/>
              </w:rPr>
              <w:t xml:space="preserve">10% </w:t>
            </w:r>
          </w:p>
        </w:tc>
        <w:tc>
          <w:tcPr>
            <w:tcW w:w="0" w:type="auto"/>
            <w:vAlign w:val="center"/>
            <w:hideMark/>
          </w:tcPr>
          <w:p w14:paraId="3ED93E2F" w14:textId="77777777" w:rsidR="00EC1B45" w:rsidRDefault="00EC1B45">
            <w:pPr>
              <w:rPr>
                <w:rFonts w:eastAsia="Times New Roman"/>
              </w:rPr>
            </w:pPr>
            <w:r>
              <w:rPr>
                <w:rFonts w:eastAsia="Times New Roman"/>
              </w:rPr>
              <w:t xml:space="preserve">5% </w:t>
            </w:r>
          </w:p>
        </w:tc>
        <w:tc>
          <w:tcPr>
            <w:tcW w:w="0" w:type="auto"/>
            <w:vAlign w:val="center"/>
            <w:hideMark/>
          </w:tcPr>
          <w:p w14:paraId="2F335B7B" w14:textId="77777777" w:rsidR="00EC1B45" w:rsidRDefault="00EC1B45">
            <w:pPr>
              <w:rPr>
                <w:rFonts w:eastAsia="Times New Roman"/>
              </w:rPr>
            </w:pPr>
            <w:r>
              <w:rPr>
                <w:rFonts w:eastAsia="Times New Roman"/>
              </w:rPr>
              <w:t xml:space="preserve">9% </w:t>
            </w:r>
          </w:p>
        </w:tc>
        <w:tc>
          <w:tcPr>
            <w:tcW w:w="0" w:type="auto"/>
            <w:vAlign w:val="center"/>
            <w:hideMark/>
          </w:tcPr>
          <w:p w14:paraId="60493F52" w14:textId="77777777" w:rsidR="00EC1B45" w:rsidRDefault="00EC1B45">
            <w:pPr>
              <w:rPr>
                <w:rFonts w:eastAsia="Times New Roman"/>
              </w:rPr>
            </w:pPr>
          </w:p>
        </w:tc>
        <w:tc>
          <w:tcPr>
            <w:tcW w:w="0" w:type="auto"/>
            <w:vAlign w:val="center"/>
            <w:hideMark/>
          </w:tcPr>
          <w:p w14:paraId="750F0B1F" w14:textId="77777777" w:rsidR="00EC1B45" w:rsidRDefault="00EC1B45">
            <w:pPr>
              <w:rPr>
                <w:rFonts w:eastAsia="Times New Roman"/>
                <w:sz w:val="20"/>
                <w:szCs w:val="20"/>
              </w:rPr>
            </w:pPr>
          </w:p>
        </w:tc>
        <w:tc>
          <w:tcPr>
            <w:tcW w:w="0" w:type="auto"/>
            <w:vAlign w:val="center"/>
            <w:hideMark/>
          </w:tcPr>
          <w:p w14:paraId="5D2A9866" w14:textId="77777777" w:rsidR="00EC1B45" w:rsidRDefault="00EC1B45">
            <w:pPr>
              <w:rPr>
                <w:rFonts w:eastAsia="Times New Roman"/>
                <w:sz w:val="20"/>
                <w:szCs w:val="20"/>
              </w:rPr>
            </w:pPr>
          </w:p>
        </w:tc>
        <w:tc>
          <w:tcPr>
            <w:tcW w:w="0" w:type="auto"/>
            <w:vAlign w:val="center"/>
            <w:hideMark/>
          </w:tcPr>
          <w:p w14:paraId="46256FE0" w14:textId="77777777" w:rsidR="00EC1B45" w:rsidRDefault="00EC1B45">
            <w:pPr>
              <w:rPr>
                <w:rFonts w:eastAsia="Times New Roman"/>
                <w:sz w:val="20"/>
                <w:szCs w:val="20"/>
              </w:rPr>
            </w:pPr>
          </w:p>
        </w:tc>
        <w:tc>
          <w:tcPr>
            <w:tcW w:w="0" w:type="auto"/>
            <w:vAlign w:val="center"/>
            <w:hideMark/>
          </w:tcPr>
          <w:p w14:paraId="2541B0A7" w14:textId="77777777" w:rsidR="00EC1B45" w:rsidRDefault="00EC1B45">
            <w:pPr>
              <w:rPr>
                <w:rFonts w:eastAsia="Times New Roman"/>
                <w:sz w:val="20"/>
                <w:szCs w:val="20"/>
              </w:rPr>
            </w:pPr>
          </w:p>
        </w:tc>
        <w:tc>
          <w:tcPr>
            <w:tcW w:w="0" w:type="auto"/>
            <w:vAlign w:val="center"/>
            <w:hideMark/>
          </w:tcPr>
          <w:p w14:paraId="6422CD0F" w14:textId="77777777" w:rsidR="00EC1B45" w:rsidRDefault="00EC1B45">
            <w:pPr>
              <w:rPr>
                <w:rFonts w:eastAsia="Times New Roman"/>
                <w:sz w:val="20"/>
                <w:szCs w:val="20"/>
              </w:rPr>
            </w:pPr>
          </w:p>
        </w:tc>
        <w:tc>
          <w:tcPr>
            <w:tcW w:w="0" w:type="auto"/>
            <w:vAlign w:val="center"/>
            <w:hideMark/>
          </w:tcPr>
          <w:p w14:paraId="2621A2D9" w14:textId="77777777" w:rsidR="00EC1B45" w:rsidRDefault="00EC1B45">
            <w:pPr>
              <w:rPr>
                <w:rFonts w:eastAsia="Times New Roman"/>
              </w:rPr>
            </w:pPr>
            <w:r>
              <w:rPr>
                <w:rFonts w:eastAsia="Times New Roman"/>
              </w:rPr>
              <w:t xml:space="preserve">100% </w:t>
            </w:r>
          </w:p>
        </w:tc>
      </w:tr>
      <w:tr w:rsidR="00EC1B45" w14:paraId="09ED8132" w14:textId="77777777">
        <w:trPr>
          <w:divId w:val="2067530654"/>
          <w:tblCellSpacing w:w="15" w:type="dxa"/>
        </w:trPr>
        <w:tc>
          <w:tcPr>
            <w:tcW w:w="0" w:type="auto"/>
            <w:vAlign w:val="center"/>
            <w:hideMark/>
          </w:tcPr>
          <w:p w14:paraId="593074D0" w14:textId="77777777" w:rsidR="00EC1B45" w:rsidRDefault="00EC1B45">
            <w:pPr>
              <w:rPr>
                <w:rFonts w:eastAsia="Times New Roman"/>
              </w:rPr>
            </w:pPr>
            <w:r>
              <w:rPr>
                <w:rFonts w:eastAsia="Times New Roman"/>
              </w:rPr>
              <w:t xml:space="preserve">DeKalb </w:t>
            </w:r>
          </w:p>
        </w:tc>
        <w:tc>
          <w:tcPr>
            <w:tcW w:w="0" w:type="auto"/>
            <w:vAlign w:val="center"/>
            <w:hideMark/>
          </w:tcPr>
          <w:p w14:paraId="32FE2402" w14:textId="77777777" w:rsidR="00EC1B45" w:rsidRDefault="00EC1B45">
            <w:pPr>
              <w:rPr>
                <w:rFonts w:eastAsia="Times New Roman"/>
              </w:rPr>
            </w:pPr>
          </w:p>
        </w:tc>
        <w:tc>
          <w:tcPr>
            <w:tcW w:w="0" w:type="auto"/>
            <w:vAlign w:val="center"/>
            <w:hideMark/>
          </w:tcPr>
          <w:p w14:paraId="5AB82F66" w14:textId="77777777" w:rsidR="00EC1B45" w:rsidRDefault="00EC1B45">
            <w:pPr>
              <w:rPr>
                <w:rFonts w:eastAsia="Times New Roman"/>
                <w:sz w:val="20"/>
                <w:szCs w:val="20"/>
              </w:rPr>
            </w:pPr>
          </w:p>
        </w:tc>
        <w:tc>
          <w:tcPr>
            <w:tcW w:w="0" w:type="auto"/>
            <w:vAlign w:val="center"/>
            <w:hideMark/>
          </w:tcPr>
          <w:p w14:paraId="66FF519D" w14:textId="77777777" w:rsidR="00EC1B45" w:rsidRDefault="00EC1B45">
            <w:pPr>
              <w:rPr>
                <w:rFonts w:eastAsia="Times New Roman"/>
                <w:sz w:val="20"/>
                <w:szCs w:val="20"/>
              </w:rPr>
            </w:pPr>
          </w:p>
        </w:tc>
        <w:tc>
          <w:tcPr>
            <w:tcW w:w="0" w:type="auto"/>
            <w:vAlign w:val="center"/>
            <w:hideMark/>
          </w:tcPr>
          <w:p w14:paraId="6BEAF403" w14:textId="77777777" w:rsidR="00EC1B45" w:rsidRDefault="00EC1B45">
            <w:pPr>
              <w:rPr>
                <w:rFonts w:eastAsia="Times New Roman"/>
                <w:sz w:val="20"/>
                <w:szCs w:val="20"/>
              </w:rPr>
            </w:pPr>
          </w:p>
        </w:tc>
        <w:tc>
          <w:tcPr>
            <w:tcW w:w="0" w:type="auto"/>
            <w:vAlign w:val="center"/>
            <w:hideMark/>
          </w:tcPr>
          <w:p w14:paraId="2F9FFA39" w14:textId="77777777" w:rsidR="00EC1B45" w:rsidRDefault="00EC1B45">
            <w:pPr>
              <w:rPr>
                <w:rFonts w:eastAsia="Times New Roman"/>
              </w:rPr>
            </w:pPr>
            <w:r>
              <w:rPr>
                <w:rFonts w:eastAsia="Times New Roman"/>
              </w:rPr>
              <w:t xml:space="preserve">3% </w:t>
            </w:r>
          </w:p>
        </w:tc>
        <w:tc>
          <w:tcPr>
            <w:tcW w:w="0" w:type="auto"/>
            <w:vAlign w:val="center"/>
            <w:hideMark/>
          </w:tcPr>
          <w:p w14:paraId="274F1C2C" w14:textId="77777777" w:rsidR="00EC1B45" w:rsidRDefault="00EC1B45">
            <w:pPr>
              <w:rPr>
                <w:rFonts w:eastAsia="Times New Roman"/>
              </w:rPr>
            </w:pPr>
            <w:r>
              <w:rPr>
                <w:rFonts w:eastAsia="Times New Roman"/>
              </w:rPr>
              <w:t xml:space="preserve">4% </w:t>
            </w:r>
          </w:p>
        </w:tc>
        <w:tc>
          <w:tcPr>
            <w:tcW w:w="0" w:type="auto"/>
            <w:vAlign w:val="center"/>
            <w:hideMark/>
          </w:tcPr>
          <w:p w14:paraId="20F8980E" w14:textId="77777777" w:rsidR="00EC1B45" w:rsidRDefault="00EC1B45">
            <w:pPr>
              <w:rPr>
                <w:rFonts w:eastAsia="Times New Roman"/>
              </w:rPr>
            </w:pPr>
          </w:p>
        </w:tc>
        <w:tc>
          <w:tcPr>
            <w:tcW w:w="0" w:type="auto"/>
            <w:vAlign w:val="center"/>
            <w:hideMark/>
          </w:tcPr>
          <w:p w14:paraId="7BEE2347" w14:textId="77777777" w:rsidR="00EC1B45" w:rsidRDefault="00EC1B45">
            <w:pPr>
              <w:rPr>
                <w:rFonts w:eastAsia="Times New Roman"/>
                <w:sz w:val="20"/>
                <w:szCs w:val="20"/>
              </w:rPr>
            </w:pPr>
          </w:p>
        </w:tc>
        <w:tc>
          <w:tcPr>
            <w:tcW w:w="0" w:type="auto"/>
            <w:vAlign w:val="center"/>
            <w:hideMark/>
          </w:tcPr>
          <w:p w14:paraId="79CC64F5" w14:textId="77777777" w:rsidR="00EC1B45" w:rsidRDefault="00EC1B45">
            <w:pPr>
              <w:rPr>
                <w:rFonts w:eastAsia="Times New Roman"/>
              </w:rPr>
            </w:pPr>
            <w:r>
              <w:rPr>
                <w:rFonts w:eastAsia="Times New Roman"/>
              </w:rPr>
              <w:t xml:space="preserve">46% </w:t>
            </w:r>
          </w:p>
        </w:tc>
        <w:tc>
          <w:tcPr>
            <w:tcW w:w="0" w:type="auto"/>
            <w:vAlign w:val="center"/>
            <w:hideMark/>
          </w:tcPr>
          <w:p w14:paraId="314A091C" w14:textId="77777777" w:rsidR="00EC1B45" w:rsidRDefault="00EC1B45">
            <w:pPr>
              <w:rPr>
                <w:rFonts w:eastAsia="Times New Roman"/>
              </w:rPr>
            </w:pPr>
          </w:p>
        </w:tc>
        <w:tc>
          <w:tcPr>
            <w:tcW w:w="0" w:type="auto"/>
            <w:vAlign w:val="center"/>
            <w:hideMark/>
          </w:tcPr>
          <w:p w14:paraId="004C45A0" w14:textId="77777777" w:rsidR="00EC1B45" w:rsidRDefault="00EC1B45">
            <w:pPr>
              <w:rPr>
                <w:rFonts w:eastAsia="Times New Roman"/>
                <w:sz w:val="20"/>
                <w:szCs w:val="20"/>
              </w:rPr>
            </w:pPr>
          </w:p>
        </w:tc>
        <w:tc>
          <w:tcPr>
            <w:tcW w:w="0" w:type="auto"/>
            <w:vAlign w:val="center"/>
            <w:hideMark/>
          </w:tcPr>
          <w:p w14:paraId="0917C56C" w14:textId="77777777" w:rsidR="00EC1B45" w:rsidRDefault="00EC1B45">
            <w:pPr>
              <w:rPr>
                <w:rFonts w:eastAsia="Times New Roman"/>
                <w:sz w:val="20"/>
                <w:szCs w:val="20"/>
              </w:rPr>
            </w:pPr>
          </w:p>
        </w:tc>
        <w:tc>
          <w:tcPr>
            <w:tcW w:w="0" w:type="auto"/>
            <w:vAlign w:val="center"/>
            <w:hideMark/>
          </w:tcPr>
          <w:p w14:paraId="6FFD7FD9" w14:textId="77777777" w:rsidR="00EC1B45" w:rsidRDefault="00EC1B45">
            <w:pPr>
              <w:rPr>
                <w:rFonts w:eastAsia="Times New Roman"/>
              </w:rPr>
            </w:pPr>
            <w:r>
              <w:rPr>
                <w:rFonts w:eastAsia="Times New Roman"/>
              </w:rPr>
              <w:t xml:space="preserve">35% </w:t>
            </w:r>
          </w:p>
        </w:tc>
        <w:tc>
          <w:tcPr>
            <w:tcW w:w="0" w:type="auto"/>
            <w:vAlign w:val="center"/>
            <w:hideMark/>
          </w:tcPr>
          <w:p w14:paraId="6B1E9836" w14:textId="77777777" w:rsidR="00EC1B45" w:rsidRDefault="00EC1B45">
            <w:pPr>
              <w:rPr>
                <w:rFonts w:eastAsia="Times New Roman"/>
              </w:rPr>
            </w:pPr>
            <w:r>
              <w:rPr>
                <w:rFonts w:eastAsia="Times New Roman"/>
              </w:rPr>
              <w:t xml:space="preserve">8% </w:t>
            </w:r>
          </w:p>
        </w:tc>
        <w:tc>
          <w:tcPr>
            <w:tcW w:w="0" w:type="auto"/>
            <w:vAlign w:val="center"/>
            <w:hideMark/>
          </w:tcPr>
          <w:p w14:paraId="0FC2525F" w14:textId="77777777" w:rsidR="00EC1B45" w:rsidRDefault="00EC1B45">
            <w:pPr>
              <w:rPr>
                <w:rFonts w:eastAsia="Times New Roman"/>
              </w:rPr>
            </w:pPr>
          </w:p>
        </w:tc>
        <w:tc>
          <w:tcPr>
            <w:tcW w:w="0" w:type="auto"/>
            <w:vAlign w:val="center"/>
            <w:hideMark/>
          </w:tcPr>
          <w:p w14:paraId="2CDEB8A4" w14:textId="77777777" w:rsidR="00EC1B45" w:rsidRDefault="00EC1B45">
            <w:pPr>
              <w:rPr>
                <w:rFonts w:eastAsia="Times New Roman"/>
              </w:rPr>
            </w:pPr>
            <w:r>
              <w:rPr>
                <w:rFonts w:eastAsia="Times New Roman"/>
              </w:rPr>
              <w:t xml:space="preserve">1% </w:t>
            </w:r>
          </w:p>
        </w:tc>
        <w:tc>
          <w:tcPr>
            <w:tcW w:w="0" w:type="auto"/>
            <w:vAlign w:val="center"/>
            <w:hideMark/>
          </w:tcPr>
          <w:p w14:paraId="775E32E8" w14:textId="77777777" w:rsidR="00EC1B45" w:rsidRDefault="00EC1B45">
            <w:pPr>
              <w:rPr>
                <w:rFonts w:eastAsia="Times New Roman"/>
              </w:rPr>
            </w:pPr>
          </w:p>
        </w:tc>
        <w:tc>
          <w:tcPr>
            <w:tcW w:w="0" w:type="auto"/>
            <w:vAlign w:val="center"/>
            <w:hideMark/>
          </w:tcPr>
          <w:p w14:paraId="73D3EB7C" w14:textId="77777777" w:rsidR="00EC1B45" w:rsidRDefault="00EC1B45">
            <w:pPr>
              <w:rPr>
                <w:rFonts w:eastAsia="Times New Roman"/>
                <w:sz w:val="20"/>
                <w:szCs w:val="20"/>
              </w:rPr>
            </w:pPr>
          </w:p>
        </w:tc>
        <w:tc>
          <w:tcPr>
            <w:tcW w:w="0" w:type="auto"/>
            <w:vAlign w:val="center"/>
            <w:hideMark/>
          </w:tcPr>
          <w:p w14:paraId="23FDE1F8" w14:textId="77777777" w:rsidR="00EC1B45" w:rsidRDefault="00EC1B45">
            <w:pPr>
              <w:rPr>
                <w:rFonts w:eastAsia="Times New Roman"/>
              </w:rPr>
            </w:pPr>
            <w:r>
              <w:rPr>
                <w:rFonts w:eastAsia="Times New Roman"/>
              </w:rPr>
              <w:t xml:space="preserve">1% </w:t>
            </w:r>
          </w:p>
        </w:tc>
        <w:tc>
          <w:tcPr>
            <w:tcW w:w="0" w:type="auto"/>
            <w:vAlign w:val="center"/>
            <w:hideMark/>
          </w:tcPr>
          <w:p w14:paraId="5DD2AC8D" w14:textId="77777777" w:rsidR="00EC1B45" w:rsidRDefault="00EC1B45">
            <w:pPr>
              <w:rPr>
                <w:rFonts w:eastAsia="Times New Roman"/>
              </w:rPr>
            </w:pPr>
          </w:p>
        </w:tc>
        <w:tc>
          <w:tcPr>
            <w:tcW w:w="0" w:type="auto"/>
            <w:vAlign w:val="center"/>
            <w:hideMark/>
          </w:tcPr>
          <w:p w14:paraId="763285AB" w14:textId="77777777" w:rsidR="00EC1B45" w:rsidRDefault="00EC1B45">
            <w:pPr>
              <w:rPr>
                <w:rFonts w:eastAsia="Times New Roman"/>
                <w:sz w:val="20"/>
                <w:szCs w:val="20"/>
              </w:rPr>
            </w:pPr>
          </w:p>
        </w:tc>
        <w:tc>
          <w:tcPr>
            <w:tcW w:w="0" w:type="auto"/>
            <w:vAlign w:val="center"/>
            <w:hideMark/>
          </w:tcPr>
          <w:p w14:paraId="0B3EF945" w14:textId="77777777" w:rsidR="00EC1B45" w:rsidRDefault="00EC1B45">
            <w:pPr>
              <w:rPr>
                <w:rFonts w:eastAsia="Times New Roman"/>
              </w:rPr>
            </w:pPr>
            <w:r>
              <w:rPr>
                <w:rFonts w:eastAsia="Times New Roman"/>
              </w:rPr>
              <w:t xml:space="preserve">100% </w:t>
            </w:r>
          </w:p>
        </w:tc>
      </w:tr>
      <w:tr w:rsidR="00EC1B45" w14:paraId="1387E9A5" w14:textId="77777777">
        <w:trPr>
          <w:divId w:val="2067530654"/>
          <w:tblCellSpacing w:w="15" w:type="dxa"/>
        </w:trPr>
        <w:tc>
          <w:tcPr>
            <w:tcW w:w="0" w:type="auto"/>
            <w:vAlign w:val="center"/>
            <w:hideMark/>
          </w:tcPr>
          <w:p w14:paraId="77820652" w14:textId="77777777" w:rsidR="00EC1B45" w:rsidRDefault="00EC1B45">
            <w:pPr>
              <w:rPr>
                <w:rFonts w:eastAsia="Times New Roman"/>
              </w:rPr>
            </w:pPr>
            <w:r>
              <w:rPr>
                <w:rFonts w:eastAsia="Times New Roman"/>
              </w:rPr>
              <w:t xml:space="preserve">Douglas </w:t>
            </w:r>
          </w:p>
        </w:tc>
        <w:tc>
          <w:tcPr>
            <w:tcW w:w="0" w:type="auto"/>
            <w:vAlign w:val="center"/>
            <w:hideMark/>
          </w:tcPr>
          <w:p w14:paraId="5239699B" w14:textId="77777777" w:rsidR="00EC1B45" w:rsidRDefault="00EC1B45">
            <w:pPr>
              <w:rPr>
                <w:rFonts w:eastAsia="Times New Roman"/>
              </w:rPr>
            </w:pPr>
          </w:p>
        </w:tc>
        <w:tc>
          <w:tcPr>
            <w:tcW w:w="0" w:type="auto"/>
            <w:vAlign w:val="center"/>
            <w:hideMark/>
          </w:tcPr>
          <w:p w14:paraId="7F9535D9" w14:textId="77777777" w:rsidR="00EC1B45" w:rsidRDefault="00EC1B45">
            <w:pPr>
              <w:rPr>
                <w:rFonts w:eastAsia="Times New Roman"/>
                <w:sz w:val="20"/>
                <w:szCs w:val="20"/>
              </w:rPr>
            </w:pPr>
          </w:p>
        </w:tc>
        <w:tc>
          <w:tcPr>
            <w:tcW w:w="0" w:type="auto"/>
            <w:vAlign w:val="center"/>
            <w:hideMark/>
          </w:tcPr>
          <w:p w14:paraId="1A3FBE2B" w14:textId="77777777" w:rsidR="00EC1B45" w:rsidRDefault="00EC1B45">
            <w:pPr>
              <w:rPr>
                <w:rFonts w:eastAsia="Times New Roman"/>
              </w:rPr>
            </w:pPr>
            <w:r>
              <w:rPr>
                <w:rFonts w:eastAsia="Times New Roman"/>
              </w:rPr>
              <w:t xml:space="preserve">8% </w:t>
            </w:r>
          </w:p>
        </w:tc>
        <w:tc>
          <w:tcPr>
            <w:tcW w:w="0" w:type="auto"/>
            <w:vAlign w:val="center"/>
            <w:hideMark/>
          </w:tcPr>
          <w:p w14:paraId="1A6F46AC" w14:textId="77777777" w:rsidR="00EC1B45" w:rsidRDefault="00EC1B45">
            <w:pPr>
              <w:rPr>
                <w:rFonts w:eastAsia="Times New Roman"/>
              </w:rPr>
            </w:pPr>
          </w:p>
        </w:tc>
        <w:tc>
          <w:tcPr>
            <w:tcW w:w="0" w:type="auto"/>
            <w:vAlign w:val="center"/>
            <w:hideMark/>
          </w:tcPr>
          <w:p w14:paraId="39F7002A" w14:textId="77777777" w:rsidR="00EC1B45" w:rsidRDefault="00EC1B45">
            <w:pPr>
              <w:rPr>
                <w:rFonts w:eastAsia="Times New Roman"/>
              </w:rPr>
            </w:pPr>
            <w:r>
              <w:rPr>
                <w:rFonts w:eastAsia="Times New Roman"/>
              </w:rPr>
              <w:t xml:space="preserve">4% </w:t>
            </w:r>
          </w:p>
        </w:tc>
        <w:tc>
          <w:tcPr>
            <w:tcW w:w="0" w:type="auto"/>
            <w:vAlign w:val="center"/>
            <w:hideMark/>
          </w:tcPr>
          <w:p w14:paraId="53CE1044" w14:textId="77777777" w:rsidR="00EC1B45" w:rsidRDefault="00EC1B45">
            <w:pPr>
              <w:rPr>
                <w:rFonts w:eastAsia="Times New Roman"/>
              </w:rPr>
            </w:pPr>
            <w:r>
              <w:rPr>
                <w:rFonts w:eastAsia="Times New Roman"/>
              </w:rPr>
              <w:t xml:space="preserve">15% </w:t>
            </w:r>
          </w:p>
        </w:tc>
        <w:tc>
          <w:tcPr>
            <w:tcW w:w="0" w:type="auto"/>
            <w:vAlign w:val="center"/>
            <w:hideMark/>
          </w:tcPr>
          <w:p w14:paraId="2352E5B5" w14:textId="77777777" w:rsidR="00EC1B45" w:rsidRDefault="00EC1B45">
            <w:pPr>
              <w:rPr>
                <w:rFonts w:eastAsia="Times New Roman"/>
              </w:rPr>
            </w:pPr>
          </w:p>
        </w:tc>
        <w:tc>
          <w:tcPr>
            <w:tcW w:w="0" w:type="auto"/>
            <w:vAlign w:val="center"/>
            <w:hideMark/>
          </w:tcPr>
          <w:p w14:paraId="3E4324E6" w14:textId="77777777" w:rsidR="00EC1B45" w:rsidRDefault="00EC1B45">
            <w:pPr>
              <w:rPr>
                <w:rFonts w:eastAsia="Times New Roman"/>
                <w:sz w:val="20"/>
                <w:szCs w:val="20"/>
              </w:rPr>
            </w:pPr>
          </w:p>
        </w:tc>
        <w:tc>
          <w:tcPr>
            <w:tcW w:w="0" w:type="auto"/>
            <w:vAlign w:val="center"/>
            <w:hideMark/>
          </w:tcPr>
          <w:p w14:paraId="30EB64B8" w14:textId="77777777" w:rsidR="00EC1B45" w:rsidRDefault="00EC1B45">
            <w:pPr>
              <w:rPr>
                <w:rFonts w:eastAsia="Times New Roman"/>
              </w:rPr>
            </w:pPr>
            <w:r>
              <w:rPr>
                <w:rFonts w:eastAsia="Times New Roman"/>
              </w:rPr>
              <w:t xml:space="preserve">4% </w:t>
            </w:r>
          </w:p>
        </w:tc>
        <w:tc>
          <w:tcPr>
            <w:tcW w:w="0" w:type="auto"/>
            <w:vAlign w:val="center"/>
            <w:hideMark/>
          </w:tcPr>
          <w:p w14:paraId="5183C687" w14:textId="77777777" w:rsidR="00EC1B45" w:rsidRDefault="00EC1B45">
            <w:pPr>
              <w:rPr>
                <w:rFonts w:eastAsia="Times New Roman"/>
              </w:rPr>
            </w:pPr>
            <w:r>
              <w:rPr>
                <w:rFonts w:eastAsia="Times New Roman"/>
              </w:rPr>
              <w:t xml:space="preserve">40% </w:t>
            </w:r>
          </w:p>
        </w:tc>
        <w:tc>
          <w:tcPr>
            <w:tcW w:w="0" w:type="auto"/>
            <w:vAlign w:val="center"/>
            <w:hideMark/>
          </w:tcPr>
          <w:p w14:paraId="47640129" w14:textId="77777777" w:rsidR="00EC1B45" w:rsidRDefault="00EC1B45">
            <w:pPr>
              <w:rPr>
                <w:rFonts w:eastAsia="Times New Roman"/>
              </w:rPr>
            </w:pPr>
            <w:r>
              <w:rPr>
                <w:rFonts w:eastAsia="Times New Roman"/>
              </w:rPr>
              <w:t xml:space="preserve">1% </w:t>
            </w:r>
          </w:p>
        </w:tc>
        <w:tc>
          <w:tcPr>
            <w:tcW w:w="0" w:type="auto"/>
            <w:vAlign w:val="center"/>
            <w:hideMark/>
          </w:tcPr>
          <w:p w14:paraId="628D4CBF" w14:textId="77777777" w:rsidR="00EC1B45" w:rsidRDefault="00EC1B45">
            <w:pPr>
              <w:rPr>
                <w:rFonts w:eastAsia="Times New Roman"/>
              </w:rPr>
            </w:pPr>
          </w:p>
        </w:tc>
        <w:tc>
          <w:tcPr>
            <w:tcW w:w="0" w:type="auto"/>
            <w:vAlign w:val="center"/>
            <w:hideMark/>
          </w:tcPr>
          <w:p w14:paraId="61C626D5" w14:textId="77777777" w:rsidR="00EC1B45" w:rsidRDefault="00EC1B45">
            <w:pPr>
              <w:rPr>
                <w:rFonts w:eastAsia="Times New Roman"/>
              </w:rPr>
            </w:pPr>
            <w:r>
              <w:rPr>
                <w:rFonts w:eastAsia="Times New Roman"/>
              </w:rPr>
              <w:t xml:space="preserve">23% </w:t>
            </w:r>
          </w:p>
        </w:tc>
        <w:tc>
          <w:tcPr>
            <w:tcW w:w="0" w:type="auto"/>
            <w:vAlign w:val="center"/>
            <w:hideMark/>
          </w:tcPr>
          <w:p w14:paraId="09CCA55B" w14:textId="77777777" w:rsidR="00EC1B45" w:rsidRDefault="00EC1B45">
            <w:pPr>
              <w:rPr>
                <w:rFonts w:eastAsia="Times New Roman"/>
              </w:rPr>
            </w:pPr>
            <w:r>
              <w:rPr>
                <w:rFonts w:eastAsia="Times New Roman"/>
              </w:rPr>
              <w:t xml:space="preserve">1% </w:t>
            </w:r>
          </w:p>
        </w:tc>
        <w:tc>
          <w:tcPr>
            <w:tcW w:w="0" w:type="auto"/>
            <w:vAlign w:val="center"/>
            <w:hideMark/>
          </w:tcPr>
          <w:p w14:paraId="0AF03DB9" w14:textId="77777777" w:rsidR="00EC1B45" w:rsidRDefault="00EC1B45">
            <w:pPr>
              <w:rPr>
                <w:rFonts w:eastAsia="Times New Roman"/>
              </w:rPr>
            </w:pPr>
          </w:p>
        </w:tc>
        <w:tc>
          <w:tcPr>
            <w:tcW w:w="0" w:type="auto"/>
            <w:vAlign w:val="center"/>
            <w:hideMark/>
          </w:tcPr>
          <w:p w14:paraId="3D7C9562" w14:textId="77777777" w:rsidR="00EC1B45" w:rsidRDefault="00EC1B45">
            <w:pPr>
              <w:rPr>
                <w:rFonts w:eastAsia="Times New Roman"/>
              </w:rPr>
            </w:pPr>
            <w:r>
              <w:rPr>
                <w:rFonts w:eastAsia="Times New Roman"/>
              </w:rPr>
              <w:t xml:space="preserve">1% </w:t>
            </w:r>
          </w:p>
        </w:tc>
        <w:tc>
          <w:tcPr>
            <w:tcW w:w="0" w:type="auto"/>
            <w:vAlign w:val="center"/>
            <w:hideMark/>
          </w:tcPr>
          <w:p w14:paraId="6F7BACC3" w14:textId="77777777" w:rsidR="00EC1B45" w:rsidRDefault="00EC1B45">
            <w:pPr>
              <w:rPr>
                <w:rFonts w:eastAsia="Times New Roman"/>
              </w:rPr>
            </w:pPr>
          </w:p>
        </w:tc>
        <w:tc>
          <w:tcPr>
            <w:tcW w:w="0" w:type="auto"/>
            <w:vAlign w:val="center"/>
            <w:hideMark/>
          </w:tcPr>
          <w:p w14:paraId="769F9EB6" w14:textId="77777777" w:rsidR="00EC1B45" w:rsidRDefault="00EC1B45">
            <w:pPr>
              <w:rPr>
                <w:rFonts w:eastAsia="Times New Roman"/>
              </w:rPr>
            </w:pPr>
            <w:r>
              <w:rPr>
                <w:rFonts w:eastAsia="Times New Roman"/>
              </w:rPr>
              <w:t xml:space="preserve">2% </w:t>
            </w:r>
          </w:p>
        </w:tc>
        <w:tc>
          <w:tcPr>
            <w:tcW w:w="0" w:type="auto"/>
            <w:vAlign w:val="center"/>
            <w:hideMark/>
          </w:tcPr>
          <w:p w14:paraId="64989F48" w14:textId="77777777" w:rsidR="00EC1B45" w:rsidRDefault="00EC1B45">
            <w:pPr>
              <w:rPr>
                <w:rFonts w:eastAsia="Times New Roman"/>
              </w:rPr>
            </w:pPr>
          </w:p>
        </w:tc>
        <w:tc>
          <w:tcPr>
            <w:tcW w:w="0" w:type="auto"/>
            <w:vAlign w:val="center"/>
            <w:hideMark/>
          </w:tcPr>
          <w:p w14:paraId="4E236E0A" w14:textId="77777777" w:rsidR="00EC1B45" w:rsidRDefault="00EC1B45">
            <w:pPr>
              <w:rPr>
                <w:rFonts w:eastAsia="Times New Roman"/>
                <w:sz w:val="20"/>
                <w:szCs w:val="20"/>
              </w:rPr>
            </w:pPr>
          </w:p>
        </w:tc>
        <w:tc>
          <w:tcPr>
            <w:tcW w:w="0" w:type="auto"/>
            <w:vAlign w:val="center"/>
            <w:hideMark/>
          </w:tcPr>
          <w:p w14:paraId="40414A27" w14:textId="77777777" w:rsidR="00EC1B45" w:rsidRDefault="00EC1B45">
            <w:pPr>
              <w:rPr>
                <w:rFonts w:eastAsia="Times New Roman"/>
                <w:sz w:val="20"/>
                <w:szCs w:val="20"/>
              </w:rPr>
            </w:pPr>
          </w:p>
        </w:tc>
        <w:tc>
          <w:tcPr>
            <w:tcW w:w="0" w:type="auto"/>
            <w:vAlign w:val="center"/>
            <w:hideMark/>
          </w:tcPr>
          <w:p w14:paraId="23C68FD0" w14:textId="77777777" w:rsidR="00EC1B45" w:rsidRDefault="00EC1B45">
            <w:pPr>
              <w:rPr>
                <w:rFonts w:eastAsia="Times New Roman"/>
              </w:rPr>
            </w:pPr>
            <w:r>
              <w:rPr>
                <w:rFonts w:eastAsia="Times New Roman"/>
              </w:rPr>
              <w:t xml:space="preserve">100% </w:t>
            </w:r>
          </w:p>
        </w:tc>
      </w:tr>
      <w:tr w:rsidR="00EC1B45" w14:paraId="523A5347" w14:textId="77777777">
        <w:trPr>
          <w:divId w:val="2067530654"/>
          <w:tblCellSpacing w:w="15" w:type="dxa"/>
        </w:trPr>
        <w:tc>
          <w:tcPr>
            <w:tcW w:w="0" w:type="auto"/>
            <w:vAlign w:val="center"/>
            <w:hideMark/>
          </w:tcPr>
          <w:p w14:paraId="601B1291" w14:textId="77777777" w:rsidR="00EC1B45" w:rsidRDefault="00EC1B45">
            <w:pPr>
              <w:rPr>
                <w:rFonts w:eastAsia="Times New Roman"/>
              </w:rPr>
            </w:pPr>
            <w:r>
              <w:rPr>
                <w:rFonts w:eastAsia="Times New Roman"/>
              </w:rPr>
              <w:t xml:space="preserve">Fayette </w:t>
            </w:r>
          </w:p>
        </w:tc>
        <w:tc>
          <w:tcPr>
            <w:tcW w:w="0" w:type="auto"/>
            <w:vAlign w:val="center"/>
            <w:hideMark/>
          </w:tcPr>
          <w:p w14:paraId="09A4244A" w14:textId="77777777" w:rsidR="00EC1B45" w:rsidRDefault="00EC1B45">
            <w:pPr>
              <w:rPr>
                <w:rFonts w:eastAsia="Times New Roman"/>
              </w:rPr>
            </w:pPr>
          </w:p>
        </w:tc>
        <w:tc>
          <w:tcPr>
            <w:tcW w:w="0" w:type="auto"/>
            <w:vAlign w:val="center"/>
            <w:hideMark/>
          </w:tcPr>
          <w:p w14:paraId="7910D5AA" w14:textId="77777777" w:rsidR="00EC1B45" w:rsidRDefault="00EC1B45">
            <w:pPr>
              <w:rPr>
                <w:rFonts w:eastAsia="Times New Roman"/>
                <w:sz w:val="20"/>
                <w:szCs w:val="20"/>
              </w:rPr>
            </w:pPr>
          </w:p>
        </w:tc>
        <w:tc>
          <w:tcPr>
            <w:tcW w:w="0" w:type="auto"/>
            <w:vAlign w:val="center"/>
            <w:hideMark/>
          </w:tcPr>
          <w:p w14:paraId="15E1D019" w14:textId="77777777" w:rsidR="00EC1B45" w:rsidRDefault="00EC1B45">
            <w:pPr>
              <w:rPr>
                <w:rFonts w:eastAsia="Times New Roman"/>
                <w:sz w:val="20"/>
                <w:szCs w:val="20"/>
              </w:rPr>
            </w:pPr>
          </w:p>
        </w:tc>
        <w:tc>
          <w:tcPr>
            <w:tcW w:w="0" w:type="auto"/>
            <w:vAlign w:val="center"/>
            <w:hideMark/>
          </w:tcPr>
          <w:p w14:paraId="12F913F2" w14:textId="77777777" w:rsidR="00EC1B45" w:rsidRDefault="00EC1B45">
            <w:pPr>
              <w:rPr>
                <w:rFonts w:eastAsia="Times New Roman"/>
                <w:sz w:val="20"/>
                <w:szCs w:val="20"/>
              </w:rPr>
            </w:pPr>
          </w:p>
        </w:tc>
        <w:tc>
          <w:tcPr>
            <w:tcW w:w="0" w:type="auto"/>
            <w:vAlign w:val="center"/>
            <w:hideMark/>
          </w:tcPr>
          <w:p w14:paraId="787EDB9D" w14:textId="77777777" w:rsidR="00EC1B45" w:rsidRDefault="00EC1B45">
            <w:pPr>
              <w:rPr>
                <w:rFonts w:eastAsia="Times New Roman"/>
              </w:rPr>
            </w:pPr>
            <w:r>
              <w:rPr>
                <w:rFonts w:eastAsia="Times New Roman"/>
              </w:rPr>
              <w:t xml:space="preserve">14% </w:t>
            </w:r>
          </w:p>
        </w:tc>
        <w:tc>
          <w:tcPr>
            <w:tcW w:w="0" w:type="auto"/>
            <w:vAlign w:val="center"/>
            <w:hideMark/>
          </w:tcPr>
          <w:p w14:paraId="35BC18C9" w14:textId="77777777" w:rsidR="00EC1B45" w:rsidRDefault="00EC1B45">
            <w:pPr>
              <w:rPr>
                <w:rFonts w:eastAsia="Times New Roman"/>
              </w:rPr>
            </w:pPr>
            <w:r>
              <w:rPr>
                <w:rFonts w:eastAsia="Times New Roman"/>
              </w:rPr>
              <w:t xml:space="preserve">2% </w:t>
            </w:r>
          </w:p>
        </w:tc>
        <w:tc>
          <w:tcPr>
            <w:tcW w:w="0" w:type="auto"/>
            <w:vAlign w:val="center"/>
            <w:hideMark/>
          </w:tcPr>
          <w:p w14:paraId="0C0FAF83" w14:textId="77777777" w:rsidR="00EC1B45" w:rsidRDefault="00EC1B45">
            <w:pPr>
              <w:rPr>
                <w:rFonts w:eastAsia="Times New Roman"/>
              </w:rPr>
            </w:pPr>
            <w:r>
              <w:rPr>
                <w:rFonts w:eastAsia="Times New Roman"/>
              </w:rPr>
              <w:t xml:space="preserve">3% </w:t>
            </w:r>
          </w:p>
        </w:tc>
        <w:tc>
          <w:tcPr>
            <w:tcW w:w="0" w:type="auto"/>
            <w:vAlign w:val="center"/>
            <w:hideMark/>
          </w:tcPr>
          <w:p w14:paraId="50CCFBEC" w14:textId="77777777" w:rsidR="00EC1B45" w:rsidRDefault="00EC1B45">
            <w:pPr>
              <w:rPr>
                <w:rFonts w:eastAsia="Times New Roman"/>
              </w:rPr>
            </w:pPr>
          </w:p>
        </w:tc>
        <w:tc>
          <w:tcPr>
            <w:tcW w:w="0" w:type="auto"/>
            <w:vAlign w:val="center"/>
            <w:hideMark/>
          </w:tcPr>
          <w:p w14:paraId="62E96393" w14:textId="77777777" w:rsidR="00EC1B45" w:rsidRDefault="00EC1B45">
            <w:pPr>
              <w:rPr>
                <w:rFonts w:eastAsia="Times New Roman"/>
              </w:rPr>
            </w:pPr>
            <w:r>
              <w:rPr>
                <w:rFonts w:eastAsia="Times New Roman"/>
              </w:rPr>
              <w:t xml:space="preserve">3% </w:t>
            </w:r>
          </w:p>
        </w:tc>
        <w:tc>
          <w:tcPr>
            <w:tcW w:w="0" w:type="auto"/>
            <w:vAlign w:val="center"/>
            <w:hideMark/>
          </w:tcPr>
          <w:p w14:paraId="2E9DEC40" w14:textId="77777777" w:rsidR="00EC1B45" w:rsidRDefault="00EC1B45">
            <w:pPr>
              <w:rPr>
                <w:rFonts w:eastAsia="Times New Roman"/>
              </w:rPr>
            </w:pPr>
          </w:p>
        </w:tc>
        <w:tc>
          <w:tcPr>
            <w:tcW w:w="0" w:type="auto"/>
            <w:vAlign w:val="center"/>
            <w:hideMark/>
          </w:tcPr>
          <w:p w14:paraId="7B7D11A9" w14:textId="77777777" w:rsidR="00EC1B45" w:rsidRDefault="00EC1B45">
            <w:pPr>
              <w:rPr>
                <w:rFonts w:eastAsia="Times New Roman"/>
              </w:rPr>
            </w:pPr>
            <w:r>
              <w:rPr>
                <w:rFonts w:eastAsia="Times New Roman"/>
              </w:rPr>
              <w:t xml:space="preserve">49% </w:t>
            </w:r>
          </w:p>
        </w:tc>
        <w:tc>
          <w:tcPr>
            <w:tcW w:w="0" w:type="auto"/>
            <w:vAlign w:val="center"/>
            <w:hideMark/>
          </w:tcPr>
          <w:p w14:paraId="081B8C5D" w14:textId="77777777" w:rsidR="00EC1B45" w:rsidRDefault="00EC1B45">
            <w:pPr>
              <w:rPr>
                <w:rFonts w:eastAsia="Times New Roman"/>
              </w:rPr>
            </w:pPr>
          </w:p>
        </w:tc>
        <w:tc>
          <w:tcPr>
            <w:tcW w:w="0" w:type="auto"/>
            <w:vAlign w:val="center"/>
            <w:hideMark/>
          </w:tcPr>
          <w:p w14:paraId="23E48AF4" w14:textId="77777777" w:rsidR="00EC1B45" w:rsidRDefault="00EC1B45">
            <w:pPr>
              <w:rPr>
                <w:rFonts w:eastAsia="Times New Roman"/>
              </w:rPr>
            </w:pPr>
            <w:r>
              <w:rPr>
                <w:rFonts w:eastAsia="Times New Roman"/>
              </w:rPr>
              <w:t xml:space="preserve">22% </w:t>
            </w:r>
          </w:p>
        </w:tc>
        <w:tc>
          <w:tcPr>
            <w:tcW w:w="0" w:type="auto"/>
            <w:vAlign w:val="center"/>
            <w:hideMark/>
          </w:tcPr>
          <w:p w14:paraId="11B36AD7" w14:textId="77777777" w:rsidR="00EC1B45" w:rsidRDefault="00EC1B45">
            <w:pPr>
              <w:rPr>
                <w:rFonts w:eastAsia="Times New Roman"/>
              </w:rPr>
            </w:pPr>
            <w:r>
              <w:rPr>
                <w:rFonts w:eastAsia="Times New Roman"/>
              </w:rPr>
              <w:t xml:space="preserve">1% </w:t>
            </w:r>
          </w:p>
        </w:tc>
        <w:tc>
          <w:tcPr>
            <w:tcW w:w="0" w:type="auto"/>
            <w:vAlign w:val="center"/>
            <w:hideMark/>
          </w:tcPr>
          <w:p w14:paraId="2B16766D" w14:textId="77777777" w:rsidR="00EC1B45" w:rsidRDefault="00EC1B45">
            <w:pPr>
              <w:rPr>
                <w:rFonts w:eastAsia="Times New Roman"/>
              </w:rPr>
            </w:pPr>
          </w:p>
        </w:tc>
        <w:tc>
          <w:tcPr>
            <w:tcW w:w="0" w:type="auto"/>
            <w:vAlign w:val="center"/>
            <w:hideMark/>
          </w:tcPr>
          <w:p w14:paraId="17C9EF8B" w14:textId="77777777" w:rsidR="00EC1B45" w:rsidRDefault="00EC1B45">
            <w:pPr>
              <w:rPr>
                <w:rFonts w:eastAsia="Times New Roman"/>
              </w:rPr>
            </w:pPr>
            <w:r>
              <w:rPr>
                <w:rFonts w:eastAsia="Times New Roman"/>
              </w:rPr>
              <w:t xml:space="preserve">2% </w:t>
            </w:r>
          </w:p>
        </w:tc>
        <w:tc>
          <w:tcPr>
            <w:tcW w:w="0" w:type="auto"/>
            <w:vAlign w:val="center"/>
            <w:hideMark/>
          </w:tcPr>
          <w:p w14:paraId="38F766F6" w14:textId="77777777" w:rsidR="00EC1B45" w:rsidRDefault="00EC1B45">
            <w:pPr>
              <w:rPr>
                <w:rFonts w:eastAsia="Times New Roman"/>
              </w:rPr>
            </w:pPr>
          </w:p>
        </w:tc>
        <w:tc>
          <w:tcPr>
            <w:tcW w:w="0" w:type="auto"/>
            <w:vAlign w:val="center"/>
            <w:hideMark/>
          </w:tcPr>
          <w:p w14:paraId="0635BF71" w14:textId="77777777" w:rsidR="00EC1B45" w:rsidRDefault="00EC1B45">
            <w:pPr>
              <w:rPr>
                <w:rFonts w:eastAsia="Times New Roman"/>
                <w:sz w:val="20"/>
                <w:szCs w:val="20"/>
              </w:rPr>
            </w:pPr>
          </w:p>
        </w:tc>
        <w:tc>
          <w:tcPr>
            <w:tcW w:w="0" w:type="auto"/>
            <w:vAlign w:val="center"/>
            <w:hideMark/>
          </w:tcPr>
          <w:p w14:paraId="56FDFDE2" w14:textId="77777777" w:rsidR="00EC1B45" w:rsidRDefault="00EC1B45">
            <w:pPr>
              <w:rPr>
                <w:rFonts w:eastAsia="Times New Roman"/>
                <w:sz w:val="20"/>
                <w:szCs w:val="20"/>
              </w:rPr>
            </w:pPr>
          </w:p>
        </w:tc>
        <w:tc>
          <w:tcPr>
            <w:tcW w:w="0" w:type="auto"/>
            <w:vAlign w:val="center"/>
            <w:hideMark/>
          </w:tcPr>
          <w:p w14:paraId="6901AAE7" w14:textId="77777777" w:rsidR="00EC1B45" w:rsidRDefault="00EC1B45">
            <w:pPr>
              <w:rPr>
                <w:rFonts w:eastAsia="Times New Roman"/>
              </w:rPr>
            </w:pPr>
            <w:r>
              <w:rPr>
                <w:rFonts w:eastAsia="Times New Roman"/>
              </w:rPr>
              <w:t xml:space="preserve">3% </w:t>
            </w:r>
          </w:p>
        </w:tc>
        <w:tc>
          <w:tcPr>
            <w:tcW w:w="0" w:type="auto"/>
            <w:vAlign w:val="center"/>
            <w:hideMark/>
          </w:tcPr>
          <w:p w14:paraId="00065E07" w14:textId="77777777" w:rsidR="00EC1B45" w:rsidRDefault="00EC1B45">
            <w:pPr>
              <w:rPr>
                <w:rFonts w:eastAsia="Times New Roman"/>
              </w:rPr>
            </w:pPr>
          </w:p>
        </w:tc>
        <w:tc>
          <w:tcPr>
            <w:tcW w:w="0" w:type="auto"/>
            <w:vAlign w:val="center"/>
            <w:hideMark/>
          </w:tcPr>
          <w:p w14:paraId="0F51DA8F" w14:textId="77777777" w:rsidR="00EC1B45" w:rsidRDefault="00EC1B45">
            <w:pPr>
              <w:rPr>
                <w:rFonts w:eastAsia="Times New Roman"/>
              </w:rPr>
            </w:pPr>
            <w:r>
              <w:rPr>
                <w:rFonts w:eastAsia="Times New Roman"/>
              </w:rPr>
              <w:t xml:space="preserve">100% </w:t>
            </w:r>
          </w:p>
        </w:tc>
      </w:tr>
      <w:tr w:rsidR="00EC1B45" w14:paraId="6625454E" w14:textId="77777777">
        <w:trPr>
          <w:divId w:val="2067530654"/>
          <w:tblCellSpacing w:w="15" w:type="dxa"/>
        </w:trPr>
        <w:tc>
          <w:tcPr>
            <w:tcW w:w="0" w:type="auto"/>
            <w:vAlign w:val="center"/>
            <w:hideMark/>
          </w:tcPr>
          <w:p w14:paraId="22999C30" w14:textId="77777777" w:rsidR="00EC1B45" w:rsidRDefault="00EC1B45">
            <w:pPr>
              <w:rPr>
                <w:rFonts w:eastAsia="Times New Roman"/>
              </w:rPr>
            </w:pPr>
            <w:r>
              <w:rPr>
                <w:rFonts w:eastAsia="Times New Roman"/>
              </w:rPr>
              <w:t xml:space="preserve">Forsyth </w:t>
            </w:r>
          </w:p>
        </w:tc>
        <w:tc>
          <w:tcPr>
            <w:tcW w:w="0" w:type="auto"/>
            <w:vAlign w:val="center"/>
            <w:hideMark/>
          </w:tcPr>
          <w:p w14:paraId="7A099315" w14:textId="77777777" w:rsidR="00EC1B45" w:rsidRDefault="00EC1B45">
            <w:pPr>
              <w:rPr>
                <w:rFonts w:eastAsia="Times New Roman"/>
              </w:rPr>
            </w:pPr>
          </w:p>
        </w:tc>
        <w:tc>
          <w:tcPr>
            <w:tcW w:w="0" w:type="auto"/>
            <w:vAlign w:val="center"/>
            <w:hideMark/>
          </w:tcPr>
          <w:p w14:paraId="5C5C8EEE" w14:textId="77777777" w:rsidR="00EC1B45" w:rsidRDefault="00EC1B45">
            <w:pPr>
              <w:rPr>
                <w:rFonts w:eastAsia="Times New Roman"/>
                <w:sz w:val="20"/>
                <w:szCs w:val="20"/>
              </w:rPr>
            </w:pPr>
          </w:p>
        </w:tc>
        <w:tc>
          <w:tcPr>
            <w:tcW w:w="0" w:type="auto"/>
            <w:vAlign w:val="center"/>
            <w:hideMark/>
          </w:tcPr>
          <w:p w14:paraId="65E41581" w14:textId="77777777" w:rsidR="00EC1B45" w:rsidRDefault="00EC1B45">
            <w:pPr>
              <w:rPr>
                <w:rFonts w:eastAsia="Times New Roman"/>
                <w:sz w:val="20"/>
                <w:szCs w:val="20"/>
              </w:rPr>
            </w:pPr>
          </w:p>
        </w:tc>
        <w:tc>
          <w:tcPr>
            <w:tcW w:w="0" w:type="auto"/>
            <w:vAlign w:val="center"/>
            <w:hideMark/>
          </w:tcPr>
          <w:p w14:paraId="7A19D5EB" w14:textId="77777777" w:rsidR="00EC1B45" w:rsidRDefault="00EC1B45">
            <w:pPr>
              <w:rPr>
                <w:rFonts w:eastAsia="Times New Roman"/>
              </w:rPr>
            </w:pPr>
            <w:r>
              <w:rPr>
                <w:rFonts w:eastAsia="Times New Roman"/>
              </w:rPr>
              <w:t xml:space="preserve">1% </w:t>
            </w:r>
          </w:p>
        </w:tc>
        <w:tc>
          <w:tcPr>
            <w:tcW w:w="0" w:type="auto"/>
            <w:vAlign w:val="center"/>
            <w:hideMark/>
          </w:tcPr>
          <w:p w14:paraId="4C309354" w14:textId="77777777" w:rsidR="00EC1B45" w:rsidRDefault="00EC1B45">
            <w:pPr>
              <w:rPr>
                <w:rFonts w:eastAsia="Times New Roman"/>
              </w:rPr>
            </w:pPr>
            <w:r>
              <w:rPr>
                <w:rFonts w:eastAsia="Times New Roman"/>
              </w:rPr>
              <w:t xml:space="preserve">1% </w:t>
            </w:r>
          </w:p>
        </w:tc>
        <w:tc>
          <w:tcPr>
            <w:tcW w:w="0" w:type="auto"/>
            <w:vAlign w:val="center"/>
            <w:hideMark/>
          </w:tcPr>
          <w:p w14:paraId="7E90DA33" w14:textId="77777777" w:rsidR="00EC1B45" w:rsidRDefault="00EC1B45">
            <w:pPr>
              <w:rPr>
                <w:rFonts w:eastAsia="Times New Roman"/>
              </w:rPr>
            </w:pPr>
            <w:r>
              <w:rPr>
                <w:rFonts w:eastAsia="Times New Roman"/>
              </w:rPr>
              <w:t xml:space="preserve">3% </w:t>
            </w:r>
          </w:p>
        </w:tc>
        <w:tc>
          <w:tcPr>
            <w:tcW w:w="0" w:type="auto"/>
            <w:vAlign w:val="center"/>
            <w:hideMark/>
          </w:tcPr>
          <w:p w14:paraId="160FCAD2" w14:textId="77777777" w:rsidR="00EC1B45" w:rsidRDefault="00EC1B45">
            <w:pPr>
              <w:rPr>
                <w:rFonts w:eastAsia="Times New Roman"/>
              </w:rPr>
            </w:pPr>
          </w:p>
        </w:tc>
        <w:tc>
          <w:tcPr>
            <w:tcW w:w="0" w:type="auto"/>
            <w:vAlign w:val="center"/>
            <w:hideMark/>
          </w:tcPr>
          <w:p w14:paraId="76E48A2A" w14:textId="77777777" w:rsidR="00EC1B45" w:rsidRDefault="00EC1B45">
            <w:pPr>
              <w:rPr>
                <w:rFonts w:eastAsia="Times New Roman"/>
              </w:rPr>
            </w:pPr>
            <w:r>
              <w:rPr>
                <w:rFonts w:eastAsia="Times New Roman"/>
              </w:rPr>
              <w:t xml:space="preserve">2% </w:t>
            </w:r>
          </w:p>
        </w:tc>
        <w:tc>
          <w:tcPr>
            <w:tcW w:w="0" w:type="auto"/>
            <w:vAlign w:val="center"/>
            <w:hideMark/>
          </w:tcPr>
          <w:p w14:paraId="38957015" w14:textId="77777777" w:rsidR="00EC1B45" w:rsidRDefault="00EC1B45">
            <w:pPr>
              <w:rPr>
                <w:rFonts w:eastAsia="Times New Roman"/>
              </w:rPr>
            </w:pPr>
            <w:r>
              <w:rPr>
                <w:rFonts w:eastAsia="Times New Roman"/>
              </w:rPr>
              <w:t xml:space="preserve">4% </w:t>
            </w:r>
          </w:p>
        </w:tc>
        <w:tc>
          <w:tcPr>
            <w:tcW w:w="0" w:type="auto"/>
            <w:vAlign w:val="center"/>
            <w:hideMark/>
          </w:tcPr>
          <w:p w14:paraId="57F9B529" w14:textId="77777777" w:rsidR="00EC1B45" w:rsidRDefault="00EC1B45">
            <w:pPr>
              <w:rPr>
                <w:rFonts w:eastAsia="Times New Roman"/>
              </w:rPr>
            </w:pPr>
          </w:p>
        </w:tc>
        <w:tc>
          <w:tcPr>
            <w:tcW w:w="0" w:type="auto"/>
            <w:vAlign w:val="center"/>
            <w:hideMark/>
          </w:tcPr>
          <w:p w14:paraId="21A7D670" w14:textId="77777777" w:rsidR="00EC1B45" w:rsidRDefault="00EC1B45">
            <w:pPr>
              <w:rPr>
                <w:rFonts w:eastAsia="Times New Roman"/>
                <w:sz w:val="20"/>
                <w:szCs w:val="20"/>
              </w:rPr>
            </w:pPr>
          </w:p>
        </w:tc>
        <w:tc>
          <w:tcPr>
            <w:tcW w:w="0" w:type="auto"/>
            <w:vAlign w:val="center"/>
            <w:hideMark/>
          </w:tcPr>
          <w:p w14:paraId="3EDA59C9" w14:textId="77777777" w:rsidR="00EC1B45" w:rsidRDefault="00EC1B45">
            <w:pPr>
              <w:rPr>
                <w:rFonts w:eastAsia="Times New Roman"/>
              </w:rPr>
            </w:pPr>
            <w:r>
              <w:rPr>
                <w:rFonts w:eastAsia="Times New Roman"/>
              </w:rPr>
              <w:t xml:space="preserve">49% </w:t>
            </w:r>
          </w:p>
        </w:tc>
        <w:tc>
          <w:tcPr>
            <w:tcW w:w="0" w:type="auto"/>
            <w:vAlign w:val="center"/>
            <w:hideMark/>
          </w:tcPr>
          <w:p w14:paraId="59B3385A" w14:textId="77777777" w:rsidR="00EC1B45" w:rsidRDefault="00EC1B45">
            <w:pPr>
              <w:rPr>
                <w:rFonts w:eastAsia="Times New Roman"/>
              </w:rPr>
            </w:pPr>
            <w:r>
              <w:rPr>
                <w:rFonts w:eastAsia="Times New Roman"/>
              </w:rPr>
              <w:t xml:space="preserve">27% </w:t>
            </w:r>
          </w:p>
        </w:tc>
        <w:tc>
          <w:tcPr>
            <w:tcW w:w="0" w:type="auto"/>
            <w:vAlign w:val="center"/>
            <w:hideMark/>
          </w:tcPr>
          <w:p w14:paraId="4B85C7B6" w14:textId="77777777" w:rsidR="00EC1B45" w:rsidRDefault="00EC1B45">
            <w:pPr>
              <w:rPr>
                <w:rFonts w:eastAsia="Times New Roman"/>
              </w:rPr>
            </w:pPr>
            <w:r>
              <w:rPr>
                <w:rFonts w:eastAsia="Times New Roman"/>
              </w:rPr>
              <w:t xml:space="preserve">9% </w:t>
            </w:r>
          </w:p>
        </w:tc>
        <w:tc>
          <w:tcPr>
            <w:tcW w:w="0" w:type="auto"/>
            <w:vAlign w:val="center"/>
            <w:hideMark/>
          </w:tcPr>
          <w:p w14:paraId="664B63FC" w14:textId="77777777" w:rsidR="00EC1B45" w:rsidRDefault="00EC1B45">
            <w:pPr>
              <w:rPr>
                <w:rFonts w:eastAsia="Times New Roman"/>
              </w:rPr>
            </w:pPr>
            <w:r>
              <w:rPr>
                <w:rFonts w:eastAsia="Times New Roman"/>
              </w:rPr>
              <w:t xml:space="preserve">3% </w:t>
            </w:r>
          </w:p>
        </w:tc>
        <w:tc>
          <w:tcPr>
            <w:tcW w:w="0" w:type="auto"/>
            <w:vAlign w:val="center"/>
            <w:hideMark/>
          </w:tcPr>
          <w:p w14:paraId="7547B6B3" w14:textId="77777777" w:rsidR="00EC1B45" w:rsidRDefault="00EC1B45">
            <w:pPr>
              <w:rPr>
                <w:rFonts w:eastAsia="Times New Roman"/>
              </w:rPr>
            </w:pPr>
          </w:p>
        </w:tc>
        <w:tc>
          <w:tcPr>
            <w:tcW w:w="0" w:type="auto"/>
            <w:vAlign w:val="center"/>
            <w:hideMark/>
          </w:tcPr>
          <w:p w14:paraId="5B38F067" w14:textId="77777777" w:rsidR="00EC1B45" w:rsidRDefault="00EC1B45">
            <w:pPr>
              <w:rPr>
                <w:rFonts w:eastAsia="Times New Roman"/>
                <w:sz w:val="20"/>
                <w:szCs w:val="20"/>
              </w:rPr>
            </w:pPr>
          </w:p>
        </w:tc>
        <w:tc>
          <w:tcPr>
            <w:tcW w:w="0" w:type="auto"/>
            <w:vAlign w:val="center"/>
            <w:hideMark/>
          </w:tcPr>
          <w:p w14:paraId="326B9787" w14:textId="77777777" w:rsidR="00EC1B45" w:rsidRDefault="00EC1B45">
            <w:pPr>
              <w:rPr>
                <w:rFonts w:eastAsia="Times New Roman"/>
                <w:sz w:val="20"/>
                <w:szCs w:val="20"/>
              </w:rPr>
            </w:pPr>
          </w:p>
        </w:tc>
        <w:tc>
          <w:tcPr>
            <w:tcW w:w="0" w:type="auto"/>
            <w:vAlign w:val="center"/>
            <w:hideMark/>
          </w:tcPr>
          <w:p w14:paraId="64A0F666" w14:textId="77777777" w:rsidR="00EC1B45" w:rsidRDefault="00EC1B45">
            <w:pPr>
              <w:rPr>
                <w:rFonts w:eastAsia="Times New Roman"/>
                <w:sz w:val="20"/>
                <w:szCs w:val="20"/>
              </w:rPr>
            </w:pPr>
          </w:p>
        </w:tc>
        <w:tc>
          <w:tcPr>
            <w:tcW w:w="0" w:type="auto"/>
            <w:vAlign w:val="center"/>
            <w:hideMark/>
          </w:tcPr>
          <w:p w14:paraId="0E199787" w14:textId="77777777" w:rsidR="00EC1B45" w:rsidRDefault="00EC1B45">
            <w:pPr>
              <w:rPr>
                <w:rFonts w:eastAsia="Times New Roman"/>
                <w:sz w:val="20"/>
                <w:szCs w:val="20"/>
              </w:rPr>
            </w:pPr>
          </w:p>
        </w:tc>
        <w:tc>
          <w:tcPr>
            <w:tcW w:w="0" w:type="auto"/>
            <w:vAlign w:val="center"/>
            <w:hideMark/>
          </w:tcPr>
          <w:p w14:paraId="06D6BBD0" w14:textId="77777777" w:rsidR="00EC1B45" w:rsidRDefault="00EC1B45">
            <w:pPr>
              <w:rPr>
                <w:rFonts w:eastAsia="Times New Roman"/>
                <w:sz w:val="20"/>
                <w:szCs w:val="20"/>
              </w:rPr>
            </w:pPr>
          </w:p>
        </w:tc>
        <w:tc>
          <w:tcPr>
            <w:tcW w:w="0" w:type="auto"/>
            <w:vAlign w:val="center"/>
            <w:hideMark/>
          </w:tcPr>
          <w:p w14:paraId="76EFBCA7" w14:textId="77777777" w:rsidR="00EC1B45" w:rsidRDefault="00EC1B45">
            <w:pPr>
              <w:rPr>
                <w:rFonts w:eastAsia="Times New Roman"/>
              </w:rPr>
            </w:pPr>
            <w:r>
              <w:rPr>
                <w:rFonts w:eastAsia="Times New Roman"/>
              </w:rPr>
              <w:t xml:space="preserve">100% </w:t>
            </w:r>
          </w:p>
        </w:tc>
      </w:tr>
      <w:tr w:rsidR="00EC1B45" w14:paraId="364E8818" w14:textId="77777777">
        <w:trPr>
          <w:divId w:val="2067530654"/>
          <w:tblCellSpacing w:w="15" w:type="dxa"/>
        </w:trPr>
        <w:tc>
          <w:tcPr>
            <w:tcW w:w="0" w:type="auto"/>
            <w:vAlign w:val="center"/>
            <w:hideMark/>
          </w:tcPr>
          <w:p w14:paraId="3EE0BE3E" w14:textId="77777777" w:rsidR="00EC1B45" w:rsidRDefault="00EC1B45">
            <w:pPr>
              <w:rPr>
                <w:rFonts w:eastAsia="Times New Roman"/>
              </w:rPr>
            </w:pPr>
            <w:r>
              <w:rPr>
                <w:rFonts w:eastAsia="Times New Roman"/>
              </w:rPr>
              <w:t xml:space="preserve">Fulton </w:t>
            </w:r>
          </w:p>
        </w:tc>
        <w:tc>
          <w:tcPr>
            <w:tcW w:w="0" w:type="auto"/>
            <w:vAlign w:val="center"/>
            <w:hideMark/>
          </w:tcPr>
          <w:p w14:paraId="4EEF227F" w14:textId="77777777" w:rsidR="00EC1B45" w:rsidRDefault="00EC1B45">
            <w:pPr>
              <w:rPr>
                <w:rFonts w:eastAsia="Times New Roman"/>
              </w:rPr>
            </w:pPr>
          </w:p>
        </w:tc>
        <w:tc>
          <w:tcPr>
            <w:tcW w:w="0" w:type="auto"/>
            <w:vAlign w:val="center"/>
            <w:hideMark/>
          </w:tcPr>
          <w:p w14:paraId="470B3109" w14:textId="77777777" w:rsidR="00EC1B45" w:rsidRDefault="00EC1B45">
            <w:pPr>
              <w:rPr>
                <w:rFonts w:eastAsia="Times New Roman"/>
                <w:sz w:val="20"/>
                <w:szCs w:val="20"/>
              </w:rPr>
            </w:pPr>
          </w:p>
        </w:tc>
        <w:tc>
          <w:tcPr>
            <w:tcW w:w="0" w:type="auto"/>
            <w:vAlign w:val="center"/>
            <w:hideMark/>
          </w:tcPr>
          <w:p w14:paraId="13650A60" w14:textId="77777777" w:rsidR="00EC1B45" w:rsidRDefault="00EC1B45">
            <w:pPr>
              <w:rPr>
                <w:rFonts w:eastAsia="Times New Roman"/>
                <w:sz w:val="20"/>
                <w:szCs w:val="20"/>
              </w:rPr>
            </w:pPr>
          </w:p>
        </w:tc>
        <w:tc>
          <w:tcPr>
            <w:tcW w:w="0" w:type="auto"/>
            <w:vAlign w:val="center"/>
            <w:hideMark/>
          </w:tcPr>
          <w:p w14:paraId="264BD221" w14:textId="77777777" w:rsidR="00EC1B45" w:rsidRDefault="00EC1B45">
            <w:pPr>
              <w:rPr>
                <w:rFonts w:eastAsia="Times New Roman"/>
                <w:sz w:val="20"/>
                <w:szCs w:val="20"/>
              </w:rPr>
            </w:pPr>
          </w:p>
        </w:tc>
        <w:tc>
          <w:tcPr>
            <w:tcW w:w="0" w:type="auto"/>
            <w:vAlign w:val="center"/>
            <w:hideMark/>
          </w:tcPr>
          <w:p w14:paraId="45C8F9E1" w14:textId="77777777" w:rsidR="00EC1B45" w:rsidRDefault="00EC1B45">
            <w:pPr>
              <w:rPr>
                <w:rFonts w:eastAsia="Times New Roman"/>
              </w:rPr>
            </w:pPr>
            <w:r>
              <w:rPr>
                <w:rFonts w:eastAsia="Times New Roman"/>
              </w:rPr>
              <w:t xml:space="preserve">4% </w:t>
            </w:r>
          </w:p>
        </w:tc>
        <w:tc>
          <w:tcPr>
            <w:tcW w:w="0" w:type="auto"/>
            <w:vAlign w:val="center"/>
            <w:hideMark/>
          </w:tcPr>
          <w:p w14:paraId="4A2707ED" w14:textId="77777777" w:rsidR="00EC1B45" w:rsidRDefault="00EC1B45">
            <w:pPr>
              <w:rPr>
                <w:rFonts w:eastAsia="Times New Roman"/>
              </w:rPr>
            </w:pPr>
            <w:r>
              <w:rPr>
                <w:rFonts w:eastAsia="Times New Roman"/>
              </w:rPr>
              <w:t xml:space="preserve">6% </w:t>
            </w:r>
          </w:p>
        </w:tc>
        <w:tc>
          <w:tcPr>
            <w:tcW w:w="0" w:type="auto"/>
            <w:vAlign w:val="center"/>
            <w:hideMark/>
          </w:tcPr>
          <w:p w14:paraId="5667EB1C" w14:textId="77777777" w:rsidR="00EC1B45" w:rsidRDefault="00EC1B45">
            <w:pPr>
              <w:rPr>
                <w:rFonts w:eastAsia="Times New Roman"/>
              </w:rPr>
            </w:pPr>
            <w:r>
              <w:rPr>
                <w:rFonts w:eastAsia="Times New Roman"/>
              </w:rPr>
              <w:t xml:space="preserve">1% </w:t>
            </w:r>
          </w:p>
        </w:tc>
        <w:tc>
          <w:tcPr>
            <w:tcW w:w="0" w:type="auto"/>
            <w:vAlign w:val="center"/>
            <w:hideMark/>
          </w:tcPr>
          <w:p w14:paraId="6BB36D1B" w14:textId="77777777" w:rsidR="00EC1B45" w:rsidRDefault="00EC1B45">
            <w:pPr>
              <w:rPr>
                <w:rFonts w:eastAsia="Times New Roman"/>
              </w:rPr>
            </w:pPr>
          </w:p>
        </w:tc>
        <w:tc>
          <w:tcPr>
            <w:tcW w:w="0" w:type="auto"/>
            <w:vAlign w:val="center"/>
            <w:hideMark/>
          </w:tcPr>
          <w:p w14:paraId="5D6DA024" w14:textId="77777777" w:rsidR="00EC1B45" w:rsidRDefault="00EC1B45">
            <w:pPr>
              <w:rPr>
                <w:rFonts w:eastAsia="Times New Roman"/>
              </w:rPr>
            </w:pPr>
            <w:r>
              <w:rPr>
                <w:rFonts w:eastAsia="Times New Roman"/>
              </w:rPr>
              <w:t xml:space="preserve">9% </w:t>
            </w:r>
          </w:p>
        </w:tc>
        <w:tc>
          <w:tcPr>
            <w:tcW w:w="0" w:type="auto"/>
            <w:vAlign w:val="center"/>
            <w:hideMark/>
          </w:tcPr>
          <w:p w14:paraId="51A55E51" w14:textId="77777777" w:rsidR="00EC1B45" w:rsidRDefault="00EC1B45">
            <w:pPr>
              <w:rPr>
                <w:rFonts w:eastAsia="Times New Roman"/>
              </w:rPr>
            </w:pPr>
            <w:r>
              <w:rPr>
                <w:rFonts w:eastAsia="Times New Roman"/>
              </w:rPr>
              <w:t xml:space="preserve">1% </w:t>
            </w:r>
          </w:p>
        </w:tc>
        <w:tc>
          <w:tcPr>
            <w:tcW w:w="0" w:type="auto"/>
            <w:vAlign w:val="center"/>
            <w:hideMark/>
          </w:tcPr>
          <w:p w14:paraId="50203014" w14:textId="77777777" w:rsidR="00EC1B45" w:rsidRDefault="00EC1B45">
            <w:pPr>
              <w:rPr>
                <w:rFonts w:eastAsia="Times New Roman"/>
              </w:rPr>
            </w:pPr>
            <w:r>
              <w:rPr>
                <w:rFonts w:eastAsia="Times New Roman"/>
              </w:rPr>
              <w:t xml:space="preserve">1% </w:t>
            </w:r>
          </w:p>
        </w:tc>
        <w:tc>
          <w:tcPr>
            <w:tcW w:w="0" w:type="auto"/>
            <w:vAlign w:val="center"/>
            <w:hideMark/>
          </w:tcPr>
          <w:p w14:paraId="7DE14342" w14:textId="77777777" w:rsidR="00EC1B45" w:rsidRDefault="00EC1B45">
            <w:pPr>
              <w:rPr>
                <w:rFonts w:eastAsia="Times New Roman"/>
              </w:rPr>
            </w:pPr>
            <w:r>
              <w:rPr>
                <w:rFonts w:eastAsia="Times New Roman"/>
              </w:rPr>
              <w:t xml:space="preserve">2% </w:t>
            </w:r>
          </w:p>
        </w:tc>
        <w:tc>
          <w:tcPr>
            <w:tcW w:w="0" w:type="auto"/>
            <w:vAlign w:val="center"/>
            <w:hideMark/>
          </w:tcPr>
          <w:p w14:paraId="45DE2C91" w14:textId="77777777" w:rsidR="00EC1B45" w:rsidRDefault="00EC1B45">
            <w:pPr>
              <w:rPr>
                <w:rFonts w:eastAsia="Times New Roman"/>
              </w:rPr>
            </w:pPr>
            <w:r>
              <w:rPr>
                <w:rFonts w:eastAsia="Times New Roman"/>
              </w:rPr>
              <w:t xml:space="preserve">71% </w:t>
            </w:r>
          </w:p>
        </w:tc>
        <w:tc>
          <w:tcPr>
            <w:tcW w:w="0" w:type="auto"/>
            <w:vAlign w:val="center"/>
            <w:hideMark/>
          </w:tcPr>
          <w:p w14:paraId="77609E99" w14:textId="77777777" w:rsidR="00EC1B45" w:rsidRDefault="00EC1B45">
            <w:pPr>
              <w:rPr>
                <w:rFonts w:eastAsia="Times New Roman"/>
              </w:rPr>
            </w:pPr>
            <w:r>
              <w:rPr>
                <w:rFonts w:eastAsia="Times New Roman"/>
              </w:rPr>
              <w:t xml:space="preserve">5% </w:t>
            </w:r>
          </w:p>
        </w:tc>
        <w:tc>
          <w:tcPr>
            <w:tcW w:w="0" w:type="auto"/>
            <w:vAlign w:val="center"/>
            <w:hideMark/>
          </w:tcPr>
          <w:p w14:paraId="50B15150" w14:textId="77777777" w:rsidR="00EC1B45" w:rsidRDefault="00EC1B45">
            <w:pPr>
              <w:rPr>
                <w:rFonts w:eastAsia="Times New Roman"/>
              </w:rPr>
            </w:pPr>
          </w:p>
        </w:tc>
        <w:tc>
          <w:tcPr>
            <w:tcW w:w="0" w:type="auto"/>
            <w:vAlign w:val="center"/>
            <w:hideMark/>
          </w:tcPr>
          <w:p w14:paraId="3D893C1C" w14:textId="77777777" w:rsidR="00EC1B45" w:rsidRDefault="00EC1B45">
            <w:pPr>
              <w:rPr>
                <w:rFonts w:eastAsia="Times New Roman"/>
                <w:sz w:val="20"/>
                <w:szCs w:val="20"/>
              </w:rPr>
            </w:pPr>
          </w:p>
        </w:tc>
        <w:tc>
          <w:tcPr>
            <w:tcW w:w="0" w:type="auto"/>
            <w:vAlign w:val="center"/>
            <w:hideMark/>
          </w:tcPr>
          <w:p w14:paraId="54D3D40A" w14:textId="77777777" w:rsidR="00EC1B45" w:rsidRDefault="00EC1B45">
            <w:pPr>
              <w:rPr>
                <w:rFonts w:eastAsia="Times New Roman"/>
                <w:sz w:val="20"/>
                <w:szCs w:val="20"/>
              </w:rPr>
            </w:pPr>
          </w:p>
        </w:tc>
        <w:tc>
          <w:tcPr>
            <w:tcW w:w="0" w:type="auto"/>
            <w:vAlign w:val="center"/>
            <w:hideMark/>
          </w:tcPr>
          <w:p w14:paraId="5D7A639D" w14:textId="77777777" w:rsidR="00EC1B45" w:rsidRDefault="00EC1B45">
            <w:pPr>
              <w:rPr>
                <w:rFonts w:eastAsia="Times New Roman"/>
                <w:sz w:val="20"/>
                <w:szCs w:val="20"/>
              </w:rPr>
            </w:pPr>
          </w:p>
        </w:tc>
        <w:tc>
          <w:tcPr>
            <w:tcW w:w="0" w:type="auto"/>
            <w:vAlign w:val="center"/>
            <w:hideMark/>
          </w:tcPr>
          <w:p w14:paraId="3B4C7206" w14:textId="77777777" w:rsidR="00EC1B45" w:rsidRDefault="00EC1B45">
            <w:pPr>
              <w:rPr>
                <w:rFonts w:eastAsia="Times New Roman"/>
                <w:sz w:val="20"/>
                <w:szCs w:val="20"/>
              </w:rPr>
            </w:pPr>
          </w:p>
        </w:tc>
        <w:tc>
          <w:tcPr>
            <w:tcW w:w="0" w:type="auto"/>
            <w:vAlign w:val="center"/>
            <w:hideMark/>
          </w:tcPr>
          <w:p w14:paraId="7EBF30E9" w14:textId="77777777" w:rsidR="00EC1B45" w:rsidRDefault="00EC1B45">
            <w:pPr>
              <w:rPr>
                <w:rFonts w:eastAsia="Times New Roman"/>
                <w:sz w:val="20"/>
                <w:szCs w:val="20"/>
              </w:rPr>
            </w:pPr>
          </w:p>
        </w:tc>
        <w:tc>
          <w:tcPr>
            <w:tcW w:w="0" w:type="auto"/>
            <w:vAlign w:val="center"/>
            <w:hideMark/>
          </w:tcPr>
          <w:p w14:paraId="07C44798" w14:textId="77777777" w:rsidR="00EC1B45" w:rsidRDefault="00EC1B45">
            <w:pPr>
              <w:rPr>
                <w:rFonts w:eastAsia="Times New Roman"/>
                <w:sz w:val="20"/>
                <w:szCs w:val="20"/>
              </w:rPr>
            </w:pPr>
          </w:p>
        </w:tc>
        <w:tc>
          <w:tcPr>
            <w:tcW w:w="0" w:type="auto"/>
            <w:vAlign w:val="center"/>
            <w:hideMark/>
          </w:tcPr>
          <w:p w14:paraId="0FFB49E5" w14:textId="77777777" w:rsidR="00EC1B45" w:rsidRDefault="00EC1B45">
            <w:pPr>
              <w:rPr>
                <w:rFonts w:eastAsia="Times New Roman"/>
              </w:rPr>
            </w:pPr>
            <w:r>
              <w:rPr>
                <w:rFonts w:eastAsia="Times New Roman"/>
              </w:rPr>
              <w:t xml:space="preserve">100% </w:t>
            </w:r>
          </w:p>
        </w:tc>
      </w:tr>
      <w:tr w:rsidR="00EC1B45" w14:paraId="398B568C" w14:textId="77777777">
        <w:trPr>
          <w:divId w:val="2067530654"/>
          <w:tblCellSpacing w:w="15" w:type="dxa"/>
        </w:trPr>
        <w:tc>
          <w:tcPr>
            <w:tcW w:w="0" w:type="auto"/>
            <w:vAlign w:val="center"/>
            <w:hideMark/>
          </w:tcPr>
          <w:p w14:paraId="7DC7D981" w14:textId="77777777" w:rsidR="00EC1B45" w:rsidRDefault="00EC1B45">
            <w:pPr>
              <w:rPr>
                <w:rFonts w:eastAsia="Times New Roman"/>
              </w:rPr>
            </w:pPr>
            <w:r>
              <w:rPr>
                <w:rFonts w:eastAsia="Times New Roman"/>
              </w:rPr>
              <w:t xml:space="preserve">Gwinnett </w:t>
            </w:r>
          </w:p>
        </w:tc>
        <w:tc>
          <w:tcPr>
            <w:tcW w:w="0" w:type="auto"/>
            <w:vAlign w:val="center"/>
            <w:hideMark/>
          </w:tcPr>
          <w:p w14:paraId="76F0336E" w14:textId="77777777" w:rsidR="00EC1B45" w:rsidRDefault="00EC1B45">
            <w:pPr>
              <w:rPr>
                <w:rFonts w:eastAsia="Times New Roman"/>
              </w:rPr>
            </w:pPr>
            <w:r>
              <w:rPr>
                <w:rFonts w:eastAsia="Times New Roman"/>
              </w:rPr>
              <w:t xml:space="preserve">1% </w:t>
            </w:r>
          </w:p>
        </w:tc>
        <w:tc>
          <w:tcPr>
            <w:tcW w:w="0" w:type="auto"/>
            <w:vAlign w:val="center"/>
            <w:hideMark/>
          </w:tcPr>
          <w:p w14:paraId="77F1EFAE" w14:textId="77777777" w:rsidR="00EC1B45" w:rsidRDefault="00EC1B45">
            <w:pPr>
              <w:rPr>
                <w:rFonts w:eastAsia="Times New Roman"/>
              </w:rPr>
            </w:pPr>
          </w:p>
        </w:tc>
        <w:tc>
          <w:tcPr>
            <w:tcW w:w="0" w:type="auto"/>
            <w:vAlign w:val="center"/>
            <w:hideMark/>
          </w:tcPr>
          <w:p w14:paraId="1784D5A2" w14:textId="77777777" w:rsidR="00EC1B45" w:rsidRDefault="00EC1B45">
            <w:pPr>
              <w:rPr>
                <w:rFonts w:eastAsia="Times New Roman"/>
                <w:sz w:val="20"/>
                <w:szCs w:val="20"/>
              </w:rPr>
            </w:pPr>
          </w:p>
        </w:tc>
        <w:tc>
          <w:tcPr>
            <w:tcW w:w="0" w:type="auto"/>
            <w:vAlign w:val="center"/>
            <w:hideMark/>
          </w:tcPr>
          <w:p w14:paraId="5E045F39" w14:textId="77777777" w:rsidR="00EC1B45" w:rsidRDefault="00EC1B45">
            <w:pPr>
              <w:rPr>
                <w:rFonts w:eastAsia="Times New Roman"/>
                <w:sz w:val="20"/>
                <w:szCs w:val="20"/>
              </w:rPr>
            </w:pPr>
          </w:p>
        </w:tc>
        <w:tc>
          <w:tcPr>
            <w:tcW w:w="0" w:type="auto"/>
            <w:vAlign w:val="center"/>
            <w:hideMark/>
          </w:tcPr>
          <w:p w14:paraId="68C5F076" w14:textId="77777777" w:rsidR="00EC1B45" w:rsidRDefault="00EC1B45">
            <w:pPr>
              <w:rPr>
                <w:rFonts w:eastAsia="Times New Roman"/>
              </w:rPr>
            </w:pPr>
            <w:r>
              <w:rPr>
                <w:rFonts w:eastAsia="Times New Roman"/>
              </w:rPr>
              <w:t xml:space="preserve">1% </w:t>
            </w:r>
          </w:p>
        </w:tc>
        <w:tc>
          <w:tcPr>
            <w:tcW w:w="0" w:type="auto"/>
            <w:vAlign w:val="center"/>
            <w:hideMark/>
          </w:tcPr>
          <w:p w14:paraId="0CA6C825" w14:textId="77777777" w:rsidR="00EC1B45" w:rsidRDefault="00EC1B45">
            <w:pPr>
              <w:rPr>
                <w:rFonts w:eastAsia="Times New Roman"/>
              </w:rPr>
            </w:pPr>
            <w:r>
              <w:rPr>
                <w:rFonts w:eastAsia="Times New Roman"/>
              </w:rPr>
              <w:t xml:space="preserve">3% </w:t>
            </w:r>
          </w:p>
        </w:tc>
        <w:tc>
          <w:tcPr>
            <w:tcW w:w="0" w:type="auto"/>
            <w:vAlign w:val="center"/>
            <w:hideMark/>
          </w:tcPr>
          <w:p w14:paraId="7558EEC8" w14:textId="77777777" w:rsidR="00EC1B45" w:rsidRDefault="00EC1B45">
            <w:pPr>
              <w:rPr>
                <w:rFonts w:eastAsia="Times New Roman"/>
              </w:rPr>
            </w:pPr>
          </w:p>
        </w:tc>
        <w:tc>
          <w:tcPr>
            <w:tcW w:w="0" w:type="auto"/>
            <w:vAlign w:val="center"/>
            <w:hideMark/>
          </w:tcPr>
          <w:p w14:paraId="6FCD6976" w14:textId="77777777" w:rsidR="00EC1B45" w:rsidRDefault="00EC1B45">
            <w:pPr>
              <w:rPr>
                <w:rFonts w:eastAsia="Times New Roman"/>
                <w:sz w:val="20"/>
                <w:szCs w:val="20"/>
              </w:rPr>
            </w:pPr>
          </w:p>
        </w:tc>
        <w:tc>
          <w:tcPr>
            <w:tcW w:w="0" w:type="auto"/>
            <w:vAlign w:val="center"/>
            <w:hideMark/>
          </w:tcPr>
          <w:p w14:paraId="3653C8FB" w14:textId="77777777" w:rsidR="00EC1B45" w:rsidRDefault="00EC1B45">
            <w:pPr>
              <w:rPr>
                <w:rFonts w:eastAsia="Times New Roman"/>
              </w:rPr>
            </w:pPr>
            <w:r>
              <w:rPr>
                <w:rFonts w:eastAsia="Times New Roman"/>
              </w:rPr>
              <w:t xml:space="preserve">14% </w:t>
            </w:r>
          </w:p>
        </w:tc>
        <w:tc>
          <w:tcPr>
            <w:tcW w:w="0" w:type="auto"/>
            <w:vAlign w:val="center"/>
            <w:hideMark/>
          </w:tcPr>
          <w:p w14:paraId="47521B6D" w14:textId="77777777" w:rsidR="00EC1B45" w:rsidRDefault="00EC1B45">
            <w:pPr>
              <w:rPr>
                <w:rFonts w:eastAsia="Times New Roman"/>
              </w:rPr>
            </w:pPr>
          </w:p>
        </w:tc>
        <w:tc>
          <w:tcPr>
            <w:tcW w:w="0" w:type="auto"/>
            <w:vAlign w:val="center"/>
            <w:hideMark/>
          </w:tcPr>
          <w:p w14:paraId="33F3010F" w14:textId="77777777" w:rsidR="00EC1B45" w:rsidRDefault="00EC1B45">
            <w:pPr>
              <w:rPr>
                <w:rFonts w:eastAsia="Times New Roman"/>
                <w:sz w:val="20"/>
                <w:szCs w:val="20"/>
              </w:rPr>
            </w:pPr>
          </w:p>
        </w:tc>
        <w:tc>
          <w:tcPr>
            <w:tcW w:w="0" w:type="auto"/>
            <w:vAlign w:val="center"/>
            <w:hideMark/>
          </w:tcPr>
          <w:p w14:paraId="0C7C7BD6" w14:textId="77777777" w:rsidR="00EC1B45" w:rsidRDefault="00EC1B45">
            <w:pPr>
              <w:rPr>
                <w:rFonts w:eastAsia="Times New Roman"/>
              </w:rPr>
            </w:pPr>
            <w:r>
              <w:rPr>
                <w:rFonts w:eastAsia="Times New Roman"/>
              </w:rPr>
              <w:t xml:space="preserve">2% </w:t>
            </w:r>
          </w:p>
        </w:tc>
        <w:tc>
          <w:tcPr>
            <w:tcW w:w="0" w:type="auto"/>
            <w:vAlign w:val="center"/>
            <w:hideMark/>
          </w:tcPr>
          <w:p w14:paraId="1EA77CFD" w14:textId="77777777" w:rsidR="00EC1B45" w:rsidRDefault="00EC1B45">
            <w:pPr>
              <w:rPr>
                <w:rFonts w:eastAsia="Times New Roman"/>
              </w:rPr>
            </w:pPr>
            <w:r>
              <w:rPr>
                <w:rFonts w:eastAsia="Times New Roman"/>
              </w:rPr>
              <w:t xml:space="preserve">18% </w:t>
            </w:r>
          </w:p>
        </w:tc>
        <w:tc>
          <w:tcPr>
            <w:tcW w:w="0" w:type="auto"/>
            <w:vAlign w:val="center"/>
            <w:hideMark/>
          </w:tcPr>
          <w:p w14:paraId="1A72AAE3" w14:textId="77777777" w:rsidR="00EC1B45" w:rsidRDefault="00EC1B45">
            <w:pPr>
              <w:rPr>
                <w:rFonts w:eastAsia="Times New Roman"/>
              </w:rPr>
            </w:pPr>
            <w:r>
              <w:rPr>
                <w:rFonts w:eastAsia="Times New Roman"/>
              </w:rPr>
              <w:t xml:space="preserve">58% </w:t>
            </w:r>
          </w:p>
        </w:tc>
        <w:tc>
          <w:tcPr>
            <w:tcW w:w="0" w:type="auto"/>
            <w:vAlign w:val="center"/>
            <w:hideMark/>
          </w:tcPr>
          <w:p w14:paraId="3C128A0D" w14:textId="77777777" w:rsidR="00EC1B45" w:rsidRDefault="00EC1B45">
            <w:pPr>
              <w:rPr>
                <w:rFonts w:eastAsia="Times New Roman"/>
              </w:rPr>
            </w:pPr>
            <w:r>
              <w:rPr>
                <w:rFonts w:eastAsia="Times New Roman"/>
              </w:rPr>
              <w:t xml:space="preserve">3% </w:t>
            </w:r>
          </w:p>
        </w:tc>
        <w:tc>
          <w:tcPr>
            <w:tcW w:w="0" w:type="auto"/>
            <w:vAlign w:val="center"/>
            <w:hideMark/>
          </w:tcPr>
          <w:p w14:paraId="2E46E86B" w14:textId="77777777" w:rsidR="00EC1B45" w:rsidRDefault="00EC1B45">
            <w:pPr>
              <w:rPr>
                <w:rFonts w:eastAsia="Times New Roman"/>
              </w:rPr>
            </w:pPr>
          </w:p>
        </w:tc>
        <w:tc>
          <w:tcPr>
            <w:tcW w:w="0" w:type="auto"/>
            <w:vAlign w:val="center"/>
            <w:hideMark/>
          </w:tcPr>
          <w:p w14:paraId="714F2696" w14:textId="77777777" w:rsidR="00EC1B45" w:rsidRDefault="00EC1B45">
            <w:pPr>
              <w:rPr>
                <w:rFonts w:eastAsia="Times New Roman"/>
                <w:sz w:val="20"/>
                <w:szCs w:val="20"/>
              </w:rPr>
            </w:pPr>
          </w:p>
        </w:tc>
        <w:tc>
          <w:tcPr>
            <w:tcW w:w="0" w:type="auto"/>
            <w:vAlign w:val="center"/>
            <w:hideMark/>
          </w:tcPr>
          <w:p w14:paraId="048840E8" w14:textId="77777777" w:rsidR="00EC1B45" w:rsidRDefault="00EC1B45">
            <w:pPr>
              <w:rPr>
                <w:rFonts w:eastAsia="Times New Roman"/>
                <w:sz w:val="20"/>
                <w:szCs w:val="20"/>
              </w:rPr>
            </w:pPr>
          </w:p>
        </w:tc>
        <w:tc>
          <w:tcPr>
            <w:tcW w:w="0" w:type="auto"/>
            <w:vAlign w:val="center"/>
            <w:hideMark/>
          </w:tcPr>
          <w:p w14:paraId="7A2EB3DC" w14:textId="77777777" w:rsidR="00EC1B45" w:rsidRDefault="00EC1B45">
            <w:pPr>
              <w:rPr>
                <w:rFonts w:eastAsia="Times New Roman"/>
              </w:rPr>
            </w:pPr>
            <w:r>
              <w:rPr>
                <w:rFonts w:eastAsia="Times New Roman"/>
              </w:rPr>
              <w:t xml:space="preserve">1% </w:t>
            </w:r>
          </w:p>
        </w:tc>
        <w:tc>
          <w:tcPr>
            <w:tcW w:w="0" w:type="auto"/>
            <w:vAlign w:val="center"/>
            <w:hideMark/>
          </w:tcPr>
          <w:p w14:paraId="6CB6E5DF" w14:textId="77777777" w:rsidR="00EC1B45" w:rsidRDefault="00EC1B45">
            <w:pPr>
              <w:rPr>
                <w:rFonts w:eastAsia="Times New Roman"/>
              </w:rPr>
            </w:pPr>
          </w:p>
        </w:tc>
        <w:tc>
          <w:tcPr>
            <w:tcW w:w="0" w:type="auto"/>
            <w:vAlign w:val="center"/>
            <w:hideMark/>
          </w:tcPr>
          <w:p w14:paraId="3F9D8C08" w14:textId="77777777" w:rsidR="00EC1B45" w:rsidRDefault="00EC1B45">
            <w:pPr>
              <w:rPr>
                <w:rFonts w:eastAsia="Times New Roman"/>
              </w:rPr>
            </w:pPr>
            <w:r>
              <w:rPr>
                <w:rFonts w:eastAsia="Times New Roman"/>
              </w:rPr>
              <w:t xml:space="preserve">1% </w:t>
            </w:r>
          </w:p>
        </w:tc>
        <w:tc>
          <w:tcPr>
            <w:tcW w:w="0" w:type="auto"/>
            <w:vAlign w:val="center"/>
            <w:hideMark/>
          </w:tcPr>
          <w:p w14:paraId="1A11D7AA" w14:textId="77777777" w:rsidR="00EC1B45" w:rsidRDefault="00EC1B45">
            <w:pPr>
              <w:rPr>
                <w:rFonts w:eastAsia="Times New Roman"/>
              </w:rPr>
            </w:pPr>
            <w:r>
              <w:rPr>
                <w:rFonts w:eastAsia="Times New Roman"/>
              </w:rPr>
              <w:t xml:space="preserve">100% </w:t>
            </w:r>
          </w:p>
        </w:tc>
      </w:tr>
      <w:tr w:rsidR="00EC1B45" w14:paraId="5D8BF175" w14:textId="77777777">
        <w:trPr>
          <w:divId w:val="2067530654"/>
          <w:tblCellSpacing w:w="15" w:type="dxa"/>
        </w:trPr>
        <w:tc>
          <w:tcPr>
            <w:tcW w:w="0" w:type="auto"/>
            <w:vAlign w:val="center"/>
            <w:hideMark/>
          </w:tcPr>
          <w:p w14:paraId="3183FEC5" w14:textId="77777777" w:rsidR="00EC1B45" w:rsidRDefault="00EC1B45">
            <w:pPr>
              <w:rPr>
                <w:rFonts w:eastAsia="Times New Roman"/>
              </w:rPr>
            </w:pPr>
            <w:r>
              <w:rPr>
                <w:rFonts w:eastAsia="Times New Roman"/>
              </w:rPr>
              <w:t xml:space="preserve">Hall </w:t>
            </w:r>
          </w:p>
        </w:tc>
        <w:tc>
          <w:tcPr>
            <w:tcW w:w="0" w:type="auto"/>
            <w:vAlign w:val="center"/>
            <w:hideMark/>
          </w:tcPr>
          <w:p w14:paraId="2FD1911A" w14:textId="77777777" w:rsidR="00EC1B45" w:rsidRDefault="00EC1B45">
            <w:pPr>
              <w:rPr>
                <w:rFonts w:eastAsia="Times New Roman"/>
              </w:rPr>
            </w:pPr>
          </w:p>
        </w:tc>
        <w:tc>
          <w:tcPr>
            <w:tcW w:w="0" w:type="auto"/>
            <w:vAlign w:val="center"/>
            <w:hideMark/>
          </w:tcPr>
          <w:p w14:paraId="15B85B81" w14:textId="77777777" w:rsidR="00EC1B45" w:rsidRDefault="00EC1B45">
            <w:pPr>
              <w:rPr>
                <w:rFonts w:eastAsia="Times New Roman"/>
                <w:sz w:val="20"/>
                <w:szCs w:val="20"/>
              </w:rPr>
            </w:pPr>
          </w:p>
        </w:tc>
        <w:tc>
          <w:tcPr>
            <w:tcW w:w="0" w:type="auto"/>
            <w:vAlign w:val="center"/>
            <w:hideMark/>
          </w:tcPr>
          <w:p w14:paraId="5C9B1B29" w14:textId="77777777" w:rsidR="00EC1B45" w:rsidRDefault="00EC1B45">
            <w:pPr>
              <w:rPr>
                <w:rFonts w:eastAsia="Times New Roman"/>
                <w:sz w:val="20"/>
                <w:szCs w:val="20"/>
              </w:rPr>
            </w:pPr>
          </w:p>
        </w:tc>
        <w:tc>
          <w:tcPr>
            <w:tcW w:w="0" w:type="auto"/>
            <w:vAlign w:val="center"/>
            <w:hideMark/>
          </w:tcPr>
          <w:p w14:paraId="456DCFAF" w14:textId="77777777" w:rsidR="00EC1B45" w:rsidRDefault="00EC1B45">
            <w:pPr>
              <w:rPr>
                <w:rFonts w:eastAsia="Times New Roman"/>
                <w:sz w:val="20"/>
                <w:szCs w:val="20"/>
              </w:rPr>
            </w:pPr>
          </w:p>
        </w:tc>
        <w:tc>
          <w:tcPr>
            <w:tcW w:w="0" w:type="auto"/>
            <w:vAlign w:val="center"/>
            <w:hideMark/>
          </w:tcPr>
          <w:p w14:paraId="20C5339C" w14:textId="77777777" w:rsidR="00EC1B45" w:rsidRDefault="00EC1B45">
            <w:pPr>
              <w:rPr>
                <w:rFonts w:eastAsia="Times New Roman"/>
                <w:sz w:val="20"/>
                <w:szCs w:val="20"/>
              </w:rPr>
            </w:pPr>
          </w:p>
        </w:tc>
        <w:tc>
          <w:tcPr>
            <w:tcW w:w="0" w:type="auto"/>
            <w:vAlign w:val="center"/>
            <w:hideMark/>
          </w:tcPr>
          <w:p w14:paraId="4859A2A4" w14:textId="77777777" w:rsidR="00EC1B45" w:rsidRDefault="00EC1B45">
            <w:pPr>
              <w:rPr>
                <w:rFonts w:eastAsia="Times New Roman"/>
                <w:sz w:val="20"/>
                <w:szCs w:val="20"/>
              </w:rPr>
            </w:pPr>
          </w:p>
        </w:tc>
        <w:tc>
          <w:tcPr>
            <w:tcW w:w="0" w:type="auto"/>
            <w:vAlign w:val="center"/>
            <w:hideMark/>
          </w:tcPr>
          <w:p w14:paraId="31C1458C" w14:textId="77777777" w:rsidR="00EC1B45" w:rsidRDefault="00EC1B45">
            <w:pPr>
              <w:rPr>
                <w:rFonts w:eastAsia="Times New Roman"/>
                <w:sz w:val="20"/>
                <w:szCs w:val="20"/>
              </w:rPr>
            </w:pPr>
          </w:p>
        </w:tc>
        <w:tc>
          <w:tcPr>
            <w:tcW w:w="0" w:type="auto"/>
            <w:vAlign w:val="center"/>
            <w:hideMark/>
          </w:tcPr>
          <w:p w14:paraId="5E95C8C6" w14:textId="77777777" w:rsidR="00EC1B45" w:rsidRDefault="00EC1B45">
            <w:pPr>
              <w:rPr>
                <w:rFonts w:eastAsia="Times New Roman"/>
              </w:rPr>
            </w:pPr>
            <w:r>
              <w:rPr>
                <w:rFonts w:eastAsia="Times New Roman"/>
              </w:rPr>
              <w:t xml:space="preserve">1% </w:t>
            </w:r>
          </w:p>
        </w:tc>
        <w:tc>
          <w:tcPr>
            <w:tcW w:w="0" w:type="auto"/>
            <w:vAlign w:val="center"/>
            <w:hideMark/>
          </w:tcPr>
          <w:p w14:paraId="3344479F" w14:textId="77777777" w:rsidR="00EC1B45" w:rsidRDefault="00EC1B45">
            <w:pPr>
              <w:rPr>
                <w:rFonts w:eastAsia="Times New Roman"/>
              </w:rPr>
            </w:pPr>
            <w:r>
              <w:rPr>
                <w:rFonts w:eastAsia="Times New Roman"/>
              </w:rPr>
              <w:t xml:space="preserve">1% </w:t>
            </w:r>
          </w:p>
        </w:tc>
        <w:tc>
          <w:tcPr>
            <w:tcW w:w="0" w:type="auto"/>
            <w:vAlign w:val="center"/>
            <w:hideMark/>
          </w:tcPr>
          <w:p w14:paraId="5D7C639F" w14:textId="77777777" w:rsidR="00EC1B45" w:rsidRDefault="00EC1B45">
            <w:pPr>
              <w:rPr>
                <w:rFonts w:eastAsia="Times New Roman"/>
              </w:rPr>
            </w:pPr>
          </w:p>
        </w:tc>
        <w:tc>
          <w:tcPr>
            <w:tcW w:w="0" w:type="auto"/>
            <w:vAlign w:val="center"/>
            <w:hideMark/>
          </w:tcPr>
          <w:p w14:paraId="0806A1D5" w14:textId="77777777" w:rsidR="00EC1B45" w:rsidRDefault="00EC1B45">
            <w:pPr>
              <w:rPr>
                <w:rFonts w:eastAsia="Times New Roman"/>
                <w:sz w:val="20"/>
                <w:szCs w:val="20"/>
              </w:rPr>
            </w:pPr>
          </w:p>
        </w:tc>
        <w:tc>
          <w:tcPr>
            <w:tcW w:w="0" w:type="auto"/>
            <w:vAlign w:val="center"/>
            <w:hideMark/>
          </w:tcPr>
          <w:p w14:paraId="017B1E68" w14:textId="77777777" w:rsidR="00EC1B45" w:rsidRDefault="00EC1B45">
            <w:pPr>
              <w:rPr>
                <w:rFonts w:eastAsia="Times New Roman"/>
              </w:rPr>
            </w:pPr>
            <w:r>
              <w:rPr>
                <w:rFonts w:eastAsia="Times New Roman"/>
              </w:rPr>
              <w:t xml:space="preserve">3% </w:t>
            </w:r>
          </w:p>
        </w:tc>
        <w:tc>
          <w:tcPr>
            <w:tcW w:w="0" w:type="auto"/>
            <w:vAlign w:val="center"/>
            <w:hideMark/>
          </w:tcPr>
          <w:p w14:paraId="6B4A2DD5" w14:textId="77777777" w:rsidR="00EC1B45" w:rsidRDefault="00EC1B45">
            <w:pPr>
              <w:rPr>
                <w:rFonts w:eastAsia="Times New Roman"/>
              </w:rPr>
            </w:pPr>
            <w:r>
              <w:rPr>
                <w:rFonts w:eastAsia="Times New Roman"/>
              </w:rPr>
              <w:t xml:space="preserve">3% </w:t>
            </w:r>
          </w:p>
        </w:tc>
        <w:tc>
          <w:tcPr>
            <w:tcW w:w="0" w:type="auto"/>
            <w:vAlign w:val="center"/>
            <w:hideMark/>
          </w:tcPr>
          <w:p w14:paraId="17CD2B1C" w14:textId="77777777" w:rsidR="00EC1B45" w:rsidRDefault="00EC1B45">
            <w:pPr>
              <w:rPr>
                <w:rFonts w:eastAsia="Times New Roman"/>
              </w:rPr>
            </w:pPr>
            <w:r>
              <w:rPr>
                <w:rFonts w:eastAsia="Times New Roman"/>
              </w:rPr>
              <w:t xml:space="preserve">9% </w:t>
            </w:r>
          </w:p>
        </w:tc>
        <w:tc>
          <w:tcPr>
            <w:tcW w:w="0" w:type="auto"/>
            <w:vAlign w:val="center"/>
            <w:hideMark/>
          </w:tcPr>
          <w:p w14:paraId="34FB9163" w14:textId="77777777" w:rsidR="00EC1B45" w:rsidRDefault="00EC1B45">
            <w:pPr>
              <w:rPr>
                <w:rFonts w:eastAsia="Times New Roman"/>
              </w:rPr>
            </w:pPr>
            <w:r>
              <w:rPr>
                <w:rFonts w:eastAsia="Times New Roman"/>
              </w:rPr>
              <w:t xml:space="preserve">82% </w:t>
            </w:r>
          </w:p>
        </w:tc>
        <w:tc>
          <w:tcPr>
            <w:tcW w:w="0" w:type="auto"/>
            <w:vAlign w:val="center"/>
            <w:hideMark/>
          </w:tcPr>
          <w:p w14:paraId="32054FFE" w14:textId="77777777" w:rsidR="00EC1B45" w:rsidRDefault="00EC1B45">
            <w:pPr>
              <w:rPr>
                <w:rFonts w:eastAsia="Times New Roman"/>
              </w:rPr>
            </w:pPr>
          </w:p>
        </w:tc>
        <w:tc>
          <w:tcPr>
            <w:tcW w:w="0" w:type="auto"/>
            <w:vAlign w:val="center"/>
            <w:hideMark/>
          </w:tcPr>
          <w:p w14:paraId="10DA92A0" w14:textId="77777777" w:rsidR="00EC1B45" w:rsidRDefault="00EC1B45">
            <w:pPr>
              <w:rPr>
                <w:rFonts w:eastAsia="Times New Roman"/>
                <w:sz w:val="20"/>
                <w:szCs w:val="20"/>
              </w:rPr>
            </w:pPr>
          </w:p>
        </w:tc>
        <w:tc>
          <w:tcPr>
            <w:tcW w:w="0" w:type="auto"/>
            <w:vAlign w:val="center"/>
            <w:hideMark/>
          </w:tcPr>
          <w:p w14:paraId="2C37C550" w14:textId="77777777" w:rsidR="00EC1B45" w:rsidRDefault="00EC1B45">
            <w:pPr>
              <w:rPr>
                <w:rFonts w:eastAsia="Times New Roman"/>
                <w:sz w:val="20"/>
                <w:szCs w:val="20"/>
              </w:rPr>
            </w:pPr>
          </w:p>
        </w:tc>
        <w:tc>
          <w:tcPr>
            <w:tcW w:w="0" w:type="auto"/>
            <w:vAlign w:val="center"/>
            <w:hideMark/>
          </w:tcPr>
          <w:p w14:paraId="729968F3" w14:textId="77777777" w:rsidR="00EC1B45" w:rsidRDefault="00EC1B45">
            <w:pPr>
              <w:rPr>
                <w:rFonts w:eastAsia="Times New Roman"/>
                <w:sz w:val="20"/>
                <w:szCs w:val="20"/>
              </w:rPr>
            </w:pPr>
          </w:p>
        </w:tc>
        <w:tc>
          <w:tcPr>
            <w:tcW w:w="0" w:type="auto"/>
            <w:vAlign w:val="center"/>
            <w:hideMark/>
          </w:tcPr>
          <w:p w14:paraId="025C18C9" w14:textId="77777777" w:rsidR="00EC1B45" w:rsidRDefault="00EC1B45">
            <w:pPr>
              <w:rPr>
                <w:rFonts w:eastAsia="Times New Roman"/>
                <w:sz w:val="20"/>
                <w:szCs w:val="20"/>
              </w:rPr>
            </w:pPr>
          </w:p>
        </w:tc>
        <w:tc>
          <w:tcPr>
            <w:tcW w:w="0" w:type="auto"/>
            <w:vAlign w:val="center"/>
            <w:hideMark/>
          </w:tcPr>
          <w:p w14:paraId="222F76B7" w14:textId="77777777" w:rsidR="00EC1B45" w:rsidRDefault="00EC1B45">
            <w:pPr>
              <w:rPr>
                <w:rFonts w:eastAsia="Times New Roman"/>
                <w:sz w:val="20"/>
                <w:szCs w:val="20"/>
              </w:rPr>
            </w:pPr>
          </w:p>
        </w:tc>
        <w:tc>
          <w:tcPr>
            <w:tcW w:w="0" w:type="auto"/>
            <w:vAlign w:val="center"/>
            <w:hideMark/>
          </w:tcPr>
          <w:p w14:paraId="11EA1DF5" w14:textId="77777777" w:rsidR="00EC1B45" w:rsidRDefault="00EC1B45">
            <w:pPr>
              <w:rPr>
                <w:rFonts w:eastAsia="Times New Roman"/>
              </w:rPr>
            </w:pPr>
            <w:r>
              <w:rPr>
                <w:rFonts w:eastAsia="Times New Roman"/>
              </w:rPr>
              <w:t xml:space="preserve">100% </w:t>
            </w:r>
          </w:p>
        </w:tc>
      </w:tr>
      <w:tr w:rsidR="00EC1B45" w14:paraId="3200EEFE" w14:textId="77777777">
        <w:trPr>
          <w:divId w:val="2067530654"/>
          <w:tblCellSpacing w:w="15" w:type="dxa"/>
        </w:trPr>
        <w:tc>
          <w:tcPr>
            <w:tcW w:w="0" w:type="auto"/>
            <w:vAlign w:val="center"/>
            <w:hideMark/>
          </w:tcPr>
          <w:p w14:paraId="5CBAEAD9" w14:textId="77777777" w:rsidR="00EC1B45" w:rsidRDefault="00EC1B45">
            <w:pPr>
              <w:rPr>
                <w:rFonts w:eastAsia="Times New Roman"/>
              </w:rPr>
            </w:pPr>
            <w:r>
              <w:rPr>
                <w:rFonts w:eastAsia="Times New Roman"/>
              </w:rPr>
              <w:t xml:space="preserve">Henry </w:t>
            </w:r>
          </w:p>
        </w:tc>
        <w:tc>
          <w:tcPr>
            <w:tcW w:w="0" w:type="auto"/>
            <w:vAlign w:val="center"/>
            <w:hideMark/>
          </w:tcPr>
          <w:p w14:paraId="09D05C67" w14:textId="77777777" w:rsidR="00EC1B45" w:rsidRDefault="00EC1B45">
            <w:pPr>
              <w:rPr>
                <w:rFonts w:eastAsia="Times New Roman"/>
              </w:rPr>
            </w:pPr>
          </w:p>
        </w:tc>
        <w:tc>
          <w:tcPr>
            <w:tcW w:w="0" w:type="auto"/>
            <w:vAlign w:val="center"/>
            <w:hideMark/>
          </w:tcPr>
          <w:p w14:paraId="19759F88" w14:textId="77777777" w:rsidR="00EC1B45" w:rsidRDefault="00EC1B45">
            <w:pPr>
              <w:rPr>
                <w:rFonts w:eastAsia="Times New Roman"/>
                <w:sz w:val="20"/>
                <w:szCs w:val="20"/>
              </w:rPr>
            </w:pPr>
          </w:p>
        </w:tc>
        <w:tc>
          <w:tcPr>
            <w:tcW w:w="0" w:type="auto"/>
            <w:vAlign w:val="center"/>
            <w:hideMark/>
          </w:tcPr>
          <w:p w14:paraId="5075DC27" w14:textId="77777777" w:rsidR="00EC1B45" w:rsidRDefault="00EC1B45">
            <w:pPr>
              <w:rPr>
                <w:rFonts w:eastAsia="Times New Roman"/>
                <w:sz w:val="20"/>
                <w:szCs w:val="20"/>
              </w:rPr>
            </w:pPr>
          </w:p>
        </w:tc>
        <w:tc>
          <w:tcPr>
            <w:tcW w:w="0" w:type="auto"/>
            <w:vAlign w:val="center"/>
            <w:hideMark/>
          </w:tcPr>
          <w:p w14:paraId="548BA367" w14:textId="77777777" w:rsidR="00EC1B45" w:rsidRDefault="00EC1B45">
            <w:pPr>
              <w:rPr>
                <w:rFonts w:eastAsia="Times New Roman"/>
                <w:sz w:val="20"/>
                <w:szCs w:val="20"/>
              </w:rPr>
            </w:pPr>
          </w:p>
        </w:tc>
        <w:tc>
          <w:tcPr>
            <w:tcW w:w="0" w:type="auto"/>
            <w:vAlign w:val="center"/>
            <w:hideMark/>
          </w:tcPr>
          <w:p w14:paraId="0C087B17" w14:textId="77777777" w:rsidR="00EC1B45" w:rsidRDefault="00EC1B45">
            <w:pPr>
              <w:rPr>
                <w:rFonts w:eastAsia="Times New Roman"/>
              </w:rPr>
            </w:pPr>
            <w:r>
              <w:rPr>
                <w:rFonts w:eastAsia="Times New Roman"/>
              </w:rPr>
              <w:t xml:space="preserve">23% </w:t>
            </w:r>
          </w:p>
        </w:tc>
        <w:tc>
          <w:tcPr>
            <w:tcW w:w="0" w:type="auto"/>
            <w:vAlign w:val="center"/>
            <w:hideMark/>
          </w:tcPr>
          <w:p w14:paraId="3C66DE93" w14:textId="77777777" w:rsidR="00EC1B45" w:rsidRDefault="00EC1B45">
            <w:pPr>
              <w:rPr>
                <w:rFonts w:eastAsia="Times New Roman"/>
              </w:rPr>
            </w:pPr>
            <w:r>
              <w:rPr>
                <w:rFonts w:eastAsia="Times New Roman"/>
              </w:rPr>
              <w:t xml:space="preserve">2% </w:t>
            </w:r>
          </w:p>
        </w:tc>
        <w:tc>
          <w:tcPr>
            <w:tcW w:w="0" w:type="auto"/>
            <w:vAlign w:val="center"/>
            <w:hideMark/>
          </w:tcPr>
          <w:p w14:paraId="5175703D" w14:textId="77777777" w:rsidR="00EC1B45" w:rsidRDefault="00EC1B45">
            <w:pPr>
              <w:rPr>
                <w:rFonts w:eastAsia="Times New Roman"/>
              </w:rPr>
            </w:pPr>
          </w:p>
        </w:tc>
        <w:tc>
          <w:tcPr>
            <w:tcW w:w="0" w:type="auto"/>
            <w:vAlign w:val="center"/>
            <w:hideMark/>
          </w:tcPr>
          <w:p w14:paraId="215FAEE7" w14:textId="77777777" w:rsidR="00EC1B45" w:rsidRDefault="00EC1B45">
            <w:pPr>
              <w:rPr>
                <w:rFonts w:eastAsia="Times New Roman"/>
                <w:sz w:val="20"/>
                <w:szCs w:val="20"/>
              </w:rPr>
            </w:pPr>
          </w:p>
        </w:tc>
        <w:tc>
          <w:tcPr>
            <w:tcW w:w="0" w:type="auto"/>
            <w:vAlign w:val="center"/>
            <w:hideMark/>
          </w:tcPr>
          <w:p w14:paraId="6EC5861E" w14:textId="77777777" w:rsidR="00EC1B45" w:rsidRDefault="00EC1B45">
            <w:pPr>
              <w:rPr>
                <w:rFonts w:eastAsia="Times New Roman"/>
              </w:rPr>
            </w:pPr>
            <w:r>
              <w:rPr>
                <w:rFonts w:eastAsia="Times New Roman"/>
              </w:rPr>
              <w:t xml:space="preserve">7% </w:t>
            </w:r>
          </w:p>
        </w:tc>
        <w:tc>
          <w:tcPr>
            <w:tcW w:w="0" w:type="auto"/>
            <w:vAlign w:val="center"/>
            <w:hideMark/>
          </w:tcPr>
          <w:p w14:paraId="2AB72190" w14:textId="77777777" w:rsidR="00EC1B45" w:rsidRDefault="00EC1B45">
            <w:pPr>
              <w:rPr>
                <w:rFonts w:eastAsia="Times New Roman"/>
              </w:rPr>
            </w:pPr>
          </w:p>
        </w:tc>
        <w:tc>
          <w:tcPr>
            <w:tcW w:w="0" w:type="auto"/>
            <w:vAlign w:val="center"/>
            <w:hideMark/>
          </w:tcPr>
          <w:p w14:paraId="4E8F641C" w14:textId="77777777" w:rsidR="00EC1B45" w:rsidRDefault="00EC1B45">
            <w:pPr>
              <w:rPr>
                <w:rFonts w:eastAsia="Times New Roman"/>
              </w:rPr>
            </w:pPr>
            <w:r>
              <w:rPr>
                <w:rFonts w:eastAsia="Times New Roman"/>
              </w:rPr>
              <w:t xml:space="preserve">2% </w:t>
            </w:r>
          </w:p>
        </w:tc>
        <w:tc>
          <w:tcPr>
            <w:tcW w:w="0" w:type="auto"/>
            <w:vAlign w:val="center"/>
            <w:hideMark/>
          </w:tcPr>
          <w:p w14:paraId="6E0054FE" w14:textId="77777777" w:rsidR="00EC1B45" w:rsidRDefault="00EC1B45">
            <w:pPr>
              <w:rPr>
                <w:rFonts w:eastAsia="Times New Roman"/>
              </w:rPr>
            </w:pPr>
          </w:p>
        </w:tc>
        <w:tc>
          <w:tcPr>
            <w:tcW w:w="0" w:type="auto"/>
            <w:vAlign w:val="center"/>
            <w:hideMark/>
          </w:tcPr>
          <w:p w14:paraId="1DC997C6" w14:textId="77777777" w:rsidR="00EC1B45" w:rsidRDefault="00EC1B45">
            <w:pPr>
              <w:rPr>
                <w:rFonts w:eastAsia="Times New Roman"/>
              </w:rPr>
            </w:pPr>
            <w:r>
              <w:rPr>
                <w:rFonts w:eastAsia="Times New Roman"/>
              </w:rPr>
              <w:t xml:space="preserve">16% </w:t>
            </w:r>
          </w:p>
        </w:tc>
        <w:tc>
          <w:tcPr>
            <w:tcW w:w="0" w:type="auto"/>
            <w:vAlign w:val="center"/>
            <w:hideMark/>
          </w:tcPr>
          <w:p w14:paraId="59D05860" w14:textId="77777777" w:rsidR="00EC1B45" w:rsidRDefault="00EC1B45">
            <w:pPr>
              <w:rPr>
                <w:rFonts w:eastAsia="Times New Roman"/>
              </w:rPr>
            </w:pPr>
            <w:r>
              <w:rPr>
                <w:rFonts w:eastAsia="Times New Roman"/>
              </w:rPr>
              <w:t xml:space="preserve">1% </w:t>
            </w:r>
          </w:p>
        </w:tc>
        <w:tc>
          <w:tcPr>
            <w:tcW w:w="0" w:type="auto"/>
            <w:vAlign w:val="center"/>
            <w:hideMark/>
          </w:tcPr>
          <w:p w14:paraId="28DB45B9" w14:textId="77777777" w:rsidR="00EC1B45" w:rsidRDefault="00EC1B45">
            <w:pPr>
              <w:rPr>
                <w:rFonts w:eastAsia="Times New Roman"/>
              </w:rPr>
            </w:pPr>
          </w:p>
        </w:tc>
        <w:tc>
          <w:tcPr>
            <w:tcW w:w="0" w:type="auto"/>
            <w:vAlign w:val="center"/>
            <w:hideMark/>
          </w:tcPr>
          <w:p w14:paraId="7F0EA4CB" w14:textId="77777777" w:rsidR="00EC1B45" w:rsidRDefault="00EC1B45">
            <w:pPr>
              <w:rPr>
                <w:rFonts w:eastAsia="Times New Roman"/>
              </w:rPr>
            </w:pPr>
            <w:r>
              <w:rPr>
                <w:rFonts w:eastAsia="Times New Roman"/>
              </w:rPr>
              <w:t xml:space="preserve">43% </w:t>
            </w:r>
          </w:p>
        </w:tc>
        <w:tc>
          <w:tcPr>
            <w:tcW w:w="0" w:type="auto"/>
            <w:vAlign w:val="center"/>
            <w:hideMark/>
          </w:tcPr>
          <w:p w14:paraId="6FD4F0BC" w14:textId="77777777" w:rsidR="00EC1B45" w:rsidRDefault="00EC1B45">
            <w:pPr>
              <w:rPr>
                <w:rFonts w:eastAsia="Times New Roman"/>
              </w:rPr>
            </w:pPr>
            <w:r>
              <w:rPr>
                <w:rFonts w:eastAsia="Times New Roman"/>
              </w:rPr>
              <w:t xml:space="preserve">1% </w:t>
            </w:r>
          </w:p>
        </w:tc>
        <w:tc>
          <w:tcPr>
            <w:tcW w:w="0" w:type="auto"/>
            <w:vAlign w:val="center"/>
            <w:hideMark/>
          </w:tcPr>
          <w:p w14:paraId="57245934" w14:textId="77777777" w:rsidR="00EC1B45" w:rsidRDefault="00EC1B45">
            <w:pPr>
              <w:rPr>
                <w:rFonts w:eastAsia="Times New Roman"/>
              </w:rPr>
            </w:pPr>
          </w:p>
        </w:tc>
        <w:tc>
          <w:tcPr>
            <w:tcW w:w="0" w:type="auto"/>
            <w:vAlign w:val="center"/>
            <w:hideMark/>
          </w:tcPr>
          <w:p w14:paraId="287EF1F0" w14:textId="77777777" w:rsidR="00EC1B45" w:rsidRDefault="00EC1B45">
            <w:pPr>
              <w:rPr>
                <w:rFonts w:eastAsia="Times New Roman"/>
              </w:rPr>
            </w:pPr>
            <w:r>
              <w:rPr>
                <w:rFonts w:eastAsia="Times New Roman"/>
              </w:rPr>
              <w:t xml:space="preserve">1% </w:t>
            </w:r>
          </w:p>
        </w:tc>
        <w:tc>
          <w:tcPr>
            <w:tcW w:w="0" w:type="auto"/>
            <w:vAlign w:val="center"/>
            <w:hideMark/>
          </w:tcPr>
          <w:p w14:paraId="29145A0F" w14:textId="77777777" w:rsidR="00EC1B45" w:rsidRDefault="00EC1B45">
            <w:pPr>
              <w:rPr>
                <w:rFonts w:eastAsia="Times New Roman"/>
              </w:rPr>
            </w:pPr>
            <w:r>
              <w:rPr>
                <w:rFonts w:eastAsia="Times New Roman"/>
              </w:rPr>
              <w:t xml:space="preserve">4% </w:t>
            </w:r>
          </w:p>
        </w:tc>
        <w:tc>
          <w:tcPr>
            <w:tcW w:w="0" w:type="auto"/>
            <w:vAlign w:val="center"/>
            <w:hideMark/>
          </w:tcPr>
          <w:p w14:paraId="0CCFAB13" w14:textId="77777777" w:rsidR="00EC1B45" w:rsidRDefault="00EC1B45">
            <w:pPr>
              <w:rPr>
                <w:rFonts w:eastAsia="Times New Roman"/>
              </w:rPr>
            </w:pPr>
          </w:p>
        </w:tc>
        <w:tc>
          <w:tcPr>
            <w:tcW w:w="0" w:type="auto"/>
            <w:vAlign w:val="center"/>
            <w:hideMark/>
          </w:tcPr>
          <w:p w14:paraId="15E29F2B" w14:textId="77777777" w:rsidR="00EC1B45" w:rsidRDefault="00EC1B45">
            <w:pPr>
              <w:rPr>
                <w:rFonts w:eastAsia="Times New Roman"/>
              </w:rPr>
            </w:pPr>
            <w:r>
              <w:rPr>
                <w:rFonts w:eastAsia="Times New Roman"/>
              </w:rPr>
              <w:t xml:space="preserve">100% </w:t>
            </w:r>
          </w:p>
        </w:tc>
      </w:tr>
      <w:tr w:rsidR="00EC1B45" w14:paraId="679FF4E1" w14:textId="77777777">
        <w:trPr>
          <w:divId w:val="2067530654"/>
          <w:tblCellSpacing w:w="15" w:type="dxa"/>
        </w:trPr>
        <w:tc>
          <w:tcPr>
            <w:tcW w:w="0" w:type="auto"/>
            <w:vAlign w:val="center"/>
            <w:hideMark/>
          </w:tcPr>
          <w:p w14:paraId="68DD4CDB" w14:textId="77777777" w:rsidR="00EC1B45" w:rsidRDefault="00EC1B45">
            <w:pPr>
              <w:rPr>
                <w:rFonts w:eastAsia="Times New Roman"/>
              </w:rPr>
            </w:pPr>
            <w:r>
              <w:rPr>
                <w:rFonts w:eastAsia="Times New Roman"/>
              </w:rPr>
              <w:t xml:space="preserve">Newton </w:t>
            </w:r>
          </w:p>
        </w:tc>
        <w:tc>
          <w:tcPr>
            <w:tcW w:w="0" w:type="auto"/>
            <w:vAlign w:val="center"/>
            <w:hideMark/>
          </w:tcPr>
          <w:p w14:paraId="0CDA4B72" w14:textId="77777777" w:rsidR="00EC1B45" w:rsidRDefault="00EC1B45">
            <w:pPr>
              <w:rPr>
                <w:rFonts w:eastAsia="Times New Roman"/>
              </w:rPr>
            </w:pPr>
          </w:p>
        </w:tc>
        <w:tc>
          <w:tcPr>
            <w:tcW w:w="0" w:type="auto"/>
            <w:vAlign w:val="center"/>
            <w:hideMark/>
          </w:tcPr>
          <w:p w14:paraId="2D8D1EBF" w14:textId="77777777" w:rsidR="00EC1B45" w:rsidRDefault="00EC1B45">
            <w:pPr>
              <w:rPr>
                <w:rFonts w:eastAsia="Times New Roman"/>
                <w:sz w:val="20"/>
                <w:szCs w:val="20"/>
              </w:rPr>
            </w:pPr>
          </w:p>
        </w:tc>
        <w:tc>
          <w:tcPr>
            <w:tcW w:w="0" w:type="auto"/>
            <w:vAlign w:val="center"/>
            <w:hideMark/>
          </w:tcPr>
          <w:p w14:paraId="19E1400F" w14:textId="77777777" w:rsidR="00EC1B45" w:rsidRDefault="00EC1B45">
            <w:pPr>
              <w:rPr>
                <w:rFonts w:eastAsia="Times New Roman"/>
                <w:sz w:val="20"/>
                <w:szCs w:val="20"/>
              </w:rPr>
            </w:pPr>
          </w:p>
        </w:tc>
        <w:tc>
          <w:tcPr>
            <w:tcW w:w="0" w:type="auto"/>
            <w:vAlign w:val="center"/>
            <w:hideMark/>
          </w:tcPr>
          <w:p w14:paraId="71633B8A" w14:textId="77777777" w:rsidR="00EC1B45" w:rsidRDefault="00EC1B45">
            <w:pPr>
              <w:rPr>
                <w:rFonts w:eastAsia="Times New Roman"/>
                <w:sz w:val="20"/>
                <w:szCs w:val="20"/>
              </w:rPr>
            </w:pPr>
          </w:p>
        </w:tc>
        <w:tc>
          <w:tcPr>
            <w:tcW w:w="0" w:type="auto"/>
            <w:vAlign w:val="center"/>
            <w:hideMark/>
          </w:tcPr>
          <w:p w14:paraId="06F010E7" w14:textId="77777777" w:rsidR="00EC1B45" w:rsidRDefault="00EC1B45">
            <w:pPr>
              <w:rPr>
                <w:rFonts w:eastAsia="Times New Roman"/>
              </w:rPr>
            </w:pPr>
            <w:r>
              <w:rPr>
                <w:rFonts w:eastAsia="Times New Roman"/>
              </w:rPr>
              <w:t xml:space="preserve">2% </w:t>
            </w:r>
          </w:p>
        </w:tc>
        <w:tc>
          <w:tcPr>
            <w:tcW w:w="0" w:type="auto"/>
            <w:vAlign w:val="center"/>
            <w:hideMark/>
          </w:tcPr>
          <w:p w14:paraId="42C51375" w14:textId="77777777" w:rsidR="00EC1B45" w:rsidRDefault="00EC1B45">
            <w:pPr>
              <w:rPr>
                <w:rFonts w:eastAsia="Times New Roman"/>
              </w:rPr>
            </w:pPr>
            <w:r>
              <w:rPr>
                <w:rFonts w:eastAsia="Times New Roman"/>
              </w:rPr>
              <w:t xml:space="preserve">1% </w:t>
            </w:r>
          </w:p>
        </w:tc>
        <w:tc>
          <w:tcPr>
            <w:tcW w:w="0" w:type="auto"/>
            <w:vAlign w:val="center"/>
            <w:hideMark/>
          </w:tcPr>
          <w:p w14:paraId="1D88496C" w14:textId="77777777" w:rsidR="00EC1B45" w:rsidRDefault="00EC1B45">
            <w:pPr>
              <w:rPr>
                <w:rFonts w:eastAsia="Times New Roman"/>
              </w:rPr>
            </w:pPr>
          </w:p>
        </w:tc>
        <w:tc>
          <w:tcPr>
            <w:tcW w:w="0" w:type="auto"/>
            <w:vAlign w:val="center"/>
            <w:hideMark/>
          </w:tcPr>
          <w:p w14:paraId="10756684" w14:textId="77777777" w:rsidR="00EC1B45" w:rsidRDefault="00EC1B45">
            <w:pPr>
              <w:rPr>
                <w:rFonts w:eastAsia="Times New Roman"/>
                <w:sz w:val="20"/>
                <w:szCs w:val="20"/>
              </w:rPr>
            </w:pPr>
          </w:p>
        </w:tc>
        <w:tc>
          <w:tcPr>
            <w:tcW w:w="0" w:type="auto"/>
            <w:vAlign w:val="center"/>
            <w:hideMark/>
          </w:tcPr>
          <w:p w14:paraId="02EA84DD" w14:textId="77777777" w:rsidR="00EC1B45" w:rsidRDefault="00EC1B45">
            <w:pPr>
              <w:rPr>
                <w:rFonts w:eastAsia="Times New Roman"/>
              </w:rPr>
            </w:pPr>
            <w:r>
              <w:rPr>
                <w:rFonts w:eastAsia="Times New Roman"/>
              </w:rPr>
              <w:t xml:space="preserve">12% </w:t>
            </w:r>
          </w:p>
        </w:tc>
        <w:tc>
          <w:tcPr>
            <w:tcW w:w="0" w:type="auto"/>
            <w:vAlign w:val="center"/>
            <w:hideMark/>
          </w:tcPr>
          <w:p w14:paraId="79F7BA85" w14:textId="77777777" w:rsidR="00EC1B45" w:rsidRDefault="00EC1B45">
            <w:pPr>
              <w:rPr>
                <w:rFonts w:eastAsia="Times New Roman"/>
              </w:rPr>
            </w:pPr>
          </w:p>
        </w:tc>
        <w:tc>
          <w:tcPr>
            <w:tcW w:w="0" w:type="auto"/>
            <w:vAlign w:val="center"/>
            <w:hideMark/>
          </w:tcPr>
          <w:p w14:paraId="2FBB6EEA" w14:textId="77777777" w:rsidR="00EC1B45" w:rsidRDefault="00EC1B45">
            <w:pPr>
              <w:rPr>
                <w:rFonts w:eastAsia="Times New Roman"/>
                <w:sz w:val="20"/>
                <w:szCs w:val="20"/>
              </w:rPr>
            </w:pPr>
          </w:p>
        </w:tc>
        <w:tc>
          <w:tcPr>
            <w:tcW w:w="0" w:type="auto"/>
            <w:vAlign w:val="center"/>
            <w:hideMark/>
          </w:tcPr>
          <w:p w14:paraId="449AD575" w14:textId="77777777" w:rsidR="00EC1B45" w:rsidRDefault="00EC1B45">
            <w:pPr>
              <w:rPr>
                <w:rFonts w:eastAsia="Times New Roman"/>
                <w:sz w:val="20"/>
                <w:szCs w:val="20"/>
              </w:rPr>
            </w:pPr>
          </w:p>
        </w:tc>
        <w:tc>
          <w:tcPr>
            <w:tcW w:w="0" w:type="auto"/>
            <w:vAlign w:val="center"/>
            <w:hideMark/>
          </w:tcPr>
          <w:p w14:paraId="02FBCA2A" w14:textId="77777777" w:rsidR="00EC1B45" w:rsidRDefault="00EC1B45">
            <w:pPr>
              <w:rPr>
                <w:rFonts w:eastAsia="Times New Roman"/>
              </w:rPr>
            </w:pPr>
            <w:r>
              <w:rPr>
                <w:rFonts w:eastAsia="Times New Roman"/>
              </w:rPr>
              <w:t xml:space="preserve">9% </w:t>
            </w:r>
          </w:p>
        </w:tc>
        <w:tc>
          <w:tcPr>
            <w:tcW w:w="0" w:type="auto"/>
            <w:vAlign w:val="center"/>
            <w:hideMark/>
          </w:tcPr>
          <w:p w14:paraId="10876CE0" w14:textId="77777777" w:rsidR="00EC1B45" w:rsidRDefault="00EC1B45">
            <w:pPr>
              <w:rPr>
                <w:rFonts w:eastAsia="Times New Roman"/>
              </w:rPr>
            </w:pPr>
            <w:r>
              <w:rPr>
                <w:rFonts w:eastAsia="Times New Roman"/>
              </w:rPr>
              <w:t xml:space="preserve">4% </w:t>
            </w:r>
          </w:p>
        </w:tc>
        <w:tc>
          <w:tcPr>
            <w:tcW w:w="0" w:type="auto"/>
            <w:vAlign w:val="center"/>
            <w:hideMark/>
          </w:tcPr>
          <w:p w14:paraId="36688905" w14:textId="77777777" w:rsidR="00EC1B45" w:rsidRDefault="00EC1B45">
            <w:pPr>
              <w:rPr>
                <w:rFonts w:eastAsia="Times New Roman"/>
              </w:rPr>
            </w:pPr>
          </w:p>
        </w:tc>
        <w:tc>
          <w:tcPr>
            <w:tcW w:w="0" w:type="auto"/>
            <w:vAlign w:val="center"/>
            <w:hideMark/>
          </w:tcPr>
          <w:p w14:paraId="635D65C6" w14:textId="77777777" w:rsidR="00EC1B45" w:rsidRDefault="00EC1B45">
            <w:pPr>
              <w:rPr>
                <w:rFonts w:eastAsia="Times New Roman"/>
              </w:rPr>
            </w:pPr>
            <w:r>
              <w:rPr>
                <w:rFonts w:eastAsia="Times New Roman"/>
              </w:rPr>
              <w:t xml:space="preserve">4% </w:t>
            </w:r>
          </w:p>
        </w:tc>
        <w:tc>
          <w:tcPr>
            <w:tcW w:w="0" w:type="auto"/>
            <w:vAlign w:val="center"/>
            <w:hideMark/>
          </w:tcPr>
          <w:p w14:paraId="1116386C" w14:textId="77777777" w:rsidR="00EC1B45" w:rsidRDefault="00EC1B45">
            <w:pPr>
              <w:rPr>
                <w:rFonts w:eastAsia="Times New Roman"/>
              </w:rPr>
            </w:pPr>
            <w:r>
              <w:rPr>
                <w:rFonts w:eastAsia="Times New Roman"/>
              </w:rPr>
              <w:t xml:space="preserve">42% </w:t>
            </w:r>
          </w:p>
        </w:tc>
        <w:tc>
          <w:tcPr>
            <w:tcW w:w="0" w:type="auto"/>
            <w:vAlign w:val="center"/>
            <w:hideMark/>
          </w:tcPr>
          <w:p w14:paraId="1C7F3265" w14:textId="77777777" w:rsidR="00EC1B45" w:rsidRDefault="00EC1B45">
            <w:pPr>
              <w:rPr>
                <w:rFonts w:eastAsia="Times New Roman"/>
              </w:rPr>
            </w:pPr>
          </w:p>
        </w:tc>
        <w:tc>
          <w:tcPr>
            <w:tcW w:w="0" w:type="auto"/>
            <w:vAlign w:val="center"/>
            <w:hideMark/>
          </w:tcPr>
          <w:p w14:paraId="56BD1825" w14:textId="77777777" w:rsidR="00EC1B45" w:rsidRDefault="00EC1B45">
            <w:pPr>
              <w:rPr>
                <w:rFonts w:eastAsia="Times New Roman"/>
              </w:rPr>
            </w:pPr>
            <w:r>
              <w:rPr>
                <w:rFonts w:eastAsia="Times New Roman"/>
              </w:rPr>
              <w:t xml:space="preserve">20% </w:t>
            </w:r>
          </w:p>
        </w:tc>
        <w:tc>
          <w:tcPr>
            <w:tcW w:w="0" w:type="auto"/>
            <w:vAlign w:val="center"/>
            <w:hideMark/>
          </w:tcPr>
          <w:p w14:paraId="2F5419E9" w14:textId="77777777" w:rsidR="00EC1B45" w:rsidRDefault="00EC1B45">
            <w:pPr>
              <w:rPr>
                <w:rFonts w:eastAsia="Times New Roman"/>
              </w:rPr>
            </w:pPr>
            <w:r>
              <w:rPr>
                <w:rFonts w:eastAsia="Times New Roman"/>
              </w:rPr>
              <w:t xml:space="preserve">1% </w:t>
            </w:r>
          </w:p>
        </w:tc>
        <w:tc>
          <w:tcPr>
            <w:tcW w:w="0" w:type="auto"/>
            <w:vAlign w:val="center"/>
            <w:hideMark/>
          </w:tcPr>
          <w:p w14:paraId="4872CAA6" w14:textId="77777777" w:rsidR="00EC1B45" w:rsidRDefault="00EC1B45">
            <w:pPr>
              <w:rPr>
                <w:rFonts w:eastAsia="Times New Roman"/>
              </w:rPr>
            </w:pPr>
            <w:r>
              <w:rPr>
                <w:rFonts w:eastAsia="Times New Roman"/>
              </w:rPr>
              <w:t xml:space="preserve">2% </w:t>
            </w:r>
          </w:p>
        </w:tc>
        <w:tc>
          <w:tcPr>
            <w:tcW w:w="0" w:type="auto"/>
            <w:vAlign w:val="center"/>
            <w:hideMark/>
          </w:tcPr>
          <w:p w14:paraId="76D51552" w14:textId="77777777" w:rsidR="00EC1B45" w:rsidRDefault="00EC1B45">
            <w:pPr>
              <w:rPr>
                <w:rFonts w:eastAsia="Times New Roman"/>
              </w:rPr>
            </w:pPr>
            <w:r>
              <w:rPr>
                <w:rFonts w:eastAsia="Times New Roman"/>
              </w:rPr>
              <w:t xml:space="preserve">100% </w:t>
            </w:r>
          </w:p>
        </w:tc>
      </w:tr>
      <w:tr w:rsidR="00EC1B45" w14:paraId="7D534D63" w14:textId="77777777">
        <w:trPr>
          <w:divId w:val="2067530654"/>
          <w:tblCellSpacing w:w="15" w:type="dxa"/>
        </w:trPr>
        <w:tc>
          <w:tcPr>
            <w:tcW w:w="0" w:type="auto"/>
            <w:vAlign w:val="center"/>
            <w:hideMark/>
          </w:tcPr>
          <w:p w14:paraId="7E8252F2" w14:textId="77777777" w:rsidR="00EC1B45" w:rsidRDefault="00EC1B45">
            <w:pPr>
              <w:rPr>
                <w:rFonts w:eastAsia="Times New Roman"/>
              </w:rPr>
            </w:pPr>
            <w:r>
              <w:rPr>
                <w:rFonts w:eastAsia="Times New Roman"/>
              </w:rPr>
              <w:lastRenderedPageBreak/>
              <w:t xml:space="preserve">Paulding </w:t>
            </w:r>
          </w:p>
        </w:tc>
        <w:tc>
          <w:tcPr>
            <w:tcW w:w="0" w:type="auto"/>
            <w:vAlign w:val="center"/>
            <w:hideMark/>
          </w:tcPr>
          <w:p w14:paraId="68B50DBD" w14:textId="77777777" w:rsidR="00EC1B45" w:rsidRDefault="00EC1B45">
            <w:pPr>
              <w:rPr>
                <w:rFonts w:eastAsia="Times New Roman"/>
              </w:rPr>
            </w:pPr>
          </w:p>
        </w:tc>
        <w:tc>
          <w:tcPr>
            <w:tcW w:w="0" w:type="auto"/>
            <w:vAlign w:val="center"/>
            <w:hideMark/>
          </w:tcPr>
          <w:p w14:paraId="04DD075F" w14:textId="77777777" w:rsidR="00EC1B45" w:rsidRDefault="00EC1B45">
            <w:pPr>
              <w:rPr>
                <w:rFonts w:eastAsia="Times New Roman"/>
              </w:rPr>
            </w:pPr>
            <w:r>
              <w:rPr>
                <w:rFonts w:eastAsia="Times New Roman"/>
              </w:rPr>
              <w:t xml:space="preserve">2% </w:t>
            </w:r>
          </w:p>
        </w:tc>
        <w:tc>
          <w:tcPr>
            <w:tcW w:w="0" w:type="auto"/>
            <w:vAlign w:val="center"/>
            <w:hideMark/>
          </w:tcPr>
          <w:p w14:paraId="2E7076B8" w14:textId="77777777" w:rsidR="00EC1B45" w:rsidRDefault="00EC1B45">
            <w:pPr>
              <w:rPr>
                <w:rFonts w:eastAsia="Times New Roman"/>
              </w:rPr>
            </w:pPr>
            <w:r>
              <w:rPr>
                <w:rFonts w:eastAsia="Times New Roman"/>
              </w:rPr>
              <w:t xml:space="preserve">3% </w:t>
            </w:r>
          </w:p>
        </w:tc>
        <w:tc>
          <w:tcPr>
            <w:tcW w:w="0" w:type="auto"/>
            <w:vAlign w:val="center"/>
            <w:hideMark/>
          </w:tcPr>
          <w:p w14:paraId="2B8734F5" w14:textId="77777777" w:rsidR="00EC1B45" w:rsidRDefault="00EC1B45">
            <w:pPr>
              <w:rPr>
                <w:rFonts w:eastAsia="Times New Roman"/>
              </w:rPr>
            </w:pPr>
            <w:r>
              <w:rPr>
                <w:rFonts w:eastAsia="Times New Roman"/>
              </w:rPr>
              <w:t xml:space="preserve">1% </w:t>
            </w:r>
          </w:p>
        </w:tc>
        <w:tc>
          <w:tcPr>
            <w:tcW w:w="0" w:type="auto"/>
            <w:vAlign w:val="center"/>
            <w:hideMark/>
          </w:tcPr>
          <w:p w14:paraId="7D0752BF" w14:textId="77777777" w:rsidR="00EC1B45" w:rsidRDefault="00EC1B45">
            <w:pPr>
              <w:rPr>
                <w:rFonts w:eastAsia="Times New Roman"/>
              </w:rPr>
            </w:pPr>
            <w:r>
              <w:rPr>
                <w:rFonts w:eastAsia="Times New Roman"/>
              </w:rPr>
              <w:t xml:space="preserve">2% </w:t>
            </w:r>
          </w:p>
        </w:tc>
        <w:tc>
          <w:tcPr>
            <w:tcW w:w="0" w:type="auto"/>
            <w:vAlign w:val="center"/>
            <w:hideMark/>
          </w:tcPr>
          <w:p w14:paraId="1CFE6EFD" w14:textId="77777777" w:rsidR="00EC1B45" w:rsidRDefault="00EC1B45">
            <w:pPr>
              <w:rPr>
                <w:rFonts w:eastAsia="Times New Roman"/>
              </w:rPr>
            </w:pPr>
            <w:r>
              <w:rPr>
                <w:rFonts w:eastAsia="Times New Roman"/>
              </w:rPr>
              <w:t xml:space="preserve">36% </w:t>
            </w:r>
          </w:p>
        </w:tc>
        <w:tc>
          <w:tcPr>
            <w:tcW w:w="0" w:type="auto"/>
            <w:vAlign w:val="center"/>
            <w:hideMark/>
          </w:tcPr>
          <w:p w14:paraId="67F48E4A" w14:textId="77777777" w:rsidR="00EC1B45" w:rsidRDefault="00EC1B45">
            <w:pPr>
              <w:rPr>
                <w:rFonts w:eastAsia="Times New Roman"/>
              </w:rPr>
            </w:pPr>
          </w:p>
        </w:tc>
        <w:tc>
          <w:tcPr>
            <w:tcW w:w="0" w:type="auto"/>
            <w:vAlign w:val="center"/>
            <w:hideMark/>
          </w:tcPr>
          <w:p w14:paraId="2C03976F" w14:textId="77777777" w:rsidR="00EC1B45" w:rsidRDefault="00EC1B45">
            <w:pPr>
              <w:rPr>
                <w:rFonts w:eastAsia="Times New Roman"/>
                <w:sz w:val="20"/>
                <w:szCs w:val="20"/>
              </w:rPr>
            </w:pPr>
          </w:p>
        </w:tc>
        <w:tc>
          <w:tcPr>
            <w:tcW w:w="0" w:type="auto"/>
            <w:vAlign w:val="center"/>
            <w:hideMark/>
          </w:tcPr>
          <w:p w14:paraId="20D53C0B" w14:textId="77777777" w:rsidR="00EC1B45" w:rsidRDefault="00EC1B45">
            <w:pPr>
              <w:rPr>
                <w:rFonts w:eastAsia="Times New Roman"/>
              </w:rPr>
            </w:pPr>
            <w:r>
              <w:rPr>
                <w:rFonts w:eastAsia="Times New Roman"/>
              </w:rPr>
              <w:t xml:space="preserve">2% </w:t>
            </w:r>
          </w:p>
        </w:tc>
        <w:tc>
          <w:tcPr>
            <w:tcW w:w="0" w:type="auto"/>
            <w:vAlign w:val="center"/>
            <w:hideMark/>
          </w:tcPr>
          <w:p w14:paraId="2F6D26BF" w14:textId="77777777" w:rsidR="00EC1B45" w:rsidRDefault="00EC1B45">
            <w:pPr>
              <w:rPr>
                <w:rFonts w:eastAsia="Times New Roman"/>
              </w:rPr>
            </w:pPr>
            <w:r>
              <w:rPr>
                <w:rFonts w:eastAsia="Times New Roman"/>
              </w:rPr>
              <w:t xml:space="preserve">8% </w:t>
            </w:r>
          </w:p>
        </w:tc>
        <w:tc>
          <w:tcPr>
            <w:tcW w:w="0" w:type="auto"/>
            <w:vAlign w:val="center"/>
            <w:hideMark/>
          </w:tcPr>
          <w:p w14:paraId="0974426F" w14:textId="77777777" w:rsidR="00EC1B45" w:rsidRDefault="00EC1B45">
            <w:pPr>
              <w:rPr>
                <w:rFonts w:eastAsia="Times New Roman"/>
              </w:rPr>
            </w:pPr>
          </w:p>
        </w:tc>
        <w:tc>
          <w:tcPr>
            <w:tcW w:w="0" w:type="auto"/>
            <w:vAlign w:val="center"/>
            <w:hideMark/>
          </w:tcPr>
          <w:p w14:paraId="4C255605" w14:textId="77777777" w:rsidR="00EC1B45" w:rsidRDefault="00EC1B45">
            <w:pPr>
              <w:rPr>
                <w:rFonts w:eastAsia="Times New Roman"/>
                <w:sz w:val="20"/>
                <w:szCs w:val="20"/>
              </w:rPr>
            </w:pPr>
          </w:p>
        </w:tc>
        <w:tc>
          <w:tcPr>
            <w:tcW w:w="0" w:type="auto"/>
            <w:vAlign w:val="center"/>
            <w:hideMark/>
          </w:tcPr>
          <w:p w14:paraId="4F61D269" w14:textId="77777777" w:rsidR="00EC1B45" w:rsidRDefault="00EC1B45">
            <w:pPr>
              <w:rPr>
                <w:rFonts w:eastAsia="Times New Roman"/>
              </w:rPr>
            </w:pPr>
            <w:r>
              <w:rPr>
                <w:rFonts w:eastAsia="Times New Roman"/>
              </w:rPr>
              <w:t xml:space="preserve">13% </w:t>
            </w:r>
          </w:p>
        </w:tc>
        <w:tc>
          <w:tcPr>
            <w:tcW w:w="0" w:type="auto"/>
            <w:vAlign w:val="center"/>
            <w:hideMark/>
          </w:tcPr>
          <w:p w14:paraId="76D1E2C1" w14:textId="77777777" w:rsidR="00EC1B45" w:rsidRDefault="00EC1B45">
            <w:pPr>
              <w:rPr>
                <w:rFonts w:eastAsia="Times New Roman"/>
              </w:rPr>
            </w:pPr>
            <w:r>
              <w:rPr>
                <w:rFonts w:eastAsia="Times New Roman"/>
              </w:rPr>
              <w:t xml:space="preserve">2% </w:t>
            </w:r>
          </w:p>
        </w:tc>
        <w:tc>
          <w:tcPr>
            <w:tcW w:w="0" w:type="auto"/>
            <w:vAlign w:val="center"/>
            <w:hideMark/>
          </w:tcPr>
          <w:p w14:paraId="6CF4F36E" w14:textId="77777777" w:rsidR="00EC1B45" w:rsidRDefault="00EC1B45">
            <w:pPr>
              <w:rPr>
                <w:rFonts w:eastAsia="Times New Roman"/>
              </w:rPr>
            </w:pPr>
          </w:p>
        </w:tc>
        <w:tc>
          <w:tcPr>
            <w:tcW w:w="0" w:type="auto"/>
            <w:vAlign w:val="center"/>
            <w:hideMark/>
          </w:tcPr>
          <w:p w14:paraId="0C2BC3C4" w14:textId="77777777" w:rsidR="00EC1B45" w:rsidRDefault="00EC1B45">
            <w:pPr>
              <w:rPr>
                <w:rFonts w:eastAsia="Times New Roman"/>
                <w:sz w:val="20"/>
                <w:szCs w:val="20"/>
              </w:rPr>
            </w:pPr>
          </w:p>
        </w:tc>
        <w:tc>
          <w:tcPr>
            <w:tcW w:w="0" w:type="auto"/>
            <w:vAlign w:val="center"/>
            <w:hideMark/>
          </w:tcPr>
          <w:p w14:paraId="0601F2F9" w14:textId="77777777" w:rsidR="00EC1B45" w:rsidRDefault="00EC1B45">
            <w:pPr>
              <w:rPr>
                <w:rFonts w:eastAsia="Times New Roman"/>
                <w:sz w:val="20"/>
                <w:szCs w:val="20"/>
              </w:rPr>
            </w:pPr>
          </w:p>
        </w:tc>
        <w:tc>
          <w:tcPr>
            <w:tcW w:w="0" w:type="auto"/>
            <w:vAlign w:val="center"/>
            <w:hideMark/>
          </w:tcPr>
          <w:p w14:paraId="13D2F9D9" w14:textId="77777777" w:rsidR="00EC1B45" w:rsidRDefault="00EC1B45">
            <w:pPr>
              <w:rPr>
                <w:rFonts w:eastAsia="Times New Roman"/>
              </w:rPr>
            </w:pPr>
            <w:r>
              <w:rPr>
                <w:rFonts w:eastAsia="Times New Roman"/>
              </w:rPr>
              <w:t xml:space="preserve">29% </w:t>
            </w:r>
          </w:p>
        </w:tc>
        <w:tc>
          <w:tcPr>
            <w:tcW w:w="0" w:type="auto"/>
            <w:vAlign w:val="center"/>
            <w:hideMark/>
          </w:tcPr>
          <w:p w14:paraId="1FC7C6EF" w14:textId="77777777" w:rsidR="00EC1B45" w:rsidRDefault="00EC1B45">
            <w:pPr>
              <w:rPr>
                <w:rFonts w:eastAsia="Times New Roman"/>
              </w:rPr>
            </w:pPr>
          </w:p>
        </w:tc>
        <w:tc>
          <w:tcPr>
            <w:tcW w:w="0" w:type="auto"/>
            <w:vAlign w:val="center"/>
            <w:hideMark/>
          </w:tcPr>
          <w:p w14:paraId="4E279524" w14:textId="77777777" w:rsidR="00EC1B45" w:rsidRDefault="00EC1B45">
            <w:pPr>
              <w:rPr>
                <w:rFonts w:eastAsia="Times New Roman"/>
                <w:sz w:val="20"/>
                <w:szCs w:val="20"/>
              </w:rPr>
            </w:pPr>
          </w:p>
        </w:tc>
        <w:tc>
          <w:tcPr>
            <w:tcW w:w="0" w:type="auto"/>
            <w:vAlign w:val="center"/>
            <w:hideMark/>
          </w:tcPr>
          <w:p w14:paraId="5F916982" w14:textId="77777777" w:rsidR="00EC1B45" w:rsidRDefault="00EC1B45">
            <w:pPr>
              <w:rPr>
                <w:rFonts w:eastAsia="Times New Roman"/>
                <w:sz w:val="20"/>
                <w:szCs w:val="20"/>
              </w:rPr>
            </w:pPr>
          </w:p>
        </w:tc>
        <w:tc>
          <w:tcPr>
            <w:tcW w:w="0" w:type="auto"/>
            <w:vAlign w:val="center"/>
            <w:hideMark/>
          </w:tcPr>
          <w:p w14:paraId="68897B7D" w14:textId="77777777" w:rsidR="00EC1B45" w:rsidRDefault="00EC1B45">
            <w:pPr>
              <w:rPr>
                <w:rFonts w:eastAsia="Times New Roman"/>
              </w:rPr>
            </w:pPr>
            <w:r>
              <w:rPr>
                <w:rFonts w:eastAsia="Times New Roman"/>
              </w:rPr>
              <w:t xml:space="preserve">100% </w:t>
            </w:r>
          </w:p>
        </w:tc>
      </w:tr>
      <w:tr w:rsidR="00EC1B45" w14:paraId="0A74C4DB" w14:textId="77777777">
        <w:trPr>
          <w:divId w:val="2067530654"/>
          <w:tblCellSpacing w:w="15" w:type="dxa"/>
        </w:trPr>
        <w:tc>
          <w:tcPr>
            <w:tcW w:w="0" w:type="auto"/>
            <w:vAlign w:val="center"/>
            <w:hideMark/>
          </w:tcPr>
          <w:p w14:paraId="7FCCCD24" w14:textId="77777777" w:rsidR="00EC1B45" w:rsidRDefault="00EC1B45">
            <w:pPr>
              <w:rPr>
                <w:rFonts w:eastAsia="Times New Roman"/>
              </w:rPr>
            </w:pPr>
            <w:r>
              <w:rPr>
                <w:rFonts w:eastAsia="Times New Roman"/>
              </w:rPr>
              <w:t xml:space="preserve">Rockdale </w:t>
            </w:r>
          </w:p>
        </w:tc>
        <w:tc>
          <w:tcPr>
            <w:tcW w:w="0" w:type="auto"/>
            <w:vAlign w:val="center"/>
            <w:hideMark/>
          </w:tcPr>
          <w:p w14:paraId="6EE6D9C8" w14:textId="77777777" w:rsidR="00EC1B45" w:rsidRDefault="00EC1B45">
            <w:pPr>
              <w:rPr>
                <w:rFonts w:eastAsia="Times New Roman"/>
              </w:rPr>
            </w:pPr>
          </w:p>
        </w:tc>
        <w:tc>
          <w:tcPr>
            <w:tcW w:w="0" w:type="auto"/>
            <w:vAlign w:val="center"/>
            <w:hideMark/>
          </w:tcPr>
          <w:p w14:paraId="293DC9AA" w14:textId="77777777" w:rsidR="00EC1B45" w:rsidRDefault="00EC1B45">
            <w:pPr>
              <w:rPr>
                <w:rFonts w:eastAsia="Times New Roman"/>
                <w:sz w:val="20"/>
                <w:szCs w:val="20"/>
              </w:rPr>
            </w:pPr>
          </w:p>
        </w:tc>
        <w:tc>
          <w:tcPr>
            <w:tcW w:w="0" w:type="auto"/>
            <w:vAlign w:val="center"/>
            <w:hideMark/>
          </w:tcPr>
          <w:p w14:paraId="426E49E9" w14:textId="77777777" w:rsidR="00EC1B45" w:rsidRDefault="00EC1B45">
            <w:pPr>
              <w:rPr>
                <w:rFonts w:eastAsia="Times New Roman"/>
                <w:sz w:val="20"/>
                <w:szCs w:val="20"/>
              </w:rPr>
            </w:pPr>
          </w:p>
        </w:tc>
        <w:tc>
          <w:tcPr>
            <w:tcW w:w="0" w:type="auto"/>
            <w:vAlign w:val="center"/>
            <w:hideMark/>
          </w:tcPr>
          <w:p w14:paraId="1C16509B" w14:textId="77777777" w:rsidR="00EC1B45" w:rsidRDefault="00EC1B45">
            <w:pPr>
              <w:rPr>
                <w:rFonts w:eastAsia="Times New Roman"/>
                <w:sz w:val="20"/>
                <w:szCs w:val="20"/>
              </w:rPr>
            </w:pPr>
          </w:p>
        </w:tc>
        <w:tc>
          <w:tcPr>
            <w:tcW w:w="0" w:type="auto"/>
            <w:vAlign w:val="center"/>
            <w:hideMark/>
          </w:tcPr>
          <w:p w14:paraId="1F1EFF6F" w14:textId="77777777" w:rsidR="00EC1B45" w:rsidRDefault="00EC1B45">
            <w:pPr>
              <w:rPr>
                <w:rFonts w:eastAsia="Times New Roman"/>
              </w:rPr>
            </w:pPr>
            <w:r>
              <w:rPr>
                <w:rFonts w:eastAsia="Times New Roman"/>
              </w:rPr>
              <w:t xml:space="preserve">3% </w:t>
            </w:r>
          </w:p>
        </w:tc>
        <w:tc>
          <w:tcPr>
            <w:tcW w:w="0" w:type="auto"/>
            <w:vAlign w:val="center"/>
            <w:hideMark/>
          </w:tcPr>
          <w:p w14:paraId="033A16DA" w14:textId="77777777" w:rsidR="00EC1B45" w:rsidRDefault="00EC1B45">
            <w:pPr>
              <w:rPr>
                <w:rFonts w:eastAsia="Times New Roman"/>
              </w:rPr>
            </w:pPr>
            <w:r>
              <w:rPr>
                <w:rFonts w:eastAsia="Times New Roman"/>
              </w:rPr>
              <w:t xml:space="preserve">2% </w:t>
            </w:r>
          </w:p>
        </w:tc>
        <w:tc>
          <w:tcPr>
            <w:tcW w:w="0" w:type="auto"/>
            <w:vAlign w:val="center"/>
            <w:hideMark/>
          </w:tcPr>
          <w:p w14:paraId="668B4E48" w14:textId="77777777" w:rsidR="00EC1B45" w:rsidRDefault="00EC1B45">
            <w:pPr>
              <w:rPr>
                <w:rFonts w:eastAsia="Times New Roman"/>
              </w:rPr>
            </w:pPr>
          </w:p>
        </w:tc>
        <w:tc>
          <w:tcPr>
            <w:tcW w:w="0" w:type="auto"/>
            <w:vAlign w:val="center"/>
            <w:hideMark/>
          </w:tcPr>
          <w:p w14:paraId="09471CFE" w14:textId="77777777" w:rsidR="00EC1B45" w:rsidRDefault="00EC1B45">
            <w:pPr>
              <w:rPr>
                <w:rFonts w:eastAsia="Times New Roman"/>
                <w:sz w:val="20"/>
                <w:szCs w:val="20"/>
              </w:rPr>
            </w:pPr>
          </w:p>
        </w:tc>
        <w:tc>
          <w:tcPr>
            <w:tcW w:w="0" w:type="auto"/>
            <w:vAlign w:val="center"/>
            <w:hideMark/>
          </w:tcPr>
          <w:p w14:paraId="082FF7EC" w14:textId="77777777" w:rsidR="00EC1B45" w:rsidRDefault="00EC1B45">
            <w:pPr>
              <w:rPr>
                <w:rFonts w:eastAsia="Times New Roman"/>
              </w:rPr>
            </w:pPr>
            <w:r>
              <w:rPr>
                <w:rFonts w:eastAsia="Times New Roman"/>
              </w:rPr>
              <w:t xml:space="preserve">19% </w:t>
            </w:r>
          </w:p>
        </w:tc>
        <w:tc>
          <w:tcPr>
            <w:tcW w:w="0" w:type="auto"/>
            <w:vAlign w:val="center"/>
            <w:hideMark/>
          </w:tcPr>
          <w:p w14:paraId="3346BC54" w14:textId="77777777" w:rsidR="00EC1B45" w:rsidRDefault="00EC1B45">
            <w:pPr>
              <w:rPr>
                <w:rFonts w:eastAsia="Times New Roman"/>
              </w:rPr>
            </w:pPr>
            <w:r>
              <w:rPr>
                <w:rFonts w:eastAsia="Times New Roman"/>
              </w:rPr>
              <w:t xml:space="preserve">1% </w:t>
            </w:r>
          </w:p>
        </w:tc>
        <w:tc>
          <w:tcPr>
            <w:tcW w:w="0" w:type="auto"/>
            <w:vAlign w:val="center"/>
            <w:hideMark/>
          </w:tcPr>
          <w:p w14:paraId="3BB3A0B5" w14:textId="77777777" w:rsidR="00EC1B45" w:rsidRDefault="00EC1B45">
            <w:pPr>
              <w:rPr>
                <w:rFonts w:eastAsia="Times New Roman"/>
              </w:rPr>
            </w:pPr>
          </w:p>
        </w:tc>
        <w:tc>
          <w:tcPr>
            <w:tcW w:w="0" w:type="auto"/>
            <w:vAlign w:val="center"/>
            <w:hideMark/>
          </w:tcPr>
          <w:p w14:paraId="75291073" w14:textId="77777777" w:rsidR="00EC1B45" w:rsidRDefault="00EC1B45">
            <w:pPr>
              <w:rPr>
                <w:rFonts w:eastAsia="Times New Roman"/>
                <w:sz w:val="20"/>
                <w:szCs w:val="20"/>
              </w:rPr>
            </w:pPr>
          </w:p>
        </w:tc>
        <w:tc>
          <w:tcPr>
            <w:tcW w:w="0" w:type="auto"/>
            <w:vAlign w:val="center"/>
            <w:hideMark/>
          </w:tcPr>
          <w:p w14:paraId="4368FDAB" w14:textId="77777777" w:rsidR="00EC1B45" w:rsidRDefault="00EC1B45">
            <w:pPr>
              <w:rPr>
                <w:rFonts w:eastAsia="Times New Roman"/>
              </w:rPr>
            </w:pPr>
            <w:r>
              <w:rPr>
                <w:rFonts w:eastAsia="Times New Roman"/>
              </w:rPr>
              <w:t xml:space="preserve">13% </w:t>
            </w:r>
          </w:p>
        </w:tc>
        <w:tc>
          <w:tcPr>
            <w:tcW w:w="0" w:type="auto"/>
            <w:vAlign w:val="center"/>
            <w:hideMark/>
          </w:tcPr>
          <w:p w14:paraId="2DD8668F" w14:textId="77777777" w:rsidR="00EC1B45" w:rsidRDefault="00EC1B45">
            <w:pPr>
              <w:rPr>
                <w:rFonts w:eastAsia="Times New Roman"/>
              </w:rPr>
            </w:pPr>
            <w:r>
              <w:rPr>
                <w:rFonts w:eastAsia="Times New Roman"/>
              </w:rPr>
              <w:t xml:space="preserve">5% </w:t>
            </w:r>
          </w:p>
        </w:tc>
        <w:tc>
          <w:tcPr>
            <w:tcW w:w="0" w:type="auto"/>
            <w:vAlign w:val="center"/>
            <w:hideMark/>
          </w:tcPr>
          <w:p w14:paraId="61E342D4" w14:textId="77777777" w:rsidR="00EC1B45" w:rsidRDefault="00EC1B45">
            <w:pPr>
              <w:rPr>
                <w:rFonts w:eastAsia="Times New Roman"/>
              </w:rPr>
            </w:pPr>
          </w:p>
        </w:tc>
        <w:tc>
          <w:tcPr>
            <w:tcW w:w="0" w:type="auto"/>
            <w:vAlign w:val="center"/>
            <w:hideMark/>
          </w:tcPr>
          <w:p w14:paraId="6687B8C6" w14:textId="77777777" w:rsidR="00EC1B45" w:rsidRDefault="00EC1B45">
            <w:pPr>
              <w:rPr>
                <w:rFonts w:eastAsia="Times New Roman"/>
              </w:rPr>
            </w:pPr>
            <w:r>
              <w:rPr>
                <w:rFonts w:eastAsia="Times New Roman"/>
              </w:rPr>
              <w:t xml:space="preserve">3% </w:t>
            </w:r>
          </w:p>
        </w:tc>
        <w:tc>
          <w:tcPr>
            <w:tcW w:w="0" w:type="auto"/>
            <w:vAlign w:val="center"/>
            <w:hideMark/>
          </w:tcPr>
          <w:p w14:paraId="7FC86422" w14:textId="77777777" w:rsidR="00EC1B45" w:rsidRDefault="00EC1B45">
            <w:pPr>
              <w:rPr>
                <w:rFonts w:eastAsia="Times New Roman"/>
              </w:rPr>
            </w:pPr>
            <w:r>
              <w:rPr>
                <w:rFonts w:eastAsia="Times New Roman"/>
              </w:rPr>
              <w:t xml:space="preserve">8% </w:t>
            </w:r>
          </w:p>
        </w:tc>
        <w:tc>
          <w:tcPr>
            <w:tcW w:w="0" w:type="auto"/>
            <w:vAlign w:val="center"/>
            <w:hideMark/>
          </w:tcPr>
          <w:p w14:paraId="45B6753F" w14:textId="77777777" w:rsidR="00EC1B45" w:rsidRDefault="00EC1B45">
            <w:pPr>
              <w:rPr>
                <w:rFonts w:eastAsia="Times New Roman"/>
              </w:rPr>
            </w:pPr>
          </w:p>
        </w:tc>
        <w:tc>
          <w:tcPr>
            <w:tcW w:w="0" w:type="auto"/>
            <w:vAlign w:val="center"/>
            <w:hideMark/>
          </w:tcPr>
          <w:p w14:paraId="03BCC656" w14:textId="77777777" w:rsidR="00EC1B45" w:rsidRDefault="00EC1B45">
            <w:pPr>
              <w:rPr>
                <w:rFonts w:eastAsia="Times New Roman"/>
              </w:rPr>
            </w:pPr>
            <w:r>
              <w:rPr>
                <w:rFonts w:eastAsia="Times New Roman"/>
              </w:rPr>
              <w:t xml:space="preserve">42% </w:t>
            </w:r>
          </w:p>
        </w:tc>
        <w:tc>
          <w:tcPr>
            <w:tcW w:w="0" w:type="auto"/>
            <w:vAlign w:val="center"/>
            <w:hideMark/>
          </w:tcPr>
          <w:p w14:paraId="7C11798D" w14:textId="77777777" w:rsidR="00EC1B45" w:rsidRDefault="00EC1B45">
            <w:pPr>
              <w:rPr>
                <w:rFonts w:eastAsia="Times New Roman"/>
              </w:rPr>
            </w:pPr>
          </w:p>
        </w:tc>
        <w:tc>
          <w:tcPr>
            <w:tcW w:w="0" w:type="auto"/>
            <w:vAlign w:val="center"/>
            <w:hideMark/>
          </w:tcPr>
          <w:p w14:paraId="45710BC9" w14:textId="77777777" w:rsidR="00EC1B45" w:rsidRDefault="00EC1B45">
            <w:pPr>
              <w:rPr>
                <w:rFonts w:eastAsia="Times New Roman"/>
              </w:rPr>
            </w:pPr>
            <w:r>
              <w:rPr>
                <w:rFonts w:eastAsia="Times New Roman"/>
              </w:rPr>
              <w:t xml:space="preserve">3% </w:t>
            </w:r>
          </w:p>
        </w:tc>
        <w:tc>
          <w:tcPr>
            <w:tcW w:w="0" w:type="auto"/>
            <w:vAlign w:val="center"/>
            <w:hideMark/>
          </w:tcPr>
          <w:p w14:paraId="1CDDF7B6" w14:textId="77777777" w:rsidR="00EC1B45" w:rsidRDefault="00EC1B45">
            <w:pPr>
              <w:rPr>
                <w:rFonts w:eastAsia="Times New Roman"/>
              </w:rPr>
            </w:pPr>
            <w:r>
              <w:rPr>
                <w:rFonts w:eastAsia="Times New Roman"/>
              </w:rPr>
              <w:t xml:space="preserve">100% </w:t>
            </w:r>
          </w:p>
        </w:tc>
      </w:tr>
      <w:tr w:rsidR="00EC1B45" w14:paraId="772A2403" w14:textId="77777777">
        <w:trPr>
          <w:divId w:val="2067530654"/>
          <w:tblCellSpacing w:w="15" w:type="dxa"/>
        </w:trPr>
        <w:tc>
          <w:tcPr>
            <w:tcW w:w="0" w:type="auto"/>
            <w:vAlign w:val="center"/>
            <w:hideMark/>
          </w:tcPr>
          <w:p w14:paraId="3CB0C0D4" w14:textId="77777777" w:rsidR="00EC1B45" w:rsidRDefault="00EC1B45">
            <w:pPr>
              <w:rPr>
                <w:rFonts w:eastAsia="Times New Roman"/>
              </w:rPr>
            </w:pPr>
            <w:r>
              <w:rPr>
                <w:rFonts w:eastAsia="Times New Roman"/>
              </w:rPr>
              <w:t xml:space="preserve">Spalding </w:t>
            </w:r>
          </w:p>
        </w:tc>
        <w:tc>
          <w:tcPr>
            <w:tcW w:w="0" w:type="auto"/>
            <w:vAlign w:val="center"/>
            <w:hideMark/>
          </w:tcPr>
          <w:p w14:paraId="63E2527D" w14:textId="77777777" w:rsidR="00EC1B45" w:rsidRDefault="00EC1B45">
            <w:pPr>
              <w:rPr>
                <w:rFonts w:eastAsia="Times New Roman"/>
              </w:rPr>
            </w:pPr>
          </w:p>
        </w:tc>
        <w:tc>
          <w:tcPr>
            <w:tcW w:w="0" w:type="auto"/>
            <w:vAlign w:val="center"/>
            <w:hideMark/>
          </w:tcPr>
          <w:p w14:paraId="7C837E91" w14:textId="77777777" w:rsidR="00EC1B45" w:rsidRDefault="00EC1B45">
            <w:pPr>
              <w:rPr>
                <w:rFonts w:eastAsia="Times New Roman"/>
                <w:sz w:val="20"/>
                <w:szCs w:val="20"/>
              </w:rPr>
            </w:pPr>
          </w:p>
        </w:tc>
        <w:tc>
          <w:tcPr>
            <w:tcW w:w="0" w:type="auto"/>
            <w:vAlign w:val="center"/>
            <w:hideMark/>
          </w:tcPr>
          <w:p w14:paraId="5B9B75DD" w14:textId="77777777" w:rsidR="00EC1B45" w:rsidRDefault="00EC1B45">
            <w:pPr>
              <w:rPr>
                <w:rFonts w:eastAsia="Times New Roman"/>
                <w:sz w:val="20"/>
                <w:szCs w:val="20"/>
              </w:rPr>
            </w:pPr>
          </w:p>
        </w:tc>
        <w:tc>
          <w:tcPr>
            <w:tcW w:w="0" w:type="auto"/>
            <w:vAlign w:val="center"/>
            <w:hideMark/>
          </w:tcPr>
          <w:p w14:paraId="76057C6B" w14:textId="77777777" w:rsidR="00EC1B45" w:rsidRDefault="00EC1B45">
            <w:pPr>
              <w:rPr>
                <w:rFonts w:eastAsia="Times New Roman"/>
                <w:sz w:val="20"/>
                <w:szCs w:val="20"/>
              </w:rPr>
            </w:pPr>
          </w:p>
        </w:tc>
        <w:tc>
          <w:tcPr>
            <w:tcW w:w="0" w:type="auto"/>
            <w:vAlign w:val="center"/>
            <w:hideMark/>
          </w:tcPr>
          <w:p w14:paraId="4B830C9B" w14:textId="77777777" w:rsidR="00EC1B45" w:rsidRDefault="00EC1B45">
            <w:pPr>
              <w:rPr>
                <w:rFonts w:eastAsia="Times New Roman"/>
              </w:rPr>
            </w:pPr>
            <w:r>
              <w:rPr>
                <w:rFonts w:eastAsia="Times New Roman"/>
              </w:rPr>
              <w:t xml:space="preserve">5% </w:t>
            </w:r>
          </w:p>
        </w:tc>
        <w:tc>
          <w:tcPr>
            <w:tcW w:w="0" w:type="auto"/>
            <w:vAlign w:val="center"/>
            <w:hideMark/>
          </w:tcPr>
          <w:p w14:paraId="7D877A56" w14:textId="77777777" w:rsidR="00EC1B45" w:rsidRDefault="00EC1B45">
            <w:pPr>
              <w:rPr>
                <w:rFonts w:eastAsia="Times New Roman"/>
              </w:rPr>
            </w:pPr>
          </w:p>
        </w:tc>
        <w:tc>
          <w:tcPr>
            <w:tcW w:w="0" w:type="auto"/>
            <w:vAlign w:val="center"/>
            <w:hideMark/>
          </w:tcPr>
          <w:p w14:paraId="516D21E3" w14:textId="77777777" w:rsidR="00EC1B45" w:rsidRDefault="00EC1B45">
            <w:pPr>
              <w:rPr>
                <w:rFonts w:eastAsia="Times New Roman"/>
              </w:rPr>
            </w:pPr>
            <w:r>
              <w:rPr>
                <w:rFonts w:eastAsia="Times New Roman"/>
              </w:rPr>
              <w:t xml:space="preserve">1% </w:t>
            </w:r>
          </w:p>
        </w:tc>
        <w:tc>
          <w:tcPr>
            <w:tcW w:w="0" w:type="auto"/>
            <w:vAlign w:val="center"/>
            <w:hideMark/>
          </w:tcPr>
          <w:p w14:paraId="62B9E9FD" w14:textId="77777777" w:rsidR="00EC1B45" w:rsidRDefault="00EC1B45">
            <w:pPr>
              <w:rPr>
                <w:rFonts w:eastAsia="Times New Roman"/>
              </w:rPr>
            </w:pPr>
          </w:p>
        </w:tc>
        <w:tc>
          <w:tcPr>
            <w:tcW w:w="0" w:type="auto"/>
            <w:vAlign w:val="center"/>
            <w:hideMark/>
          </w:tcPr>
          <w:p w14:paraId="115277AA" w14:textId="77777777" w:rsidR="00EC1B45" w:rsidRDefault="00EC1B45">
            <w:pPr>
              <w:rPr>
                <w:rFonts w:eastAsia="Times New Roman"/>
              </w:rPr>
            </w:pPr>
            <w:r>
              <w:rPr>
                <w:rFonts w:eastAsia="Times New Roman"/>
              </w:rPr>
              <w:t xml:space="preserve">1% </w:t>
            </w:r>
          </w:p>
        </w:tc>
        <w:tc>
          <w:tcPr>
            <w:tcW w:w="0" w:type="auto"/>
            <w:vAlign w:val="center"/>
            <w:hideMark/>
          </w:tcPr>
          <w:p w14:paraId="23C565B0" w14:textId="77777777" w:rsidR="00EC1B45" w:rsidRDefault="00EC1B45">
            <w:pPr>
              <w:rPr>
                <w:rFonts w:eastAsia="Times New Roman"/>
              </w:rPr>
            </w:pPr>
          </w:p>
        </w:tc>
        <w:tc>
          <w:tcPr>
            <w:tcW w:w="0" w:type="auto"/>
            <w:vAlign w:val="center"/>
            <w:hideMark/>
          </w:tcPr>
          <w:p w14:paraId="66DADBDD" w14:textId="77777777" w:rsidR="00EC1B45" w:rsidRDefault="00EC1B45">
            <w:pPr>
              <w:rPr>
                <w:rFonts w:eastAsia="Times New Roman"/>
              </w:rPr>
            </w:pPr>
            <w:r>
              <w:rPr>
                <w:rFonts w:eastAsia="Times New Roman"/>
              </w:rPr>
              <w:t xml:space="preserve">3% </w:t>
            </w:r>
          </w:p>
        </w:tc>
        <w:tc>
          <w:tcPr>
            <w:tcW w:w="0" w:type="auto"/>
            <w:vAlign w:val="center"/>
            <w:hideMark/>
          </w:tcPr>
          <w:p w14:paraId="75319FB3" w14:textId="77777777" w:rsidR="00EC1B45" w:rsidRDefault="00EC1B45">
            <w:pPr>
              <w:rPr>
                <w:rFonts w:eastAsia="Times New Roman"/>
              </w:rPr>
            </w:pPr>
          </w:p>
        </w:tc>
        <w:tc>
          <w:tcPr>
            <w:tcW w:w="0" w:type="auto"/>
            <w:vAlign w:val="center"/>
            <w:hideMark/>
          </w:tcPr>
          <w:p w14:paraId="0BC87DE2" w14:textId="77777777" w:rsidR="00EC1B45" w:rsidRDefault="00EC1B45">
            <w:pPr>
              <w:rPr>
                <w:rFonts w:eastAsia="Times New Roman"/>
              </w:rPr>
            </w:pPr>
            <w:r>
              <w:rPr>
                <w:rFonts w:eastAsia="Times New Roman"/>
              </w:rPr>
              <w:t xml:space="preserve">3% </w:t>
            </w:r>
          </w:p>
        </w:tc>
        <w:tc>
          <w:tcPr>
            <w:tcW w:w="0" w:type="auto"/>
            <w:vAlign w:val="center"/>
            <w:hideMark/>
          </w:tcPr>
          <w:p w14:paraId="2591F14A" w14:textId="77777777" w:rsidR="00EC1B45" w:rsidRDefault="00EC1B45">
            <w:pPr>
              <w:rPr>
                <w:rFonts w:eastAsia="Times New Roman"/>
              </w:rPr>
            </w:pPr>
          </w:p>
        </w:tc>
        <w:tc>
          <w:tcPr>
            <w:tcW w:w="0" w:type="auto"/>
            <w:vAlign w:val="center"/>
            <w:hideMark/>
          </w:tcPr>
          <w:p w14:paraId="6AE26179" w14:textId="77777777" w:rsidR="00EC1B45" w:rsidRDefault="00EC1B45">
            <w:pPr>
              <w:rPr>
                <w:rFonts w:eastAsia="Times New Roman"/>
                <w:sz w:val="20"/>
                <w:szCs w:val="20"/>
              </w:rPr>
            </w:pPr>
          </w:p>
        </w:tc>
        <w:tc>
          <w:tcPr>
            <w:tcW w:w="0" w:type="auto"/>
            <w:vAlign w:val="center"/>
            <w:hideMark/>
          </w:tcPr>
          <w:p w14:paraId="09C244A3" w14:textId="77777777" w:rsidR="00EC1B45" w:rsidRDefault="00EC1B45">
            <w:pPr>
              <w:rPr>
                <w:rFonts w:eastAsia="Times New Roman"/>
              </w:rPr>
            </w:pPr>
            <w:r>
              <w:rPr>
                <w:rFonts w:eastAsia="Times New Roman"/>
              </w:rPr>
              <w:t xml:space="preserve">7% </w:t>
            </w:r>
          </w:p>
        </w:tc>
        <w:tc>
          <w:tcPr>
            <w:tcW w:w="0" w:type="auto"/>
            <w:vAlign w:val="center"/>
            <w:hideMark/>
          </w:tcPr>
          <w:p w14:paraId="7CCFE76B" w14:textId="77777777" w:rsidR="00EC1B45" w:rsidRDefault="00EC1B45">
            <w:pPr>
              <w:rPr>
                <w:rFonts w:eastAsia="Times New Roman"/>
              </w:rPr>
            </w:pPr>
          </w:p>
        </w:tc>
        <w:tc>
          <w:tcPr>
            <w:tcW w:w="0" w:type="auto"/>
            <w:vAlign w:val="center"/>
            <w:hideMark/>
          </w:tcPr>
          <w:p w14:paraId="4EEDFBA4" w14:textId="77777777" w:rsidR="00EC1B45" w:rsidRDefault="00EC1B45">
            <w:pPr>
              <w:rPr>
                <w:rFonts w:eastAsia="Times New Roman"/>
                <w:sz w:val="20"/>
                <w:szCs w:val="20"/>
              </w:rPr>
            </w:pPr>
          </w:p>
        </w:tc>
        <w:tc>
          <w:tcPr>
            <w:tcW w:w="0" w:type="auto"/>
            <w:vAlign w:val="center"/>
            <w:hideMark/>
          </w:tcPr>
          <w:p w14:paraId="1ADBA184" w14:textId="77777777" w:rsidR="00EC1B45" w:rsidRDefault="00EC1B45">
            <w:pPr>
              <w:rPr>
                <w:rFonts w:eastAsia="Times New Roman"/>
                <w:sz w:val="20"/>
                <w:szCs w:val="20"/>
              </w:rPr>
            </w:pPr>
          </w:p>
        </w:tc>
        <w:tc>
          <w:tcPr>
            <w:tcW w:w="0" w:type="auto"/>
            <w:vAlign w:val="center"/>
            <w:hideMark/>
          </w:tcPr>
          <w:p w14:paraId="76CFFDBF" w14:textId="77777777" w:rsidR="00EC1B45" w:rsidRDefault="00EC1B45">
            <w:pPr>
              <w:rPr>
                <w:rFonts w:eastAsia="Times New Roman"/>
              </w:rPr>
            </w:pPr>
            <w:r>
              <w:rPr>
                <w:rFonts w:eastAsia="Times New Roman"/>
              </w:rPr>
              <w:t xml:space="preserve">78% </w:t>
            </w:r>
          </w:p>
        </w:tc>
        <w:tc>
          <w:tcPr>
            <w:tcW w:w="0" w:type="auto"/>
            <w:vAlign w:val="center"/>
            <w:hideMark/>
          </w:tcPr>
          <w:p w14:paraId="24467C74" w14:textId="77777777" w:rsidR="00EC1B45" w:rsidRDefault="00EC1B45">
            <w:pPr>
              <w:rPr>
                <w:rFonts w:eastAsia="Times New Roman"/>
              </w:rPr>
            </w:pPr>
          </w:p>
        </w:tc>
        <w:tc>
          <w:tcPr>
            <w:tcW w:w="0" w:type="auto"/>
            <w:vAlign w:val="center"/>
            <w:hideMark/>
          </w:tcPr>
          <w:p w14:paraId="3F212F8E" w14:textId="77777777" w:rsidR="00EC1B45" w:rsidRDefault="00EC1B45">
            <w:pPr>
              <w:rPr>
                <w:rFonts w:eastAsia="Times New Roman"/>
              </w:rPr>
            </w:pPr>
            <w:r>
              <w:rPr>
                <w:rFonts w:eastAsia="Times New Roman"/>
              </w:rPr>
              <w:t xml:space="preserve">100% </w:t>
            </w:r>
          </w:p>
        </w:tc>
      </w:tr>
      <w:tr w:rsidR="00EC1B45" w14:paraId="6AC5FDD9" w14:textId="77777777">
        <w:trPr>
          <w:divId w:val="2067530654"/>
          <w:tblCellSpacing w:w="15" w:type="dxa"/>
        </w:trPr>
        <w:tc>
          <w:tcPr>
            <w:tcW w:w="0" w:type="auto"/>
            <w:vAlign w:val="center"/>
            <w:hideMark/>
          </w:tcPr>
          <w:p w14:paraId="26B48798" w14:textId="77777777" w:rsidR="00EC1B45" w:rsidRDefault="00EC1B45">
            <w:pPr>
              <w:rPr>
                <w:rFonts w:eastAsia="Times New Roman"/>
              </w:rPr>
            </w:pPr>
            <w:r>
              <w:rPr>
                <w:rFonts w:eastAsia="Times New Roman"/>
              </w:rPr>
              <w:t xml:space="preserve">Walton </w:t>
            </w:r>
          </w:p>
        </w:tc>
        <w:tc>
          <w:tcPr>
            <w:tcW w:w="0" w:type="auto"/>
            <w:vAlign w:val="center"/>
            <w:hideMark/>
          </w:tcPr>
          <w:p w14:paraId="76C29979" w14:textId="77777777" w:rsidR="00EC1B45" w:rsidRDefault="00EC1B45">
            <w:pPr>
              <w:rPr>
                <w:rFonts w:eastAsia="Times New Roman"/>
              </w:rPr>
            </w:pPr>
            <w:r>
              <w:rPr>
                <w:rFonts w:eastAsia="Times New Roman"/>
              </w:rPr>
              <w:t xml:space="preserve">3% </w:t>
            </w:r>
          </w:p>
        </w:tc>
        <w:tc>
          <w:tcPr>
            <w:tcW w:w="0" w:type="auto"/>
            <w:vAlign w:val="center"/>
            <w:hideMark/>
          </w:tcPr>
          <w:p w14:paraId="2286AD32" w14:textId="77777777" w:rsidR="00EC1B45" w:rsidRDefault="00EC1B45">
            <w:pPr>
              <w:rPr>
                <w:rFonts w:eastAsia="Times New Roman"/>
              </w:rPr>
            </w:pPr>
          </w:p>
        </w:tc>
        <w:tc>
          <w:tcPr>
            <w:tcW w:w="0" w:type="auto"/>
            <w:vAlign w:val="center"/>
            <w:hideMark/>
          </w:tcPr>
          <w:p w14:paraId="23AF22EB" w14:textId="77777777" w:rsidR="00EC1B45" w:rsidRDefault="00EC1B45">
            <w:pPr>
              <w:rPr>
                <w:rFonts w:eastAsia="Times New Roman"/>
              </w:rPr>
            </w:pPr>
            <w:r>
              <w:rPr>
                <w:rFonts w:eastAsia="Times New Roman"/>
              </w:rPr>
              <w:t xml:space="preserve">1% </w:t>
            </w:r>
          </w:p>
        </w:tc>
        <w:tc>
          <w:tcPr>
            <w:tcW w:w="0" w:type="auto"/>
            <w:vAlign w:val="center"/>
            <w:hideMark/>
          </w:tcPr>
          <w:p w14:paraId="10DB5D5A" w14:textId="77777777" w:rsidR="00EC1B45" w:rsidRDefault="00EC1B45">
            <w:pPr>
              <w:rPr>
                <w:rFonts w:eastAsia="Times New Roman"/>
              </w:rPr>
            </w:pPr>
          </w:p>
        </w:tc>
        <w:tc>
          <w:tcPr>
            <w:tcW w:w="0" w:type="auto"/>
            <w:vAlign w:val="center"/>
            <w:hideMark/>
          </w:tcPr>
          <w:p w14:paraId="4A990037" w14:textId="77777777" w:rsidR="00EC1B45" w:rsidRDefault="00EC1B45">
            <w:pPr>
              <w:rPr>
                <w:rFonts w:eastAsia="Times New Roman"/>
              </w:rPr>
            </w:pPr>
            <w:r>
              <w:rPr>
                <w:rFonts w:eastAsia="Times New Roman"/>
              </w:rPr>
              <w:t xml:space="preserve">1% </w:t>
            </w:r>
          </w:p>
        </w:tc>
        <w:tc>
          <w:tcPr>
            <w:tcW w:w="0" w:type="auto"/>
            <w:vAlign w:val="center"/>
            <w:hideMark/>
          </w:tcPr>
          <w:p w14:paraId="6AAA127F" w14:textId="77777777" w:rsidR="00EC1B45" w:rsidRDefault="00EC1B45">
            <w:pPr>
              <w:rPr>
                <w:rFonts w:eastAsia="Times New Roman"/>
              </w:rPr>
            </w:pPr>
            <w:r>
              <w:rPr>
                <w:rFonts w:eastAsia="Times New Roman"/>
              </w:rPr>
              <w:t xml:space="preserve">1% </w:t>
            </w:r>
          </w:p>
        </w:tc>
        <w:tc>
          <w:tcPr>
            <w:tcW w:w="0" w:type="auto"/>
            <w:vAlign w:val="center"/>
            <w:hideMark/>
          </w:tcPr>
          <w:p w14:paraId="19948E25" w14:textId="77777777" w:rsidR="00EC1B45" w:rsidRDefault="00EC1B45">
            <w:pPr>
              <w:rPr>
                <w:rFonts w:eastAsia="Times New Roman"/>
              </w:rPr>
            </w:pPr>
          </w:p>
        </w:tc>
        <w:tc>
          <w:tcPr>
            <w:tcW w:w="0" w:type="auto"/>
            <w:vAlign w:val="center"/>
            <w:hideMark/>
          </w:tcPr>
          <w:p w14:paraId="731DEC84" w14:textId="77777777" w:rsidR="00EC1B45" w:rsidRDefault="00EC1B45">
            <w:pPr>
              <w:rPr>
                <w:rFonts w:eastAsia="Times New Roman"/>
                <w:sz w:val="20"/>
                <w:szCs w:val="20"/>
              </w:rPr>
            </w:pPr>
          </w:p>
        </w:tc>
        <w:tc>
          <w:tcPr>
            <w:tcW w:w="0" w:type="auto"/>
            <w:vAlign w:val="center"/>
            <w:hideMark/>
          </w:tcPr>
          <w:p w14:paraId="5E07844E" w14:textId="77777777" w:rsidR="00EC1B45" w:rsidRDefault="00EC1B45">
            <w:pPr>
              <w:rPr>
                <w:rFonts w:eastAsia="Times New Roman"/>
              </w:rPr>
            </w:pPr>
            <w:r>
              <w:rPr>
                <w:rFonts w:eastAsia="Times New Roman"/>
              </w:rPr>
              <w:t xml:space="preserve">8% </w:t>
            </w:r>
          </w:p>
        </w:tc>
        <w:tc>
          <w:tcPr>
            <w:tcW w:w="0" w:type="auto"/>
            <w:vAlign w:val="center"/>
            <w:hideMark/>
          </w:tcPr>
          <w:p w14:paraId="616B8405" w14:textId="77777777" w:rsidR="00EC1B45" w:rsidRDefault="00EC1B45">
            <w:pPr>
              <w:rPr>
                <w:rFonts w:eastAsia="Times New Roman"/>
              </w:rPr>
            </w:pPr>
          </w:p>
        </w:tc>
        <w:tc>
          <w:tcPr>
            <w:tcW w:w="0" w:type="auto"/>
            <w:vAlign w:val="center"/>
            <w:hideMark/>
          </w:tcPr>
          <w:p w14:paraId="74B48BEE" w14:textId="77777777" w:rsidR="00EC1B45" w:rsidRDefault="00EC1B45">
            <w:pPr>
              <w:rPr>
                <w:rFonts w:eastAsia="Times New Roman"/>
                <w:sz w:val="20"/>
                <w:szCs w:val="20"/>
              </w:rPr>
            </w:pPr>
          </w:p>
        </w:tc>
        <w:tc>
          <w:tcPr>
            <w:tcW w:w="0" w:type="auto"/>
            <w:vAlign w:val="center"/>
            <w:hideMark/>
          </w:tcPr>
          <w:p w14:paraId="4D691AAD" w14:textId="77777777" w:rsidR="00EC1B45" w:rsidRDefault="00EC1B45">
            <w:pPr>
              <w:rPr>
                <w:rFonts w:eastAsia="Times New Roman"/>
                <w:sz w:val="20"/>
                <w:szCs w:val="20"/>
              </w:rPr>
            </w:pPr>
          </w:p>
        </w:tc>
        <w:tc>
          <w:tcPr>
            <w:tcW w:w="0" w:type="auto"/>
            <w:vAlign w:val="center"/>
            <w:hideMark/>
          </w:tcPr>
          <w:p w14:paraId="54314A5E" w14:textId="77777777" w:rsidR="00EC1B45" w:rsidRDefault="00EC1B45">
            <w:pPr>
              <w:rPr>
                <w:rFonts w:eastAsia="Times New Roman"/>
              </w:rPr>
            </w:pPr>
            <w:r>
              <w:rPr>
                <w:rFonts w:eastAsia="Times New Roman"/>
              </w:rPr>
              <w:t xml:space="preserve">4% </w:t>
            </w:r>
          </w:p>
        </w:tc>
        <w:tc>
          <w:tcPr>
            <w:tcW w:w="0" w:type="auto"/>
            <w:vAlign w:val="center"/>
            <w:hideMark/>
          </w:tcPr>
          <w:p w14:paraId="01FEEB18" w14:textId="77777777" w:rsidR="00EC1B45" w:rsidRDefault="00EC1B45">
            <w:pPr>
              <w:rPr>
                <w:rFonts w:eastAsia="Times New Roman"/>
              </w:rPr>
            </w:pPr>
            <w:r>
              <w:rPr>
                <w:rFonts w:eastAsia="Times New Roman"/>
              </w:rPr>
              <w:t xml:space="preserve">24% </w:t>
            </w:r>
          </w:p>
        </w:tc>
        <w:tc>
          <w:tcPr>
            <w:tcW w:w="0" w:type="auto"/>
            <w:vAlign w:val="center"/>
            <w:hideMark/>
          </w:tcPr>
          <w:p w14:paraId="2B8D9D42" w14:textId="77777777" w:rsidR="00EC1B45" w:rsidRDefault="00EC1B45">
            <w:pPr>
              <w:rPr>
                <w:rFonts w:eastAsia="Times New Roman"/>
              </w:rPr>
            </w:pPr>
            <w:r>
              <w:rPr>
                <w:rFonts w:eastAsia="Times New Roman"/>
              </w:rPr>
              <w:t xml:space="preserve">1% </w:t>
            </w:r>
          </w:p>
        </w:tc>
        <w:tc>
          <w:tcPr>
            <w:tcW w:w="0" w:type="auto"/>
            <w:vAlign w:val="center"/>
            <w:hideMark/>
          </w:tcPr>
          <w:p w14:paraId="72D6C6E4" w14:textId="77777777" w:rsidR="00EC1B45" w:rsidRDefault="00EC1B45">
            <w:pPr>
              <w:rPr>
                <w:rFonts w:eastAsia="Times New Roman"/>
              </w:rPr>
            </w:pPr>
            <w:r>
              <w:rPr>
                <w:rFonts w:eastAsia="Times New Roman"/>
              </w:rPr>
              <w:t xml:space="preserve">1% </w:t>
            </w:r>
          </w:p>
        </w:tc>
        <w:tc>
          <w:tcPr>
            <w:tcW w:w="0" w:type="auto"/>
            <w:vAlign w:val="center"/>
            <w:hideMark/>
          </w:tcPr>
          <w:p w14:paraId="34990879" w14:textId="77777777" w:rsidR="00EC1B45" w:rsidRDefault="00EC1B45">
            <w:pPr>
              <w:rPr>
                <w:rFonts w:eastAsia="Times New Roman"/>
              </w:rPr>
            </w:pPr>
            <w:r>
              <w:rPr>
                <w:rFonts w:eastAsia="Times New Roman"/>
              </w:rPr>
              <w:t xml:space="preserve">5% </w:t>
            </w:r>
          </w:p>
        </w:tc>
        <w:tc>
          <w:tcPr>
            <w:tcW w:w="0" w:type="auto"/>
            <w:vAlign w:val="center"/>
            <w:hideMark/>
          </w:tcPr>
          <w:p w14:paraId="6DE6D64E" w14:textId="77777777" w:rsidR="00EC1B45" w:rsidRDefault="00EC1B45">
            <w:pPr>
              <w:rPr>
                <w:rFonts w:eastAsia="Times New Roman"/>
              </w:rPr>
            </w:pPr>
          </w:p>
        </w:tc>
        <w:tc>
          <w:tcPr>
            <w:tcW w:w="0" w:type="auto"/>
            <w:vAlign w:val="center"/>
            <w:hideMark/>
          </w:tcPr>
          <w:p w14:paraId="4BB8720F" w14:textId="77777777" w:rsidR="00EC1B45" w:rsidRDefault="00EC1B45">
            <w:pPr>
              <w:rPr>
                <w:rFonts w:eastAsia="Times New Roman"/>
              </w:rPr>
            </w:pPr>
            <w:r>
              <w:rPr>
                <w:rFonts w:eastAsia="Times New Roman"/>
              </w:rPr>
              <w:t xml:space="preserve">5% </w:t>
            </w:r>
          </w:p>
        </w:tc>
        <w:tc>
          <w:tcPr>
            <w:tcW w:w="0" w:type="auto"/>
            <w:vAlign w:val="center"/>
            <w:hideMark/>
          </w:tcPr>
          <w:p w14:paraId="7DFC8FDF" w14:textId="77777777" w:rsidR="00EC1B45" w:rsidRDefault="00EC1B45">
            <w:pPr>
              <w:rPr>
                <w:rFonts w:eastAsia="Times New Roman"/>
              </w:rPr>
            </w:pPr>
          </w:p>
        </w:tc>
        <w:tc>
          <w:tcPr>
            <w:tcW w:w="0" w:type="auto"/>
            <w:vAlign w:val="center"/>
            <w:hideMark/>
          </w:tcPr>
          <w:p w14:paraId="5D2869D4" w14:textId="77777777" w:rsidR="00EC1B45" w:rsidRDefault="00EC1B45">
            <w:pPr>
              <w:rPr>
                <w:rFonts w:eastAsia="Times New Roman"/>
              </w:rPr>
            </w:pPr>
            <w:r>
              <w:rPr>
                <w:rFonts w:eastAsia="Times New Roman"/>
              </w:rPr>
              <w:t xml:space="preserve">45% </w:t>
            </w:r>
          </w:p>
        </w:tc>
        <w:tc>
          <w:tcPr>
            <w:tcW w:w="0" w:type="auto"/>
            <w:vAlign w:val="center"/>
            <w:hideMark/>
          </w:tcPr>
          <w:p w14:paraId="7270C1C1" w14:textId="77777777" w:rsidR="00EC1B45" w:rsidRDefault="00EC1B45">
            <w:pPr>
              <w:rPr>
                <w:rFonts w:eastAsia="Times New Roman"/>
              </w:rPr>
            </w:pPr>
            <w:r>
              <w:rPr>
                <w:rFonts w:eastAsia="Times New Roman"/>
              </w:rPr>
              <w:t xml:space="preserve">100% </w:t>
            </w:r>
          </w:p>
        </w:tc>
      </w:tr>
      <w:tr w:rsidR="00EC1B45" w14:paraId="2EAA513B" w14:textId="77777777">
        <w:trPr>
          <w:divId w:val="2067530654"/>
          <w:tblCellSpacing w:w="15" w:type="dxa"/>
        </w:trPr>
        <w:tc>
          <w:tcPr>
            <w:tcW w:w="0" w:type="auto"/>
            <w:vAlign w:val="center"/>
            <w:hideMark/>
          </w:tcPr>
          <w:p w14:paraId="48A86E09" w14:textId="77777777" w:rsidR="00EC1B45" w:rsidRDefault="00EC1B45">
            <w:pPr>
              <w:rPr>
                <w:rFonts w:eastAsia="Times New Roman"/>
              </w:rPr>
            </w:pPr>
            <w:r>
              <w:rPr>
                <w:rFonts w:eastAsia="Times New Roman"/>
              </w:rPr>
              <w:t xml:space="preserve">Total </w:t>
            </w:r>
          </w:p>
        </w:tc>
        <w:tc>
          <w:tcPr>
            <w:tcW w:w="0" w:type="auto"/>
            <w:vAlign w:val="center"/>
            <w:hideMark/>
          </w:tcPr>
          <w:p w14:paraId="00922105" w14:textId="77777777" w:rsidR="00EC1B45" w:rsidRDefault="00EC1B45">
            <w:pPr>
              <w:rPr>
                <w:rFonts w:eastAsia="Times New Roman"/>
              </w:rPr>
            </w:pPr>
            <w:r>
              <w:rPr>
                <w:rFonts w:eastAsia="Times New Roman"/>
              </w:rPr>
              <w:t xml:space="preserve">1% </w:t>
            </w:r>
          </w:p>
        </w:tc>
        <w:tc>
          <w:tcPr>
            <w:tcW w:w="0" w:type="auto"/>
            <w:vAlign w:val="center"/>
            <w:hideMark/>
          </w:tcPr>
          <w:p w14:paraId="010976D1" w14:textId="77777777" w:rsidR="00EC1B45" w:rsidRDefault="00EC1B45">
            <w:pPr>
              <w:rPr>
                <w:rFonts w:eastAsia="Times New Roman"/>
              </w:rPr>
            </w:pPr>
            <w:r>
              <w:rPr>
                <w:rFonts w:eastAsia="Times New Roman"/>
              </w:rPr>
              <w:t xml:space="preserve">2% </w:t>
            </w:r>
          </w:p>
        </w:tc>
        <w:tc>
          <w:tcPr>
            <w:tcW w:w="0" w:type="auto"/>
            <w:vAlign w:val="center"/>
            <w:hideMark/>
          </w:tcPr>
          <w:p w14:paraId="631FD3AA" w14:textId="77777777" w:rsidR="00EC1B45" w:rsidRDefault="00EC1B45">
            <w:pPr>
              <w:rPr>
                <w:rFonts w:eastAsia="Times New Roman"/>
              </w:rPr>
            </w:pPr>
            <w:r>
              <w:rPr>
                <w:rFonts w:eastAsia="Times New Roman"/>
              </w:rPr>
              <w:t xml:space="preserve">2% </w:t>
            </w:r>
          </w:p>
        </w:tc>
        <w:tc>
          <w:tcPr>
            <w:tcW w:w="0" w:type="auto"/>
            <w:vAlign w:val="center"/>
            <w:hideMark/>
          </w:tcPr>
          <w:p w14:paraId="57081EBF" w14:textId="77777777" w:rsidR="00EC1B45" w:rsidRDefault="00EC1B45">
            <w:pPr>
              <w:rPr>
                <w:rFonts w:eastAsia="Times New Roman"/>
              </w:rPr>
            </w:pPr>
            <w:r>
              <w:rPr>
                <w:rFonts w:eastAsia="Times New Roman"/>
              </w:rPr>
              <w:t xml:space="preserve">2% </w:t>
            </w:r>
          </w:p>
        </w:tc>
        <w:tc>
          <w:tcPr>
            <w:tcW w:w="0" w:type="auto"/>
            <w:vAlign w:val="center"/>
            <w:hideMark/>
          </w:tcPr>
          <w:p w14:paraId="6D906BE3" w14:textId="77777777" w:rsidR="00EC1B45" w:rsidRDefault="00EC1B45">
            <w:pPr>
              <w:rPr>
                <w:rFonts w:eastAsia="Times New Roman"/>
              </w:rPr>
            </w:pPr>
            <w:r>
              <w:rPr>
                <w:rFonts w:eastAsia="Times New Roman"/>
              </w:rPr>
              <w:t xml:space="preserve">5% </w:t>
            </w:r>
          </w:p>
        </w:tc>
        <w:tc>
          <w:tcPr>
            <w:tcW w:w="0" w:type="auto"/>
            <w:vAlign w:val="center"/>
            <w:hideMark/>
          </w:tcPr>
          <w:p w14:paraId="5887CFE3" w14:textId="77777777" w:rsidR="00EC1B45" w:rsidRDefault="00EC1B45">
            <w:pPr>
              <w:rPr>
                <w:rFonts w:eastAsia="Times New Roman"/>
              </w:rPr>
            </w:pPr>
            <w:r>
              <w:rPr>
                <w:rFonts w:eastAsia="Times New Roman"/>
              </w:rPr>
              <w:t xml:space="preserve">14% </w:t>
            </w:r>
          </w:p>
        </w:tc>
        <w:tc>
          <w:tcPr>
            <w:tcW w:w="0" w:type="auto"/>
            <w:vAlign w:val="center"/>
            <w:hideMark/>
          </w:tcPr>
          <w:p w14:paraId="6D3F0B02" w14:textId="77777777" w:rsidR="00EC1B45" w:rsidRDefault="00EC1B45">
            <w:pPr>
              <w:rPr>
                <w:rFonts w:eastAsia="Times New Roman"/>
              </w:rPr>
            </w:pPr>
            <w:r>
              <w:rPr>
                <w:rFonts w:eastAsia="Times New Roman"/>
              </w:rPr>
              <w:t xml:space="preserve">2% </w:t>
            </w:r>
          </w:p>
        </w:tc>
        <w:tc>
          <w:tcPr>
            <w:tcW w:w="0" w:type="auto"/>
            <w:vAlign w:val="center"/>
            <w:hideMark/>
          </w:tcPr>
          <w:p w14:paraId="269639DF" w14:textId="77777777" w:rsidR="00EC1B45" w:rsidRDefault="00EC1B45">
            <w:pPr>
              <w:rPr>
                <w:rFonts w:eastAsia="Times New Roman"/>
              </w:rPr>
            </w:pPr>
          </w:p>
        </w:tc>
        <w:tc>
          <w:tcPr>
            <w:tcW w:w="0" w:type="auto"/>
            <w:vAlign w:val="center"/>
            <w:hideMark/>
          </w:tcPr>
          <w:p w14:paraId="6C36FA73" w14:textId="77777777" w:rsidR="00EC1B45" w:rsidRDefault="00EC1B45">
            <w:pPr>
              <w:rPr>
                <w:rFonts w:eastAsia="Times New Roman"/>
              </w:rPr>
            </w:pPr>
            <w:r>
              <w:rPr>
                <w:rFonts w:eastAsia="Times New Roman"/>
              </w:rPr>
              <w:t xml:space="preserve">12% </w:t>
            </w:r>
          </w:p>
        </w:tc>
        <w:tc>
          <w:tcPr>
            <w:tcW w:w="0" w:type="auto"/>
            <w:vAlign w:val="center"/>
            <w:hideMark/>
          </w:tcPr>
          <w:p w14:paraId="1432F0D6" w14:textId="77777777" w:rsidR="00EC1B45" w:rsidRDefault="00EC1B45">
            <w:pPr>
              <w:rPr>
                <w:rFonts w:eastAsia="Times New Roman"/>
              </w:rPr>
            </w:pPr>
            <w:r>
              <w:rPr>
                <w:rFonts w:eastAsia="Times New Roman"/>
              </w:rPr>
              <w:t xml:space="preserve">2% </w:t>
            </w:r>
          </w:p>
        </w:tc>
        <w:tc>
          <w:tcPr>
            <w:tcW w:w="0" w:type="auto"/>
            <w:vAlign w:val="center"/>
            <w:hideMark/>
          </w:tcPr>
          <w:p w14:paraId="014DFA51" w14:textId="77777777" w:rsidR="00EC1B45" w:rsidRDefault="00EC1B45">
            <w:pPr>
              <w:rPr>
                <w:rFonts w:eastAsia="Times New Roman"/>
              </w:rPr>
            </w:pPr>
            <w:r>
              <w:rPr>
                <w:rFonts w:eastAsia="Times New Roman"/>
              </w:rPr>
              <w:t xml:space="preserve">2% </w:t>
            </w:r>
          </w:p>
        </w:tc>
        <w:tc>
          <w:tcPr>
            <w:tcW w:w="0" w:type="auto"/>
            <w:vAlign w:val="center"/>
            <w:hideMark/>
          </w:tcPr>
          <w:p w14:paraId="2788AE39" w14:textId="77777777" w:rsidR="00EC1B45" w:rsidRDefault="00EC1B45">
            <w:pPr>
              <w:rPr>
                <w:rFonts w:eastAsia="Times New Roman"/>
              </w:rPr>
            </w:pPr>
            <w:r>
              <w:rPr>
                <w:rFonts w:eastAsia="Times New Roman"/>
              </w:rPr>
              <w:t xml:space="preserve">3% </w:t>
            </w:r>
          </w:p>
        </w:tc>
        <w:tc>
          <w:tcPr>
            <w:tcW w:w="0" w:type="auto"/>
            <w:vAlign w:val="center"/>
            <w:hideMark/>
          </w:tcPr>
          <w:p w14:paraId="41908E69" w14:textId="77777777" w:rsidR="00EC1B45" w:rsidRDefault="00EC1B45">
            <w:pPr>
              <w:rPr>
                <w:rFonts w:eastAsia="Times New Roman"/>
              </w:rPr>
            </w:pPr>
            <w:r>
              <w:rPr>
                <w:rFonts w:eastAsia="Times New Roman"/>
              </w:rPr>
              <w:t xml:space="preserve">30% </w:t>
            </w:r>
          </w:p>
        </w:tc>
        <w:tc>
          <w:tcPr>
            <w:tcW w:w="0" w:type="auto"/>
            <w:vAlign w:val="center"/>
            <w:hideMark/>
          </w:tcPr>
          <w:p w14:paraId="61B41EFB" w14:textId="77777777" w:rsidR="00EC1B45" w:rsidRDefault="00EC1B45">
            <w:pPr>
              <w:rPr>
                <w:rFonts w:eastAsia="Times New Roman"/>
              </w:rPr>
            </w:pPr>
            <w:r>
              <w:rPr>
                <w:rFonts w:eastAsia="Times New Roman"/>
              </w:rPr>
              <w:t xml:space="preserve">13% </w:t>
            </w:r>
          </w:p>
        </w:tc>
        <w:tc>
          <w:tcPr>
            <w:tcW w:w="0" w:type="auto"/>
            <w:vAlign w:val="center"/>
            <w:hideMark/>
          </w:tcPr>
          <w:p w14:paraId="56157A9E" w14:textId="77777777" w:rsidR="00EC1B45" w:rsidRDefault="00EC1B45">
            <w:pPr>
              <w:rPr>
                <w:rFonts w:eastAsia="Times New Roman"/>
              </w:rPr>
            </w:pPr>
            <w:r>
              <w:rPr>
                <w:rFonts w:eastAsia="Times New Roman"/>
              </w:rPr>
              <w:t xml:space="preserve">3% </w:t>
            </w:r>
          </w:p>
        </w:tc>
        <w:tc>
          <w:tcPr>
            <w:tcW w:w="0" w:type="auto"/>
            <w:vAlign w:val="center"/>
            <w:hideMark/>
          </w:tcPr>
          <w:p w14:paraId="110DEDC5" w14:textId="77777777" w:rsidR="00EC1B45" w:rsidRDefault="00EC1B45">
            <w:pPr>
              <w:rPr>
                <w:rFonts w:eastAsia="Times New Roman"/>
              </w:rPr>
            </w:pPr>
            <w:r>
              <w:rPr>
                <w:rFonts w:eastAsia="Times New Roman"/>
              </w:rPr>
              <w:t xml:space="preserve">2% </w:t>
            </w:r>
          </w:p>
        </w:tc>
        <w:tc>
          <w:tcPr>
            <w:tcW w:w="0" w:type="auto"/>
            <w:vAlign w:val="center"/>
            <w:hideMark/>
          </w:tcPr>
          <w:p w14:paraId="5E676765" w14:textId="77777777" w:rsidR="00EC1B45" w:rsidRDefault="00EC1B45">
            <w:pPr>
              <w:rPr>
                <w:rFonts w:eastAsia="Times New Roman"/>
              </w:rPr>
            </w:pPr>
            <w:r>
              <w:rPr>
                <w:rFonts w:eastAsia="Times New Roman"/>
              </w:rPr>
              <w:t xml:space="preserve">1% </w:t>
            </w:r>
          </w:p>
        </w:tc>
        <w:tc>
          <w:tcPr>
            <w:tcW w:w="0" w:type="auto"/>
            <w:vAlign w:val="center"/>
            <w:hideMark/>
          </w:tcPr>
          <w:p w14:paraId="3FF67CCF" w14:textId="77777777" w:rsidR="00EC1B45" w:rsidRDefault="00EC1B45">
            <w:pPr>
              <w:rPr>
                <w:rFonts w:eastAsia="Times New Roman"/>
              </w:rPr>
            </w:pPr>
            <w:r>
              <w:rPr>
                <w:rFonts w:eastAsia="Times New Roman"/>
              </w:rPr>
              <w:t xml:space="preserve">1% </w:t>
            </w:r>
          </w:p>
        </w:tc>
        <w:tc>
          <w:tcPr>
            <w:tcW w:w="0" w:type="auto"/>
            <w:vAlign w:val="center"/>
            <w:hideMark/>
          </w:tcPr>
          <w:p w14:paraId="6E1EF959" w14:textId="77777777" w:rsidR="00EC1B45" w:rsidRDefault="00EC1B45">
            <w:pPr>
              <w:rPr>
                <w:rFonts w:eastAsia="Times New Roman"/>
              </w:rPr>
            </w:pPr>
            <w:r>
              <w:rPr>
                <w:rFonts w:eastAsia="Times New Roman"/>
              </w:rPr>
              <w:t xml:space="preserve">1% </w:t>
            </w:r>
          </w:p>
        </w:tc>
        <w:tc>
          <w:tcPr>
            <w:tcW w:w="0" w:type="auto"/>
            <w:vAlign w:val="center"/>
            <w:hideMark/>
          </w:tcPr>
          <w:p w14:paraId="3550B79B" w14:textId="77777777" w:rsidR="00EC1B45" w:rsidRDefault="00EC1B45">
            <w:pPr>
              <w:rPr>
                <w:rFonts w:eastAsia="Times New Roman"/>
              </w:rPr>
            </w:pPr>
            <w:r>
              <w:rPr>
                <w:rFonts w:eastAsia="Times New Roman"/>
              </w:rPr>
              <w:t xml:space="preserve">1% </w:t>
            </w:r>
          </w:p>
        </w:tc>
        <w:tc>
          <w:tcPr>
            <w:tcW w:w="0" w:type="auto"/>
            <w:vAlign w:val="center"/>
            <w:hideMark/>
          </w:tcPr>
          <w:p w14:paraId="74A07AEA" w14:textId="77777777" w:rsidR="00EC1B45" w:rsidRDefault="00EC1B45">
            <w:pPr>
              <w:rPr>
                <w:rFonts w:eastAsia="Times New Roman"/>
              </w:rPr>
            </w:pPr>
            <w:r>
              <w:rPr>
                <w:rFonts w:eastAsia="Times New Roman"/>
              </w:rPr>
              <w:t xml:space="preserve">1% </w:t>
            </w:r>
          </w:p>
        </w:tc>
        <w:tc>
          <w:tcPr>
            <w:tcW w:w="0" w:type="auto"/>
            <w:vAlign w:val="center"/>
            <w:hideMark/>
          </w:tcPr>
          <w:p w14:paraId="4B985965" w14:textId="77777777" w:rsidR="00EC1B45" w:rsidRDefault="00EC1B45">
            <w:pPr>
              <w:rPr>
                <w:rFonts w:eastAsia="Times New Roman"/>
              </w:rPr>
            </w:pPr>
            <w:r>
              <w:rPr>
                <w:rFonts w:eastAsia="Times New Roman"/>
              </w:rPr>
              <w:t xml:space="preserve">100% </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
        <w:gridCol w:w="553"/>
        <w:gridCol w:w="536"/>
        <w:gridCol w:w="536"/>
        <w:gridCol w:w="678"/>
        <w:gridCol w:w="570"/>
        <w:gridCol w:w="411"/>
        <w:gridCol w:w="545"/>
        <w:gridCol w:w="570"/>
        <w:gridCol w:w="553"/>
        <w:gridCol w:w="578"/>
        <w:gridCol w:w="536"/>
        <w:gridCol w:w="561"/>
        <w:gridCol w:w="487"/>
        <w:gridCol w:w="661"/>
        <w:gridCol w:w="336"/>
        <w:gridCol w:w="470"/>
        <w:gridCol w:w="553"/>
        <w:gridCol w:w="637"/>
        <w:gridCol w:w="661"/>
        <w:gridCol w:w="629"/>
        <w:gridCol w:w="537"/>
        <w:gridCol w:w="426"/>
      </w:tblGrid>
      <w:tr w:rsidR="00EC1B45" w14:paraId="7B1E5117" w14:textId="77777777">
        <w:trPr>
          <w:divId w:val="1069692521"/>
          <w:tblHeader/>
          <w:tblCellSpacing w:w="15" w:type="dxa"/>
        </w:trPr>
        <w:tc>
          <w:tcPr>
            <w:tcW w:w="0" w:type="auto"/>
            <w:gridSpan w:val="23"/>
            <w:tcBorders>
              <w:top w:val="nil"/>
              <w:left w:val="nil"/>
              <w:bottom w:val="nil"/>
              <w:right w:val="nil"/>
            </w:tcBorders>
            <w:vAlign w:val="center"/>
            <w:hideMark/>
          </w:tcPr>
          <w:p w14:paraId="56FB2098" w14:textId="77777777" w:rsidR="00EC1B45" w:rsidRDefault="00EC1B45">
            <w:pPr>
              <w:jc w:val="center"/>
              <w:rPr>
                <w:rFonts w:eastAsia="Times New Roman"/>
              </w:rPr>
            </w:pPr>
            <w:r>
              <w:rPr>
                <w:rFonts w:eastAsia="Times New Roman"/>
              </w:rPr>
              <w:t xml:space="preserve">Table 3-4b. CT-RAMP MODEL WORKER FLOWS </w:t>
            </w:r>
          </w:p>
        </w:tc>
      </w:tr>
      <w:tr w:rsidR="00EC1B45" w14:paraId="4321EEF6" w14:textId="77777777">
        <w:trPr>
          <w:divId w:val="1069692521"/>
          <w:tblHeader/>
          <w:tblCellSpacing w:w="15" w:type="dxa"/>
        </w:trPr>
        <w:tc>
          <w:tcPr>
            <w:tcW w:w="0" w:type="auto"/>
            <w:vAlign w:val="center"/>
            <w:hideMark/>
          </w:tcPr>
          <w:p w14:paraId="5519D272" w14:textId="77777777" w:rsidR="00EC1B45" w:rsidRDefault="00EC1B45">
            <w:pPr>
              <w:rPr>
                <w:rFonts w:eastAsia="Times New Roman"/>
                <w:b/>
                <w:bCs/>
              </w:rPr>
            </w:pPr>
            <w:del w:id="42" w:author="Kyeil Kim" w:date="2019-04-25T07:52:00Z">
              <w:r w:rsidDel="00511FFA">
                <w:rPr>
                  <w:rFonts w:eastAsia="Times New Roman"/>
                  <w:b/>
                  <w:bCs/>
                </w:rPr>
                <w:delText xml:space="preserve">HomeCounty </w:delText>
              </w:r>
            </w:del>
            <w:ins w:id="43" w:author="Kyeil Kim" w:date="2019-04-25T07:52:00Z">
              <w:r w:rsidR="00511FFA">
                <w:rPr>
                  <w:rFonts w:eastAsia="Times New Roman"/>
                  <w:b/>
                  <w:bCs/>
                </w:rPr>
                <w:t>Home County</w:t>
              </w:r>
            </w:ins>
          </w:p>
        </w:tc>
        <w:tc>
          <w:tcPr>
            <w:tcW w:w="0" w:type="auto"/>
            <w:vAlign w:val="center"/>
            <w:hideMark/>
          </w:tcPr>
          <w:p w14:paraId="5AAB3940" w14:textId="77777777" w:rsidR="00EC1B45" w:rsidRDefault="00EC1B45">
            <w:pPr>
              <w:rPr>
                <w:rFonts w:eastAsia="Times New Roman"/>
                <w:b/>
                <w:bCs/>
              </w:rPr>
            </w:pPr>
            <w:r>
              <w:rPr>
                <w:rFonts w:eastAsia="Times New Roman"/>
                <w:b/>
                <w:bCs/>
              </w:rPr>
              <w:t xml:space="preserve">Barrow </w:t>
            </w:r>
          </w:p>
        </w:tc>
        <w:tc>
          <w:tcPr>
            <w:tcW w:w="0" w:type="auto"/>
            <w:vAlign w:val="center"/>
            <w:hideMark/>
          </w:tcPr>
          <w:p w14:paraId="75C04448" w14:textId="77777777" w:rsidR="00EC1B45" w:rsidRDefault="00EC1B45">
            <w:pPr>
              <w:rPr>
                <w:rFonts w:eastAsia="Times New Roman"/>
                <w:b/>
                <w:bCs/>
              </w:rPr>
            </w:pPr>
            <w:r>
              <w:rPr>
                <w:rFonts w:eastAsia="Times New Roman"/>
                <w:b/>
                <w:bCs/>
              </w:rPr>
              <w:t xml:space="preserve">Bartow </w:t>
            </w:r>
          </w:p>
        </w:tc>
        <w:tc>
          <w:tcPr>
            <w:tcW w:w="0" w:type="auto"/>
            <w:vAlign w:val="center"/>
            <w:hideMark/>
          </w:tcPr>
          <w:p w14:paraId="6C087DE8" w14:textId="77777777" w:rsidR="00EC1B45" w:rsidRDefault="00EC1B45">
            <w:pPr>
              <w:rPr>
                <w:rFonts w:eastAsia="Times New Roman"/>
                <w:b/>
                <w:bCs/>
              </w:rPr>
            </w:pPr>
            <w:r>
              <w:rPr>
                <w:rFonts w:eastAsia="Times New Roman"/>
                <w:b/>
                <w:bCs/>
              </w:rPr>
              <w:t xml:space="preserve">Carroll </w:t>
            </w:r>
          </w:p>
        </w:tc>
        <w:tc>
          <w:tcPr>
            <w:tcW w:w="0" w:type="auto"/>
            <w:vAlign w:val="center"/>
            <w:hideMark/>
          </w:tcPr>
          <w:p w14:paraId="1CD321F2" w14:textId="77777777" w:rsidR="00EC1B45" w:rsidRDefault="00EC1B45">
            <w:pPr>
              <w:rPr>
                <w:rFonts w:eastAsia="Times New Roman"/>
                <w:b/>
                <w:bCs/>
              </w:rPr>
            </w:pPr>
            <w:r>
              <w:rPr>
                <w:rFonts w:eastAsia="Times New Roman"/>
                <w:b/>
                <w:bCs/>
              </w:rPr>
              <w:t xml:space="preserve">Cherokee </w:t>
            </w:r>
          </w:p>
        </w:tc>
        <w:tc>
          <w:tcPr>
            <w:tcW w:w="0" w:type="auto"/>
            <w:vAlign w:val="center"/>
            <w:hideMark/>
          </w:tcPr>
          <w:p w14:paraId="6ACA13B5" w14:textId="77777777" w:rsidR="00EC1B45" w:rsidRDefault="00EC1B45">
            <w:pPr>
              <w:rPr>
                <w:rFonts w:eastAsia="Times New Roman"/>
                <w:b/>
                <w:bCs/>
              </w:rPr>
            </w:pPr>
            <w:r>
              <w:rPr>
                <w:rFonts w:eastAsia="Times New Roman"/>
                <w:b/>
                <w:bCs/>
              </w:rPr>
              <w:t xml:space="preserve">Clayton </w:t>
            </w:r>
          </w:p>
        </w:tc>
        <w:tc>
          <w:tcPr>
            <w:tcW w:w="0" w:type="auto"/>
            <w:vAlign w:val="center"/>
            <w:hideMark/>
          </w:tcPr>
          <w:p w14:paraId="6562FBF1" w14:textId="77777777" w:rsidR="00EC1B45" w:rsidRDefault="00EC1B45">
            <w:pPr>
              <w:rPr>
                <w:rFonts w:eastAsia="Times New Roman"/>
                <w:b/>
                <w:bCs/>
              </w:rPr>
            </w:pPr>
            <w:r>
              <w:rPr>
                <w:rFonts w:eastAsia="Times New Roman"/>
                <w:b/>
                <w:bCs/>
              </w:rPr>
              <w:t xml:space="preserve">Cobb </w:t>
            </w:r>
          </w:p>
        </w:tc>
        <w:tc>
          <w:tcPr>
            <w:tcW w:w="0" w:type="auto"/>
            <w:vAlign w:val="center"/>
            <w:hideMark/>
          </w:tcPr>
          <w:p w14:paraId="216829B0" w14:textId="77777777" w:rsidR="00EC1B45" w:rsidRDefault="00EC1B45">
            <w:pPr>
              <w:rPr>
                <w:rFonts w:eastAsia="Times New Roman"/>
                <w:b/>
                <w:bCs/>
              </w:rPr>
            </w:pPr>
            <w:r>
              <w:rPr>
                <w:rFonts w:eastAsia="Times New Roman"/>
                <w:b/>
                <w:bCs/>
              </w:rPr>
              <w:t xml:space="preserve">Coweta </w:t>
            </w:r>
          </w:p>
        </w:tc>
        <w:tc>
          <w:tcPr>
            <w:tcW w:w="0" w:type="auto"/>
            <w:vAlign w:val="center"/>
            <w:hideMark/>
          </w:tcPr>
          <w:p w14:paraId="34141650" w14:textId="77777777" w:rsidR="00EC1B45" w:rsidRDefault="00EC1B45">
            <w:pPr>
              <w:rPr>
                <w:rFonts w:eastAsia="Times New Roman"/>
                <w:b/>
                <w:bCs/>
              </w:rPr>
            </w:pPr>
            <w:r>
              <w:rPr>
                <w:rFonts w:eastAsia="Times New Roman"/>
                <w:b/>
                <w:bCs/>
              </w:rPr>
              <w:t xml:space="preserve">Dawson </w:t>
            </w:r>
          </w:p>
        </w:tc>
        <w:tc>
          <w:tcPr>
            <w:tcW w:w="0" w:type="auto"/>
            <w:vAlign w:val="center"/>
            <w:hideMark/>
          </w:tcPr>
          <w:p w14:paraId="01A8B895" w14:textId="77777777" w:rsidR="00EC1B45" w:rsidRDefault="00EC1B45">
            <w:pPr>
              <w:rPr>
                <w:rFonts w:eastAsia="Times New Roman"/>
                <w:b/>
                <w:bCs/>
              </w:rPr>
            </w:pPr>
            <w:r>
              <w:rPr>
                <w:rFonts w:eastAsia="Times New Roman"/>
                <w:b/>
                <w:bCs/>
              </w:rPr>
              <w:t xml:space="preserve">DeKalb </w:t>
            </w:r>
          </w:p>
        </w:tc>
        <w:tc>
          <w:tcPr>
            <w:tcW w:w="0" w:type="auto"/>
            <w:vAlign w:val="center"/>
            <w:hideMark/>
          </w:tcPr>
          <w:p w14:paraId="40BDE47A" w14:textId="77777777" w:rsidR="00EC1B45" w:rsidRDefault="00EC1B45">
            <w:pPr>
              <w:rPr>
                <w:rFonts w:eastAsia="Times New Roman"/>
                <w:b/>
                <w:bCs/>
              </w:rPr>
            </w:pPr>
            <w:r>
              <w:rPr>
                <w:rFonts w:eastAsia="Times New Roman"/>
                <w:b/>
                <w:bCs/>
              </w:rPr>
              <w:t xml:space="preserve">Douglas </w:t>
            </w:r>
          </w:p>
        </w:tc>
        <w:tc>
          <w:tcPr>
            <w:tcW w:w="0" w:type="auto"/>
            <w:vAlign w:val="center"/>
            <w:hideMark/>
          </w:tcPr>
          <w:p w14:paraId="4FF2E693" w14:textId="77777777" w:rsidR="00EC1B45" w:rsidRDefault="00EC1B45">
            <w:pPr>
              <w:rPr>
                <w:rFonts w:eastAsia="Times New Roman"/>
                <w:b/>
                <w:bCs/>
              </w:rPr>
            </w:pPr>
            <w:r>
              <w:rPr>
                <w:rFonts w:eastAsia="Times New Roman"/>
                <w:b/>
                <w:bCs/>
              </w:rPr>
              <w:t xml:space="preserve">Fayette </w:t>
            </w:r>
          </w:p>
        </w:tc>
        <w:tc>
          <w:tcPr>
            <w:tcW w:w="0" w:type="auto"/>
            <w:vAlign w:val="center"/>
            <w:hideMark/>
          </w:tcPr>
          <w:p w14:paraId="34847AEE" w14:textId="77777777" w:rsidR="00EC1B45" w:rsidRDefault="00EC1B45">
            <w:pPr>
              <w:rPr>
                <w:rFonts w:eastAsia="Times New Roman"/>
                <w:b/>
                <w:bCs/>
              </w:rPr>
            </w:pPr>
            <w:r>
              <w:rPr>
                <w:rFonts w:eastAsia="Times New Roman"/>
                <w:b/>
                <w:bCs/>
              </w:rPr>
              <w:t xml:space="preserve">Forsyth </w:t>
            </w:r>
          </w:p>
        </w:tc>
        <w:tc>
          <w:tcPr>
            <w:tcW w:w="0" w:type="auto"/>
            <w:vAlign w:val="center"/>
            <w:hideMark/>
          </w:tcPr>
          <w:p w14:paraId="596CDB05" w14:textId="77777777" w:rsidR="00EC1B45" w:rsidRDefault="00EC1B45">
            <w:pPr>
              <w:rPr>
                <w:rFonts w:eastAsia="Times New Roman"/>
                <w:b/>
                <w:bCs/>
              </w:rPr>
            </w:pPr>
            <w:r>
              <w:rPr>
                <w:rFonts w:eastAsia="Times New Roman"/>
                <w:b/>
                <w:bCs/>
              </w:rPr>
              <w:t xml:space="preserve">Fulton </w:t>
            </w:r>
          </w:p>
        </w:tc>
        <w:tc>
          <w:tcPr>
            <w:tcW w:w="0" w:type="auto"/>
            <w:vAlign w:val="center"/>
            <w:hideMark/>
          </w:tcPr>
          <w:p w14:paraId="401B317F" w14:textId="77777777" w:rsidR="00EC1B45" w:rsidRDefault="00EC1B45">
            <w:pPr>
              <w:rPr>
                <w:rFonts w:eastAsia="Times New Roman"/>
                <w:b/>
                <w:bCs/>
              </w:rPr>
            </w:pPr>
            <w:r>
              <w:rPr>
                <w:rFonts w:eastAsia="Times New Roman"/>
                <w:b/>
                <w:bCs/>
              </w:rPr>
              <w:t xml:space="preserve">Gwinnett </w:t>
            </w:r>
          </w:p>
        </w:tc>
        <w:tc>
          <w:tcPr>
            <w:tcW w:w="0" w:type="auto"/>
            <w:vAlign w:val="center"/>
            <w:hideMark/>
          </w:tcPr>
          <w:p w14:paraId="6E46B771" w14:textId="77777777" w:rsidR="00EC1B45" w:rsidRDefault="00EC1B45">
            <w:pPr>
              <w:rPr>
                <w:rFonts w:eastAsia="Times New Roman"/>
                <w:b/>
                <w:bCs/>
              </w:rPr>
            </w:pPr>
            <w:r>
              <w:rPr>
                <w:rFonts w:eastAsia="Times New Roman"/>
                <w:b/>
                <w:bCs/>
              </w:rPr>
              <w:t xml:space="preserve">Hall </w:t>
            </w:r>
          </w:p>
        </w:tc>
        <w:tc>
          <w:tcPr>
            <w:tcW w:w="0" w:type="auto"/>
            <w:vAlign w:val="center"/>
            <w:hideMark/>
          </w:tcPr>
          <w:p w14:paraId="29F84FE1" w14:textId="77777777" w:rsidR="00EC1B45" w:rsidRDefault="00EC1B45">
            <w:pPr>
              <w:rPr>
                <w:rFonts w:eastAsia="Times New Roman"/>
                <w:b/>
                <w:bCs/>
              </w:rPr>
            </w:pPr>
            <w:r>
              <w:rPr>
                <w:rFonts w:eastAsia="Times New Roman"/>
                <w:b/>
                <w:bCs/>
              </w:rPr>
              <w:t xml:space="preserve">Henry </w:t>
            </w:r>
          </w:p>
        </w:tc>
        <w:tc>
          <w:tcPr>
            <w:tcW w:w="0" w:type="auto"/>
            <w:vAlign w:val="center"/>
            <w:hideMark/>
          </w:tcPr>
          <w:p w14:paraId="361D3EE2" w14:textId="77777777" w:rsidR="00EC1B45" w:rsidRDefault="00EC1B45">
            <w:pPr>
              <w:rPr>
                <w:rFonts w:eastAsia="Times New Roman"/>
                <w:b/>
                <w:bCs/>
              </w:rPr>
            </w:pPr>
            <w:r>
              <w:rPr>
                <w:rFonts w:eastAsia="Times New Roman"/>
                <w:b/>
                <w:bCs/>
              </w:rPr>
              <w:t xml:space="preserve">Newton </w:t>
            </w:r>
          </w:p>
        </w:tc>
        <w:tc>
          <w:tcPr>
            <w:tcW w:w="0" w:type="auto"/>
            <w:vAlign w:val="center"/>
            <w:hideMark/>
          </w:tcPr>
          <w:p w14:paraId="1B023D45" w14:textId="77777777" w:rsidR="00EC1B45" w:rsidRDefault="00EC1B45">
            <w:pPr>
              <w:rPr>
                <w:rFonts w:eastAsia="Times New Roman"/>
                <w:b/>
                <w:bCs/>
              </w:rPr>
            </w:pPr>
            <w:r>
              <w:rPr>
                <w:rFonts w:eastAsia="Times New Roman"/>
                <w:b/>
                <w:bCs/>
              </w:rPr>
              <w:t xml:space="preserve">Paulding </w:t>
            </w:r>
          </w:p>
        </w:tc>
        <w:tc>
          <w:tcPr>
            <w:tcW w:w="0" w:type="auto"/>
            <w:vAlign w:val="center"/>
            <w:hideMark/>
          </w:tcPr>
          <w:p w14:paraId="3FF53963" w14:textId="77777777" w:rsidR="00EC1B45" w:rsidRDefault="00EC1B45">
            <w:pPr>
              <w:rPr>
                <w:rFonts w:eastAsia="Times New Roman"/>
                <w:b/>
                <w:bCs/>
              </w:rPr>
            </w:pPr>
            <w:r>
              <w:rPr>
                <w:rFonts w:eastAsia="Times New Roman"/>
                <w:b/>
                <w:bCs/>
              </w:rPr>
              <w:t xml:space="preserve">Rockdale </w:t>
            </w:r>
          </w:p>
        </w:tc>
        <w:tc>
          <w:tcPr>
            <w:tcW w:w="0" w:type="auto"/>
            <w:vAlign w:val="center"/>
            <w:hideMark/>
          </w:tcPr>
          <w:p w14:paraId="3DA76315" w14:textId="77777777" w:rsidR="00EC1B45" w:rsidRDefault="00EC1B45">
            <w:pPr>
              <w:rPr>
                <w:rFonts w:eastAsia="Times New Roman"/>
                <w:b/>
                <w:bCs/>
              </w:rPr>
            </w:pPr>
            <w:r>
              <w:rPr>
                <w:rFonts w:eastAsia="Times New Roman"/>
                <w:b/>
                <w:bCs/>
              </w:rPr>
              <w:t xml:space="preserve">Spalding </w:t>
            </w:r>
          </w:p>
        </w:tc>
        <w:tc>
          <w:tcPr>
            <w:tcW w:w="0" w:type="auto"/>
            <w:vAlign w:val="center"/>
            <w:hideMark/>
          </w:tcPr>
          <w:p w14:paraId="5990E77B" w14:textId="77777777" w:rsidR="00EC1B45" w:rsidRDefault="00EC1B45">
            <w:pPr>
              <w:rPr>
                <w:rFonts w:eastAsia="Times New Roman"/>
                <w:b/>
                <w:bCs/>
              </w:rPr>
            </w:pPr>
            <w:r>
              <w:rPr>
                <w:rFonts w:eastAsia="Times New Roman"/>
                <w:b/>
                <w:bCs/>
              </w:rPr>
              <w:t xml:space="preserve">Walton </w:t>
            </w:r>
          </w:p>
        </w:tc>
        <w:tc>
          <w:tcPr>
            <w:tcW w:w="0" w:type="auto"/>
            <w:vAlign w:val="center"/>
            <w:hideMark/>
          </w:tcPr>
          <w:p w14:paraId="270D4522" w14:textId="77777777" w:rsidR="00EC1B45" w:rsidRDefault="00EC1B45">
            <w:pPr>
              <w:rPr>
                <w:rFonts w:eastAsia="Times New Roman"/>
                <w:b/>
                <w:bCs/>
              </w:rPr>
            </w:pPr>
            <w:r>
              <w:rPr>
                <w:rFonts w:eastAsia="Times New Roman"/>
                <w:b/>
                <w:bCs/>
              </w:rPr>
              <w:t xml:space="preserve">Total </w:t>
            </w:r>
          </w:p>
        </w:tc>
      </w:tr>
      <w:tr w:rsidR="00EC1B45" w14:paraId="3EFEEC66" w14:textId="77777777">
        <w:trPr>
          <w:divId w:val="1069692521"/>
          <w:tblCellSpacing w:w="15" w:type="dxa"/>
        </w:trPr>
        <w:tc>
          <w:tcPr>
            <w:tcW w:w="0" w:type="auto"/>
            <w:vAlign w:val="center"/>
            <w:hideMark/>
          </w:tcPr>
          <w:p w14:paraId="07D92365" w14:textId="77777777" w:rsidR="00EC1B45" w:rsidRDefault="00EC1B45">
            <w:pPr>
              <w:rPr>
                <w:rFonts w:eastAsia="Times New Roman"/>
              </w:rPr>
            </w:pPr>
            <w:r>
              <w:rPr>
                <w:rFonts w:eastAsia="Times New Roman"/>
              </w:rPr>
              <w:t xml:space="preserve">Barrow </w:t>
            </w:r>
          </w:p>
        </w:tc>
        <w:tc>
          <w:tcPr>
            <w:tcW w:w="0" w:type="auto"/>
            <w:vAlign w:val="center"/>
            <w:hideMark/>
          </w:tcPr>
          <w:p w14:paraId="302F8CDE" w14:textId="77777777" w:rsidR="00EC1B45" w:rsidRDefault="00EC1B45">
            <w:pPr>
              <w:rPr>
                <w:rFonts w:eastAsia="Times New Roman"/>
              </w:rPr>
            </w:pPr>
            <w:r>
              <w:rPr>
                <w:rFonts w:eastAsia="Times New Roman"/>
              </w:rPr>
              <w:t xml:space="preserve">40% </w:t>
            </w:r>
          </w:p>
        </w:tc>
        <w:tc>
          <w:tcPr>
            <w:tcW w:w="0" w:type="auto"/>
            <w:vAlign w:val="center"/>
            <w:hideMark/>
          </w:tcPr>
          <w:p w14:paraId="2B3BFCD0" w14:textId="77777777" w:rsidR="00EC1B45" w:rsidRDefault="00EC1B45">
            <w:pPr>
              <w:rPr>
                <w:rFonts w:eastAsia="Times New Roman"/>
              </w:rPr>
            </w:pPr>
          </w:p>
        </w:tc>
        <w:tc>
          <w:tcPr>
            <w:tcW w:w="0" w:type="auto"/>
            <w:vAlign w:val="center"/>
            <w:hideMark/>
          </w:tcPr>
          <w:p w14:paraId="375E7B13" w14:textId="77777777" w:rsidR="00EC1B45" w:rsidRDefault="00EC1B45">
            <w:pPr>
              <w:rPr>
                <w:rFonts w:eastAsia="Times New Roman"/>
                <w:sz w:val="20"/>
                <w:szCs w:val="20"/>
              </w:rPr>
            </w:pPr>
          </w:p>
        </w:tc>
        <w:tc>
          <w:tcPr>
            <w:tcW w:w="0" w:type="auto"/>
            <w:vAlign w:val="center"/>
            <w:hideMark/>
          </w:tcPr>
          <w:p w14:paraId="3EA454A1" w14:textId="77777777" w:rsidR="00EC1B45" w:rsidRDefault="00EC1B45">
            <w:pPr>
              <w:rPr>
                <w:rFonts w:eastAsia="Times New Roman"/>
                <w:sz w:val="20"/>
                <w:szCs w:val="20"/>
              </w:rPr>
            </w:pPr>
          </w:p>
        </w:tc>
        <w:tc>
          <w:tcPr>
            <w:tcW w:w="0" w:type="auto"/>
            <w:vAlign w:val="center"/>
            <w:hideMark/>
          </w:tcPr>
          <w:p w14:paraId="414F7E54" w14:textId="77777777" w:rsidR="00EC1B45" w:rsidRDefault="00EC1B45">
            <w:pPr>
              <w:rPr>
                <w:rFonts w:eastAsia="Times New Roman"/>
                <w:sz w:val="20"/>
                <w:szCs w:val="20"/>
              </w:rPr>
            </w:pPr>
          </w:p>
        </w:tc>
        <w:tc>
          <w:tcPr>
            <w:tcW w:w="0" w:type="auto"/>
            <w:vAlign w:val="center"/>
            <w:hideMark/>
          </w:tcPr>
          <w:p w14:paraId="21AE2E31" w14:textId="77777777" w:rsidR="00EC1B45" w:rsidRDefault="00EC1B45">
            <w:pPr>
              <w:rPr>
                <w:rFonts w:eastAsia="Times New Roman"/>
              </w:rPr>
            </w:pPr>
            <w:r>
              <w:rPr>
                <w:rFonts w:eastAsia="Times New Roman"/>
              </w:rPr>
              <w:t xml:space="preserve">1% </w:t>
            </w:r>
          </w:p>
        </w:tc>
        <w:tc>
          <w:tcPr>
            <w:tcW w:w="0" w:type="auto"/>
            <w:vAlign w:val="center"/>
            <w:hideMark/>
          </w:tcPr>
          <w:p w14:paraId="322EC0D4" w14:textId="77777777" w:rsidR="00EC1B45" w:rsidRDefault="00EC1B45">
            <w:pPr>
              <w:rPr>
                <w:rFonts w:eastAsia="Times New Roman"/>
              </w:rPr>
            </w:pPr>
          </w:p>
        </w:tc>
        <w:tc>
          <w:tcPr>
            <w:tcW w:w="0" w:type="auto"/>
            <w:vAlign w:val="center"/>
            <w:hideMark/>
          </w:tcPr>
          <w:p w14:paraId="46A8533E" w14:textId="77777777" w:rsidR="00EC1B45" w:rsidRDefault="00EC1B45">
            <w:pPr>
              <w:rPr>
                <w:rFonts w:eastAsia="Times New Roman"/>
                <w:sz w:val="20"/>
                <w:szCs w:val="20"/>
              </w:rPr>
            </w:pPr>
          </w:p>
        </w:tc>
        <w:tc>
          <w:tcPr>
            <w:tcW w:w="0" w:type="auto"/>
            <w:vAlign w:val="center"/>
            <w:hideMark/>
          </w:tcPr>
          <w:p w14:paraId="428E3D47" w14:textId="77777777" w:rsidR="00EC1B45" w:rsidRDefault="00EC1B45">
            <w:pPr>
              <w:rPr>
                <w:rFonts w:eastAsia="Times New Roman"/>
              </w:rPr>
            </w:pPr>
            <w:r>
              <w:rPr>
                <w:rFonts w:eastAsia="Times New Roman"/>
              </w:rPr>
              <w:t xml:space="preserve">5% </w:t>
            </w:r>
          </w:p>
        </w:tc>
        <w:tc>
          <w:tcPr>
            <w:tcW w:w="0" w:type="auto"/>
            <w:vAlign w:val="center"/>
            <w:hideMark/>
          </w:tcPr>
          <w:p w14:paraId="65D198C5" w14:textId="77777777" w:rsidR="00EC1B45" w:rsidRDefault="00EC1B45">
            <w:pPr>
              <w:rPr>
                <w:rFonts w:eastAsia="Times New Roman"/>
              </w:rPr>
            </w:pPr>
          </w:p>
        </w:tc>
        <w:tc>
          <w:tcPr>
            <w:tcW w:w="0" w:type="auto"/>
            <w:vAlign w:val="center"/>
            <w:hideMark/>
          </w:tcPr>
          <w:p w14:paraId="34DE9E73" w14:textId="77777777" w:rsidR="00EC1B45" w:rsidRDefault="00EC1B45">
            <w:pPr>
              <w:rPr>
                <w:rFonts w:eastAsia="Times New Roman"/>
                <w:sz w:val="20"/>
                <w:szCs w:val="20"/>
              </w:rPr>
            </w:pPr>
          </w:p>
        </w:tc>
        <w:tc>
          <w:tcPr>
            <w:tcW w:w="0" w:type="auto"/>
            <w:vAlign w:val="center"/>
            <w:hideMark/>
          </w:tcPr>
          <w:p w14:paraId="5B71764C" w14:textId="77777777" w:rsidR="00EC1B45" w:rsidRDefault="00EC1B45">
            <w:pPr>
              <w:rPr>
                <w:rFonts w:eastAsia="Times New Roman"/>
              </w:rPr>
            </w:pPr>
            <w:r>
              <w:rPr>
                <w:rFonts w:eastAsia="Times New Roman"/>
              </w:rPr>
              <w:t xml:space="preserve">2% </w:t>
            </w:r>
          </w:p>
        </w:tc>
        <w:tc>
          <w:tcPr>
            <w:tcW w:w="0" w:type="auto"/>
            <w:vAlign w:val="center"/>
            <w:hideMark/>
          </w:tcPr>
          <w:p w14:paraId="2AD41741" w14:textId="77777777" w:rsidR="00EC1B45" w:rsidRDefault="00EC1B45">
            <w:pPr>
              <w:rPr>
                <w:rFonts w:eastAsia="Times New Roman"/>
              </w:rPr>
            </w:pPr>
            <w:r>
              <w:rPr>
                <w:rFonts w:eastAsia="Times New Roman"/>
              </w:rPr>
              <w:t xml:space="preserve">6% </w:t>
            </w:r>
          </w:p>
        </w:tc>
        <w:tc>
          <w:tcPr>
            <w:tcW w:w="0" w:type="auto"/>
            <w:vAlign w:val="center"/>
            <w:hideMark/>
          </w:tcPr>
          <w:p w14:paraId="258CE3B2" w14:textId="77777777" w:rsidR="00EC1B45" w:rsidRDefault="00EC1B45">
            <w:pPr>
              <w:rPr>
                <w:rFonts w:eastAsia="Times New Roman"/>
              </w:rPr>
            </w:pPr>
            <w:r>
              <w:rPr>
                <w:rFonts w:eastAsia="Times New Roman"/>
              </w:rPr>
              <w:t xml:space="preserve">29% </w:t>
            </w:r>
          </w:p>
        </w:tc>
        <w:tc>
          <w:tcPr>
            <w:tcW w:w="0" w:type="auto"/>
            <w:vAlign w:val="center"/>
            <w:hideMark/>
          </w:tcPr>
          <w:p w14:paraId="2907D74B" w14:textId="77777777" w:rsidR="00EC1B45" w:rsidRDefault="00EC1B45">
            <w:pPr>
              <w:rPr>
                <w:rFonts w:eastAsia="Times New Roman"/>
              </w:rPr>
            </w:pPr>
            <w:r>
              <w:rPr>
                <w:rFonts w:eastAsia="Times New Roman"/>
              </w:rPr>
              <w:t xml:space="preserve">7% </w:t>
            </w:r>
          </w:p>
        </w:tc>
        <w:tc>
          <w:tcPr>
            <w:tcW w:w="0" w:type="auto"/>
            <w:vAlign w:val="center"/>
            <w:hideMark/>
          </w:tcPr>
          <w:p w14:paraId="2CDB117E" w14:textId="77777777" w:rsidR="00EC1B45" w:rsidRDefault="00EC1B45">
            <w:pPr>
              <w:rPr>
                <w:rFonts w:eastAsia="Times New Roman"/>
              </w:rPr>
            </w:pPr>
          </w:p>
        </w:tc>
        <w:tc>
          <w:tcPr>
            <w:tcW w:w="0" w:type="auto"/>
            <w:vAlign w:val="center"/>
            <w:hideMark/>
          </w:tcPr>
          <w:p w14:paraId="6B3ADFEB" w14:textId="77777777" w:rsidR="00EC1B45" w:rsidRDefault="00EC1B45">
            <w:pPr>
              <w:rPr>
                <w:rFonts w:eastAsia="Times New Roman"/>
              </w:rPr>
            </w:pPr>
            <w:r>
              <w:rPr>
                <w:rFonts w:eastAsia="Times New Roman"/>
              </w:rPr>
              <w:t xml:space="preserve">1% </w:t>
            </w:r>
          </w:p>
        </w:tc>
        <w:tc>
          <w:tcPr>
            <w:tcW w:w="0" w:type="auto"/>
            <w:vAlign w:val="center"/>
            <w:hideMark/>
          </w:tcPr>
          <w:p w14:paraId="4CAD2FB5" w14:textId="77777777" w:rsidR="00EC1B45" w:rsidRDefault="00EC1B45">
            <w:pPr>
              <w:rPr>
                <w:rFonts w:eastAsia="Times New Roman"/>
              </w:rPr>
            </w:pPr>
          </w:p>
        </w:tc>
        <w:tc>
          <w:tcPr>
            <w:tcW w:w="0" w:type="auto"/>
            <w:vAlign w:val="center"/>
            <w:hideMark/>
          </w:tcPr>
          <w:p w14:paraId="2B0C1DFA" w14:textId="77777777" w:rsidR="00EC1B45" w:rsidRDefault="00EC1B45">
            <w:pPr>
              <w:rPr>
                <w:rFonts w:eastAsia="Times New Roman"/>
              </w:rPr>
            </w:pPr>
            <w:r>
              <w:rPr>
                <w:rFonts w:eastAsia="Times New Roman"/>
              </w:rPr>
              <w:t xml:space="preserve">1% </w:t>
            </w:r>
          </w:p>
        </w:tc>
        <w:tc>
          <w:tcPr>
            <w:tcW w:w="0" w:type="auto"/>
            <w:vAlign w:val="center"/>
            <w:hideMark/>
          </w:tcPr>
          <w:p w14:paraId="0AE6D6E4" w14:textId="77777777" w:rsidR="00EC1B45" w:rsidRDefault="00EC1B45">
            <w:pPr>
              <w:rPr>
                <w:rFonts w:eastAsia="Times New Roman"/>
              </w:rPr>
            </w:pPr>
          </w:p>
        </w:tc>
        <w:tc>
          <w:tcPr>
            <w:tcW w:w="0" w:type="auto"/>
            <w:vAlign w:val="center"/>
            <w:hideMark/>
          </w:tcPr>
          <w:p w14:paraId="54CE9EDA" w14:textId="77777777" w:rsidR="00EC1B45" w:rsidRDefault="00EC1B45">
            <w:pPr>
              <w:rPr>
                <w:rFonts w:eastAsia="Times New Roman"/>
              </w:rPr>
            </w:pPr>
            <w:r>
              <w:rPr>
                <w:rFonts w:eastAsia="Times New Roman"/>
              </w:rPr>
              <w:t xml:space="preserve">6% </w:t>
            </w:r>
          </w:p>
        </w:tc>
        <w:tc>
          <w:tcPr>
            <w:tcW w:w="0" w:type="auto"/>
            <w:vAlign w:val="center"/>
            <w:hideMark/>
          </w:tcPr>
          <w:p w14:paraId="15B0E99D" w14:textId="77777777" w:rsidR="00EC1B45" w:rsidRDefault="00EC1B45">
            <w:pPr>
              <w:rPr>
                <w:rFonts w:eastAsia="Times New Roman"/>
              </w:rPr>
            </w:pPr>
            <w:r>
              <w:rPr>
                <w:rFonts w:eastAsia="Times New Roman"/>
              </w:rPr>
              <w:t xml:space="preserve">100% </w:t>
            </w:r>
          </w:p>
        </w:tc>
      </w:tr>
      <w:tr w:rsidR="00EC1B45" w14:paraId="2E5AC226" w14:textId="77777777">
        <w:trPr>
          <w:divId w:val="1069692521"/>
          <w:tblCellSpacing w:w="15" w:type="dxa"/>
        </w:trPr>
        <w:tc>
          <w:tcPr>
            <w:tcW w:w="0" w:type="auto"/>
            <w:vAlign w:val="center"/>
            <w:hideMark/>
          </w:tcPr>
          <w:p w14:paraId="54BFE004" w14:textId="77777777" w:rsidR="00EC1B45" w:rsidRDefault="00EC1B45">
            <w:pPr>
              <w:rPr>
                <w:rFonts w:eastAsia="Times New Roman"/>
              </w:rPr>
            </w:pPr>
            <w:r>
              <w:rPr>
                <w:rFonts w:eastAsia="Times New Roman"/>
              </w:rPr>
              <w:t xml:space="preserve">Bartow </w:t>
            </w:r>
          </w:p>
        </w:tc>
        <w:tc>
          <w:tcPr>
            <w:tcW w:w="0" w:type="auto"/>
            <w:vAlign w:val="center"/>
            <w:hideMark/>
          </w:tcPr>
          <w:p w14:paraId="6001E6EC" w14:textId="77777777" w:rsidR="00EC1B45" w:rsidRDefault="00EC1B45">
            <w:pPr>
              <w:rPr>
                <w:rFonts w:eastAsia="Times New Roman"/>
              </w:rPr>
            </w:pPr>
          </w:p>
        </w:tc>
        <w:tc>
          <w:tcPr>
            <w:tcW w:w="0" w:type="auto"/>
            <w:vAlign w:val="center"/>
            <w:hideMark/>
          </w:tcPr>
          <w:p w14:paraId="4404D409" w14:textId="77777777" w:rsidR="00EC1B45" w:rsidRDefault="00EC1B45">
            <w:pPr>
              <w:rPr>
                <w:rFonts w:eastAsia="Times New Roman"/>
              </w:rPr>
            </w:pPr>
            <w:r>
              <w:rPr>
                <w:rFonts w:eastAsia="Times New Roman"/>
              </w:rPr>
              <w:t xml:space="preserve">62% </w:t>
            </w:r>
          </w:p>
        </w:tc>
        <w:tc>
          <w:tcPr>
            <w:tcW w:w="0" w:type="auto"/>
            <w:vAlign w:val="center"/>
            <w:hideMark/>
          </w:tcPr>
          <w:p w14:paraId="0847311E" w14:textId="77777777" w:rsidR="00EC1B45" w:rsidRDefault="00EC1B45">
            <w:pPr>
              <w:rPr>
                <w:rFonts w:eastAsia="Times New Roman"/>
              </w:rPr>
            </w:pPr>
          </w:p>
        </w:tc>
        <w:tc>
          <w:tcPr>
            <w:tcW w:w="0" w:type="auto"/>
            <w:vAlign w:val="center"/>
            <w:hideMark/>
          </w:tcPr>
          <w:p w14:paraId="2E340931" w14:textId="77777777" w:rsidR="00EC1B45" w:rsidRDefault="00EC1B45">
            <w:pPr>
              <w:rPr>
                <w:rFonts w:eastAsia="Times New Roman"/>
              </w:rPr>
            </w:pPr>
            <w:r>
              <w:rPr>
                <w:rFonts w:eastAsia="Times New Roman"/>
              </w:rPr>
              <w:t xml:space="preserve">6% </w:t>
            </w:r>
          </w:p>
        </w:tc>
        <w:tc>
          <w:tcPr>
            <w:tcW w:w="0" w:type="auto"/>
            <w:vAlign w:val="center"/>
            <w:hideMark/>
          </w:tcPr>
          <w:p w14:paraId="1D51669C" w14:textId="77777777" w:rsidR="00EC1B45" w:rsidRDefault="00EC1B45">
            <w:pPr>
              <w:rPr>
                <w:rFonts w:eastAsia="Times New Roman"/>
              </w:rPr>
            </w:pPr>
          </w:p>
        </w:tc>
        <w:tc>
          <w:tcPr>
            <w:tcW w:w="0" w:type="auto"/>
            <w:vAlign w:val="center"/>
            <w:hideMark/>
          </w:tcPr>
          <w:p w14:paraId="56DA1EED" w14:textId="77777777" w:rsidR="00EC1B45" w:rsidRDefault="00EC1B45">
            <w:pPr>
              <w:rPr>
                <w:rFonts w:eastAsia="Times New Roman"/>
              </w:rPr>
            </w:pPr>
            <w:r>
              <w:rPr>
                <w:rFonts w:eastAsia="Times New Roman"/>
              </w:rPr>
              <w:t xml:space="preserve">20% </w:t>
            </w:r>
          </w:p>
        </w:tc>
        <w:tc>
          <w:tcPr>
            <w:tcW w:w="0" w:type="auto"/>
            <w:vAlign w:val="center"/>
            <w:hideMark/>
          </w:tcPr>
          <w:p w14:paraId="08E1430B" w14:textId="77777777" w:rsidR="00EC1B45" w:rsidRDefault="00EC1B45">
            <w:pPr>
              <w:rPr>
                <w:rFonts w:eastAsia="Times New Roman"/>
              </w:rPr>
            </w:pPr>
          </w:p>
        </w:tc>
        <w:tc>
          <w:tcPr>
            <w:tcW w:w="0" w:type="auto"/>
            <w:vAlign w:val="center"/>
            <w:hideMark/>
          </w:tcPr>
          <w:p w14:paraId="44D5A169" w14:textId="77777777" w:rsidR="00EC1B45" w:rsidRDefault="00EC1B45">
            <w:pPr>
              <w:rPr>
                <w:rFonts w:eastAsia="Times New Roman"/>
                <w:sz w:val="20"/>
                <w:szCs w:val="20"/>
              </w:rPr>
            </w:pPr>
          </w:p>
        </w:tc>
        <w:tc>
          <w:tcPr>
            <w:tcW w:w="0" w:type="auto"/>
            <w:vAlign w:val="center"/>
            <w:hideMark/>
          </w:tcPr>
          <w:p w14:paraId="529E1D9F" w14:textId="77777777" w:rsidR="00EC1B45" w:rsidRDefault="00EC1B45">
            <w:pPr>
              <w:rPr>
                <w:rFonts w:eastAsia="Times New Roman"/>
              </w:rPr>
            </w:pPr>
            <w:r>
              <w:rPr>
                <w:rFonts w:eastAsia="Times New Roman"/>
              </w:rPr>
              <w:t xml:space="preserve">1% </w:t>
            </w:r>
          </w:p>
        </w:tc>
        <w:tc>
          <w:tcPr>
            <w:tcW w:w="0" w:type="auto"/>
            <w:vAlign w:val="center"/>
            <w:hideMark/>
          </w:tcPr>
          <w:p w14:paraId="16E34CDB" w14:textId="77777777" w:rsidR="00EC1B45" w:rsidRDefault="00EC1B45">
            <w:pPr>
              <w:rPr>
                <w:rFonts w:eastAsia="Times New Roman"/>
              </w:rPr>
            </w:pPr>
            <w:r>
              <w:rPr>
                <w:rFonts w:eastAsia="Times New Roman"/>
              </w:rPr>
              <w:t xml:space="preserve">1% </w:t>
            </w:r>
          </w:p>
        </w:tc>
        <w:tc>
          <w:tcPr>
            <w:tcW w:w="0" w:type="auto"/>
            <w:vAlign w:val="center"/>
            <w:hideMark/>
          </w:tcPr>
          <w:p w14:paraId="29083D36" w14:textId="77777777" w:rsidR="00EC1B45" w:rsidRDefault="00EC1B45">
            <w:pPr>
              <w:rPr>
                <w:rFonts w:eastAsia="Times New Roman"/>
              </w:rPr>
            </w:pPr>
          </w:p>
        </w:tc>
        <w:tc>
          <w:tcPr>
            <w:tcW w:w="0" w:type="auto"/>
            <w:vAlign w:val="center"/>
            <w:hideMark/>
          </w:tcPr>
          <w:p w14:paraId="3C20F751" w14:textId="77777777" w:rsidR="00EC1B45" w:rsidRDefault="00EC1B45">
            <w:pPr>
              <w:rPr>
                <w:rFonts w:eastAsia="Times New Roman"/>
              </w:rPr>
            </w:pPr>
            <w:r>
              <w:rPr>
                <w:rFonts w:eastAsia="Times New Roman"/>
              </w:rPr>
              <w:t xml:space="preserve">1% </w:t>
            </w:r>
          </w:p>
        </w:tc>
        <w:tc>
          <w:tcPr>
            <w:tcW w:w="0" w:type="auto"/>
            <w:vAlign w:val="center"/>
            <w:hideMark/>
          </w:tcPr>
          <w:p w14:paraId="57BCA8D4" w14:textId="77777777" w:rsidR="00EC1B45" w:rsidRDefault="00EC1B45">
            <w:pPr>
              <w:rPr>
                <w:rFonts w:eastAsia="Times New Roman"/>
              </w:rPr>
            </w:pPr>
            <w:r>
              <w:rPr>
                <w:rFonts w:eastAsia="Times New Roman"/>
              </w:rPr>
              <w:t xml:space="preserve">6% </w:t>
            </w:r>
          </w:p>
        </w:tc>
        <w:tc>
          <w:tcPr>
            <w:tcW w:w="0" w:type="auto"/>
            <w:vAlign w:val="center"/>
            <w:hideMark/>
          </w:tcPr>
          <w:p w14:paraId="7BA5B503" w14:textId="77777777" w:rsidR="00EC1B45" w:rsidRDefault="00EC1B45">
            <w:pPr>
              <w:rPr>
                <w:rFonts w:eastAsia="Times New Roman"/>
              </w:rPr>
            </w:pPr>
          </w:p>
        </w:tc>
        <w:tc>
          <w:tcPr>
            <w:tcW w:w="0" w:type="auto"/>
            <w:vAlign w:val="center"/>
            <w:hideMark/>
          </w:tcPr>
          <w:p w14:paraId="1F1E38CA" w14:textId="77777777" w:rsidR="00EC1B45" w:rsidRDefault="00EC1B45">
            <w:pPr>
              <w:rPr>
                <w:rFonts w:eastAsia="Times New Roman"/>
                <w:sz w:val="20"/>
                <w:szCs w:val="20"/>
              </w:rPr>
            </w:pPr>
          </w:p>
        </w:tc>
        <w:tc>
          <w:tcPr>
            <w:tcW w:w="0" w:type="auto"/>
            <w:vAlign w:val="center"/>
            <w:hideMark/>
          </w:tcPr>
          <w:p w14:paraId="65756B3B" w14:textId="77777777" w:rsidR="00EC1B45" w:rsidRDefault="00EC1B45">
            <w:pPr>
              <w:rPr>
                <w:rFonts w:eastAsia="Times New Roman"/>
                <w:sz w:val="20"/>
                <w:szCs w:val="20"/>
              </w:rPr>
            </w:pPr>
          </w:p>
        </w:tc>
        <w:tc>
          <w:tcPr>
            <w:tcW w:w="0" w:type="auto"/>
            <w:vAlign w:val="center"/>
            <w:hideMark/>
          </w:tcPr>
          <w:p w14:paraId="649FAC12" w14:textId="77777777" w:rsidR="00EC1B45" w:rsidRDefault="00EC1B45">
            <w:pPr>
              <w:rPr>
                <w:rFonts w:eastAsia="Times New Roman"/>
                <w:sz w:val="20"/>
                <w:szCs w:val="20"/>
              </w:rPr>
            </w:pPr>
          </w:p>
        </w:tc>
        <w:tc>
          <w:tcPr>
            <w:tcW w:w="0" w:type="auto"/>
            <w:vAlign w:val="center"/>
            <w:hideMark/>
          </w:tcPr>
          <w:p w14:paraId="5C990F1F" w14:textId="77777777" w:rsidR="00EC1B45" w:rsidRDefault="00EC1B45">
            <w:pPr>
              <w:rPr>
                <w:rFonts w:eastAsia="Times New Roman"/>
              </w:rPr>
            </w:pPr>
            <w:r>
              <w:rPr>
                <w:rFonts w:eastAsia="Times New Roman"/>
              </w:rPr>
              <w:t xml:space="preserve">3% </w:t>
            </w:r>
          </w:p>
        </w:tc>
        <w:tc>
          <w:tcPr>
            <w:tcW w:w="0" w:type="auto"/>
            <w:vAlign w:val="center"/>
            <w:hideMark/>
          </w:tcPr>
          <w:p w14:paraId="76E5F745" w14:textId="77777777" w:rsidR="00EC1B45" w:rsidRDefault="00EC1B45">
            <w:pPr>
              <w:rPr>
                <w:rFonts w:eastAsia="Times New Roman"/>
              </w:rPr>
            </w:pPr>
          </w:p>
        </w:tc>
        <w:tc>
          <w:tcPr>
            <w:tcW w:w="0" w:type="auto"/>
            <w:vAlign w:val="center"/>
            <w:hideMark/>
          </w:tcPr>
          <w:p w14:paraId="6F4BF831" w14:textId="77777777" w:rsidR="00EC1B45" w:rsidRDefault="00EC1B45">
            <w:pPr>
              <w:rPr>
                <w:rFonts w:eastAsia="Times New Roman"/>
                <w:sz w:val="20"/>
                <w:szCs w:val="20"/>
              </w:rPr>
            </w:pPr>
          </w:p>
        </w:tc>
        <w:tc>
          <w:tcPr>
            <w:tcW w:w="0" w:type="auto"/>
            <w:vAlign w:val="center"/>
            <w:hideMark/>
          </w:tcPr>
          <w:p w14:paraId="507D5FD1" w14:textId="77777777" w:rsidR="00EC1B45" w:rsidRDefault="00EC1B45">
            <w:pPr>
              <w:rPr>
                <w:rFonts w:eastAsia="Times New Roman"/>
                <w:sz w:val="20"/>
                <w:szCs w:val="20"/>
              </w:rPr>
            </w:pPr>
          </w:p>
        </w:tc>
        <w:tc>
          <w:tcPr>
            <w:tcW w:w="0" w:type="auto"/>
            <w:vAlign w:val="center"/>
            <w:hideMark/>
          </w:tcPr>
          <w:p w14:paraId="74D1C40B" w14:textId="77777777" w:rsidR="00EC1B45" w:rsidRDefault="00EC1B45">
            <w:pPr>
              <w:rPr>
                <w:rFonts w:eastAsia="Times New Roman"/>
              </w:rPr>
            </w:pPr>
            <w:r>
              <w:rPr>
                <w:rFonts w:eastAsia="Times New Roman"/>
              </w:rPr>
              <w:t xml:space="preserve">100% </w:t>
            </w:r>
          </w:p>
        </w:tc>
      </w:tr>
      <w:tr w:rsidR="00EC1B45" w14:paraId="78B7141D" w14:textId="77777777">
        <w:trPr>
          <w:divId w:val="1069692521"/>
          <w:tblCellSpacing w:w="15" w:type="dxa"/>
        </w:trPr>
        <w:tc>
          <w:tcPr>
            <w:tcW w:w="0" w:type="auto"/>
            <w:vAlign w:val="center"/>
            <w:hideMark/>
          </w:tcPr>
          <w:p w14:paraId="6AD6F1DC" w14:textId="77777777" w:rsidR="00EC1B45" w:rsidRDefault="00EC1B45">
            <w:pPr>
              <w:rPr>
                <w:rFonts w:eastAsia="Times New Roman"/>
              </w:rPr>
            </w:pPr>
            <w:r>
              <w:rPr>
                <w:rFonts w:eastAsia="Times New Roman"/>
              </w:rPr>
              <w:t xml:space="preserve">Carroll </w:t>
            </w:r>
          </w:p>
        </w:tc>
        <w:tc>
          <w:tcPr>
            <w:tcW w:w="0" w:type="auto"/>
            <w:vAlign w:val="center"/>
            <w:hideMark/>
          </w:tcPr>
          <w:p w14:paraId="53097EC1" w14:textId="77777777" w:rsidR="00EC1B45" w:rsidRDefault="00EC1B45">
            <w:pPr>
              <w:rPr>
                <w:rFonts w:eastAsia="Times New Roman"/>
              </w:rPr>
            </w:pPr>
          </w:p>
        </w:tc>
        <w:tc>
          <w:tcPr>
            <w:tcW w:w="0" w:type="auto"/>
            <w:vAlign w:val="center"/>
            <w:hideMark/>
          </w:tcPr>
          <w:p w14:paraId="2E509971" w14:textId="77777777" w:rsidR="00EC1B45" w:rsidRDefault="00EC1B45">
            <w:pPr>
              <w:rPr>
                <w:rFonts w:eastAsia="Times New Roman"/>
                <w:sz w:val="20"/>
                <w:szCs w:val="20"/>
              </w:rPr>
            </w:pPr>
          </w:p>
        </w:tc>
        <w:tc>
          <w:tcPr>
            <w:tcW w:w="0" w:type="auto"/>
            <w:vAlign w:val="center"/>
            <w:hideMark/>
          </w:tcPr>
          <w:p w14:paraId="651B4A08" w14:textId="77777777" w:rsidR="00EC1B45" w:rsidRDefault="00EC1B45">
            <w:pPr>
              <w:rPr>
                <w:rFonts w:eastAsia="Times New Roman"/>
              </w:rPr>
            </w:pPr>
            <w:r>
              <w:rPr>
                <w:rFonts w:eastAsia="Times New Roman"/>
              </w:rPr>
              <w:t xml:space="preserve">74% </w:t>
            </w:r>
          </w:p>
        </w:tc>
        <w:tc>
          <w:tcPr>
            <w:tcW w:w="0" w:type="auto"/>
            <w:vAlign w:val="center"/>
            <w:hideMark/>
          </w:tcPr>
          <w:p w14:paraId="62F407C5" w14:textId="77777777" w:rsidR="00EC1B45" w:rsidRDefault="00EC1B45">
            <w:pPr>
              <w:rPr>
                <w:rFonts w:eastAsia="Times New Roman"/>
              </w:rPr>
            </w:pPr>
          </w:p>
        </w:tc>
        <w:tc>
          <w:tcPr>
            <w:tcW w:w="0" w:type="auto"/>
            <w:vAlign w:val="center"/>
            <w:hideMark/>
          </w:tcPr>
          <w:p w14:paraId="46DAFBDD" w14:textId="77777777" w:rsidR="00EC1B45" w:rsidRDefault="00EC1B45">
            <w:pPr>
              <w:rPr>
                <w:rFonts w:eastAsia="Times New Roman"/>
              </w:rPr>
            </w:pPr>
            <w:r>
              <w:rPr>
                <w:rFonts w:eastAsia="Times New Roman"/>
              </w:rPr>
              <w:t xml:space="preserve">1% </w:t>
            </w:r>
          </w:p>
        </w:tc>
        <w:tc>
          <w:tcPr>
            <w:tcW w:w="0" w:type="auto"/>
            <w:vAlign w:val="center"/>
            <w:hideMark/>
          </w:tcPr>
          <w:p w14:paraId="59FD2B52" w14:textId="77777777" w:rsidR="00EC1B45" w:rsidRDefault="00EC1B45">
            <w:pPr>
              <w:rPr>
                <w:rFonts w:eastAsia="Times New Roman"/>
              </w:rPr>
            </w:pPr>
            <w:r>
              <w:rPr>
                <w:rFonts w:eastAsia="Times New Roman"/>
              </w:rPr>
              <w:t xml:space="preserve">4% </w:t>
            </w:r>
          </w:p>
        </w:tc>
        <w:tc>
          <w:tcPr>
            <w:tcW w:w="0" w:type="auto"/>
            <w:vAlign w:val="center"/>
            <w:hideMark/>
          </w:tcPr>
          <w:p w14:paraId="6073C10E" w14:textId="77777777" w:rsidR="00EC1B45" w:rsidRDefault="00EC1B45">
            <w:pPr>
              <w:rPr>
                <w:rFonts w:eastAsia="Times New Roman"/>
              </w:rPr>
            </w:pPr>
            <w:r>
              <w:rPr>
                <w:rFonts w:eastAsia="Times New Roman"/>
              </w:rPr>
              <w:t xml:space="preserve">3% </w:t>
            </w:r>
          </w:p>
        </w:tc>
        <w:tc>
          <w:tcPr>
            <w:tcW w:w="0" w:type="auto"/>
            <w:vAlign w:val="center"/>
            <w:hideMark/>
          </w:tcPr>
          <w:p w14:paraId="53C20EE0" w14:textId="77777777" w:rsidR="00EC1B45" w:rsidRDefault="00EC1B45">
            <w:pPr>
              <w:rPr>
                <w:rFonts w:eastAsia="Times New Roman"/>
              </w:rPr>
            </w:pPr>
          </w:p>
        </w:tc>
        <w:tc>
          <w:tcPr>
            <w:tcW w:w="0" w:type="auto"/>
            <w:vAlign w:val="center"/>
            <w:hideMark/>
          </w:tcPr>
          <w:p w14:paraId="56C18A94" w14:textId="77777777" w:rsidR="00EC1B45" w:rsidRDefault="00EC1B45">
            <w:pPr>
              <w:rPr>
                <w:rFonts w:eastAsia="Times New Roman"/>
              </w:rPr>
            </w:pPr>
            <w:r>
              <w:rPr>
                <w:rFonts w:eastAsia="Times New Roman"/>
              </w:rPr>
              <w:t xml:space="preserve">1% </w:t>
            </w:r>
          </w:p>
        </w:tc>
        <w:tc>
          <w:tcPr>
            <w:tcW w:w="0" w:type="auto"/>
            <w:vAlign w:val="center"/>
            <w:hideMark/>
          </w:tcPr>
          <w:p w14:paraId="59EE3C7C" w14:textId="77777777" w:rsidR="00EC1B45" w:rsidRDefault="00EC1B45">
            <w:pPr>
              <w:rPr>
                <w:rFonts w:eastAsia="Times New Roman"/>
              </w:rPr>
            </w:pPr>
            <w:r>
              <w:rPr>
                <w:rFonts w:eastAsia="Times New Roman"/>
              </w:rPr>
              <w:t xml:space="preserve">7% </w:t>
            </w:r>
          </w:p>
        </w:tc>
        <w:tc>
          <w:tcPr>
            <w:tcW w:w="0" w:type="auto"/>
            <w:vAlign w:val="center"/>
            <w:hideMark/>
          </w:tcPr>
          <w:p w14:paraId="23935064" w14:textId="77777777" w:rsidR="00EC1B45" w:rsidRDefault="00EC1B45">
            <w:pPr>
              <w:rPr>
                <w:rFonts w:eastAsia="Times New Roman"/>
              </w:rPr>
            </w:pPr>
            <w:r>
              <w:rPr>
                <w:rFonts w:eastAsia="Times New Roman"/>
              </w:rPr>
              <w:t xml:space="preserve">1% </w:t>
            </w:r>
          </w:p>
        </w:tc>
        <w:tc>
          <w:tcPr>
            <w:tcW w:w="0" w:type="auto"/>
            <w:vAlign w:val="center"/>
            <w:hideMark/>
          </w:tcPr>
          <w:p w14:paraId="657FE305" w14:textId="77777777" w:rsidR="00EC1B45" w:rsidRDefault="00EC1B45">
            <w:pPr>
              <w:rPr>
                <w:rFonts w:eastAsia="Times New Roman"/>
              </w:rPr>
            </w:pPr>
          </w:p>
        </w:tc>
        <w:tc>
          <w:tcPr>
            <w:tcW w:w="0" w:type="auto"/>
            <w:vAlign w:val="center"/>
            <w:hideMark/>
          </w:tcPr>
          <w:p w14:paraId="763516B9" w14:textId="77777777" w:rsidR="00EC1B45" w:rsidRDefault="00EC1B45">
            <w:pPr>
              <w:rPr>
                <w:rFonts w:eastAsia="Times New Roman"/>
              </w:rPr>
            </w:pPr>
            <w:r>
              <w:rPr>
                <w:rFonts w:eastAsia="Times New Roman"/>
              </w:rPr>
              <w:t xml:space="preserve">6% </w:t>
            </w:r>
          </w:p>
        </w:tc>
        <w:tc>
          <w:tcPr>
            <w:tcW w:w="0" w:type="auto"/>
            <w:vAlign w:val="center"/>
            <w:hideMark/>
          </w:tcPr>
          <w:p w14:paraId="6DB5A43A" w14:textId="77777777" w:rsidR="00EC1B45" w:rsidRDefault="00EC1B45">
            <w:pPr>
              <w:rPr>
                <w:rFonts w:eastAsia="Times New Roman"/>
              </w:rPr>
            </w:pPr>
          </w:p>
        </w:tc>
        <w:tc>
          <w:tcPr>
            <w:tcW w:w="0" w:type="auto"/>
            <w:vAlign w:val="center"/>
            <w:hideMark/>
          </w:tcPr>
          <w:p w14:paraId="6C6A29FF" w14:textId="77777777" w:rsidR="00EC1B45" w:rsidRDefault="00EC1B45">
            <w:pPr>
              <w:rPr>
                <w:rFonts w:eastAsia="Times New Roman"/>
                <w:sz w:val="20"/>
                <w:szCs w:val="20"/>
              </w:rPr>
            </w:pPr>
          </w:p>
        </w:tc>
        <w:tc>
          <w:tcPr>
            <w:tcW w:w="0" w:type="auto"/>
            <w:vAlign w:val="center"/>
            <w:hideMark/>
          </w:tcPr>
          <w:p w14:paraId="3FDA0F40" w14:textId="77777777" w:rsidR="00EC1B45" w:rsidRDefault="00EC1B45">
            <w:pPr>
              <w:rPr>
                <w:rFonts w:eastAsia="Times New Roman"/>
                <w:sz w:val="20"/>
                <w:szCs w:val="20"/>
              </w:rPr>
            </w:pPr>
          </w:p>
        </w:tc>
        <w:tc>
          <w:tcPr>
            <w:tcW w:w="0" w:type="auto"/>
            <w:vAlign w:val="center"/>
            <w:hideMark/>
          </w:tcPr>
          <w:p w14:paraId="2B87EE95" w14:textId="77777777" w:rsidR="00EC1B45" w:rsidRDefault="00EC1B45">
            <w:pPr>
              <w:rPr>
                <w:rFonts w:eastAsia="Times New Roman"/>
                <w:sz w:val="20"/>
                <w:szCs w:val="20"/>
              </w:rPr>
            </w:pPr>
          </w:p>
        </w:tc>
        <w:tc>
          <w:tcPr>
            <w:tcW w:w="0" w:type="auto"/>
            <w:vAlign w:val="center"/>
            <w:hideMark/>
          </w:tcPr>
          <w:p w14:paraId="18D885ED" w14:textId="77777777" w:rsidR="00EC1B45" w:rsidRDefault="00EC1B45">
            <w:pPr>
              <w:rPr>
                <w:rFonts w:eastAsia="Times New Roman"/>
              </w:rPr>
            </w:pPr>
            <w:r>
              <w:rPr>
                <w:rFonts w:eastAsia="Times New Roman"/>
              </w:rPr>
              <w:t xml:space="preserve">2% </w:t>
            </w:r>
          </w:p>
        </w:tc>
        <w:tc>
          <w:tcPr>
            <w:tcW w:w="0" w:type="auto"/>
            <w:vAlign w:val="center"/>
            <w:hideMark/>
          </w:tcPr>
          <w:p w14:paraId="459686A0" w14:textId="77777777" w:rsidR="00EC1B45" w:rsidRDefault="00EC1B45">
            <w:pPr>
              <w:rPr>
                <w:rFonts w:eastAsia="Times New Roman"/>
              </w:rPr>
            </w:pPr>
          </w:p>
        </w:tc>
        <w:tc>
          <w:tcPr>
            <w:tcW w:w="0" w:type="auto"/>
            <w:vAlign w:val="center"/>
            <w:hideMark/>
          </w:tcPr>
          <w:p w14:paraId="3AB78470" w14:textId="77777777" w:rsidR="00EC1B45" w:rsidRDefault="00EC1B45">
            <w:pPr>
              <w:rPr>
                <w:rFonts w:eastAsia="Times New Roman"/>
                <w:sz w:val="20"/>
                <w:szCs w:val="20"/>
              </w:rPr>
            </w:pPr>
          </w:p>
        </w:tc>
        <w:tc>
          <w:tcPr>
            <w:tcW w:w="0" w:type="auto"/>
            <w:vAlign w:val="center"/>
            <w:hideMark/>
          </w:tcPr>
          <w:p w14:paraId="2D608E23" w14:textId="77777777" w:rsidR="00EC1B45" w:rsidRDefault="00EC1B45">
            <w:pPr>
              <w:rPr>
                <w:rFonts w:eastAsia="Times New Roman"/>
                <w:sz w:val="20"/>
                <w:szCs w:val="20"/>
              </w:rPr>
            </w:pPr>
          </w:p>
        </w:tc>
        <w:tc>
          <w:tcPr>
            <w:tcW w:w="0" w:type="auto"/>
            <w:vAlign w:val="center"/>
            <w:hideMark/>
          </w:tcPr>
          <w:p w14:paraId="6C399932" w14:textId="77777777" w:rsidR="00EC1B45" w:rsidRDefault="00EC1B45">
            <w:pPr>
              <w:rPr>
                <w:rFonts w:eastAsia="Times New Roman"/>
              </w:rPr>
            </w:pPr>
            <w:r>
              <w:rPr>
                <w:rFonts w:eastAsia="Times New Roman"/>
              </w:rPr>
              <w:t xml:space="preserve">100% </w:t>
            </w:r>
          </w:p>
        </w:tc>
      </w:tr>
      <w:tr w:rsidR="00EC1B45" w14:paraId="257DC049" w14:textId="77777777">
        <w:trPr>
          <w:divId w:val="1069692521"/>
          <w:tblCellSpacing w:w="15" w:type="dxa"/>
        </w:trPr>
        <w:tc>
          <w:tcPr>
            <w:tcW w:w="0" w:type="auto"/>
            <w:vAlign w:val="center"/>
            <w:hideMark/>
          </w:tcPr>
          <w:p w14:paraId="228B8D9B" w14:textId="77777777" w:rsidR="00EC1B45" w:rsidRDefault="00EC1B45">
            <w:pPr>
              <w:rPr>
                <w:rFonts w:eastAsia="Times New Roman"/>
              </w:rPr>
            </w:pPr>
            <w:r>
              <w:rPr>
                <w:rFonts w:eastAsia="Times New Roman"/>
              </w:rPr>
              <w:t xml:space="preserve">Cherokee </w:t>
            </w:r>
          </w:p>
        </w:tc>
        <w:tc>
          <w:tcPr>
            <w:tcW w:w="0" w:type="auto"/>
            <w:vAlign w:val="center"/>
            <w:hideMark/>
          </w:tcPr>
          <w:p w14:paraId="5EC42A87" w14:textId="77777777" w:rsidR="00EC1B45" w:rsidRDefault="00EC1B45">
            <w:pPr>
              <w:rPr>
                <w:rFonts w:eastAsia="Times New Roman"/>
              </w:rPr>
            </w:pPr>
          </w:p>
        </w:tc>
        <w:tc>
          <w:tcPr>
            <w:tcW w:w="0" w:type="auto"/>
            <w:vAlign w:val="center"/>
            <w:hideMark/>
          </w:tcPr>
          <w:p w14:paraId="26A0783A" w14:textId="77777777" w:rsidR="00EC1B45" w:rsidRDefault="00EC1B45">
            <w:pPr>
              <w:rPr>
                <w:rFonts w:eastAsia="Times New Roman"/>
              </w:rPr>
            </w:pPr>
            <w:r>
              <w:rPr>
                <w:rFonts w:eastAsia="Times New Roman"/>
              </w:rPr>
              <w:t xml:space="preserve">3% </w:t>
            </w:r>
          </w:p>
        </w:tc>
        <w:tc>
          <w:tcPr>
            <w:tcW w:w="0" w:type="auto"/>
            <w:vAlign w:val="center"/>
            <w:hideMark/>
          </w:tcPr>
          <w:p w14:paraId="75311438" w14:textId="77777777" w:rsidR="00EC1B45" w:rsidRDefault="00EC1B45">
            <w:pPr>
              <w:rPr>
                <w:rFonts w:eastAsia="Times New Roman"/>
              </w:rPr>
            </w:pPr>
          </w:p>
        </w:tc>
        <w:tc>
          <w:tcPr>
            <w:tcW w:w="0" w:type="auto"/>
            <w:vAlign w:val="center"/>
            <w:hideMark/>
          </w:tcPr>
          <w:p w14:paraId="76E1AFA9" w14:textId="77777777" w:rsidR="00EC1B45" w:rsidRDefault="00EC1B45">
            <w:pPr>
              <w:rPr>
                <w:rFonts w:eastAsia="Times New Roman"/>
              </w:rPr>
            </w:pPr>
            <w:r>
              <w:rPr>
                <w:rFonts w:eastAsia="Times New Roman"/>
              </w:rPr>
              <w:t xml:space="preserve">37% </w:t>
            </w:r>
          </w:p>
        </w:tc>
        <w:tc>
          <w:tcPr>
            <w:tcW w:w="0" w:type="auto"/>
            <w:vAlign w:val="center"/>
            <w:hideMark/>
          </w:tcPr>
          <w:p w14:paraId="4B1CE865" w14:textId="77777777" w:rsidR="00EC1B45" w:rsidRDefault="00EC1B45">
            <w:pPr>
              <w:rPr>
                <w:rFonts w:eastAsia="Times New Roman"/>
              </w:rPr>
            </w:pPr>
            <w:r>
              <w:rPr>
                <w:rFonts w:eastAsia="Times New Roman"/>
              </w:rPr>
              <w:t xml:space="preserve">1% </w:t>
            </w:r>
          </w:p>
        </w:tc>
        <w:tc>
          <w:tcPr>
            <w:tcW w:w="0" w:type="auto"/>
            <w:vAlign w:val="center"/>
            <w:hideMark/>
          </w:tcPr>
          <w:p w14:paraId="2F0C4A3A" w14:textId="77777777" w:rsidR="00EC1B45" w:rsidRDefault="00EC1B45">
            <w:pPr>
              <w:rPr>
                <w:rFonts w:eastAsia="Times New Roman"/>
              </w:rPr>
            </w:pPr>
            <w:r>
              <w:rPr>
                <w:rFonts w:eastAsia="Times New Roman"/>
              </w:rPr>
              <w:t xml:space="preserve">25% </w:t>
            </w:r>
          </w:p>
        </w:tc>
        <w:tc>
          <w:tcPr>
            <w:tcW w:w="0" w:type="auto"/>
            <w:vAlign w:val="center"/>
            <w:hideMark/>
          </w:tcPr>
          <w:p w14:paraId="05885D41" w14:textId="77777777" w:rsidR="00EC1B45" w:rsidRDefault="00EC1B45">
            <w:pPr>
              <w:rPr>
                <w:rFonts w:eastAsia="Times New Roman"/>
              </w:rPr>
            </w:pPr>
          </w:p>
        </w:tc>
        <w:tc>
          <w:tcPr>
            <w:tcW w:w="0" w:type="auto"/>
            <w:vAlign w:val="center"/>
            <w:hideMark/>
          </w:tcPr>
          <w:p w14:paraId="5B6E3358" w14:textId="77777777" w:rsidR="00EC1B45" w:rsidRDefault="00EC1B45">
            <w:pPr>
              <w:rPr>
                <w:rFonts w:eastAsia="Times New Roman"/>
                <w:sz w:val="20"/>
                <w:szCs w:val="20"/>
              </w:rPr>
            </w:pPr>
          </w:p>
        </w:tc>
        <w:tc>
          <w:tcPr>
            <w:tcW w:w="0" w:type="auto"/>
            <w:vAlign w:val="center"/>
            <w:hideMark/>
          </w:tcPr>
          <w:p w14:paraId="2DB4A1AB" w14:textId="77777777" w:rsidR="00EC1B45" w:rsidRDefault="00EC1B45">
            <w:pPr>
              <w:rPr>
                <w:rFonts w:eastAsia="Times New Roman"/>
              </w:rPr>
            </w:pPr>
            <w:r>
              <w:rPr>
                <w:rFonts w:eastAsia="Times New Roman"/>
              </w:rPr>
              <w:t xml:space="preserve">4% </w:t>
            </w:r>
          </w:p>
        </w:tc>
        <w:tc>
          <w:tcPr>
            <w:tcW w:w="0" w:type="auto"/>
            <w:vAlign w:val="center"/>
            <w:hideMark/>
          </w:tcPr>
          <w:p w14:paraId="05AAE9C7" w14:textId="77777777" w:rsidR="00EC1B45" w:rsidRDefault="00EC1B45">
            <w:pPr>
              <w:rPr>
                <w:rFonts w:eastAsia="Times New Roman"/>
              </w:rPr>
            </w:pPr>
          </w:p>
        </w:tc>
        <w:tc>
          <w:tcPr>
            <w:tcW w:w="0" w:type="auto"/>
            <w:vAlign w:val="center"/>
            <w:hideMark/>
          </w:tcPr>
          <w:p w14:paraId="08D723CE" w14:textId="77777777" w:rsidR="00EC1B45" w:rsidRDefault="00EC1B45">
            <w:pPr>
              <w:rPr>
                <w:rFonts w:eastAsia="Times New Roman"/>
                <w:sz w:val="20"/>
                <w:szCs w:val="20"/>
              </w:rPr>
            </w:pPr>
          </w:p>
        </w:tc>
        <w:tc>
          <w:tcPr>
            <w:tcW w:w="0" w:type="auto"/>
            <w:vAlign w:val="center"/>
            <w:hideMark/>
          </w:tcPr>
          <w:p w14:paraId="40854544" w14:textId="77777777" w:rsidR="00EC1B45" w:rsidRDefault="00EC1B45">
            <w:pPr>
              <w:rPr>
                <w:rFonts w:eastAsia="Times New Roman"/>
              </w:rPr>
            </w:pPr>
            <w:r>
              <w:rPr>
                <w:rFonts w:eastAsia="Times New Roman"/>
              </w:rPr>
              <w:t xml:space="preserve">4% </w:t>
            </w:r>
          </w:p>
        </w:tc>
        <w:tc>
          <w:tcPr>
            <w:tcW w:w="0" w:type="auto"/>
            <w:vAlign w:val="center"/>
            <w:hideMark/>
          </w:tcPr>
          <w:p w14:paraId="53BF1AB8" w14:textId="77777777" w:rsidR="00EC1B45" w:rsidRDefault="00EC1B45">
            <w:pPr>
              <w:rPr>
                <w:rFonts w:eastAsia="Times New Roman"/>
              </w:rPr>
            </w:pPr>
            <w:r>
              <w:rPr>
                <w:rFonts w:eastAsia="Times New Roman"/>
              </w:rPr>
              <w:t xml:space="preserve">21% </w:t>
            </w:r>
          </w:p>
        </w:tc>
        <w:tc>
          <w:tcPr>
            <w:tcW w:w="0" w:type="auto"/>
            <w:vAlign w:val="center"/>
            <w:hideMark/>
          </w:tcPr>
          <w:p w14:paraId="6570D697" w14:textId="77777777" w:rsidR="00EC1B45" w:rsidRDefault="00EC1B45">
            <w:pPr>
              <w:rPr>
                <w:rFonts w:eastAsia="Times New Roman"/>
              </w:rPr>
            </w:pPr>
            <w:r>
              <w:rPr>
                <w:rFonts w:eastAsia="Times New Roman"/>
              </w:rPr>
              <w:t xml:space="preserve">4% </w:t>
            </w:r>
          </w:p>
        </w:tc>
        <w:tc>
          <w:tcPr>
            <w:tcW w:w="0" w:type="auto"/>
            <w:vAlign w:val="center"/>
            <w:hideMark/>
          </w:tcPr>
          <w:p w14:paraId="34E53F37" w14:textId="77777777" w:rsidR="00EC1B45" w:rsidRDefault="00EC1B45">
            <w:pPr>
              <w:rPr>
                <w:rFonts w:eastAsia="Times New Roman"/>
              </w:rPr>
            </w:pPr>
          </w:p>
        </w:tc>
        <w:tc>
          <w:tcPr>
            <w:tcW w:w="0" w:type="auto"/>
            <w:vAlign w:val="center"/>
            <w:hideMark/>
          </w:tcPr>
          <w:p w14:paraId="59B6EB15" w14:textId="77777777" w:rsidR="00EC1B45" w:rsidRDefault="00EC1B45">
            <w:pPr>
              <w:rPr>
                <w:rFonts w:eastAsia="Times New Roman"/>
                <w:sz w:val="20"/>
                <w:szCs w:val="20"/>
              </w:rPr>
            </w:pPr>
          </w:p>
        </w:tc>
        <w:tc>
          <w:tcPr>
            <w:tcW w:w="0" w:type="auto"/>
            <w:vAlign w:val="center"/>
            <w:hideMark/>
          </w:tcPr>
          <w:p w14:paraId="5965771E" w14:textId="77777777" w:rsidR="00EC1B45" w:rsidRDefault="00EC1B45">
            <w:pPr>
              <w:rPr>
                <w:rFonts w:eastAsia="Times New Roman"/>
                <w:sz w:val="20"/>
                <w:szCs w:val="20"/>
              </w:rPr>
            </w:pPr>
          </w:p>
        </w:tc>
        <w:tc>
          <w:tcPr>
            <w:tcW w:w="0" w:type="auto"/>
            <w:vAlign w:val="center"/>
            <w:hideMark/>
          </w:tcPr>
          <w:p w14:paraId="2497A8B8" w14:textId="77777777" w:rsidR="00EC1B45" w:rsidRDefault="00EC1B45">
            <w:pPr>
              <w:rPr>
                <w:rFonts w:eastAsia="Times New Roman"/>
              </w:rPr>
            </w:pPr>
            <w:r>
              <w:rPr>
                <w:rFonts w:eastAsia="Times New Roman"/>
              </w:rPr>
              <w:t xml:space="preserve">1% </w:t>
            </w:r>
          </w:p>
        </w:tc>
        <w:tc>
          <w:tcPr>
            <w:tcW w:w="0" w:type="auto"/>
            <w:vAlign w:val="center"/>
            <w:hideMark/>
          </w:tcPr>
          <w:p w14:paraId="6930671E" w14:textId="77777777" w:rsidR="00EC1B45" w:rsidRDefault="00EC1B45">
            <w:pPr>
              <w:rPr>
                <w:rFonts w:eastAsia="Times New Roman"/>
              </w:rPr>
            </w:pPr>
          </w:p>
        </w:tc>
        <w:tc>
          <w:tcPr>
            <w:tcW w:w="0" w:type="auto"/>
            <w:vAlign w:val="center"/>
            <w:hideMark/>
          </w:tcPr>
          <w:p w14:paraId="00F0E6A9" w14:textId="77777777" w:rsidR="00EC1B45" w:rsidRDefault="00EC1B45">
            <w:pPr>
              <w:rPr>
                <w:rFonts w:eastAsia="Times New Roman"/>
                <w:sz w:val="20"/>
                <w:szCs w:val="20"/>
              </w:rPr>
            </w:pPr>
          </w:p>
        </w:tc>
        <w:tc>
          <w:tcPr>
            <w:tcW w:w="0" w:type="auto"/>
            <w:vAlign w:val="center"/>
            <w:hideMark/>
          </w:tcPr>
          <w:p w14:paraId="34CD7F11" w14:textId="77777777" w:rsidR="00EC1B45" w:rsidRDefault="00EC1B45">
            <w:pPr>
              <w:rPr>
                <w:rFonts w:eastAsia="Times New Roman"/>
                <w:sz w:val="20"/>
                <w:szCs w:val="20"/>
              </w:rPr>
            </w:pPr>
          </w:p>
        </w:tc>
        <w:tc>
          <w:tcPr>
            <w:tcW w:w="0" w:type="auto"/>
            <w:vAlign w:val="center"/>
            <w:hideMark/>
          </w:tcPr>
          <w:p w14:paraId="4A908651" w14:textId="77777777" w:rsidR="00EC1B45" w:rsidRDefault="00EC1B45">
            <w:pPr>
              <w:rPr>
                <w:rFonts w:eastAsia="Times New Roman"/>
              </w:rPr>
            </w:pPr>
            <w:r>
              <w:rPr>
                <w:rFonts w:eastAsia="Times New Roman"/>
              </w:rPr>
              <w:t xml:space="preserve">100% </w:t>
            </w:r>
          </w:p>
        </w:tc>
      </w:tr>
      <w:tr w:rsidR="00EC1B45" w14:paraId="1D63671B" w14:textId="77777777">
        <w:trPr>
          <w:divId w:val="1069692521"/>
          <w:tblCellSpacing w:w="15" w:type="dxa"/>
        </w:trPr>
        <w:tc>
          <w:tcPr>
            <w:tcW w:w="0" w:type="auto"/>
            <w:vAlign w:val="center"/>
            <w:hideMark/>
          </w:tcPr>
          <w:p w14:paraId="64466D0F" w14:textId="77777777" w:rsidR="00EC1B45" w:rsidRDefault="00EC1B45">
            <w:pPr>
              <w:rPr>
                <w:rFonts w:eastAsia="Times New Roman"/>
              </w:rPr>
            </w:pPr>
            <w:r>
              <w:rPr>
                <w:rFonts w:eastAsia="Times New Roman"/>
              </w:rPr>
              <w:t xml:space="preserve">Clayton </w:t>
            </w:r>
          </w:p>
        </w:tc>
        <w:tc>
          <w:tcPr>
            <w:tcW w:w="0" w:type="auto"/>
            <w:vAlign w:val="center"/>
            <w:hideMark/>
          </w:tcPr>
          <w:p w14:paraId="7CD2CFA8" w14:textId="77777777" w:rsidR="00EC1B45" w:rsidRDefault="00EC1B45">
            <w:pPr>
              <w:rPr>
                <w:rFonts w:eastAsia="Times New Roman"/>
              </w:rPr>
            </w:pPr>
          </w:p>
        </w:tc>
        <w:tc>
          <w:tcPr>
            <w:tcW w:w="0" w:type="auto"/>
            <w:vAlign w:val="center"/>
            <w:hideMark/>
          </w:tcPr>
          <w:p w14:paraId="3E755FDC" w14:textId="77777777" w:rsidR="00EC1B45" w:rsidRDefault="00EC1B45">
            <w:pPr>
              <w:rPr>
                <w:rFonts w:eastAsia="Times New Roman"/>
                <w:sz w:val="20"/>
                <w:szCs w:val="20"/>
              </w:rPr>
            </w:pPr>
          </w:p>
        </w:tc>
        <w:tc>
          <w:tcPr>
            <w:tcW w:w="0" w:type="auto"/>
            <w:vAlign w:val="center"/>
            <w:hideMark/>
          </w:tcPr>
          <w:p w14:paraId="37EB5044" w14:textId="77777777" w:rsidR="00EC1B45" w:rsidRDefault="00EC1B45">
            <w:pPr>
              <w:rPr>
                <w:rFonts w:eastAsia="Times New Roman"/>
                <w:sz w:val="20"/>
                <w:szCs w:val="20"/>
              </w:rPr>
            </w:pPr>
          </w:p>
        </w:tc>
        <w:tc>
          <w:tcPr>
            <w:tcW w:w="0" w:type="auto"/>
            <w:vAlign w:val="center"/>
            <w:hideMark/>
          </w:tcPr>
          <w:p w14:paraId="59731645" w14:textId="77777777" w:rsidR="00EC1B45" w:rsidRDefault="00EC1B45">
            <w:pPr>
              <w:rPr>
                <w:rFonts w:eastAsia="Times New Roman"/>
                <w:sz w:val="20"/>
                <w:szCs w:val="20"/>
              </w:rPr>
            </w:pPr>
          </w:p>
        </w:tc>
        <w:tc>
          <w:tcPr>
            <w:tcW w:w="0" w:type="auto"/>
            <w:vAlign w:val="center"/>
            <w:hideMark/>
          </w:tcPr>
          <w:p w14:paraId="2F2A3F8A" w14:textId="77777777" w:rsidR="00EC1B45" w:rsidRDefault="00EC1B45">
            <w:pPr>
              <w:rPr>
                <w:rFonts w:eastAsia="Times New Roman"/>
              </w:rPr>
            </w:pPr>
            <w:r>
              <w:rPr>
                <w:rFonts w:eastAsia="Times New Roman"/>
              </w:rPr>
              <w:t xml:space="preserve">42% </w:t>
            </w:r>
          </w:p>
        </w:tc>
        <w:tc>
          <w:tcPr>
            <w:tcW w:w="0" w:type="auto"/>
            <w:vAlign w:val="center"/>
            <w:hideMark/>
          </w:tcPr>
          <w:p w14:paraId="02D46F3F" w14:textId="77777777" w:rsidR="00EC1B45" w:rsidRDefault="00EC1B45">
            <w:pPr>
              <w:rPr>
                <w:rFonts w:eastAsia="Times New Roman"/>
              </w:rPr>
            </w:pPr>
            <w:r>
              <w:rPr>
                <w:rFonts w:eastAsia="Times New Roman"/>
              </w:rPr>
              <w:t xml:space="preserve">4% </w:t>
            </w:r>
          </w:p>
        </w:tc>
        <w:tc>
          <w:tcPr>
            <w:tcW w:w="0" w:type="auto"/>
            <w:vAlign w:val="center"/>
            <w:hideMark/>
          </w:tcPr>
          <w:p w14:paraId="2ABC7CC2" w14:textId="77777777" w:rsidR="00EC1B45" w:rsidRDefault="00EC1B45">
            <w:pPr>
              <w:rPr>
                <w:rFonts w:eastAsia="Times New Roman"/>
              </w:rPr>
            </w:pPr>
            <w:r>
              <w:rPr>
                <w:rFonts w:eastAsia="Times New Roman"/>
              </w:rPr>
              <w:t xml:space="preserve">1% </w:t>
            </w:r>
          </w:p>
        </w:tc>
        <w:tc>
          <w:tcPr>
            <w:tcW w:w="0" w:type="auto"/>
            <w:vAlign w:val="center"/>
            <w:hideMark/>
          </w:tcPr>
          <w:p w14:paraId="1C0AF327" w14:textId="77777777" w:rsidR="00EC1B45" w:rsidRDefault="00EC1B45">
            <w:pPr>
              <w:rPr>
                <w:rFonts w:eastAsia="Times New Roman"/>
              </w:rPr>
            </w:pPr>
          </w:p>
        </w:tc>
        <w:tc>
          <w:tcPr>
            <w:tcW w:w="0" w:type="auto"/>
            <w:vAlign w:val="center"/>
            <w:hideMark/>
          </w:tcPr>
          <w:p w14:paraId="6B1ECD06" w14:textId="77777777" w:rsidR="00EC1B45" w:rsidRDefault="00EC1B45">
            <w:pPr>
              <w:rPr>
                <w:rFonts w:eastAsia="Times New Roman"/>
              </w:rPr>
            </w:pPr>
            <w:r>
              <w:rPr>
                <w:rFonts w:eastAsia="Times New Roman"/>
              </w:rPr>
              <w:t xml:space="preserve">10% </w:t>
            </w:r>
          </w:p>
        </w:tc>
        <w:tc>
          <w:tcPr>
            <w:tcW w:w="0" w:type="auto"/>
            <w:vAlign w:val="center"/>
            <w:hideMark/>
          </w:tcPr>
          <w:p w14:paraId="17AC3F51" w14:textId="77777777" w:rsidR="00EC1B45" w:rsidRDefault="00EC1B45">
            <w:pPr>
              <w:rPr>
                <w:rFonts w:eastAsia="Times New Roman"/>
              </w:rPr>
            </w:pPr>
          </w:p>
        </w:tc>
        <w:tc>
          <w:tcPr>
            <w:tcW w:w="0" w:type="auto"/>
            <w:vAlign w:val="center"/>
            <w:hideMark/>
          </w:tcPr>
          <w:p w14:paraId="4605BBB3" w14:textId="77777777" w:rsidR="00EC1B45" w:rsidRDefault="00EC1B45">
            <w:pPr>
              <w:rPr>
                <w:rFonts w:eastAsia="Times New Roman"/>
              </w:rPr>
            </w:pPr>
            <w:r>
              <w:rPr>
                <w:rFonts w:eastAsia="Times New Roman"/>
              </w:rPr>
              <w:t xml:space="preserve">4% </w:t>
            </w:r>
          </w:p>
        </w:tc>
        <w:tc>
          <w:tcPr>
            <w:tcW w:w="0" w:type="auto"/>
            <w:vAlign w:val="center"/>
            <w:hideMark/>
          </w:tcPr>
          <w:p w14:paraId="64FEA17C" w14:textId="77777777" w:rsidR="00EC1B45" w:rsidRDefault="00EC1B45">
            <w:pPr>
              <w:rPr>
                <w:rFonts w:eastAsia="Times New Roman"/>
              </w:rPr>
            </w:pPr>
          </w:p>
        </w:tc>
        <w:tc>
          <w:tcPr>
            <w:tcW w:w="0" w:type="auto"/>
            <w:vAlign w:val="center"/>
            <w:hideMark/>
          </w:tcPr>
          <w:p w14:paraId="1785FBA0" w14:textId="77777777" w:rsidR="00EC1B45" w:rsidRDefault="00EC1B45">
            <w:pPr>
              <w:rPr>
                <w:rFonts w:eastAsia="Times New Roman"/>
              </w:rPr>
            </w:pPr>
            <w:r>
              <w:rPr>
                <w:rFonts w:eastAsia="Times New Roman"/>
              </w:rPr>
              <w:t xml:space="preserve">32% </w:t>
            </w:r>
          </w:p>
        </w:tc>
        <w:tc>
          <w:tcPr>
            <w:tcW w:w="0" w:type="auto"/>
            <w:vAlign w:val="center"/>
            <w:hideMark/>
          </w:tcPr>
          <w:p w14:paraId="0A12D9FB" w14:textId="77777777" w:rsidR="00EC1B45" w:rsidRDefault="00EC1B45">
            <w:pPr>
              <w:rPr>
                <w:rFonts w:eastAsia="Times New Roman"/>
              </w:rPr>
            </w:pPr>
            <w:r>
              <w:rPr>
                <w:rFonts w:eastAsia="Times New Roman"/>
              </w:rPr>
              <w:t xml:space="preserve">1% </w:t>
            </w:r>
          </w:p>
        </w:tc>
        <w:tc>
          <w:tcPr>
            <w:tcW w:w="0" w:type="auto"/>
            <w:vAlign w:val="center"/>
            <w:hideMark/>
          </w:tcPr>
          <w:p w14:paraId="10413626" w14:textId="77777777" w:rsidR="00EC1B45" w:rsidRDefault="00EC1B45">
            <w:pPr>
              <w:rPr>
                <w:rFonts w:eastAsia="Times New Roman"/>
              </w:rPr>
            </w:pPr>
          </w:p>
        </w:tc>
        <w:tc>
          <w:tcPr>
            <w:tcW w:w="0" w:type="auto"/>
            <w:vAlign w:val="center"/>
            <w:hideMark/>
          </w:tcPr>
          <w:p w14:paraId="30C6F99E" w14:textId="77777777" w:rsidR="00EC1B45" w:rsidRDefault="00EC1B45">
            <w:pPr>
              <w:rPr>
                <w:rFonts w:eastAsia="Times New Roman"/>
              </w:rPr>
            </w:pPr>
            <w:r>
              <w:rPr>
                <w:rFonts w:eastAsia="Times New Roman"/>
              </w:rPr>
              <w:t xml:space="preserve">4% </w:t>
            </w:r>
          </w:p>
        </w:tc>
        <w:tc>
          <w:tcPr>
            <w:tcW w:w="0" w:type="auto"/>
            <w:vAlign w:val="center"/>
            <w:hideMark/>
          </w:tcPr>
          <w:p w14:paraId="5C62E382" w14:textId="77777777" w:rsidR="00EC1B45" w:rsidRDefault="00EC1B45">
            <w:pPr>
              <w:rPr>
                <w:rFonts w:eastAsia="Times New Roman"/>
              </w:rPr>
            </w:pPr>
          </w:p>
        </w:tc>
        <w:tc>
          <w:tcPr>
            <w:tcW w:w="0" w:type="auto"/>
            <w:vAlign w:val="center"/>
            <w:hideMark/>
          </w:tcPr>
          <w:p w14:paraId="58BEEC82" w14:textId="77777777" w:rsidR="00EC1B45" w:rsidRDefault="00EC1B45">
            <w:pPr>
              <w:rPr>
                <w:rFonts w:eastAsia="Times New Roman"/>
                <w:sz w:val="20"/>
                <w:szCs w:val="20"/>
              </w:rPr>
            </w:pPr>
          </w:p>
        </w:tc>
        <w:tc>
          <w:tcPr>
            <w:tcW w:w="0" w:type="auto"/>
            <w:vAlign w:val="center"/>
            <w:hideMark/>
          </w:tcPr>
          <w:p w14:paraId="2F8421DA" w14:textId="77777777" w:rsidR="00EC1B45" w:rsidRDefault="00EC1B45">
            <w:pPr>
              <w:rPr>
                <w:rFonts w:eastAsia="Times New Roman"/>
                <w:sz w:val="20"/>
                <w:szCs w:val="20"/>
              </w:rPr>
            </w:pPr>
          </w:p>
        </w:tc>
        <w:tc>
          <w:tcPr>
            <w:tcW w:w="0" w:type="auto"/>
            <w:vAlign w:val="center"/>
            <w:hideMark/>
          </w:tcPr>
          <w:p w14:paraId="7B136DE0" w14:textId="77777777" w:rsidR="00EC1B45" w:rsidRDefault="00EC1B45">
            <w:pPr>
              <w:rPr>
                <w:rFonts w:eastAsia="Times New Roman"/>
              </w:rPr>
            </w:pPr>
            <w:r>
              <w:rPr>
                <w:rFonts w:eastAsia="Times New Roman"/>
              </w:rPr>
              <w:t xml:space="preserve">1% </w:t>
            </w:r>
          </w:p>
        </w:tc>
        <w:tc>
          <w:tcPr>
            <w:tcW w:w="0" w:type="auto"/>
            <w:vAlign w:val="center"/>
            <w:hideMark/>
          </w:tcPr>
          <w:p w14:paraId="336B27BB" w14:textId="77777777" w:rsidR="00EC1B45" w:rsidRDefault="00EC1B45">
            <w:pPr>
              <w:rPr>
                <w:rFonts w:eastAsia="Times New Roman"/>
              </w:rPr>
            </w:pPr>
          </w:p>
        </w:tc>
        <w:tc>
          <w:tcPr>
            <w:tcW w:w="0" w:type="auto"/>
            <w:vAlign w:val="center"/>
            <w:hideMark/>
          </w:tcPr>
          <w:p w14:paraId="30E0066E" w14:textId="77777777" w:rsidR="00EC1B45" w:rsidRDefault="00EC1B45">
            <w:pPr>
              <w:rPr>
                <w:rFonts w:eastAsia="Times New Roman"/>
              </w:rPr>
            </w:pPr>
            <w:r>
              <w:rPr>
                <w:rFonts w:eastAsia="Times New Roman"/>
              </w:rPr>
              <w:t xml:space="preserve">100% </w:t>
            </w:r>
          </w:p>
        </w:tc>
      </w:tr>
      <w:tr w:rsidR="00EC1B45" w14:paraId="59D9390E" w14:textId="77777777">
        <w:trPr>
          <w:divId w:val="1069692521"/>
          <w:tblCellSpacing w:w="15" w:type="dxa"/>
        </w:trPr>
        <w:tc>
          <w:tcPr>
            <w:tcW w:w="0" w:type="auto"/>
            <w:vAlign w:val="center"/>
            <w:hideMark/>
          </w:tcPr>
          <w:p w14:paraId="097732AE" w14:textId="77777777" w:rsidR="00EC1B45" w:rsidRDefault="00EC1B45">
            <w:pPr>
              <w:rPr>
                <w:rFonts w:eastAsia="Times New Roman"/>
              </w:rPr>
            </w:pPr>
            <w:r>
              <w:rPr>
                <w:rFonts w:eastAsia="Times New Roman"/>
              </w:rPr>
              <w:lastRenderedPageBreak/>
              <w:t xml:space="preserve">Cobb </w:t>
            </w:r>
          </w:p>
        </w:tc>
        <w:tc>
          <w:tcPr>
            <w:tcW w:w="0" w:type="auto"/>
            <w:vAlign w:val="center"/>
            <w:hideMark/>
          </w:tcPr>
          <w:p w14:paraId="3CDFF5B5" w14:textId="77777777" w:rsidR="00EC1B45" w:rsidRDefault="00EC1B45">
            <w:pPr>
              <w:rPr>
                <w:rFonts w:eastAsia="Times New Roman"/>
              </w:rPr>
            </w:pPr>
          </w:p>
        </w:tc>
        <w:tc>
          <w:tcPr>
            <w:tcW w:w="0" w:type="auto"/>
            <w:vAlign w:val="center"/>
            <w:hideMark/>
          </w:tcPr>
          <w:p w14:paraId="76E1F8F1" w14:textId="77777777" w:rsidR="00EC1B45" w:rsidRDefault="00EC1B45">
            <w:pPr>
              <w:rPr>
                <w:rFonts w:eastAsia="Times New Roman"/>
              </w:rPr>
            </w:pPr>
            <w:r>
              <w:rPr>
                <w:rFonts w:eastAsia="Times New Roman"/>
              </w:rPr>
              <w:t xml:space="preserve">1% </w:t>
            </w:r>
          </w:p>
        </w:tc>
        <w:tc>
          <w:tcPr>
            <w:tcW w:w="0" w:type="auto"/>
            <w:vAlign w:val="center"/>
            <w:hideMark/>
          </w:tcPr>
          <w:p w14:paraId="56182DBC" w14:textId="77777777" w:rsidR="00EC1B45" w:rsidRDefault="00EC1B45">
            <w:pPr>
              <w:rPr>
                <w:rFonts w:eastAsia="Times New Roman"/>
              </w:rPr>
            </w:pPr>
          </w:p>
        </w:tc>
        <w:tc>
          <w:tcPr>
            <w:tcW w:w="0" w:type="auto"/>
            <w:vAlign w:val="center"/>
            <w:hideMark/>
          </w:tcPr>
          <w:p w14:paraId="789F6C9F" w14:textId="77777777" w:rsidR="00EC1B45" w:rsidRDefault="00EC1B45">
            <w:pPr>
              <w:rPr>
                <w:rFonts w:eastAsia="Times New Roman"/>
              </w:rPr>
            </w:pPr>
            <w:r>
              <w:rPr>
                <w:rFonts w:eastAsia="Times New Roman"/>
              </w:rPr>
              <w:t xml:space="preserve">2% </w:t>
            </w:r>
          </w:p>
        </w:tc>
        <w:tc>
          <w:tcPr>
            <w:tcW w:w="0" w:type="auto"/>
            <w:vAlign w:val="center"/>
            <w:hideMark/>
          </w:tcPr>
          <w:p w14:paraId="1716FC1C" w14:textId="77777777" w:rsidR="00EC1B45" w:rsidRDefault="00EC1B45">
            <w:pPr>
              <w:rPr>
                <w:rFonts w:eastAsia="Times New Roman"/>
              </w:rPr>
            </w:pPr>
            <w:r>
              <w:rPr>
                <w:rFonts w:eastAsia="Times New Roman"/>
              </w:rPr>
              <w:t xml:space="preserve">2% </w:t>
            </w:r>
          </w:p>
        </w:tc>
        <w:tc>
          <w:tcPr>
            <w:tcW w:w="0" w:type="auto"/>
            <w:vAlign w:val="center"/>
            <w:hideMark/>
          </w:tcPr>
          <w:p w14:paraId="67D28AD2" w14:textId="77777777" w:rsidR="00EC1B45" w:rsidRDefault="00EC1B45">
            <w:pPr>
              <w:rPr>
                <w:rFonts w:eastAsia="Times New Roman"/>
              </w:rPr>
            </w:pPr>
            <w:r>
              <w:rPr>
                <w:rFonts w:eastAsia="Times New Roman"/>
              </w:rPr>
              <w:t xml:space="preserve">58% </w:t>
            </w:r>
          </w:p>
        </w:tc>
        <w:tc>
          <w:tcPr>
            <w:tcW w:w="0" w:type="auto"/>
            <w:vAlign w:val="center"/>
            <w:hideMark/>
          </w:tcPr>
          <w:p w14:paraId="13249387" w14:textId="77777777" w:rsidR="00EC1B45" w:rsidRDefault="00EC1B45">
            <w:pPr>
              <w:rPr>
                <w:rFonts w:eastAsia="Times New Roman"/>
              </w:rPr>
            </w:pPr>
          </w:p>
        </w:tc>
        <w:tc>
          <w:tcPr>
            <w:tcW w:w="0" w:type="auto"/>
            <w:vAlign w:val="center"/>
            <w:hideMark/>
          </w:tcPr>
          <w:p w14:paraId="7D3C5178" w14:textId="77777777" w:rsidR="00EC1B45" w:rsidRDefault="00EC1B45">
            <w:pPr>
              <w:rPr>
                <w:rFonts w:eastAsia="Times New Roman"/>
                <w:sz w:val="20"/>
                <w:szCs w:val="20"/>
              </w:rPr>
            </w:pPr>
          </w:p>
        </w:tc>
        <w:tc>
          <w:tcPr>
            <w:tcW w:w="0" w:type="auto"/>
            <w:vAlign w:val="center"/>
            <w:hideMark/>
          </w:tcPr>
          <w:p w14:paraId="0E0E67FA" w14:textId="77777777" w:rsidR="00EC1B45" w:rsidRDefault="00EC1B45">
            <w:pPr>
              <w:rPr>
                <w:rFonts w:eastAsia="Times New Roman"/>
              </w:rPr>
            </w:pPr>
            <w:r>
              <w:rPr>
                <w:rFonts w:eastAsia="Times New Roman"/>
              </w:rPr>
              <w:t xml:space="preserve">6% </w:t>
            </w:r>
          </w:p>
        </w:tc>
        <w:tc>
          <w:tcPr>
            <w:tcW w:w="0" w:type="auto"/>
            <w:vAlign w:val="center"/>
            <w:hideMark/>
          </w:tcPr>
          <w:p w14:paraId="59B78D34" w14:textId="77777777" w:rsidR="00EC1B45" w:rsidRDefault="00EC1B45">
            <w:pPr>
              <w:rPr>
                <w:rFonts w:eastAsia="Times New Roman"/>
              </w:rPr>
            </w:pPr>
            <w:r>
              <w:rPr>
                <w:rFonts w:eastAsia="Times New Roman"/>
              </w:rPr>
              <w:t xml:space="preserve">2% </w:t>
            </w:r>
          </w:p>
        </w:tc>
        <w:tc>
          <w:tcPr>
            <w:tcW w:w="0" w:type="auto"/>
            <w:vAlign w:val="center"/>
            <w:hideMark/>
          </w:tcPr>
          <w:p w14:paraId="71B0E43F" w14:textId="77777777" w:rsidR="00EC1B45" w:rsidRDefault="00EC1B45">
            <w:pPr>
              <w:rPr>
                <w:rFonts w:eastAsia="Times New Roman"/>
              </w:rPr>
            </w:pPr>
          </w:p>
        </w:tc>
        <w:tc>
          <w:tcPr>
            <w:tcW w:w="0" w:type="auto"/>
            <w:vAlign w:val="center"/>
            <w:hideMark/>
          </w:tcPr>
          <w:p w14:paraId="2A31355B" w14:textId="77777777" w:rsidR="00EC1B45" w:rsidRDefault="00EC1B45">
            <w:pPr>
              <w:rPr>
                <w:rFonts w:eastAsia="Times New Roman"/>
              </w:rPr>
            </w:pPr>
            <w:r>
              <w:rPr>
                <w:rFonts w:eastAsia="Times New Roman"/>
              </w:rPr>
              <w:t xml:space="preserve">1% </w:t>
            </w:r>
          </w:p>
        </w:tc>
        <w:tc>
          <w:tcPr>
            <w:tcW w:w="0" w:type="auto"/>
            <w:vAlign w:val="center"/>
            <w:hideMark/>
          </w:tcPr>
          <w:p w14:paraId="3CD8B043" w14:textId="77777777" w:rsidR="00EC1B45" w:rsidRDefault="00EC1B45">
            <w:pPr>
              <w:rPr>
                <w:rFonts w:eastAsia="Times New Roman"/>
              </w:rPr>
            </w:pPr>
            <w:r>
              <w:rPr>
                <w:rFonts w:eastAsia="Times New Roman"/>
              </w:rPr>
              <w:t xml:space="preserve">24% </w:t>
            </w:r>
          </w:p>
        </w:tc>
        <w:tc>
          <w:tcPr>
            <w:tcW w:w="0" w:type="auto"/>
            <w:vAlign w:val="center"/>
            <w:hideMark/>
          </w:tcPr>
          <w:p w14:paraId="5FEEC9C3" w14:textId="77777777" w:rsidR="00EC1B45" w:rsidRDefault="00EC1B45">
            <w:pPr>
              <w:rPr>
                <w:rFonts w:eastAsia="Times New Roman"/>
              </w:rPr>
            </w:pPr>
            <w:r>
              <w:rPr>
                <w:rFonts w:eastAsia="Times New Roman"/>
              </w:rPr>
              <w:t xml:space="preserve">2% </w:t>
            </w:r>
          </w:p>
        </w:tc>
        <w:tc>
          <w:tcPr>
            <w:tcW w:w="0" w:type="auto"/>
            <w:vAlign w:val="center"/>
            <w:hideMark/>
          </w:tcPr>
          <w:p w14:paraId="66BF2C5B" w14:textId="77777777" w:rsidR="00EC1B45" w:rsidRDefault="00EC1B45">
            <w:pPr>
              <w:rPr>
                <w:rFonts w:eastAsia="Times New Roman"/>
              </w:rPr>
            </w:pPr>
          </w:p>
        </w:tc>
        <w:tc>
          <w:tcPr>
            <w:tcW w:w="0" w:type="auto"/>
            <w:vAlign w:val="center"/>
            <w:hideMark/>
          </w:tcPr>
          <w:p w14:paraId="4F159C30" w14:textId="77777777" w:rsidR="00EC1B45" w:rsidRDefault="00EC1B45">
            <w:pPr>
              <w:rPr>
                <w:rFonts w:eastAsia="Times New Roman"/>
                <w:sz w:val="20"/>
                <w:szCs w:val="20"/>
              </w:rPr>
            </w:pPr>
          </w:p>
        </w:tc>
        <w:tc>
          <w:tcPr>
            <w:tcW w:w="0" w:type="auto"/>
            <w:vAlign w:val="center"/>
            <w:hideMark/>
          </w:tcPr>
          <w:p w14:paraId="0B15C451" w14:textId="77777777" w:rsidR="00EC1B45" w:rsidRDefault="00EC1B45">
            <w:pPr>
              <w:rPr>
                <w:rFonts w:eastAsia="Times New Roman"/>
                <w:sz w:val="20"/>
                <w:szCs w:val="20"/>
              </w:rPr>
            </w:pPr>
          </w:p>
        </w:tc>
        <w:tc>
          <w:tcPr>
            <w:tcW w:w="0" w:type="auto"/>
            <w:vAlign w:val="center"/>
            <w:hideMark/>
          </w:tcPr>
          <w:p w14:paraId="5D1919F6" w14:textId="77777777" w:rsidR="00EC1B45" w:rsidRDefault="00EC1B45">
            <w:pPr>
              <w:rPr>
                <w:rFonts w:eastAsia="Times New Roman"/>
              </w:rPr>
            </w:pPr>
            <w:r>
              <w:rPr>
                <w:rFonts w:eastAsia="Times New Roman"/>
              </w:rPr>
              <w:t xml:space="preserve">1% </w:t>
            </w:r>
          </w:p>
        </w:tc>
        <w:tc>
          <w:tcPr>
            <w:tcW w:w="0" w:type="auto"/>
            <w:vAlign w:val="center"/>
            <w:hideMark/>
          </w:tcPr>
          <w:p w14:paraId="2705D799" w14:textId="77777777" w:rsidR="00EC1B45" w:rsidRDefault="00EC1B45">
            <w:pPr>
              <w:rPr>
                <w:rFonts w:eastAsia="Times New Roman"/>
              </w:rPr>
            </w:pPr>
          </w:p>
        </w:tc>
        <w:tc>
          <w:tcPr>
            <w:tcW w:w="0" w:type="auto"/>
            <w:vAlign w:val="center"/>
            <w:hideMark/>
          </w:tcPr>
          <w:p w14:paraId="262CCB45" w14:textId="77777777" w:rsidR="00EC1B45" w:rsidRDefault="00EC1B45">
            <w:pPr>
              <w:rPr>
                <w:rFonts w:eastAsia="Times New Roman"/>
                <w:sz w:val="20"/>
                <w:szCs w:val="20"/>
              </w:rPr>
            </w:pPr>
          </w:p>
        </w:tc>
        <w:tc>
          <w:tcPr>
            <w:tcW w:w="0" w:type="auto"/>
            <w:vAlign w:val="center"/>
            <w:hideMark/>
          </w:tcPr>
          <w:p w14:paraId="1F7EE2DF" w14:textId="77777777" w:rsidR="00EC1B45" w:rsidRDefault="00EC1B45">
            <w:pPr>
              <w:rPr>
                <w:rFonts w:eastAsia="Times New Roman"/>
                <w:sz w:val="20"/>
                <w:szCs w:val="20"/>
              </w:rPr>
            </w:pPr>
          </w:p>
        </w:tc>
        <w:tc>
          <w:tcPr>
            <w:tcW w:w="0" w:type="auto"/>
            <w:vAlign w:val="center"/>
            <w:hideMark/>
          </w:tcPr>
          <w:p w14:paraId="61D23F74" w14:textId="77777777" w:rsidR="00EC1B45" w:rsidRDefault="00EC1B45">
            <w:pPr>
              <w:rPr>
                <w:rFonts w:eastAsia="Times New Roman"/>
              </w:rPr>
            </w:pPr>
            <w:r>
              <w:rPr>
                <w:rFonts w:eastAsia="Times New Roman"/>
              </w:rPr>
              <w:t xml:space="preserve">100% </w:t>
            </w:r>
          </w:p>
        </w:tc>
      </w:tr>
      <w:tr w:rsidR="00EC1B45" w14:paraId="2F0CCB63" w14:textId="77777777">
        <w:trPr>
          <w:divId w:val="1069692521"/>
          <w:tblCellSpacing w:w="15" w:type="dxa"/>
        </w:trPr>
        <w:tc>
          <w:tcPr>
            <w:tcW w:w="0" w:type="auto"/>
            <w:vAlign w:val="center"/>
            <w:hideMark/>
          </w:tcPr>
          <w:p w14:paraId="7D6EA7D9" w14:textId="77777777" w:rsidR="00EC1B45" w:rsidRDefault="00EC1B45">
            <w:pPr>
              <w:rPr>
                <w:rFonts w:eastAsia="Times New Roman"/>
              </w:rPr>
            </w:pPr>
            <w:r>
              <w:rPr>
                <w:rFonts w:eastAsia="Times New Roman"/>
              </w:rPr>
              <w:t xml:space="preserve">Coweta </w:t>
            </w:r>
          </w:p>
        </w:tc>
        <w:tc>
          <w:tcPr>
            <w:tcW w:w="0" w:type="auto"/>
            <w:vAlign w:val="center"/>
            <w:hideMark/>
          </w:tcPr>
          <w:p w14:paraId="192A20E7" w14:textId="77777777" w:rsidR="00EC1B45" w:rsidRDefault="00EC1B45">
            <w:pPr>
              <w:rPr>
                <w:rFonts w:eastAsia="Times New Roman"/>
              </w:rPr>
            </w:pPr>
          </w:p>
        </w:tc>
        <w:tc>
          <w:tcPr>
            <w:tcW w:w="0" w:type="auto"/>
            <w:vAlign w:val="center"/>
            <w:hideMark/>
          </w:tcPr>
          <w:p w14:paraId="003CF525" w14:textId="77777777" w:rsidR="00EC1B45" w:rsidRDefault="00EC1B45">
            <w:pPr>
              <w:rPr>
                <w:rFonts w:eastAsia="Times New Roman"/>
                <w:sz w:val="20"/>
                <w:szCs w:val="20"/>
              </w:rPr>
            </w:pPr>
          </w:p>
        </w:tc>
        <w:tc>
          <w:tcPr>
            <w:tcW w:w="0" w:type="auto"/>
            <w:vAlign w:val="center"/>
            <w:hideMark/>
          </w:tcPr>
          <w:p w14:paraId="3D953AE6" w14:textId="77777777" w:rsidR="00EC1B45" w:rsidRDefault="00EC1B45">
            <w:pPr>
              <w:rPr>
                <w:rFonts w:eastAsia="Times New Roman"/>
              </w:rPr>
            </w:pPr>
            <w:r>
              <w:rPr>
                <w:rFonts w:eastAsia="Times New Roman"/>
              </w:rPr>
              <w:t xml:space="preserve">4% </w:t>
            </w:r>
          </w:p>
        </w:tc>
        <w:tc>
          <w:tcPr>
            <w:tcW w:w="0" w:type="auto"/>
            <w:vAlign w:val="center"/>
            <w:hideMark/>
          </w:tcPr>
          <w:p w14:paraId="210154B6" w14:textId="77777777" w:rsidR="00EC1B45" w:rsidRDefault="00EC1B45">
            <w:pPr>
              <w:rPr>
                <w:rFonts w:eastAsia="Times New Roman"/>
              </w:rPr>
            </w:pPr>
          </w:p>
        </w:tc>
        <w:tc>
          <w:tcPr>
            <w:tcW w:w="0" w:type="auto"/>
            <w:vAlign w:val="center"/>
            <w:hideMark/>
          </w:tcPr>
          <w:p w14:paraId="4B1B9319" w14:textId="77777777" w:rsidR="00EC1B45" w:rsidRDefault="00EC1B45">
            <w:pPr>
              <w:rPr>
                <w:rFonts w:eastAsia="Times New Roman"/>
              </w:rPr>
            </w:pPr>
            <w:r>
              <w:rPr>
                <w:rFonts w:eastAsia="Times New Roman"/>
              </w:rPr>
              <w:t xml:space="preserve">6% </w:t>
            </w:r>
          </w:p>
        </w:tc>
        <w:tc>
          <w:tcPr>
            <w:tcW w:w="0" w:type="auto"/>
            <w:vAlign w:val="center"/>
            <w:hideMark/>
          </w:tcPr>
          <w:p w14:paraId="7BE6FCC5" w14:textId="77777777" w:rsidR="00EC1B45" w:rsidRDefault="00EC1B45">
            <w:pPr>
              <w:rPr>
                <w:rFonts w:eastAsia="Times New Roman"/>
              </w:rPr>
            </w:pPr>
            <w:r>
              <w:rPr>
                <w:rFonts w:eastAsia="Times New Roman"/>
              </w:rPr>
              <w:t xml:space="preserve">2% </w:t>
            </w:r>
          </w:p>
        </w:tc>
        <w:tc>
          <w:tcPr>
            <w:tcW w:w="0" w:type="auto"/>
            <w:vAlign w:val="center"/>
            <w:hideMark/>
          </w:tcPr>
          <w:p w14:paraId="677C17D6" w14:textId="77777777" w:rsidR="00EC1B45" w:rsidRDefault="00EC1B45">
            <w:pPr>
              <w:rPr>
                <w:rFonts w:eastAsia="Times New Roman"/>
              </w:rPr>
            </w:pPr>
            <w:r>
              <w:rPr>
                <w:rFonts w:eastAsia="Times New Roman"/>
              </w:rPr>
              <w:t xml:space="preserve">49% </w:t>
            </w:r>
          </w:p>
        </w:tc>
        <w:tc>
          <w:tcPr>
            <w:tcW w:w="0" w:type="auto"/>
            <w:vAlign w:val="center"/>
            <w:hideMark/>
          </w:tcPr>
          <w:p w14:paraId="1EAB59C4" w14:textId="77777777" w:rsidR="00EC1B45" w:rsidRDefault="00EC1B45">
            <w:pPr>
              <w:rPr>
                <w:rFonts w:eastAsia="Times New Roman"/>
              </w:rPr>
            </w:pPr>
          </w:p>
        </w:tc>
        <w:tc>
          <w:tcPr>
            <w:tcW w:w="0" w:type="auto"/>
            <w:vAlign w:val="center"/>
            <w:hideMark/>
          </w:tcPr>
          <w:p w14:paraId="2E9F72B2" w14:textId="77777777" w:rsidR="00EC1B45" w:rsidRDefault="00EC1B45">
            <w:pPr>
              <w:rPr>
                <w:rFonts w:eastAsia="Times New Roman"/>
              </w:rPr>
            </w:pPr>
            <w:r>
              <w:rPr>
                <w:rFonts w:eastAsia="Times New Roman"/>
              </w:rPr>
              <w:t xml:space="preserve">2% </w:t>
            </w:r>
          </w:p>
        </w:tc>
        <w:tc>
          <w:tcPr>
            <w:tcW w:w="0" w:type="auto"/>
            <w:vAlign w:val="center"/>
            <w:hideMark/>
          </w:tcPr>
          <w:p w14:paraId="35FFDCDF" w14:textId="77777777" w:rsidR="00EC1B45" w:rsidRDefault="00EC1B45">
            <w:pPr>
              <w:rPr>
                <w:rFonts w:eastAsia="Times New Roman"/>
              </w:rPr>
            </w:pPr>
            <w:r>
              <w:rPr>
                <w:rFonts w:eastAsia="Times New Roman"/>
              </w:rPr>
              <w:t xml:space="preserve">2% </w:t>
            </w:r>
          </w:p>
        </w:tc>
        <w:tc>
          <w:tcPr>
            <w:tcW w:w="0" w:type="auto"/>
            <w:vAlign w:val="center"/>
            <w:hideMark/>
          </w:tcPr>
          <w:p w14:paraId="33C9386B" w14:textId="77777777" w:rsidR="00EC1B45" w:rsidRDefault="00EC1B45">
            <w:pPr>
              <w:rPr>
                <w:rFonts w:eastAsia="Times New Roman"/>
              </w:rPr>
            </w:pPr>
            <w:r>
              <w:rPr>
                <w:rFonts w:eastAsia="Times New Roman"/>
              </w:rPr>
              <w:t xml:space="preserve">14% </w:t>
            </w:r>
          </w:p>
        </w:tc>
        <w:tc>
          <w:tcPr>
            <w:tcW w:w="0" w:type="auto"/>
            <w:vAlign w:val="center"/>
            <w:hideMark/>
          </w:tcPr>
          <w:p w14:paraId="49863FCE" w14:textId="77777777" w:rsidR="00EC1B45" w:rsidRDefault="00EC1B45">
            <w:pPr>
              <w:rPr>
                <w:rFonts w:eastAsia="Times New Roman"/>
              </w:rPr>
            </w:pPr>
          </w:p>
        </w:tc>
        <w:tc>
          <w:tcPr>
            <w:tcW w:w="0" w:type="auto"/>
            <w:vAlign w:val="center"/>
            <w:hideMark/>
          </w:tcPr>
          <w:p w14:paraId="3E4AA0FF" w14:textId="77777777" w:rsidR="00EC1B45" w:rsidRDefault="00EC1B45">
            <w:pPr>
              <w:rPr>
                <w:rFonts w:eastAsia="Times New Roman"/>
              </w:rPr>
            </w:pPr>
            <w:r>
              <w:rPr>
                <w:rFonts w:eastAsia="Times New Roman"/>
              </w:rPr>
              <w:t xml:space="preserve">16% </w:t>
            </w:r>
          </w:p>
        </w:tc>
        <w:tc>
          <w:tcPr>
            <w:tcW w:w="0" w:type="auto"/>
            <w:vAlign w:val="center"/>
            <w:hideMark/>
          </w:tcPr>
          <w:p w14:paraId="500F2456" w14:textId="77777777" w:rsidR="00EC1B45" w:rsidRDefault="00EC1B45">
            <w:pPr>
              <w:rPr>
                <w:rFonts w:eastAsia="Times New Roman"/>
              </w:rPr>
            </w:pPr>
          </w:p>
        </w:tc>
        <w:tc>
          <w:tcPr>
            <w:tcW w:w="0" w:type="auto"/>
            <w:vAlign w:val="center"/>
            <w:hideMark/>
          </w:tcPr>
          <w:p w14:paraId="6FF1DEF1" w14:textId="77777777" w:rsidR="00EC1B45" w:rsidRDefault="00EC1B45">
            <w:pPr>
              <w:rPr>
                <w:rFonts w:eastAsia="Times New Roman"/>
                <w:sz w:val="20"/>
                <w:szCs w:val="20"/>
              </w:rPr>
            </w:pPr>
          </w:p>
        </w:tc>
        <w:tc>
          <w:tcPr>
            <w:tcW w:w="0" w:type="auto"/>
            <w:vAlign w:val="center"/>
            <w:hideMark/>
          </w:tcPr>
          <w:p w14:paraId="2D02AC60" w14:textId="77777777" w:rsidR="00EC1B45" w:rsidRDefault="00EC1B45">
            <w:pPr>
              <w:rPr>
                <w:rFonts w:eastAsia="Times New Roman"/>
              </w:rPr>
            </w:pPr>
            <w:r>
              <w:rPr>
                <w:rFonts w:eastAsia="Times New Roman"/>
              </w:rPr>
              <w:t xml:space="preserve">1% </w:t>
            </w:r>
          </w:p>
        </w:tc>
        <w:tc>
          <w:tcPr>
            <w:tcW w:w="0" w:type="auto"/>
            <w:vAlign w:val="center"/>
            <w:hideMark/>
          </w:tcPr>
          <w:p w14:paraId="5A9BBD35" w14:textId="77777777" w:rsidR="00EC1B45" w:rsidRDefault="00EC1B45">
            <w:pPr>
              <w:rPr>
                <w:rFonts w:eastAsia="Times New Roman"/>
              </w:rPr>
            </w:pPr>
          </w:p>
        </w:tc>
        <w:tc>
          <w:tcPr>
            <w:tcW w:w="0" w:type="auto"/>
            <w:vAlign w:val="center"/>
            <w:hideMark/>
          </w:tcPr>
          <w:p w14:paraId="23B68E65" w14:textId="77777777" w:rsidR="00EC1B45" w:rsidRDefault="00EC1B45">
            <w:pPr>
              <w:rPr>
                <w:rFonts w:eastAsia="Times New Roman"/>
                <w:sz w:val="20"/>
                <w:szCs w:val="20"/>
              </w:rPr>
            </w:pPr>
          </w:p>
        </w:tc>
        <w:tc>
          <w:tcPr>
            <w:tcW w:w="0" w:type="auto"/>
            <w:vAlign w:val="center"/>
            <w:hideMark/>
          </w:tcPr>
          <w:p w14:paraId="2D818100" w14:textId="77777777" w:rsidR="00EC1B45" w:rsidRDefault="00EC1B45">
            <w:pPr>
              <w:rPr>
                <w:rFonts w:eastAsia="Times New Roman"/>
                <w:sz w:val="20"/>
                <w:szCs w:val="20"/>
              </w:rPr>
            </w:pPr>
          </w:p>
        </w:tc>
        <w:tc>
          <w:tcPr>
            <w:tcW w:w="0" w:type="auto"/>
            <w:vAlign w:val="center"/>
            <w:hideMark/>
          </w:tcPr>
          <w:p w14:paraId="5C3E9B57" w14:textId="77777777" w:rsidR="00EC1B45" w:rsidRDefault="00EC1B45">
            <w:pPr>
              <w:rPr>
                <w:rFonts w:eastAsia="Times New Roman"/>
              </w:rPr>
            </w:pPr>
            <w:r>
              <w:rPr>
                <w:rFonts w:eastAsia="Times New Roman"/>
              </w:rPr>
              <w:t xml:space="preserve">2% </w:t>
            </w:r>
          </w:p>
        </w:tc>
        <w:tc>
          <w:tcPr>
            <w:tcW w:w="0" w:type="auto"/>
            <w:vAlign w:val="center"/>
            <w:hideMark/>
          </w:tcPr>
          <w:p w14:paraId="68DA373D" w14:textId="77777777" w:rsidR="00EC1B45" w:rsidRDefault="00EC1B45">
            <w:pPr>
              <w:rPr>
                <w:rFonts w:eastAsia="Times New Roman"/>
              </w:rPr>
            </w:pPr>
          </w:p>
        </w:tc>
        <w:tc>
          <w:tcPr>
            <w:tcW w:w="0" w:type="auto"/>
            <w:vAlign w:val="center"/>
            <w:hideMark/>
          </w:tcPr>
          <w:p w14:paraId="168608D0" w14:textId="77777777" w:rsidR="00EC1B45" w:rsidRDefault="00EC1B45">
            <w:pPr>
              <w:rPr>
                <w:rFonts w:eastAsia="Times New Roman"/>
              </w:rPr>
            </w:pPr>
            <w:r>
              <w:rPr>
                <w:rFonts w:eastAsia="Times New Roman"/>
              </w:rPr>
              <w:t xml:space="preserve">100% </w:t>
            </w:r>
          </w:p>
        </w:tc>
      </w:tr>
      <w:tr w:rsidR="00EC1B45" w14:paraId="0512E22D" w14:textId="77777777">
        <w:trPr>
          <w:divId w:val="1069692521"/>
          <w:tblCellSpacing w:w="15" w:type="dxa"/>
        </w:trPr>
        <w:tc>
          <w:tcPr>
            <w:tcW w:w="0" w:type="auto"/>
            <w:vAlign w:val="center"/>
            <w:hideMark/>
          </w:tcPr>
          <w:p w14:paraId="18E354CE" w14:textId="77777777" w:rsidR="00EC1B45" w:rsidRDefault="00EC1B45">
            <w:pPr>
              <w:rPr>
                <w:rFonts w:eastAsia="Times New Roman"/>
              </w:rPr>
            </w:pPr>
            <w:r>
              <w:rPr>
                <w:rFonts w:eastAsia="Times New Roman"/>
              </w:rPr>
              <w:t xml:space="preserve">Dawson </w:t>
            </w:r>
          </w:p>
        </w:tc>
        <w:tc>
          <w:tcPr>
            <w:tcW w:w="0" w:type="auto"/>
            <w:vAlign w:val="center"/>
            <w:hideMark/>
          </w:tcPr>
          <w:p w14:paraId="64393362" w14:textId="77777777" w:rsidR="00EC1B45" w:rsidRDefault="00EC1B45">
            <w:pPr>
              <w:rPr>
                <w:rFonts w:eastAsia="Times New Roman"/>
              </w:rPr>
            </w:pPr>
          </w:p>
        </w:tc>
        <w:tc>
          <w:tcPr>
            <w:tcW w:w="0" w:type="auto"/>
            <w:vAlign w:val="center"/>
            <w:hideMark/>
          </w:tcPr>
          <w:p w14:paraId="01751A8F" w14:textId="77777777" w:rsidR="00EC1B45" w:rsidRDefault="00EC1B45">
            <w:pPr>
              <w:rPr>
                <w:rFonts w:eastAsia="Times New Roman"/>
                <w:sz w:val="20"/>
                <w:szCs w:val="20"/>
              </w:rPr>
            </w:pPr>
          </w:p>
        </w:tc>
        <w:tc>
          <w:tcPr>
            <w:tcW w:w="0" w:type="auto"/>
            <w:vAlign w:val="center"/>
            <w:hideMark/>
          </w:tcPr>
          <w:p w14:paraId="04889F45" w14:textId="77777777" w:rsidR="00EC1B45" w:rsidRDefault="00EC1B45">
            <w:pPr>
              <w:rPr>
                <w:rFonts w:eastAsia="Times New Roman"/>
                <w:sz w:val="20"/>
                <w:szCs w:val="20"/>
              </w:rPr>
            </w:pPr>
          </w:p>
        </w:tc>
        <w:tc>
          <w:tcPr>
            <w:tcW w:w="0" w:type="auto"/>
            <w:vAlign w:val="center"/>
            <w:hideMark/>
          </w:tcPr>
          <w:p w14:paraId="0852B9D7" w14:textId="77777777" w:rsidR="00EC1B45" w:rsidRDefault="00EC1B45">
            <w:pPr>
              <w:rPr>
                <w:rFonts w:eastAsia="Times New Roman"/>
              </w:rPr>
            </w:pPr>
            <w:r>
              <w:rPr>
                <w:rFonts w:eastAsia="Times New Roman"/>
              </w:rPr>
              <w:t xml:space="preserve">4% </w:t>
            </w:r>
          </w:p>
        </w:tc>
        <w:tc>
          <w:tcPr>
            <w:tcW w:w="0" w:type="auto"/>
            <w:vAlign w:val="center"/>
            <w:hideMark/>
          </w:tcPr>
          <w:p w14:paraId="68B02CAD" w14:textId="77777777" w:rsidR="00EC1B45" w:rsidRDefault="00EC1B45">
            <w:pPr>
              <w:rPr>
                <w:rFonts w:eastAsia="Times New Roman"/>
              </w:rPr>
            </w:pPr>
          </w:p>
        </w:tc>
        <w:tc>
          <w:tcPr>
            <w:tcW w:w="0" w:type="auto"/>
            <w:vAlign w:val="center"/>
            <w:hideMark/>
          </w:tcPr>
          <w:p w14:paraId="49AED2ED" w14:textId="77777777" w:rsidR="00EC1B45" w:rsidRDefault="00EC1B45">
            <w:pPr>
              <w:rPr>
                <w:rFonts w:eastAsia="Times New Roman"/>
              </w:rPr>
            </w:pPr>
            <w:r>
              <w:rPr>
                <w:rFonts w:eastAsia="Times New Roman"/>
              </w:rPr>
              <w:t xml:space="preserve">3% </w:t>
            </w:r>
          </w:p>
        </w:tc>
        <w:tc>
          <w:tcPr>
            <w:tcW w:w="0" w:type="auto"/>
            <w:vAlign w:val="center"/>
            <w:hideMark/>
          </w:tcPr>
          <w:p w14:paraId="52DEB799" w14:textId="77777777" w:rsidR="00EC1B45" w:rsidRDefault="00EC1B45">
            <w:pPr>
              <w:rPr>
                <w:rFonts w:eastAsia="Times New Roman"/>
              </w:rPr>
            </w:pPr>
          </w:p>
        </w:tc>
        <w:tc>
          <w:tcPr>
            <w:tcW w:w="0" w:type="auto"/>
            <w:vAlign w:val="center"/>
            <w:hideMark/>
          </w:tcPr>
          <w:p w14:paraId="453638D5" w14:textId="77777777" w:rsidR="00EC1B45" w:rsidRDefault="00EC1B45">
            <w:pPr>
              <w:rPr>
                <w:rFonts w:eastAsia="Times New Roman"/>
              </w:rPr>
            </w:pPr>
            <w:r>
              <w:rPr>
                <w:rFonts w:eastAsia="Times New Roman"/>
              </w:rPr>
              <w:t xml:space="preserve">43% </w:t>
            </w:r>
          </w:p>
        </w:tc>
        <w:tc>
          <w:tcPr>
            <w:tcW w:w="0" w:type="auto"/>
            <w:vAlign w:val="center"/>
            <w:hideMark/>
          </w:tcPr>
          <w:p w14:paraId="4C2F0B76" w14:textId="77777777" w:rsidR="00EC1B45" w:rsidRDefault="00EC1B45">
            <w:pPr>
              <w:rPr>
                <w:rFonts w:eastAsia="Times New Roman"/>
              </w:rPr>
            </w:pPr>
            <w:r>
              <w:rPr>
                <w:rFonts w:eastAsia="Times New Roman"/>
              </w:rPr>
              <w:t xml:space="preserve">2% </w:t>
            </w:r>
          </w:p>
        </w:tc>
        <w:tc>
          <w:tcPr>
            <w:tcW w:w="0" w:type="auto"/>
            <w:vAlign w:val="center"/>
            <w:hideMark/>
          </w:tcPr>
          <w:p w14:paraId="43D77DAA" w14:textId="77777777" w:rsidR="00EC1B45" w:rsidRDefault="00EC1B45">
            <w:pPr>
              <w:rPr>
                <w:rFonts w:eastAsia="Times New Roman"/>
              </w:rPr>
            </w:pPr>
          </w:p>
        </w:tc>
        <w:tc>
          <w:tcPr>
            <w:tcW w:w="0" w:type="auto"/>
            <w:vAlign w:val="center"/>
            <w:hideMark/>
          </w:tcPr>
          <w:p w14:paraId="3CFCCDC2" w14:textId="77777777" w:rsidR="00EC1B45" w:rsidRDefault="00EC1B45">
            <w:pPr>
              <w:rPr>
                <w:rFonts w:eastAsia="Times New Roman"/>
                <w:sz w:val="20"/>
                <w:szCs w:val="20"/>
              </w:rPr>
            </w:pPr>
          </w:p>
        </w:tc>
        <w:tc>
          <w:tcPr>
            <w:tcW w:w="0" w:type="auto"/>
            <w:vAlign w:val="center"/>
            <w:hideMark/>
          </w:tcPr>
          <w:p w14:paraId="496E4DA3" w14:textId="77777777" w:rsidR="00EC1B45" w:rsidRDefault="00EC1B45">
            <w:pPr>
              <w:rPr>
                <w:rFonts w:eastAsia="Times New Roman"/>
              </w:rPr>
            </w:pPr>
            <w:r>
              <w:rPr>
                <w:rFonts w:eastAsia="Times New Roman"/>
              </w:rPr>
              <w:t xml:space="preserve">18% </w:t>
            </w:r>
          </w:p>
        </w:tc>
        <w:tc>
          <w:tcPr>
            <w:tcW w:w="0" w:type="auto"/>
            <w:vAlign w:val="center"/>
            <w:hideMark/>
          </w:tcPr>
          <w:p w14:paraId="27A54EF7" w14:textId="77777777" w:rsidR="00EC1B45" w:rsidRDefault="00EC1B45">
            <w:pPr>
              <w:rPr>
                <w:rFonts w:eastAsia="Times New Roman"/>
              </w:rPr>
            </w:pPr>
            <w:r>
              <w:rPr>
                <w:rFonts w:eastAsia="Times New Roman"/>
              </w:rPr>
              <w:t xml:space="preserve">10% </w:t>
            </w:r>
          </w:p>
        </w:tc>
        <w:tc>
          <w:tcPr>
            <w:tcW w:w="0" w:type="auto"/>
            <w:vAlign w:val="center"/>
            <w:hideMark/>
          </w:tcPr>
          <w:p w14:paraId="0BD33107" w14:textId="77777777" w:rsidR="00EC1B45" w:rsidRDefault="00EC1B45">
            <w:pPr>
              <w:rPr>
                <w:rFonts w:eastAsia="Times New Roman"/>
              </w:rPr>
            </w:pPr>
            <w:r>
              <w:rPr>
                <w:rFonts w:eastAsia="Times New Roman"/>
              </w:rPr>
              <w:t xml:space="preserve">6% </w:t>
            </w:r>
          </w:p>
        </w:tc>
        <w:tc>
          <w:tcPr>
            <w:tcW w:w="0" w:type="auto"/>
            <w:vAlign w:val="center"/>
            <w:hideMark/>
          </w:tcPr>
          <w:p w14:paraId="400C7E1C" w14:textId="77777777" w:rsidR="00EC1B45" w:rsidRDefault="00EC1B45">
            <w:pPr>
              <w:rPr>
                <w:rFonts w:eastAsia="Times New Roman"/>
              </w:rPr>
            </w:pPr>
            <w:r>
              <w:rPr>
                <w:rFonts w:eastAsia="Times New Roman"/>
              </w:rPr>
              <w:t xml:space="preserve">13% </w:t>
            </w:r>
          </w:p>
        </w:tc>
        <w:tc>
          <w:tcPr>
            <w:tcW w:w="0" w:type="auto"/>
            <w:vAlign w:val="center"/>
            <w:hideMark/>
          </w:tcPr>
          <w:p w14:paraId="3A4EC43A" w14:textId="77777777" w:rsidR="00EC1B45" w:rsidRDefault="00EC1B45">
            <w:pPr>
              <w:rPr>
                <w:rFonts w:eastAsia="Times New Roman"/>
              </w:rPr>
            </w:pPr>
          </w:p>
        </w:tc>
        <w:tc>
          <w:tcPr>
            <w:tcW w:w="0" w:type="auto"/>
            <w:vAlign w:val="center"/>
            <w:hideMark/>
          </w:tcPr>
          <w:p w14:paraId="7ACAA68E" w14:textId="77777777" w:rsidR="00EC1B45" w:rsidRDefault="00EC1B45">
            <w:pPr>
              <w:rPr>
                <w:rFonts w:eastAsia="Times New Roman"/>
                <w:sz w:val="20"/>
                <w:szCs w:val="20"/>
              </w:rPr>
            </w:pPr>
          </w:p>
        </w:tc>
        <w:tc>
          <w:tcPr>
            <w:tcW w:w="0" w:type="auto"/>
            <w:vAlign w:val="center"/>
            <w:hideMark/>
          </w:tcPr>
          <w:p w14:paraId="4B648C59" w14:textId="77777777" w:rsidR="00EC1B45" w:rsidRDefault="00EC1B45">
            <w:pPr>
              <w:rPr>
                <w:rFonts w:eastAsia="Times New Roman"/>
                <w:sz w:val="20"/>
                <w:szCs w:val="20"/>
              </w:rPr>
            </w:pPr>
          </w:p>
        </w:tc>
        <w:tc>
          <w:tcPr>
            <w:tcW w:w="0" w:type="auto"/>
            <w:vAlign w:val="center"/>
            <w:hideMark/>
          </w:tcPr>
          <w:p w14:paraId="6B69086C" w14:textId="77777777" w:rsidR="00EC1B45" w:rsidRDefault="00EC1B45">
            <w:pPr>
              <w:rPr>
                <w:rFonts w:eastAsia="Times New Roman"/>
                <w:sz w:val="20"/>
                <w:szCs w:val="20"/>
              </w:rPr>
            </w:pPr>
          </w:p>
        </w:tc>
        <w:tc>
          <w:tcPr>
            <w:tcW w:w="0" w:type="auto"/>
            <w:vAlign w:val="center"/>
            <w:hideMark/>
          </w:tcPr>
          <w:p w14:paraId="37750C20" w14:textId="77777777" w:rsidR="00EC1B45" w:rsidRDefault="00EC1B45">
            <w:pPr>
              <w:rPr>
                <w:rFonts w:eastAsia="Times New Roman"/>
                <w:sz w:val="20"/>
                <w:szCs w:val="20"/>
              </w:rPr>
            </w:pPr>
          </w:p>
        </w:tc>
        <w:tc>
          <w:tcPr>
            <w:tcW w:w="0" w:type="auto"/>
            <w:vAlign w:val="center"/>
            <w:hideMark/>
          </w:tcPr>
          <w:p w14:paraId="205EE8E4" w14:textId="77777777" w:rsidR="00EC1B45" w:rsidRDefault="00EC1B45">
            <w:pPr>
              <w:rPr>
                <w:rFonts w:eastAsia="Times New Roman"/>
                <w:sz w:val="20"/>
                <w:szCs w:val="20"/>
              </w:rPr>
            </w:pPr>
          </w:p>
        </w:tc>
        <w:tc>
          <w:tcPr>
            <w:tcW w:w="0" w:type="auto"/>
            <w:vAlign w:val="center"/>
            <w:hideMark/>
          </w:tcPr>
          <w:p w14:paraId="74192E51" w14:textId="77777777" w:rsidR="00EC1B45" w:rsidRDefault="00EC1B45">
            <w:pPr>
              <w:rPr>
                <w:rFonts w:eastAsia="Times New Roman"/>
              </w:rPr>
            </w:pPr>
            <w:r>
              <w:rPr>
                <w:rFonts w:eastAsia="Times New Roman"/>
              </w:rPr>
              <w:t xml:space="preserve">100% </w:t>
            </w:r>
          </w:p>
        </w:tc>
      </w:tr>
      <w:tr w:rsidR="00EC1B45" w14:paraId="07CF4149" w14:textId="77777777">
        <w:trPr>
          <w:divId w:val="1069692521"/>
          <w:tblCellSpacing w:w="15" w:type="dxa"/>
        </w:trPr>
        <w:tc>
          <w:tcPr>
            <w:tcW w:w="0" w:type="auto"/>
            <w:vAlign w:val="center"/>
            <w:hideMark/>
          </w:tcPr>
          <w:p w14:paraId="407B787E" w14:textId="77777777" w:rsidR="00EC1B45" w:rsidRDefault="00EC1B45">
            <w:pPr>
              <w:rPr>
                <w:rFonts w:eastAsia="Times New Roman"/>
              </w:rPr>
            </w:pPr>
            <w:r>
              <w:rPr>
                <w:rFonts w:eastAsia="Times New Roman"/>
              </w:rPr>
              <w:t xml:space="preserve">DeKalb </w:t>
            </w:r>
          </w:p>
        </w:tc>
        <w:tc>
          <w:tcPr>
            <w:tcW w:w="0" w:type="auto"/>
            <w:vAlign w:val="center"/>
            <w:hideMark/>
          </w:tcPr>
          <w:p w14:paraId="5BCA50B0" w14:textId="77777777" w:rsidR="00EC1B45" w:rsidRDefault="00EC1B45">
            <w:pPr>
              <w:rPr>
                <w:rFonts w:eastAsia="Times New Roman"/>
              </w:rPr>
            </w:pPr>
          </w:p>
        </w:tc>
        <w:tc>
          <w:tcPr>
            <w:tcW w:w="0" w:type="auto"/>
            <w:vAlign w:val="center"/>
            <w:hideMark/>
          </w:tcPr>
          <w:p w14:paraId="7B8664BF" w14:textId="77777777" w:rsidR="00EC1B45" w:rsidRDefault="00EC1B45">
            <w:pPr>
              <w:rPr>
                <w:rFonts w:eastAsia="Times New Roman"/>
                <w:sz w:val="20"/>
                <w:szCs w:val="20"/>
              </w:rPr>
            </w:pPr>
          </w:p>
        </w:tc>
        <w:tc>
          <w:tcPr>
            <w:tcW w:w="0" w:type="auto"/>
            <w:vAlign w:val="center"/>
            <w:hideMark/>
          </w:tcPr>
          <w:p w14:paraId="6DD3FA68" w14:textId="77777777" w:rsidR="00EC1B45" w:rsidRDefault="00EC1B45">
            <w:pPr>
              <w:rPr>
                <w:rFonts w:eastAsia="Times New Roman"/>
                <w:sz w:val="20"/>
                <w:szCs w:val="20"/>
              </w:rPr>
            </w:pPr>
          </w:p>
        </w:tc>
        <w:tc>
          <w:tcPr>
            <w:tcW w:w="0" w:type="auto"/>
            <w:vAlign w:val="center"/>
            <w:hideMark/>
          </w:tcPr>
          <w:p w14:paraId="783A4DE8" w14:textId="77777777" w:rsidR="00EC1B45" w:rsidRDefault="00EC1B45">
            <w:pPr>
              <w:rPr>
                <w:rFonts w:eastAsia="Times New Roman"/>
                <w:sz w:val="20"/>
                <w:szCs w:val="20"/>
              </w:rPr>
            </w:pPr>
          </w:p>
        </w:tc>
        <w:tc>
          <w:tcPr>
            <w:tcW w:w="0" w:type="auto"/>
            <w:vAlign w:val="center"/>
            <w:hideMark/>
          </w:tcPr>
          <w:p w14:paraId="6FCBAD4C" w14:textId="77777777" w:rsidR="00EC1B45" w:rsidRDefault="00EC1B45">
            <w:pPr>
              <w:rPr>
                <w:rFonts w:eastAsia="Times New Roman"/>
              </w:rPr>
            </w:pPr>
            <w:r>
              <w:rPr>
                <w:rFonts w:eastAsia="Times New Roman"/>
              </w:rPr>
              <w:t xml:space="preserve">5% </w:t>
            </w:r>
          </w:p>
        </w:tc>
        <w:tc>
          <w:tcPr>
            <w:tcW w:w="0" w:type="auto"/>
            <w:vAlign w:val="center"/>
            <w:hideMark/>
          </w:tcPr>
          <w:p w14:paraId="73C42BBA" w14:textId="77777777" w:rsidR="00EC1B45" w:rsidRDefault="00EC1B45">
            <w:pPr>
              <w:rPr>
                <w:rFonts w:eastAsia="Times New Roman"/>
              </w:rPr>
            </w:pPr>
            <w:r>
              <w:rPr>
                <w:rFonts w:eastAsia="Times New Roman"/>
              </w:rPr>
              <w:t xml:space="preserve">4% </w:t>
            </w:r>
          </w:p>
        </w:tc>
        <w:tc>
          <w:tcPr>
            <w:tcW w:w="0" w:type="auto"/>
            <w:vAlign w:val="center"/>
            <w:hideMark/>
          </w:tcPr>
          <w:p w14:paraId="47CE66CC" w14:textId="77777777" w:rsidR="00EC1B45" w:rsidRDefault="00EC1B45">
            <w:pPr>
              <w:rPr>
                <w:rFonts w:eastAsia="Times New Roman"/>
              </w:rPr>
            </w:pPr>
          </w:p>
        </w:tc>
        <w:tc>
          <w:tcPr>
            <w:tcW w:w="0" w:type="auto"/>
            <w:vAlign w:val="center"/>
            <w:hideMark/>
          </w:tcPr>
          <w:p w14:paraId="544A6D0F" w14:textId="77777777" w:rsidR="00EC1B45" w:rsidRDefault="00EC1B45">
            <w:pPr>
              <w:rPr>
                <w:rFonts w:eastAsia="Times New Roman"/>
                <w:sz w:val="20"/>
                <w:szCs w:val="20"/>
              </w:rPr>
            </w:pPr>
          </w:p>
        </w:tc>
        <w:tc>
          <w:tcPr>
            <w:tcW w:w="0" w:type="auto"/>
            <w:vAlign w:val="center"/>
            <w:hideMark/>
          </w:tcPr>
          <w:p w14:paraId="4646C731" w14:textId="77777777" w:rsidR="00EC1B45" w:rsidRDefault="00EC1B45">
            <w:pPr>
              <w:rPr>
                <w:rFonts w:eastAsia="Times New Roman"/>
              </w:rPr>
            </w:pPr>
            <w:r>
              <w:rPr>
                <w:rFonts w:eastAsia="Times New Roman"/>
              </w:rPr>
              <w:t xml:space="preserve">44% </w:t>
            </w:r>
          </w:p>
        </w:tc>
        <w:tc>
          <w:tcPr>
            <w:tcW w:w="0" w:type="auto"/>
            <w:vAlign w:val="center"/>
            <w:hideMark/>
          </w:tcPr>
          <w:p w14:paraId="24548E7A" w14:textId="77777777" w:rsidR="00EC1B45" w:rsidRDefault="00EC1B45">
            <w:pPr>
              <w:rPr>
                <w:rFonts w:eastAsia="Times New Roman"/>
              </w:rPr>
            </w:pPr>
          </w:p>
        </w:tc>
        <w:tc>
          <w:tcPr>
            <w:tcW w:w="0" w:type="auto"/>
            <w:vAlign w:val="center"/>
            <w:hideMark/>
          </w:tcPr>
          <w:p w14:paraId="5AEA9278" w14:textId="77777777" w:rsidR="00EC1B45" w:rsidRDefault="00EC1B45">
            <w:pPr>
              <w:rPr>
                <w:rFonts w:eastAsia="Times New Roman"/>
                <w:sz w:val="20"/>
                <w:szCs w:val="20"/>
              </w:rPr>
            </w:pPr>
          </w:p>
        </w:tc>
        <w:tc>
          <w:tcPr>
            <w:tcW w:w="0" w:type="auto"/>
            <w:vAlign w:val="center"/>
            <w:hideMark/>
          </w:tcPr>
          <w:p w14:paraId="7401EF9D" w14:textId="77777777" w:rsidR="00EC1B45" w:rsidRDefault="00EC1B45">
            <w:pPr>
              <w:rPr>
                <w:rFonts w:eastAsia="Times New Roman"/>
                <w:sz w:val="20"/>
                <w:szCs w:val="20"/>
              </w:rPr>
            </w:pPr>
          </w:p>
        </w:tc>
        <w:tc>
          <w:tcPr>
            <w:tcW w:w="0" w:type="auto"/>
            <w:vAlign w:val="center"/>
            <w:hideMark/>
          </w:tcPr>
          <w:p w14:paraId="09525B11" w14:textId="77777777" w:rsidR="00EC1B45" w:rsidRDefault="00EC1B45">
            <w:pPr>
              <w:rPr>
                <w:rFonts w:eastAsia="Times New Roman"/>
              </w:rPr>
            </w:pPr>
            <w:r>
              <w:rPr>
                <w:rFonts w:eastAsia="Times New Roman"/>
              </w:rPr>
              <w:t xml:space="preserve">39% </w:t>
            </w:r>
          </w:p>
        </w:tc>
        <w:tc>
          <w:tcPr>
            <w:tcW w:w="0" w:type="auto"/>
            <w:vAlign w:val="center"/>
            <w:hideMark/>
          </w:tcPr>
          <w:p w14:paraId="377C468F" w14:textId="77777777" w:rsidR="00EC1B45" w:rsidRDefault="00EC1B45">
            <w:pPr>
              <w:rPr>
                <w:rFonts w:eastAsia="Times New Roman"/>
              </w:rPr>
            </w:pPr>
            <w:r>
              <w:rPr>
                <w:rFonts w:eastAsia="Times New Roman"/>
              </w:rPr>
              <w:t xml:space="preserve">5% </w:t>
            </w:r>
          </w:p>
        </w:tc>
        <w:tc>
          <w:tcPr>
            <w:tcW w:w="0" w:type="auto"/>
            <w:vAlign w:val="center"/>
            <w:hideMark/>
          </w:tcPr>
          <w:p w14:paraId="35ABBC4F" w14:textId="77777777" w:rsidR="00EC1B45" w:rsidRDefault="00EC1B45">
            <w:pPr>
              <w:rPr>
                <w:rFonts w:eastAsia="Times New Roman"/>
              </w:rPr>
            </w:pPr>
          </w:p>
        </w:tc>
        <w:tc>
          <w:tcPr>
            <w:tcW w:w="0" w:type="auto"/>
            <w:vAlign w:val="center"/>
            <w:hideMark/>
          </w:tcPr>
          <w:p w14:paraId="1863ECCE" w14:textId="77777777" w:rsidR="00EC1B45" w:rsidRDefault="00EC1B45">
            <w:pPr>
              <w:rPr>
                <w:rFonts w:eastAsia="Times New Roman"/>
              </w:rPr>
            </w:pPr>
            <w:r>
              <w:rPr>
                <w:rFonts w:eastAsia="Times New Roman"/>
              </w:rPr>
              <w:t xml:space="preserve">1% </w:t>
            </w:r>
          </w:p>
        </w:tc>
        <w:tc>
          <w:tcPr>
            <w:tcW w:w="0" w:type="auto"/>
            <w:vAlign w:val="center"/>
            <w:hideMark/>
          </w:tcPr>
          <w:p w14:paraId="4C8066F6" w14:textId="77777777" w:rsidR="00EC1B45" w:rsidRDefault="00EC1B45">
            <w:pPr>
              <w:rPr>
                <w:rFonts w:eastAsia="Times New Roman"/>
              </w:rPr>
            </w:pPr>
          </w:p>
        </w:tc>
        <w:tc>
          <w:tcPr>
            <w:tcW w:w="0" w:type="auto"/>
            <w:vAlign w:val="center"/>
            <w:hideMark/>
          </w:tcPr>
          <w:p w14:paraId="74FADA2F" w14:textId="77777777" w:rsidR="00EC1B45" w:rsidRDefault="00EC1B45">
            <w:pPr>
              <w:rPr>
                <w:rFonts w:eastAsia="Times New Roman"/>
                <w:sz w:val="20"/>
                <w:szCs w:val="20"/>
              </w:rPr>
            </w:pPr>
          </w:p>
        </w:tc>
        <w:tc>
          <w:tcPr>
            <w:tcW w:w="0" w:type="auto"/>
            <w:vAlign w:val="center"/>
            <w:hideMark/>
          </w:tcPr>
          <w:p w14:paraId="56912FB7" w14:textId="77777777" w:rsidR="00EC1B45" w:rsidRDefault="00EC1B45">
            <w:pPr>
              <w:rPr>
                <w:rFonts w:eastAsia="Times New Roman"/>
              </w:rPr>
            </w:pPr>
            <w:r>
              <w:rPr>
                <w:rFonts w:eastAsia="Times New Roman"/>
              </w:rPr>
              <w:t xml:space="preserve">1% </w:t>
            </w:r>
          </w:p>
        </w:tc>
        <w:tc>
          <w:tcPr>
            <w:tcW w:w="0" w:type="auto"/>
            <w:vAlign w:val="center"/>
            <w:hideMark/>
          </w:tcPr>
          <w:p w14:paraId="1AE05606" w14:textId="77777777" w:rsidR="00EC1B45" w:rsidRDefault="00EC1B45">
            <w:pPr>
              <w:rPr>
                <w:rFonts w:eastAsia="Times New Roman"/>
              </w:rPr>
            </w:pPr>
          </w:p>
        </w:tc>
        <w:tc>
          <w:tcPr>
            <w:tcW w:w="0" w:type="auto"/>
            <w:vAlign w:val="center"/>
            <w:hideMark/>
          </w:tcPr>
          <w:p w14:paraId="2B50F627" w14:textId="77777777" w:rsidR="00EC1B45" w:rsidRDefault="00EC1B45">
            <w:pPr>
              <w:rPr>
                <w:rFonts w:eastAsia="Times New Roman"/>
                <w:sz w:val="20"/>
                <w:szCs w:val="20"/>
              </w:rPr>
            </w:pPr>
          </w:p>
        </w:tc>
        <w:tc>
          <w:tcPr>
            <w:tcW w:w="0" w:type="auto"/>
            <w:vAlign w:val="center"/>
            <w:hideMark/>
          </w:tcPr>
          <w:p w14:paraId="5C000511" w14:textId="77777777" w:rsidR="00EC1B45" w:rsidRDefault="00EC1B45">
            <w:pPr>
              <w:rPr>
                <w:rFonts w:eastAsia="Times New Roman"/>
              </w:rPr>
            </w:pPr>
            <w:r>
              <w:rPr>
                <w:rFonts w:eastAsia="Times New Roman"/>
              </w:rPr>
              <w:t xml:space="preserve">100% </w:t>
            </w:r>
          </w:p>
        </w:tc>
      </w:tr>
      <w:tr w:rsidR="00EC1B45" w14:paraId="35718BB3" w14:textId="77777777">
        <w:trPr>
          <w:divId w:val="1069692521"/>
          <w:tblCellSpacing w:w="15" w:type="dxa"/>
        </w:trPr>
        <w:tc>
          <w:tcPr>
            <w:tcW w:w="0" w:type="auto"/>
            <w:vAlign w:val="center"/>
            <w:hideMark/>
          </w:tcPr>
          <w:p w14:paraId="35083469" w14:textId="77777777" w:rsidR="00EC1B45" w:rsidRDefault="00EC1B45">
            <w:pPr>
              <w:rPr>
                <w:rFonts w:eastAsia="Times New Roman"/>
              </w:rPr>
            </w:pPr>
            <w:r>
              <w:rPr>
                <w:rFonts w:eastAsia="Times New Roman"/>
              </w:rPr>
              <w:t xml:space="preserve">Douglas </w:t>
            </w:r>
          </w:p>
        </w:tc>
        <w:tc>
          <w:tcPr>
            <w:tcW w:w="0" w:type="auto"/>
            <w:vAlign w:val="center"/>
            <w:hideMark/>
          </w:tcPr>
          <w:p w14:paraId="16CF5E0A" w14:textId="77777777" w:rsidR="00EC1B45" w:rsidRDefault="00EC1B45">
            <w:pPr>
              <w:rPr>
                <w:rFonts w:eastAsia="Times New Roman"/>
              </w:rPr>
            </w:pPr>
          </w:p>
        </w:tc>
        <w:tc>
          <w:tcPr>
            <w:tcW w:w="0" w:type="auto"/>
            <w:vAlign w:val="center"/>
            <w:hideMark/>
          </w:tcPr>
          <w:p w14:paraId="2C575A75" w14:textId="77777777" w:rsidR="00EC1B45" w:rsidRDefault="00EC1B45">
            <w:pPr>
              <w:rPr>
                <w:rFonts w:eastAsia="Times New Roman"/>
                <w:sz w:val="20"/>
                <w:szCs w:val="20"/>
              </w:rPr>
            </w:pPr>
          </w:p>
        </w:tc>
        <w:tc>
          <w:tcPr>
            <w:tcW w:w="0" w:type="auto"/>
            <w:vAlign w:val="center"/>
            <w:hideMark/>
          </w:tcPr>
          <w:p w14:paraId="2E361684" w14:textId="77777777" w:rsidR="00EC1B45" w:rsidRDefault="00EC1B45">
            <w:pPr>
              <w:rPr>
                <w:rFonts w:eastAsia="Times New Roman"/>
              </w:rPr>
            </w:pPr>
            <w:r>
              <w:rPr>
                <w:rFonts w:eastAsia="Times New Roman"/>
              </w:rPr>
              <w:t xml:space="preserve">6% </w:t>
            </w:r>
          </w:p>
        </w:tc>
        <w:tc>
          <w:tcPr>
            <w:tcW w:w="0" w:type="auto"/>
            <w:vAlign w:val="center"/>
            <w:hideMark/>
          </w:tcPr>
          <w:p w14:paraId="6C0AA1E3" w14:textId="77777777" w:rsidR="00EC1B45" w:rsidRDefault="00EC1B45">
            <w:pPr>
              <w:rPr>
                <w:rFonts w:eastAsia="Times New Roman"/>
              </w:rPr>
            </w:pPr>
          </w:p>
        </w:tc>
        <w:tc>
          <w:tcPr>
            <w:tcW w:w="0" w:type="auto"/>
            <w:vAlign w:val="center"/>
            <w:hideMark/>
          </w:tcPr>
          <w:p w14:paraId="6EF17CCB" w14:textId="77777777" w:rsidR="00EC1B45" w:rsidRDefault="00EC1B45">
            <w:pPr>
              <w:rPr>
                <w:rFonts w:eastAsia="Times New Roman"/>
              </w:rPr>
            </w:pPr>
            <w:r>
              <w:rPr>
                <w:rFonts w:eastAsia="Times New Roman"/>
              </w:rPr>
              <w:t xml:space="preserve">4% </w:t>
            </w:r>
          </w:p>
        </w:tc>
        <w:tc>
          <w:tcPr>
            <w:tcW w:w="0" w:type="auto"/>
            <w:vAlign w:val="center"/>
            <w:hideMark/>
          </w:tcPr>
          <w:p w14:paraId="414D7759" w14:textId="77777777" w:rsidR="00EC1B45" w:rsidRDefault="00EC1B45">
            <w:pPr>
              <w:rPr>
                <w:rFonts w:eastAsia="Times New Roman"/>
              </w:rPr>
            </w:pPr>
            <w:r>
              <w:rPr>
                <w:rFonts w:eastAsia="Times New Roman"/>
              </w:rPr>
              <w:t xml:space="preserve">15% </w:t>
            </w:r>
          </w:p>
        </w:tc>
        <w:tc>
          <w:tcPr>
            <w:tcW w:w="0" w:type="auto"/>
            <w:vAlign w:val="center"/>
            <w:hideMark/>
          </w:tcPr>
          <w:p w14:paraId="53E8780F" w14:textId="77777777" w:rsidR="00EC1B45" w:rsidRDefault="00EC1B45">
            <w:pPr>
              <w:rPr>
                <w:rFonts w:eastAsia="Times New Roman"/>
              </w:rPr>
            </w:pPr>
            <w:r>
              <w:rPr>
                <w:rFonts w:eastAsia="Times New Roman"/>
              </w:rPr>
              <w:t xml:space="preserve">1% </w:t>
            </w:r>
          </w:p>
        </w:tc>
        <w:tc>
          <w:tcPr>
            <w:tcW w:w="0" w:type="auto"/>
            <w:vAlign w:val="center"/>
            <w:hideMark/>
          </w:tcPr>
          <w:p w14:paraId="1852B26A" w14:textId="77777777" w:rsidR="00EC1B45" w:rsidRDefault="00EC1B45">
            <w:pPr>
              <w:rPr>
                <w:rFonts w:eastAsia="Times New Roman"/>
              </w:rPr>
            </w:pPr>
          </w:p>
        </w:tc>
        <w:tc>
          <w:tcPr>
            <w:tcW w:w="0" w:type="auto"/>
            <w:vAlign w:val="center"/>
            <w:hideMark/>
          </w:tcPr>
          <w:p w14:paraId="3793539E" w14:textId="77777777" w:rsidR="00EC1B45" w:rsidRDefault="00EC1B45">
            <w:pPr>
              <w:rPr>
                <w:rFonts w:eastAsia="Times New Roman"/>
              </w:rPr>
            </w:pPr>
            <w:r>
              <w:rPr>
                <w:rFonts w:eastAsia="Times New Roman"/>
              </w:rPr>
              <w:t xml:space="preserve">6% </w:t>
            </w:r>
          </w:p>
        </w:tc>
        <w:tc>
          <w:tcPr>
            <w:tcW w:w="0" w:type="auto"/>
            <w:vAlign w:val="center"/>
            <w:hideMark/>
          </w:tcPr>
          <w:p w14:paraId="29FB9656" w14:textId="77777777" w:rsidR="00EC1B45" w:rsidRDefault="00EC1B45">
            <w:pPr>
              <w:rPr>
                <w:rFonts w:eastAsia="Times New Roman"/>
              </w:rPr>
            </w:pPr>
            <w:r>
              <w:rPr>
                <w:rFonts w:eastAsia="Times New Roman"/>
              </w:rPr>
              <w:t xml:space="preserve">34% </w:t>
            </w:r>
          </w:p>
        </w:tc>
        <w:tc>
          <w:tcPr>
            <w:tcW w:w="0" w:type="auto"/>
            <w:vAlign w:val="center"/>
            <w:hideMark/>
          </w:tcPr>
          <w:p w14:paraId="33C33517" w14:textId="77777777" w:rsidR="00EC1B45" w:rsidRDefault="00EC1B45">
            <w:pPr>
              <w:rPr>
                <w:rFonts w:eastAsia="Times New Roman"/>
              </w:rPr>
            </w:pPr>
            <w:r>
              <w:rPr>
                <w:rFonts w:eastAsia="Times New Roman"/>
              </w:rPr>
              <w:t xml:space="preserve">1% </w:t>
            </w:r>
          </w:p>
        </w:tc>
        <w:tc>
          <w:tcPr>
            <w:tcW w:w="0" w:type="auto"/>
            <w:vAlign w:val="center"/>
            <w:hideMark/>
          </w:tcPr>
          <w:p w14:paraId="62D870A5" w14:textId="77777777" w:rsidR="00EC1B45" w:rsidRDefault="00EC1B45">
            <w:pPr>
              <w:rPr>
                <w:rFonts w:eastAsia="Times New Roman"/>
              </w:rPr>
            </w:pPr>
          </w:p>
        </w:tc>
        <w:tc>
          <w:tcPr>
            <w:tcW w:w="0" w:type="auto"/>
            <w:vAlign w:val="center"/>
            <w:hideMark/>
          </w:tcPr>
          <w:p w14:paraId="24665A1C" w14:textId="77777777" w:rsidR="00EC1B45" w:rsidRDefault="00EC1B45">
            <w:pPr>
              <w:rPr>
                <w:rFonts w:eastAsia="Times New Roman"/>
              </w:rPr>
            </w:pPr>
            <w:r>
              <w:rPr>
                <w:rFonts w:eastAsia="Times New Roman"/>
              </w:rPr>
              <w:t xml:space="preserve">29% </w:t>
            </w:r>
          </w:p>
        </w:tc>
        <w:tc>
          <w:tcPr>
            <w:tcW w:w="0" w:type="auto"/>
            <w:vAlign w:val="center"/>
            <w:hideMark/>
          </w:tcPr>
          <w:p w14:paraId="059BBACB" w14:textId="77777777" w:rsidR="00EC1B45" w:rsidRDefault="00EC1B45">
            <w:pPr>
              <w:rPr>
                <w:rFonts w:eastAsia="Times New Roman"/>
              </w:rPr>
            </w:pPr>
            <w:r>
              <w:rPr>
                <w:rFonts w:eastAsia="Times New Roman"/>
              </w:rPr>
              <w:t xml:space="preserve">1% </w:t>
            </w:r>
          </w:p>
        </w:tc>
        <w:tc>
          <w:tcPr>
            <w:tcW w:w="0" w:type="auto"/>
            <w:vAlign w:val="center"/>
            <w:hideMark/>
          </w:tcPr>
          <w:p w14:paraId="4259B053" w14:textId="77777777" w:rsidR="00EC1B45" w:rsidRDefault="00EC1B45">
            <w:pPr>
              <w:rPr>
                <w:rFonts w:eastAsia="Times New Roman"/>
              </w:rPr>
            </w:pPr>
          </w:p>
        </w:tc>
        <w:tc>
          <w:tcPr>
            <w:tcW w:w="0" w:type="auto"/>
            <w:vAlign w:val="center"/>
            <w:hideMark/>
          </w:tcPr>
          <w:p w14:paraId="05CE2AEF" w14:textId="77777777" w:rsidR="00EC1B45" w:rsidRDefault="00EC1B45">
            <w:pPr>
              <w:rPr>
                <w:rFonts w:eastAsia="Times New Roman"/>
                <w:sz w:val="20"/>
                <w:szCs w:val="20"/>
              </w:rPr>
            </w:pPr>
          </w:p>
        </w:tc>
        <w:tc>
          <w:tcPr>
            <w:tcW w:w="0" w:type="auto"/>
            <w:vAlign w:val="center"/>
            <w:hideMark/>
          </w:tcPr>
          <w:p w14:paraId="5151D0F0" w14:textId="77777777" w:rsidR="00EC1B45" w:rsidRDefault="00EC1B45">
            <w:pPr>
              <w:rPr>
                <w:rFonts w:eastAsia="Times New Roman"/>
                <w:sz w:val="20"/>
                <w:szCs w:val="20"/>
              </w:rPr>
            </w:pPr>
          </w:p>
        </w:tc>
        <w:tc>
          <w:tcPr>
            <w:tcW w:w="0" w:type="auto"/>
            <w:vAlign w:val="center"/>
            <w:hideMark/>
          </w:tcPr>
          <w:p w14:paraId="4AC97748" w14:textId="77777777" w:rsidR="00EC1B45" w:rsidRDefault="00EC1B45">
            <w:pPr>
              <w:rPr>
                <w:rFonts w:eastAsia="Times New Roman"/>
              </w:rPr>
            </w:pPr>
            <w:r>
              <w:rPr>
                <w:rFonts w:eastAsia="Times New Roman"/>
              </w:rPr>
              <w:t xml:space="preserve">2% </w:t>
            </w:r>
          </w:p>
        </w:tc>
        <w:tc>
          <w:tcPr>
            <w:tcW w:w="0" w:type="auto"/>
            <w:vAlign w:val="center"/>
            <w:hideMark/>
          </w:tcPr>
          <w:p w14:paraId="2DF1D4CE" w14:textId="77777777" w:rsidR="00EC1B45" w:rsidRDefault="00EC1B45">
            <w:pPr>
              <w:rPr>
                <w:rFonts w:eastAsia="Times New Roman"/>
              </w:rPr>
            </w:pPr>
          </w:p>
        </w:tc>
        <w:tc>
          <w:tcPr>
            <w:tcW w:w="0" w:type="auto"/>
            <w:vAlign w:val="center"/>
            <w:hideMark/>
          </w:tcPr>
          <w:p w14:paraId="317DBFE6" w14:textId="77777777" w:rsidR="00EC1B45" w:rsidRDefault="00EC1B45">
            <w:pPr>
              <w:rPr>
                <w:rFonts w:eastAsia="Times New Roman"/>
                <w:sz w:val="20"/>
                <w:szCs w:val="20"/>
              </w:rPr>
            </w:pPr>
          </w:p>
        </w:tc>
        <w:tc>
          <w:tcPr>
            <w:tcW w:w="0" w:type="auto"/>
            <w:vAlign w:val="center"/>
            <w:hideMark/>
          </w:tcPr>
          <w:p w14:paraId="4037A4F5" w14:textId="77777777" w:rsidR="00EC1B45" w:rsidRDefault="00EC1B45">
            <w:pPr>
              <w:rPr>
                <w:rFonts w:eastAsia="Times New Roman"/>
                <w:sz w:val="20"/>
                <w:szCs w:val="20"/>
              </w:rPr>
            </w:pPr>
          </w:p>
        </w:tc>
        <w:tc>
          <w:tcPr>
            <w:tcW w:w="0" w:type="auto"/>
            <w:vAlign w:val="center"/>
            <w:hideMark/>
          </w:tcPr>
          <w:p w14:paraId="31C03301" w14:textId="77777777" w:rsidR="00EC1B45" w:rsidRDefault="00EC1B45">
            <w:pPr>
              <w:rPr>
                <w:rFonts w:eastAsia="Times New Roman"/>
              </w:rPr>
            </w:pPr>
            <w:r>
              <w:rPr>
                <w:rFonts w:eastAsia="Times New Roman"/>
              </w:rPr>
              <w:t xml:space="preserve">100% </w:t>
            </w:r>
          </w:p>
        </w:tc>
      </w:tr>
      <w:tr w:rsidR="00EC1B45" w14:paraId="3995C49E" w14:textId="77777777">
        <w:trPr>
          <w:divId w:val="1069692521"/>
          <w:tblCellSpacing w:w="15" w:type="dxa"/>
        </w:trPr>
        <w:tc>
          <w:tcPr>
            <w:tcW w:w="0" w:type="auto"/>
            <w:vAlign w:val="center"/>
            <w:hideMark/>
          </w:tcPr>
          <w:p w14:paraId="60091FCD" w14:textId="77777777" w:rsidR="00EC1B45" w:rsidRDefault="00EC1B45">
            <w:pPr>
              <w:rPr>
                <w:rFonts w:eastAsia="Times New Roman"/>
              </w:rPr>
            </w:pPr>
            <w:r>
              <w:rPr>
                <w:rFonts w:eastAsia="Times New Roman"/>
              </w:rPr>
              <w:t xml:space="preserve">Fayette </w:t>
            </w:r>
          </w:p>
        </w:tc>
        <w:tc>
          <w:tcPr>
            <w:tcW w:w="0" w:type="auto"/>
            <w:vAlign w:val="center"/>
            <w:hideMark/>
          </w:tcPr>
          <w:p w14:paraId="5915EA24" w14:textId="77777777" w:rsidR="00EC1B45" w:rsidRDefault="00EC1B45">
            <w:pPr>
              <w:rPr>
                <w:rFonts w:eastAsia="Times New Roman"/>
              </w:rPr>
            </w:pPr>
          </w:p>
        </w:tc>
        <w:tc>
          <w:tcPr>
            <w:tcW w:w="0" w:type="auto"/>
            <w:vAlign w:val="center"/>
            <w:hideMark/>
          </w:tcPr>
          <w:p w14:paraId="38C44BC8" w14:textId="77777777" w:rsidR="00EC1B45" w:rsidRDefault="00EC1B45">
            <w:pPr>
              <w:rPr>
                <w:rFonts w:eastAsia="Times New Roman"/>
                <w:sz w:val="20"/>
                <w:szCs w:val="20"/>
              </w:rPr>
            </w:pPr>
          </w:p>
        </w:tc>
        <w:tc>
          <w:tcPr>
            <w:tcW w:w="0" w:type="auto"/>
            <w:vAlign w:val="center"/>
            <w:hideMark/>
          </w:tcPr>
          <w:p w14:paraId="5D9C164A" w14:textId="77777777" w:rsidR="00EC1B45" w:rsidRDefault="00EC1B45">
            <w:pPr>
              <w:rPr>
                <w:rFonts w:eastAsia="Times New Roman"/>
              </w:rPr>
            </w:pPr>
            <w:r>
              <w:rPr>
                <w:rFonts w:eastAsia="Times New Roman"/>
              </w:rPr>
              <w:t xml:space="preserve">1% </w:t>
            </w:r>
          </w:p>
        </w:tc>
        <w:tc>
          <w:tcPr>
            <w:tcW w:w="0" w:type="auto"/>
            <w:vAlign w:val="center"/>
            <w:hideMark/>
          </w:tcPr>
          <w:p w14:paraId="480FFE88" w14:textId="77777777" w:rsidR="00EC1B45" w:rsidRDefault="00EC1B45">
            <w:pPr>
              <w:rPr>
                <w:rFonts w:eastAsia="Times New Roman"/>
              </w:rPr>
            </w:pPr>
          </w:p>
        </w:tc>
        <w:tc>
          <w:tcPr>
            <w:tcW w:w="0" w:type="auto"/>
            <w:vAlign w:val="center"/>
            <w:hideMark/>
          </w:tcPr>
          <w:p w14:paraId="28A48598" w14:textId="77777777" w:rsidR="00EC1B45" w:rsidRDefault="00EC1B45">
            <w:pPr>
              <w:rPr>
                <w:rFonts w:eastAsia="Times New Roman"/>
              </w:rPr>
            </w:pPr>
            <w:r>
              <w:rPr>
                <w:rFonts w:eastAsia="Times New Roman"/>
              </w:rPr>
              <w:t xml:space="preserve">12% </w:t>
            </w:r>
          </w:p>
        </w:tc>
        <w:tc>
          <w:tcPr>
            <w:tcW w:w="0" w:type="auto"/>
            <w:vAlign w:val="center"/>
            <w:hideMark/>
          </w:tcPr>
          <w:p w14:paraId="4AA5D80F" w14:textId="77777777" w:rsidR="00EC1B45" w:rsidRDefault="00EC1B45">
            <w:pPr>
              <w:rPr>
                <w:rFonts w:eastAsia="Times New Roman"/>
              </w:rPr>
            </w:pPr>
            <w:r>
              <w:rPr>
                <w:rFonts w:eastAsia="Times New Roman"/>
              </w:rPr>
              <w:t xml:space="preserve">3% </w:t>
            </w:r>
          </w:p>
        </w:tc>
        <w:tc>
          <w:tcPr>
            <w:tcW w:w="0" w:type="auto"/>
            <w:vAlign w:val="center"/>
            <w:hideMark/>
          </w:tcPr>
          <w:p w14:paraId="575E87FF" w14:textId="77777777" w:rsidR="00EC1B45" w:rsidRDefault="00EC1B45">
            <w:pPr>
              <w:rPr>
                <w:rFonts w:eastAsia="Times New Roman"/>
              </w:rPr>
            </w:pPr>
            <w:r>
              <w:rPr>
                <w:rFonts w:eastAsia="Times New Roman"/>
              </w:rPr>
              <w:t xml:space="preserve">6% </w:t>
            </w:r>
          </w:p>
        </w:tc>
        <w:tc>
          <w:tcPr>
            <w:tcW w:w="0" w:type="auto"/>
            <w:vAlign w:val="center"/>
            <w:hideMark/>
          </w:tcPr>
          <w:p w14:paraId="60942597" w14:textId="77777777" w:rsidR="00EC1B45" w:rsidRDefault="00EC1B45">
            <w:pPr>
              <w:rPr>
                <w:rFonts w:eastAsia="Times New Roman"/>
              </w:rPr>
            </w:pPr>
          </w:p>
        </w:tc>
        <w:tc>
          <w:tcPr>
            <w:tcW w:w="0" w:type="auto"/>
            <w:vAlign w:val="center"/>
            <w:hideMark/>
          </w:tcPr>
          <w:p w14:paraId="2E72F789" w14:textId="77777777" w:rsidR="00EC1B45" w:rsidRDefault="00EC1B45">
            <w:pPr>
              <w:rPr>
                <w:rFonts w:eastAsia="Times New Roman"/>
              </w:rPr>
            </w:pPr>
            <w:r>
              <w:rPr>
                <w:rFonts w:eastAsia="Times New Roman"/>
              </w:rPr>
              <w:t xml:space="preserve">4% </w:t>
            </w:r>
          </w:p>
        </w:tc>
        <w:tc>
          <w:tcPr>
            <w:tcW w:w="0" w:type="auto"/>
            <w:vAlign w:val="center"/>
            <w:hideMark/>
          </w:tcPr>
          <w:p w14:paraId="0B8F08E8" w14:textId="77777777" w:rsidR="00EC1B45" w:rsidRDefault="00EC1B45">
            <w:pPr>
              <w:rPr>
                <w:rFonts w:eastAsia="Times New Roman"/>
              </w:rPr>
            </w:pPr>
            <w:r>
              <w:rPr>
                <w:rFonts w:eastAsia="Times New Roman"/>
              </w:rPr>
              <w:t xml:space="preserve">1% </w:t>
            </w:r>
          </w:p>
        </w:tc>
        <w:tc>
          <w:tcPr>
            <w:tcW w:w="0" w:type="auto"/>
            <w:vAlign w:val="center"/>
            <w:hideMark/>
          </w:tcPr>
          <w:p w14:paraId="0955605C" w14:textId="77777777" w:rsidR="00EC1B45" w:rsidRDefault="00EC1B45">
            <w:pPr>
              <w:rPr>
                <w:rFonts w:eastAsia="Times New Roman"/>
              </w:rPr>
            </w:pPr>
            <w:r>
              <w:rPr>
                <w:rFonts w:eastAsia="Times New Roman"/>
              </w:rPr>
              <w:t xml:space="preserve">43% </w:t>
            </w:r>
          </w:p>
        </w:tc>
        <w:tc>
          <w:tcPr>
            <w:tcW w:w="0" w:type="auto"/>
            <w:vAlign w:val="center"/>
            <w:hideMark/>
          </w:tcPr>
          <w:p w14:paraId="2B5E661E" w14:textId="77777777" w:rsidR="00EC1B45" w:rsidRDefault="00EC1B45">
            <w:pPr>
              <w:rPr>
                <w:rFonts w:eastAsia="Times New Roman"/>
              </w:rPr>
            </w:pPr>
          </w:p>
        </w:tc>
        <w:tc>
          <w:tcPr>
            <w:tcW w:w="0" w:type="auto"/>
            <w:vAlign w:val="center"/>
            <w:hideMark/>
          </w:tcPr>
          <w:p w14:paraId="5F804551" w14:textId="77777777" w:rsidR="00EC1B45" w:rsidRDefault="00EC1B45">
            <w:pPr>
              <w:rPr>
                <w:rFonts w:eastAsia="Times New Roman"/>
              </w:rPr>
            </w:pPr>
            <w:r>
              <w:rPr>
                <w:rFonts w:eastAsia="Times New Roman"/>
              </w:rPr>
              <w:t xml:space="preserve">20% </w:t>
            </w:r>
          </w:p>
        </w:tc>
        <w:tc>
          <w:tcPr>
            <w:tcW w:w="0" w:type="auto"/>
            <w:vAlign w:val="center"/>
            <w:hideMark/>
          </w:tcPr>
          <w:p w14:paraId="56F02C03" w14:textId="77777777" w:rsidR="00EC1B45" w:rsidRDefault="00EC1B45">
            <w:pPr>
              <w:rPr>
                <w:rFonts w:eastAsia="Times New Roman"/>
              </w:rPr>
            </w:pPr>
            <w:r>
              <w:rPr>
                <w:rFonts w:eastAsia="Times New Roman"/>
              </w:rPr>
              <w:t xml:space="preserve">1% </w:t>
            </w:r>
          </w:p>
        </w:tc>
        <w:tc>
          <w:tcPr>
            <w:tcW w:w="0" w:type="auto"/>
            <w:vAlign w:val="center"/>
            <w:hideMark/>
          </w:tcPr>
          <w:p w14:paraId="56D54508" w14:textId="77777777" w:rsidR="00EC1B45" w:rsidRDefault="00EC1B45">
            <w:pPr>
              <w:rPr>
                <w:rFonts w:eastAsia="Times New Roman"/>
              </w:rPr>
            </w:pPr>
          </w:p>
        </w:tc>
        <w:tc>
          <w:tcPr>
            <w:tcW w:w="0" w:type="auto"/>
            <w:vAlign w:val="center"/>
            <w:hideMark/>
          </w:tcPr>
          <w:p w14:paraId="4EC62ADB" w14:textId="77777777" w:rsidR="00EC1B45" w:rsidRDefault="00EC1B45">
            <w:pPr>
              <w:rPr>
                <w:rFonts w:eastAsia="Times New Roman"/>
              </w:rPr>
            </w:pPr>
            <w:r>
              <w:rPr>
                <w:rFonts w:eastAsia="Times New Roman"/>
              </w:rPr>
              <w:t xml:space="preserve">4% </w:t>
            </w:r>
          </w:p>
        </w:tc>
        <w:tc>
          <w:tcPr>
            <w:tcW w:w="0" w:type="auto"/>
            <w:vAlign w:val="center"/>
            <w:hideMark/>
          </w:tcPr>
          <w:p w14:paraId="2367036E" w14:textId="77777777" w:rsidR="00EC1B45" w:rsidRDefault="00EC1B45">
            <w:pPr>
              <w:rPr>
                <w:rFonts w:eastAsia="Times New Roman"/>
              </w:rPr>
            </w:pPr>
          </w:p>
        </w:tc>
        <w:tc>
          <w:tcPr>
            <w:tcW w:w="0" w:type="auto"/>
            <w:vAlign w:val="center"/>
            <w:hideMark/>
          </w:tcPr>
          <w:p w14:paraId="41FB4DB4" w14:textId="77777777" w:rsidR="00EC1B45" w:rsidRDefault="00EC1B45">
            <w:pPr>
              <w:rPr>
                <w:rFonts w:eastAsia="Times New Roman"/>
                <w:sz w:val="20"/>
                <w:szCs w:val="20"/>
              </w:rPr>
            </w:pPr>
          </w:p>
        </w:tc>
        <w:tc>
          <w:tcPr>
            <w:tcW w:w="0" w:type="auto"/>
            <w:vAlign w:val="center"/>
            <w:hideMark/>
          </w:tcPr>
          <w:p w14:paraId="60E0DBD0" w14:textId="77777777" w:rsidR="00EC1B45" w:rsidRDefault="00EC1B45">
            <w:pPr>
              <w:rPr>
                <w:rFonts w:eastAsia="Times New Roman"/>
                <w:sz w:val="20"/>
                <w:szCs w:val="20"/>
              </w:rPr>
            </w:pPr>
          </w:p>
        </w:tc>
        <w:tc>
          <w:tcPr>
            <w:tcW w:w="0" w:type="auto"/>
            <w:vAlign w:val="center"/>
            <w:hideMark/>
          </w:tcPr>
          <w:p w14:paraId="2D5DAA35" w14:textId="77777777" w:rsidR="00EC1B45" w:rsidRDefault="00EC1B45">
            <w:pPr>
              <w:rPr>
                <w:rFonts w:eastAsia="Times New Roman"/>
              </w:rPr>
            </w:pPr>
            <w:r>
              <w:rPr>
                <w:rFonts w:eastAsia="Times New Roman"/>
              </w:rPr>
              <w:t xml:space="preserve">4% </w:t>
            </w:r>
          </w:p>
        </w:tc>
        <w:tc>
          <w:tcPr>
            <w:tcW w:w="0" w:type="auto"/>
            <w:vAlign w:val="center"/>
            <w:hideMark/>
          </w:tcPr>
          <w:p w14:paraId="7D577F74" w14:textId="77777777" w:rsidR="00EC1B45" w:rsidRDefault="00EC1B45">
            <w:pPr>
              <w:rPr>
                <w:rFonts w:eastAsia="Times New Roman"/>
              </w:rPr>
            </w:pPr>
          </w:p>
        </w:tc>
        <w:tc>
          <w:tcPr>
            <w:tcW w:w="0" w:type="auto"/>
            <w:vAlign w:val="center"/>
            <w:hideMark/>
          </w:tcPr>
          <w:p w14:paraId="20C17AEE" w14:textId="77777777" w:rsidR="00EC1B45" w:rsidRDefault="00EC1B45">
            <w:pPr>
              <w:rPr>
                <w:rFonts w:eastAsia="Times New Roman"/>
              </w:rPr>
            </w:pPr>
            <w:r>
              <w:rPr>
                <w:rFonts w:eastAsia="Times New Roman"/>
              </w:rPr>
              <w:t xml:space="preserve">100% </w:t>
            </w:r>
          </w:p>
        </w:tc>
      </w:tr>
      <w:tr w:rsidR="00EC1B45" w14:paraId="294C9DE4" w14:textId="77777777">
        <w:trPr>
          <w:divId w:val="1069692521"/>
          <w:tblCellSpacing w:w="15" w:type="dxa"/>
        </w:trPr>
        <w:tc>
          <w:tcPr>
            <w:tcW w:w="0" w:type="auto"/>
            <w:vAlign w:val="center"/>
            <w:hideMark/>
          </w:tcPr>
          <w:p w14:paraId="41A4B82A" w14:textId="77777777" w:rsidR="00EC1B45" w:rsidRDefault="00EC1B45">
            <w:pPr>
              <w:rPr>
                <w:rFonts w:eastAsia="Times New Roman"/>
              </w:rPr>
            </w:pPr>
            <w:r>
              <w:rPr>
                <w:rFonts w:eastAsia="Times New Roman"/>
              </w:rPr>
              <w:t xml:space="preserve">Forsyth </w:t>
            </w:r>
          </w:p>
        </w:tc>
        <w:tc>
          <w:tcPr>
            <w:tcW w:w="0" w:type="auto"/>
            <w:vAlign w:val="center"/>
            <w:hideMark/>
          </w:tcPr>
          <w:p w14:paraId="673A0A22" w14:textId="77777777" w:rsidR="00EC1B45" w:rsidRDefault="00EC1B45">
            <w:pPr>
              <w:rPr>
                <w:rFonts w:eastAsia="Times New Roman"/>
              </w:rPr>
            </w:pPr>
          </w:p>
        </w:tc>
        <w:tc>
          <w:tcPr>
            <w:tcW w:w="0" w:type="auto"/>
            <w:vAlign w:val="center"/>
            <w:hideMark/>
          </w:tcPr>
          <w:p w14:paraId="38A3A340" w14:textId="77777777" w:rsidR="00EC1B45" w:rsidRDefault="00EC1B45">
            <w:pPr>
              <w:rPr>
                <w:rFonts w:eastAsia="Times New Roman"/>
                <w:sz w:val="20"/>
                <w:szCs w:val="20"/>
              </w:rPr>
            </w:pPr>
          </w:p>
        </w:tc>
        <w:tc>
          <w:tcPr>
            <w:tcW w:w="0" w:type="auto"/>
            <w:vAlign w:val="center"/>
            <w:hideMark/>
          </w:tcPr>
          <w:p w14:paraId="78BAB37A" w14:textId="77777777" w:rsidR="00EC1B45" w:rsidRDefault="00EC1B45">
            <w:pPr>
              <w:rPr>
                <w:rFonts w:eastAsia="Times New Roman"/>
                <w:sz w:val="20"/>
                <w:szCs w:val="20"/>
              </w:rPr>
            </w:pPr>
          </w:p>
        </w:tc>
        <w:tc>
          <w:tcPr>
            <w:tcW w:w="0" w:type="auto"/>
            <w:vAlign w:val="center"/>
            <w:hideMark/>
          </w:tcPr>
          <w:p w14:paraId="2D84385F" w14:textId="77777777" w:rsidR="00EC1B45" w:rsidRDefault="00EC1B45">
            <w:pPr>
              <w:rPr>
                <w:rFonts w:eastAsia="Times New Roman"/>
              </w:rPr>
            </w:pPr>
            <w:r>
              <w:rPr>
                <w:rFonts w:eastAsia="Times New Roman"/>
              </w:rPr>
              <w:t xml:space="preserve">3% </w:t>
            </w:r>
          </w:p>
        </w:tc>
        <w:tc>
          <w:tcPr>
            <w:tcW w:w="0" w:type="auto"/>
            <w:vAlign w:val="center"/>
            <w:hideMark/>
          </w:tcPr>
          <w:p w14:paraId="44736177" w14:textId="77777777" w:rsidR="00EC1B45" w:rsidRDefault="00EC1B45">
            <w:pPr>
              <w:rPr>
                <w:rFonts w:eastAsia="Times New Roman"/>
              </w:rPr>
            </w:pPr>
          </w:p>
        </w:tc>
        <w:tc>
          <w:tcPr>
            <w:tcW w:w="0" w:type="auto"/>
            <w:vAlign w:val="center"/>
            <w:hideMark/>
          </w:tcPr>
          <w:p w14:paraId="196EDA9D" w14:textId="77777777" w:rsidR="00EC1B45" w:rsidRDefault="00EC1B45">
            <w:pPr>
              <w:rPr>
                <w:rFonts w:eastAsia="Times New Roman"/>
              </w:rPr>
            </w:pPr>
            <w:r>
              <w:rPr>
                <w:rFonts w:eastAsia="Times New Roman"/>
              </w:rPr>
              <w:t xml:space="preserve">4% </w:t>
            </w:r>
          </w:p>
        </w:tc>
        <w:tc>
          <w:tcPr>
            <w:tcW w:w="0" w:type="auto"/>
            <w:vAlign w:val="center"/>
            <w:hideMark/>
          </w:tcPr>
          <w:p w14:paraId="4CC57E58" w14:textId="77777777" w:rsidR="00EC1B45" w:rsidRDefault="00EC1B45">
            <w:pPr>
              <w:rPr>
                <w:rFonts w:eastAsia="Times New Roman"/>
              </w:rPr>
            </w:pPr>
          </w:p>
        </w:tc>
        <w:tc>
          <w:tcPr>
            <w:tcW w:w="0" w:type="auto"/>
            <w:vAlign w:val="center"/>
            <w:hideMark/>
          </w:tcPr>
          <w:p w14:paraId="4F8CD07B" w14:textId="77777777" w:rsidR="00EC1B45" w:rsidRDefault="00EC1B45">
            <w:pPr>
              <w:rPr>
                <w:rFonts w:eastAsia="Times New Roman"/>
              </w:rPr>
            </w:pPr>
            <w:r>
              <w:rPr>
                <w:rFonts w:eastAsia="Times New Roman"/>
              </w:rPr>
              <w:t xml:space="preserve">3% </w:t>
            </w:r>
          </w:p>
        </w:tc>
        <w:tc>
          <w:tcPr>
            <w:tcW w:w="0" w:type="auto"/>
            <w:vAlign w:val="center"/>
            <w:hideMark/>
          </w:tcPr>
          <w:p w14:paraId="6826E8B4" w14:textId="77777777" w:rsidR="00EC1B45" w:rsidRDefault="00EC1B45">
            <w:pPr>
              <w:rPr>
                <w:rFonts w:eastAsia="Times New Roman"/>
              </w:rPr>
            </w:pPr>
            <w:r>
              <w:rPr>
                <w:rFonts w:eastAsia="Times New Roman"/>
              </w:rPr>
              <w:t xml:space="preserve">4% </w:t>
            </w:r>
          </w:p>
        </w:tc>
        <w:tc>
          <w:tcPr>
            <w:tcW w:w="0" w:type="auto"/>
            <w:vAlign w:val="center"/>
            <w:hideMark/>
          </w:tcPr>
          <w:p w14:paraId="37BA426B" w14:textId="77777777" w:rsidR="00EC1B45" w:rsidRDefault="00EC1B45">
            <w:pPr>
              <w:rPr>
                <w:rFonts w:eastAsia="Times New Roman"/>
              </w:rPr>
            </w:pPr>
          </w:p>
        </w:tc>
        <w:tc>
          <w:tcPr>
            <w:tcW w:w="0" w:type="auto"/>
            <w:vAlign w:val="center"/>
            <w:hideMark/>
          </w:tcPr>
          <w:p w14:paraId="7F92D477" w14:textId="77777777" w:rsidR="00EC1B45" w:rsidRDefault="00EC1B45">
            <w:pPr>
              <w:rPr>
                <w:rFonts w:eastAsia="Times New Roman"/>
                <w:sz w:val="20"/>
                <w:szCs w:val="20"/>
              </w:rPr>
            </w:pPr>
          </w:p>
        </w:tc>
        <w:tc>
          <w:tcPr>
            <w:tcW w:w="0" w:type="auto"/>
            <w:vAlign w:val="center"/>
            <w:hideMark/>
          </w:tcPr>
          <w:p w14:paraId="3EEDD204" w14:textId="77777777" w:rsidR="00EC1B45" w:rsidRDefault="00EC1B45">
            <w:pPr>
              <w:rPr>
                <w:rFonts w:eastAsia="Times New Roman"/>
              </w:rPr>
            </w:pPr>
            <w:r>
              <w:rPr>
                <w:rFonts w:eastAsia="Times New Roman"/>
              </w:rPr>
              <w:t xml:space="preserve">42% </w:t>
            </w:r>
          </w:p>
        </w:tc>
        <w:tc>
          <w:tcPr>
            <w:tcW w:w="0" w:type="auto"/>
            <w:vAlign w:val="center"/>
            <w:hideMark/>
          </w:tcPr>
          <w:p w14:paraId="449EB5CD" w14:textId="77777777" w:rsidR="00EC1B45" w:rsidRDefault="00EC1B45">
            <w:pPr>
              <w:rPr>
                <w:rFonts w:eastAsia="Times New Roman"/>
              </w:rPr>
            </w:pPr>
            <w:r>
              <w:rPr>
                <w:rFonts w:eastAsia="Times New Roman"/>
              </w:rPr>
              <w:t xml:space="preserve">24% </w:t>
            </w:r>
          </w:p>
        </w:tc>
        <w:tc>
          <w:tcPr>
            <w:tcW w:w="0" w:type="auto"/>
            <w:vAlign w:val="center"/>
            <w:hideMark/>
          </w:tcPr>
          <w:p w14:paraId="17B144DA" w14:textId="77777777" w:rsidR="00EC1B45" w:rsidRDefault="00EC1B45">
            <w:pPr>
              <w:rPr>
                <w:rFonts w:eastAsia="Times New Roman"/>
              </w:rPr>
            </w:pPr>
            <w:r>
              <w:rPr>
                <w:rFonts w:eastAsia="Times New Roman"/>
              </w:rPr>
              <w:t xml:space="preserve">13% </w:t>
            </w:r>
          </w:p>
        </w:tc>
        <w:tc>
          <w:tcPr>
            <w:tcW w:w="0" w:type="auto"/>
            <w:vAlign w:val="center"/>
            <w:hideMark/>
          </w:tcPr>
          <w:p w14:paraId="06AB2EB3" w14:textId="77777777" w:rsidR="00EC1B45" w:rsidRDefault="00EC1B45">
            <w:pPr>
              <w:rPr>
                <w:rFonts w:eastAsia="Times New Roman"/>
              </w:rPr>
            </w:pPr>
            <w:r>
              <w:rPr>
                <w:rFonts w:eastAsia="Times New Roman"/>
              </w:rPr>
              <w:t xml:space="preserve">7% </w:t>
            </w:r>
          </w:p>
        </w:tc>
        <w:tc>
          <w:tcPr>
            <w:tcW w:w="0" w:type="auto"/>
            <w:vAlign w:val="center"/>
            <w:hideMark/>
          </w:tcPr>
          <w:p w14:paraId="702B31C9" w14:textId="77777777" w:rsidR="00EC1B45" w:rsidRDefault="00EC1B45">
            <w:pPr>
              <w:rPr>
                <w:rFonts w:eastAsia="Times New Roman"/>
              </w:rPr>
            </w:pPr>
          </w:p>
        </w:tc>
        <w:tc>
          <w:tcPr>
            <w:tcW w:w="0" w:type="auto"/>
            <w:vAlign w:val="center"/>
            <w:hideMark/>
          </w:tcPr>
          <w:p w14:paraId="4421E507" w14:textId="77777777" w:rsidR="00EC1B45" w:rsidRDefault="00EC1B45">
            <w:pPr>
              <w:rPr>
                <w:rFonts w:eastAsia="Times New Roman"/>
                <w:sz w:val="20"/>
                <w:szCs w:val="20"/>
              </w:rPr>
            </w:pPr>
          </w:p>
        </w:tc>
        <w:tc>
          <w:tcPr>
            <w:tcW w:w="0" w:type="auto"/>
            <w:vAlign w:val="center"/>
            <w:hideMark/>
          </w:tcPr>
          <w:p w14:paraId="635C24DE" w14:textId="77777777" w:rsidR="00EC1B45" w:rsidRDefault="00EC1B45">
            <w:pPr>
              <w:rPr>
                <w:rFonts w:eastAsia="Times New Roman"/>
                <w:sz w:val="20"/>
                <w:szCs w:val="20"/>
              </w:rPr>
            </w:pPr>
          </w:p>
        </w:tc>
        <w:tc>
          <w:tcPr>
            <w:tcW w:w="0" w:type="auto"/>
            <w:vAlign w:val="center"/>
            <w:hideMark/>
          </w:tcPr>
          <w:p w14:paraId="60FF44FE" w14:textId="77777777" w:rsidR="00EC1B45" w:rsidRDefault="00EC1B45">
            <w:pPr>
              <w:rPr>
                <w:rFonts w:eastAsia="Times New Roman"/>
                <w:sz w:val="20"/>
                <w:szCs w:val="20"/>
              </w:rPr>
            </w:pPr>
          </w:p>
        </w:tc>
        <w:tc>
          <w:tcPr>
            <w:tcW w:w="0" w:type="auto"/>
            <w:vAlign w:val="center"/>
            <w:hideMark/>
          </w:tcPr>
          <w:p w14:paraId="3C06B724" w14:textId="77777777" w:rsidR="00EC1B45" w:rsidRDefault="00EC1B45">
            <w:pPr>
              <w:rPr>
                <w:rFonts w:eastAsia="Times New Roman"/>
                <w:sz w:val="20"/>
                <w:szCs w:val="20"/>
              </w:rPr>
            </w:pPr>
          </w:p>
        </w:tc>
        <w:tc>
          <w:tcPr>
            <w:tcW w:w="0" w:type="auto"/>
            <w:vAlign w:val="center"/>
            <w:hideMark/>
          </w:tcPr>
          <w:p w14:paraId="68ACA503" w14:textId="77777777" w:rsidR="00EC1B45" w:rsidRDefault="00EC1B45">
            <w:pPr>
              <w:rPr>
                <w:rFonts w:eastAsia="Times New Roman"/>
                <w:sz w:val="20"/>
                <w:szCs w:val="20"/>
              </w:rPr>
            </w:pPr>
          </w:p>
        </w:tc>
        <w:tc>
          <w:tcPr>
            <w:tcW w:w="0" w:type="auto"/>
            <w:vAlign w:val="center"/>
            <w:hideMark/>
          </w:tcPr>
          <w:p w14:paraId="42434220" w14:textId="77777777" w:rsidR="00EC1B45" w:rsidRDefault="00EC1B45">
            <w:pPr>
              <w:rPr>
                <w:rFonts w:eastAsia="Times New Roman"/>
              </w:rPr>
            </w:pPr>
            <w:r>
              <w:rPr>
                <w:rFonts w:eastAsia="Times New Roman"/>
              </w:rPr>
              <w:t xml:space="preserve">100% </w:t>
            </w:r>
          </w:p>
        </w:tc>
      </w:tr>
      <w:tr w:rsidR="00EC1B45" w14:paraId="286CB4F4" w14:textId="77777777">
        <w:trPr>
          <w:divId w:val="1069692521"/>
          <w:tblCellSpacing w:w="15" w:type="dxa"/>
        </w:trPr>
        <w:tc>
          <w:tcPr>
            <w:tcW w:w="0" w:type="auto"/>
            <w:vAlign w:val="center"/>
            <w:hideMark/>
          </w:tcPr>
          <w:p w14:paraId="7B520C9D" w14:textId="77777777" w:rsidR="00EC1B45" w:rsidRDefault="00EC1B45">
            <w:pPr>
              <w:rPr>
                <w:rFonts w:eastAsia="Times New Roman"/>
              </w:rPr>
            </w:pPr>
            <w:r>
              <w:rPr>
                <w:rFonts w:eastAsia="Times New Roman"/>
              </w:rPr>
              <w:t xml:space="preserve">Fulton </w:t>
            </w:r>
          </w:p>
        </w:tc>
        <w:tc>
          <w:tcPr>
            <w:tcW w:w="0" w:type="auto"/>
            <w:vAlign w:val="center"/>
            <w:hideMark/>
          </w:tcPr>
          <w:p w14:paraId="15BAEC9B" w14:textId="77777777" w:rsidR="00EC1B45" w:rsidRDefault="00EC1B45">
            <w:pPr>
              <w:rPr>
                <w:rFonts w:eastAsia="Times New Roman"/>
              </w:rPr>
            </w:pPr>
          </w:p>
        </w:tc>
        <w:tc>
          <w:tcPr>
            <w:tcW w:w="0" w:type="auto"/>
            <w:vAlign w:val="center"/>
            <w:hideMark/>
          </w:tcPr>
          <w:p w14:paraId="3F13BCAB" w14:textId="77777777" w:rsidR="00EC1B45" w:rsidRDefault="00EC1B45">
            <w:pPr>
              <w:rPr>
                <w:rFonts w:eastAsia="Times New Roman"/>
                <w:sz w:val="20"/>
                <w:szCs w:val="20"/>
              </w:rPr>
            </w:pPr>
          </w:p>
        </w:tc>
        <w:tc>
          <w:tcPr>
            <w:tcW w:w="0" w:type="auto"/>
            <w:vAlign w:val="center"/>
            <w:hideMark/>
          </w:tcPr>
          <w:p w14:paraId="7339B519" w14:textId="77777777" w:rsidR="00EC1B45" w:rsidRDefault="00EC1B45">
            <w:pPr>
              <w:rPr>
                <w:rFonts w:eastAsia="Times New Roman"/>
                <w:sz w:val="20"/>
                <w:szCs w:val="20"/>
              </w:rPr>
            </w:pPr>
          </w:p>
        </w:tc>
        <w:tc>
          <w:tcPr>
            <w:tcW w:w="0" w:type="auto"/>
            <w:vAlign w:val="center"/>
            <w:hideMark/>
          </w:tcPr>
          <w:p w14:paraId="07E57D24" w14:textId="77777777" w:rsidR="00EC1B45" w:rsidRDefault="00EC1B45">
            <w:pPr>
              <w:rPr>
                <w:rFonts w:eastAsia="Times New Roman"/>
              </w:rPr>
            </w:pPr>
            <w:r>
              <w:rPr>
                <w:rFonts w:eastAsia="Times New Roman"/>
              </w:rPr>
              <w:t xml:space="preserve">1% </w:t>
            </w:r>
          </w:p>
        </w:tc>
        <w:tc>
          <w:tcPr>
            <w:tcW w:w="0" w:type="auto"/>
            <w:vAlign w:val="center"/>
            <w:hideMark/>
          </w:tcPr>
          <w:p w14:paraId="09FE87B4" w14:textId="77777777" w:rsidR="00EC1B45" w:rsidRDefault="00EC1B45">
            <w:pPr>
              <w:rPr>
                <w:rFonts w:eastAsia="Times New Roman"/>
              </w:rPr>
            </w:pPr>
            <w:r>
              <w:rPr>
                <w:rFonts w:eastAsia="Times New Roman"/>
              </w:rPr>
              <w:t xml:space="preserve">5% </w:t>
            </w:r>
          </w:p>
        </w:tc>
        <w:tc>
          <w:tcPr>
            <w:tcW w:w="0" w:type="auto"/>
            <w:vAlign w:val="center"/>
            <w:hideMark/>
          </w:tcPr>
          <w:p w14:paraId="04A8ABA8" w14:textId="77777777" w:rsidR="00EC1B45" w:rsidRDefault="00EC1B45">
            <w:pPr>
              <w:rPr>
                <w:rFonts w:eastAsia="Times New Roman"/>
              </w:rPr>
            </w:pPr>
            <w:r>
              <w:rPr>
                <w:rFonts w:eastAsia="Times New Roman"/>
              </w:rPr>
              <w:t xml:space="preserve">7% </w:t>
            </w:r>
          </w:p>
        </w:tc>
        <w:tc>
          <w:tcPr>
            <w:tcW w:w="0" w:type="auto"/>
            <w:vAlign w:val="center"/>
            <w:hideMark/>
          </w:tcPr>
          <w:p w14:paraId="55CE0666" w14:textId="77777777" w:rsidR="00EC1B45" w:rsidRDefault="00EC1B45">
            <w:pPr>
              <w:rPr>
                <w:rFonts w:eastAsia="Times New Roman"/>
              </w:rPr>
            </w:pPr>
          </w:p>
        </w:tc>
        <w:tc>
          <w:tcPr>
            <w:tcW w:w="0" w:type="auto"/>
            <w:vAlign w:val="center"/>
            <w:hideMark/>
          </w:tcPr>
          <w:p w14:paraId="5BD86400" w14:textId="77777777" w:rsidR="00EC1B45" w:rsidRDefault="00EC1B45">
            <w:pPr>
              <w:rPr>
                <w:rFonts w:eastAsia="Times New Roman"/>
                <w:sz w:val="20"/>
                <w:szCs w:val="20"/>
              </w:rPr>
            </w:pPr>
          </w:p>
        </w:tc>
        <w:tc>
          <w:tcPr>
            <w:tcW w:w="0" w:type="auto"/>
            <w:vAlign w:val="center"/>
            <w:hideMark/>
          </w:tcPr>
          <w:p w14:paraId="178131E3" w14:textId="77777777" w:rsidR="00EC1B45" w:rsidRDefault="00EC1B45">
            <w:pPr>
              <w:rPr>
                <w:rFonts w:eastAsia="Times New Roman"/>
              </w:rPr>
            </w:pPr>
            <w:r>
              <w:rPr>
                <w:rFonts w:eastAsia="Times New Roman"/>
              </w:rPr>
              <w:t xml:space="preserve">13% </w:t>
            </w:r>
          </w:p>
        </w:tc>
        <w:tc>
          <w:tcPr>
            <w:tcW w:w="0" w:type="auto"/>
            <w:vAlign w:val="center"/>
            <w:hideMark/>
          </w:tcPr>
          <w:p w14:paraId="52639BCB" w14:textId="77777777" w:rsidR="00EC1B45" w:rsidRDefault="00EC1B45">
            <w:pPr>
              <w:rPr>
                <w:rFonts w:eastAsia="Times New Roman"/>
              </w:rPr>
            </w:pPr>
            <w:r>
              <w:rPr>
                <w:rFonts w:eastAsia="Times New Roman"/>
              </w:rPr>
              <w:t xml:space="preserve">1% </w:t>
            </w:r>
          </w:p>
        </w:tc>
        <w:tc>
          <w:tcPr>
            <w:tcW w:w="0" w:type="auto"/>
            <w:vAlign w:val="center"/>
            <w:hideMark/>
          </w:tcPr>
          <w:p w14:paraId="525C9BC7" w14:textId="77777777" w:rsidR="00EC1B45" w:rsidRDefault="00EC1B45">
            <w:pPr>
              <w:rPr>
                <w:rFonts w:eastAsia="Times New Roman"/>
              </w:rPr>
            </w:pPr>
          </w:p>
        </w:tc>
        <w:tc>
          <w:tcPr>
            <w:tcW w:w="0" w:type="auto"/>
            <w:vAlign w:val="center"/>
            <w:hideMark/>
          </w:tcPr>
          <w:p w14:paraId="45D103C0" w14:textId="77777777" w:rsidR="00EC1B45" w:rsidRDefault="00EC1B45">
            <w:pPr>
              <w:rPr>
                <w:rFonts w:eastAsia="Times New Roman"/>
              </w:rPr>
            </w:pPr>
            <w:r>
              <w:rPr>
                <w:rFonts w:eastAsia="Times New Roman"/>
              </w:rPr>
              <w:t xml:space="preserve">2% </w:t>
            </w:r>
          </w:p>
        </w:tc>
        <w:tc>
          <w:tcPr>
            <w:tcW w:w="0" w:type="auto"/>
            <w:vAlign w:val="center"/>
            <w:hideMark/>
          </w:tcPr>
          <w:p w14:paraId="7E89AA26" w14:textId="77777777" w:rsidR="00EC1B45" w:rsidRDefault="00EC1B45">
            <w:pPr>
              <w:rPr>
                <w:rFonts w:eastAsia="Times New Roman"/>
              </w:rPr>
            </w:pPr>
            <w:r>
              <w:rPr>
                <w:rFonts w:eastAsia="Times New Roman"/>
              </w:rPr>
              <w:t xml:space="preserve">66% </w:t>
            </w:r>
          </w:p>
        </w:tc>
        <w:tc>
          <w:tcPr>
            <w:tcW w:w="0" w:type="auto"/>
            <w:vAlign w:val="center"/>
            <w:hideMark/>
          </w:tcPr>
          <w:p w14:paraId="02516600" w14:textId="77777777" w:rsidR="00EC1B45" w:rsidRDefault="00EC1B45">
            <w:pPr>
              <w:rPr>
                <w:rFonts w:eastAsia="Times New Roman"/>
              </w:rPr>
            </w:pPr>
            <w:r>
              <w:rPr>
                <w:rFonts w:eastAsia="Times New Roman"/>
              </w:rPr>
              <w:t xml:space="preserve">5% </w:t>
            </w:r>
          </w:p>
        </w:tc>
        <w:tc>
          <w:tcPr>
            <w:tcW w:w="0" w:type="auto"/>
            <w:vAlign w:val="center"/>
            <w:hideMark/>
          </w:tcPr>
          <w:p w14:paraId="07C2BA96" w14:textId="77777777" w:rsidR="00EC1B45" w:rsidRDefault="00EC1B45">
            <w:pPr>
              <w:rPr>
                <w:rFonts w:eastAsia="Times New Roman"/>
              </w:rPr>
            </w:pPr>
          </w:p>
        </w:tc>
        <w:tc>
          <w:tcPr>
            <w:tcW w:w="0" w:type="auto"/>
            <w:vAlign w:val="center"/>
            <w:hideMark/>
          </w:tcPr>
          <w:p w14:paraId="547CC2E4" w14:textId="77777777" w:rsidR="00EC1B45" w:rsidRDefault="00EC1B45">
            <w:pPr>
              <w:rPr>
                <w:rFonts w:eastAsia="Times New Roman"/>
                <w:sz w:val="20"/>
                <w:szCs w:val="20"/>
              </w:rPr>
            </w:pPr>
          </w:p>
        </w:tc>
        <w:tc>
          <w:tcPr>
            <w:tcW w:w="0" w:type="auto"/>
            <w:vAlign w:val="center"/>
            <w:hideMark/>
          </w:tcPr>
          <w:p w14:paraId="514D90B7" w14:textId="77777777" w:rsidR="00EC1B45" w:rsidRDefault="00EC1B45">
            <w:pPr>
              <w:rPr>
                <w:rFonts w:eastAsia="Times New Roman"/>
                <w:sz w:val="20"/>
                <w:szCs w:val="20"/>
              </w:rPr>
            </w:pPr>
          </w:p>
        </w:tc>
        <w:tc>
          <w:tcPr>
            <w:tcW w:w="0" w:type="auto"/>
            <w:vAlign w:val="center"/>
            <w:hideMark/>
          </w:tcPr>
          <w:p w14:paraId="27B59C9E" w14:textId="77777777" w:rsidR="00EC1B45" w:rsidRDefault="00EC1B45">
            <w:pPr>
              <w:rPr>
                <w:rFonts w:eastAsia="Times New Roman"/>
                <w:sz w:val="20"/>
                <w:szCs w:val="20"/>
              </w:rPr>
            </w:pPr>
          </w:p>
        </w:tc>
        <w:tc>
          <w:tcPr>
            <w:tcW w:w="0" w:type="auto"/>
            <w:vAlign w:val="center"/>
            <w:hideMark/>
          </w:tcPr>
          <w:p w14:paraId="7D460E98" w14:textId="77777777" w:rsidR="00EC1B45" w:rsidRDefault="00EC1B45">
            <w:pPr>
              <w:rPr>
                <w:rFonts w:eastAsia="Times New Roman"/>
                <w:sz w:val="20"/>
                <w:szCs w:val="20"/>
              </w:rPr>
            </w:pPr>
          </w:p>
        </w:tc>
        <w:tc>
          <w:tcPr>
            <w:tcW w:w="0" w:type="auto"/>
            <w:vAlign w:val="center"/>
            <w:hideMark/>
          </w:tcPr>
          <w:p w14:paraId="03AADC14" w14:textId="77777777" w:rsidR="00EC1B45" w:rsidRDefault="00EC1B45">
            <w:pPr>
              <w:rPr>
                <w:rFonts w:eastAsia="Times New Roman"/>
                <w:sz w:val="20"/>
                <w:szCs w:val="20"/>
              </w:rPr>
            </w:pPr>
          </w:p>
        </w:tc>
        <w:tc>
          <w:tcPr>
            <w:tcW w:w="0" w:type="auto"/>
            <w:vAlign w:val="center"/>
            <w:hideMark/>
          </w:tcPr>
          <w:p w14:paraId="4CC98C4F" w14:textId="77777777" w:rsidR="00EC1B45" w:rsidRDefault="00EC1B45">
            <w:pPr>
              <w:rPr>
                <w:rFonts w:eastAsia="Times New Roman"/>
                <w:sz w:val="20"/>
                <w:szCs w:val="20"/>
              </w:rPr>
            </w:pPr>
          </w:p>
        </w:tc>
        <w:tc>
          <w:tcPr>
            <w:tcW w:w="0" w:type="auto"/>
            <w:vAlign w:val="center"/>
            <w:hideMark/>
          </w:tcPr>
          <w:p w14:paraId="6B189082" w14:textId="77777777" w:rsidR="00EC1B45" w:rsidRDefault="00EC1B45">
            <w:pPr>
              <w:rPr>
                <w:rFonts w:eastAsia="Times New Roman"/>
              </w:rPr>
            </w:pPr>
            <w:r>
              <w:rPr>
                <w:rFonts w:eastAsia="Times New Roman"/>
              </w:rPr>
              <w:t xml:space="preserve">100% </w:t>
            </w:r>
          </w:p>
        </w:tc>
      </w:tr>
      <w:tr w:rsidR="00EC1B45" w14:paraId="2570F01E" w14:textId="77777777">
        <w:trPr>
          <w:divId w:val="1069692521"/>
          <w:tblCellSpacing w:w="15" w:type="dxa"/>
        </w:trPr>
        <w:tc>
          <w:tcPr>
            <w:tcW w:w="0" w:type="auto"/>
            <w:vAlign w:val="center"/>
            <w:hideMark/>
          </w:tcPr>
          <w:p w14:paraId="6D66B381" w14:textId="77777777" w:rsidR="00EC1B45" w:rsidRDefault="00EC1B45">
            <w:pPr>
              <w:rPr>
                <w:rFonts w:eastAsia="Times New Roman"/>
              </w:rPr>
            </w:pPr>
            <w:r>
              <w:rPr>
                <w:rFonts w:eastAsia="Times New Roman"/>
              </w:rPr>
              <w:t xml:space="preserve">Gwinnett </w:t>
            </w:r>
          </w:p>
        </w:tc>
        <w:tc>
          <w:tcPr>
            <w:tcW w:w="0" w:type="auto"/>
            <w:vAlign w:val="center"/>
            <w:hideMark/>
          </w:tcPr>
          <w:p w14:paraId="180144EA" w14:textId="77777777" w:rsidR="00EC1B45" w:rsidRDefault="00EC1B45">
            <w:pPr>
              <w:rPr>
                <w:rFonts w:eastAsia="Times New Roman"/>
              </w:rPr>
            </w:pPr>
            <w:r>
              <w:rPr>
                <w:rFonts w:eastAsia="Times New Roman"/>
              </w:rPr>
              <w:t xml:space="preserve">1% </w:t>
            </w:r>
          </w:p>
        </w:tc>
        <w:tc>
          <w:tcPr>
            <w:tcW w:w="0" w:type="auto"/>
            <w:vAlign w:val="center"/>
            <w:hideMark/>
          </w:tcPr>
          <w:p w14:paraId="03BD91F7" w14:textId="77777777" w:rsidR="00EC1B45" w:rsidRDefault="00EC1B45">
            <w:pPr>
              <w:rPr>
                <w:rFonts w:eastAsia="Times New Roman"/>
              </w:rPr>
            </w:pPr>
          </w:p>
        </w:tc>
        <w:tc>
          <w:tcPr>
            <w:tcW w:w="0" w:type="auto"/>
            <w:vAlign w:val="center"/>
            <w:hideMark/>
          </w:tcPr>
          <w:p w14:paraId="1A9552C0" w14:textId="77777777" w:rsidR="00EC1B45" w:rsidRDefault="00EC1B45">
            <w:pPr>
              <w:rPr>
                <w:rFonts w:eastAsia="Times New Roman"/>
                <w:sz w:val="20"/>
                <w:szCs w:val="20"/>
              </w:rPr>
            </w:pPr>
          </w:p>
        </w:tc>
        <w:tc>
          <w:tcPr>
            <w:tcW w:w="0" w:type="auto"/>
            <w:vAlign w:val="center"/>
            <w:hideMark/>
          </w:tcPr>
          <w:p w14:paraId="6D94550E" w14:textId="77777777" w:rsidR="00EC1B45" w:rsidRDefault="00EC1B45">
            <w:pPr>
              <w:rPr>
                <w:rFonts w:eastAsia="Times New Roman"/>
                <w:sz w:val="20"/>
                <w:szCs w:val="20"/>
              </w:rPr>
            </w:pPr>
          </w:p>
        </w:tc>
        <w:tc>
          <w:tcPr>
            <w:tcW w:w="0" w:type="auto"/>
            <w:vAlign w:val="center"/>
            <w:hideMark/>
          </w:tcPr>
          <w:p w14:paraId="6E8FFAF6" w14:textId="77777777" w:rsidR="00EC1B45" w:rsidRDefault="00EC1B45">
            <w:pPr>
              <w:rPr>
                <w:rFonts w:eastAsia="Times New Roman"/>
              </w:rPr>
            </w:pPr>
            <w:r>
              <w:rPr>
                <w:rFonts w:eastAsia="Times New Roman"/>
              </w:rPr>
              <w:t xml:space="preserve">1% </w:t>
            </w:r>
          </w:p>
        </w:tc>
        <w:tc>
          <w:tcPr>
            <w:tcW w:w="0" w:type="auto"/>
            <w:vAlign w:val="center"/>
            <w:hideMark/>
          </w:tcPr>
          <w:p w14:paraId="249B9965" w14:textId="77777777" w:rsidR="00EC1B45" w:rsidRDefault="00EC1B45">
            <w:pPr>
              <w:rPr>
                <w:rFonts w:eastAsia="Times New Roman"/>
              </w:rPr>
            </w:pPr>
            <w:r>
              <w:rPr>
                <w:rFonts w:eastAsia="Times New Roman"/>
              </w:rPr>
              <w:t xml:space="preserve">3% </w:t>
            </w:r>
          </w:p>
        </w:tc>
        <w:tc>
          <w:tcPr>
            <w:tcW w:w="0" w:type="auto"/>
            <w:vAlign w:val="center"/>
            <w:hideMark/>
          </w:tcPr>
          <w:p w14:paraId="00586C12" w14:textId="77777777" w:rsidR="00EC1B45" w:rsidRDefault="00EC1B45">
            <w:pPr>
              <w:rPr>
                <w:rFonts w:eastAsia="Times New Roman"/>
              </w:rPr>
            </w:pPr>
          </w:p>
        </w:tc>
        <w:tc>
          <w:tcPr>
            <w:tcW w:w="0" w:type="auto"/>
            <w:vAlign w:val="center"/>
            <w:hideMark/>
          </w:tcPr>
          <w:p w14:paraId="5B36A0BD" w14:textId="77777777" w:rsidR="00EC1B45" w:rsidRDefault="00EC1B45">
            <w:pPr>
              <w:rPr>
                <w:rFonts w:eastAsia="Times New Roman"/>
                <w:sz w:val="20"/>
                <w:szCs w:val="20"/>
              </w:rPr>
            </w:pPr>
          </w:p>
        </w:tc>
        <w:tc>
          <w:tcPr>
            <w:tcW w:w="0" w:type="auto"/>
            <w:vAlign w:val="center"/>
            <w:hideMark/>
          </w:tcPr>
          <w:p w14:paraId="59C16753" w14:textId="77777777" w:rsidR="00EC1B45" w:rsidRDefault="00EC1B45">
            <w:pPr>
              <w:rPr>
                <w:rFonts w:eastAsia="Times New Roman"/>
              </w:rPr>
            </w:pPr>
            <w:r>
              <w:rPr>
                <w:rFonts w:eastAsia="Times New Roman"/>
              </w:rPr>
              <w:t xml:space="preserve">13% </w:t>
            </w:r>
          </w:p>
        </w:tc>
        <w:tc>
          <w:tcPr>
            <w:tcW w:w="0" w:type="auto"/>
            <w:vAlign w:val="center"/>
            <w:hideMark/>
          </w:tcPr>
          <w:p w14:paraId="6BA5BC42" w14:textId="77777777" w:rsidR="00EC1B45" w:rsidRDefault="00EC1B45">
            <w:pPr>
              <w:rPr>
                <w:rFonts w:eastAsia="Times New Roman"/>
              </w:rPr>
            </w:pPr>
          </w:p>
        </w:tc>
        <w:tc>
          <w:tcPr>
            <w:tcW w:w="0" w:type="auto"/>
            <w:vAlign w:val="center"/>
            <w:hideMark/>
          </w:tcPr>
          <w:p w14:paraId="50341966" w14:textId="77777777" w:rsidR="00EC1B45" w:rsidRDefault="00EC1B45">
            <w:pPr>
              <w:rPr>
                <w:rFonts w:eastAsia="Times New Roman"/>
                <w:sz w:val="20"/>
                <w:szCs w:val="20"/>
              </w:rPr>
            </w:pPr>
          </w:p>
        </w:tc>
        <w:tc>
          <w:tcPr>
            <w:tcW w:w="0" w:type="auto"/>
            <w:vAlign w:val="center"/>
            <w:hideMark/>
          </w:tcPr>
          <w:p w14:paraId="79BF4DC5" w14:textId="77777777" w:rsidR="00EC1B45" w:rsidRDefault="00EC1B45">
            <w:pPr>
              <w:rPr>
                <w:rFonts w:eastAsia="Times New Roman"/>
              </w:rPr>
            </w:pPr>
            <w:r>
              <w:rPr>
                <w:rFonts w:eastAsia="Times New Roman"/>
              </w:rPr>
              <w:t xml:space="preserve">3% </w:t>
            </w:r>
          </w:p>
        </w:tc>
        <w:tc>
          <w:tcPr>
            <w:tcW w:w="0" w:type="auto"/>
            <w:vAlign w:val="center"/>
            <w:hideMark/>
          </w:tcPr>
          <w:p w14:paraId="3B17781A" w14:textId="77777777" w:rsidR="00EC1B45" w:rsidRDefault="00EC1B45">
            <w:pPr>
              <w:rPr>
                <w:rFonts w:eastAsia="Times New Roman"/>
              </w:rPr>
            </w:pPr>
            <w:r>
              <w:rPr>
                <w:rFonts w:eastAsia="Times New Roman"/>
              </w:rPr>
              <w:t xml:space="preserve">17% </w:t>
            </w:r>
          </w:p>
        </w:tc>
        <w:tc>
          <w:tcPr>
            <w:tcW w:w="0" w:type="auto"/>
            <w:vAlign w:val="center"/>
            <w:hideMark/>
          </w:tcPr>
          <w:p w14:paraId="0E6748E7" w14:textId="77777777" w:rsidR="00EC1B45" w:rsidRDefault="00EC1B45">
            <w:pPr>
              <w:rPr>
                <w:rFonts w:eastAsia="Times New Roman"/>
              </w:rPr>
            </w:pPr>
            <w:r>
              <w:rPr>
                <w:rFonts w:eastAsia="Times New Roman"/>
              </w:rPr>
              <w:t xml:space="preserve">57% </w:t>
            </w:r>
          </w:p>
        </w:tc>
        <w:tc>
          <w:tcPr>
            <w:tcW w:w="0" w:type="auto"/>
            <w:vAlign w:val="center"/>
            <w:hideMark/>
          </w:tcPr>
          <w:p w14:paraId="2B647606" w14:textId="77777777" w:rsidR="00EC1B45" w:rsidRDefault="00EC1B45">
            <w:pPr>
              <w:rPr>
                <w:rFonts w:eastAsia="Times New Roman"/>
              </w:rPr>
            </w:pPr>
            <w:r>
              <w:rPr>
                <w:rFonts w:eastAsia="Times New Roman"/>
              </w:rPr>
              <w:t xml:space="preserve">3% </w:t>
            </w:r>
          </w:p>
        </w:tc>
        <w:tc>
          <w:tcPr>
            <w:tcW w:w="0" w:type="auto"/>
            <w:vAlign w:val="center"/>
            <w:hideMark/>
          </w:tcPr>
          <w:p w14:paraId="48108F2F" w14:textId="77777777" w:rsidR="00EC1B45" w:rsidRDefault="00EC1B45">
            <w:pPr>
              <w:rPr>
                <w:rFonts w:eastAsia="Times New Roman"/>
              </w:rPr>
            </w:pPr>
          </w:p>
        </w:tc>
        <w:tc>
          <w:tcPr>
            <w:tcW w:w="0" w:type="auto"/>
            <w:vAlign w:val="center"/>
            <w:hideMark/>
          </w:tcPr>
          <w:p w14:paraId="3E51D118" w14:textId="77777777" w:rsidR="00EC1B45" w:rsidRDefault="00EC1B45">
            <w:pPr>
              <w:rPr>
                <w:rFonts w:eastAsia="Times New Roman"/>
                <w:sz w:val="20"/>
                <w:szCs w:val="20"/>
              </w:rPr>
            </w:pPr>
          </w:p>
        </w:tc>
        <w:tc>
          <w:tcPr>
            <w:tcW w:w="0" w:type="auto"/>
            <w:vAlign w:val="center"/>
            <w:hideMark/>
          </w:tcPr>
          <w:p w14:paraId="63CF6972" w14:textId="77777777" w:rsidR="00EC1B45" w:rsidRDefault="00EC1B45">
            <w:pPr>
              <w:rPr>
                <w:rFonts w:eastAsia="Times New Roman"/>
                <w:sz w:val="20"/>
                <w:szCs w:val="20"/>
              </w:rPr>
            </w:pPr>
          </w:p>
        </w:tc>
        <w:tc>
          <w:tcPr>
            <w:tcW w:w="0" w:type="auto"/>
            <w:vAlign w:val="center"/>
            <w:hideMark/>
          </w:tcPr>
          <w:p w14:paraId="270D318D" w14:textId="77777777" w:rsidR="00EC1B45" w:rsidRDefault="00EC1B45">
            <w:pPr>
              <w:rPr>
                <w:rFonts w:eastAsia="Times New Roman"/>
              </w:rPr>
            </w:pPr>
            <w:r>
              <w:rPr>
                <w:rFonts w:eastAsia="Times New Roman"/>
              </w:rPr>
              <w:t xml:space="preserve">1% </w:t>
            </w:r>
          </w:p>
        </w:tc>
        <w:tc>
          <w:tcPr>
            <w:tcW w:w="0" w:type="auto"/>
            <w:vAlign w:val="center"/>
            <w:hideMark/>
          </w:tcPr>
          <w:p w14:paraId="4032C0B8" w14:textId="77777777" w:rsidR="00EC1B45" w:rsidRDefault="00EC1B45">
            <w:pPr>
              <w:rPr>
                <w:rFonts w:eastAsia="Times New Roman"/>
              </w:rPr>
            </w:pPr>
          </w:p>
        </w:tc>
        <w:tc>
          <w:tcPr>
            <w:tcW w:w="0" w:type="auto"/>
            <w:vAlign w:val="center"/>
            <w:hideMark/>
          </w:tcPr>
          <w:p w14:paraId="76182C28" w14:textId="77777777" w:rsidR="00EC1B45" w:rsidRDefault="00EC1B45">
            <w:pPr>
              <w:rPr>
                <w:rFonts w:eastAsia="Times New Roman"/>
              </w:rPr>
            </w:pPr>
            <w:r>
              <w:rPr>
                <w:rFonts w:eastAsia="Times New Roman"/>
              </w:rPr>
              <w:t xml:space="preserve">1% </w:t>
            </w:r>
          </w:p>
        </w:tc>
        <w:tc>
          <w:tcPr>
            <w:tcW w:w="0" w:type="auto"/>
            <w:vAlign w:val="center"/>
            <w:hideMark/>
          </w:tcPr>
          <w:p w14:paraId="1862E827" w14:textId="77777777" w:rsidR="00EC1B45" w:rsidRDefault="00EC1B45">
            <w:pPr>
              <w:rPr>
                <w:rFonts w:eastAsia="Times New Roman"/>
              </w:rPr>
            </w:pPr>
            <w:r>
              <w:rPr>
                <w:rFonts w:eastAsia="Times New Roman"/>
              </w:rPr>
              <w:t xml:space="preserve">100% </w:t>
            </w:r>
          </w:p>
        </w:tc>
      </w:tr>
      <w:tr w:rsidR="00EC1B45" w14:paraId="4E546319" w14:textId="77777777">
        <w:trPr>
          <w:divId w:val="1069692521"/>
          <w:tblCellSpacing w:w="15" w:type="dxa"/>
        </w:trPr>
        <w:tc>
          <w:tcPr>
            <w:tcW w:w="0" w:type="auto"/>
            <w:vAlign w:val="center"/>
            <w:hideMark/>
          </w:tcPr>
          <w:p w14:paraId="78B88177" w14:textId="77777777" w:rsidR="00EC1B45" w:rsidRDefault="00EC1B45">
            <w:pPr>
              <w:rPr>
                <w:rFonts w:eastAsia="Times New Roman"/>
              </w:rPr>
            </w:pPr>
            <w:r>
              <w:rPr>
                <w:rFonts w:eastAsia="Times New Roman"/>
              </w:rPr>
              <w:t xml:space="preserve">Hall </w:t>
            </w:r>
          </w:p>
        </w:tc>
        <w:tc>
          <w:tcPr>
            <w:tcW w:w="0" w:type="auto"/>
            <w:vAlign w:val="center"/>
            <w:hideMark/>
          </w:tcPr>
          <w:p w14:paraId="594BB8E0" w14:textId="77777777" w:rsidR="00EC1B45" w:rsidRDefault="00EC1B45">
            <w:pPr>
              <w:rPr>
                <w:rFonts w:eastAsia="Times New Roman"/>
              </w:rPr>
            </w:pPr>
            <w:r>
              <w:rPr>
                <w:rFonts w:eastAsia="Times New Roman"/>
              </w:rPr>
              <w:t xml:space="preserve">1% </w:t>
            </w:r>
          </w:p>
        </w:tc>
        <w:tc>
          <w:tcPr>
            <w:tcW w:w="0" w:type="auto"/>
            <w:vAlign w:val="center"/>
            <w:hideMark/>
          </w:tcPr>
          <w:p w14:paraId="490052F3" w14:textId="77777777" w:rsidR="00EC1B45" w:rsidRDefault="00EC1B45">
            <w:pPr>
              <w:rPr>
                <w:rFonts w:eastAsia="Times New Roman"/>
              </w:rPr>
            </w:pPr>
          </w:p>
        </w:tc>
        <w:tc>
          <w:tcPr>
            <w:tcW w:w="0" w:type="auto"/>
            <w:vAlign w:val="center"/>
            <w:hideMark/>
          </w:tcPr>
          <w:p w14:paraId="2C7B0B7F" w14:textId="77777777" w:rsidR="00EC1B45" w:rsidRDefault="00EC1B45">
            <w:pPr>
              <w:rPr>
                <w:rFonts w:eastAsia="Times New Roman"/>
                <w:sz w:val="20"/>
                <w:szCs w:val="20"/>
              </w:rPr>
            </w:pPr>
          </w:p>
        </w:tc>
        <w:tc>
          <w:tcPr>
            <w:tcW w:w="0" w:type="auto"/>
            <w:vAlign w:val="center"/>
            <w:hideMark/>
          </w:tcPr>
          <w:p w14:paraId="0774CB1A" w14:textId="77777777" w:rsidR="00EC1B45" w:rsidRDefault="00EC1B45">
            <w:pPr>
              <w:rPr>
                <w:rFonts w:eastAsia="Times New Roman"/>
                <w:sz w:val="20"/>
                <w:szCs w:val="20"/>
              </w:rPr>
            </w:pPr>
          </w:p>
        </w:tc>
        <w:tc>
          <w:tcPr>
            <w:tcW w:w="0" w:type="auto"/>
            <w:vAlign w:val="center"/>
            <w:hideMark/>
          </w:tcPr>
          <w:p w14:paraId="26A04E42" w14:textId="77777777" w:rsidR="00EC1B45" w:rsidRDefault="00EC1B45">
            <w:pPr>
              <w:rPr>
                <w:rFonts w:eastAsia="Times New Roman"/>
                <w:sz w:val="20"/>
                <w:szCs w:val="20"/>
              </w:rPr>
            </w:pPr>
          </w:p>
        </w:tc>
        <w:tc>
          <w:tcPr>
            <w:tcW w:w="0" w:type="auto"/>
            <w:vAlign w:val="center"/>
            <w:hideMark/>
          </w:tcPr>
          <w:p w14:paraId="6EE6FB16" w14:textId="77777777" w:rsidR="00EC1B45" w:rsidRDefault="00EC1B45">
            <w:pPr>
              <w:rPr>
                <w:rFonts w:eastAsia="Times New Roman"/>
              </w:rPr>
            </w:pPr>
            <w:r>
              <w:rPr>
                <w:rFonts w:eastAsia="Times New Roman"/>
              </w:rPr>
              <w:t xml:space="preserve">1% </w:t>
            </w:r>
          </w:p>
        </w:tc>
        <w:tc>
          <w:tcPr>
            <w:tcW w:w="0" w:type="auto"/>
            <w:vAlign w:val="center"/>
            <w:hideMark/>
          </w:tcPr>
          <w:p w14:paraId="2E3B7547" w14:textId="77777777" w:rsidR="00EC1B45" w:rsidRDefault="00EC1B45">
            <w:pPr>
              <w:rPr>
                <w:rFonts w:eastAsia="Times New Roman"/>
              </w:rPr>
            </w:pPr>
          </w:p>
        </w:tc>
        <w:tc>
          <w:tcPr>
            <w:tcW w:w="0" w:type="auto"/>
            <w:vAlign w:val="center"/>
            <w:hideMark/>
          </w:tcPr>
          <w:p w14:paraId="3A0EE90E" w14:textId="77777777" w:rsidR="00EC1B45" w:rsidRDefault="00EC1B45">
            <w:pPr>
              <w:rPr>
                <w:rFonts w:eastAsia="Times New Roman"/>
              </w:rPr>
            </w:pPr>
            <w:r>
              <w:rPr>
                <w:rFonts w:eastAsia="Times New Roman"/>
              </w:rPr>
              <w:t xml:space="preserve">1% </w:t>
            </w:r>
          </w:p>
        </w:tc>
        <w:tc>
          <w:tcPr>
            <w:tcW w:w="0" w:type="auto"/>
            <w:vAlign w:val="center"/>
            <w:hideMark/>
          </w:tcPr>
          <w:p w14:paraId="690F83C4" w14:textId="77777777" w:rsidR="00EC1B45" w:rsidRDefault="00EC1B45">
            <w:pPr>
              <w:rPr>
                <w:rFonts w:eastAsia="Times New Roman"/>
              </w:rPr>
            </w:pPr>
            <w:r>
              <w:rPr>
                <w:rFonts w:eastAsia="Times New Roman"/>
              </w:rPr>
              <w:t xml:space="preserve">2% </w:t>
            </w:r>
          </w:p>
        </w:tc>
        <w:tc>
          <w:tcPr>
            <w:tcW w:w="0" w:type="auto"/>
            <w:vAlign w:val="center"/>
            <w:hideMark/>
          </w:tcPr>
          <w:p w14:paraId="133EF390" w14:textId="77777777" w:rsidR="00EC1B45" w:rsidRDefault="00EC1B45">
            <w:pPr>
              <w:rPr>
                <w:rFonts w:eastAsia="Times New Roman"/>
              </w:rPr>
            </w:pPr>
          </w:p>
        </w:tc>
        <w:tc>
          <w:tcPr>
            <w:tcW w:w="0" w:type="auto"/>
            <w:vAlign w:val="center"/>
            <w:hideMark/>
          </w:tcPr>
          <w:p w14:paraId="71128A5D" w14:textId="77777777" w:rsidR="00EC1B45" w:rsidRDefault="00EC1B45">
            <w:pPr>
              <w:rPr>
                <w:rFonts w:eastAsia="Times New Roman"/>
                <w:sz w:val="20"/>
                <w:szCs w:val="20"/>
              </w:rPr>
            </w:pPr>
          </w:p>
        </w:tc>
        <w:tc>
          <w:tcPr>
            <w:tcW w:w="0" w:type="auto"/>
            <w:vAlign w:val="center"/>
            <w:hideMark/>
          </w:tcPr>
          <w:p w14:paraId="6F5314AF" w14:textId="77777777" w:rsidR="00EC1B45" w:rsidRDefault="00EC1B45">
            <w:pPr>
              <w:rPr>
                <w:rFonts w:eastAsia="Times New Roman"/>
              </w:rPr>
            </w:pPr>
            <w:r>
              <w:rPr>
                <w:rFonts w:eastAsia="Times New Roman"/>
              </w:rPr>
              <w:t xml:space="preserve">5% </w:t>
            </w:r>
          </w:p>
        </w:tc>
        <w:tc>
          <w:tcPr>
            <w:tcW w:w="0" w:type="auto"/>
            <w:vAlign w:val="center"/>
            <w:hideMark/>
          </w:tcPr>
          <w:p w14:paraId="614D6400" w14:textId="77777777" w:rsidR="00EC1B45" w:rsidRDefault="00EC1B45">
            <w:pPr>
              <w:rPr>
                <w:rFonts w:eastAsia="Times New Roman"/>
              </w:rPr>
            </w:pPr>
            <w:r>
              <w:rPr>
                <w:rFonts w:eastAsia="Times New Roman"/>
              </w:rPr>
              <w:t xml:space="preserve">5% </w:t>
            </w:r>
          </w:p>
        </w:tc>
        <w:tc>
          <w:tcPr>
            <w:tcW w:w="0" w:type="auto"/>
            <w:vAlign w:val="center"/>
            <w:hideMark/>
          </w:tcPr>
          <w:p w14:paraId="71023986" w14:textId="77777777" w:rsidR="00EC1B45" w:rsidRDefault="00EC1B45">
            <w:pPr>
              <w:rPr>
                <w:rFonts w:eastAsia="Times New Roman"/>
              </w:rPr>
            </w:pPr>
            <w:r>
              <w:rPr>
                <w:rFonts w:eastAsia="Times New Roman"/>
              </w:rPr>
              <w:t xml:space="preserve">14% </w:t>
            </w:r>
          </w:p>
        </w:tc>
        <w:tc>
          <w:tcPr>
            <w:tcW w:w="0" w:type="auto"/>
            <w:vAlign w:val="center"/>
            <w:hideMark/>
          </w:tcPr>
          <w:p w14:paraId="7D65CE99" w14:textId="77777777" w:rsidR="00EC1B45" w:rsidRDefault="00EC1B45">
            <w:pPr>
              <w:rPr>
                <w:rFonts w:eastAsia="Times New Roman"/>
              </w:rPr>
            </w:pPr>
            <w:r>
              <w:rPr>
                <w:rFonts w:eastAsia="Times New Roman"/>
              </w:rPr>
              <w:t xml:space="preserve">70% </w:t>
            </w:r>
          </w:p>
        </w:tc>
        <w:tc>
          <w:tcPr>
            <w:tcW w:w="0" w:type="auto"/>
            <w:vAlign w:val="center"/>
            <w:hideMark/>
          </w:tcPr>
          <w:p w14:paraId="45B3CCC7" w14:textId="77777777" w:rsidR="00EC1B45" w:rsidRDefault="00EC1B45">
            <w:pPr>
              <w:rPr>
                <w:rFonts w:eastAsia="Times New Roman"/>
              </w:rPr>
            </w:pPr>
          </w:p>
        </w:tc>
        <w:tc>
          <w:tcPr>
            <w:tcW w:w="0" w:type="auto"/>
            <w:vAlign w:val="center"/>
            <w:hideMark/>
          </w:tcPr>
          <w:p w14:paraId="1DC3B840" w14:textId="77777777" w:rsidR="00EC1B45" w:rsidRDefault="00EC1B45">
            <w:pPr>
              <w:rPr>
                <w:rFonts w:eastAsia="Times New Roman"/>
                <w:sz w:val="20"/>
                <w:szCs w:val="20"/>
              </w:rPr>
            </w:pPr>
          </w:p>
        </w:tc>
        <w:tc>
          <w:tcPr>
            <w:tcW w:w="0" w:type="auto"/>
            <w:vAlign w:val="center"/>
            <w:hideMark/>
          </w:tcPr>
          <w:p w14:paraId="78802D70" w14:textId="77777777" w:rsidR="00EC1B45" w:rsidRDefault="00EC1B45">
            <w:pPr>
              <w:rPr>
                <w:rFonts w:eastAsia="Times New Roman"/>
                <w:sz w:val="20"/>
                <w:szCs w:val="20"/>
              </w:rPr>
            </w:pPr>
          </w:p>
        </w:tc>
        <w:tc>
          <w:tcPr>
            <w:tcW w:w="0" w:type="auto"/>
            <w:vAlign w:val="center"/>
            <w:hideMark/>
          </w:tcPr>
          <w:p w14:paraId="685C18BF" w14:textId="77777777" w:rsidR="00EC1B45" w:rsidRDefault="00EC1B45">
            <w:pPr>
              <w:rPr>
                <w:rFonts w:eastAsia="Times New Roman"/>
                <w:sz w:val="20"/>
                <w:szCs w:val="20"/>
              </w:rPr>
            </w:pPr>
          </w:p>
        </w:tc>
        <w:tc>
          <w:tcPr>
            <w:tcW w:w="0" w:type="auto"/>
            <w:vAlign w:val="center"/>
            <w:hideMark/>
          </w:tcPr>
          <w:p w14:paraId="302E495B" w14:textId="77777777" w:rsidR="00EC1B45" w:rsidRDefault="00EC1B45">
            <w:pPr>
              <w:rPr>
                <w:rFonts w:eastAsia="Times New Roman"/>
                <w:sz w:val="20"/>
                <w:szCs w:val="20"/>
              </w:rPr>
            </w:pPr>
          </w:p>
        </w:tc>
        <w:tc>
          <w:tcPr>
            <w:tcW w:w="0" w:type="auto"/>
            <w:vAlign w:val="center"/>
            <w:hideMark/>
          </w:tcPr>
          <w:p w14:paraId="7AC0E619" w14:textId="77777777" w:rsidR="00EC1B45" w:rsidRDefault="00EC1B45">
            <w:pPr>
              <w:rPr>
                <w:rFonts w:eastAsia="Times New Roman"/>
                <w:sz w:val="20"/>
                <w:szCs w:val="20"/>
              </w:rPr>
            </w:pPr>
          </w:p>
        </w:tc>
        <w:tc>
          <w:tcPr>
            <w:tcW w:w="0" w:type="auto"/>
            <w:vAlign w:val="center"/>
            <w:hideMark/>
          </w:tcPr>
          <w:p w14:paraId="55483635" w14:textId="77777777" w:rsidR="00EC1B45" w:rsidRDefault="00EC1B45">
            <w:pPr>
              <w:rPr>
                <w:rFonts w:eastAsia="Times New Roman"/>
              </w:rPr>
            </w:pPr>
            <w:r>
              <w:rPr>
                <w:rFonts w:eastAsia="Times New Roman"/>
              </w:rPr>
              <w:t xml:space="preserve">100% </w:t>
            </w:r>
          </w:p>
        </w:tc>
      </w:tr>
      <w:tr w:rsidR="00EC1B45" w14:paraId="7541374F" w14:textId="77777777">
        <w:trPr>
          <w:divId w:val="1069692521"/>
          <w:tblCellSpacing w:w="15" w:type="dxa"/>
        </w:trPr>
        <w:tc>
          <w:tcPr>
            <w:tcW w:w="0" w:type="auto"/>
            <w:vAlign w:val="center"/>
            <w:hideMark/>
          </w:tcPr>
          <w:p w14:paraId="166A99BD" w14:textId="77777777" w:rsidR="00EC1B45" w:rsidRDefault="00EC1B45">
            <w:pPr>
              <w:rPr>
                <w:rFonts w:eastAsia="Times New Roman"/>
              </w:rPr>
            </w:pPr>
            <w:r>
              <w:rPr>
                <w:rFonts w:eastAsia="Times New Roman"/>
              </w:rPr>
              <w:t xml:space="preserve">Henry </w:t>
            </w:r>
          </w:p>
        </w:tc>
        <w:tc>
          <w:tcPr>
            <w:tcW w:w="0" w:type="auto"/>
            <w:vAlign w:val="center"/>
            <w:hideMark/>
          </w:tcPr>
          <w:p w14:paraId="1298B178" w14:textId="77777777" w:rsidR="00EC1B45" w:rsidRDefault="00EC1B45">
            <w:pPr>
              <w:rPr>
                <w:rFonts w:eastAsia="Times New Roman"/>
              </w:rPr>
            </w:pPr>
          </w:p>
        </w:tc>
        <w:tc>
          <w:tcPr>
            <w:tcW w:w="0" w:type="auto"/>
            <w:vAlign w:val="center"/>
            <w:hideMark/>
          </w:tcPr>
          <w:p w14:paraId="06DCF8DA" w14:textId="77777777" w:rsidR="00EC1B45" w:rsidRDefault="00EC1B45">
            <w:pPr>
              <w:rPr>
                <w:rFonts w:eastAsia="Times New Roman"/>
                <w:sz w:val="20"/>
                <w:szCs w:val="20"/>
              </w:rPr>
            </w:pPr>
          </w:p>
        </w:tc>
        <w:tc>
          <w:tcPr>
            <w:tcW w:w="0" w:type="auto"/>
            <w:vAlign w:val="center"/>
            <w:hideMark/>
          </w:tcPr>
          <w:p w14:paraId="664375C5" w14:textId="77777777" w:rsidR="00EC1B45" w:rsidRDefault="00EC1B45">
            <w:pPr>
              <w:rPr>
                <w:rFonts w:eastAsia="Times New Roman"/>
                <w:sz w:val="20"/>
                <w:szCs w:val="20"/>
              </w:rPr>
            </w:pPr>
          </w:p>
        </w:tc>
        <w:tc>
          <w:tcPr>
            <w:tcW w:w="0" w:type="auto"/>
            <w:vAlign w:val="center"/>
            <w:hideMark/>
          </w:tcPr>
          <w:p w14:paraId="4509F7B5" w14:textId="77777777" w:rsidR="00EC1B45" w:rsidRDefault="00EC1B45">
            <w:pPr>
              <w:rPr>
                <w:rFonts w:eastAsia="Times New Roman"/>
                <w:sz w:val="20"/>
                <w:szCs w:val="20"/>
              </w:rPr>
            </w:pPr>
          </w:p>
        </w:tc>
        <w:tc>
          <w:tcPr>
            <w:tcW w:w="0" w:type="auto"/>
            <w:vAlign w:val="center"/>
            <w:hideMark/>
          </w:tcPr>
          <w:p w14:paraId="2A70BF3C" w14:textId="77777777" w:rsidR="00EC1B45" w:rsidRDefault="00EC1B45">
            <w:pPr>
              <w:rPr>
                <w:rFonts w:eastAsia="Times New Roman"/>
              </w:rPr>
            </w:pPr>
            <w:r>
              <w:rPr>
                <w:rFonts w:eastAsia="Times New Roman"/>
              </w:rPr>
              <w:t xml:space="preserve">15% </w:t>
            </w:r>
          </w:p>
        </w:tc>
        <w:tc>
          <w:tcPr>
            <w:tcW w:w="0" w:type="auto"/>
            <w:vAlign w:val="center"/>
            <w:hideMark/>
          </w:tcPr>
          <w:p w14:paraId="42652A87" w14:textId="77777777" w:rsidR="00EC1B45" w:rsidRDefault="00EC1B45">
            <w:pPr>
              <w:rPr>
                <w:rFonts w:eastAsia="Times New Roman"/>
              </w:rPr>
            </w:pPr>
            <w:r>
              <w:rPr>
                <w:rFonts w:eastAsia="Times New Roman"/>
              </w:rPr>
              <w:t xml:space="preserve">2% </w:t>
            </w:r>
          </w:p>
        </w:tc>
        <w:tc>
          <w:tcPr>
            <w:tcW w:w="0" w:type="auto"/>
            <w:vAlign w:val="center"/>
            <w:hideMark/>
          </w:tcPr>
          <w:p w14:paraId="3E1D4CB1" w14:textId="77777777" w:rsidR="00EC1B45" w:rsidRDefault="00EC1B45">
            <w:pPr>
              <w:rPr>
                <w:rFonts w:eastAsia="Times New Roman"/>
              </w:rPr>
            </w:pPr>
          </w:p>
        </w:tc>
        <w:tc>
          <w:tcPr>
            <w:tcW w:w="0" w:type="auto"/>
            <w:vAlign w:val="center"/>
            <w:hideMark/>
          </w:tcPr>
          <w:p w14:paraId="0513FF5E" w14:textId="77777777" w:rsidR="00EC1B45" w:rsidRDefault="00EC1B45">
            <w:pPr>
              <w:rPr>
                <w:rFonts w:eastAsia="Times New Roman"/>
                <w:sz w:val="20"/>
                <w:szCs w:val="20"/>
              </w:rPr>
            </w:pPr>
          </w:p>
        </w:tc>
        <w:tc>
          <w:tcPr>
            <w:tcW w:w="0" w:type="auto"/>
            <w:vAlign w:val="center"/>
            <w:hideMark/>
          </w:tcPr>
          <w:p w14:paraId="6B385D30" w14:textId="77777777" w:rsidR="00EC1B45" w:rsidRDefault="00EC1B45">
            <w:pPr>
              <w:rPr>
                <w:rFonts w:eastAsia="Times New Roman"/>
              </w:rPr>
            </w:pPr>
            <w:r>
              <w:rPr>
                <w:rFonts w:eastAsia="Times New Roman"/>
              </w:rPr>
              <w:t xml:space="preserve">11% </w:t>
            </w:r>
          </w:p>
        </w:tc>
        <w:tc>
          <w:tcPr>
            <w:tcW w:w="0" w:type="auto"/>
            <w:vAlign w:val="center"/>
            <w:hideMark/>
          </w:tcPr>
          <w:p w14:paraId="6C5BE270" w14:textId="77777777" w:rsidR="00EC1B45" w:rsidRDefault="00EC1B45">
            <w:pPr>
              <w:rPr>
                <w:rFonts w:eastAsia="Times New Roman"/>
              </w:rPr>
            </w:pPr>
          </w:p>
        </w:tc>
        <w:tc>
          <w:tcPr>
            <w:tcW w:w="0" w:type="auto"/>
            <w:vAlign w:val="center"/>
            <w:hideMark/>
          </w:tcPr>
          <w:p w14:paraId="1C0AC106" w14:textId="77777777" w:rsidR="00EC1B45" w:rsidRDefault="00EC1B45">
            <w:pPr>
              <w:rPr>
                <w:rFonts w:eastAsia="Times New Roman"/>
              </w:rPr>
            </w:pPr>
            <w:r>
              <w:rPr>
                <w:rFonts w:eastAsia="Times New Roman"/>
              </w:rPr>
              <w:t xml:space="preserve">3% </w:t>
            </w:r>
          </w:p>
        </w:tc>
        <w:tc>
          <w:tcPr>
            <w:tcW w:w="0" w:type="auto"/>
            <w:vAlign w:val="center"/>
            <w:hideMark/>
          </w:tcPr>
          <w:p w14:paraId="639BD107" w14:textId="77777777" w:rsidR="00EC1B45" w:rsidRDefault="00EC1B45">
            <w:pPr>
              <w:rPr>
                <w:rFonts w:eastAsia="Times New Roman"/>
              </w:rPr>
            </w:pPr>
          </w:p>
        </w:tc>
        <w:tc>
          <w:tcPr>
            <w:tcW w:w="0" w:type="auto"/>
            <w:vAlign w:val="center"/>
            <w:hideMark/>
          </w:tcPr>
          <w:p w14:paraId="6BAEEF2E" w14:textId="77777777" w:rsidR="00EC1B45" w:rsidRDefault="00EC1B45">
            <w:pPr>
              <w:rPr>
                <w:rFonts w:eastAsia="Times New Roman"/>
              </w:rPr>
            </w:pPr>
            <w:r>
              <w:rPr>
                <w:rFonts w:eastAsia="Times New Roman"/>
              </w:rPr>
              <w:t xml:space="preserve">17% </w:t>
            </w:r>
          </w:p>
        </w:tc>
        <w:tc>
          <w:tcPr>
            <w:tcW w:w="0" w:type="auto"/>
            <w:vAlign w:val="center"/>
            <w:hideMark/>
          </w:tcPr>
          <w:p w14:paraId="311A984B" w14:textId="77777777" w:rsidR="00EC1B45" w:rsidRDefault="00EC1B45">
            <w:pPr>
              <w:rPr>
                <w:rFonts w:eastAsia="Times New Roman"/>
              </w:rPr>
            </w:pPr>
            <w:r>
              <w:rPr>
                <w:rFonts w:eastAsia="Times New Roman"/>
              </w:rPr>
              <w:t xml:space="preserve">2% </w:t>
            </w:r>
          </w:p>
        </w:tc>
        <w:tc>
          <w:tcPr>
            <w:tcW w:w="0" w:type="auto"/>
            <w:vAlign w:val="center"/>
            <w:hideMark/>
          </w:tcPr>
          <w:p w14:paraId="64515454" w14:textId="77777777" w:rsidR="00EC1B45" w:rsidRDefault="00EC1B45">
            <w:pPr>
              <w:rPr>
                <w:rFonts w:eastAsia="Times New Roman"/>
              </w:rPr>
            </w:pPr>
          </w:p>
        </w:tc>
        <w:tc>
          <w:tcPr>
            <w:tcW w:w="0" w:type="auto"/>
            <w:vAlign w:val="center"/>
            <w:hideMark/>
          </w:tcPr>
          <w:p w14:paraId="1F1D079D" w14:textId="77777777" w:rsidR="00EC1B45" w:rsidRDefault="00EC1B45">
            <w:pPr>
              <w:rPr>
                <w:rFonts w:eastAsia="Times New Roman"/>
              </w:rPr>
            </w:pPr>
            <w:r>
              <w:rPr>
                <w:rFonts w:eastAsia="Times New Roman"/>
              </w:rPr>
              <w:t xml:space="preserve">39% </w:t>
            </w:r>
          </w:p>
        </w:tc>
        <w:tc>
          <w:tcPr>
            <w:tcW w:w="0" w:type="auto"/>
            <w:vAlign w:val="center"/>
            <w:hideMark/>
          </w:tcPr>
          <w:p w14:paraId="37B9D77F" w14:textId="77777777" w:rsidR="00EC1B45" w:rsidRDefault="00EC1B45">
            <w:pPr>
              <w:rPr>
                <w:rFonts w:eastAsia="Times New Roman"/>
              </w:rPr>
            </w:pPr>
            <w:r>
              <w:rPr>
                <w:rFonts w:eastAsia="Times New Roman"/>
              </w:rPr>
              <w:t xml:space="preserve">2% </w:t>
            </w:r>
          </w:p>
        </w:tc>
        <w:tc>
          <w:tcPr>
            <w:tcW w:w="0" w:type="auto"/>
            <w:vAlign w:val="center"/>
            <w:hideMark/>
          </w:tcPr>
          <w:p w14:paraId="6F8CE539" w14:textId="77777777" w:rsidR="00EC1B45" w:rsidRDefault="00EC1B45">
            <w:pPr>
              <w:rPr>
                <w:rFonts w:eastAsia="Times New Roman"/>
              </w:rPr>
            </w:pPr>
          </w:p>
        </w:tc>
        <w:tc>
          <w:tcPr>
            <w:tcW w:w="0" w:type="auto"/>
            <w:vAlign w:val="center"/>
            <w:hideMark/>
          </w:tcPr>
          <w:p w14:paraId="0B429D7E" w14:textId="77777777" w:rsidR="00EC1B45" w:rsidRDefault="00EC1B45">
            <w:pPr>
              <w:rPr>
                <w:rFonts w:eastAsia="Times New Roman"/>
              </w:rPr>
            </w:pPr>
            <w:r>
              <w:rPr>
                <w:rFonts w:eastAsia="Times New Roman"/>
              </w:rPr>
              <w:t xml:space="preserve">3% </w:t>
            </w:r>
          </w:p>
        </w:tc>
        <w:tc>
          <w:tcPr>
            <w:tcW w:w="0" w:type="auto"/>
            <w:vAlign w:val="center"/>
            <w:hideMark/>
          </w:tcPr>
          <w:p w14:paraId="15A09FE7" w14:textId="77777777" w:rsidR="00EC1B45" w:rsidRDefault="00EC1B45">
            <w:pPr>
              <w:rPr>
                <w:rFonts w:eastAsia="Times New Roman"/>
              </w:rPr>
            </w:pPr>
            <w:r>
              <w:rPr>
                <w:rFonts w:eastAsia="Times New Roman"/>
              </w:rPr>
              <w:t xml:space="preserve">4% </w:t>
            </w:r>
          </w:p>
        </w:tc>
        <w:tc>
          <w:tcPr>
            <w:tcW w:w="0" w:type="auto"/>
            <w:vAlign w:val="center"/>
            <w:hideMark/>
          </w:tcPr>
          <w:p w14:paraId="4E230C13" w14:textId="77777777" w:rsidR="00EC1B45" w:rsidRDefault="00EC1B45">
            <w:pPr>
              <w:rPr>
                <w:rFonts w:eastAsia="Times New Roman"/>
              </w:rPr>
            </w:pPr>
          </w:p>
        </w:tc>
        <w:tc>
          <w:tcPr>
            <w:tcW w:w="0" w:type="auto"/>
            <w:vAlign w:val="center"/>
            <w:hideMark/>
          </w:tcPr>
          <w:p w14:paraId="319326B8" w14:textId="77777777" w:rsidR="00EC1B45" w:rsidRDefault="00EC1B45">
            <w:pPr>
              <w:rPr>
                <w:rFonts w:eastAsia="Times New Roman"/>
              </w:rPr>
            </w:pPr>
            <w:r>
              <w:rPr>
                <w:rFonts w:eastAsia="Times New Roman"/>
              </w:rPr>
              <w:t xml:space="preserve">100% </w:t>
            </w:r>
          </w:p>
        </w:tc>
      </w:tr>
      <w:tr w:rsidR="00EC1B45" w14:paraId="3FACDF14" w14:textId="77777777">
        <w:trPr>
          <w:divId w:val="1069692521"/>
          <w:tblCellSpacing w:w="15" w:type="dxa"/>
        </w:trPr>
        <w:tc>
          <w:tcPr>
            <w:tcW w:w="0" w:type="auto"/>
            <w:vAlign w:val="center"/>
            <w:hideMark/>
          </w:tcPr>
          <w:p w14:paraId="61F3C310" w14:textId="77777777" w:rsidR="00EC1B45" w:rsidRDefault="00EC1B45">
            <w:pPr>
              <w:rPr>
                <w:rFonts w:eastAsia="Times New Roman"/>
              </w:rPr>
            </w:pPr>
            <w:r>
              <w:rPr>
                <w:rFonts w:eastAsia="Times New Roman"/>
              </w:rPr>
              <w:t xml:space="preserve">Newton </w:t>
            </w:r>
          </w:p>
        </w:tc>
        <w:tc>
          <w:tcPr>
            <w:tcW w:w="0" w:type="auto"/>
            <w:vAlign w:val="center"/>
            <w:hideMark/>
          </w:tcPr>
          <w:p w14:paraId="5F8F3645" w14:textId="77777777" w:rsidR="00EC1B45" w:rsidRDefault="00EC1B45">
            <w:pPr>
              <w:rPr>
                <w:rFonts w:eastAsia="Times New Roman"/>
              </w:rPr>
            </w:pPr>
          </w:p>
        </w:tc>
        <w:tc>
          <w:tcPr>
            <w:tcW w:w="0" w:type="auto"/>
            <w:vAlign w:val="center"/>
            <w:hideMark/>
          </w:tcPr>
          <w:p w14:paraId="1421DFC4" w14:textId="77777777" w:rsidR="00EC1B45" w:rsidRDefault="00EC1B45">
            <w:pPr>
              <w:rPr>
                <w:rFonts w:eastAsia="Times New Roman"/>
                <w:sz w:val="20"/>
                <w:szCs w:val="20"/>
              </w:rPr>
            </w:pPr>
          </w:p>
        </w:tc>
        <w:tc>
          <w:tcPr>
            <w:tcW w:w="0" w:type="auto"/>
            <w:vAlign w:val="center"/>
            <w:hideMark/>
          </w:tcPr>
          <w:p w14:paraId="72922EDA" w14:textId="77777777" w:rsidR="00EC1B45" w:rsidRDefault="00EC1B45">
            <w:pPr>
              <w:rPr>
                <w:rFonts w:eastAsia="Times New Roman"/>
                <w:sz w:val="20"/>
                <w:szCs w:val="20"/>
              </w:rPr>
            </w:pPr>
          </w:p>
        </w:tc>
        <w:tc>
          <w:tcPr>
            <w:tcW w:w="0" w:type="auto"/>
            <w:vAlign w:val="center"/>
            <w:hideMark/>
          </w:tcPr>
          <w:p w14:paraId="6D1C5A6D" w14:textId="77777777" w:rsidR="00EC1B45" w:rsidRDefault="00EC1B45">
            <w:pPr>
              <w:rPr>
                <w:rFonts w:eastAsia="Times New Roman"/>
                <w:sz w:val="20"/>
                <w:szCs w:val="20"/>
              </w:rPr>
            </w:pPr>
          </w:p>
        </w:tc>
        <w:tc>
          <w:tcPr>
            <w:tcW w:w="0" w:type="auto"/>
            <w:vAlign w:val="center"/>
            <w:hideMark/>
          </w:tcPr>
          <w:p w14:paraId="73C603E7" w14:textId="77777777" w:rsidR="00EC1B45" w:rsidRDefault="00EC1B45">
            <w:pPr>
              <w:rPr>
                <w:rFonts w:eastAsia="Times New Roman"/>
              </w:rPr>
            </w:pPr>
            <w:r>
              <w:rPr>
                <w:rFonts w:eastAsia="Times New Roman"/>
              </w:rPr>
              <w:t xml:space="preserve">4% </w:t>
            </w:r>
          </w:p>
        </w:tc>
        <w:tc>
          <w:tcPr>
            <w:tcW w:w="0" w:type="auto"/>
            <w:vAlign w:val="center"/>
            <w:hideMark/>
          </w:tcPr>
          <w:p w14:paraId="0E909BF3" w14:textId="77777777" w:rsidR="00EC1B45" w:rsidRDefault="00EC1B45">
            <w:pPr>
              <w:rPr>
                <w:rFonts w:eastAsia="Times New Roman"/>
              </w:rPr>
            </w:pPr>
            <w:r>
              <w:rPr>
                <w:rFonts w:eastAsia="Times New Roman"/>
              </w:rPr>
              <w:t xml:space="preserve">1% </w:t>
            </w:r>
          </w:p>
        </w:tc>
        <w:tc>
          <w:tcPr>
            <w:tcW w:w="0" w:type="auto"/>
            <w:vAlign w:val="center"/>
            <w:hideMark/>
          </w:tcPr>
          <w:p w14:paraId="5CBB6376" w14:textId="77777777" w:rsidR="00EC1B45" w:rsidRDefault="00EC1B45">
            <w:pPr>
              <w:rPr>
                <w:rFonts w:eastAsia="Times New Roman"/>
              </w:rPr>
            </w:pPr>
          </w:p>
        </w:tc>
        <w:tc>
          <w:tcPr>
            <w:tcW w:w="0" w:type="auto"/>
            <w:vAlign w:val="center"/>
            <w:hideMark/>
          </w:tcPr>
          <w:p w14:paraId="1BE389D3" w14:textId="77777777" w:rsidR="00EC1B45" w:rsidRDefault="00EC1B45">
            <w:pPr>
              <w:rPr>
                <w:rFonts w:eastAsia="Times New Roman"/>
                <w:sz w:val="20"/>
                <w:szCs w:val="20"/>
              </w:rPr>
            </w:pPr>
          </w:p>
        </w:tc>
        <w:tc>
          <w:tcPr>
            <w:tcW w:w="0" w:type="auto"/>
            <w:vAlign w:val="center"/>
            <w:hideMark/>
          </w:tcPr>
          <w:p w14:paraId="032B22F9" w14:textId="77777777" w:rsidR="00EC1B45" w:rsidRDefault="00EC1B45">
            <w:pPr>
              <w:rPr>
                <w:rFonts w:eastAsia="Times New Roman"/>
              </w:rPr>
            </w:pPr>
            <w:r>
              <w:rPr>
                <w:rFonts w:eastAsia="Times New Roman"/>
              </w:rPr>
              <w:t xml:space="preserve">12% </w:t>
            </w:r>
          </w:p>
        </w:tc>
        <w:tc>
          <w:tcPr>
            <w:tcW w:w="0" w:type="auto"/>
            <w:vAlign w:val="center"/>
            <w:hideMark/>
          </w:tcPr>
          <w:p w14:paraId="28E94A3A" w14:textId="77777777" w:rsidR="00EC1B45" w:rsidRDefault="00EC1B45">
            <w:pPr>
              <w:rPr>
                <w:rFonts w:eastAsia="Times New Roman"/>
              </w:rPr>
            </w:pPr>
          </w:p>
        </w:tc>
        <w:tc>
          <w:tcPr>
            <w:tcW w:w="0" w:type="auto"/>
            <w:vAlign w:val="center"/>
            <w:hideMark/>
          </w:tcPr>
          <w:p w14:paraId="18D16D84" w14:textId="77777777" w:rsidR="00EC1B45" w:rsidRDefault="00EC1B45">
            <w:pPr>
              <w:rPr>
                <w:rFonts w:eastAsia="Times New Roman"/>
              </w:rPr>
            </w:pPr>
            <w:r>
              <w:rPr>
                <w:rFonts w:eastAsia="Times New Roman"/>
              </w:rPr>
              <w:t xml:space="preserve">1% </w:t>
            </w:r>
          </w:p>
        </w:tc>
        <w:tc>
          <w:tcPr>
            <w:tcW w:w="0" w:type="auto"/>
            <w:vAlign w:val="center"/>
            <w:hideMark/>
          </w:tcPr>
          <w:p w14:paraId="35630E49" w14:textId="77777777" w:rsidR="00EC1B45" w:rsidRDefault="00EC1B45">
            <w:pPr>
              <w:rPr>
                <w:rFonts w:eastAsia="Times New Roman"/>
              </w:rPr>
            </w:pPr>
          </w:p>
        </w:tc>
        <w:tc>
          <w:tcPr>
            <w:tcW w:w="0" w:type="auto"/>
            <w:vAlign w:val="center"/>
            <w:hideMark/>
          </w:tcPr>
          <w:p w14:paraId="3427DC3D" w14:textId="77777777" w:rsidR="00EC1B45" w:rsidRDefault="00EC1B45">
            <w:pPr>
              <w:rPr>
                <w:rFonts w:eastAsia="Times New Roman"/>
              </w:rPr>
            </w:pPr>
            <w:r>
              <w:rPr>
                <w:rFonts w:eastAsia="Times New Roman"/>
              </w:rPr>
              <w:t xml:space="preserve">9% </w:t>
            </w:r>
          </w:p>
        </w:tc>
        <w:tc>
          <w:tcPr>
            <w:tcW w:w="0" w:type="auto"/>
            <w:vAlign w:val="center"/>
            <w:hideMark/>
          </w:tcPr>
          <w:p w14:paraId="7838E234" w14:textId="77777777" w:rsidR="00EC1B45" w:rsidRDefault="00EC1B45">
            <w:pPr>
              <w:rPr>
                <w:rFonts w:eastAsia="Times New Roman"/>
              </w:rPr>
            </w:pPr>
            <w:r>
              <w:rPr>
                <w:rFonts w:eastAsia="Times New Roman"/>
              </w:rPr>
              <w:t xml:space="preserve">6% </w:t>
            </w:r>
          </w:p>
        </w:tc>
        <w:tc>
          <w:tcPr>
            <w:tcW w:w="0" w:type="auto"/>
            <w:vAlign w:val="center"/>
            <w:hideMark/>
          </w:tcPr>
          <w:p w14:paraId="394AE11F" w14:textId="77777777" w:rsidR="00EC1B45" w:rsidRDefault="00EC1B45">
            <w:pPr>
              <w:rPr>
                <w:rFonts w:eastAsia="Times New Roman"/>
              </w:rPr>
            </w:pPr>
          </w:p>
        </w:tc>
        <w:tc>
          <w:tcPr>
            <w:tcW w:w="0" w:type="auto"/>
            <w:vAlign w:val="center"/>
            <w:hideMark/>
          </w:tcPr>
          <w:p w14:paraId="08AB4266" w14:textId="77777777" w:rsidR="00EC1B45" w:rsidRDefault="00EC1B45">
            <w:pPr>
              <w:rPr>
                <w:rFonts w:eastAsia="Times New Roman"/>
              </w:rPr>
            </w:pPr>
            <w:r>
              <w:rPr>
                <w:rFonts w:eastAsia="Times New Roman"/>
              </w:rPr>
              <w:t xml:space="preserve">7% </w:t>
            </w:r>
          </w:p>
        </w:tc>
        <w:tc>
          <w:tcPr>
            <w:tcW w:w="0" w:type="auto"/>
            <w:vAlign w:val="center"/>
            <w:hideMark/>
          </w:tcPr>
          <w:p w14:paraId="2D1EF841" w14:textId="77777777" w:rsidR="00EC1B45" w:rsidRDefault="00EC1B45">
            <w:pPr>
              <w:rPr>
                <w:rFonts w:eastAsia="Times New Roman"/>
              </w:rPr>
            </w:pPr>
            <w:r>
              <w:rPr>
                <w:rFonts w:eastAsia="Times New Roman"/>
              </w:rPr>
              <w:t xml:space="preserve">39% </w:t>
            </w:r>
          </w:p>
        </w:tc>
        <w:tc>
          <w:tcPr>
            <w:tcW w:w="0" w:type="auto"/>
            <w:vAlign w:val="center"/>
            <w:hideMark/>
          </w:tcPr>
          <w:p w14:paraId="1826AE1B" w14:textId="77777777" w:rsidR="00EC1B45" w:rsidRDefault="00EC1B45">
            <w:pPr>
              <w:rPr>
                <w:rFonts w:eastAsia="Times New Roman"/>
              </w:rPr>
            </w:pPr>
          </w:p>
        </w:tc>
        <w:tc>
          <w:tcPr>
            <w:tcW w:w="0" w:type="auto"/>
            <w:vAlign w:val="center"/>
            <w:hideMark/>
          </w:tcPr>
          <w:p w14:paraId="1EF20925" w14:textId="77777777" w:rsidR="00EC1B45" w:rsidRDefault="00EC1B45">
            <w:pPr>
              <w:rPr>
                <w:rFonts w:eastAsia="Times New Roman"/>
              </w:rPr>
            </w:pPr>
            <w:r>
              <w:rPr>
                <w:rFonts w:eastAsia="Times New Roman"/>
              </w:rPr>
              <w:t xml:space="preserve">14% </w:t>
            </w:r>
          </w:p>
        </w:tc>
        <w:tc>
          <w:tcPr>
            <w:tcW w:w="0" w:type="auto"/>
            <w:vAlign w:val="center"/>
            <w:hideMark/>
          </w:tcPr>
          <w:p w14:paraId="465580EC" w14:textId="77777777" w:rsidR="00EC1B45" w:rsidRDefault="00EC1B45">
            <w:pPr>
              <w:rPr>
                <w:rFonts w:eastAsia="Times New Roman"/>
              </w:rPr>
            </w:pPr>
            <w:r>
              <w:rPr>
                <w:rFonts w:eastAsia="Times New Roman"/>
              </w:rPr>
              <w:t xml:space="preserve">1% </w:t>
            </w:r>
          </w:p>
        </w:tc>
        <w:tc>
          <w:tcPr>
            <w:tcW w:w="0" w:type="auto"/>
            <w:vAlign w:val="center"/>
            <w:hideMark/>
          </w:tcPr>
          <w:p w14:paraId="593FA537" w14:textId="77777777" w:rsidR="00EC1B45" w:rsidRDefault="00EC1B45">
            <w:pPr>
              <w:rPr>
                <w:rFonts w:eastAsia="Times New Roman"/>
              </w:rPr>
            </w:pPr>
            <w:r>
              <w:rPr>
                <w:rFonts w:eastAsia="Times New Roman"/>
              </w:rPr>
              <w:t xml:space="preserve">4% </w:t>
            </w:r>
          </w:p>
        </w:tc>
        <w:tc>
          <w:tcPr>
            <w:tcW w:w="0" w:type="auto"/>
            <w:vAlign w:val="center"/>
            <w:hideMark/>
          </w:tcPr>
          <w:p w14:paraId="79B213C1" w14:textId="77777777" w:rsidR="00EC1B45" w:rsidRDefault="00EC1B45">
            <w:pPr>
              <w:rPr>
                <w:rFonts w:eastAsia="Times New Roman"/>
              </w:rPr>
            </w:pPr>
            <w:r>
              <w:rPr>
                <w:rFonts w:eastAsia="Times New Roman"/>
              </w:rPr>
              <w:t xml:space="preserve">100% </w:t>
            </w:r>
          </w:p>
        </w:tc>
      </w:tr>
      <w:tr w:rsidR="00EC1B45" w14:paraId="4D9E4E0C" w14:textId="77777777">
        <w:trPr>
          <w:divId w:val="1069692521"/>
          <w:tblCellSpacing w:w="15" w:type="dxa"/>
        </w:trPr>
        <w:tc>
          <w:tcPr>
            <w:tcW w:w="0" w:type="auto"/>
            <w:vAlign w:val="center"/>
            <w:hideMark/>
          </w:tcPr>
          <w:p w14:paraId="65F6E7CB" w14:textId="77777777" w:rsidR="00EC1B45" w:rsidRDefault="00EC1B45">
            <w:pPr>
              <w:rPr>
                <w:rFonts w:eastAsia="Times New Roman"/>
              </w:rPr>
            </w:pPr>
            <w:r>
              <w:rPr>
                <w:rFonts w:eastAsia="Times New Roman"/>
              </w:rPr>
              <w:lastRenderedPageBreak/>
              <w:t xml:space="preserve">Paulding </w:t>
            </w:r>
          </w:p>
        </w:tc>
        <w:tc>
          <w:tcPr>
            <w:tcW w:w="0" w:type="auto"/>
            <w:vAlign w:val="center"/>
            <w:hideMark/>
          </w:tcPr>
          <w:p w14:paraId="4C27354E" w14:textId="77777777" w:rsidR="00EC1B45" w:rsidRDefault="00EC1B45">
            <w:pPr>
              <w:rPr>
                <w:rFonts w:eastAsia="Times New Roman"/>
              </w:rPr>
            </w:pPr>
          </w:p>
        </w:tc>
        <w:tc>
          <w:tcPr>
            <w:tcW w:w="0" w:type="auto"/>
            <w:vAlign w:val="center"/>
            <w:hideMark/>
          </w:tcPr>
          <w:p w14:paraId="1734D405" w14:textId="77777777" w:rsidR="00EC1B45" w:rsidRDefault="00EC1B45">
            <w:pPr>
              <w:rPr>
                <w:rFonts w:eastAsia="Times New Roman"/>
              </w:rPr>
            </w:pPr>
            <w:r>
              <w:rPr>
                <w:rFonts w:eastAsia="Times New Roman"/>
              </w:rPr>
              <w:t xml:space="preserve">4% </w:t>
            </w:r>
          </w:p>
        </w:tc>
        <w:tc>
          <w:tcPr>
            <w:tcW w:w="0" w:type="auto"/>
            <w:vAlign w:val="center"/>
            <w:hideMark/>
          </w:tcPr>
          <w:p w14:paraId="60B67FC2" w14:textId="77777777" w:rsidR="00EC1B45" w:rsidRDefault="00EC1B45">
            <w:pPr>
              <w:rPr>
                <w:rFonts w:eastAsia="Times New Roman"/>
              </w:rPr>
            </w:pPr>
            <w:r>
              <w:rPr>
                <w:rFonts w:eastAsia="Times New Roman"/>
              </w:rPr>
              <w:t xml:space="preserve">5% </w:t>
            </w:r>
          </w:p>
        </w:tc>
        <w:tc>
          <w:tcPr>
            <w:tcW w:w="0" w:type="auto"/>
            <w:vAlign w:val="center"/>
            <w:hideMark/>
          </w:tcPr>
          <w:p w14:paraId="54501B4E" w14:textId="77777777" w:rsidR="00EC1B45" w:rsidRDefault="00EC1B45">
            <w:pPr>
              <w:rPr>
                <w:rFonts w:eastAsia="Times New Roman"/>
              </w:rPr>
            </w:pPr>
            <w:r>
              <w:rPr>
                <w:rFonts w:eastAsia="Times New Roman"/>
              </w:rPr>
              <w:t xml:space="preserve">2% </w:t>
            </w:r>
          </w:p>
        </w:tc>
        <w:tc>
          <w:tcPr>
            <w:tcW w:w="0" w:type="auto"/>
            <w:vAlign w:val="center"/>
            <w:hideMark/>
          </w:tcPr>
          <w:p w14:paraId="20345368" w14:textId="77777777" w:rsidR="00EC1B45" w:rsidRDefault="00EC1B45">
            <w:pPr>
              <w:rPr>
                <w:rFonts w:eastAsia="Times New Roman"/>
              </w:rPr>
            </w:pPr>
            <w:r>
              <w:rPr>
                <w:rFonts w:eastAsia="Times New Roman"/>
              </w:rPr>
              <w:t xml:space="preserve">1% </w:t>
            </w:r>
          </w:p>
        </w:tc>
        <w:tc>
          <w:tcPr>
            <w:tcW w:w="0" w:type="auto"/>
            <w:vAlign w:val="center"/>
            <w:hideMark/>
          </w:tcPr>
          <w:p w14:paraId="12708EFB" w14:textId="77777777" w:rsidR="00EC1B45" w:rsidRDefault="00EC1B45">
            <w:pPr>
              <w:rPr>
                <w:rFonts w:eastAsia="Times New Roman"/>
              </w:rPr>
            </w:pPr>
            <w:r>
              <w:rPr>
                <w:rFonts w:eastAsia="Times New Roman"/>
              </w:rPr>
              <w:t xml:space="preserve">30% </w:t>
            </w:r>
          </w:p>
        </w:tc>
        <w:tc>
          <w:tcPr>
            <w:tcW w:w="0" w:type="auto"/>
            <w:vAlign w:val="center"/>
            <w:hideMark/>
          </w:tcPr>
          <w:p w14:paraId="0329F0A1" w14:textId="77777777" w:rsidR="00EC1B45" w:rsidRDefault="00EC1B45">
            <w:pPr>
              <w:rPr>
                <w:rFonts w:eastAsia="Times New Roman"/>
              </w:rPr>
            </w:pPr>
          </w:p>
        </w:tc>
        <w:tc>
          <w:tcPr>
            <w:tcW w:w="0" w:type="auto"/>
            <w:vAlign w:val="center"/>
            <w:hideMark/>
          </w:tcPr>
          <w:p w14:paraId="7B0101DD" w14:textId="77777777" w:rsidR="00EC1B45" w:rsidRDefault="00EC1B45">
            <w:pPr>
              <w:rPr>
                <w:rFonts w:eastAsia="Times New Roman"/>
                <w:sz w:val="20"/>
                <w:szCs w:val="20"/>
              </w:rPr>
            </w:pPr>
          </w:p>
        </w:tc>
        <w:tc>
          <w:tcPr>
            <w:tcW w:w="0" w:type="auto"/>
            <w:vAlign w:val="center"/>
            <w:hideMark/>
          </w:tcPr>
          <w:p w14:paraId="70B17006" w14:textId="77777777" w:rsidR="00EC1B45" w:rsidRDefault="00EC1B45">
            <w:pPr>
              <w:rPr>
                <w:rFonts w:eastAsia="Times New Roman"/>
              </w:rPr>
            </w:pPr>
            <w:r>
              <w:rPr>
                <w:rFonts w:eastAsia="Times New Roman"/>
              </w:rPr>
              <w:t xml:space="preserve">3% </w:t>
            </w:r>
          </w:p>
        </w:tc>
        <w:tc>
          <w:tcPr>
            <w:tcW w:w="0" w:type="auto"/>
            <w:vAlign w:val="center"/>
            <w:hideMark/>
          </w:tcPr>
          <w:p w14:paraId="622386F2" w14:textId="77777777" w:rsidR="00EC1B45" w:rsidRDefault="00EC1B45">
            <w:pPr>
              <w:rPr>
                <w:rFonts w:eastAsia="Times New Roman"/>
              </w:rPr>
            </w:pPr>
            <w:r>
              <w:rPr>
                <w:rFonts w:eastAsia="Times New Roman"/>
              </w:rPr>
              <w:t xml:space="preserve">9% </w:t>
            </w:r>
          </w:p>
        </w:tc>
        <w:tc>
          <w:tcPr>
            <w:tcW w:w="0" w:type="auto"/>
            <w:vAlign w:val="center"/>
            <w:hideMark/>
          </w:tcPr>
          <w:p w14:paraId="07FCD9FE" w14:textId="77777777" w:rsidR="00EC1B45" w:rsidRDefault="00EC1B45">
            <w:pPr>
              <w:rPr>
                <w:rFonts w:eastAsia="Times New Roman"/>
              </w:rPr>
            </w:pPr>
          </w:p>
        </w:tc>
        <w:tc>
          <w:tcPr>
            <w:tcW w:w="0" w:type="auto"/>
            <w:vAlign w:val="center"/>
            <w:hideMark/>
          </w:tcPr>
          <w:p w14:paraId="0A43A438" w14:textId="77777777" w:rsidR="00EC1B45" w:rsidRDefault="00EC1B45">
            <w:pPr>
              <w:rPr>
                <w:rFonts w:eastAsia="Times New Roman"/>
                <w:sz w:val="20"/>
                <w:szCs w:val="20"/>
              </w:rPr>
            </w:pPr>
          </w:p>
        </w:tc>
        <w:tc>
          <w:tcPr>
            <w:tcW w:w="0" w:type="auto"/>
            <w:vAlign w:val="center"/>
            <w:hideMark/>
          </w:tcPr>
          <w:p w14:paraId="5FFF9BA2" w14:textId="77777777" w:rsidR="00EC1B45" w:rsidRDefault="00EC1B45">
            <w:pPr>
              <w:rPr>
                <w:rFonts w:eastAsia="Times New Roman"/>
              </w:rPr>
            </w:pPr>
            <w:r>
              <w:rPr>
                <w:rFonts w:eastAsia="Times New Roman"/>
              </w:rPr>
              <w:t xml:space="preserve">15% </w:t>
            </w:r>
          </w:p>
        </w:tc>
        <w:tc>
          <w:tcPr>
            <w:tcW w:w="0" w:type="auto"/>
            <w:vAlign w:val="center"/>
            <w:hideMark/>
          </w:tcPr>
          <w:p w14:paraId="6C0284E5" w14:textId="77777777" w:rsidR="00EC1B45" w:rsidRDefault="00EC1B45">
            <w:pPr>
              <w:rPr>
                <w:rFonts w:eastAsia="Times New Roman"/>
              </w:rPr>
            </w:pPr>
            <w:r>
              <w:rPr>
                <w:rFonts w:eastAsia="Times New Roman"/>
              </w:rPr>
              <w:t xml:space="preserve">1% </w:t>
            </w:r>
          </w:p>
        </w:tc>
        <w:tc>
          <w:tcPr>
            <w:tcW w:w="0" w:type="auto"/>
            <w:vAlign w:val="center"/>
            <w:hideMark/>
          </w:tcPr>
          <w:p w14:paraId="37B12660" w14:textId="77777777" w:rsidR="00EC1B45" w:rsidRDefault="00EC1B45">
            <w:pPr>
              <w:rPr>
                <w:rFonts w:eastAsia="Times New Roman"/>
              </w:rPr>
            </w:pPr>
          </w:p>
        </w:tc>
        <w:tc>
          <w:tcPr>
            <w:tcW w:w="0" w:type="auto"/>
            <w:vAlign w:val="center"/>
            <w:hideMark/>
          </w:tcPr>
          <w:p w14:paraId="2219FAFB" w14:textId="77777777" w:rsidR="00EC1B45" w:rsidRDefault="00EC1B45">
            <w:pPr>
              <w:rPr>
                <w:rFonts w:eastAsia="Times New Roman"/>
                <w:sz w:val="20"/>
                <w:szCs w:val="20"/>
              </w:rPr>
            </w:pPr>
          </w:p>
        </w:tc>
        <w:tc>
          <w:tcPr>
            <w:tcW w:w="0" w:type="auto"/>
            <w:vAlign w:val="center"/>
            <w:hideMark/>
          </w:tcPr>
          <w:p w14:paraId="59BE3B4F" w14:textId="77777777" w:rsidR="00EC1B45" w:rsidRDefault="00EC1B45">
            <w:pPr>
              <w:rPr>
                <w:rFonts w:eastAsia="Times New Roman"/>
                <w:sz w:val="20"/>
                <w:szCs w:val="20"/>
              </w:rPr>
            </w:pPr>
          </w:p>
        </w:tc>
        <w:tc>
          <w:tcPr>
            <w:tcW w:w="0" w:type="auto"/>
            <w:vAlign w:val="center"/>
            <w:hideMark/>
          </w:tcPr>
          <w:p w14:paraId="71F63484" w14:textId="77777777" w:rsidR="00EC1B45" w:rsidRDefault="00EC1B45">
            <w:pPr>
              <w:rPr>
                <w:rFonts w:eastAsia="Times New Roman"/>
              </w:rPr>
            </w:pPr>
            <w:r>
              <w:rPr>
                <w:rFonts w:eastAsia="Times New Roman"/>
              </w:rPr>
              <w:t xml:space="preserve">27% </w:t>
            </w:r>
          </w:p>
        </w:tc>
        <w:tc>
          <w:tcPr>
            <w:tcW w:w="0" w:type="auto"/>
            <w:vAlign w:val="center"/>
            <w:hideMark/>
          </w:tcPr>
          <w:p w14:paraId="0D499E99" w14:textId="77777777" w:rsidR="00EC1B45" w:rsidRDefault="00EC1B45">
            <w:pPr>
              <w:rPr>
                <w:rFonts w:eastAsia="Times New Roman"/>
              </w:rPr>
            </w:pPr>
          </w:p>
        </w:tc>
        <w:tc>
          <w:tcPr>
            <w:tcW w:w="0" w:type="auto"/>
            <w:vAlign w:val="center"/>
            <w:hideMark/>
          </w:tcPr>
          <w:p w14:paraId="5C5603C2" w14:textId="77777777" w:rsidR="00EC1B45" w:rsidRDefault="00EC1B45">
            <w:pPr>
              <w:rPr>
                <w:rFonts w:eastAsia="Times New Roman"/>
                <w:sz w:val="20"/>
                <w:szCs w:val="20"/>
              </w:rPr>
            </w:pPr>
          </w:p>
        </w:tc>
        <w:tc>
          <w:tcPr>
            <w:tcW w:w="0" w:type="auto"/>
            <w:vAlign w:val="center"/>
            <w:hideMark/>
          </w:tcPr>
          <w:p w14:paraId="6ADB21CF" w14:textId="77777777" w:rsidR="00EC1B45" w:rsidRDefault="00EC1B45">
            <w:pPr>
              <w:rPr>
                <w:rFonts w:eastAsia="Times New Roman"/>
                <w:sz w:val="20"/>
                <w:szCs w:val="20"/>
              </w:rPr>
            </w:pPr>
          </w:p>
        </w:tc>
        <w:tc>
          <w:tcPr>
            <w:tcW w:w="0" w:type="auto"/>
            <w:vAlign w:val="center"/>
            <w:hideMark/>
          </w:tcPr>
          <w:p w14:paraId="73ACF776" w14:textId="77777777" w:rsidR="00EC1B45" w:rsidRDefault="00EC1B45">
            <w:pPr>
              <w:rPr>
                <w:rFonts w:eastAsia="Times New Roman"/>
              </w:rPr>
            </w:pPr>
            <w:r>
              <w:rPr>
                <w:rFonts w:eastAsia="Times New Roman"/>
              </w:rPr>
              <w:t xml:space="preserve">100% </w:t>
            </w:r>
          </w:p>
        </w:tc>
      </w:tr>
      <w:tr w:rsidR="00EC1B45" w14:paraId="0AE3AF1C" w14:textId="77777777">
        <w:trPr>
          <w:divId w:val="1069692521"/>
          <w:tblCellSpacing w:w="15" w:type="dxa"/>
        </w:trPr>
        <w:tc>
          <w:tcPr>
            <w:tcW w:w="0" w:type="auto"/>
            <w:vAlign w:val="center"/>
            <w:hideMark/>
          </w:tcPr>
          <w:p w14:paraId="4D24F6A7" w14:textId="77777777" w:rsidR="00EC1B45" w:rsidRDefault="00EC1B45">
            <w:pPr>
              <w:rPr>
                <w:rFonts w:eastAsia="Times New Roman"/>
              </w:rPr>
            </w:pPr>
            <w:r>
              <w:rPr>
                <w:rFonts w:eastAsia="Times New Roman"/>
              </w:rPr>
              <w:t xml:space="preserve">Rockdale </w:t>
            </w:r>
          </w:p>
        </w:tc>
        <w:tc>
          <w:tcPr>
            <w:tcW w:w="0" w:type="auto"/>
            <w:vAlign w:val="center"/>
            <w:hideMark/>
          </w:tcPr>
          <w:p w14:paraId="1E174BC6" w14:textId="77777777" w:rsidR="00EC1B45" w:rsidRDefault="00EC1B45">
            <w:pPr>
              <w:rPr>
                <w:rFonts w:eastAsia="Times New Roman"/>
              </w:rPr>
            </w:pPr>
          </w:p>
        </w:tc>
        <w:tc>
          <w:tcPr>
            <w:tcW w:w="0" w:type="auto"/>
            <w:vAlign w:val="center"/>
            <w:hideMark/>
          </w:tcPr>
          <w:p w14:paraId="7EC29C01" w14:textId="77777777" w:rsidR="00EC1B45" w:rsidRDefault="00EC1B45">
            <w:pPr>
              <w:rPr>
                <w:rFonts w:eastAsia="Times New Roman"/>
                <w:sz w:val="20"/>
                <w:szCs w:val="20"/>
              </w:rPr>
            </w:pPr>
          </w:p>
        </w:tc>
        <w:tc>
          <w:tcPr>
            <w:tcW w:w="0" w:type="auto"/>
            <w:vAlign w:val="center"/>
            <w:hideMark/>
          </w:tcPr>
          <w:p w14:paraId="0AE7D198" w14:textId="77777777" w:rsidR="00EC1B45" w:rsidRDefault="00EC1B45">
            <w:pPr>
              <w:rPr>
                <w:rFonts w:eastAsia="Times New Roman"/>
                <w:sz w:val="20"/>
                <w:szCs w:val="20"/>
              </w:rPr>
            </w:pPr>
          </w:p>
        </w:tc>
        <w:tc>
          <w:tcPr>
            <w:tcW w:w="0" w:type="auto"/>
            <w:vAlign w:val="center"/>
            <w:hideMark/>
          </w:tcPr>
          <w:p w14:paraId="7A60782D" w14:textId="77777777" w:rsidR="00EC1B45" w:rsidRDefault="00EC1B45">
            <w:pPr>
              <w:rPr>
                <w:rFonts w:eastAsia="Times New Roman"/>
                <w:sz w:val="20"/>
                <w:szCs w:val="20"/>
              </w:rPr>
            </w:pPr>
          </w:p>
        </w:tc>
        <w:tc>
          <w:tcPr>
            <w:tcW w:w="0" w:type="auto"/>
            <w:vAlign w:val="center"/>
            <w:hideMark/>
          </w:tcPr>
          <w:p w14:paraId="61EF4CE2" w14:textId="77777777" w:rsidR="00EC1B45" w:rsidRDefault="00EC1B45">
            <w:pPr>
              <w:rPr>
                <w:rFonts w:eastAsia="Times New Roman"/>
              </w:rPr>
            </w:pPr>
            <w:r>
              <w:rPr>
                <w:rFonts w:eastAsia="Times New Roman"/>
              </w:rPr>
              <w:t xml:space="preserve">6% </w:t>
            </w:r>
          </w:p>
        </w:tc>
        <w:tc>
          <w:tcPr>
            <w:tcW w:w="0" w:type="auto"/>
            <w:vAlign w:val="center"/>
            <w:hideMark/>
          </w:tcPr>
          <w:p w14:paraId="346561BA" w14:textId="77777777" w:rsidR="00EC1B45" w:rsidRDefault="00EC1B45">
            <w:pPr>
              <w:rPr>
                <w:rFonts w:eastAsia="Times New Roman"/>
              </w:rPr>
            </w:pPr>
            <w:r>
              <w:rPr>
                <w:rFonts w:eastAsia="Times New Roman"/>
              </w:rPr>
              <w:t xml:space="preserve">3% </w:t>
            </w:r>
          </w:p>
        </w:tc>
        <w:tc>
          <w:tcPr>
            <w:tcW w:w="0" w:type="auto"/>
            <w:vAlign w:val="center"/>
            <w:hideMark/>
          </w:tcPr>
          <w:p w14:paraId="3062FE6E" w14:textId="77777777" w:rsidR="00EC1B45" w:rsidRDefault="00EC1B45">
            <w:pPr>
              <w:rPr>
                <w:rFonts w:eastAsia="Times New Roman"/>
              </w:rPr>
            </w:pPr>
          </w:p>
        </w:tc>
        <w:tc>
          <w:tcPr>
            <w:tcW w:w="0" w:type="auto"/>
            <w:vAlign w:val="center"/>
            <w:hideMark/>
          </w:tcPr>
          <w:p w14:paraId="60C77DFA" w14:textId="77777777" w:rsidR="00EC1B45" w:rsidRDefault="00EC1B45">
            <w:pPr>
              <w:rPr>
                <w:rFonts w:eastAsia="Times New Roman"/>
                <w:sz w:val="20"/>
                <w:szCs w:val="20"/>
              </w:rPr>
            </w:pPr>
          </w:p>
        </w:tc>
        <w:tc>
          <w:tcPr>
            <w:tcW w:w="0" w:type="auto"/>
            <w:vAlign w:val="center"/>
            <w:hideMark/>
          </w:tcPr>
          <w:p w14:paraId="6038CC9D" w14:textId="77777777" w:rsidR="00EC1B45" w:rsidRDefault="00EC1B45">
            <w:pPr>
              <w:rPr>
                <w:rFonts w:eastAsia="Times New Roman"/>
              </w:rPr>
            </w:pPr>
            <w:r>
              <w:rPr>
                <w:rFonts w:eastAsia="Times New Roman"/>
              </w:rPr>
              <w:t xml:space="preserve">19% </w:t>
            </w:r>
          </w:p>
        </w:tc>
        <w:tc>
          <w:tcPr>
            <w:tcW w:w="0" w:type="auto"/>
            <w:vAlign w:val="center"/>
            <w:hideMark/>
          </w:tcPr>
          <w:p w14:paraId="7E0E9958" w14:textId="77777777" w:rsidR="00EC1B45" w:rsidRDefault="00EC1B45">
            <w:pPr>
              <w:rPr>
                <w:rFonts w:eastAsia="Times New Roman"/>
              </w:rPr>
            </w:pPr>
          </w:p>
        </w:tc>
        <w:tc>
          <w:tcPr>
            <w:tcW w:w="0" w:type="auto"/>
            <w:vAlign w:val="center"/>
            <w:hideMark/>
          </w:tcPr>
          <w:p w14:paraId="111DBDE8" w14:textId="77777777" w:rsidR="00EC1B45" w:rsidRDefault="00EC1B45">
            <w:pPr>
              <w:rPr>
                <w:rFonts w:eastAsia="Times New Roman"/>
              </w:rPr>
            </w:pPr>
            <w:r>
              <w:rPr>
                <w:rFonts w:eastAsia="Times New Roman"/>
              </w:rPr>
              <w:t xml:space="preserve">1% </w:t>
            </w:r>
          </w:p>
        </w:tc>
        <w:tc>
          <w:tcPr>
            <w:tcW w:w="0" w:type="auto"/>
            <w:vAlign w:val="center"/>
            <w:hideMark/>
          </w:tcPr>
          <w:p w14:paraId="3D0B275A" w14:textId="77777777" w:rsidR="00EC1B45" w:rsidRDefault="00EC1B45">
            <w:pPr>
              <w:rPr>
                <w:rFonts w:eastAsia="Times New Roman"/>
              </w:rPr>
            </w:pPr>
          </w:p>
        </w:tc>
        <w:tc>
          <w:tcPr>
            <w:tcW w:w="0" w:type="auto"/>
            <w:vAlign w:val="center"/>
            <w:hideMark/>
          </w:tcPr>
          <w:p w14:paraId="6FF178C4" w14:textId="77777777" w:rsidR="00EC1B45" w:rsidRDefault="00EC1B45">
            <w:pPr>
              <w:rPr>
                <w:rFonts w:eastAsia="Times New Roman"/>
              </w:rPr>
            </w:pPr>
            <w:r>
              <w:rPr>
                <w:rFonts w:eastAsia="Times New Roman"/>
              </w:rPr>
              <w:t xml:space="preserve">17% </w:t>
            </w:r>
          </w:p>
        </w:tc>
        <w:tc>
          <w:tcPr>
            <w:tcW w:w="0" w:type="auto"/>
            <w:vAlign w:val="center"/>
            <w:hideMark/>
          </w:tcPr>
          <w:p w14:paraId="1DB2E593" w14:textId="77777777" w:rsidR="00EC1B45" w:rsidRDefault="00EC1B45">
            <w:pPr>
              <w:rPr>
                <w:rFonts w:eastAsia="Times New Roman"/>
              </w:rPr>
            </w:pPr>
            <w:r>
              <w:rPr>
                <w:rFonts w:eastAsia="Times New Roman"/>
              </w:rPr>
              <w:t xml:space="preserve">7% </w:t>
            </w:r>
          </w:p>
        </w:tc>
        <w:tc>
          <w:tcPr>
            <w:tcW w:w="0" w:type="auto"/>
            <w:vAlign w:val="center"/>
            <w:hideMark/>
          </w:tcPr>
          <w:p w14:paraId="731E014E" w14:textId="77777777" w:rsidR="00EC1B45" w:rsidRDefault="00EC1B45">
            <w:pPr>
              <w:rPr>
                <w:rFonts w:eastAsia="Times New Roman"/>
              </w:rPr>
            </w:pPr>
          </w:p>
        </w:tc>
        <w:tc>
          <w:tcPr>
            <w:tcW w:w="0" w:type="auto"/>
            <w:vAlign w:val="center"/>
            <w:hideMark/>
          </w:tcPr>
          <w:p w14:paraId="6125036C" w14:textId="77777777" w:rsidR="00EC1B45" w:rsidRDefault="00EC1B45">
            <w:pPr>
              <w:rPr>
                <w:rFonts w:eastAsia="Times New Roman"/>
              </w:rPr>
            </w:pPr>
            <w:r>
              <w:rPr>
                <w:rFonts w:eastAsia="Times New Roman"/>
              </w:rPr>
              <w:t xml:space="preserve">6% </w:t>
            </w:r>
          </w:p>
        </w:tc>
        <w:tc>
          <w:tcPr>
            <w:tcW w:w="0" w:type="auto"/>
            <w:vAlign w:val="center"/>
            <w:hideMark/>
          </w:tcPr>
          <w:p w14:paraId="64012A43" w14:textId="77777777" w:rsidR="00EC1B45" w:rsidRDefault="00EC1B45">
            <w:pPr>
              <w:rPr>
                <w:rFonts w:eastAsia="Times New Roman"/>
              </w:rPr>
            </w:pPr>
            <w:r>
              <w:rPr>
                <w:rFonts w:eastAsia="Times New Roman"/>
              </w:rPr>
              <w:t xml:space="preserve">5% </w:t>
            </w:r>
          </w:p>
        </w:tc>
        <w:tc>
          <w:tcPr>
            <w:tcW w:w="0" w:type="auto"/>
            <w:vAlign w:val="center"/>
            <w:hideMark/>
          </w:tcPr>
          <w:p w14:paraId="1BBF38FD" w14:textId="77777777" w:rsidR="00EC1B45" w:rsidRDefault="00EC1B45">
            <w:pPr>
              <w:rPr>
                <w:rFonts w:eastAsia="Times New Roman"/>
              </w:rPr>
            </w:pPr>
          </w:p>
        </w:tc>
        <w:tc>
          <w:tcPr>
            <w:tcW w:w="0" w:type="auto"/>
            <w:vAlign w:val="center"/>
            <w:hideMark/>
          </w:tcPr>
          <w:p w14:paraId="11FA03ED" w14:textId="77777777" w:rsidR="00EC1B45" w:rsidRDefault="00EC1B45">
            <w:pPr>
              <w:rPr>
                <w:rFonts w:eastAsia="Times New Roman"/>
              </w:rPr>
            </w:pPr>
            <w:r>
              <w:rPr>
                <w:rFonts w:eastAsia="Times New Roman"/>
              </w:rPr>
              <w:t xml:space="preserve">34% </w:t>
            </w:r>
          </w:p>
        </w:tc>
        <w:tc>
          <w:tcPr>
            <w:tcW w:w="0" w:type="auto"/>
            <w:vAlign w:val="center"/>
            <w:hideMark/>
          </w:tcPr>
          <w:p w14:paraId="3F754F8C" w14:textId="77777777" w:rsidR="00EC1B45" w:rsidRDefault="00EC1B45">
            <w:pPr>
              <w:rPr>
                <w:rFonts w:eastAsia="Times New Roman"/>
              </w:rPr>
            </w:pPr>
            <w:r>
              <w:rPr>
                <w:rFonts w:eastAsia="Times New Roman"/>
              </w:rPr>
              <w:t xml:space="preserve">1% </w:t>
            </w:r>
          </w:p>
        </w:tc>
        <w:tc>
          <w:tcPr>
            <w:tcW w:w="0" w:type="auto"/>
            <w:vAlign w:val="center"/>
            <w:hideMark/>
          </w:tcPr>
          <w:p w14:paraId="12798D65" w14:textId="77777777" w:rsidR="00EC1B45" w:rsidRDefault="00EC1B45">
            <w:pPr>
              <w:rPr>
                <w:rFonts w:eastAsia="Times New Roman"/>
              </w:rPr>
            </w:pPr>
            <w:r>
              <w:rPr>
                <w:rFonts w:eastAsia="Times New Roman"/>
              </w:rPr>
              <w:t xml:space="preserve">2% </w:t>
            </w:r>
          </w:p>
        </w:tc>
        <w:tc>
          <w:tcPr>
            <w:tcW w:w="0" w:type="auto"/>
            <w:vAlign w:val="center"/>
            <w:hideMark/>
          </w:tcPr>
          <w:p w14:paraId="5C3225DE" w14:textId="77777777" w:rsidR="00EC1B45" w:rsidRDefault="00EC1B45">
            <w:pPr>
              <w:rPr>
                <w:rFonts w:eastAsia="Times New Roman"/>
              </w:rPr>
            </w:pPr>
            <w:r>
              <w:rPr>
                <w:rFonts w:eastAsia="Times New Roman"/>
              </w:rPr>
              <w:t xml:space="preserve">100% </w:t>
            </w:r>
          </w:p>
        </w:tc>
      </w:tr>
      <w:tr w:rsidR="00EC1B45" w14:paraId="24B251E3" w14:textId="77777777">
        <w:trPr>
          <w:divId w:val="1069692521"/>
          <w:tblCellSpacing w:w="15" w:type="dxa"/>
        </w:trPr>
        <w:tc>
          <w:tcPr>
            <w:tcW w:w="0" w:type="auto"/>
            <w:vAlign w:val="center"/>
            <w:hideMark/>
          </w:tcPr>
          <w:p w14:paraId="5BC18981" w14:textId="77777777" w:rsidR="00EC1B45" w:rsidRDefault="00EC1B45">
            <w:pPr>
              <w:rPr>
                <w:rFonts w:eastAsia="Times New Roman"/>
              </w:rPr>
            </w:pPr>
            <w:r>
              <w:rPr>
                <w:rFonts w:eastAsia="Times New Roman"/>
              </w:rPr>
              <w:t xml:space="preserve">Spalding </w:t>
            </w:r>
          </w:p>
        </w:tc>
        <w:tc>
          <w:tcPr>
            <w:tcW w:w="0" w:type="auto"/>
            <w:vAlign w:val="center"/>
            <w:hideMark/>
          </w:tcPr>
          <w:p w14:paraId="2AC50CE1" w14:textId="77777777" w:rsidR="00EC1B45" w:rsidRDefault="00EC1B45">
            <w:pPr>
              <w:rPr>
                <w:rFonts w:eastAsia="Times New Roman"/>
              </w:rPr>
            </w:pPr>
          </w:p>
        </w:tc>
        <w:tc>
          <w:tcPr>
            <w:tcW w:w="0" w:type="auto"/>
            <w:vAlign w:val="center"/>
            <w:hideMark/>
          </w:tcPr>
          <w:p w14:paraId="648BE69B" w14:textId="77777777" w:rsidR="00EC1B45" w:rsidRDefault="00EC1B45">
            <w:pPr>
              <w:rPr>
                <w:rFonts w:eastAsia="Times New Roman"/>
                <w:sz w:val="20"/>
                <w:szCs w:val="20"/>
              </w:rPr>
            </w:pPr>
          </w:p>
        </w:tc>
        <w:tc>
          <w:tcPr>
            <w:tcW w:w="0" w:type="auto"/>
            <w:vAlign w:val="center"/>
            <w:hideMark/>
          </w:tcPr>
          <w:p w14:paraId="661AC476" w14:textId="77777777" w:rsidR="00EC1B45" w:rsidRDefault="00EC1B45">
            <w:pPr>
              <w:rPr>
                <w:rFonts w:eastAsia="Times New Roman"/>
                <w:sz w:val="20"/>
                <w:szCs w:val="20"/>
              </w:rPr>
            </w:pPr>
          </w:p>
        </w:tc>
        <w:tc>
          <w:tcPr>
            <w:tcW w:w="0" w:type="auto"/>
            <w:vAlign w:val="center"/>
            <w:hideMark/>
          </w:tcPr>
          <w:p w14:paraId="2BEFE23F" w14:textId="77777777" w:rsidR="00EC1B45" w:rsidRDefault="00EC1B45">
            <w:pPr>
              <w:rPr>
                <w:rFonts w:eastAsia="Times New Roman"/>
                <w:sz w:val="20"/>
                <w:szCs w:val="20"/>
              </w:rPr>
            </w:pPr>
          </w:p>
        </w:tc>
        <w:tc>
          <w:tcPr>
            <w:tcW w:w="0" w:type="auto"/>
            <w:vAlign w:val="center"/>
            <w:hideMark/>
          </w:tcPr>
          <w:p w14:paraId="2CC75CA3" w14:textId="77777777" w:rsidR="00EC1B45" w:rsidRDefault="00EC1B45">
            <w:pPr>
              <w:rPr>
                <w:rFonts w:eastAsia="Times New Roman"/>
              </w:rPr>
            </w:pPr>
            <w:r>
              <w:rPr>
                <w:rFonts w:eastAsia="Times New Roman"/>
              </w:rPr>
              <w:t xml:space="preserve">8% </w:t>
            </w:r>
          </w:p>
        </w:tc>
        <w:tc>
          <w:tcPr>
            <w:tcW w:w="0" w:type="auto"/>
            <w:vAlign w:val="center"/>
            <w:hideMark/>
          </w:tcPr>
          <w:p w14:paraId="77399335" w14:textId="77777777" w:rsidR="00EC1B45" w:rsidRDefault="00EC1B45">
            <w:pPr>
              <w:rPr>
                <w:rFonts w:eastAsia="Times New Roman"/>
              </w:rPr>
            </w:pPr>
            <w:r>
              <w:rPr>
                <w:rFonts w:eastAsia="Times New Roman"/>
              </w:rPr>
              <w:t xml:space="preserve">1% </w:t>
            </w:r>
          </w:p>
        </w:tc>
        <w:tc>
          <w:tcPr>
            <w:tcW w:w="0" w:type="auto"/>
            <w:vAlign w:val="center"/>
            <w:hideMark/>
          </w:tcPr>
          <w:p w14:paraId="76D148B8" w14:textId="77777777" w:rsidR="00EC1B45" w:rsidRDefault="00EC1B45">
            <w:pPr>
              <w:rPr>
                <w:rFonts w:eastAsia="Times New Roman"/>
              </w:rPr>
            </w:pPr>
            <w:r>
              <w:rPr>
                <w:rFonts w:eastAsia="Times New Roman"/>
              </w:rPr>
              <w:t xml:space="preserve">2% </w:t>
            </w:r>
          </w:p>
        </w:tc>
        <w:tc>
          <w:tcPr>
            <w:tcW w:w="0" w:type="auto"/>
            <w:vAlign w:val="center"/>
            <w:hideMark/>
          </w:tcPr>
          <w:p w14:paraId="55DFAD68" w14:textId="77777777" w:rsidR="00EC1B45" w:rsidRDefault="00EC1B45">
            <w:pPr>
              <w:rPr>
                <w:rFonts w:eastAsia="Times New Roman"/>
              </w:rPr>
            </w:pPr>
          </w:p>
        </w:tc>
        <w:tc>
          <w:tcPr>
            <w:tcW w:w="0" w:type="auto"/>
            <w:vAlign w:val="center"/>
            <w:hideMark/>
          </w:tcPr>
          <w:p w14:paraId="010C64A6" w14:textId="77777777" w:rsidR="00EC1B45" w:rsidRDefault="00EC1B45">
            <w:pPr>
              <w:rPr>
                <w:rFonts w:eastAsia="Times New Roman"/>
              </w:rPr>
            </w:pPr>
            <w:r>
              <w:rPr>
                <w:rFonts w:eastAsia="Times New Roman"/>
              </w:rPr>
              <w:t xml:space="preserve">2% </w:t>
            </w:r>
          </w:p>
        </w:tc>
        <w:tc>
          <w:tcPr>
            <w:tcW w:w="0" w:type="auto"/>
            <w:vAlign w:val="center"/>
            <w:hideMark/>
          </w:tcPr>
          <w:p w14:paraId="537DDD11" w14:textId="77777777" w:rsidR="00EC1B45" w:rsidRDefault="00EC1B45">
            <w:pPr>
              <w:rPr>
                <w:rFonts w:eastAsia="Times New Roman"/>
              </w:rPr>
            </w:pPr>
          </w:p>
        </w:tc>
        <w:tc>
          <w:tcPr>
            <w:tcW w:w="0" w:type="auto"/>
            <w:vAlign w:val="center"/>
            <w:hideMark/>
          </w:tcPr>
          <w:p w14:paraId="1E96A7D3" w14:textId="77777777" w:rsidR="00EC1B45" w:rsidRDefault="00EC1B45">
            <w:pPr>
              <w:rPr>
                <w:rFonts w:eastAsia="Times New Roman"/>
              </w:rPr>
            </w:pPr>
            <w:r>
              <w:rPr>
                <w:rFonts w:eastAsia="Times New Roman"/>
              </w:rPr>
              <w:t xml:space="preserve">6% </w:t>
            </w:r>
          </w:p>
        </w:tc>
        <w:tc>
          <w:tcPr>
            <w:tcW w:w="0" w:type="auto"/>
            <w:vAlign w:val="center"/>
            <w:hideMark/>
          </w:tcPr>
          <w:p w14:paraId="14B11602" w14:textId="77777777" w:rsidR="00EC1B45" w:rsidRDefault="00EC1B45">
            <w:pPr>
              <w:rPr>
                <w:rFonts w:eastAsia="Times New Roman"/>
              </w:rPr>
            </w:pPr>
          </w:p>
        </w:tc>
        <w:tc>
          <w:tcPr>
            <w:tcW w:w="0" w:type="auto"/>
            <w:vAlign w:val="center"/>
            <w:hideMark/>
          </w:tcPr>
          <w:p w14:paraId="68A601B9" w14:textId="77777777" w:rsidR="00EC1B45" w:rsidRDefault="00EC1B45">
            <w:pPr>
              <w:rPr>
                <w:rFonts w:eastAsia="Times New Roman"/>
              </w:rPr>
            </w:pPr>
            <w:r>
              <w:rPr>
                <w:rFonts w:eastAsia="Times New Roman"/>
              </w:rPr>
              <w:t xml:space="preserve">7% </w:t>
            </w:r>
          </w:p>
        </w:tc>
        <w:tc>
          <w:tcPr>
            <w:tcW w:w="0" w:type="auto"/>
            <w:vAlign w:val="center"/>
            <w:hideMark/>
          </w:tcPr>
          <w:p w14:paraId="439CFC7C" w14:textId="77777777" w:rsidR="00EC1B45" w:rsidRDefault="00EC1B45">
            <w:pPr>
              <w:rPr>
                <w:rFonts w:eastAsia="Times New Roman"/>
              </w:rPr>
            </w:pPr>
          </w:p>
        </w:tc>
        <w:tc>
          <w:tcPr>
            <w:tcW w:w="0" w:type="auto"/>
            <w:vAlign w:val="center"/>
            <w:hideMark/>
          </w:tcPr>
          <w:p w14:paraId="788EF88F" w14:textId="77777777" w:rsidR="00EC1B45" w:rsidRDefault="00EC1B45">
            <w:pPr>
              <w:rPr>
                <w:rFonts w:eastAsia="Times New Roman"/>
                <w:sz w:val="20"/>
                <w:szCs w:val="20"/>
              </w:rPr>
            </w:pPr>
          </w:p>
        </w:tc>
        <w:tc>
          <w:tcPr>
            <w:tcW w:w="0" w:type="auto"/>
            <w:vAlign w:val="center"/>
            <w:hideMark/>
          </w:tcPr>
          <w:p w14:paraId="1FE28C26" w14:textId="77777777" w:rsidR="00EC1B45" w:rsidRDefault="00EC1B45">
            <w:pPr>
              <w:rPr>
                <w:rFonts w:eastAsia="Times New Roman"/>
              </w:rPr>
            </w:pPr>
            <w:r>
              <w:rPr>
                <w:rFonts w:eastAsia="Times New Roman"/>
              </w:rPr>
              <w:t xml:space="preserve">10% </w:t>
            </w:r>
          </w:p>
        </w:tc>
        <w:tc>
          <w:tcPr>
            <w:tcW w:w="0" w:type="auto"/>
            <w:vAlign w:val="center"/>
            <w:hideMark/>
          </w:tcPr>
          <w:p w14:paraId="51274D91" w14:textId="77777777" w:rsidR="00EC1B45" w:rsidRDefault="00EC1B45">
            <w:pPr>
              <w:rPr>
                <w:rFonts w:eastAsia="Times New Roman"/>
              </w:rPr>
            </w:pPr>
          </w:p>
        </w:tc>
        <w:tc>
          <w:tcPr>
            <w:tcW w:w="0" w:type="auto"/>
            <w:vAlign w:val="center"/>
            <w:hideMark/>
          </w:tcPr>
          <w:p w14:paraId="6BD7A39E" w14:textId="77777777" w:rsidR="00EC1B45" w:rsidRDefault="00EC1B45">
            <w:pPr>
              <w:rPr>
                <w:rFonts w:eastAsia="Times New Roman"/>
                <w:sz w:val="20"/>
                <w:szCs w:val="20"/>
              </w:rPr>
            </w:pPr>
          </w:p>
        </w:tc>
        <w:tc>
          <w:tcPr>
            <w:tcW w:w="0" w:type="auto"/>
            <w:vAlign w:val="center"/>
            <w:hideMark/>
          </w:tcPr>
          <w:p w14:paraId="4AACCC79" w14:textId="77777777" w:rsidR="00EC1B45" w:rsidRDefault="00EC1B45">
            <w:pPr>
              <w:rPr>
                <w:rFonts w:eastAsia="Times New Roman"/>
                <w:sz w:val="20"/>
                <w:szCs w:val="20"/>
              </w:rPr>
            </w:pPr>
          </w:p>
        </w:tc>
        <w:tc>
          <w:tcPr>
            <w:tcW w:w="0" w:type="auto"/>
            <w:vAlign w:val="center"/>
            <w:hideMark/>
          </w:tcPr>
          <w:p w14:paraId="622D2355" w14:textId="77777777" w:rsidR="00EC1B45" w:rsidRDefault="00EC1B45">
            <w:pPr>
              <w:rPr>
                <w:rFonts w:eastAsia="Times New Roman"/>
              </w:rPr>
            </w:pPr>
            <w:r>
              <w:rPr>
                <w:rFonts w:eastAsia="Times New Roman"/>
              </w:rPr>
              <w:t xml:space="preserve">63% </w:t>
            </w:r>
          </w:p>
        </w:tc>
        <w:tc>
          <w:tcPr>
            <w:tcW w:w="0" w:type="auto"/>
            <w:vAlign w:val="center"/>
            <w:hideMark/>
          </w:tcPr>
          <w:p w14:paraId="78B16ADD" w14:textId="77777777" w:rsidR="00EC1B45" w:rsidRDefault="00EC1B45">
            <w:pPr>
              <w:rPr>
                <w:rFonts w:eastAsia="Times New Roman"/>
              </w:rPr>
            </w:pPr>
          </w:p>
        </w:tc>
        <w:tc>
          <w:tcPr>
            <w:tcW w:w="0" w:type="auto"/>
            <w:vAlign w:val="center"/>
            <w:hideMark/>
          </w:tcPr>
          <w:p w14:paraId="495D8B35" w14:textId="77777777" w:rsidR="00EC1B45" w:rsidRDefault="00EC1B45">
            <w:pPr>
              <w:rPr>
                <w:rFonts w:eastAsia="Times New Roman"/>
              </w:rPr>
            </w:pPr>
            <w:r>
              <w:rPr>
                <w:rFonts w:eastAsia="Times New Roman"/>
              </w:rPr>
              <w:t xml:space="preserve">100% </w:t>
            </w:r>
          </w:p>
        </w:tc>
      </w:tr>
      <w:tr w:rsidR="00EC1B45" w14:paraId="631CAAF8" w14:textId="77777777">
        <w:trPr>
          <w:divId w:val="1069692521"/>
          <w:tblCellSpacing w:w="15" w:type="dxa"/>
        </w:trPr>
        <w:tc>
          <w:tcPr>
            <w:tcW w:w="0" w:type="auto"/>
            <w:vAlign w:val="center"/>
            <w:hideMark/>
          </w:tcPr>
          <w:p w14:paraId="67FC3EF0" w14:textId="77777777" w:rsidR="00EC1B45" w:rsidRDefault="00EC1B45">
            <w:pPr>
              <w:rPr>
                <w:rFonts w:eastAsia="Times New Roman"/>
              </w:rPr>
            </w:pPr>
            <w:r>
              <w:rPr>
                <w:rFonts w:eastAsia="Times New Roman"/>
              </w:rPr>
              <w:t xml:space="preserve">Walton </w:t>
            </w:r>
          </w:p>
        </w:tc>
        <w:tc>
          <w:tcPr>
            <w:tcW w:w="0" w:type="auto"/>
            <w:vAlign w:val="center"/>
            <w:hideMark/>
          </w:tcPr>
          <w:p w14:paraId="53077659" w14:textId="77777777" w:rsidR="00EC1B45" w:rsidRDefault="00EC1B45">
            <w:pPr>
              <w:rPr>
                <w:rFonts w:eastAsia="Times New Roman"/>
              </w:rPr>
            </w:pPr>
            <w:r>
              <w:rPr>
                <w:rFonts w:eastAsia="Times New Roman"/>
              </w:rPr>
              <w:t xml:space="preserve">5% </w:t>
            </w:r>
          </w:p>
        </w:tc>
        <w:tc>
          <w:tcPr>
            <w:tcW w:w="0" w:type="auto"/>
            <w:vAlign w:val="center"/>
            <w:hideMark/>
          </w:tcPr>
          <w:p w14:paraId="60540328" w14:textId="77777777" w:rsidR="00EC1B45" w:rsidRDefault="00EC1B45">
            <w:pPr>
              <w:rPr>
                <w:rFonts w:eastAsia="Times New Roman"/>
              </w:rPr>
            </w:pPr>
          </w:p>
        </w:tc>
        <w:tc>
          <w:tcPr>
            <w:tcW w:w="0" w:type="auto"/>
            <w:vAlign w:val="center"/>
            <w:hideMark/>
          </w:tcPr>
          <w:p w14:paraId="1209F2AC" w14:textId="77777777" w:rsidR="00EC1B45" w:rsidRDefault="00EC1B45">
            <w:pPr>
              <w:rPr>
                <w:rFonts w:eastAsia="Times New Roman"/>
                <w:sz w:val="20"/>
                <w:szCs w:val="20"/>
              </w:rPr>
            </w:pPr>
          </w:p>
        </w:tc>
        <w:tc>
          <w:tcPr>
            <w:tcW w:w="0" w:type="auto"/>
            <w:vAlign w:val="center"/>
            <w:hideMark/>
          </w:tcPr>
          <w:p w14:paraId="22AF5B7F" w14:textId="77777777" w:rsidR="00EC1B45" w:rsidRDefault="00EC1B45">
            <w:pPr>
              <w:rPr>
                <w:rFonts w:eastAsia="Times New Roman"/>
                <w:sz w:val="20"/>
                <w:szCs w:val="20"/>
              </w:rPr>
            </w:pPr>
          </w:p>
        </w:tc>
        <w:tc>
          <w:tcPr>
            <w:tcW w:w="0" w:type="auto"/>
            <w:vAlign w:val="center"/>
            <w:hideMark/>
          </w:tcPr>
          <w:p w14:paraId="3C55D4A7" w14:textId="77777777" w:rsidR="00EC1B45" w:rsidRDefault="00EC1B45">
            <w:pPr>
              <w:rPr>
                <w:rFonts w:eastAsia="Times New Roman"/>
              </w:rPr>
            </w:pPr>
            <w:r>
              <w:rPr>
                <w:rFonts w:eastAsia="Times New Roman"/>
              </w:rPr>
              <w:t xml:space="preserve">1% </w:t>
            </w:r>
          </w:p>
        </w:tc>
        <w:tc>
          <w:tcPr>
            <w:tcW w:w="0" w:type="auto"/>
            <w:vAlign w:val="center"/>
            <w:hideMark/>
          </w:tcPr>
          <w:p w14:paraId="43CBE961" w14:textId="77777777" w:rsidR="00EC1B45" w:rsidRDefault="00EC1B45">
            <w:pPr>
              <w:rPr>
                <w:rFonts w:eastAsia="Times New Roman"/>
              </w:rPr>
            </w:pPr>
            <w:r>
              <w:rPr>
                <w:rFonts w:eastAsia="Times New Roman"/>
              </w:rPr>
              <w:t xml:space="preserve">1% </w:t>
            </w:r>
          </w:p>
        </w:tc>
        <w:tc>
          <w:tcPr>
            <w:tcW w:w="0" w:type="auto"/>
            <w:vAlign w:val="center"/>
            <w:hideMark/>
          </w:tcPr>
          <w:p w14:paraId="00C4F87F" w14:textId="77777777" w:rsidR="00EC1B45" w:rsidRDefault="00EC1B45">
            <w:pPr>
              <w:rPr>
                <w:rFonts w:eastAsia="Times New Roman"/>
              </w:rPr>
            </w:pPr>
          </w:p>
        </w:tc>
        <w:tc>
          <w:tcPr>
            <w:tcW w:w="0" w:type="auto"/>
            <w:vAlign w:val="center"/>
            <w:hideMark/>
          </w:tcPr>
          <w:p w14:paraId="1F7DD3D7" w14:textId="77777777" w:rsidR="00EC1B45" w:rsidRDefault="00EC1B45">
            <w:pPr>
              <w:rPr>
                <w:rFonts w:eastAsia="Times New Roman"/>
                <w:sz w:val="20"/>
                <w:szCs w:val="20"/>
              </w:rPr>
            </w:pPr>
          </w:p>
        </w:tc>
        <w:tc>
          <w:tcPr>
            <w:tcW w:w="0" w:type="auto"/>
            <w:vAlign w:val="center"/>
            <w:hideMark/>
          </w:tcPr>
          <w:p w14:paraId="39349F52" w14:textId="77777777" w:rsidR="00EC1B45" w:rsidRDefault="00EC1B45">
            <w:pPr>
              <w:rPr>
                <w:rFonts w:eastAsia="Times New Roman"/>
              </w:rPr>
            </w:pPr>
            <w:r>
              <w:rPr>
                <w:rFonts w:eastAsia="Times New Roman"/>
              </w:rPr>
              <w:t xml:space="preserve">9% </w:t>
            </w:r>
          </w:p>
        </w:tc>
        <w:tc>
          <w:tcPr>
            <w:tcW w:w="0" w:type="auto"/>
            <w:vAlign w:val="center"/>
            <w:hideMark/>
          </w:tcPr>
          <w:p w14:paraId="32D0E551" w14:textId="77777777" w:rsidR="00EC1B45" w:rsidRDefault="00EC1B45">
            <w:pPr>
              <w:rPr>
                <w:rFonts w:eastAsia="Times New Roman"/>
              </w:rPr>
            </w:pPr>
          </w:p>
        </w:tc>
        <w:tc>
          <w:tcPr>
            <w:tcW w:w="0" w:type="auto"/>
            <w:vAlign w:val="center"/>
            <w:hideMark/>
          </w:tcPr>
          <w:p w14:paraId="12FA3264" w14:textId="77777777" w:rsidR="00EC1B45" w:rsidRDefault="00EC1B45">
            <w:pPr>
              <w:rPr>
                <w:rFonts w:eastAsia="Times New Roman"/>
                <w:sz w:val="20"/>
                <w:szCs w:val="20"/>
              </w:rPr>
            </w:pPr>
          </w:p>
        </w:tc>
        <w:tc>
          <w:tcPr>
            <w:tcW w:w="0" w:type="auto"/>
            <w:vAlign w:val="center"/>
            <w:hideMark/>
          </w:tcPr>
          <w:p w14:paraId="236BD144" w14:textId="77777777" w:rsidR="00EC1B45" w:rsidRDefault="00EC1B45">
            <w:pPr>
              <w:rPr>
                <w:rFonts w:eastAsia="Times New Roman"/>
              </w:rPr>
            </w:pPr>
            <w:r>
              <w:rPr>
                <w:rFonts w:eastAsia="Times New Roman"/>
              </w:rPr>
              <w:t xml:space="preserve">1% </w:t>
            </w:r>
          </w:p>
        </w:tc>
        <w:tc>
          <w:tcPr>
            <w:tcW w:w="0" w:type="auto"/>
            <w:vAlign w:val="center"/>
            <w:hideMark/>
          </w:tcPr>
          <w:p w14:paraId="7A47D43F" w14:textId="77777777" w:rsidR="00EC1B45" w:rsidRDefault="00EC1B45">
            <w:pPr>
              <w:rPr>
                <w:rFonts w:eastAsia="Times New Roman"/>
              </w:rPr>
            </w:pPr>
            <w:r>
              <w:rPr>
                <w:rFonts w:eastAsia="Times New Roman"/>
              </w:rPr>
              <w:t xml:space="preserve">6% </w:t>
            </w:r>
          </w:p>
        </w:tc>
        <w:tc>
          <w:tcPr>
            <w:tcW w:w="0" w:type="auto"/>
            <w:vAlign w:val="center"/>
            <w:hideMark/>
          </w:tcPr>
          <w:p w14:paraId="30A67E15" w14:textId="77777777" w:rsidR="00EC1B45" w:rsidRDefault="00EC1B45">
            <w:pPr>
              <w:rPr>
                <w:rFonts w:eastAsia="Times New Roman"/>
              </w:rPr>
            </w:pPr>
            <w:r>
              <w:rPr>
                <w:rFonts w:eastAsia="Times New Roman"/>
              </w:rPr>
              <w:t xml:space="preserve">23% </w:t>
            </w:r>
          </w:p>
        </w:tc>
        <w:tc>
          <w:tcPr>
            <w:tcW w:w="0" w:type="auto"/>
            <w:vAlign w:val="center"/>
            <w:hideMark/>
          </w:tcPr>
          <w:p w14:paraId="7E3FB594" w14:textId="77777777" w:rsidR="00EC1B45" w:rsidRDefault="00EC1B45">
            <w:pPr>
              <w:rPr>
                <w:rFonts w:eastAsia="Times New Roman"/>
              </w:rPr>
            </w:pPr>
            <w:r>
              <w:rPr>
                <w:rFonts w:eastAsia="Times New Roman"/>
              </w:rPr>
              <w:t xml:space="preserve">1% </w:t>
            </w:r>
          </w:p>
        </w:tc>
        <w:tc>
          <w:tcPr>
            <w:tcW w:w="0" w:type="auto"/>
            <w:vAlign w:val="center"/>
            <w:hideMark/>
          </w:tcPr>
          <w:p w14:paraId="6D25F9AE" w14:textId="77777777" w:rsidR="00EC1B45" w:rsidRDefault="00EC1B45">
            <w:pPr>
              <w:rPr>
                <w:rFonts w:eastAsia="Times New Roman"/>
              </w:rPr>
            </w:pPr>
            <w:r>
              <w:rPr>
                <w:rFonts w:eastAsia="Times New Roman"/>
              </w:rPr>
              <w:t xml:space="preserve">1% </w:t>
            </w:r>
          </w:p>
        </w:tc>
        <w:tc>
          <w:tcPr>
            <w:tcW w:w="0" w:type="auto"/>
            <w:vAlign w:val="center"/>
            <w:hideMark/>
          </w:tcPr>
          <w:p w14:paraId="64E87F6C" w14:textId="77777777" w:rsidR="00EC1B45" w:rsidRDefault="00EC1B45">
            <w:pPr>
              <w:rPr>
                <w:rFonts w:eastAsia="Times New Roman"/>
              </w:rPr>
            </w:pPr>
            <w:r>
              <w:rPr>
                <w:rFonts w:eastAsia="Times New Roman"/>
              </w:rPr>
              <w:t xml:space="preserve">7% </w:t>
            </w:r>
          </w:p>
        </w:tc>
        <w:tc>
          <w:tcPr>
            <w:tcW w:w="0" w:type="auto"/>
            <w:vAlign w:val="center"/>
            <w:hideMark/>
          </w:tcPr>
          <w:p w14:paraId="466D2BC6" w14:textId="77777777" w:rsidR="00EC1B45" w:rsidRDefault="00EC1B45">
            <w:pPr>
              <w:rPr>
                <w:rFonts w:eastAsia="Times New Roman"/>
              </w:rPr>
            </w:pPr>
          </w:p>
        </w:tc>
        <w:tc>
          <w:tcPr>
            <w:tcW w:w="0" w:type="auto"/>
            <w:vAlign w:val="center"/>
            <w:hideMark/>
          </w:tcPr>
          <w:p w14:paraId="65352717" w14:textId="77777777" w:rsidR="00EC1B45" w:rsidRDefault="00EC1B45">
            <w:pPr>
              <w:rPr>
                <w:rFonts w:eastAsia="Times New Roman"/>
              </w:rPr>
            </w:pPr>
            <w:r>
              <w:rPr>
                <w:rFonts w:eastAsia="Times New Roman"/>
              </w:rPr>
              <w:t xml:space="preserve">6% </w:t>
            </w:r>
          </w:p>
        </w:tc>
        <w:tc>
          <w:tcPr>
            <w:tcW w:w="0" w:type="auto"/>
            <w:vAlign w:val="center"/>
            <w:hideMark/>
          </w:tcPr>
          <w:p w14:paraId="4329873B" w14:textId="77777777" w:rsidR="00EC1B45" w:rsidRDefault="00EC1B45">
            <w:pPr>
              <w:rPr>
                <w:rFonts w:eastAsia="Times New Roman"/>
              </w:rPr>
            </w:pPr>
          </w:p>
        </w:tc>
        <w:tc>
          <w:tcPr>
            <w:tcW w:w="0" w:type="auto"/>
            <w:vAlign w:val="center"/>
            <w:hideMark/>
          </w:tcPr>
          <w:p w14:paraId="2B35AF29" w14:textId="77777777" w:rsidR="00EC1B45" w:rsidRDefault="00EC1B45">
            <w:pPr>
              <w:rPr>
                <w:rFonts w:eastAsia="Times New Roman"/>
              </w:rPr>
            </w:pPr>
            <w:r>
              <w:rPr>
                <w:rFonts w:eastAsia="Times New Roman"/>
              </w:rPr>
              <w:t xml:space="preserve">37% </w:t>
            </w:r>
          </w:p>
        </w:tc>
        <w:tc>
          <w:tcPr>
            <w:tcW w:w="0" w:type="auto"/>
            <w:vAlign w:val="center"/>
            <w:hideMark/>
          </w:tcPr>
          <w:p w14:paraId="458D91BC" w14:textId="77777777" w:rsidR="00EC1B45" w:rsidRDefault="00EC1B45">
            <w:pPr>
              <w:rPr>
                <w:rFonts w:eastAsia="Times New Roman"/>
              </w:rPr>
            </w:pPr>
            <w:r>
              <w:rPr>
                <w:rFonts w:eastAsia="Times New Roman"/>
              </w:rPr>
              <w:t xml:space="preserve">100% </w:t>
            </w:r>
          </w:p>
        </w:tc>
      </w:tr>
      <w:tr w:rsidR="00EC1B45" w14:paraId="0AC759BB" w14:textId="77777777">
        <w:trPr>
          <w:divId w:val="1069692521"/>
          <w:tblCellSpacing w:w="15" w:type="dxa"/>
        </w:trPr>
        <w:tc>
          <w:tcPr>
            <w:tcW w:w="0" w:type="auto"/>
            <w:vAlign w:val="center"/>
            <w:hideMark/>
          </w:tcPr>
          <w:p w14:paraId="5DD7C57B" w14:textId="77777777" w:rsidR="00EC1B45" w:rsidRDefault="00EC1B45">
            <w:pPr>
              <w:rPr>
                <w:rFonts w:eastAsia="Times New Roman"/>
              </w:rPr>
            </w:pPr>
            <w:r>
              <w:rPr>
                <w:rFonts w:eastAsia="Times New Roman"/>
              </w:rPr>
              <w:t xml:space="preserve">Total </w:t>
            </w:r>
          </w:p>
        </w:tc>
        <w:tc>
          <w:tcPr>
            <w:tcW w:w="0" w:type="auto"/>
            <w:vAlign w:val="center"/>
            <w:hideMark/>
          </w:tcPr>
          <w:p w14:paraId="39BFF446" w14:textId="77777777" w:rsidR="00EC1B45" w:rsidRDefault="00EC1B45">
            <w:pPr>
              <w:rPr>
                <w:rFonts w:eastAsia="Times New Roman"/>
              </w:rPr>
            </w:pPr>
            <w:r>
              <w:rPr>
                <w:rFonts w:eastAsia="Times New Roman"/>
              </w:rPr>
              <w:t xml:space="preserve">1% </w:t>
            </w:r>
          </w:p>
        </w:tc>
        <w:tc>
          <w:tcPr>
            <w:tcW w:w="0" w:type="auto"/>
            <w:vAlign w:val="center"/>
            <w:hideMark/>
          </w:tcPr>
          <w:p w14:paraId="140AED2F" w14:textId="77777777" w:rsidR="00EC1B45" w:rsidRDefault="00EC1B45">
            <w:pPr>
              <w:rPr>
                <w:rFonts w:eastAsia="Times New Roman"/>
              </w:rPr>
            </w:pPr>
            <w:r>
              <w:rPr>
                <w:rFonts w:eastAsia="Times New Roman"/>
              </w:rPr>
              <w:t xml:space="preserve">2% </w:t>
            </w:r>
          </w:p>
        </w:tc>
        <w:tc>
          <w:tcPr>
            <w:tcW w:w="0" w:type="auto"/>
            <w:vAlign w:val="center"/>
            <w:hideMark/>
          </w:tcPr>
          <w:p w14:paraId="0239F00E" w14:textId="77777777" w:rsidR="00EC1B45" w:rsidRDefault="00EC1B45">
            <w:pPr>
              <w:rPr>
                <w:rFonts w:eastAsia="Times New Roman"/>
              </w:rPr>
            </w:pPr>
            <w:r>
              <w:rPr>
                <w:rFonts w:eastAsia="Times New Roman"/>
              </w:rPr>
              <w:t xml:space="preserve">2% </w:t>
            </w:r>
          </w:p>
        </w:tc>
        <w:tc>
          <w:tcPr>
            <w:tcW w:w="0" w:type="auto"/>
            <w:vAlign w:val="center"/>
            <w:hideMark/>
          </w:tcPr>
          <w:p w14:paraId="03BB039C" w14:textId="77777777" w:rsidR="00EC1B45" w:rsidRDefault="00EC1B45">
            <w:pPr>
              <w:rPr>
                <w:rFonts w:eastAsia="Times New Roman"/>
              </w:rPr>
            </w:pPr>
            <w:r>
              <w:rPr>
                <w:rFonts w:eastAsia="Times New Roman"/>
              </w:rPr>
              <w:t xml:space="preserve">2% </w:t>
            </w:r>
          </w:p>
        </w:tc>
        <w:tc>
          <w:tcPr>
            <w:tcW w:w="0" w:type="auto"/>
            <w:vAlign w:val="center"/>
            <w:hideMark/>
          </w:tcPr>
          <w:p w14:paraId="388625D5" w14:textId="77777777" w:rsidR="00EC1B45" w:rsidRDefault="00EC1B45">
            <w:pPr>
              <w:rPr>
                <w:rFonts w:eastAsia="Times New Roman"/>
              </w:rPr>
            </w:pPr>
            <w:r>
              <w:rPr>
                <w:rFonts w:eastAsia="Times New Roman"/>
              </w:rPr>
              <w:t xml:space="preserve">5% </w:t>
            </w:r>
          </w:p>
        </w:tc>
        <w:tc>
          <w:tcPr>
            <w:tcW w:w="0" w:type="auto"/>
            <w:vAlign w:val="center"/>
            <w:hideMark/>
          </w:tcPr>
          <w:p w14:paraId="0D6622A8" w14:textId="77777777" w:rsidR="00EC1B45" w:rsidRDefault="00EC1B45">
            <w:pPr>
              <w:rPr>
                <w:rFonts w:eastAsia="Times New Roman"/>
              </w:rPr>
            </w:pPr>
            <w:r>
              <w:rPr>
                <w:rFonts w:eastAsia="Times New Roman"/>
              </w:rPr>
              <w:t xml:space="preserve">14% </w:t>
            </w:r>
          </w:p>
        </w:tc>
        <w:tc>
          <w:tcPr>
            <w:tcW w:w="0" w:type="auto"/>
            <w:vAlign w:val="center"/>
            <w:hideMark/>
          </w:tcPr>
          <w:p w14:paraId="224C39C3" w14:textId="77777777" w:rsidR="00EC1B45" w:rsidRDefault="00EC1B45">
            <w:pPr>
              <w:rPr>
                <w:rFonts w:eastAsia="Times New Roman"/>
              </w:rPr>
            </w:pPr>
            <w:r>
              <w:rPr>
                <w:rFonts w:eastAsia="Times New Roman"/>
              </w:rPr>
              <w:t xml:space="preserve">2% </w:t>
            </w:r>
          </w:p>
        </w:tc>
        <w:tc>
          <w:tcPr>
            <w:tcW w:w="0" w:type="auto"/>
            <w:vAlign w:val="center"/>
            <w:hideMark/>
          </w:tcPr>
          <w:p w14:paraId="6150A031" w14:textId="77777777" w:rsidR="00EC1B45" w:rsidRDefault="00EC1B45">
            <w:pPr>
              <w:rPr>
                <w:rFonts w:eastAsia="Times New Roman"/>
              </w:rPr>
            </w:pPr>
          </w:p>
        </w:tc>
        <w:tc>
          <w:tcPr>
            <w:tcW w:w="0" w:type="auto"/>
            <w:vAlign w:val="center"/>
            <w:hideMark/>
          </w:tcPr>
          <w:p w14:paraId="6D1E5409" w14:textId="77777777" w:rsidR="00EC1B45" w:rsidRDefault="00EC1B45">
            <w:pPr>
              <w:rPr>
                <w:rFonts w:eastAsia="Times New Roman"/>
              </w:rPr>
            </w:pPr>
            <w:r>
              <w:rPr>
                <w:rFonts w:eastAsia="Times New Roman"/>
              </w:rPr>
              <w:t xml:space="preserve">13% </w:t>
            </w:r>
          </w:p>
        </w:tc>
        <w:tc>
          <w:tcPr>
            <w:tcW w:w="0" w:type="auto"/>
            <w:vAlign w:val="center"/>
            <w:hideMark/>
          </w:tcPr>
          <w:p w14:paraId="3F8ACE1D" w14:textId="77777777" w:rsidR="00EC1B45" w:rsidRDefault="00EC1B45">
            <w:pPr>
              <w:rPr>
                <w:rFonts w:eastAsia="Times New Roman"/>
              </w:rPr>
            </w:pPr>
            <w:r>
              <w:rPr>
                <w:rFonts w:eastAsia="Times New Roman"/>
              </w:rPr>
              <w:t xml:space="preserve">2% </w:t>
            </w:r>
          </w:p>
        </w:tc>
        <w:tc>
          <w:tcPr>
            <w:tcW w:w="0" w:type="auto"/>
            <w:vAlign w:val="center"/>
            <w:hideMark/>
          </w:tcPr>
          <w:p w14:paraId="4B11F74A" w14:textId="77777777" w:rsidR="00EC1B45" w:rsidRDefault="00EC1B45">
            <w:pPr>
              <w:rPr>
                <w:rFonts w:eastAsia="Times New Roman"/>
              </w:rPr>
            </w:pPr>
            <w:r>
              <w:rPr>
                <w:rFonts w:eastAsia="Times New Roman"/>
              </w:rPr>
              <w:t xml:space="preserve">2% </w:t>
            </w:r>
          </w:p>
        </w:tc>
        <w:tc>
          <w:tcPr>
            <w:tcW w:w="0" w:type="auto"/>
            <w:vAlign w:val="center"/>
            <w:hideMark/>
          </w:tcPr>
          <w:p w14:paraId="0B48BA09" w14:textId="77777777" w:rsidR="00EC1B45" w:rsidRDefault="00EC1B45">
            <w:pPr>
              <w:rPr>
                <w:rFonts w:eastAsia="Times New Roman"/>
              </w:rPr>
            </w:pPr>
            <w:r>
              <w:rPr>
                <w:rFonts w:eastAsia="Times New Roman"/>
              </w:rPr>
              <w:t xml:space="preserve">3% </w:t>
            </w:r>
          </w:p>
        </w:tc>
        <w:tc>
          <w:tcPr>
            <w:tcW w:w="0" w:type="auto"/>
            <w:vAlign w:val="center"/>
            <w:hideMark/>
          </w:tcPr>
          <w:p w14:paraId="0015B12F" w14:textId="77777777" w:rsidR="00EC1B45" w:rsidRDefault="00EC1B45">
            <w:pPr>
              <w:rPr>
                <w:rFonts w:eastAsia="Times New Roman"/>
              </w:rPr>
            </w:pPr>
            <w:r>
              <w:rPr>
                <w:rFonts w:eastAsia="Times New Roman"/>
              </w:rPr>
              <w:t xml:space="preserve">30% </w:t>
            </w:r>
          </w:p>
        </w:tc>
        <w:tc>
          <w:tcPr>
            <w:tcW w:w="0" w:type="auto"/>
            <w:vAlign w:val="center"/>
            <w:hideMark/>
          </w:tcPr>
          <w:p w14:paraId="5B3AF73E" w14:textId="77777777" w:rsidR="00EC1B45" w:rsidRDefault="00EC1B45">
            <w:pPr>
              <w:rPr>
                <w:rFonts w:eastAsia="Times New Roman"/>
              </w:rPr>
            </w:pPr>
            <w:r>
              <w:rPr>
                <w:rFonts w:eastAsia="Times New Roman"/>
              </w:rPr>
              <w:t xml:space="preserve">13% </w:t>
            </w:r>
          </w:p>
        </w:tc>
        <w:tc>
          <w:tcPr>
            <w:tcW w:w="0" w:type="auto"/>
            <w:vAlign w:val="center"/>
            <w:hideMark/>
          </w:tcPr>
          <w:p w14:paraId="002BF4F3" w14:textId="77777777" w:rsidR="00EC1B45" w:rsidRDefault="00EC1B45">
            <w:pPr>
              <w:rPr>
                <w:rFonts w:eastAsia="Times New Roman"/>
              </w:rPr>
            </w:pPr>
            <w:r>
              <w:rPr>
                <w:rFonts w:eastAsia="Times New Roman"/>
              </w:rPr>
              <w:t xml:space="preserve">3% </w:t>
            </w:r>
          </w:p>
        </w:tc>
        <w:tc>
          <w:tcPr>
            <w:tcW w:w="0" w:type="auto"/>
            <w:vAlign w:val="center"/>
            <w:hideMark/>
          </w:tcPr>
          <w:p w14:paraId="3160ACD9" w14:textId="77777777" w:rsidR="00EC1B45" w:rsidRDefault="00EC1B45">
            <w:pPr>
              <w:rPr>
                <w:rFonts w:eastAsia="Times New Roman"/>
              </w:rPr>
            </w:pPr>
            <w:r>
              <w:rPr>
                <w:rFonts w:eastAsia="Times New Roman"/>
              </w:rPr>
              <w:t xml:space="preserve">2% </w:t>
            </w:r>
          </w:p>
        </w:tc>
        <w:tc>
          <w:tcPr>
            <w:tcW w:w="0" w:type="auto"/>
            <w:vAlign w:val="center"/>
            <w:hideMark/>
          </w:tcPr>
          <w:p w14:paraId="64D3DEDE" w14:textId="77777777" w:rsidR="00EC1B45" w:rsidRDefault="00EC1B45">
            <w:pPr>
              <w:rPr>
                <w:rFonts w:eastAsia="Times New Roman"/>
              </w:rPr>
            </w:pPr>
            <w:r>
              <w:rPr>
                <w:rFonts w:eastAsia="Times New Roman"/>
              </w:rPr>
              <w:t xml:space="preserve">1% </w:t>
            </w:r>
          </w:p>
        </w:tc>
        <w:tc>
          <w:tcPr>
            <w:tcW w:w="0" w:type="auto"/>
            <w:vAlign w:val="center"/>
            <w:hideMark/>
          </w:tcPr>
          <w:p w14:paraId="2F19D14D" w14:textId="77777777" w:rsidR="00EC1B45" w:rsidRDefault="00EC1B45">
            <w:pPr>
              <w:rPr>
                <w:rFonts w:eastAsia="Times New Roman"/>
              </w:rPr>
            </w:pPr>
            <w:r>
              <w:rPr>
                <w:rFonts w:eastAsia="Times New Roman"/>
              </w:rPr>
              <w:t xml:space="preserve">1% </w:t>
            </w:r>
          </w:p>
        </w:tc>
        <w:tc>
          <w:tcPr>
            <w:tcW w:w="0" w:type="auto"/>
            <w:vAlign w:val="center"/>
            <w:hideMark/>
          </w:tcPr>
          <w:p w14:paraId="0C7F4AF9" w14:textId="77777777" w:rsidR="00EC1B45" w:rsidRDefault="00EC1B45">
            <w:pPr>
              <w:rPr>
                <w:rFonts w:eastAsia="Times New Roman"/>
              </w:rPr>
            </w:pPr>
            <w:r>
              <w:rPr>
                <w:rFonts w:eastAsia="Times New Roman"/>
              </w:rPr>
              <w:t xml:space="preserve">1% </w:t>
            </w:r>
          </w:p>
        </w:tc>
        <w:tc>
          <w:tcPr>
            <w:tcW w:w="0" w:type="auto"/>
            <w:vAlign w:val="center"/>
            <w:hideMark/>
          </w:tcPr>
          <w:p w14:paraId="0A6BD753" w14:textId="77777777" w:rsidR="00EC1B45" w:rsidRDefault="00EC1B45">
            <w:pPr>
              <w:rPr>
                <w:rFonts w:eastAsia="Times New Roman"/>
              </w:rPr>
            </w:pPr>
            <w:r>
              <w:rPr>
                <w:rFonts w:eastAsia="Times New Roman"/>
              </w:rPr>
              <w:t xml:space="preserve">1% </w:t>
            </w:r>
          </w:p>
        </w:tc>
        <w:tc>
          <w:tcPr>
            <w:tcW w:w="0" w:type="auto"/>
            <w:vAlign w:val="center"/>
            <w:hideMark/>
          </w:tcPr>
          <w:p w14:paraId="66304CB6" w14:textId="77777777" w:rsidR="00EC1B45" w:rsidRDefault="00EC1B45">
            <w:pPr>
              <w:rPr>
                <w:rFonts w:eastAsia="Times New Roman"/>
              </w:rPr>
            </w:pPr>
            <w:r>
              <w:rPr>
                <w:rFonts w:eastAsia="Times New Roman"/>
              </w:rPr>
              <w:t xml:space="preserve">1% </w:t>
            </w:r>
          </w:p>
        </w:tc>
        <w:tc>
          <w:tcPr>
            <w:tcW w:w="0" w:type="auto"/>
            <w:vAlign w:val="center"/>
            <w:hideMark/>
          </w:tcPr>
          <w:p w14:paraId="65FBDFD8" w14:textId="77777777" w:rsidR="00EC1B45" w:rsidRDefault="00EC1B45">
            <w:pPr>
              <w:rPr>
                <w:rFonts w:eastAsia="Times New Roman"/>
              </w:rPr>
            </w:pPr>
            <w:r>
              <w:rPr>
                <w:rFonts w:eastAsia="Times New Roman"/>
              </w:rPr>
              <w:t xml:space="preserve">100% </w:t>
            </w:r>
          </w:p>
        </w:tc>
      </w:tr>
    </w:tbl>
    <w:p w14:paraId="1CCA22DE" w14:textId="77777777" w:rsidR="00EC1B45" w:rsidRDefault="00EC1B45">
      <w:pPr>
        <w:divId w:val="474565879"/>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548"/>
        <w:gridCol w:w="532"/>
        <w:gridCol w:w="532"/>
        <w:gridCol w:w="673"/>
        <w:gridCol w:w="565"/>
        <w:gridCol w:w="408"/>
        <w:gridCol w:w="541"/>
        <w:gridCol w:w="565"/>
        <w:gridCol w:w="549"/>
        <w:gridCol w:w="573"/>
        <w:gridCol w:w="532"/>
        <w:gridCol w:w="557"/>
        <w:gridCol w:w="483"/>
        <w:gridCol w:w="656"/>
        <w:gridCol w:w="445"/>
        <w:gridCol w:w="466"/>
        <w:gridCol w:w="549"/>
        <w:gridCol w:w="632"/>
        <w:gridCol w:w="656"/>
        <w:gridCol w:w="624"/>
        <w:gridCol w:w="532"/>
        <w:gridCol w:w="415"/>
      </w:tblGrid>
      <w:tr w:rsidR="00EC1B45" w14:paraId="038B4E78" w14:textId="77777777">
        <w:trPr>
          <w:divId w:val="474565879"/>
          <w:tblHeader/>
          <w:tblCellSpacing w:w="15" w:type="dxa"/>
        </w:trPr>
        <w:tc>
          <w:tcPr>
            <w:tcW w:w="0" w:type="auto"/>
            <w:gridSpan w:val="23"/>
            <w:tcBorders>
              <w:top w:val="nil"/>
              <w:left w:val="nil"/>
              <w:bottom w:val="nil"/>
              <w:right w:val="nil"/>
            </w:tcBorders>
            <w:vAlign w:val="center"/>
            <w:hideMark/>
          </w:tcPr>
          <w:p w14:paraId="11A86083" w14:textId="77777777" w:rsidR="00EC1B45" w:rsidRDefault="00EC1B45">
            <w:pPr>
              <w:jc w:val="center"/>
              <w:rPr>
                <w:rFonts w:eastAsia="Times New Roman"/>
              </w:rPr>
            </w:pPr>
            <w:r>
              <w:rPr>
                <w:rFonts w:eastAsia="Times New Roman"/>
              </w:rPr>
              <w:t>Table 3-4c. MODEL - Target (</w:t>
            </w:r>
            <w:del w:id="44" w:author="Kyeil Kim" w:date="2019-04-25T07:53:00Z">
              <w:r w:rsidDel="00511FFA">
                <w:rPr>
                  <w:rFonts w:eastAsia="Times New Roman"/>
                </w:rPr>
                <w:delText xml:space="preserve">Percentagte </w:delText>
              </w:r>
            </w:del>
            <w:commentRangeStart w:id="45"/>
            <w:ins w:id="46" w:author="Kyeil Kim" w:date="2019-04-25T07:53:00Z">
              <w:r w:rsidR="00511FFA">
                <w:rPr>
                  <w:rFonts w:eastAsia="Times New Roman"/>
                </w:rPr>
                <w:t xml:space="preserve">Percentage </w:t>
              </w:r>
            </w:ins>
            <w:r>
              <w:rPr>
                <w:rFonts w:eastAsia="Times New Roman"/>
              </w:rPr>
              <w:t xml:space="preserve">Point </w:t>
            </w:r>
            <w:commentRangeEnd w:id="45"/>
            <w:r w:rsidR="00ED6E35">
              <w:rPr>
                <w:rStyle w:val="CommentReference"/>
              </w:rPr>
              <w:commentReference w:id="45"/>
            </w:r>
            <w:r>
              <w:rPr>
                <w:rFonts w:eastAsia="Times New Roman"/>
              </w:rPr>
              <w:t xml:space="preserve">Difference) </w:t>
            </w:r>
          </w:p>
        </w:tc>
      </w:tr>
      <w:tr w:rsidR="00EC1B45" w14:paraId="00B0CD67" w14:textId="77777777">
        <w:trPr>
          <w:divId w:val="474565879"/>
          <w:tblHeader/>
          <w:tblCellSpacing w:w="15" w:type="dxa"/>
        </w:trPr>
        <w:tc>
          <w:tcPr>
            <w:tcW w:w="0" w:type="auto"/>
            <w:vAlign w:val="center"/>
            <w:hideMark/>
          </w:tcPr>
          <w:p w14:paraId="124E1302" w14:textId="77777777" w:rsidR="00EC1B45" w:rsidRDefault="00EC1B45">
            <w:pPr>
              <w:rPr>
                <w:rFonts w:eastAsia="Times New Roman"/>
                <w:b/>
                <w:bCs/>
              </w:rPr>
            </w:pPr>
            <w:del w:id="47" w:author="Kyeil Kim" w:date="2019-04-25T07:53:00Z">
              <w:r w:rsidDel="00511FFA">
                <w:rPr>
                  <w:rFonts w:eastAsia="Times New Roman"/>
                  <w:b/>
                  <w:bCs/>
                </w:rPr>
                <w:delText xml:space="preserve">HomeCounty </w:delText>
              </w:r>
            </w:del>
            <w:ins w:id="48" w:author="Kyeil Kim" w:date="2019-04-25T07:53:00Z">
              <w:r w:rsidR="00511FFA">
                <w:rPr>
                  <w:rFonts w:eastAsia="Times New Roman"/>
                  <w:b/>
                  <w:bCs/>
                </w:rPr>
                <w:t>Home County</w:t>
              </w:r>
            </w:ins>
          </w:p>
        </w:tc>
        <w:tc>
          <w:tcPr>
            <w:tcW w:w="0" w:type="auto"/>
            <w:vAlign w:val="center"/>
            <w:hideMark/>
          </w:tcPr>
          <w:p w14:paraId="583BFD28" w14:textId="77777777" w:rsidR="00EC1B45" w:rsidRDefault="00EC1B45">
            <w:pPr>
              <w:rPr>
                <w:rFonts w:eastAsia="Times New Roman"/>
                <w:b/>
                <w:bCs/>
              </w:rPr>
            </w:pPr>
            <w:r>
              <w:rPr>
                <w:rFonts w:eastAsia="Times New Roman"/>
                <w:b/>
                <w:bCs/>
              </w:rPr>
              <w:t xml:space="preserve">Barrow </w:t>
            </w:r>
          </w:p>
        </w:tc>
        <w:tc>
          <w:tcPr>
            <w:tcW w:w="0" w:type="auto"/>
            <w:vAlign w:val="center"/>
            <w:hideMark/>
          </w:tcPr>
          <w:p w14:paraId="106BC1AC" w14:textId="77777777" w:rsidR="00EC1B45" w:rsidRDefault="00EC1B45">
            <w:pPr>
              <w:rPr>
                <w:rFonts w:eastAsia="Times New Roman"/>
                <w:b/>
                <w:bCs/>
              </w:rPr>
            </w:pPr>
            <w:r>
              <w:rPr>
                <w:rFonts w:eastAsia="Times New Roman"/>
                <w:b/>
                <w:bCs/>
              </w:rPr>
              <w:t xml:space="preserve">Bartow </w:t>
            </w:r>
          </w:p>
        </w:tc>
        <w:tc>
          <w:tcPr>
            <w:tcW w:w="0" w:type="auto"/>
            <w:vAlign w:val="center"/>
            <w:hideMark/>
          </w:tcPr>
          <w:p w14:paraId="10F1AAAB" w14:textId="77777777" w:rsidR="00EC1B45" w:rsidRDefault="00EC1B45">
            <w:pPr>
              <w:rPr>
                <w:rFonts w:eastAsia="Times New Roman"/>
                <w:b/>
                <w:bCs/>
              </w:rPr>
            </w:pPr>
            <w:r>
              <w:rPr>
                <w:rFonts w:eastAsia="Times New Roman"/>
                <w:b/>
                <w:bCs/>
              </w:rPr>
              <w:t xml:space="preserve">Carroll </w:t>
            </w:r>
          </w:p>
        </w:tc>
        <w:tc>
          <w:tcPr>
            <w:tcW w:w="0" w:type="auto"/>
            <w:vAlign w:val="center"/>
            <w:hideMark/>
          </w:tcPr>
          <w:p w14:paraId="222D2B07" w14:textId="77777777" w:rsidR="00EC1B45" w:rsidRDefault="00EC1B45">
            <w:pPr>
              <w:rPr>
                <w:rFonts w:eastAsia="Times New Roman"/>
                <w:b/>
                <w:bCs/>
              </w:rPr>
            </w:pPr>
            <w:r>
              <w:rPr>
                <w:rFonts w:eastAsia="Times New Roman"/>
                <w:b/>
                <w:bCs/>
              </w:rPr>
              <w:t xml:space="preserve">Cherokee </w:t>
            </w:r>
          </w:p>
        </w:tc>
        <w:tc>
          <w:tcPr>
            <w:tcW w:w="0" w:type="auto"/>
            <w:vAlign w:val="center"/>
            <w:hideMark/>
          </w:tcPr>
          <w:p w14:paraId="39D87B44" w14:textId="77777777" w:rsidR="00EC1B45" w:rsidRDefault="00EC1B45">
            <w:pPr>
              <w:rPr>
                <w:rFonts w:eastAsia="Times New Roman"/>
                <w:b/>
                <w:bCs/>
              </w:rPr>
            </w:pPr>
            <w:r>
              <w:rPr>
                <w:rFonts w:eastAsia="Times New Roman"/>
                <w:b/>
                <w:bCs/>
              </w:rPr>
              <w:t xml:space="preserve">Clayton </w:t>
            </w:r>
          </w:p>
        </w:tc>
        <w:tc>
          <w:tcPr>
            <w:tcW w:w="0" w:type="auto"/>
            <w:vAlign w:val="center"/>
            <w:hideMark/>
          </w:tcPr>
          <w:p w14:paraId="40FDC3BC" w14:textId="77777777" w:rsidR="00EC1B45" w:rsidRDefault="00EC1B45">
            <w:pPr>
              <w:rPr>
                <w:rFonts w:eastAsia="Times New Roman"/>
                <w:b/>
                <w:bCs/>
              </w:rPr>
            </w:pPr>
            <w:r>
              <w:rPr>
                <w:rFonts w:eastAsia="Times New Roman"/>
                <w:b/>
                <w:bCs/>
              </w:rPr>
              <w:t xml:space="preserve">Cobb </w:t>
            </w:r>
          </w:p>
        </w:tc>
        <w:tc>
          <w:tcPr>
            <w:tcW w:w="0" w:type="auto"/>
            <w:vAlign w:val="center"/>
            <w:hideMark/>
          </w:tcPr>
          <w:p w14:paraId="624AC994" w14:textId="77777777" w:rsidR="00EC1B45" w:rsidRDefault="00EC1B45">
            <w:pPr>
              <w:rPr>
                <w:rFonts w:eastAsia="Times New Roman"/>
                <w:b/>
                <w:bCs/>
              </w:rPr>
            </w:pPr>
            <w:r>
              <w:rPr>
                <w:rFonts w:eastAsia="Times New Roman"/>
                <w:b/>
                <w:bCs/>
              </w:rPr>
              <w:t xml:space="preserve">Coweta </w:t>
            </w:r>
          </w:p>
        </w:tc>
        <w:tc>
          <w:tcPr>
            <w:tcW w:w="0" w:type="auto"/>
            <w:vAlign w:val="center"/>
            <w:hideMark/>
          </w:tcPr>
          <w:p w14:paraId="6A241B23" w14:textId="77777777" w:rsidR="00EC1B45" w:rsidRDefault="00EC1B45">
            <w:pPr>
              <w:rPr>
                <w:rFonts w:eastAsia="Times New Roman"/>
                <w:b/>
                <w:bCs/>
              </w:rPr>
            </w:pPr>
            <w:r>
              <w:rPr>
                <w:rFonts w:eastAsia="Times New Roman"/>
                <w:b/>
                <w:bCs/>
              </w:rPr>
              <w:t xml:space="preserve">Dawson </w:t>
            </w:r>
          </w:p>
        </w:tc>
        <w:tc>
          <w:tcPr>
            <w:tcW w:w="0" w:type="auto"/>
            <w:vAlign w:val="center"/>
            <w:hideMark/>
          </w:tcPr>
          <w:p w14:paraId="06320EE5" w14:textId="77777777" w:rsidR="00EC1B45" w:rsidRDefault="00EC1B45">
            <w:pPr>
              <w:rPr>
                <w:rFonts w:eastAsia="Times New Roman"/>
                <w:b/>
                <w:bCs/>
              </w:rPr>
            </w:pPr>
            <w:r>
              <w:rPr>
                <w:rFonts w:eastAsia="Times New Roman"/>
                <w:b/>
                <w:bCs/>
              </w:rPr>
              <w:t xml:space="preserve">DeKalb </w:t>
            </w:r>
          </w:p>
        </w:tc>
        <w:tc>
          <w:tcPr>
            <w:tcW w:w="0" w:type="auto"/>
            <w:vAlign w:val="center"/>
            <w:hideMark/>
          </w:tcPr>
          <w:p w14:paraId="4972205D" w14:textId="77777777" w:rsidR="00EC1B45" w:rsidRDefault="00EC1B45">
            <w:pPr>
              <w:rPr>
                <w:rFonts w:eastAsia="Times New Roman"/>
                <w:b/>
                <w:bCs/>
              </w:rPr>
            </w:pPr>
            <w:r>
              <w:rPr>
                <w:rFonts w:eastAsia="Times New Roman"/>
                <w:b/>
                <w:bCs/>
              </w:rPr>
              <w:t xml:space="preserve">Douglas </w:t>
            </w:r>
          </w:p>
        </w:tc>
        <w:tc>
          <w:tcPr>
            <w:tcW w:w="0" w:type="auto"/>
            <w:vAlign w:val="center"/>
            <w:hideMark/>
          </w:tcPr>
          <w:p w14:paraId="3A5059F7" w14:textId="77777777" w:rsidR="00EC1B45" w:rsidRDefault="00EC1B45">
            <w:pPr>
              <w:rPr>
                <w:rFonts w:eastAsia="Times New Roman"/>
                <w:b/>
                <w:bCs/>
              </w:rPr>
            </w:pPr>
            <w:r>
              <w:rPr>
                <w:rFonts w:eastAsia="Times New Roman"/>
                <w:b/>
                <w:bCs/>
              </w:rPr>
              <w:t xml:space="preserve">Fayette </w:t>
            </w:r>
          </w:p>
        </w:tc>
        <w:tc>
          <w:tcPr>
            <w:tcW w:w="0" w:type="auto"/>
            <w:vAlign w:val="center"/>
            <w:hideMark/>
          </w:tcPr>
          <w:p w14:paraId="37982BD4" w14:textId="77777777" w:rsidR="00EC1B45" w:rsidRDefault="00EC1B45">
            <w:pPr>
              <w:rPr>
                <w:rFonts w:eastAsia="Times New Roman"/>
                <w:b/>
                <w:bCs/>
              </w:rPr>
            </w:pPr>
            <w:r>
              <w:rPr>
                <w:rFonts w:eastAsia="Times New Roman"/>
                <w:b/>
                <w:bCs/>
              </w:rPr>
              <w:t xml:space="preserve">Forsyth </w:t>
            </w:r>
          </w:p>
        </w:tc>
        <w:tc>
          <w:tcPr>
            <w:tcW w:w="0" w:type="auto"/>
            <w:vAlign w:val="center"/>
            <w:hideMark/>
          </w:tcPr>
          <w:p w14:paraId="63D62859" w14:textId="77777777" w:rsidR="00EC1B45" w:rsidRDefault="00EC1B45">
            <w:pPr>
              <w:rPr>
                <w:rFonts w:eastAsia="Times New Roman"/>
                <w:b/>
                <w:bCs/>
              </w:rPr>
            </w:pPr>
            <w:r>
              <w:rPr>
                <w:rFonts w:eastAsia="Times New Roman"/>
                <w:b/>
                <w:bCs/>
              </w:rPr>
              <w:t xml:space="preserve">Fulton </w:t>
            </w:r>
          </w:p>
        </w:tc>
        <w:tc>
          <w:tcPr>
            <w:tcW w:w="0" w:type="auto"/>
            <w:vAlign w:val="center"/>
            <w:hideMark/>
          </w:tcPr>
          <w:p w14:paraId="29D6D159" w14:textId="77777777" w:rsidR="00EC1B45" w:rsidRDefault="00EC1B45">
            <w:pPr>
              <w:rPr>
                <w:rFonts w:eastAsia="Times New Roman"/>
                <w:b/>
                <w:bCs/>
              </w:rPr>
            </w:pPr>
            <w:r>
              <w:rPr>
                <w:rFonts w:eastAsia="Times New Roman"/>
                <w:b/>
                <w:bCs/>
              </w:rPr>
              <w:t xml:space="preserve">Gwinnett </w:t>
            </w:r>
          </w:p>
        </w:tc>
        <w:tc>
          <w:tcPr>
            <w:tcW w:w="0" w:type="auto"/>
            <w:vAlign w:val="center"/>
            <w:hideMark/>
          </w:tcPr>
          <w:p w14:paraId="312A1634" w14:textId="77777777" w:rsidR="00EC1B45" w:rsidRDefault="00EC1B45">
            <w:pPr>
              <w:rPr>
                <w:rFonts w:eastAsia="Times New Roman"/>
                <w:b/>
                <w:bCs/>
              </w:rPr>
            </w:pPr>
            <w:r>
              <w:rPr>
                <w:rFonts w:eastAsia="Times New Roman"/>
                <w:b/>
                <w:bCs/>
              </w:rPr>
              <w:t xml:space="preserve">Hall </w:t>
            </w:r>
          </w:p>
        </w:tc>
        <w:tc>
          <w:tcPr>
            <w:tcW w:w="0" w:type="auto"/>
            <w:vAlign w:val="center"/>
            <w:hideMark/>
          </w:tcPr>
          <w:p w14:paraId="36A29EAF" w14:textId="77777777" w:rsidR="00EC1B45" w:rsidRDefault="00EC1B45">
            <w:pPr>
              <w:rPr>
                <w:rFonts w:eastAsia="Times New Roman"/>
                <w:b/>
                <w:bCs/>
              </w:rPr>
            </w:pPr>
            <w:r>
              <w:rPr>
                <w:rFonts w:eastAsia="Times New Roman"/>
                <w:b/>
                <w:bCs/>
              </w:rPr>
              <w:t xml:space="preserve">Henry </w:t>
            </w:r>
          </w:p>
        </w:tc>
        <w:tc>
          <w:tcPr>
            <w:tcW w:w="0" w:type="auto"/>
            <w:vAlign w:val="center"/>
            <w:hideMark/>
          </w:tcPr>
          <w:p w14:paraId="17AE7898" w14:textId="77777777" w:rsidR="00EC1B45" w:rsidRDefault="00EC1B45">
            <w:pPr>
              <w:rPr>
                <w:rFonts w:eastAsia="Times New Roman"/>
                <w:b/>
                <w:bCs/>
              </w:rPr>
            </w:pPr>
            <w:r>
              <w:rPr>
                <w:rFonts w:eastAsia="Times New Roman"/>
                <w:b/>
                <w:bCs/>
              </w:rPr>
              <w:t xml:space="preserve">Newton </w:t>
            </w:r>
          </w:p>
        </w:tc>
        <w:tc>
          <w:tcPr>
            <w:tcW w:w="0" w:type="auto"/>
            <w:vAlign w:val="center"/>
            <w:hideMark/>
          </w:tcPr>
          <w:p w14:paraId="1B550A9B" w14:textId="77777777" w:rsidR="00EC1B45" w:rsidRDefault="00EC1B45">
            <w:pPr>
              <w:rPr>
                <w:rFonts w:eastAsia="Times New Roman"/>
                <w:b/>
                <w:bCs/>
              </w:rPr>
            </w:pPr>
            <w:r>
              <w:rPr>
                <w:rFonts w:eastAsia="Times New Roman"/>
                <w:b/>
                <w:bCs/>
              </w:rPr>
              <w:t xml:space="preserve">Paulding </w:t>
            </w:r>
          </w:p>
        </w:tc>
        <w:tc>
          <w:tcPr>
            <w:tcW w:w="0" w:type="auto"/>
            <w:vAlign w:val="center"/>
            <w:hideMark/>
          </w:tcPr>
          <w:p w14:paraId="2884964E" w14:textId="77777777" w:rsidR="00EC1B45" w:rsidRDefault="00EC1B45">
            <w:pPr>
              <w:rPr>
                <w:rFonts w:eastAsia="Times New Roman"/>
                <w:b/>
                <w:bCs/>
              </w:rPr>
            </w:pPr>
            <w:r>
              <w:rPr>
                <w:rFonts w:eastAsia="Times New Roman"/>
                <w:b/>
                <w:bCs/>
              </w:rPr>
              <w:t xml:space="preserve">Rockdale </w:t>
            </w:r>
          </w:p>
        </w:tc>
        <w:tc>
          <w:tcPr>
            <w:tcW w:w="0" w:type="auto"/>
            <w:vAlign w:val="center"/>
            <w:hideMark/>
          </w:tcPr>
          <w:p w14:paraId="0186F872" w14:textId="77777777" w:rsidR="00EC1B45" w:rsidRDefault="00EC1B45">
            <w:pPr>
              <w:rPr>
                <w:rFonts w:eastAsia="Times New Roman"/>
                <w:b/>
                <w:bCs/>
              </w:rPr>
            </w:pPr>
            <w:r>
              <w:rPr>
                <w:rFonts w:eastAsia="Times New Roman"/>
                <w:b/>
                <w:bCs/>
              </w:rPr>
              <w:t xml:space="preserve">Spalding </w:t>
            </w:r>
          </w:p>
        </w:tc>
        <w:tc>
          <w:tcPr>
            <w:tcW w:w="0" w:type="auto"/>
            <w:vAlign w:val="center"/>
            <w:hideMark/>
          </w:tcPr>
          <w:p w14:paraId="31F5D32E" w14:textId="77777777" w:rsidR="00EC1B45" w:rsidRDefault="00EC1B45">
            <w:pPr>
              <w:rPr>
                <w:rFonts w:eastAsia="Times New Roman"/>
                <w:b/>
                <w:bCs/>
              </w:rPr>
            </w:pPr>
            <w:r>
              <w:rPr>
                <w:rFonts w:eastAsia="Times New Roman"/>
                <w:b/>
                <w:bCs/>
              </w:rPr>
              <w:t xml:space="preserve">Walton </w:t>
            </w:r>
          </w:p>
        </w:tc>
        <w:tc>
          <w:tcPr>
            <w:tcW w:w="0" w:type="auto"/>
            <w:vAlign w:val="center"/>
            <w:hideMark/>
          </w:tcPr>
          <w:p w14:paraId="3EB3542B" w14:textId="77777777" w:rsidR="00EC1B45" w:rsidRDefault="00EC1B45">
            <w:pPr>
              <w:rPr>
                <w:rFonts w:eastAsia="Times New Roman"/>
                <w:b/>
                <w:bCs/>
              </w:rPr>
            </w:pPr>
            <w:r>
              <w:rPr>
                <w:rFonts w:eastAsia="Times New Roman"/>
                <w:b/>
                <w:bCs/>
              </w:rPr>
              <w:t xml:space="preserve">Total </w:t>
            </w:r>
          </w:p>
        </w:tc>
      </w:tr>
      <w:tr w:rsidR="00EC1B45" w14:paraId="66B89D53" w14:textId="77777777">
        <w:trPr>
          <w:divId w:val="474565879"/>
          <w:tblCellSpacing w:w="15" w:type="dxa"/>
        </w:trPr>
        <w:tc>
          <w:tcPr>
            <w:tcW w:w="0" w:type="auto"/>
            <w:vAlign w:val="center"/>
            <w:hideMark/>
          </w:tcPr>
          <w:p w14:paraId="19C4A710" w14:textId="77777777" w:rsidR="00EC1B45" w:rsidRDefault="00EC1B45">
            <w:pPr>
              <w:rPr>
                <w:rFonts w:eastAsia="Times New Roman"/>
              </w:rPr>
            </w:pPr>
            <w:r>
              <w:rPr>
                <w:rFonts w:eastAsia="Times New Roman"/>
              </w:rPr>
              <w:t xml:space="preserve">Barrow </w:t>
            </w:r>
          </w:p>
        </w:tc>
        <w:tc>
          <w:tcPr>
            <w:tcW w:w="0" w:type="auto"/>
            <w:vAlign w:val="center"/>
            <w:hideMark/>
          </w:tcPr>
          <w:p w14:paraId="2849BE99" w14:textId="77777777" w:rsidR="00EC1B45" w:rsidRDefault="00EC1B45">
            <w:pPr>
              <w:rPr>
                <w:rFonts w:eastAsia="Times New Roman"/>
              </w:rPr>
            </w:pPr>
            <w:r>
              <w:rPr>
                <w:rFonts w:eastAsia="Times New Roman"/>
              </w:rPr>
              <w:t xml:space="preserve">-9.4% </w:t>
            </w:r>
          </w:p>
        </w:tc>
        <w:tc>
          <w:tcPr>
            <w:tcW w:w="0" w:type="auto"/>
            <w:vAlign w:val="center"/>
            <w:hideMark/>
          </w:tcPr>
          <w:p w14:paraId="3021B1E3" w14:textId="77777777" w:rsidR="00EC1B45" w:rsidRDefault="00EC1B45">
            <w:pPr>
              <w:rPr>
                <w:rFonts w:eastAsia="Times New Roman"/>
              </w:rPr>
            </w:pPr>
          </w:p>
        </w:tc>
        <w:tc>
          <w:tcPr>
            <w:tcW w:w="0" w:type="auto"/>
            <w:vAlign w:val="center"/>
            <w:hideMark/>
          </w:tcPr>
          <w:p w14:paraId="17B21970" w14:textId="77777777" w:rsidR="00EC1B45" w:rsidRDefault="00EC1B45">
            <w:pPr>
              <w:rPr>
                <w:rFonts w:eastAsia="Times New Roman"/>
                <w:sz w:val="20"/>
                <w:szCs w:val="20"/>
              </w:rPr>
            </w:pPr>
          </w:p>
        </w:tc>
        <w:tc>
          <w:tcPr>
            <w:tcW w:w="0" w:type="auto"/>
            <w:vAlign w:val="center"/>
            <w:hideMark/>
          </w:tcPr>
          <w:p w14:paraId="26868FDB" w14:textId="77777777" w:rsidR="00EC1B45" w:rsidRDefault="00EC1B45">
            <w:pPr>
              <w:rPr>
                <w:rFonts w:eastAsia="Times New Roman"/>
              </w:rPr>
            </w:pPr>
            <w:r>
              <w:rPr>
                <w:rFonts w:eastAsia="Times New Roman"/>
              </w:rPr>
              <w:t xml:space="preserve">0.1% </w:t>
            </w:r>
          </w:p>
        </w:tc>
        <w:tc>
          <w:tcPr>
            <w:tcW w:w="0" w:type="auto"/>
            <w:vAlign w:val="center"/>
            <w:hideMark/>
          </w:tcPr>
          <w:p w14:paraId="13497C32" w14:textId="77777777" w:rsidR="00EC1B45" w:rsidRDefault="00EC1B45">
            <w:pPr>
              <w:rPr>
                <w:rFonts w:eastAsia="Times New Roman"/>
              </w:rPr>
            </w:pPr>
            <w:r>
              <w:rPr>
                <w:rFonts w:eastAsia="Times New Roman"/>
              </w:rPr>
              <w:t xml:space="preserve">0.1% </w:t>
            </w:r>
          </w:p>
        </w:tc>
        <w:tc>
          <w:tcPr>
            <w:tcW w:w="0" w:type="auto"/>
            <w:vAlign w:val="center"/>
            <w:hideMark/>
          </w:tcPr>
          <w:p w14:paraId="052E4BC5" w14:textId="77777777" w:rsidR="00EC1B45" w:rsidRDefault="00EC1B45">
            <w:pPr>
              <w:rPr>
                <w:rFonts w:eastAsia="Times New Roman"/>
              </w:rPr>
            </w:pPr>
            <w:r>
              <w:rPr>
                <w:rFonts w:eastAsia="Times New Roman"/>
              </w:rPr>
              <w:t xml:space="preserve">0.2% </w:t>
            </w:r>
          </w:p>
        </w:tc>
        <w:tc>
          <w:tcPr>
            <w:tcW w:w="0" w:type="auto"/>
            <w:vAlign w:val="center"/>
            <w:hideMark/>
          </w:tcPr>
          <w:p w14:paraId="5C1D65DF" w14:textId="77777777" w:rsidR="00EC1B45" w:rsidRDefault="00EC1B45">
            <w:pPr>
              <w:rPr>
                <w:rFonts w:eastAsia="Times New Roman"/>
              </w:rPr>
            </w:pPr>
          </w:p>
        </w:tc>
        <w:tc>
          <w:tcPr>
            <w:tcW w:w="0" w:type="auto"/>
            <w:vAlign w:val="center"/>
            <w:hideMark/>
          </w:tcPr>
          <w:p w14:paraId="6ED9FF07" w14:textId="77777777" w:rsidR="00EC1B45" w:rsidRDefault="00EC1B45">
            <w:pPr>
              <w:rPr>
                <w:rFonts w:eastAsia="Times New Roman"/>
                <w:sz w:val="20"/>
                <w:szCs w:val="20"/>
              </w:rPr>
            </w:pPr>
          </w:p>
        </w:tc>
        <w:tc>
          <w:tcPr>
            <w:tcW w:w="0" w:type="auto"/>
            <w:vAlign w:val="center"/>
            <w:hideMark/>
          </w:tcPr>
          <w:p w14:paraId="3C199DFD" w14:textId="77777777" w:rsidR="00EC1B45" w:rsidRDefault="00EC1B45">
            <w:pPr>
              <w:rPr>
                <w:rFonts w:eastAsia="Times New Roman"/>
              </w:rPr>
            </w:pPr>
            <w:r>
              <w:rPr>
                <w:rFonts w:eastAsia="Times New Roman"/>
              </w:rPr>
              <w:t xml:space="preserve">2.9% </w:t>
            </w:r>
          </w:p>
        </w:tc>
        <w:tc>
          <w:tcPr>
            <w:tcW w:w="0" w:type="auto"/>
            <w:vAlign w:val="center"/>
            <w:hideMark/>
          </w:tcPr>
          <w:p w14:paraId="3DCEC2DC" w14:textId="77777777" w:rsidR="00EC1B45" w:rsidRDefault="00EC1B45">
            <w:pPr>
              <w:rPr>
                <w:rFonts w:eastAsia="Times New Roman"/>
              </w:rPr>
            </w:pPr>
          </w:p>
        </w:tc>
        <w:tc>
          <w:tcPr>
            <w:tcW w:w="0" w:type="auto"/>
            <w:vAlign w:val="center"/>
            <w:hideMark/>
          </w:tcPr>
          <w:p w14:paraId="4016447E" w14:textId="77777777" w:rsidR="00EC1B45" w:rsidRDefault="00EC1B45">
            <w:pPr>
              <w:rPr>
                <w:rFonts w:eastAsia="Times New Roman"/>
                <w:sz w:val="20"/>
                <w:szCs w:val="20"/>
              </w:rPr>
            </w:pPr>
          </w:p>
        </w:tc>
        <w:tc>
          <w:tcPr>
            <w:tcW w:w="0" w:type="auto"/>
            <w:vAlign w:val="center"/>
            <w:hideMark/>
          </w:tcPr>
          <w:p w14:paraId="314E760F" w14:textId="77777777" w:rsidR="00EC1B45" w:rsidRDefault="00EC1B45">
            <w:pPr>
              <w:rPr>
                <w:rFonts w:eastAsia="Times New Roman"/>
              </w:rPr>
            </w:pPr>
            <w:r>
              <w:rPr>
                <w:rFonts w:eastAsia="Times New Roman"/>
              </w:rPr>
              <w:t xml:space="preserve">1.4% </w:t>
            </w:r>
          </w:p>
        </w:tc>
        <w:tc>
          <w:tcPr>
            <w:tcW w:w="0" w:type="auto"/>
            <w:vAlign w:val="center"/>
            <w:hideMark/>
          </w:tcPr>
          <w:p w14:paraId="2A13E096" w14:textId="77777777" w:rsidR="00EC1B45" w:rsidRDefault="00EC1B45">
            <w:pPr>
              <w:rPr>
                <w:rFonts w:eastAsia="Times New Roman"/>
              </w:rPr>
            </w:pPr>
            <w:r>
              <w:rPr>
                <w:rFonts w:eastAsia="Times New Roman"/>
              </w:rPr>
              <w:t xml:space="preserve">2.5% </w:t>
            </w:r>
          </w:p>
        </w:tc>
        <w:tc>
          <w:tcPr>
            <w:tcW w:w="0" w:type="auto"/>
            <w:vAlign w:val="center"/>
            <w:hideMark/>
          </w:tcPr>
          <w:p w14:paraId="579BAABD" w14:textId="77777777" w:rsidR="00EC1B45" w:rsidRDefault="00EC1B45">
            <w:pPr>
              <w:rPr>
                <w:rFonts w:eastAsia="Times New Roman"/>
              </w:rPr>
            </w:pPr>
            <w:r>
              <w:rPr>
                <w:rFonts w:eastAsia="Times New Roman"/>
              </w:rPr>
              <w:t xml:space="preserve">-5.1% </w:t>
            </w:r>
          </w:p>
        </w:tc>
        <w:tc>
          <w:tcPr>
            <w:tcW w:w="0" w:type="auto"/>
            <w:vAlign w:val="center"/>
            <w:hideMark/>
          </w:tcPr>
          <w:p w14:paraId="09F2031C" w14:textId="77777777" w:rsidR="00EC1B45" w:rsidRDefault="00EC1B45">
            <w:pPr>
              <w:rPr>
                <w:rFonts w:eastAsia="Times New Roman"/>
              </w:rPr>
            </w:pPr>
            <w:r>
              <w:rPr>
                <w:rFonts w:eastAsia="Times New Roman"/>
              </w:rPr>
              <w:t xml:space="preserve">1.9% </w:t>
            </w:r>
          </w:p>
        </w:tc>
        <w:tc>
          <w:tcPr>
            <w:tcW w:w="0" w:type="auto"/>
            <w:vAlign w:val="center"/>
            <w:hideMark/>
          </w:tcPr>
          <w:p w14:paraId="246DF29C" w14:textId="77777777" w:rsidR="00EC1B45" w:rsidRDefault="00EC1B45">
            <w:pPr>
              <w:rPr>
                <w:rFonts w:eastAsia="Times New Roman"/>
              </w:rPr>
            </w:pPr>
            <w:r>
              <w:rPr>
                <w:rFonts w:eastAsia="Times New Roman"/>
              </w:rPr>
              <w:t xml:space="preserve">0.2% </w:t>
            </w:r>
          </w:p>
        </w:tc>
        <w:tc>
          <w:tcPr>
            <w:tcW w:w="0" w:type="auto"/>
            <w:vAlign w:val="center"/>
            <w:hideMark/>
          </w:tcPr>
          <w:p w14:paraId="29010F4F" w14:textId="77777777" w:rsidR="00EC1B45" w:rsidRDefault="00EC1B45">
            <w:pPr>
              <w:rPr>
                <w:rFonts w:eastAsia="Times New Roman"/>
              </w:rPr>
            </w:pPr>
            <w:r>
              <w:rPr>
                <w:rFonts w:eastAsia="Times New Roman"/>
              </w:rPr>
              <w:t xml:space="preserve">0.8% </w:t>
            </w:r>
          </w:p>
        </w:tc>
        <w:tc>
          <w:tcPr>
            <w:tcW w:w="0" w:type="auto"/>
            <w:vAlign w:val="center"/>
            <w:hideMark/>
          </w:tcPr>
          <w:p w14:paraId="28B50BDD" w14:textId="77777777" w:rsidR="00EC1B45" w:rsidRDefault="00EC1B45">
            <w:pPr>
              <w:rPr>
                <w:rFonts w:eastAsia="Times New Roman"/>
              </w:rPr>
            </w:pPr>
          </w:p>
        </w:tc>
        <w:tc>
          <w:tcPr>
            <w:tcW w:w="0" w:type="auto"/>
            <w:vAlign w:val="center"/>
            <w:hideMark/>
          </w:tcPr>
          <w:p w14:paraId="4494DFAC" w14:textId="77777777" w:rsidR="00EC1B45" w:rsidRDefault="00EC1B45">
            <w:pPr>
              <w:rPr>
                <w:rFonts w:eastAsia="Times New Roman"/>
              </w:rPr>
            </w:pPr>
            <w:r>
              <w:rPr>
                <w:rFonts w:eastAsia="Times New Roman"/>
              </w:rPr>
              <w:t xml:space="preserve">0.8% </w:t>
            </w:r>
          </w:p>
        </w:tc>
        <w:tc>
          <w:tcPr>
            <w:tcW w:w="0" w:type="auto"/>
            <w:vAlign w:val="center"/>
            <w:hideMark/>
          </w:tcPr>
          <w:p w14:paraId="1E55A0C7" w14:textId="77777777" w:rsidR="00EC1B45" w:rsidRDefault="00EC1B45">
            <w:pPr>
              <w:rPr>
                <w:rFonts w:eastAsia="Times New Roman"/>
              </w:rPr>
            </w:pPr>
          </w:p>
        </w:tc>
        <w:tc>
          <w:tcPr>
            <w:tcW w:w="0" w:type="auto"/>
            <w:vAlign w:val="center"/>
            <w:hideMark/>
          </w:tcPr>
          <w:p w14:paraId="5605BD38" w14:textId="77777777" w:rsidR="00EC1B45" w:rsidRDefault="00EC1B45">
            <w:pPr>
              <w:rPr>
                <w:rFonts w:eastAsia="Times New Roman"/>
              </w:rPr>
            </w:pPr>
            <w:r>
              <w:rPr>
                <w:rFonts w:eastAsia="Times New Roman"/>
              </w:rPr>
              <w:t xml:space="preserve">3.7% </w:t>
            </w:r>
          </w:p>
        </w:tc>
        <w:tc>
          <w:tcPr>
            <w:tcW w:w="0" w:type="auto"/>
            <w:vAlign w:val="center"/>
            <w:hideMark/>
          </w:tcPr>
          <w:p w14:paraId="3538FFC3" w14:textId="77777777" w:rsidR="00EC1B45" w:rsidRDefault="00EC1B45">
            <w:pPr>
              <w:rPr>
                <w:rFonts w:eastAsia="Times New Roman"/>
              </w:rPr>
            </w:pPr>
          </w:p>
        </w:tc>
      </w:tr>
      <w:tr w:rsidR="00EC1B45" w14:paraId="1381F7DB" w14:textId="77777777">
        <w:trPr>
          <w:divId w:val="474565879"/>
          <w:tblCellSpacing w:w="15" w:type="dxa"/>
        </w:trPr>
        <w:tc>
          <w:tcPr>
            <w:tcW w:w="0" w:type="auto"/>
            <w:vAlign w:val="center"/>
            <w:hideMark/>
          </w:tcPr>
          <w:p w14:paraId="53786FEA" w14:textId="77777777" w:rsidR="00EC1B45" w:rsidRDefault="00EC1B45">
            <w:pPr>
              <w:rPr>
                <w:rFonts w:eastAsia="Times New Roman"/>
              </w:rPr>
            </w:pPr>
            <w:r>
              <w:rPr>
                <w:rFonts w:eastAsia="Times New Roman"/>
              </w:rPr>
              <w:t xml:space="preserve">Bartow </w:t>
            </w:r>
          </w:p>
        </w:tc>
        <w:tc>
          <w:tcPr>
            <w:tcW w:w="0" w:type="auto"/>
            <w:vAlign w:val="center"/>
            <w:hideMark/>
          </w:tcPr>
          <w:p w14:paraId="4E6A3A06" w14:textId="77777777" w:rsidR="00EC1B45" w:rsidRDefault="00EC1B45">
            <w:pPr>
              <w:rPr>
                <w:rFonts w:eastAsia="Times New Roman"/>
              </w:rPr>
            </w:pPr>
          </w:p>
        </w:tc>
        <w:tc>
          <w:tcPr>
            <w:tcW w:w="0" w:type="auto"/>
            <w:vAlign w:val="center"/>
            <w:hideMark/>
          </w:tcPr>
          <w:p w14:paraId="5C40E619" w14:textId="77777777" w:rsidR="00EC1B45" w:rsidRDefault="00EC1B45">
            <w:pPr>
              <w:rPr>
                <w:rFonts w:eastAsia="Times New Roman"/>
              </w:rPr>
            </w:pPr>
            <w:r>
              <w:rPr>
                <w:rFonts w:eastAsia="Times New Roman"/>
              </w:rPr>
              <w:t xml:space="preserve">-9% </w:t>
            </w:r>
          </w:p>
        </w:tc>
        <w:tc>
          <w:tcPr>
            <w:tcW w:w="0" w:type="auto"/>
            <w:vAlign w:val="center"/>
            <w:hideMark/>
          </w:tcPr>
          <w:p w14:paraId="40C838D4" w14:textId="77777777" w:rsidR="00EC1B45" w:rsidRDefault="00EC1B45">
            <w:pPr>
              <w:rPr>
                <w:rFonts w:eastAsia="Times New Roman"/>
              </w:rPr>
            </w:pPr>
            <w:r>
              <w:rPr>
                <w:rFonts w:eastAsia="Times New Roman"/>
              </w:rPr>
              <w:t xml:space="preserve">0.2% </w:t>
            </w:r>
          </w:p>
        </w:tc>
        <w:tc>
          <w:tcPr>
            <w:tcW w:w="0" w:type="auto"/>
            <w:vAlign w:val="center"/>
            <w:hideMark/>
          </w:tcPr>
          <w:p w14:paraId="5C38FE7F" w14:textId="77777777" w:rsidR="00EC1B45" w:rsidRDefault="00EC1B45">
            <w:pPr>
              <w:rPr>
                <w:rFonts w:eastAsia="Times New Roman"/>
              </w:rPr>
            </w:pPr>
            <w:r>
              <w:rPr>
                <w:rFonts w:eastAsia="Times New Roman"/>
              </w:rPr>
              <w:t xml:space="preserve">2.3% </w:t>
            </w:r>
          </w:p>
        </w:tc>
        <w:tc>
          <w:tcPr>
            <w:tcW w:w="0" w:type="auto"/>
            <w:vAlign w:val="center"/>
            <w:hideMark/>
          </w:tcPr>
          <w:p w14:paraId="1188340B" w14:textId="77777777" w:rsidR="00EC1B45" w:rsidRDefault="00EC1B45">
            <w:pPr>
              <w:rPr>
                <w:rFonts w:eastAsia="Times New Roman"/>
              </w:rPr>
            </w:pPr>
            <w:r>
              <w:rPr>
                <w:rFonts w:eastAsia="Times New Roman"/>
              </w:rPr>
              <w:t xml:space="preserve">-0.1% </w:t>
            </w:r>
          </w:p>
        </w:tc>
        <w:tc>
          <w:tcPr>
            <w:tcW w:w="0" w:type="auto"/>
            <w:vAlign w:val="center"/>
            <w:hideMark/>
          </w:tcPr>
          <w:p w14:paraId="31413EAC" w14:textId="77777777" w:rsidR="00EC1B45" w:rsidRDefault="00EC1B45">
            <w:pPr>
              <w:rPr>
                <w:rFonts w:eastAsia="Times New Roman"/>
              </w:rPr>
            </w:pPr>
            <w:r>
              <w:rPr>
                <w:rFonts w:eastAsia="Times New Roman"/>
              </w:rPr>
              <w:t xml:space="preserve">3% </w:t>
            </w:r>
          </w:p>
        </w:tc>
        <w:tc>
          <w:tcPr>
            <w:tcW w:w="0" w:type="auto"/>
            <w:vAlign w:val="center"/>
            <w:hideMark/>
          </w:tcPr>
          <w:p w14:paraId="2F0E1A90" w14:textId="77777777" w:rsidR="00EC1B45" w:rsidRDefault="00EC1B45">
            <w:pPr>
              <w:rPr>
                <w:rFonts w:eastAsia="Times New Roman"/>
              </w:rPr>
            </w:pPr>
          </w:p>
        </w:tc>
        <w:tc>
          <w:tcPr>
            <w:tcW w:w="0" w:type="auto"/>
            <w:vAlign w:val="center"/>
            <w:hideMark/>
          </w:tcPr>
          <w:p w14:paraId="4B1DC421" w14:textId="77777777" w:rsidR="00EC1B45" w:rsidRDefault="00EC1B45">
            <w:pPr>
              <w:rPr>
                <w:rFonts w:eastAsia="Times New Roman"/>
                <w:sz w:val="20"/>
                <w:szCs w:val="20"/>
              </w:rPr>
            </w:pPr>
          </w:p>
        </w:tc>
        <w:tc>
          <w:tcPr>
            <w:tcW w:w="0" w:type="auto"/>
            <w:vAlign w:val="center"/>
            <w:hideMark/>
          </w:tcPr>
          <w:p w14:paraId="4FF9FA35" w14:textId="77777777" w:rsidR="00EC1B45" w:rsidRDefault="00EC1B45">
            <w:pPr>
              <w:rPr>
                <w:rFonts w:eastAsia="Times New Roman"/>
              </w:rPr>
            </w:pPr>
            <w:r>
              <w:rPr>
                <w:rFonts w:eastAsia="Times New Roman"/>
              </w:rPr>
              <w:t xml:space="preserve">0.1% </w:t>
            </w:r>
          </w:p>
        </w:tc>
        <w:tc>
          <w:tcPr>
            <w:tcW w:w="0" w:type="auto"/>
            <w:vAlign w:val="center"/>
            <w:hideMark/>
          </w:tcPr>
          <w:p w14:paraId="4400A363" w14:textId="77777777" w:rsidR="00EC1B45" w:rsidRDefault="00EC1B45">
            <w:pPr>
              <w:rPr>
                <w:rFonts w:eastAsia="Times New Roman"/>
              </w:rPr>
            </w:pPr>
            <w:r>
              <w:rPr>
                <w:rFonts w:eastAsia="Times New Roman"/>
              </w:rPr>
              <w:t xml:space="preserve">0.4% </w:t>
            </w:r>
          </w:p>
        </w:tc>
        <w:tc>
          <w:tcPr>
            <w:tcW w:w="0" w:type="auto"/>
            <w:vAlign w:val="center"/>
            <w:hideMark/>
          </w:tcPr>
          <w:p w14:paraId="6788E886" w14:textId="77777777" w:rsidR="00EC1B45" w:rsidRDefault="00EC1B45">
            <w:pPr>
              <w:rPr>
                <w:rFonts w:eastAsia="Times New Roman"/>
              </w:rPr>
            </w:pPr>
            <w:r>
              <w:rPr>
                <w:rFonts w:eastAsia="Times New Roman"/>
              </w:rPr>
              <w:t xml:space="preserve">-0.1% </w:t>
            </w:r>
          </w:p>
        </w:tc>
        <w:tc>
          <w:tcPr>
            <w:tcW w:w="0" w:type="auto"/>
            <w:vAlign w:val="center"/>
            <w:hideMark/>
          </w:tcPr>
          <w:p w14:paraId="0A4D5B89" w14:textId="77777777" w:rsidR="00EC1B45" w:rsidRDefault="00EC1B45">
            <w:pPr>
              <w:rPr>
                <w:rFonts w:eastAsia="Times New Roman"/>
              </w:rPr>
            </w:pPr>
            <w:r>
              <w:rPr>
                <w:rFonts w:eastAsia="Times New Roman"/>
              </w:rPr>
              <w:t xml:space="preserve">0.2% </w:t>
            </w:r>
          </w:p>
        </w:tc>
        <w:tc>
          <w:tcPr>
            <w:tcW w:w="0" w:type="auto"/>
            <w:vAlign w:val="center"/>
            <w:hideMark/>
          </w:tcPr>
          <w:p w14:paraId="54BD5E1A" w14:textId="77777777" w:rsidR="00EC1B45" w:rsidRDefault="00EC1B45">
            <w:pPr>
              <w:rPr>
                <w:rFonts w:eastAsia="Times New Roman"/>
              </w:rPr>
            </w:pPr>
            <w:r>
              <w:rPr>
                <w:rFonts w:eastAsia="Times New Roman"/>
              </w:rPr>
              <w:t xml:space="preserve">1.3% </w:t>
            </w:r>
          </w:p>
        </w:tc>
        <w:tc>
          <w:tcPr>
            <w:tcW w:w="0" w:type="auto"/>
            <w:vAlign w:val="center"/>
            <w:hideMark/>
          </w:tcPr>
          <w:p w14:paraId="7FCFE249" w14:textId="77777777" w:rsidR="00EC1B45" w:rsidRDefault="00EC1B45">
            <w:pPr>
              <w:rPr>
                <w:rFonts w:eastAsia="Times New Roman"/>
              </w:rPr>
            </w:pPr>
            <w:r>
              <w:rPr>
                <w:rFonts w:eastAsia="Times New Roman"/>
              </w:rPr>
              <w:t xml:space="preserve">-0.1% </w:t>
            </w:r>
          </w:p>
        </w:tc>
        <w:tc>
          <w:tcPr>
            <w:tcW w:w="0" w:type="auto"/>
            <w:vAlign w:val="center"/>
            <w:hideMark/>
          </w:tcPr>
          <w:p w14:paraId="6528F85D" w14:textId="77777777" w:rsidR="00EC1B45" w:rsidRDefault="00EC1B45">
            <w:pPr>
              <w:rPr>
                <w:rFonts w:eastAsia="Times New Roman"/>
              </w:rPr>
            </w:pPr>
            <w:r>
              <w:rPr>
                <w:rFonts w:eastAsia="Times New Roman"/>
              </w:rPr>
              <w:t xml:space="preserve">-0.1% </w:t>
            </w:r>
          </w:p>
        </w:tc>
        <w:tc>
          <w:tcPr>
            <w:tcW w:w="0" w:type="auto"/>
            <w:vAlign w:val="center"/>
            <w:hideMark/>
          </w:tcPr>
          <w:p w14:paraId="6FCCECB6" w14:textId="77777777" w:rsidR="00EC1B45" w:rsidRDefault="00EC1B45">
            <w:pPr>
              <w:rPr>
                <w:rFonts w:eastAsia="Times New Roman"/>
              </w:rPr>
            </w:pPr>
          </w:p>
        </w:tc>
        <w:tc>
          <w:tcPr>
            <w:tcW w:w="0" w:type="auto"/>
            <w:vAlign w:val="center"/>
            <w:hideMark/>
          </w:tcPr>
          <w:p w14:paraId="23A1F5A9" w14:textId="77777777" w:rsidR="00EC1B45" w:rsidRDefault="00EC1B45">
            <w:pPr>
              <w:rPr>
                <w:rFonts w:eastAsia="Times New Roman"/>
                <w:sz w:val="20"/>
                <w:szCs w:val="20"/>
              </w:rPr>
            </w:pPr>
          </w:p>
        </w:tc>
        <w:tc>
          <w:tcPr>
            <w:tcW w:w="0" w:type="auto"/>
            <w:vAlign w:val="center"/>
            <w:hideMark/>
          </w:tcPr>
          <w:p w14:paraId="175A0B78" w14:textId="77777777" w:rsidR="00EC1B45" w:rsidRDefault="00EC1B45">
            <w:pPr>
              <w:rPr>
                <w:rFonts w:eastAsia="Times New Roman"/>
              </w:rPr>
            </w:pPr>
            <w:r>
              <w:rPr>
                <w:rFonts w:eastAsia="Times New Roman"/>
              </w:rPr>
              <w:t xml:space="preserve">1.9% </w:t>
            </w:r>
          </w:p>
        </w:tc>
        <w:tc>
          <w:tcPr>
            <w:tcW w:w="0" w:type="auto"/>
            <w:vAlign w:val="center"/>
            <w:hideMark/>
          </w:tcPr>
          <w:p w14:paraId="7476C179" w14:textId="77777777" w:rsidR="00EC1B45" w:rsidRDefault="00EC1B45">
            <w:pPr>
              <w:rPr>
                <w:rFonts w:eastAsia="Times New Roman"/>
              </w:rPr>
            </w:pPr>
            <w:r>
              <w:rPr>
                <w:rFonts w:eastAsia="Times New Roman"/>
              </w:rPr>
              <w:t xml:space="preserve">-0.1% </w:t>
            </w:r>
          </w:p>
        </w:tc>
        <w:tc>
          <w:tcPr>
            <w:tcW w:w="0" w:type="auto"/>
            <w:vAlign w:val="center"/>
            <w:hideMark/>
          </w:tcPr>
          <w:p w14:paraId="0AE938B8" w14:textId="77777777" w:rsidR="00EC1B45" w:rsidRDefault="00EC1B45">
            <w:pPr>
              <w:rPr>
                <w:rFonts w:eastAsia="Times New Roman"/>
              </w:rPr>
            </w:pPr>
          </w:p>
        </w:tc>
        <w:tc>
          <w:tcPr>
            <w:tcW w:w="0" w:type="auto"/>
            <w:vAlign w:val="center"/>
            <w:hideMark/>
          </w:tcPr>
          <w:p w14:paraId="3031A4C4" w14:textId="77777777" w:rsidR="00EC1B45" w:rsidRDefault="00EC1B45">
            <w:pPr>
              <w:rPr>
                <w:rFonts w:eastAsia="Times New Roman"/>
                <w:sz w:val="20"/>
                <w:szCs w:val="20"/>
              </w:rPr>
            </w:pPr>
          </w:p>
        </w:tc>
        <w:tc>
          <w:tcPr>
            <w:tcW w:w="0" w:type="auto"/>
            <w:vAlign w:val="center"/>
            <w:hideMark/>
          </w:tcPr>
          <w:p w14:paraId="7B8AB656" w14:textId="77777777" w:rsidR="00EC1B45" w:rsidRDefault="00EC1B45">
            <w:pPr>
              <w:rPr>
                <w:rFonts w:eastAsia="Times New Roman"/>
                <w:sz w:val="20"/>
                <w:szCs w:val="20"/>
              </w:rPr>
            </w:pPr>
          </w:p>
        </w:tc>
      </w:tr>
      <w:tr w:rsidR="00EC1B45" w14:paraId="3E9D3349" w14:textId="77777777">
        <w:trPr>
          <w:divId w:val="474565879"/>
          <w:tblCellSpacing w:w="15" w:type="dxa"/>
        </w:trPr>
        <w:tc>
          <w:tcPr>
            <w:tcW w:w="0" w:type="auto"/>
            <w:vAlign w:val="center"/>
            <w:hideMark/>
          </w:tcPr>
          <w:p w14:paraId="7C0E54B6" w14:textId="77777777" w:rsidR="00EC1B45" w:rsidRDefault="00EC1B45">
            <w:pPr>
              <w:rPr>
                <w:rFonts w:eastAsia="Times New Roman"/>
              </w:rPr>
            </w:pPr>
            <w:r>
              <w:rPr>
                <w:rFonts w:eastAsia="Times New Roman"/>
              </w:rPr>
              <w:t xml:space="preserve">Carroll </w:t>
            </w:r>
          </w:p>
        </w:tc>
        <w:tc>
          <w:tcPr>
            <w:tcW w:w="0" w:type="auto"/>
            <w:vAlign w:val="center"/>
            <w:hideMark/>
          </w:tcPr>
          <w:p w14:paraId="4CD4C73F" w14:textId="77777777" w:rsidR="00EC1B45" w:rsidRDefault="00EC1B45">
            <w:pPr>
              <w:rPr>
                <w:rFonts w:eastAsia="Times New Roman"/>
              </w:rPr>
            </w:pPr>
          </w:p>
        </w:tc>
        <w:tc>
          <w:tcPr>
            <w:tcW w:w="0" w:type="auto"/>
            <w:vAlign w:val="center"/>
            <w:hideMark/>
          </w:tcPr>
          <w:p w14:paraId="19ECA2EA" w14:textId="77777777" w:rsidR="00EC1B45" w:rsidRDefault="00EC1B45">
            <w:pPr>
              <w:rPr>
                <w:rFonts w:eastAsia="Times New Roman"/>
                <w:sz w:val="20"/>
                <w:szCs w:val="20"/>
              </w:rPr>
            </w:pPr>
          </w:p>
        </w:tc>
        <w:tc>
          <w:tcPr>
            <w:tcW w:w="0" w:type="auto"/>
            <w:vAlign w:val="center"/>
            <w:hideMark/>
          </w:tcPr>
          <w:p w14:paraId="2632BB7C" w14:textId="77777777" w:rsidR="00EC1B45" w:rsidRDefault="00EC1B45">
            <w:pPr>
              <w:rPr>
                <w:rFonts w:eastAsia="Times New Roman"/>
              </w:rPr>
            </w:pPr>
            <w:r>
              <w:rPr>
                <w:rFonts w:eastAsia="Times New Roman"/>
              </w:rPr>
              <w:t xml:space="preserve">-4.1% </w:t>
            </w:r>
          </w:p>
        </w:tc>
        <w:tc>
          <w:tcPr>
            <w:tcW w:w="0" w:type="auto"/>
            <w:vAlign w:val="center"/>
            <w:hideMark/>
          </w:tcPr>
          <w:p w14:paraId="034F3AAC" w14:textId="77777777" w:rsidR="00EC1B45" w:rsidRDefault="00EC1B45">
            <w:pPr>
              <w:rPr>
                <w:rFonts w:eastAsia="Times New Roman"/>
              </w:rPr>
            </w:pPr>
          </w:p>
        </w:tc>
        <w:tc>
          <w:tcPr>
            <w:tcW w:w="0" w:type="auto"/>
            <w:vAlign w:val="center"/>
            <w:hideMark/>
          </w:tcPr>
          <w:p w14:paraId="118A9BEC" w14:textId="77777777" w:rsidR="00EC1B45" w:rsidRDefault="00EC1B45">
            <w:pPr>
              <w:rPr>
                <w:rFonts w:eastAsia="Times New Roman"/>
              </w:rPr>
            </w:pPr>
            <w:r>
              <w:rPr>
                <w:rFonts w:eastAsia="Times New Roman"/>
              </w:rPr>
              <w:t xml:space="preserve">-0.1% </w:t>
            </w:r>
          </w:p>
        </w:tc>
        <w:tc>
          <w:tcPr>
            <w:tcW w:w="0" w:type="auto"/>
            <w:vAlign w:val="center"/>
            <w:hideMark/>
          </w:tcPr>
          <w:p w14:paraId="0D8C7280" w14:textId="77777777" w:rsidR="00EC1B45" w:rsidRDefault="00EC1B45">
            <w:pPr>
              <w:rPr>
                <w:rFonts w:eastAsia="Times New Roman"/>
              </w:rPr>
            </w:pPr>
            <w:r>
              <w:rPr>
                <w:rFonts w:eastAsia="Times New Roman"/>
              </w:rPr>
              <w:t xml:space="preserve">0.7% </w:t>
            </w:r>
          </w:p>
        </w:tc>
        <w:tc>
          <w:tcPr>
            <w:tcW w:w="0" w:type="auto"/>
            <w:vAlign w:val="center"/>
            <w:hideMark/>
          </w:tcPr>
          <w:p w14:paraId="601140BC" w14:textId="77777777" w:rsidR="00EC1B45" w:rsidRDefault="00EC1B45">
            <w:pPr>
              <w:rPr>
                <w:rFonts w:eastAsia="Times New Roman"/>
              </w:rPr>
            </w:pPr>
            <w:r>
              <w:rPr>
                <w:rFonts w:eastAsia="Times New Roman"/>
              </w:rPr>
              <w:t xml:space="preserve">1.1% </w:t>
            </w:r>
          </w:p>
        </w:tc>
        <w:tc>
          <w:tcPr>
            <w:tcW w:w="0" w:type="auto"/>
            <w:vAlign w:val="center"/>
            <w:hideMark/>
          </w:tcPr>
          <w:p w14:paraId="10ED5AE5" w14:textId="77777777" w:rsidR="00EC1B45" w:rsidRDefault="00EC1B45">
            <w:pPr>
              <w:rPr>
                <w:rFonts w:eastAsia="Times New Roman"/>
              </w:rPr>
            </w:pPr>
          </w:p>
        </w:tc>
        <w:tc>
          <w:tcPr>
            <w:tcW w:w="0" w:type="auto"/>
            <w:vAlign w:val="center"/>
            <w:hideMark/>
          </w:tcPr>
          <w:p w14:paraId="7CC4BA8F" w14:textId="77777777" w:rsidR="00EC1B45" w:rsidRDefault="00EC1B45">
            <w:pPr>
              <w:rPr>
                <w:rFonts w:eastAsia="Times New Roman"/>
              </w:rPr>
            </w:pPr>
            <w:r>
              <w:rPr>
                <w:rFonts w:eastAsia="Times New Roman"/>
              </w:rPr>
              <w:t xml:space="preserve">-0.1% </w:t>
            </w:r>
          </w:p>
        </w:tc>
        <w:tc>
          <w:tcPr>
            <w:tcW w:w="0" w:type="auto"/>
            <w:vAlign w:val="center"/>
            <w:hideMark/>
          </w:tcPr>
          <w:p w14:paraId="22360912" w14:textId="77777777" w:rsidR="00EC1B45" w:rsidRDefault="00EC1B45">
            <w:pPr>
              <w:rPr>
                <w:rFonts w:eastAsia="Times New Roman"/>
              </w:rPr>
            </w:pPr>
            <w:r>
              <w:rPr>
                <w:rFonts w:eastAsia="Times New Roman"/>
              </w:rPr>
              <w:t xml:space="preserve">-0.2% </w:t>
            </w:r>
          </w:p>
        </w:tc>
        <w:tc>
          <w:tcPr>
            <w:tcW w:w="0" w:type="auto"/>
            <w:vAlign w:val="center"/>
            <w:hideMark/>
          </w:tcPr>
          <w:p w14:paraId="0E06BA9A" w14:textId="77777777" w:rsidR="00EC1B45" w:rsidRDefault="00EC1B45">
            <w:pPr>
              <w:rPr>
                <w:rFonts w:eastAsia="Times New Roman"/>
              </w:rPr>
            </w:pPr>
            <w:r>
              <w:rPr>
                <w:rFonts w:eastAsia="Times New Roman"/>
              </w:rPr>
              <w:t xml:space="preserve">0.6% </w:t>
            </w:r>
          </w:p>
        </w:tc>
        <w:tc>
          <w:tcPr>
            <w:tcW w:w="0" w:type="auto"/>
            <w:vAlign w:val="center"/>
            <w:hideMark/>
          </w:tcPr>
          <w:p w14:paraId="33316F3A" w14:textId="77777777" w:rsidR="00EC1B45" w:rsidRDefault="00EC1B45">
            <w:pPr>
              <w:rPr>
                <w:rFonts w:eastAsia="Times New Roman"/>
              </w:rPr>
            </w:pPr>
            <w:r>
              <w:rPr>
                <w:rFonts w:eastAsia="Times New Roman"/>
              </w:rPr>
              <w:t xml:space="preserve">-0.1% </w:t>
            </w:r>
          </w:p>
        </w:tc>
        <w:tc>
          <w:tcPr>
            <w:tcW w:w="0" w:type="auto"/>
            <w:vAlign w:val="center"/>
            <w:hideMark/>
          </w:tcPr>
          <w:p w14:paraId="0A84D047" w14:textId="77777777" w:rsidR="00EC1B45" w:rsidRDefault="00EC1B45">
            <w:pPr>
              <w:rPr>
                <w:rFonts w:eastAsia="Times New Roman"/>
              </w:rPr>
            </w:pPr>
            <w:r>
              <w:rPr>
                <w:rFonts w:eastAsia="Times New Roman"/>
              </w:rPr>
              <w:t xml:space="preserve">1.1% </w:t>
            </w:r>
          </w:p>
        </w:tc>
        <w:tc>
          <w:tcPr>
            <w:tcW w:w="0" w:type="auto"/>
            <w:vAlign w:val="center"/>
            <w:hideMark/>
          </w:tcPr>
          <w:p w14:paraId="2436DCDB" w14:textId="77777777" w:rsidR="00EC1B45" w:rsidRDefault="00EC1B45">
            <w:pPr>
              <w:rPr>
                <w:rFonts w:eastAsia="Times New Roman"/>
              </w:rPr>
            </w:pPr>
            <w:r>
              <w:rPr>
                <w:rFonts w:eastAsia="Times New Roman"/>
              </w:rPr>
              <w:t xml:space="preserve">-0.2% </w:t>
            </w:r>
          </w:p>
        </w:tc>
        <w:tc>
          <w:tcPr>
            <w:tcW w:w="0" w:type="auto"/>
            <w:vAlign w:val="center"/>
            <w:hideMark/>
          </w:tcPr>
          <w:p w14:paraId="67C385B6" w14:textId="77777777" w:rsidR="00EC1B45" w:rsidRDefault="00EC1B45">
            <w:pPr>
              <w:rPr>
                <w:rFonts w:eastAsia="Times New Roman"/>
              </w:rPr>
            </w:pPr>
          </w:p>
        </w:tc>
        <w:tc>
          <w:tcPr>
            <w:tcW w:w="0" w:type="auto"/>
            <w:vAlign w:val="center"/>
            <w:hideMark/>
          </w:tcPr>
          <w:p w14:paraId="52ED943F" w14:textId="77777777" w:rsidR="00EC1B45" w:rsidRDefault="00EC1B45">
            <w:pPr>
              <w:rPr>
                <w:rFonts w:eastAsia="Times New Roman"/>
              </w:rPr>
            </w:pPr>
            <w:r>
              <w:rPr>
                <w:rFonts w:eastAsia="Times New Roman"/>
              </w:rPr>
              <w:t xml:space="preserve">-0.1% </w:t>
            </w:r>
          </w:p>
        </w:tc>
        <w:tc>
          <w:tcPr>
            <w:tcW w:w="0" w:type="auto"/>
            <w:vAlign w:val="center"/>
            <w:hideMark/>
          </w:tcPr>
          <w:p w14:paraId="7F5D1BC2" w14:textId="77777777" w:rsidR="00EC1B45" w:rsidRDefault="00EC1B45">
            <w:pPr>
              <w:rPr>
                <w:rFonts w:eastAsia="Times New Roman"/>
              </w:rPr>
            </w:pPr>
          </w:p>
        </w:tc>
        <w:tc>
          <w:tcPr>
            <w:tcW w:w="0" w:type="auto"/>
            <w:vAlign w:val="center"/>
            <w:hideMark/>
          </w:tcPr>
          <w:p w14:paraId="31FEF0BE" w14:textId="77777777" w:rsidR="00EC1B45" w:rsidRDefault="00EC1B45">
            <w:pPr>
              <w:rPr>
                <w:rFonts w:eastAsia="Times New Roman"/>
              </w:rPr>
            </w:pPr>
            <w:r>
              <w:rPr>
                <w:rFonts w:eastAsia="Times New Roman"/>
              </w:rPr>
              <w:t xml:space="preserve">1.5% </w:t>
            </w:r>
          </w:p>
        </w:tc>
        <w:tc>
          <w:tcPr>
            <w:tcW w:w="0" w:type="auto"/>
            <w:vAlign w:val="center"/>
            <w:hideMark/>
          </w:tcPr>
          <w:p w14:paraId="1C6667E4" w14:textId="77777777" w:rsidR="00EC1B45" w:rsidRDefault="00EC1B45">
            <w:pPr>
              <w:rPr>
                <w:rFonts w:eastAsia="Times New Roman"/>
              </w:rPr>
            </w:pPr>
          </w:p>
        </w:tc>
        <w:tc>
          <w:tcPr>
            <w:tcW w:w="0" w:type="auto"/>
            <w:vAlign w:val="center"/>
            <w:hideMark/>
          </w:tcPr>
          <w:p w14:paraId="1FAC5884" w14:textId="77777777" w:rsidR="00EC1B45" w:rsidRDefault="00EC1B45">
            <w:pPr>
              <w:rPr>
                <w:rFonts w:eastAsia="Times New Roman"/>
                <w:sz w:val="20"/>
                <w:szCs w:val="20"/>
              </w:rPr>
            </w:pPr>
          </w:p>
        </w:tc>
        <w:tc>
          <w:tcPr>
            <w:tcW w:w="0" w:type="auto"/>
            <w:vAlign w:val="center"/>
            <w:hideMark/>
          </w:tcPr>
          <w:p w14:paraId="31CC8CC1" w14:textId="77777777" w:rsidR="00EC1B45" w:rsidRDefault="00EC1B45">
            <w:pPr>
              <w:rPr>
                <w:rFonts w:eastAsia="Times New Roman"/>
              </w:rPr>
            </w:pPr>
            <w:r>
              <w:rPr>
                <w:rFonts w:eastAsia="Times New Roman"/>
              </w:rPr>
              <w:t xml:space="preserve">-0.1% </w:t>
            </w:r>
          </w:p>
        </w:tc>
        <w:tc>
          <w:tcPr>
            <w:tcW w:w="0" w:type="auto"/>
            <w:vAlign w:val="center"/>
            <w:hideMark/>
          </w:tcPr>
          <w:p w14:paraId="0F40A8ED" w14:textId="77777777" w:rsidR="00EC1B45" w:rsidRDefault="00EC1B45">
            <w:pPr>
              <w:rPr>
                <w:rFonts w:eastAsia="Times New Roman"/>
              </w:rPr>
            </w:pPr>
          </w:p>
        </w:tc>
      </w:tr>
      <w:tr w:rsidR="00EC1B45" w14:paraId="6D5E1483" w14:textId="77777777">
        <w:trPr>
          <w:divId w:val="474565879"/>
          <w:tblCellSpacing w:w="15" w:type="dxa"/>
        </w:trPr>
        <w:tc>
          <w:tcPr>
            <w:tcW w:w="0" w:type="auto"/>
            <w:vAlign w:val="center"/>
            <w:hideMark/>
          </w:tcPr>
          <w:p w14:paraId="2FC55149" w14:textId="77777777" w:rsidR="00EC1B45" w:rsidRDefault="00EC1B45">
            <w:pPr>
              <w:rPr>
                <w:rFonts w:eastAsia="Times New Roman"/>
              </w:rPr>
            </w:pPr>
            <w:r>
              <w:rPr>
                <w:rFonts w:eastAsia="Times New Roman"/>
              </w:rPr>
              <w:lastRenderedPageBreak/>
              <w:t xml:space="preserve">Cherokee </w:t>
            </w:r>
          </w:p>
        </w:tc>
        <w:tc>
          <w:tcPr>
            <w:tcW w:w="0" w:type="auto"/>
            <w:vAlign w:val="center"/>
            <w:hideMark/>
          </w:tcPr>
          <w:p w14:paraId="3FCC2839" w14:textId="77777777" w:rsidR="00EC1B45" w:rsidRDefault="00EC1B45">
            <w:pPr>
              <w:rPr>
                <w:rFonts w:eastAsia="Times New Roman"/>
              </w:rPr>
            </w:pPr>
            <w:r>
              <w:rPr>
                <w:rFonts w:eastAsia="Times New Roman"/>
              </w:rPr>
              <w:t xml:space="preserve">-0.1% </w:t>
            </w:r>
          </w:p>
        </w:tc>
        <w:tc>
          <w:tcPr>
            <w:tcW w:w="0" w:type="auto"/>
            <w:vAlign w:val="center"/>
            <w:hideMark/>
          </w:tcPr>
          <w:p w14:paraId="162FF038" w14:textId="77777777" w:rsidR="00EC1B45" w:rsidRDefault="00EC1B45">
            <w:pPr>
              <w:rPr>
                <w:rFonts w:eastAsia="Times New Roman"/>
              </w:rPr>
            </w:pPr>
            <w:r>
              <w:rPr>
                <w:rFonts w:eastAsia="Times New Roman"/>
              </w:rPr>
              <w:t xml:space="preserve">1.2% </w:t>
            </w:r>
          </w:p>
        </w:tc>
        <w:tc>
          <w:tcPr>
            <w:tcW w:w="0" w:type="auto"/>
            <w:vAlign w:val="center"/>
            <w:hideMark/>
          </w:tcPr>
          <w:p w14:paraId="481F6232" w14:textId="77777777" w:rsidR="00EC1B45" w:rsidRDefault="00EC1B45">
            <w:pPr>
              <w:rPr>
                <w:rFonts w:eastAsia="Times New Roman"/>
              </w:rPr>
            </w:pPr>
            <w:r>
              <w:rPr>
                <w:rFonts w:eastAsia="Times New Roman"/>
              </w:rPr>
              <w:t xml:space="preserve">-0.1% </w:t>
            </w:r>
          </w:p>
        </w:tc>
        <w:tc>
          <w:tcPr>
            <w:tcW w:w="0" w:type="auto"/>
            <w:vAlign w:val="center"/>
            <w:hideMark/>
          </w:tcPr>
          <w:p w14:paraId="7706E76F" w14:textId="77777777" w:rsidR="00EC1B45" w:rsidRDefault="00EC1B45">
            <w:pPr>
              <w:rPr>
                <w:rFonts w:eastAsia="Times New Roman"/>
              </w:rPr>
            </w:pPr>
            <w:r>
              <w:rPr>
                <w:rFonts w:eastAsia="Times New Roman"/>
              </w:rPr>
              <w:t xml:space="preserve">-5.9% </w:t>
            </w:r>
          </w:p>
        </w:tc>
        <w:tc>
          <w:tcPr>
            <w:tcW w:w="0" w:type="auto"/>
            <w:vAlign w:val="center"/>
            <w:hideMark/>
          </w:tcPr>
          <w:p w14:paraId="5EE99445" w14:textId="77777777" w:rsidR="00EC1B45" w:rsidRDefault="00EC1B45">
            <w:pPr>
              <w:rPr>
                <w:rFonts w:eastAsia="Times New Roman"/>
              </w:rPr>
            </w:pPr>
          </w:p>
        </w:tc>
        <w:tc>
          <w:tcPr>
            <w:tcW w:w="0" w:type="auto"/>
            <w:vAlign w:val="center"/>
            <w:hideMark/>
          </w:tcPr>
          <w:p w14:paraId="41E9FA27" w14:textId="77777777" w:rsidR="00EC1B45" w:rsidRDefault="00EC1B45">
            <w:pPr>
              <w:rPr>
                <w:rFonts w:eastAsia="Times New Roman"/>
              </w:rPr>
            </w:pPr>
            <w:r>
              <w:rPr>
                <w:rFonts w:eastAsia="Times New Roman"/>
              </w:rPr>
              <w:t xml:space="preserve">-0.1% </w:t>
            </w:r>
          </w:p>
        </w:tc>
        <w:tc>
          <w:tcPr>
            <w:tcW w:w="0" w:type="auto"/>
            <w:vAlign w:val="center"/>
            <w:hideMark/>
          </w:tcPr>
          <w:p w14:paraId="482E70E6" w14:textId="77777777" w:rsidR="00EC1B45" w:rsidRDefault="00EC1B45">
            <w:pPr>
              <w:rPr>
                <w:rFonts w:eastAsia="Times New Roman"/>
              </w:rPr>
            </w:pPr>
            <w:r>
              <w:rPr>
                <w:rFonts w:eastAsia="Times New Roman"/>
              </w:rPr>
              <w:t xml:space="preserve">-0.1% </w:t>
            </w:r>
          </w:p>
        </w:tc>
        <w:tc>
          <w:tcPr>
            <w:tcW w:w="0" w:type="auto"/>
            <w:vAlign w:val="center"/>
            <w:hideMark/>
          </w:tcPr>
          <w:p w14:paraId="38AE1361" w14:textId="77777777" w:rsidR="00EC1B45" w:rsidRDefault="00EC1B45">
            <w:pPr>
              <w:rPr>
                <w:rFonts w:eastAsia="Times New Roman"/>
              </w:rPr>
            </w:pPr>
            <w:r>
              <w:rPr>
                <w:rFonts w:eastAsia="Times New Roman"/>
              </w:rPr>
              <w:t xml:space="preserve">0.1% </w:t>
            </w:r>
          </w:p>
        </w:tc>
        <w:tc>
          <w:tcPr>
            <w:tcW w:w="0" w:type="auto"/>
            <w:vAlign w:val="center"/>
            <w:hideMark/>
          </w:tcPr>
          <w:p w14:paraId="092A3254" w14:textId="77777777" w:rsidR="00EC1B45" w:rsidRDefault="00EC1B45">
            <w:pPr>
              <w:rPr>
                <w:rFonts w:eastAsia="Times New Roman"/>
              </w:rPr>
            </w:pPr>
            <w:r>
              <w:rPr>
                <w:rFonts w:eastAsia="Times New Roman"/>
              </w:rPr>
              <w:t xml:space="preserve">0.6% </w:t>
            </w:r>
          </w:p>
        </w:tc>
        <w:tc>
          <w:tcPr>
            <w:tcW w:w="0" w:type="auto"/>
            <w:vAlign w:val="center"/>
            <w:hideMark/>
          </w:tcPr>
          <w:p w14:paraId="32D97BEF" w14:textId="77777777" w:rsidR="00EC1B45" w:rsidRDefault="00EC1B45">
            <w:pPr>
              <w:rPr>
                <w:rFonts w:eastAsia="Times New Roman"/>
              </w:rPr>
            </w:pPr>
            <w:r>
              <w:rPr>
                <w:rFonts w:eastAsia="Times New Roman"/>
              </w:rPr>
              <w:t xml:space="preserve">-0.1% </w:t>
            </w:r>
          </w:p>
        </w:tc>
        <w:tc>
          <w:tcPr>
            <w:tcW w:w="0" w:type="auto"/>
            <w:vAlign w:val="center"/>
            <w:hideMark/>
          </w:tcPr>
          <w:p w14:paraId="5C745B3C" w14:textId="77777777" w:rsidR="00EC1B45" w:rsidRDefault="00EC1B45">
            <w:pPr>
              <w:rPr>
                <w:rFonts w:eastAsia="Times New Roman"/>
              </w:rPr>
            </w:pPr>
          </w:p>
        </w:tc>
        <w:tc>
          <w:tcPr>
            <w:tcW w:w="0" w:type="auto"/>
            <w:vAlign w:val="center"/>
            <w:hideMark/>
          </w:tcPr>
          <w:p w14:paraId="76DCFDB6" w14:textId="77777777" w:rsidR="00EC1B45" w:rsidRDefault="00EC1B45">
            <w:pPr>
              <w:rPr>
                <w:rFonts w:eastAsia="Times New Roman"/>
              </w:rPr>
            </w:pPr>
            <w:r>
              <w:rPr>
                <w:rFonts w:eastAsia="Times New Roman"/>
              </w:rPr>
              <w:t xml:space="preserve">1.7% </w:t>
            </w:r>
          </w:p>
        </w:tc>
        <w:tc>
          <w:tcPr>
            <w:tcW w:w="0" w:type="auto"/>
            <w:vAlign w:val="center"/>
            <w:hideMark/>
          </w:tcPr>
          <w:p w14:paraId="16FE250F" w14:textId="77777777" w:rsidR="00EC1B45" w:rsidRDefault="00EC1B45">
            <w:pPr>
              <w:rPr>
                <w:rFonts w:eastAsia="Times New Roman"/>
              </w:rPr>
            </w:pPr>
            <w:r>
              <w:rPr>
                <w:rFonts w:eastAsia="Times New Roman"/>
              </w:rPr>
              <w:t xml:space="preserve">1.3% </w:t>
            </w:r>
          </w:p>
        </w:tc>
        <w:tc>
          <w:tcPr>
            <w:tcW w:w="0" w:type="auto"/>
            <w:vAlign w:val="center"/>
            <w:hideMark/>
          </w:tcPr>
          <w:p w14:paraId="2EE06054" w14:textId="77777777" w:rsidR="00EC1B45" w:rsidRDefault="00EC1B45">
            <w:pPr>
              <w:rPr>
                <w:rFonts w:eastAsia="Times New Roman"/>
              </w:rPr>
            </w:pPr>
            <w:r>
              <w:rPr>
                <w:rFonts w:eastAsia="Times New Roman"/>
              </w:rPr>
              <w:t xml:space="preserve">1.2% </w:t>
            </w:r>
          </w:p>
        </w:tc>
        <w:tc>
          <w:tcPr>
            <w:tcW w:w="0" w:type="auto"/>
            <w:vAlign w:val="center"/>
            <w:hideMark/>
          </w:tcPr>
          <w:p w14:paraId="70DC52F9" w14:textId="77777777" w:rsidR="00EC1B45" w:rsidRDefault="00EC1B45">
            <w:pPr>
              <w:rPr>
                <w:rFonts w:eastAsia="Times New Roman"/>
              </w:rPr>
            </w:pPr>
            <w:r>
              <w:rPr>
                <w:rFonts w:eastAsia="Times New Roman"/>
              </w:rPr>
              <w:t xml:space="preserve">0.3% </w:t>
            </w:r>
          </w:p>
        </w:tc>
        <w:tc>
          <w:tcPr>
            <w:tcW w:w="0" w:type="auto"/>
            <w:vAlign w:val="center"/>
            <w:hideMark/>
          </w:tcPr>
          <w:p w14:paraId="4F682034" w14:textId="77777777" w:rsidR="00EC1B45" w:rsidRDefault="00EC1B45">
            <w:pPr>
              <w:rPr>
                <w:rFonts w:eastAsia="Times New Roman"/>
              </w:rPr>
            </w:pPr>
            <w:r>
              <w:rPr>
                <w:rFonts w:eastAsia="Times New Roman"/>
              </w:rPr>
              <w:t xml:space="preserve">-0.1% </w:t>
            </w:r>
          </w:p>
        </w:tc>
        <w:tc>
          <w:tcPr>
            <w:tcW w:w="0" w:type="auto"/>
            <w:vAlign w:val="center"/>
            <w:hideMark/>
          </w:tcPr>
          <w:p w14:paraId="68A84D92" w14:textId="77777777" w:rsidR="00EC1B45" w:rsidRDefault="00EC1B45">
            <w:pPr>
              <w:rPr>
                <w:rFonts w:eastAsia="Times New Roman"/>
              </w:rPr>
            </w:pPr>
          </w:p>
        </w:tc>
        <w:tc>
          <w:tcPr>
            <w:tcW w:w="0" w:type="auto"/>
            <w:vAlign w:val="center"/>
            <w:hideMark/>
          </w:tcPr>
          <w:p w14:paraId="1BB4BC59" w14:textId="77777777" w:rsidR="00EC1B45" w:rsidRDefault="00EC1B45">
            <w:pPr>
              <w:rPr>
                <w:rFonts w:eastAsia="Times New Roman"/>
                <w:sz w:val="20"/>
                <w:szCs w:val="20"/>
              </w:rPr>
            </w:pPr>
          </w:p>
        </w:tc>
        <w:tc>
          <w:tcPr>
            <w:tcW w:w="0" w:type="auto"/>
            <w:vAlign w:val="center"/>
            <w:hideMark/>
          </w:tcPr>
          <w:p w14:paraId="7FAA61CB" w14:textId="77777777" w:rsidR="00EC1B45" w:rsidRDefault="00EC1B45">
            <w:pPr>
              <w:rPr>
                <w:rFonts w:eastAsia="Times New Roman"/>
              </w:rPr>
            </w:pPr>
            <w:r>
              <w:rPr>
                <w:rFonts w:eastAsia="Times New Roman"/>
              </w:rPr>
              <w:t xml:space="preserve">-0.1% </w:t>
            </w:r>
          </w:p>
        </w:tc>
        <w:tc>
          <w:tcPr>
            <w:tcW w:w="0" w:type="auto"/>
            <w:vAlign w:val="center"/>
            <w:hideMark/>
          </w:tcPr>
          <w:p w14:paraId="4676A32E" w14:textId="77777777" w:rsidR="00EC1B45" w:rsidRDefault="00EC1B45">
            <w:pPr>
              <w:rPr>
                <w:rFonts w:eastAsia="Times New Roman"/>
              </w:rPr>
            </w:pPr>
          </w:p>
        </w:tc>
        <w:tc>
          <w:tcPr>
            <w:tcW w:w="0" w:type="auto"/>
            <w:vAlign w:val="center"/>
            <w:hideMark/>
          </w:tcPr>
          <w:p w14:paraId="505EEE0E" w14:textId="77777777" w:rsidR="00EC1B45" w:rsidRDefault="00EC1B45">
            <w:pPr>
              <w:rPr>
                <w:rFonts w:eastAsia="Times New Roman"/>
                <w:sz w:val="20"/>
                <w:szCs w:val="20"/>
              </w:rPr>
            </w:pPr>
          </w:p>
        </w:tc>
        <w:tc>
          <w:tcPr>
            <w:tcW w:w="0" w:type="auto"/>
            <w:vAlign w:val="center"/>
            <w:hideMark/>
          </w:tcPr>
          <w:p w14:paraId="64DF80D3" w14:textId="77777777" w:rsidR="00EC1B45" w:rsidRDefault="00EC1B45">
            <w:pPr>
              <w:rPr>
                <w:rFonts w:eastAsia="Times New Roman"/>
                <w:sz w:val="20"/>
                <w:szCs w:val="20"/>
              </w:rPr>
            </w:pPr>
          </w:p>
        </w:tc>
      </w:tr>
      <w:tr w:rsidR="00EC1B45" w14:paraId="66AE1314" w14:textId="77777777">
        <w:trPr>
          <w:divId w:val="474565879"/>
          <w:tblCellSpacing w:w="15" w:type="dxa"/>
        </w:trPr>
        <w:tc>
          <w:tcPr>
            <w:tcW w:w="0" w:type="auto"/>
            <w:vAlign w:val="center"/>
            <w:hideMark/>
          </w:tcPr>
          <w:p w14:paraId="4D45DB14" w14:textId="77777777" w:rsidR="00EC1B45" w:rsidRDefault="00EC1B45">
            <w:pPr>
              <w:rPr>
                <w:rFonts w:eastAsia="Times New Roman"/>
              </w:rPr>
            </w:pPr>
            <w:r>
              <w:rPr>
                <w:rFonts w:eastAsia="Times New Roman"/>
              </w:rPr>
              <w:t xml:space="preserve">Clayton </w:t>
            </w:r>
          </w:p>
        </w:tc>
        <w:tc>
          <w:tcPr>
            <w:tcW w:w="0" w:type="auto"/>
            <w:vAlign w:val="center"/>
            <w:hideMark/>
          </w:tcPr>
          <w:p w14:paraId="0BF260EA" w14:textId="77777777" w:rsidR="00EC1B45" w:rsidRDefault="00EC1B45">
            <w:pPr>
              <w:rPr>
                <w:rFonts w:eastAsia="Times New Roman"/>
              </w:rPr>
            </w:pPr>
          </w:p>
        </w:tc>
        <w:tc>
          <w:tcPr>
            <w:tcW w:w="0" w:type="auto"/>
            <w:vAlign w:val="center"/>
            <w:hideMark/>
          </w:tcPr>
          <w:p w14:paraId="6C7CB1E5" w14:textId="77777777" w:rsidR="00EC1B45" w:rsidRDefault="00EC1B45">
            <w:pPr>
              <w:rPr>
                <w:rFonts w:eastAsia="Times New Roman"/>
                <w:sz w:val="20"/>
                <w:szCs w:val="20"/>
              </w:rPr>
            </w:pPr>
          </w:p>
        </w:tc>
        <w:tc>
          <w:tcPr>
            <w:tcW w:w="0" w:type="auto"/>
            <w:vAlign w:val="center"/>
            <w:hideMark/>
          </w:tcPr>
          <w:p w14:paraId="06C18393" w14:textId="77777777" w:rsidR="00EC1B45" w:rsidRDefault="00EC1B45">
            <w:pPr>
              <w:rPr>
                <w:rFonts w:eastAsia="Times New Roman"/>
                <w:sz w:val="20"/>
                <w:szCs w:val="20"/>
              </w:rPr>
            </w:pPr>
          </w:p>
        </w:tc>
        <w:tc>
          <w:tcPr>
            <w:tcW w:w="0" w:type="auto"/>
            <w:vAlign w:val="center"/>
            <w:hideMark/>
          </w:tcPr>
          <w:p w14:paraId="48E148BD" w14:textId="77777777" w:rsidR="00EC1B45" w:rsidRDefault="00EC1B45">
            <w:pPr>
              <w:rPr>
                <w:rFonts w:eastAsia="Times New Roman"/>
              </w:rPr>
            </w:pPr>
            <w:r>
              <w:rPr>
                <w:rFonts w:eastAsia="Times New Roman"/>
              </w:rPr>
              <w:t xml:space="preserve">-0.2% </w:t>
            </w:r>
          </w:p>
        </w:tc>
        <w:tc>
          <w:tcPr>
            <w:tcW w:w="0" w:type="auto"/>
            <w:vAlign w:val="center"/>
            <w:hideMark/>
          </w:tcPr>
          <w:p w14:paraId="05B04631" w14:textId="77777777" w:rsidR="00EC1B45" w:rsidRDefault="00EC1B45">
            <w:pPr>
              <w:rPr>
                <w:rFonts w:eastAsia="Times New Roman"/>
              </w:rPr>
            </w:pPr>
            <w:r>
              <w:rPr>
                <w:rFonts w:eastAsia="Times New Roman"/>
              </w:rPr>
              <w:t xml:space="preserve">-5.8% </w:t>
            </w:r>
          </w:p>
        </w:tc>
        <w:tc>
          <w:tcPr>
            <w:tcW w:w="0" w:type="auto"/>
            <w:vAlign w:val="center"/>
            <w:hideMark/>
          </w:tcPr>
          <w:p w14:paraId="56817CDF" w14:textId="77777777" w:rsidR="00EC1B45" w:rsidRDefault="00EC1B45">
            <w:pPr>
              <w:rPr>
                <w:rFonts w:eastAsia="Times New Roman"/>
              </w:rPr>
            </w:pPr>
            <w:r>
              <w:rPr>
                <w:rFonts w:eastAsia="Times New Roman"/>
              </w:rPr>
              <w:t xml:space="preserve">0.4% </w:t>
            </w:r>
          </w:p>
        </w:tc>
        <w:tc>
          <w:tcPr>
            <w:tcW w:w="0" w:type="auto"/>
            <w:vAlign w:val="center"/>
            <w:hideMark/>
          </w:tcPr>
          <w:p w14:paraId="40A06442" w14:textId="77777777" w:rsidR="00EC1B45" w:rsidRDefault="00EC1B45">
            <w:pPr>
              <w:rPr>
                <w:rFonts w:eastAsia="Times New Roman"/>
              </w:rPr>
            </w:pPr>
            <w:r>
              <w:rPr>
                <w:rFonts w:eastAsia="Times New Roman"/>
              </w:rPr>
              <w:t xml:space="preserve">0.1% </w:t>
            </w:r>
          </w:p>
        </w:tc>
        <w:tc>
          <w:tcPr>
            <w:tcW w:w="0" w:type="auto"/>
            <w:vAlign w:val="center"/>
            <w:hideMark/>
          </w:tcPr>
          <w:p w14:paraId="64330B5F" w14:textId="77777777" w:rsidR="00EC1B45" w:rsidRDefault="00EC1B45">
            <w:pPr>
              <w:rPr>
                <w:rFonts w:eastAsia="Times New Roman"/>
              </w:rPr>
            </w:pPr>
          </w:p>
        </w:tc>
        <w:tc>
          <w:tcPr>
            <w:tcW w:w="0" w:type="auto"/>
            <w:vAlign w:val="center"/>
            <w:hideMark/>
          </w:tcPr>
          <w:p w14:paraId="15481BB9" w14:textId="77777777" w:rsidR="00EC1B45" w:rsidRDefault="00EC1B45">
            <w:pPr>
              <w:rPr>
                <w:rFonts w:eastAsia="Times New Roman"/>
              </w:rPr>
            </w:pPr>
            <w:r>
              <w:rPr>
                <w:rFonts w:eastAsia="Times New Roman"/>
              </w:rPr>
              <w:t xml:space="preserve">2.9% </w:t>
            </w:r>
          </w:p>
        </w:tc>
        <w:tc>
          <w:tcPr>
            <w:tcW w:w="0" w:type="auto"/>
            <w:vAlign w:val="center"/>
            <w:hideMark/>
          </w:tcPr>
          <w:p w14:paraId="0A5C4461" w14:textId="77777777" w:rsidR="00EC1B45" w:rsidRDefault="00EC1B45">
            <w:pPr>
              <w:rPr>
                <w:rFonts w:eastAsia="Times New Roman"/>
              </w:rPr>
            </w:pPr>
            <w:r>
              <w:rPr>
                <w:rFonts w:eastAsia="Times New Roman"/>
              </w:rPr>
              <w:t xml:space="preserve">-0.1% </w:t>
            </w:r>
          </w:p>
        </w:tc>
        <w:tc>
          <w:tcPr>
            <w:tcW w:w="0" w:type="auto"/>
            <w:vAlign w:val="center"/>
            <w:hideMark/>
          </w:tcPr>
          <w:p w14:paraId="10B7EB3F" w14:textId="77777777" w:rsidR="00EC1B45" w:rsidRDefault="00EC1B45">
            <w:pPr>
              <w:rPr>
                <w:rFonts w:eastAsia="Times New Roman"/>
              </w:rPr>
            </w:pPr>
            <w:r>
              <w:rPr>
                <w:rFonts w:eastAsia="Times New Roman"/>
              </w:rPr>
              <w:t xml:space="preserve">-0.3% </w:t>
            </w:r>
          </w:p>
        </w:tc>
        <w:tc>
          <w:tcPr>
            <w:tcW w:w="0" w:type="auto"/>
            <w:vAlign w:val="center"/>
            <w:hideMark/>
          </w:tcPr>
          <w:p w14:paraId="7AC89797" w14:textId="77777777" w:rsidR="00EC1B45" w:rsidRDefault="00EC1B45">
            <w:pPr>
              <w:rPr>
                <w:rFonts w:eastAsia="Times New Roman"/>
              </w:rPr>
            </w:pPr>
          </w:p>
        </w:tc>
        <w:tc>
          <w:tcPr>
            <w:tcW w:w="0" w:type="auto"/>
            <w:vAlign w:val="center"/>
            <w:hideMark/>
          </w:tcPr>
          <w:p w14:paraId="7C6C7589" w14:textId="77777777" w:rsidR="00EC1B45" w:rsidRDefault="00EC1B45">
            <w:pPr>
              <w:rPr>
                <w:rFonts w:eastAsia="Times New Roman"/>
              </w:rPr>
            </w:pPr>
            <w:r>
              <w:rPr>
                <w:rFonts w:eastAsia="Times New Roman"/>
              </w:rPr>
              <w:t xml:space="preserve">5.8% </w:t>
            </w:r>
          </w:p>
        </w:tc>
        <w:tc>
          <w:tcPr>
            <w:tcW w:w="0" w:type="auto"/>
            <w:vAlign w:val="center"/>
            <w:hideMark/>
          </w:tcPr>
          <w:p w14:paraId="67E6085F" w14:textId="77777777" w:rsidR="00EC1B45" w:rsidRDefault="00EC1B45">
            <w:pPr>
              <w:rPr>
                <w:rFonts w:eastAsia="Times New Roman"/>
              </w:rPr>
            </w:pPr>
            <w:r>
              <w:rPr>
                <w:rFonts w:eastAsia="Times New Roman"/>
              </w:rPr>
              <w:t xml:space="preserve">-0.4% </w:t>
            </w:r>
          </w:p>
        </w:tc>
        <w:tc>
          <w:tcPr>
            <w:tcW w:w="0" w:type="auto"/>
            <w:vAlign w:val="center"/>
            <w:hideMark/>
          </w:tcPr>
          <w:p w14:paraId="7EDC0B3C" w14:textId="77777777" w:rsidR="00EC1B45" w:rsidRDefault="00EC1B45">
            <w:pPr>
              <w:rPr>
                <w:rFonts w:eastAsia="Times New Roman"/>
              </w:rPr>
            </w:pPr>
            <w:r>
              <w:rPr>
                <w:rFonts w:eastAsia="Times New Roman"/>
              </w:rPr>
              <w:t xml:space="preserve">-0.2% </w:t>
            </w:r>
          </w:p>
        </w:tc>
        <w:tc>
          <w:tcPr>
            <w:tcW w:w="0" w:type="auto"/>
            <w:vAlign w:val="center"/>
            <w:hideMark/>
          </w:tcPr>
          <w:p w14:paraId="5AA7FE1F" w14:textId="77777777" w:rsidR="00EC1B45" w:rsidRDefault="00EC1B45">
            <w:pPr>
              <w:rPr>
                <w:rFonts w:eastAsia="Times New Roman"/>
              </w:rPr>
            </w:pPr>
            <w:r>
              <w:rPr>
                <w:rFonts w:eastAsia="Times New Roman"/>
              </w:rPr>
              <w:t xml:space="preserve">-1.7% </w:t>
            </w:r>
          </w:p>
        </w:tc>
        <w:tc>
          <w:tcPr>
            <w:tcW w:w="0" w:type="auto"/>
            <w:vAlign w:val="center"/>
            <w:hideMark/>
          </w:tcPr>
          <w:p w14:paraId="79CCD8E1" w14:textId="77777777" w:rsidR="00EC1B45" w:rsidRDefault="00EC1B45">
            <w:pPr>
              <w:rPr>
                <w:rFonts w:eastAsia="Times New Roman"/>
              </w:rPr>
            </w:pPr>
            <w:r>
              <w:rPr>
                <w:rFonts w:eastAsia="Times New Roman"/>
              </w:rPr>
              <w:t xml:space="preserve">0.1% </w:t>
            </w:r>
          </w:p>
        </w:tc>
        <w:tc>
          <w:tcPr>
            <w:tcW w:w="0" w:type="auto"/>
            <w:vAlign w:val="center"/>
            <w:hideMark/>
          </w:tcPr>
          <w:p w14:paraId="42A925FA" w14:textId="77777777" w:rsidR="00EC1B45" w:rsidRDefault="00EC1B45">
            <w:pPr>
              <w:rPr>
                <w:rFonts w:eastAsia="Times New Roman"/>
              </w:rPr>
            </w:pPr>
            <w:r>
              <w:rPr>
                <w:rFonts w:eastAsia="Times New Roman"/>
              </w:rPr>
              <w:t xml:space="preserve">-0.1% </w:t>
            </w:r>
          </w:p>
        </w:tc>
        <w:tc>
          <w:tcPr>
            <w:tcW w:w="0" w:type="auto"/>
            <w:vAlign w:val="center"/>
            <w:hideMark/>
          </w:tcPr>
          <w:p w14:paraId="6E22B392" w14:textId="77777777" w:rsidR="00EC1B45" w:rsidRDefault="00EC1B45">
            <w:pPr>
              <w:rPr>
                <w:rFonts w:eastAsia="Times New Roman"/>
              </w:rPr>
            </w:pPr>
            <w:r>
              <w:rPr>
                <w:rFonts w:eastAsia="Times New Roman"/>
              </w:rPr>
              <w:t xml:space="preserve">-0.2% </w:t>
            </w:r>
          </w:p>
        </w:tc>
        <w:tc>
          <w:tcPr>
            <w:tcW w:w="0" w:type="auto"/>
            <w:vAlign w:val="center"/>
            <w:hideMark/>
          </w:tcPr>
          <w:p w14:paraId="444FDA61" w14:textId="77777777" w:rsidR="00EC1B45" w:rsidRDefault="00EC1B45">
            <w:pPr>
              <w:rPr>
                <w:rFonts w:eastAsia="Times New Roman"/>
              </w:rPr>
            </w:pPr>
            <w:r>
              <w:rPr>
                <w:rFonts w:eastAsia="Times New Roman"/>
              </w:rPr>
              <w:t xml:space="preserve">-0.2% </w:t>
            </w:r>
          </w:p>
        </w:tc>
        <w:tc>
          <w:tcPr>
            <w:tcW w:w="0" w:type="auto"/>
            <w:vAlign w:val="center"/>
            <w:hideMark/>
          </w:tcPr>
          <w:p w14:paraId="46799C45" w14:textId="77777777" w:rsidR="00EC1B45" w:rsidRDefault="00EC1B45">
            <w:pPr>
              <w:rPr>
                <w:rFonts w:eastAsia="Times New Roman"/>
              </w:rPr>
            </w:pPr>
          </w:p>
        </w:tc>
        <w:tc>
          <w:tcPr>
            <w:tcW w:w="0" w:type="auto"/>
            <w:vAlign w:val="center"/>
            <w:hideMark/>
          </w:tcPr>
          <w:p w14:paraId="426CE586" w14:textId="77777777" w:rsidR="00EC1B45" w:rsidRDefault="00EC1B45">
            <w:pPr>
              <w:rPr>
                <w:rFonts w:eastAsia="Times New Roman"/>
                <w:sz w:val="20"/>
                <w:szCs w:val="20"/>
              </w:rPr>
            </w:pPr>
          </w:p>
        </w:tc>
      </w:tr>
      <w:tr w:rsidR="00EC1B45" w14:paraId="06E128D0" w14:textId="77777777">
        <w:trPr>
          <w:divId w:val="474565879"/>
          <w:tblCellSpacing w:w="15" w:type="dxa"/>
        </w:trPr>
        <w:tc>
          <w:tcPr>
            <w:tcW w:w="0" w:type="auto"/>
            <w:vAlign w:val="center"/>
            <w:hideMark/>
          </w:tcPr>
          <w:p w14:paraId="3F1ED875" w14:textId="77777777" w:rsidR="00EC1B45" w:rsidRDefault="00EC1B45">
            <w:pPr>
              <w:rPr>
                <w:rFonts w:eastAsia="Times New Roman"/>
              </w:rPr>
            </w:pPr>
            <w:r>
              <w:rPr>
                <w:rFonts w:eastAsia="Times New Roman"/>
              </w:rPr>
              <w:t xml:space="preserve">Cobb </w:t>
            </w:r>
          </w:p>
        </w:tc>
        <w:tc>
          <w:tcPr>
            <w:tcW w:w="0" w:type="auto"/>
            <w:vAlign w:val="center"/>
            <w:hideMark/>
          </w:tcPr>
          <w:p w14:paraId="1D62D374" w14:textId="77777777" w:rsidR="00EC1B45" w:rsidRDefault="00EC1B45">
            <w:pPr>
              <w:rPr>
                <w:rFonts w:eastAsia="Times New Roman"/>
              </w:rPr>
            </w:pPr>
          </w:p>
        </w:tc>
        <w:tc>
          <w:tcPr>
            <w:tcW w:w="0" w:type="auto"/>
            <w:vAlign w:val="center"/>
            <w:hideMark/>
          </w:tcPr>
          <w:p w14:paraId="7356BF89" w14:textId="77777777" w:rsidR="00EC1B45" w:rsidRDefault="00EC1B45">
            <w:pPr>
              <w:rPr>
                <w:rFonts w:eastAsia="Times New Roman"/>
              </w:rPr>
            </w:pPr>
            <w:r>
              <w:rPr>
                <w:rFonts w:eastAsia="Times New Roman"/>
              </w:rPr>
              <w:t xml:space="preserve">0.1% </w:t>
            </w:r>
          </w:p>
        </w:tc>
        <w:tc>
          <w:tcPr>
            <w:tcW w:w="0" w:type="auto"/>
            <w:vAlign w:val="center"/>
            <w:hideMark/>
          </w:tcPr>
          <w:p w14:paraId="61FEE606" w14:textId="77777777" w:rsidR="00EC1B45" w:rsidRDefault="00EC1B45">
            <w:pPr>
              <w:rPr>
                <w:rFonts w:eastAsia="Times New Roman"/>
              </w:rPr>
            </w:pPr>
            <w:r>
              <w:rPr>
                <w:rFonts w:eastAsia="Times New Roman"/>
              </w:rPr>
              <w:t xml:space="preserve">-0.2% </w:t>
            </w:r>
          </w:p>
        </w:tc>
        <w:tc>
          <w:tcPr>
            <w:tcW w:w="0" w:type="auto"/>
            <w:vAlign w:val="center"/>
            <w:hideMark/>
          </w:tcPr>
          <w:p w14:paraId="0ACB6CBE" w14:textId="77777777" w:rsidR="00EC1B45" w:rsidRDefault="00EC1B45">
            <w:pPr>
              <w:rPr>
                <w:rFonts w:eastAsia="Times New Roman"/>
              </w:rPr>
            </w:pPr>
            <w:r>
              <w:rPr>
                <w:rFonts w:eastAsia="Times New Roman"/>
              </w:rPr>
              <w:t xml:space="preserve">0.6% </w:t>
            </w:r>
          </w:p>
        </w:tc>
        <w:tc>
          <w:tcPr>
            <w:tcW w:w="0" w:type="auto"/>
            <w:vAlign w:val="center"/>
            <w:hideMark/>
          </w:tcPr>
          <w:p w14:paraId="39177277" w14:textId="77777777" w:rsidR="00EC1B45" w:rsidRDefault="00EC1B45">
            <w:pPr>
              <w:rPr>
                <w:rFonts w:eastAsia="Times New Roman"/>
              </w:rPr>
            </w:pPr>
          </w:p>
        </w:tc>
        <w:tc>
          <w:tcPr>
            <w:tcW w:w="0" w:type="auto"/>
            <w:vAlign w:val="center"/>
            <w:hideMark/>
          </w:tcPr>
          <w:p w14:paraId="538F16F8" w14:textId="77777777" w:rsidR="00EC1B45" w:rsidRDefault="00EC1B45">
            <w:pPr>
              <w:rPr>
                <w:rFonts w:eastAsia="Times New Roman"/>
              </w:rPr>
            </w:pPr>
            <w:r>
              <w:rPr>
                <w:rFonts w:eastAsia="Times New Roman"/>
              </w:rPr>
              <w:t xml:space="preserve">-1.6% </w:t>
            </w:r>
          </w:p>
        </w:tc>
        <w:tc>
          <w:tcPr>
            <w:tcW w:w="0" w:type="auto"/>
            <w:vAlign w:val="center"/>
            <w:hideMark/>
          </w:tcPr>
          <w:p w14:paraId="33711CD5" w14:textId="77777777" w:rsidR="00EC1B45" w:rsidRDefault="00EC1B45">
            <w:pPr>
              <w:rPr>
                <w:rFonts w:eastAsia="Times New Roman"/>
              </w:rPr>
            </w:pPr>
          </w:p>
        </w:tc>
        <w:tc>
          <w:tcPr>
            <w:tcW w:w="0" w:type="auto"/>
            <w:vAlign w:val="center"/>
            <w:hideMark/>
          </w:tcPr>
          <w:p w14:paraId="156BF112" w14:textId="77777777" w:rsidR="00EC1B45" w:rsidRDefault="00EC1B45">
            <w:pPr>
              <w:rPr>
                <w:rFonts w:eastAsia="Times New Roman"/>
                <w:sz w:val="20"/>
                <w:szCs w:val="20"/>
              </w:rPr>
            </w:pPr>
          </w:p>
        </w:tc>
        <w:tc>
          <w:tcPr>
            <w:tcW w:w="0" w:type="auto"/>
            <w:vAlign w:val="center"/>
            <w:hideMark/>
          </w:tcPr>
          <w:p w14:paraId="690C0346" w14:textId="77777777" w:rsidR="00EC1B45" w:rsidRDefault="00EC1B45">
            <w:pPr>
              <w:rPr>
                <w:rFonts w:eastAsia="Times New Roman"/>
              </w:rPr>
            </w:pPr>
            <w:r>
              <w:rPr>
                <w:rFonts w:eastAsia="Times New Roman"/>
              </w:rPr>
              <w:t xml:space="preserve">1.3% </w:t>
            </w:r>
          </w:p>
        </w:tc>
        <w:tc>
          <w:tcPr>
            <w:tcW w:w="0" w:type="auto"/>
            <w:vAlign w:val="center"/>
            <w:hideMark/>
          </w:tcPr>
          <w:p w14:paraId="0CE67611" w14:textId="77777777" w:rsidR="00EC1B45" w:rsidRDefault="00EC1B45">
            <w:pPr>
              <w:rPr>
                <w:rFonts w:eastAsia="Times New Roman"/>
              </w:rPr>
            </w:pPr>
            <w:r>
              <w:rPr>
                <w:rFonts w:eastAsia="Times New Roman"/>
              </w:rPr>
              <w:t xml:space="preserve">0.1% </w:t>
            </w:r>
          </w:p>
        </w:tc>
        <w:tc>
          <w:tcPr>
            <w:tcW w:w="0" w:type="auto"/>
            <w:vAlign w:val="center"/>
            <w:hideMark/>
          </w:tcPr>
          <w:p w14:paraId="004C114B" w14:textId="77777777" w:rsidR="00EC1B45" w:rsidRDefault="00EC1B45">
            <w:pPr>
              <w:rPr>
                <w:rFonts w:eastAsia="Times New Roman"/>
              </w:rPr>
            </w:pPr>
            <w:r>
              <w:rPr>
                <w:rFonts w:eastAsia="Times New Roman"/>
              </w:rPr>
              <w:t xml:space="preserve">-0.1% </w:t>
            </w:r>
          </w:p>
        </w:tc>
        <w:tc>
          <w:tcPr>
            <w:tcW w:w="0" w:type="auto"/>
            <w:vAlign w:val="center"/>
            <w:hideMark/>
          </w:tcPr>
          <w:p w14:paraId="014016AF" w14:textId="77777777" w:rsidR="00EC1B45" w:rsidRDefault="00EC1B45">
            <w:pPr>
              <w:rPr>
                <w:rFonts w:eastAsia="Times New Roman"/>
              </w:rPr>
            </w:pPr>
            <w:r>
              <w:rPr>
                <w:rFonts w:eastAsia="Times New Roman"/>
              </w:rPr>
              <w:t xml:space="preserve">0.1% </w:t>
            </w:r>
          </w:p>
        </w:tc>
        <w:tc>
          <w:tcPr>
            <w:tcW w:w="0" w:type="auto"/>
            <w:vAlign w:val="center"/>
            <w:hideMark/>
          </w:tcPr>
          <w:p w14:paraId="12B2E00A" w14:textId="77777777" w:rsidR="00EC1B45" w:rsidRDefault="00EC1B45">
            <w:pPr>
              <w:rPr>
                <w:rFonts w:eastAsia="Times New Roman"/>
              </w:rPr>
            </w:pPr>
            <w:r>
              <w:rPr>
                <w:rFonts w:eastAsia="Times New Roman"/>
              </w:rPr>
              <w:t xml:space="preserve">0.4% </w:t>
            </w:r>
          </w:p>
        </w:tc>
        <w:tc>
          <w:tcPr>
            <w:tcW w:w="0" w:type="auto"/>
            <w:vAlign w:val="center"/>
            <w:hideMark/>
          </w:tcPr>
          <w:p w14:paraId="7349A4C7" w14:textId="77777777" w:rsidR="00EC1B45" w:rsidRDefault="00EC1B45">
            <w:pPr>
              <w:rPr>
                <w:rFonts w:eastAsia="Times New Roman"/>
              </w:rPr>
            </w:pPr>
            <w:r>
              <w:rPr>
                <w:rFonts w:eastAsia="Times New Roman"/>
              </w:rPr>
              <w:t xml:space="preserve">-0.6% </w:t>
            </w:r>
          </w:p>
        </w:tc>
        <w:tc>
          <w:tcPr>
            <w:tcW w:w="0" w:type="auto"/>
            <w:vAlign w:val="center"/>
            <w:hideMark/>
          </w:tcPr>
          <w:p w14:paraId="6B434DD7" w14:textId="77777777" w:rsidR="00EC1B45" w:rsidRDefault="00EC1B45">
            <w:pPr>
              <w:rPr>
                <w:rFonts w:eastAsia="Times New Roman"/>
              </w:rPr>
            </w:pPr>
          </w:p>
        </w:tc>
        <w:tc>
          <w:tcPr>
            <w:tcW w:w="0" w:type="auto"/>
            <w:vAlign w:val="center"/>
            <w:hideMark/>
          </w:tcPr>
          <w:p w14:paraId="100E3283" w14:textId="77777777" w:rsidR="00EC1B45" w:rsidRDefault="00EC1B45">
            <w:pPr>
              <w:rPr>
                <w:rFonts w:eastAsia="Times New Roman"/>
              </w:rPr>
            </w:pPr>
            <w:r>
              <w:rPr>
                <w:rFonts w:eastAsia="Times New Roman"/>
              </w:rPr>
              <w:t xml:space="preserve">-0.1% </w:t>
            </w:r>
          </w:p>
        </w:tc>
        <w:tc>
          <w:tcPr>
            <w:tcW w:w="0" w:type="auto"/>
            <w:vAlign w:val="center"/>
            <w:hideMark/>
          </w:tcPr>
          <w:p w14:paraId="0BB47361" w14:textId="77777777" w:rsidR="00EC1B45" w:rsidRDefault="00EC1B45">
            <w:pPr>
              <w:rPr>
                <w:rFonts w:eastAsia="Times New Roman"/>
              </w:rPr>
            </w:pPr>
            <w:r>
              <w:rPr>
                <w:rFonts w:eastAsia="Times New Roman"/>
              </w:rPr>
              <w:t xml:space="preserve">-0.1% </w:t>
            </w:r>
          </w:p>
        </w:tc>
        <w:tc>
          <w:tcPr>
            <w:tcW w:w="0" w:type="auto"/>
            <w:vAlign w:val="center"/>
            <w:hideMark/>
          </w:tcPr>
          <w:p w14:paraId="24BB1506" w14:textId="77777777" w:rsidR="00EC1B45" w:rsidRDefault="00EC1B45">
            <w:pPr>
              <w:rPr>
                <w:rFonts w:eastAsia="Times New Roman"/>
              </w:rPr>
            </w:pPr>
            <w:r>
              <w:rPr>
                <w:rFonts w:eastAsia="Times New Roman"/>
              </w:rPr>
              <w:t xml:space="preserve">0.2% </w:t>
            </w:r>
          </w:p>
        </w:tc>
        <w:tc>
          <w:tcPr>
            <w:tcW w:w="0" w:type="auto"/>
            <w:vAlign w:val="center"/>
            <w:hideMark/>
          </w:tcPr>
          <w:p w14:paraId="38225747" w14:textId="77777777" w:rsidR="00EC1B45" w:rsidRDefault="00EC1B45">
            <w:pPr>
              <w:rPr>
                <w:rFonts w:eastAsia="Times New Roman"/>
              </w:rPr>
            </w:pPr>
            <w:r>
              <w:rPr>
                <w:rFonts w:eastAsia="Times New Roman"/>
              </w:rPr>
              <w:t xml:space="preserve">-0.1% </w:t>
            </w:r>
          </w:p>
        </w:tc>
        <w:tc>
          <w:tcPr>
            <w:tcW w:w="0" w:type="auto"/>
            <w:vAlign w:val="center"/>
            <w:hideMark/>
          </w:tcPr>
          <w:p w14:paraId="187B1F4E" w14:textId="77777777" w:rsidR="00EC1B45" w:rsidRDefault="00EC1B45">
            <w:pPr>
              <w:rPr>
                <w:rFonts w:eastAsia="Times New Roman"/>
              </w:rPr>
            </w:pPr>
            <w:r>
              <w:rPr>
                <w:rFonts w:eastAsia="Times New Roman"/>
              </w:rPr>
              <w:t xml:space="preserve">-0.1% </w:t>
            </w:r>
          </w:p>
        </w:tc>
        <w:tc>
          <w:tcPr>
            <w:tcW w:w="0" w:type="auto"/>
            <w:vAlign w:val="center"/>
            <w:hideMark/>
          </w:tcPr>
          <w:p w14:paraId="466CA503" w14:textId="77777777" w:rsidR="00EC1B45" w:rsidRDefault="00EC1B45">
            <w:pPr>
              <w:rPr>
                <w:rFonts w:eastAsia="Times New Roman"/>
              </w:rPr>
            </w:pPr>
          </w:p>
        </w:tc>
        <w:tc>
          <w:tcPr>
            <w:tcW w:w="0" w:type="auto"/>
            <w:vAlign w:val="center"/>
            <w:hideMark/>
          </w:tcPr>
          <w:p w14:paraId="51034E56" w14:textId="77777777" w:rsidR="00EC1B45" w:rsidRDefault="00EC1B45">
            <w:pPr>
              <w:rPr>
                <w:rFonts w:eastAsia="Times New Roman"/>
                <w:sz w:val="20"/>
                <w:szCs w:val="20"/>
              </w:rPr>
            </w:pPr>
          </w:p>
        </w:tc>
      </w:tr>
      <w:tr w:rsidR="00EC1B45" w14:paraId="07B5A3E2" w14:textId="77777777">
        <w:trPr>
          <w:divId w:val="474565879"/>
          <w:tblCellSpacing w:w="15" w:type="dxa"/>
        </w:trPr>
        <w:tc>
          <w:tcPr>
            <w:tcW w:w="0" w:type="auto"/>
            <w:vAlign w:val="center"/>
            <w:hideMark/>
          </w:tcPr>
          <w:p w14:paraId="06E778CD" w14:textId="77777777" w:rsidR="00EC1B45" w:rsidRDefault="00EC1B45">
            <w:pPr>
              <w:rPr>
                <w:rFonts w:eastAsia="Times New Roman"/>
              </w:rPr>
            </w:pPr>
            <w:r>
              <w:rPr>
                <w:rFonts w:eastAsia="Times New Roman"/>
              </w:rPr>
              <w:t xml:space="preserve">Coweta </w:t>
            </w:r>
          </w:p>
        </w:tc>
        <w:tc>
          <w:tcPr>
            <w:tcW w:w="0" w:type="auto"/>
            <w:vAlign w:val="center"/>
            <w:hideMark/>
          </w:tcPr>
          <w:p w14:paraId="7911FDA7" w14:textId="77777777" w:rsidR="00EC1B45" w:rsidRDefault="00EC1B45">
            <w:pPr>
              <w:rPr>
                <w:rFonts w:eastAsia="Times New Roman"/>
              </w:rPr>
            </w:pPr>
          </w:p>
        </w:tc>
        <w:tc>
          <w:tcPr>
            <w:tcW w:w="0" w:type="auto"/>
            <w:vAlign w:val="center"/>
            <w:hideMark/>
          </w:tcPr>
          <w:p w14:paraId="423CDDD0" w14:textId="77777777" w:rsidR="00EC1B45" w:rsidRDefault="00EC1B45">
            <w:pPr>
              <w:rPr>
                <w:rFonts w:eastAsia="Times New Roman"/>
              </w:rPr>
            </w:pPr>
            <w:r>
              <w:rPr>
                <w:rFonts w:eastAsia="Times New Roman"/>
              </w:rPr>
              <w:t xml:space="preserve">-0.1% </w:t>
            </w:r>
          </w:p>
        </w:tc>
        <w:tc>
          <w:tcPr>
            <w:tcW w:w="0" w:type="auto"/>
            <w:vAlign w:val="center"/>
            <w:hideMark/>
          </w:tcPr>
          <w:p w14:paraId="34164F01" w14:textId="77777777" w:rsidR="00EC1B45" w:rsidRDefault="00EC1B45">
            <w:pPr>
              <w:rPr>
                <w:rFonts w:eastAsia="Times New Roman"/>
              </w:rPr>
            </w:pPr>
            <w:r>
              <w:rPr>
                <w:rFonts w:eastAsia="Times New Roman"/>
              </w:rPr>
              <w:t xml:space="preserve">2.1% </w:t>
            </w:r>
          </w:p>
        </w:tc>
        <w:tc>
          <w:tcPr>
            <w:tcW w:w="0" w:type="auto"/>
            <w:vAlign w:val="center"/>
            <w:hideMark/>
          </w:tcPr>
          <w:p w14:paraId="56E1960E" w14:textId="77777777" w:rsidR="00EC1B45" w:rsidRDefault="00EC1B45">
            <w:pPr>
              <w:rPr>
                <w:rFonts w:eastAsia="Times New Roman"/>
              </w:rPr>
            </w:pPr>
            <w:r>
              <w:rPr>
                <w:rFonts w:eastAsia="Times New Roman"/>
              </w:rPr>
              <w:t xml:space="preserve">-0.1% </w:t>
            </w:r>
          </w:p>
        </w:tc>
        <w:tc>
          <w:tcPr>
            <w:tcW w:w="0" w:type="auto"/>
            <w:vAlign w:val="center"/>
            <w:hideMark/>
          </w:tcPr>
          <w:p w14:paraId="274675DF" w14:textId="77777777" w:rsidR="00EC1B45" w:rsidRDefault="00EC1B45">
            <w:pPr>
              <w:rPr>
                <w:rFonts w:eastAsia="Times New Roman"/>
              </w:rPr>
            </w:pPr>
            <w:r>
              <w:rPr>
                <w:rFonts w:eastAsia="Times New Roman"/>
              </w:rPr>
              <w:t xml:space="preserve">-1.4% </w:t>
            </w:r>
          </w:p>
        </w:tc>
        <w:tc>
          <w:tcPr>
            <w:tcW w:w="0" w:type="auto"/>
            <w:vAlign w:val="center"/>
            <w:hideMark/>
          </w:tcPr>
          <w:p w14:paraId="5524BD3C" w14:textId="77777777" w:rsidR="00EC1B45" w:rsidRDefault="00EC1B45">
            <w:pPr>
              <w:rPr>
                <w:rFonts w:eastAsia="Times New Roman"/>
              </w:rPr>
            </w:pPr>
            <w:r>
              <w:rPr>
                <w:rFonts w:eastAsia="Times New Roman"/>
              </w:rPr>
              <w:t xml:space="preserve">0.8% </w:t>
            </w:r>
          </w:p>
        </w:tc>
        <w:tc>
          <w:tcPr>
            <w:tcW w:w="0" w:type="auto"/>
            <w:vAlign w:val="center"/>
            <w:hideMark/>
          </w:tcPr>
          <w:p w14:paraId="7D7C7CBC" w14:textId="77777777" w:rsidR="00EC1B45" w:rsidRDefault="00EC1B45">
            <w:pPr>
              <w:rPr>
                <w:rFonts w:eastAsia="Times New Roman"/>
              </w:rPr>
            </w:pPr>
            <w:r>
              <w:rPr>
                <w:rFonts w:eastAsia="Times New Roman"/>
              </w:rPr>
              <w:t xml:space="preserve">-2.5% </w:t>
            </w:r>
          </w:p>
        </w:tc>
        <w:tc>
          <w:tcPr>
            <w:tcW w:w="0" w:type="auto"/>
            <w:vAlign w:val="center"/>
            <w:hideMark/>
          </w:tcPr>
          <w:p w14:paraId="2BCA459D" w14:textId="77777777" w:rsidR="00EC1B45" w:rsidRDefault="00EC1B45">
            <w:pPr>
              <w:rPr>
                <w:rFonts w:eastAsia="Times New Roman"/>
              </w:rPr>
            </w:pPr>
          </w:p>
        </w:tc>
        <w:tc>
          <w:tcPr>
            <w:tcW w:w="0" w:type="auto"/>
            <w:vAlign w:val="center"/>
            <w:hideMark/>
          </w:tcPr>
          <w:p w14:paraId="09DD61B1" w14:textId="77777777" w:rsidR="00EC1B45" w:rsidRDefault="00EC1B45">
            <w:pPr>
              <w:rPr>
                <w:rFonts w:eastAsia="Times New Roman"/>
              </w:rPr>
            </w:pPr>
            <w:r>
              <w:rPr>
                <w:rFonts w:eastAsia="Times New Roman"/>
              </w:rPr>
              <w:t xml:space="preserve">0.3% </w:t>
            </w:r>
          </w:p>
        </w:tc>
        <w:tc>
          <w:tcPr>
            <w:tcW w:w="0" w:type="auto"/>
            <w:vAlign w:val="center"/>
            <w:hideMark/>
          </w:tcPr>
          <w:p w14:paraId="0CF98BFC" w14:textId="77777777" w:rsidR="00EC1B45" w:rsidRDefault="00EC1B45">
            <w:pPr>
              <w:rPr>
                <w:rFonts w:eastAsia="Times New Roman"/>
              </w:rPr>
            </w:pPr>
            <w:r>
              <w:rPr>
                <w:rFonts w:eastAsia="Times New Roman"/>
              </w:rPr>
              <w:t xml:space="preserve">1.5% </w:t>
            </w:r>
          </w:p>
        </w:tc>
        <w:tc>
          <w:tcPr>
            <w:tcW w:w="0" w:type="auto"/>
            <w:vAlign w:val="center"/>
            <w:hideMark/>
          </w:tcPr>
          <w:p w14:paraId="5C7BFD5D" w14:textId="77777777" w:rsidR="00EC1B45" w:rsidRDefault="00EC1B45">
            <w:pPr>
              <w:rPr>
                <w:rFonts w:eastAsia="Times New Roman"/>
              </w:rPr>
            </w:pPr>
            <w:r>
              <w:rPr>
                <w:rFonts w:eastAsia="Times New Roman"/>
              </w:rPr>
              <w:t xml:space="preserve">-2.1% </w:t>
            </w:r>
          </w:p>
        </w:tc>
        <w:tc>
          <w:tcPr>
            <w:tcW w:w="0" w:type="auto"/>
            <w:vAlign w:val="center"/>
            <w:hideMark/>
          </w:tcPr>
          <w:p w14:paraId="1BB3C92E" w14:textId="77777777" w:rsidR="00EC1B45" w:rsidRDefault="00EC1B45">
            <w:pPr>
              <w:rPr>
                <w:rFonts w:eastAsia="Times New Roman"/>
              </w:rPr>
            </w:pPr>
            <w:r>
              <w:rPr>
                <w:rFonts w:eastAsia="Times New Roman"/>
              </w:rPr>
              <w:t xml:space="preserve">-0.1% </w:t>
            </w:r>
          </w:p>
        </w:tc>
        <w:tc>
          <w:tcPr>
            <w:tcW w:w="0" w:type="auto"/>
            <w:vAlign w:val="center"/>
            <w:hideMark/>
          </w:tcPr>
          <w:p w14:paraId="5B39AEDE" w14:textId="77777777" w:rsidR="00EC1B45" w:rsidRDefault="00EC1B45">
            <w:pPr>
              <w:rPr>
                <w:rFonts w:eastAsia="Times New Roman"/>
              </w:rPr>
            </w:pPr>
            <w:r>
              <w:rPr>
                <w:rFonts w:eastAsia="Times New Roman"/>
              </w:rPr>
              <w:t xml:space="preserve">-0.1% </w:t>
            </w:r>
          </w:p>
        </w:tc>
        <w:tc>
          <w:tcPr>
            <w:tcW w:w="0" w:type="auto"/>
            <w:vAlign w:val="center"/>
            <w:hideMark/>
          </w:tcPr>
          <w:p w14:paraId="4EF66D96" w14:textId="77777777" w:rsidR="00EC1B45" w:rsidRDefault="00EC1B45">
            <w:pPr>
              <w:rPr>
                <w:rFonts w:eastAsia="Times New Roman"/>
              </w:rPr>
            </w:pPr>
            <w:r>
              <w:rPr>
                <w:rFonts w:eastAsia="Times New Roman"/>
              </w:rPr>
              <w:t xml:space="preserve">-0.4% </w:t>
            </w:r>
          </w:p>
        </w:tc>
        <w:tc>
          <w:tcPr>
            <w:tcW w:w="0" w:type="auto"/>
            <w:vAlign w:val="center"/>
            <w:hideMark/>
          </w:tcPr>
          <w:p w14:paraId="5ED705C2" w14:textId="77777777" w:rsidR="00EC1B45" w:rsidRDefault="00EC1B45">
            <w:pPr>
              <w:rPr>
                <w:rFonts w:eastAsia="Times New Roman"/>
              </w:rPr>
            </w:pPr>
            <w:r>
              <w:rPr>
                <w:rFonts w:eastAsia="Times New Roman"/>
              </w:rPr>
              <w:t xml:space="preserve">-0.1% </w:t>
            </w:r>
          </w:p>
        </w:tc>
        <w:tc>
          <w:tcPr>
            <w:tcW w:w="0" w:type="auto"/>
            <w:vAlign w:val="center"/>
            <w:hideMark/>
          </w:tcPr>
          <w:p w14:paraId="7A04BD63" w14:textId="77777777" w:rsidR="00EC1B45" w:rsidRDefault="00EC1B45">
            <w:pPr>
              <w:rPr>
                <w:rFonts w:eastAsia="Times New Roman"/>
              </w:rPr>
            </w:pPr>
            <w:r>
              <w:rPr>
                <w:rFonts w:eastAsia="Times New Roman"/>
              </w:rPr>
              <w:t xml:space="preserve">0.4% </w:t>
            </w:r>
          </w:p>
        </w:tc>
        <w:tc>
          <w:tcPr>
            <w:tcW w:w="0" w:type="auto"/>
            <w:vAlign w:val="center"/>
            <w:hideMark/>
          </w:tcPr>
          <w:p w14:paraId="22E27DF8" w14:textId="77777777" w:rsidR="00EC1B45" w:rsidRDefault="00EC1B45">
            <w:pPr>
              <w:rPr>
                <w:rFonts w:eastAsia="Times New Roman"/>
              </w:rPr>
            </w:pPr>
          </w:p>
        </w:tc>
        <w:tc>
          <w:tcPr>
            <w:tcW w:w="0" w:type="auto"/>
            <w:vAlign w:val="center"/>
            <w:hideMark/>
          </w:tcPr>
          <w:p w14:paraId="6607686F" w14:textId="77777777" w:rsidR="00EC1B45" w:rsidRDefault="00EC1B45">
            <w:pPr>
              <w:rPr>
                <w:rFonts w:eastAsia="Times New Roman"/>
              </w:rPr>
            </w:pPr>
            <w:r>
              <w:rPr>
                <w:rFonts w:eastAsia="Times New Roman"/>
              </w:rPr>
              <w:t xml:space="preserve">0.2% </w:t>
            </w:r>
          </w:p>
        </w:tc>
        <w:tc>
          <w:tcPr>
            <w:tcW w:w="0" w:type="auto"/>
            <w:vAlign w:val="center"/>
            <w:hideMark/>
          </w:tcPr>
          <w:p w14:paraId="453E6641" w14:textId="77777777" w:rsidR="00EC1B45" w:rsidRDefault="00EC1B45">
            <w:pPr>
              <w:rPr>
                <w:rFonts w:eastAsia="Times New Roman"/>
              </w:rPr>
            </w:pPr>
          </w:p>
        </w:tc>
        <w:tc>
          <w:tcPr>
            <w:tcW w:w="0" w:type="auto"/>
            <w:vAlign w:val="center"/>
            <w:hideMark/>
          </w:tcPr>
          <w:p w14:paraId="05E5B617" w14:textId="77777777" w:rsidR="00EC1B45" w:rsidRDefault="00EC1B45">
            <w:pPr>
              <w:rPr>
                <w:rFonts w:eastAsia="Times New Roman"/>
              </w:rPr>
            </w:pPr>
            <w:r>
              <w:rPr>
                <w:rFonts w:eastAsia="Times New Roman"/>
              </w:rPr>
              <w:t xml:space="preserve">1.5% </w:t>
            </w:r>
          </w:p>
        </w:tc>
        <w:tc>
          <w:tcPr>
            <w:tcW w:w="0" w:type="auto"/>
            <w:vAlign w:val="center"/>
            <w:hideMark/>
          </w:tcPr>
          <w:p w14:paraId="5887481A" w14:textId="77777777" w:rsidR="00EC1B45" w:rsidRDefault="00EC1B45">
            <w:pPr>
              <w:rPr>
                <w:rFonts w:eastAsia="Times New Roman"/>
              </w:rPr>
            </w:pPr>
          </w:p>
        </w:tc>
        <w:tc>
          <w:tcPr>
            <w:tcW w:w="0" w:type="auto"/>
            <w:vAlign w:val="center"/>
            <w:hideMark/>
          </w:tcPr>
          <w:p w14:paraId="58E5ECAE" w14:textId="77777777" w:rsidR="00EC1B45" w:rsidRDefault="00EC1B45">
            <w:pPr>
              <w:rPr>
                <w:rFonts w:eastAsia="Times New Roman"/>
                <w:sz w:val="20"/>
                <w:szCs w:val="20"/>
              </w:rPr>
            </w:pPr>
          </w:p>
        </w:tc>
      </w:tr>
      <w:tr w:rsidR="00EC1B45" w14:paraId="6017C9A0" w14:textId="77777777">
        <w:trPr>
          <w:divId w:val="474565879"/>
          <w:tblCellSpacing w:w="15" w:type="dxa"/>
        </w:trPr>
        <w:tc>
          <w:tcPr>
            <w:tcW w:w="0" w:type="auto"/>
            <w:vAlign w:val="center"/>
            <w:hideMark/>
          </w:tcPr>
          <w:p w14:paraId="5E5CD251" w14:textId="77777777" w:rsidR="00EC1B45" w:rsidRDefault="00EC1B45">
            <w:pPr>
              <w:rPr>
                <w:rFonts w:eastAsia="Times New Roman"/>
              </w:rPr>
            </w:pPr>
            <w:r>
              <w:rPr>
                <w:rFonts w:eastAsia="Times New Roman"/>
              </w:rPr>
              <w:t xml:space="preserve">Dawson </w:t>
            </w:r>
          </w:p>
        </w:tc>
        <w:tc>
          <w:tcPr>
            <w:tcW w:w="0" w:type="auto"/>
            <w:vAlign w:val="center"/>
            <w:hideMark/>
          </w:tcPr>
          <w:p w14:paraId="29FD56A0" w14:textId="77777777" w:rsidR="00EC1B45" w:rsidRDefault="00EC1B45">
            <w:pPr>
              <w:rPr>
                <w:rFonts w:eastAsia="Times New Roman"/>
              </w:rPr>
            </w:pPr>
            <w:r>
              <w:rPr>
                <w:rFonts w:eastAsia="Times New Roman"/>
              </w:rPr>
              <w:t xml:space="preserve">0.2% </w:t>
            </w:r>
          </w:p>
        </w:tc>
        <w:tc>
          <w:tcPr>
            <w:tcW w:w="0" w:type="auto"/>
            <w:vAlign w:val="center"/>
            <w:hideMark/>
          </w:tcPr>
          <w:p w14:paraId="76F112DC" w14:textId="77777777" w:rsidR="00EC1B45" w:rsidRDefault="00EC1B45">
            <w:pPr>
              <w:rPr>
                <w:rFonts w:eastAsia="Times New Roman"/>
              </w:rPr>
            </w:pPr>
            <w:r>
              <w:rPr>
                <w:rFonts w:eastAsia="Times New Roman"/>
              </w:rPr>
              <w:t xml:space="preserve">-0.1% </w:t>
            </w:r>
          </w:p>
        </w:tc>
        <w:tc>
          <w:tcPr>
            <w:tcW w:w="0" w:type="auto"/>
            <w:vAlign w:val="center"/>
            <w:hideMark/>
          </w:tcPr>
          <w:p w14:paraId="196D80DA" w14:textId="77777777" w:rsidR="00EC1B45" w:rsidRDefault="00EC1B45">
            <w:pPr>
              <w:rPr>
                <w:rFonts w:eastAsia="Times New Roman"/>
              </w:rPr>
            </w:pPr>
          </w:p>
        </w:tc>
        <w:tc>
          <w:tcPr>
            <w:tcW w:w="0" w:type="auto"/>
            <w:vAlign w:val="center"/>
            <w:hideMark/>
          </w:tcPr>
          <w:p w14:paraId="18F4F9A6" w14:textId="77777777" w:rsidR="00EC1B45" w:rsidRDefault="00EC1B45">
            <w:pPr>
              <w:rPr>
                <w:rFonts w:eastAsia="Times New Roman"/>
              </w:rPr>
            </w:pPr>
            <w:r>
              <w:rPr>
                <w:rFonts w:eastAsia="Times New Roman"/>
              </w:rPr>
              <w:t xml:space="preserve">4% </w:t>
            </w:r>
          </w:p>
        </w:tc>
        <w:tc>
          <w:tcPr>
            <w:tcW w:w="0" w:type="auto"/>
            <w:vAlign w:val="center"/>
            <w:hideMark/>
          </w:tcPr>
          <w:p w14:paraId="091A0F9A" w14:textId="77777777" w:rsidR="00EC1B45" w:rsidRDefault="00EC1B45">
            <w:pPr>
              <w:rPr>
                <w:rFonts w:eastAsia="Times New Roman"/>
              </w:rPr>
            </w:pPr>
          </w:p>
        </w:tc>
        <w:tc>
          <w:tcPr>
            <w:tcW w:w="0" w:type="auto"/>
            <w:vAlign w:val="center"/>
            <w:hideMark/>
          </w:tcPr>
          <w:p w14:paraId="47D5468F" w14:textId="77777777" w:rsidR="00EC1B45" w:rsidRDefault="00EC1B45">
            <w:pPr>
              <w:rPr>
                <w:rFonts w:eastAsia="Times New Roman"/>
              </w:rPr>
            </w:pPr>
            <w:r>
              <w:rPr>
                <w:rFonts w:eastAsia="Times New Roman"/>
              </w:rPr>
              <w:t xml:space="preserve">1.5% </w:t>
            </w:r>
          </w:p>
        </w:tc>
        <w:tc>
          <w:tcPr>
            <w:tcW w:w="0" w:type="auto"/>
            <w:vAlign w:val="center"/>
            <w:hideMark/>
          </w:tcPr>
          <w:p w14:paraId="5C00BDF4" w14:textId="77777777" w:rsidR="00EC1B45" w:rsidRDefault="00EC1B45">
            <w:pPr>
              <w:rPr>
                <w:rFonts w:eastAsia="Times New Roman"/>
              </w:rPr>
            </w:pPr>
          </w:p>
        </w:tc>
        <w:tc>
          <w:tcPr>
            <w:tcW w:w="0" w:type="auto"/>
            <w:vAlign w:val="center"/>
            <w:hideMark/>
          </w:tcPr>
          <w:p w14:paraId="238429F6" w14:textId="77777777" w:rsidR="00EC1B45" w:rsidRDefault="00EC1B45">
            <w:pPr>
              <w:rPr>
                <w:rFonts w:eastAsia="Times New Roman"/>
              </w:rPr>
            </w:pPr>
            <w:r>
              <w:rPr>
                <w:rFonts w:eastAsia="Times New Roman"/>
              </w:rPr>
              <w:t xml:space="preserve">-8.1% </w:t>
            </w:r>
          </w:p>
        </w:tc>
        <w:tc>
          <w:tcPr>
            <w:tcW w:w="0" w:type="auto"/>
            <w:vAlign w:val="center"/>
            <w:hideMark/>
          </w:tcPr>
          <w:p w14:paraId="204A808F" w14:textId="77777777" w:rsidR="00EC1B45" w:rsidRDefault="00EC1B45">
            <w:pPr>
              <w:rPr>
                <w:rFonts w:eastAsia="Times New Roman"/>
              </w:rPr>
            </w:pPr>
            <w:r>
              <w:rPr>
                <w:rFonts w:eastAsia="Times New Roman"/>
              </w:rPr>
              <w:t xml:space="preserve">0.3% </w:t>
            </w:r>
          </w:p>
        </w:tc>
        <w:tc>
          <w:tcPr>
            <w:tcW w:w="0" w:type="auto"/>
            <w:vAlign w:val="center"/>
            <w:hideMark/>
          </w:tcPr>
          <w:p w14:paraId="6532BEA5" w14:textId="77777777" w:rsidR="00EC1B45" w:rsidRDefault="00EC1B45">
            <w:pPr>
              <w:rPr>
                <w:rFonts w:eastAsia="Times New Roman"/>
              </w:rPr>
            </w:pPr>
          </w:p>
        </w:tc>
        <w:tc>
          <w:tcPr>
            <w:tcW w:w="0" w:type="auto"/>
            <w:vAlign w:val="center"/>
            <w:hideMark/>
          </w:tcPr>
          <w:p w14:paraId="66C8B1D5" w14:textId="77777777" w:rsidR="00EC1B45" w:rsidRDefault="00EC1B45">
            <w:pPr>
              <w:rPr>
                <w:rFonts w:eastAsia="Times New Roman"/>
                <w:sz w:val="20"/>
                <w:szCs w:val="20"/>
              </w:rPr>
            </w:pPr>
          </w:p>
        </w:tc>
        <w:tc>
          <w:tcPr>
            <w:tcW w:w="0" w:type="auto"/>
            <w:vAlign w:val="center"/>
            <w:hideMark/>
          </w:tcPr>
          <w:p w14:paraId="3C5B15D1" w14:textId="77777777" w:rsidR="00EC1B45" w:rsidRDefault="00EC1B45">
            <w:pPr>
              <w:rPr>
                <w:rFonts w:eastAsia="Times New Roman"/>
              </w:rPr>
            </w:pPr>
            <w:r>
              <w:rPr>
                <w:rFonts w:eastAsia="Times New Roman"/>
              </w:rPr>
              <w:t xml:space="preserve">-3% </w:t>
            </w:r>
          </w:p>
        </w:tc>
        <w:tc>
          <w:tcPr>
            <w:tcW w:w="0" w:type="auto"/>
            <w:vAlign w:val="center"/>
            <w:hideMark/>
          </w:tcPr>
          <w:p w14:paraId="0D60B9D0" w14:textId="77777777" w:rsidR="00EC1B45" w:rsidRDefault="00EC1B45">
            <w:pPr>
              <w:rPr>
                <w:rFonts w:eastAsia="Times New Roman"/>
              </w:rPr>
            </w:pPr>
            <w:r>
              <w:rPr>
                <w:rFonts w:eastAsia="Times New Roman"/>
              </w:rPr>
              <w:t xml:space="preserve">0.7% </w:t>
            </w:r>
          </w:p>
        </w:tc>
        <w:tc>
          <w:tcPr>
            <w:tcW w:w="0" w:type="auto"/>
            <w:vAlign w:val="center"/>
            <w:hideMark/>
          </w:tcPr>
          <w:p w14:paraId="52C50D98" w14:textId="77777777" w:rsidR="00EC1B45" w:rsidRDefault="00EC1B45">
            <w:pPr>
              <w:rPr>
                <w:rFonts w:eastAsia="Times New Roman"/>
              </w:rPr>
            </w:pPr>
            <w:r>
              <w:rPr>
                <w:rFonts w:eastAsia="Times New Roman"/>
              </w:rPr>
              <w:t xml:space="preserve">1.2% </w:t>
            </w:r>
          </w:p>
        </w:tc>
        <w:tc>
          <w:tcPr>
            <w:tcW w:w="0" w:type="auto"/>
            <w:vAlign w:val="center"/>
            <w:hideMark/>
          </w:tcPr>
          <w:p w14:paraId="6CA7606D" w14:textId="77777777" w:rsidR="00EC1B45" w:rsidRDefault="00EC1B45">
            <w:pPr>
              <w:rPr>
                <w:rFonts w:eastAsia="Times New Roman"/>
              </w:rPr>
            </w:pPr>
            <w:r>
              <w:rPr>
                <w:rFonts w:eastAsia="Times New Roman"/>
              </w:rPr>
              <w:t xml:space="preserve">3.1% </w:t>
            </w:r>
          </w:p>
        </w:tc>
        <w:tc>
          <w:tcPr>
            <w:tcW w:w="0" w:type="auto"/>
            <w:vAlign w:val="center"/>
            <w:hideMark/>
          </w:tcPr>
          <w:p w14:paraId="6C2B1820" w14:textId="77777777" w:rsidR="00EC1B45" w:rsidRDefault="00EC1B45">
            <w:pPr>
              <w:rPr>
                <w:rFonts w:eastAsia="Times New Roman"/>
              </w:rPr>
            </w:pPr>
          </w:p>
        </w:tc>
        <w:tc>
          <w:tcPr>
            <w:tcW w:w="0" w:type="auto"/>
            <w:vAlign w:val="center"/>
            <w:hideMark/>
          </w:tcPr>
          <w:p w14:paraId="4C497E6F" w14:textId="77777777" w:rsidR="00EC1B45" w:rsidRDefault="00EC1B45">
            <w:pPr>
              <w:rPr>
                <w:rFonts w:eastAsia="Times New Roman"/>
                <w:sz w:val="20"/>
                <w:szCs w:val="20"/>
              </w:rPr>
            </w:pPr>
          </w:p>
        </w:tc>
        <w:tc>
          <w:tcPr>
            <w:tcW w:w="0" w:type="auto"/>
            <w:vAlign w:val="center"/>
            <w:hideMark/>
          </w:tcPr>
          <w:p w14:paraId="3A843713" w14:textId="77777777" w:rsidR="00EC1B45" w:rsidRDefault="00EC1B45">
            <w:pPr>
              <w:rPr>
                <w:rFonts w:eastAsia="Times New Roman"/>
                <w:sz w:val="20"/>
                <w:szCs w:val="20"/>
              </w:rPr>
            </w:pPr>
          </w:p>
        </w:tc>
        <w:tc>
          <w:tcPr>
            <w:tcW w:w="0" w:type="auto"/>
            <w:vAlign w:val="center"/>
            <w:hideMark/>
          </w:tcPr>
          <w:p w14:paraId="7D41AA11" w14:textId="77777777" w:rsidR="00EC1B45" w:rsidRDefault="00EC1B45">
            <w:pPr>
              <w:rPr>
                <w:rFonts w:eastAsia="Times New Roman"/>
                <w:sz w:val="20"/>
                <w:szCs w:val="20"/>
              </w:rPr>
            </w:pPr>
          </w:p>
        </w:tc>
        <w:tc>
          <w:tcPr>
            <w:tcW w:w="0" w:type="auto"/>
            <w:vAlign w:val="center"/>
            <w:hideMark/>
          </w:tcPr>
          <w:p w14:paraId="5B264A08" w14:textId="77777777" w:rsidR="00EC1B45" w:rsidRDefault="00EC1B45">
            <w:pPr>
              <w:rPr>
                <w:rFonts w:eastAsia="Times New Roman"/>
                <w:sz w:val="20"/>
                <w:szCs w:val="20"/>
              </w:rPr>
            </w:pPr>
          </w:p>
        </w:tc>
        <w:tc>
          <w:tcPr>
            <w:tcW w:w="0" w:type="auto"/>
            <w:vAlign w:val="center"/>
            <w:hideMark/>
          </w:tcPr>
          <w:p w14:paraId="66F2F87C" w14:textId="77777777" w:rsidR="00EC1B45" w:rsidRDefault="00EC1B45">
            <w:pPr>
              <w:rPr>
                <w:rFonts w:eastAsia="Times New Roman"/>
                <w:sz w:val="20"/>
                <w:szCs w:val="20"/>
              </w:rPr>
            </w:pPr>
          </w:p>
        </w:tc>
        <w:tc>
          <w:tcPr>
            <w:tcW w:w="0" w:type="auto"/>
            <w:vAlign w:val="center"/>
            <w:hideMark/>
          </w:tcPr>
          <w:p w14:paraId="12339640" w14:textId="77777777" w:rsidR="00EC1B45" w:rsidRDefault="00EC1B45">
            <w:pPr>
              <w:rPr>
                <w:rFonts w:eastAsia="Times New Roman"/>
                <w:sz w:val="20"/>
                <w:szCs w:val="20"/>
              </w:rPr>
            </w:pPr>
          </w:p>
        </w:tc>
      </w:tr>
      <w:tr w:rsidR="00EC1B45" w14:paraId="50B64135" w14:textId="77777777">
        <w:trPr>
          <w:divId w:val="474565879"/>
          <w:tblCellSpacing w:w="15" w:type="dxa"/>
        </w:trPr>
        <w:tc>
          <w:tcPr>
            <w:tcW w:w="0" w:type="auto"/>
            <w:vAlign w:val="center"/>
            <w:hideMark/>
          </w:tcPr>
          <w:p w14:paraId="0B9ED7B2" w14:textId="77777777" w:rsidR="00EC1B45" w:rsidRDefault="00EC1B45">
            <w:pPr>
              <w:rPr>
                <w:rFonts w:eastAsia="Times New Roman"/>
              </w:rPr>
            </w:pPr>
            <w:r>
              <w:rPr>
                <w:rFonts w:eastAsia="Times New Roman"/>
              </w:rPr>
              <w:t xml:space="preserve">DeKalb </w:t>
            </w:r>
          </w:p>
        </w:tc>
        <w:tc>
          <w:tcPr>
            <w:tcW w:w="0" w:type="auto"/>
            <w:vAlign w:val="center"/>
            <w:hideMark/>
          </w:tcPr>
          <w:p w14:paraId="67C56F99" w14:textId="77777777" w:rsidR="00EC1B45" w:rsidRDefault="00EC1B45">
            <w:pPr>
              <w:rPr>
                <w:rFonts w:eastAsia="Times New Roman"/>
              </w:rPr>
            </w:pPr>
            <w:r>
              <w:rPr>
                <w:rFonts w:eastAsia="Times New Roman"/>
              </w:rPr>
              <w:t xml:space="preserve">-0.1% </w:t>
            </w:r>
          </w:p>
        </w:tc>
        <w:tc>
          <w:tcPr>
            <w:tcW w:w="0" w:type="auto"/>
            <w:vAlign w:val="center"/>
            <w:hideMark/>
          </w:tcPr>
          <w:p w14:paraId="1C5739AB" w14:textId="77777777" w:rsidR="00EC1B45" w:rsidRDefault="00EC1B45">
            <w:pPr>
              <w:rPr>
                <w:rFonts w:eastAsia="Times New Roman"/>
              </w:rPr>
            </w:pPr>
          </w:p>
        </w:tc>
        <w:tc>
          <w:tcPr>
            <w:tcW w:w="0" w:type="auto"/>
            <w:vAlign w:val="center"/>
            <w:hideMark/>
          </w:tcPr>
          <w:p w14:paraId="594C1CFA" w14:textId="77777777" w:rsidR="00EC1B45" w:rsidRDefault="00EC1B45">
            <w:pPr>
              <w:rPr>
                <w:rFonts w:eastAsia="Times New Roman"/>
              </w:rPr>
            </w:pPr>
            <w:r>
              <w:rPr>
                <w:rFonts w:eastAsia="Times New Roman"/>
              </w:rPr>
              <w:t xml:space="preserve">-0.1% </w:t>
            </w:r>
          </w:p>
        </w:tc>
        <w:tc>
          <w:tcPr>
            <w:tcW w:w="0" w:type="auto"/>
            <w:vAlign w:val="center"/>
            <w:hideMark/>
          </w:tcPr>
          <w:p w14:paraId="58008413" w14:textId="77777777" w:rsidR="00EC1B45" w:rsidRDefault="00EC1B45">
            <w:pPr>
              <w:rPr>
                <w:rFonts w:eastAsia="Times New Roman"/>
              </w:rPr>
            </w:pPr>
            <w:r>
              <w:rPr>
                <w:rFonts w:eastAsia="Times New Roman"/>
              </w:rPr>
              <w:t xml:space="preserve">-0.1% </w:t>
            </w:r>
          </w:p>
        </w:tc>
        <w:tc>
          <w:tcPr>
            <w:tcW w:w="0" w:type="auto"/>
            <w:vAlign w:val="center"/>
            <w:hideMark/>
          </w:tcPr>
          <w:p w14:paraId="26D7C444" w14:textId="77777777" w:rsidR="00EC1B45" w:rsidRDefault="00EC1B45">
            <w:pPr>
              <w:rPr>
                <w:rFonts w:eastAsia="Times New Roman"/>
              </w:rPr>
            </w:pPr>
            <w:r>
              <w:rPr>
                <w:rFonts w:eastAsia="Times New Roman"/>
              </w:rPr>
              <w:t xml:space="preserve">1.8% </w:t>
            </w:r>
          </w:p>
        </w:tc>
        <w:tc>
          <w:tcPr>
            <w:tcW w:w="0" w:type="auto"/>
            <w:vAlign w:val="center"/>
            <w:hideMark/>
          </w:tcPr>
          <w:p w14:paraId="3E9125BE" w14:textId="77777777" w:rsidR="00EC1B45" w:rsidRDefault="00EC1B45">
            <w:pPr>
              <w:rPr>
                <w:rFonts w:eastAsia="Times New Roman"/>
              </w:rPr>
            </w:pPr>
            <w:r>
              <w:rPr>
                <w:rFonts w:eastAsia="Times New Roman"/>
              </w:rPr>
              <w:t xml:space="preserve">0.3% </w:t>
            </w:r>
          </w:p>
        </w:tc>
        <w:tc>
          <w:tcPr>
            <w:tcW w:w="0" w:type="auto"/>
            <w:vAlign w:val="center"/>
            <w:hideMark/>
          </w:tcPr>
          <w:p w14:paraId="6161B6F9" w14:textId="77777777" w:rsidR="00EC1B45" w:rsidRDefault="00EC1B45">
            <w:pPr>
              <w:rPr>
                <w:rFonts w:eastAsia="Times New Roman"/>
              </w:rPr>
            </w:pPr>
          </w:p>
        </w:tc>
        <w:tc>
          <w:tcPr>
            <w:tcW w:w="0" w:type="auto"/>
            <w:vAlign w:val="center"/>
            <w:hideMark/>
          </w:tcPr>
          <w:p w14:paraId="7CB55D33" w14:textId="77777777" w:rsidR="00EC1B45" w:rsidRDefault="00EC1B45">
            <w:pPr>
              <w:rPr>
                <w:rFonts w:eastAsia="Times New Roman"/>
                <w:sz w:val="20"/>
                <w:szCs w:val="20"/>
              </w:rPr>
            </w:pPr>
          </w:p>
        </w:tc>
        <w:tc>
          <w:tcPr>
            <w:tcW w:w="0" w:type="auto"/>
            <w:vAlign w:val="center"/>
            <w:hideMark/>
          </w:tcPr>
          <w:p w14:paraId="54C55933" w14:textId="77777777" w:rsidR="00EC1B45" w:rsidRDefault="00EC1B45">
            <w:pPr>
              <w:rPr>
                <w:rFonts w:eastAsia="Times New Roman"/>
              </w:rPr>
            </w:pPr>
            <w:r>
              <w:rPr>
                <w:rFonts w:eastAsia="Times New Roman"/>
              </w:rPr>
              <w:t xml:space="preserve">-2.2% </w:t>
            </w:r>
          </w:p>
        </w:tc>
        <w:tc>
          <w:tcPr>
            <w:tcW w:w="0" w:type="auto"/>
            <w:vAlign w:val="center"/>
            <w:hideMark/>
          </w:tcPr>
          <w:p w14:paraId="31FBD41E" w14:textId="77777777" w:rsidR="00EC1B45" w:rsidRDefault="00EC1B45">
            <w:pPr>
              <w:rPr>
                <w:rFonts w:eastAsia="Times New Roman"/>
              </w:rPr>
            </w:pPr>
          </w:p>
        </w:tc>
        <w:tc>
          <w:tcPr>
            <w:tcW w:w="0" w:type="auto"/>
            <w:vAlign w:val="center"/>
            <w:hideMark/>
          </w:tcPr>
          <w:p w14:paraId="25054D87" w14:textId="77777777" w:rsidR="00EC1B45" w:rsidRDefault="00EC1B45">
            <w:pPr>
              <w:rPr>
                <w:rFonts w:eastAsia="Times New Roman"/>
                <w:sz w:val="20"/>
                <w:szCs w:val="20"/>
              </w:rPr>
            </w:pPr>
          </w:p>
        </w:tc>
        <w:tc>
          <w:tcPr>
            <w:tcW w:w="0" w:type="auto"/>
            <w:vAlign w:val="center"/>
            <w:hideMark/>
          </w:tcPr>
          <w:p w14:paraId="577C0A96" w14:textId="77777777" w:rsidR="00EC1B45" w:rsidRDefault="00EC1B45">
            <w:pPr>
              <w:rPr>
                <w:rFonts w:eastAsia="Times New Roman"/>
              </w:rPr>
            </w:pPr>
            <w:r>
              <w:rPr>
                <w:rFonts w:eastAsia="Times New Roman"/>
              </w:rPr>
              <w:t xml:space="preserve">-0.2% </w:t>
            </w:r>
          </w:p>
        </w:tc>
        <w:tc>
          <w:tcPr>
            <w:tcW w:w="0" w:type="auto"/>
            <w:vAlign w:val="center"/>
            <w:hideMark/>
          </w:tcPr>
          <w:p w14:paraId="4CAEEE77" w14:textId="77777777" w:rsidR="00EC1B45" w:rsidRDefault="00EC1B45">
            <w:pPr>
              <w:rPr>
                <w:rFonts w:eastAsia="Times New Roman"/>
              </w:rPr>
            </w:pPr>
            <w:r>
              <w:rPr>
                <w:rFonts w:eastAsia="Times New Roman"/>
              </w:rPr>
              <w:t xml:space="preserve">4.3% </w:t>
            </w:r>
          </w:p>
        </w:tc>
        <w:tc>
          <w:tcPr>
            <w:tcW w:w="0" w:type="auto"/>
            <w:vAlign w:val="center"/>
            <w:hideMark/>
          </w:tcPr>
          <w:p w14:paraId="6DFF1A21" w14:textId="77777777" w:rsidR="00EC1B45" w:rsidRDefault="00EC1B45">
            <w:pPr>
              <w:rPr>
                <w:rFonts w:eastAsia="Times New Roman"/>
              </w:rPr>
            </w:pPr>
            <w:r>
              <w:rPr>
                <w:rFonts w:eastAsia="Times New Roman"/>
              </w:rPr>
              <w:t xml:space="preserve">-2.8% </w:t>
            </w:r>
          </w:p>
        </w:tc>
        <w:tc>
          <w:tcPr>
            <w:tcW w:w="0" w:type="auto"/>
            <w:vAlign w:val="center"/>
            <w:hideMark/>
          </w:tcPr>
          <w:p w14:paraId="6E9A4817" w14:textId="77777777" w:rsidR="00EC1B45" w:rsidRDefault="00EC1B45">
            <w:pPr>
              <w:rPr>
                <w:rFonts w:eastAsia="Times New Roman"/>
              </w:rPr>
            </w:pPr>
            <w:r>
              <w:rPr>
                <w:rFonts w:eastAsia="Times New Roman"/>
              </w:rPr>
              <w:t xml:space="preserve">-0.2% </w:t>
            </w:r>
          </w:p>
        </w:tc>
        <w:tc>
          <w:tcPr>
            <w:tcW w:w="0" w:type="auto"/>
            <w:vAlign w:val="center"/>
            <w:hideMark/>
          </w:tcPr>
          <w:p w14:paraId="2FCC8DF9" w14:textId="77777777" w:rsidR="00EC1B45" w:rsidRDefault="00EC1B45">
            <w:pPr>
              <w:rPr>
                <w:rFonts w:eastAsia="Times New Roman"/>
              </w:rPr>
            </w:pPr>
            <w:r>
              <w:rPr>
                <w:rFonts w:eastAsia="Times New Roman"/>
              </w:rPr>
              <w:t xml:space="preserve">-0.3% </w:t>
            </w:r>
          </w:p>
        </w:tc>
        <w:tc>
          <w:tcPr>
            <w:tcW w:w="0" w:type="auto"/>
            <w:vAlign w:val="center"/>
            <w:hideMark/>
          </w:tcPr>
          <w:p w14:paraId="556F476C" w14:textId="77777777" w:rsidR="00EC1B45" w:rsidRDefault="00EC1B45">
            <w:pPr>
              <w:rPr>
                <w:rFonts w:eastAsia="Times New Roman"/>
              </w:rPr>
            </w:pPr>
            <w:r>
              <w:rPr>
                <w:rFonts w:eastAsia="Times New Roman"/>
              </w:rPr>
              <w:t xml:space="preserve">-0.2% </w:t>
            </w:r>
          </w:p>
        </w:tc>
        <w:tc>
          <w:tcPr>
            <w:tcW w:w="0" w:type="auto"/>
            <w:vAlign w:val="center"/>
            <w:hideMark/>
          </w:tcPr>
          <w:p w14:paraId="2913DC64" w14:textId="77777777" w:rsidR="00EC1B45" w:rsidRDefault="00EC1B45">
            <w:pPr>
              <w:rPr>
                <w:rFonts w:eastAsia="Times New Roman"/>
              </w:rPr>
            </w:pPr>
          </w:p>
        </w:tc>
        <w:tc>
          <w:tcPr>
            <w:tcW w:w="0" w:type="auto"/>
            <w:vAlign w:val="center"/>
            <w:hideMark/>
          </w:tcPr>
          <w:p w14:paraId="79FAC037" w14:textId="77777777" w:rsidR="00EC1B45" w:rsidRDefault="00EC1B45">
            <w:pPr>
              <w:rPr>
                <w:rFonts w:eastAsia="Times New Roman"/>
              </w:rPr>
            </w:pPr>
            <w:r>
              <w:rPr>
                <w:rFonts w:eastAsia="Times New Roman"/>
              </w:rPr>
              <w:t xml:space="preserve">-0.1% </w:t>
            </w:r>
          </w:p>
        </w:tc>
        <w:tc>
          <w:tcPr>
            <w:tcW w:w="0" w:type="auto"/>
            <w:vAlign w:val="center"/>
            <w:hideMark/>
          </w:tcPr>
          <w:p w14:paraId="23AD00A8" w14:textId="77777777" w:rsidR="00EC1B45" w:rsidRDefault="00EC1B45">
            <w:pPr>
              <w:rPr>
                <w:rFonts w:eastAsia="Times New Roman"/>
              </w:rPr>
            </w:pPr>
            <w:r>
              <w:rPr>
                <w:rFonts w:eastAsia="Times New Roman"/>
              </w:rPr>
              <w:t xml:space="preserve">-0.2% </w:t>
            </w:r>
          </w:p>
        </w:tc>
        <w:tc>
          <w:tcPr>
            <w:tcW w:w="0" w:type="auto"/>
            <w:vAlign w:val="center"/>
            <w:hideMark/>
          </w:tcPr>
          <w:p w14:paraId="3EFEFE7B" w14:textId="77777777" w:rsidR="00EC1B45" w:rsidRDefault="00EC1B45">
            <w:pPr>
              <w:rPr>
                <w:rFonts w:eastAsia="Times New Roman"/>
              </w:rPr>
            </w:pPr>
          </w:p>
        </w:tc>
        <w:tc>
          <w:tcPr>
            <w:tcW w:w="0" w:type="auto"/>
            <w:vAlign w:val="center"/>
            <w:hideMark/>
          </w:tcPr>
          <w:p w14:paraId="5775792B" w14:textId="77777777" w:rsidR="00EC1B45" w:rsidRDefault="00EC1B45">
            <w:pPr>
              <w:rPr>
                <w:rFonts w:eastAsia="Times New Roman"/>
                <w:sz w:val="20"/>
                <w:szCs w:val="20"/>
              </w:rPr>
            </w:pPr>
          </w:p>
        </w:tc>
      </w:tr>
      <w:tr w:rsidR="00EC1B45" w14:paraId="74C865F5" w14:textId="77777777">
        <w:trPr>
          <w:divId w:val="474565879"/>
          <w:tblCellSpacing w:w="15" w:type="dxa"/>
        </w:trPr>
        <w:tc>
          <w:tcPr>
            <w:tcW w:w="0" w:type="auto"/>
            <w:vAlign w:val="center"/>
            <w:hideMark/>
          </w:tcPr>
          <w:p w14:paraId="7AF07F3E" w14:textId="77777777" w:rsidR="00EC1B45" w:rsidRDefault="00EC1B45">
            <w:pPr>
              <w:rPr>
                <w:rFonts w:eastAsia="Times New Roman"/>
              </w:rPr>
            </w:pPr>
            <w:r>
              <w:rPr>
                <w:rFonts w:eastAsia="Times New Roman"/>
              </w:rPr>
              <w:t xml:space="preserve">Douglas </w:t>
            </w:r>
          </w:p>
        </w:tc>
        <w:tc>
          <w:tcPr>
            <w:tcW w:w="0" w:type="auto"/>
            <w:vAlign w:val="center"/>
            <w:hideMark/>
          </w:tcPr>
          <w:p w14:paraId="774E6A6D" w14:textId="77777777" w:rsidR="00EC1B45" w:rsidRDefault="00EC1B45">
            <w:pPr>
              <w:rPr>
                <w:rFonts w:eastAsia="Times New Roman"/>
              </w:rPr>
            </w:pPr>
          </w:p>
        </w:tc>
        <w:tc>
          <w:tcPr>
            <w:tcW w:w="0" w:type="auto"/>
            <w:vAlign w:val="center"/>
            <w:hideMark/>
          </w:tcPr>
          <w:p w14:paraId="1655D003" w14:textId="77777777" w:rsidR="00EC1B45" w:rsidRDefault="00EC1B45">
            <w:pPr>
              <w:rPr>
                <w:rFonts w:eastAsia="Times New Roman"/>
                <w:sz w:val="20"/>
                <w:szCs w:val="20"/>
              </w:rPr>
            </w:pPr>
          </w:p>
        </w:tc>
        <w:tc>
          <w:tcPr>
            <w:tcW w:w="0" w:type="auto"/>
            <w:vAlign w:val="center"/>
            <w:hideMark/>
          </w:tcPr>
          <w:p w14:paraId="7519B2AB" w14:textId="77777777" w:rsidR="00EC1B45" w:rsidRDefault="00EC1B45">
            <w:pPr>
              <w:rPr>
                <w:rFonts w:eastAsia="Times New Roman"/>
              </w:rPr>
            </w:pPr>
            <w:r>
              <w:rPr>
                <w:rFonts w:eastAsia="Times New Roman"/>
              </w:rPr>
              <w:t xml:space="preserve">-2.2% </w:t>
            </w:r>
          </w:p>
        </w:tc>
        <w:tc>
          <w:tcPr>
            <w:tcW w:w="0" w:type="auto"/>
            <w:vAlign w:val="center"/>
            <w:hideMark/>
          </w:tcPr>
          <w:p w14:paraId="75E83112" w14:textId="77777777" w:rsidR="00EC1B45" w:rsidRDefault="00EC1B45">
            <w:pPr>
              <w:rPr>
                <w:rFonts w:eastAsia="Times New Roman"/>
              </w:rPr>
            </w:pPr>
            <w:r>
              <w:rPr>
                <w:rFonts w:eastAsia="Times New Roman"/>
              </w:rPr>
              <w:t xml:space="preserve">0.1% </w:t>
            </w:r>
          </w:p>
        </w:tc>
        <w:tc>
          <w:tcPr>
            <w:tcW w:w="0" w:type="auto"/>
            <w:vAlign w:val="center"/>
            <w:hideMark/>
          </w:tcPr>
          <w:p w14:paraId="67AF6F8E" w14:textId="77777777" w:rsidR="00EC1B45" w:rsidRDefault="00EC1B45">
            <w:pPr>
              <w:rPr>
                <w:rFonts w:eastAsia="Times New Roman"/>
              </w:rPr>
            </w:pPr>
            <w:r>
              <w:rPr>
                <w:rFonts w:eastAsia="Times New Roman"/>
              </w:rPr>
              <w:t xml:space="preserve">-0.4% </w:t>
            </w:r>
          </w:p>
        </w:tc>
        <w:tc>
          <w:tcPr>
            <w:tcW w:w="0" w:type="auto"/>
            <w:vAlign w:val="center"/>
            <w:hideMark/>
          </w:tcPr>
          <w:p w14:paraId="505789B4" w14:textId="77777777" w:rsidR="00EC1B45" w:rsidRDefault="00EC1B45">
            <w:pPr>
              <w:rPr>
                <w:rFonts w:eastAsia="Times New Roman"/>
              </w:rPr>
            </w:pPr>
            <w:r>
              <w:rPr>
                <w:rFonts w:eastAsia="Times New Roman"/>
              </w:rPr>
              <w:t xml:space="preserve">0.3% </w:t>
            </w:r>
          </w:p>
        </w:tc>
        <w:tc>
          <w:tcPr>
            <w:tcW w:w="0" w:type="auto"/>
            <w:vAlign w:val="center"/>
            <w:hideMark/>
          </w:tcPr>
          <w:p w14:paraId="494AA68A" w14:textId="77777777" w:rsidR="00EC1B45" w:rsidRDefault="00EC1B45">
            <w:pPr>
              <w:rPr>
                <w:rFonts w:eastAsia="Times New Roman"/>
              </w:rPr>
            </w:pPr>
            <w:r>
              <w:rPr>
                <w:rFonts w:eastAsia="Times New Roman"/>
              </w:rPr>
              <w:t xml:space="preserve">1% </w:t>
            </w:r>
          </w:p>
        </w:tc>
        <w:tc>
          <w:tcPr>
            <w:tcW w:w="0" w:type="auto"/>
            <w:vAlign w:val="center"/>
            <w:hideMark/>
          </w:tcPr>
          <w:p w14:paraId="4FE3E867" w14:textId="77777777" w:rsidR="00EC1B45" w:rsidRDefault="00EC1B45">
            <w:pPr>
              <w:rPr>
                <w:rFonts w:eastAsia="Times New Roman"/>
              </w:rPr>
            </w:pPr>
          </w:p>
        </w:tc>
        <w:tc>
          <w:tcPr>
            <w:tcW w:w="0" w:type="auto"/>
            <w:vAlign w:val="center"/>
            <w:hideMark/>
          </w:tcPr>
          <w:p w14:paraId="7557A350" w14:textId="77777777" w:rsidR="00EC1B45" w:rsidRDefault="00EC1B45">
            <w:pPr>
              <w:rPr>
                <w:rFonts w:eastAsia="Times New Roman"/>
              </w:rPr>
            </w:pPr>
            <w:r>
              <w:rPr>
                <w:rFonts w:eastAsia="Times New Roman"/>
              </w:rPr>
              <w:t xml:space="preserve">1.5% </w:t>
            </w:r>
          </w:p>
        </w:tc>
        <w:tc>
          <w:tcPr>
            <w:tcW w:w="0" w:type="auto"/>
            <w:vAlign w:val="center"/>
            <w:hideMark/>
          </w:tcPr>
          <w:p w14:paraId="3E21237B" w14:textId="77777777" w:rsidR="00EC1B45" w:rsidRDefault="00EC1B45">
            <w:pPr>
              <w:rPr>
                <w:rFonts w:eastAsia="Times New Roman"/>
              </w:rPr>
            </w:pPr>
            <w:r>
              <w:rPr>
                <w:rFonts w:eastAsia="Times New Roman"/>
              </w:rPr>
              <w:t xml:space="preserve">-5.5% </w:t>
            </w:r>
          </w:p>
        </w:tc>
        <w:tc>
          <w:tcPr>
            <w:tcW w:w="0" w:type="auto"/>
            <w:vAlign w:val="center"/>
            <w:hideMark/>
          </w:tcPr>
          <w:p w14:paraId="185B036C" w14:textId="77777777" w:rsidR="00EC1B45" w:rsidRDefault="00EC1B45">
            <w:pPr>
              <w:rPr>
                <w:rFonts w:eastAsia="Times New Roman"/>
              </w:rPr>
            </w:pPr>
            <w:r>
              <w:rPr>
                <w:rFonts w:eastAsia="Times New Roman"/>
              </w:rPr>
              <w:t xml:space="preserve">0.8% </w:t>
            </w:r>
          </w:p>
        </w:tc>
        <w:tc>
          <w:tcPr>
            <w:tcW w:w="0" w:type="auto"/>
            <w:vAlign w:val="center"/>
            <w:hideMark/>
          </w:tcPr>
          <w:p w14:paraId="769F02A0" w14:textId="77777777" w:rsidR="00EC1B45" w:rsidRDefault="00EC1B45">
            <w:pPr>
              <w:rPr>
                <w:rFonts w:eastAsia="Times New Roman"/>
              </w:rPr>
            </w:pPr>
            <w:r>
              <w:rPr>
                <w:rFonts w:eastAsia="Times New Roman"/>
              </w:rPr>
              <w:t xml:space="preserve">-0.1% </w:t>
            </w:r>
          </w:p>
        </w:tc>
        <w:tc>
          <w:tcPr>
            <w:tcW w:w="0" w:type="auto"/>
            <w:vAlign w:val="center"/>
            <w:hideMark/>
          </w:tcPr>
          <w:p w14:paraId="4D349D66" w14:textId="77777777" w:rsidR="00EC1B45" w:rsidRDefault="00EC1B45">
            <w:pPr>
              <w:rPr>
                <w:rFonts w:eastAsia="Times New Roman"/>
              </w:rPr>
            </w:pPr>
            <w:r>
              <w:rPr>
                <w:rFonts w:eastAsia="Times New Roman"/>
              </w:rPr>
              <w:t xml:space="preserve">5.3% </w:t>
            </w:r>
          </w:p>
        </w:tc>
        <w:tc>
          <w:tcPr>
            <w:tcW w:w="0" w:type="auto"/>
            <w:vAlign w:val="center"/>
            <w:hideMark/>
          </w:tcPr>
          <w:p w14:paraId="768733D5" w14:textId="77777777" w:rsidR="00EC1B45" w:rsidRDefault="00EC1B45">
            <w:pPr>
              <w:rPr>
                <w:rFonts w:eastAsia="Times New Roman"/>
              </w:rPr>
            </w:pPr>
            <w:r>
              <w:rPr>
                <w:rFonts w:eastAsia="Times New Roman"/>
              </w:rPr>
              <w:t xml:space="preserve">-0.5% </w:t>
            </w:r>
          </w:p>
        </w:tc>
        <w:tc>
          <w:tcPr>
            <w:tcW w:w="0" w:type="auto"/>
            <w:vAlign w:val="center"/>
            <w:hideMark/>
          </w:tcPr>
          <w:p w14:paraId="3BDC7428" w14:textId="77777777" w:rsidR="00EC1B45" w:rsidRDefault="00EC1B45">
            <w:pPr>
              <w:rPr>
                <w:rFonts w:eastAsia="Times New Roman"/>
              </w:rPr>
            </w:pPr>
            <w:r>
              <w:rPr>
                <w:rFonts w:eastAsia="Times New Roman"/>
              </w:rPr>
              <w:t xml:space="preserve">-0.1% </w:t>
            </w:r>
          </w:p>
        </w:tc>
        <w:tc>
          <w:tcPr>
            <w:tcW w:w="0" w:type="auto"/>
            <w:vAlign w:val="center"/>
            <w:hideMark/>
          </w:tcPr>
          <w:p w14:paraId="1360ED17" w14:textId="77777777" w:rsidR="00EC1B45" w:rsidRDefault="00EC1B45">
            <w:pPr>
              <w:rPr>
                <w:rFonts w:eastAsia="Times New Roman"/>
              </w:rPr>
            </w:pPr>
            <w:r>
              <w:rPr>
                <w:rFonts w:eastAsia="Times New Roman"/>
              </w:rPr>
              <w:t xml:space="preserve">-0.4% </w:t>
            </w:r>
          </w:p>
        </w:tc>
        <w:tc>
          <w:tcPr>
            <w:tcW w:w="0" w:type="auto"/>
            <w:vAlign w:val="center"/>
            <w:hideMark/>
          </w:tcPr>
          <w:p w14:paraId="08743492" w14:textId="77777777" w:rsidR="00EC1B45" w:rsidRDefault="00EC1B45">
            <w:pPr>
              <w:rPr>
                <w:rFonts w:eastAsia="Times New Roman"/>
              </w:rPr>
            </w:pPr>
          </w:p>
        </w:tc>
        <w:tc>
          <w:tcPr>
            <w:tcW w:w="0" w:type="auto"/>
            <w:vAlign w:val="center"/>
            <w:hideMark/>
          </w:tcPr>
          <w:p w14:paraId="6D1174C4" w14:textId="77777777" w:rsidR="00EC1B45" w:rsidRDefault="00EC1B45">
            <w:pPr>
              <w:rPr>
                <w:rFonts w:eastAsia="Times New Roman"/>
              </w:rPr>
            </w:pPr>
            <w:r>
              <w:rPr>
                <w:rFonts w:eastAsia="Times New Roman"/>
              </w:rPr>
              <w:t xml:space="preserve">0.3% </w:t>
            </w:r>
          </w:p>
        </w:tc>
        <w:tc>
          <w:tcPr>
            <w:tcW w:w="0" w:type="auto"/>
            <w:vAlign w:val="center"/>
            <w:hideMark/>
          </w:tcPr>
          <w:p w14:paraId="51B97817" w14:textId="77777777" w:rsidR="00EC1B45" w:rsidRDefault="00EC1B45">
            <w:pPr>
              <w:rPr>
                <w:rFonts w:eastAsia="Times New Roman"/>
              </w:rPr>
            </w:pPr>
            <w:r>
              <w:rPr>
                <w:rFonts w:eastAsia="Times New Roman"/>
              </w:rPr>
              <w:t xml:space="preserve">-0.2% </w:t>
            </w:r>
          </w:p>
        </w:tc>
        <w:tc>
          <w:tcPr>
            <w:tcW w:w="0" w:type="auto"/>
            <w:vAlign w:val="center"/>
            <w:hideMark/>
          </w:tcPr>
          <w:p w14:paraId="5340F1FB" w14:textId="77777777" w:rsidR="00EC1B45" w:rsidRDefault="00EC1B45">
            <w:pPr>
              <w:rPr>
                <w:rFonts w:eastAsia="Times New Roman"/>
              </w:rPr>
            </w:pPr>
            <w:r>
              <w:rPr>
                <w:rFonts w:eastAsia="Times New Roman"/>
              </w:rPr>
              <w:t xml:space="preserve">0.1% </w:t>
            </w:r>
          </w:p>
        </w:tc>
        <w:tc>
          <w:tcPr>
            <w:tcW w:w="0" w:type="auto"/>
            <w:vAlign w:val="center"/>
            <w:hideMark/>
          </w:tcPr>
          <w:p w14:paraId="7D900C09" w14:textId="77777777" w:rsidR="00EC1B45" w:rsidRDefault="00EC1B45">
            <w:pPr>
              <w:rPr>
                <w:rFonts w:eastAsia="Times New Roman"/>
              </w:rPr>
            </w:pPr>
          </w:p>
        </w:tc>
        <w:tc>
          <w:tcPr>
            <w:tcW w:w="0" w:type="auto"/>
            <w:vAlign w:val="center"/>
            <w:hideMark/>
          </w:tcPr>
          <w:p w14:paraId="1A2ABE04" w14:textId="77777777" w:rsidR="00EC1B45" w:rsidRDefault="00EC1B45">
            <w:pPr>
              <w:rPr>
                <w:rFonts w:eastAsia="Times New Roman"/>
                <w:sz w:val="20"/>
                <w:szCs w:val="20"/>
              </w:rPr>
            </w:pPr>
          </w:p>
        </w:tc>
      </w:tr>
      <w:tr w:rsidR="00EC1B45" w14:paraId="5C918EB1" w14:textId="77777777">
        <w:trPr>
          <w:divId w:val="474565879"/>
          <w:tblCellSpacing w:w="15" w:type="dxa"/>
        </w:trPr>
        <w:tc>
          <w:tcPr>
            <w:tcW w:w="0" w:type="auto"/>
            <w:vAlign w:val="center"/>
            <w:hideMark/>
          </w:tcPr>
          <w:p w14:paraId="46FC6549" w14:textId="77777777" w:rsidR="00EC1B45" w:rsidRDefault="00EC1B45">
            <w:pPr>
              <w:rPr>
                <w:rFonts w:eastAsia="Times New Roman"/>
              </w:rPr>
            </w:pPr>
            <w:r>
              <w:rPr>
                <w:rFonts w:eastAsia="Times New Roman"/>
              </w:rPr>
              <w:t xml:space="preserve">Fayette </w:t>
            </w:r>
          </w:p>
        </w:tc>
        <w:tc>
          <w:tcPr>
            <w:tcW w:w="0" w:type="auto"/>
            <w:vAlign w:val="center"/>
            <w:hideMark/>
          </w:tcPr>
          <w:p w14:paraId="5BC66FF8" w14:textId="77777777" w:rsidR="00EC1B45" w:rsidRDefault="00EC1B45">
            <w:pPr>
              <w:rPr>
                <w:rFonts w:eastAsia="Times New Roman"/>
              </w:rPr>
            </w:pPr>
          </w:p>
        </w:tc>
        <w:tc>
          <w:tcPr>
            <w:tcW w:w="0" w:type="auto"/>
            <w:vAlign w:val="center"/>
            <w:hideMark/>
          </w:tcPr>
          <w:p w14:paraId="66C25DC0" w14:textId="77777777" w:rsidR="00EC1B45" w:rsidRDefault="00EC1B45">
            <w:pPr>
              <w:rPr>
                <w:rFonts w:eastAsia="Times New Roman"/>
                <w:sz w:val="20"/>
                <w:szCs w:val="20"/>
              </w:rPr>
            </w:pPr>
          </w:p>
        </w:tc>
        <w:tc>
          <w:tcPr>
            <w:tcW w:w="0" w:type="auto"/>
            <w:vAlign w:val="center"/>
            <w:hideMark/>
          </w:tcPr>
          <w:p w14:paraId="499374BA" w14:textId="77777777" w:rsidR="00EC1B45" w:rsidRDefault="00EC1B45">
            <w:pPr>
              <w:rPr>
                <w:rFonts w:eastAsia="Times New Roman"/>
              </w:rPr>
            </w:pPr>
            <w:r>
              <w:rPr>
                <w:rFonts w:eastAsia="Times New Roman"/>
              </w:rPr>
              <w:t xml:space="preserve">0.5% </w:t>
            </w:r>
          </w:p>
        </w:tc>
        <w:tc>
          <w:tcPr>
            <w:tcW w:w="0" w:type="auto"/>
            <w:vAlign w:val="center"/>
            <w:hideMark/>
          </w:tcPr>
          <w:p w14:paraId="38F1E594" w14:textId="77777777" w:rsidR="00EC1B45" w:rsidRDefault="00EC1B45">
            <w:pPr>
              <w:rPr>
                <w:rFonts w:eastAsia="Times New Roman"/>
              </w:rPr>
            </w:pPr>
          </w:p>
        </w:tc>
        <w:tc>
          <w:tcPr>
            <w:tcW w:w="0" w:type="auto"/>
            <w:vAlign w:val="center"/>
            <w:hideMark/>
          </w:tcPr>
          <w:p w14:paraId="330128B9" w14:textId="77777777" w:rsidR="00EC1B45" w:rsidRDefault="00EC1B45">
            <w:pPr>
              <w:rPr>
                <w:rFonts w:eastAsia="Times New Roman"/>
              </w:rPr>
            </w:pPr>
            <w:r>
              <w:rPr>
                <w:rFonts w:eastAsia="Times New Roman"/>
              </w:rPr>
              <w:t xml:space="preserve">-1.5% </w:t>
            </w:r>
          </w:p>
        </w:tc>
        <w:tc>
          <w:tcPr>
            <w:tcW w:w="0" w:type="auto"/>
            <w:vAlign w:val="center"/>
            <w:hideMark/>
          </w:tcPr>
          <w:p w14:paraId="4E83FF66" w14:textId="77777777" w:rsidR="00EC1B45" w:rsidRDefault="00EC1B45">
            <w:pPr>
              <w:rPr>
                <w:rFonts w:eastAsia="Times New Roman"/>
              </w:rPr>
            </w:pPr>
            <w:r>
              <w:rPr>
                <w:rFonts w:eastAsia="Times New Roman"/>
              </w:rPr>
              <w:t xml:space="preserve">1.3% </w:t>
            </w:r>
          </w:p>
        </w:tc>
        <w:tc>
          <w:tcPr>
            <w:tcW w:w="0" w:type="auto"/>
            <w:vAlign w:val="center"/>
            <w:hideMark/>
          </w:tcPr>
          <w:p w14:paraId="38E9BCC1" w14:textId="77777777" w:rsidR="00EC1B45" w:rsidRDefault="00EC1B45">
            <w:pPr>
              <w:rPr>
                <w:rFonts w:eastAsia="Times New Roman"/>
              </w:rPr>
            </w:pPr>
            <w:r>
              <w:rPr>
                <w:rFonts w:eastAsia="Times New Roman"/>
              </w:rPr>
              <w:t xml:space="preserve">2.7% </w:t>
            </w:r>
          </w:p>
        </w:tc>
        <w:tc>
          <w:tcPr>
            <w:tcW w:w="0" w:type="auto"/>
            <w:vAlign w:val="center"/>
            <w:hideMark/>
          </w:tcPr>
          <w:p w14:paraId="79FB03A3" w14:textId="77777777" w:rsidR="00EC1B45" w:rsidRDefault="00EC1B45">
            <w:pPr>
              <w:rPr>
                <w:rFonts w:eastAsia="Times New Roman"/>
              </w:rPr>
            </w:pPr>
          </w:p>
        </w:tc>
        <w:tc>
          <w:tcPr>
            <w:tcW w:w="0" w:type="auto"/>
            <w:vAlign w:val="center"/>
            <w:hideMark/>
          </w:tcPr>
          <w:p w14:paraId="2DC78804" w14:textId="77777777" w:rsidR="00EC1B45" w:rsidRDefault="00EC1B45">
            <w:pPr>
              <w:rPr>
                <w:rFonts w:eastAsia="Times New Roman"/>
              </w:rPr>
            </w:pPr>
            <w:r>
              <w:rPr>
                <w:rFonts w:eastAsia="Times New Roman"/>
              </w:rPr>
              <w:t xml:space="preserve">0.8% </w:t>
            </w:r>
          </w:p>
        </w:tc>
        <w:tc>
          <w:tcPr>
            <w:tcW w:w="0" w:type="auto"/>
            <w:vAlign w:val="center"/>
            <w:hideMark/>
          </w:tcPr>
          <w:p w14:paraId="5AB9C869" w14:textId="77777777" w:rsidR="00EC1B45" w:rsidRDefault="00EC1B45">
            <w:pPr>
              <w:rPr>
                <w:rFonts w:eastAsia="Times New Roman"/>
              </w:rPr>
            </w:pPr>
            <w:r>
              <w:rPr>
                <w:rFonts w:eastAsia="Times New Roman"/>
              </w:rPr>
              <w:t xml:space="preserve">1% </w:t>
            </w:r>
          </w:p>
        </w:tc>
        <w:tc>
          <w:tcPr>
            <w:tcW w:w="0" w:type="auto"/>
            <w:vAlign w:val="center"/>
            <w:hideMark/>
          </w:tcPr>
          <w:p w14:paraId="244A3E83" w14:textId="77777777" w:rsidR="00EC1B45" w:rsidRDefault="00EC1B45">
            <w:pPr>
              <w:rPr>
                <w:rFonts w:eastAsia="Times New Roman"/>
              </w:rPr>
            </w:pPr>
            <w:r>
              <w:rPr>
                <w:rFonts w:eastAsia="Times New Roman"/>
              </w:rPr>
              <w:t xml:space="preserve">-5.4% </w:t>
            </w:r>
          </w:p>
        </w:tc>
        <w:tc>
          <w:tcPr>
            <w:tcW w:w="0" w:type="auto"/>
            <w:vAlign w:val="center"/>
            <w:hideMark/>
          </w:tcPr>
          <w:p w14:paraId="4F4CDD50" w14:textId="77777777" w:rsidR="00EC1B45" w:rsidRDefault="00EC1B45">
            <w:pPr>
              <w:rPr>
                <w:rFonts w:eastAsia="Times New Roman"/>
              </w:rPr>
            </w:pPr>
          </w:p>
        </w:tc>
        <w:tc>
          <w:tcPr>
            <w:tcW w:w="0" w:type="auto"/>
            <w:vAlign w:val="center"/>
            <w:hideMark/>
          </w:tcPr>
          <w:p w14:paraId="52D328F8" w14:textId="77777777" w:rsidR="00EC1B45" w:rsidRDefault="00EC1B45">
            <w:pPr>
              <w:rPr>
                <w:rFonts w:eastAsia="Times New Roman"/>
              </w:rPr>
            </w:pPr>
            <w:r>
              <w:rPr>
                <w:rFonts w:eastAsia="Times New Roman"/>
              </w:rPr>
              <w:t xml:space="preserve">-1.4% </w:t>
            </w:r>
          </w:p>
        </w:tc>
        <w:tc>
          <w:tcPr>
            <w:tcW w:w="0" w:type="auto"/>
            <w:vAlign w:val="center"/>
            <w:hideMark/>
          </w:tcPr>
          <w:p w14:paraId="09D782F2" w14:textId="77777777" w:rsidR="00EC1B45" w:rsidRDefault="00EC1B45">
            <w:pPr>
              <w:rPr>
                <w:rFonts w:eastAsia="Times New Roman"/>
              </w:rPr>
            </w:pPr>
          </w:p>
        </w:tc>
        <w:tc>
          <w:tcPr>
            <w:tcW w:w="0" w:type="auto"/>
            <w:vAlign w:val="center"/>
            <w:hideMark/>
          </w:tcPr>
          <w:p w14:paraId="2BC73104" w14:textId="77777777" w:rsidR="00EC1B45" w:rsidRDefault="00EC1B45">
            <w:pPr>
              <w:rPr>
                <w:rFonts w:eastAsia="Times New Roman"/>
                <w:sz w:val="20"/>
                <w:szCs w:val="20"/>
              </w:rPr>
            </w:pPr>
          </w:p>
        </w:tc>
        <w:tc>
          <w:tcPr>
            <w:tcW w:w="0" w:type="auto"/>
            <w:vAlign w:val="center"/>
            <w:hideMark/>
          </w:tcPr>
          <w:p w14:paraId="13B03BA6" w14:textId="77777777" w:rsidR="00EC1B45" w:rsidRDefault="00EC1B45">
            <w:pPr>
              <w:rPr>
                <w:rFonts w:eastAsia="Times New Roman"/>
              </w:rPr>
            </w:pPr>
            <w:r>
              <w:rPr>
                <w:rFonts w:eastAsia="Times New Roman"/>
              </w:rPr>
              <w:t xml:space="preserve">1.2% </w:t>
            </w:r>
          </w:p>
        </w:tc>
        <w:tc>
          <w:tcPr>
            <w:tcW w:w="0" w:type="auto"/>
            <w:vAlign w:val="center"/>
            <w:hideMark/>
          </w:tcPr>
          <w:p w14:paraId="6AED16EF" w14:textId="77777777" w:rsidR="00EC1B45" w:rsidRDefault="00EC1B45">
            <w:pPr>
              <w:rPr>
                <w:rFonts w:eastAsia="Times New Roman"/>
              </w:rPr>
            </w:pPr>
          </w:p>
        </w:tc>
        <w:tc>
          <w:tcPr>
            <w:tcW w:w="0" w:type="auto"/>
            <w:vAlign w:val="center"/>
            <w:hideMark/>
          </w:tcPr>
          <w:p w14:paraId="2495C18B" w14:textId="77777777" w:rsidR="00EC1B45" w:rsidRDefault="00EC1B45">
            <w:pPr>
              <w:rPr>
                <w:rFonts w:eastAsia="Times New Roman"/>
              </w:rPr>
            </w:pPr>
            <w:r>
              <w:rPr>
                <w:rFonts w:eastAsia="Times New Roman"/>
              </w:rPr>
              <w:t xml:space="preserve">0.1% </w:t>
            </w:r>
          </w:p>
        </w:tc>
        <w:tc>
          <w:tcPr>
            <w:tcW w:w="0" w:type="auto"/>
            <w:vAlign w:val="center"/>
            <w:hideMark/>
          </w:tcPr>
          <w:p w14:paraId="202EA892" w14:textId="77777777" w:rsidR="00EC1B45" w:rsidRDefault="00EC1B45">
            <w:pPr>
              <w:rPr>
                <w:rFonts w:eastAsia="Times New Roman"/>
              </w:rPr>
            </w:pPr>
            <w:r>
              <w:rPr>
                <w:rFonts w:eastAsia="Times New Roman"/>
              </w:rPr>
              <w:t xml:space="preserve">0.1% </w:t>
            </w:r>
          </w:p>
        </w:tc>
        <w:tc>
          <w:tcPr>
            <w:tcW w:w="0" w:type="auto"/>
            <w:vAlign w:val="center"/>
            <w:hideMark/>
          </w:tcPr>
          <w:p w14:paraId="3905AFEC" w14:textId="77777777" w:rsidR="00EC1B45" w:rsidRDefault="00EC1B45">
            <w:pPr>
              <w:rPr>
                <w:rFonts w:eastAsia="Times New Roman"/>
              </w:rPr>
            </w:pPr>
            <w:r>
              <w:rPr>
                <w:rFonts w:eastAsia="Times New Roman"/>
              </w:rPr>
              <w:t xml:space="preserve">0.6% </w:t>
            </w:r>
          </w:p>
        </w:tc>
        <w:tc>
          <w:tcPr>
            <w:tcW w:w="0" w:type="auto"/>
            <w:vAlign w:val="center"/>
            <w:hideMark/>
          </w:tcPr>
          <w:p w14:paraId="2A3AC422" w14:textId="77777777" w:rsidR="00EC1B45" w:rsidRDefault="00EC1B45">
            <w:pPr>
              <w:rPr>
                <w:rFonts w:eastAsia="Times New Roman"/>
              </w:rPr>
            </w:pPr>
          </w:p>
        </w:tc>
        <w:tc>
          <w:tcPr>
            <w:tcW w:w="0" w:type="auto"/>
            <w:vAlign w:val="center"/>
            <w:hideMark/>
          </w:tcPr>
          <w:p w14:paraId="2B830633" w14:textId="77777777" w:rsidR="00EC1B45" w:rsidRDefault="00EC1B45">
            <w:pPr>
              <w:rPr>
                <w:rFonts w:eastAsia="Times New Roman"/>
                <w:sz w:val="20"/>
                <w:szCs w:val="20"/>
              </w:rPr>
            </w:pPr>
          </w:p>
        </w:tc>
      </w:tr>
      <w:tr w:rsidR="00EC1B45" w14:paraId="1DA1301D" w14:textId="77777777">
        <w:trPr>
          <w:divId w:val="474565879"/>
          <w:tblCellSpacing w:w="15" w:type="dxa"/>
        </w:trPr>
        <w:tc>
          <w:tcPr>
            <w:tcW w:w="0" w:type="auto"/>
            <w:vAlign w:val="center"/>
            <w:hideMark/>
          </w:tcPr>
          <w:p w14:paraId="571C1708" w14:textId="77777777" w:rsidR="00EC1B45" w:rsidRDefault="00EC1B45">
            <w:pPr>
              <w:rPr>
                <w:rFonts w:eastAsia="Times New Roman"/>
              </w:rPr>
            </w:pPr>
            <w:r>
              <w:rPr>
                <w:rFonts w:eastAsia="Times New Roman"/>
              </w:rPr>
              <w:lastRenderedPageBreak/>
              <w:t xml:space="preserve">Forsyth </w:t>
            </w:r>
          </w:p>
        </w:tc>
        <w:tc>
          <w:tcPr>
            <w:tcW w:w="0" w:type="auto"/>
            <w:vAlign w:val="center"/>
            <w:hideMark/>
          </w:tcPr>
          <w:p w14:paraId="6BAC7BF9" w14:textId="77777777" w:rsidR="00EC1B45" w:rsidRDefault="00EC1B45">
            <w:pPr>
              <w:rPr>
                <w:rFonts w:eastAsia="Times New Roman"/>
              </w:rPr>
            </w:pPr>
            <w:r>
              <w:rPr>
                <w:rFonts w:eastAsia="Times New Roman"/>
              </w:rPr>
              <w:t xml:space="preserve">0.1% </w:t>
            </w:r>
          </w:p>
        </w:tc>
        <w:tc>
          <w:tcPr>
            <w:tcW w:w="0" w:type="auto"/>
            <w:vAlign w:val="center"/>
            <w:hideMark/>
          </w:tcPr>
          <w:p w14:paraId="531CF924" w14:textId="77777777" w:rsidR="00EC1B45" w:rsidRDefault="00EC1B45">
            <w:pPr>
              <w:rPr>
                <w:rFonts w:eastAsia="Times New Roman"/>
              </w:rPr>
            </w:pPr>
            <w:r>
              <w:rPr>
                <w:rFonts w:eastAsia="Times New Roman"/>
              </w:rPr>
              <w:t xml:space="preserve">0.1% </w:t>
            </w:r>
          </w:p>
        </w:tc>
        <w:tc>
          <w:tcPr>
            <w:tcW w:w="0" w:type="auto"/>
            <w:vAlign w:val="center"/>
            <w:hideMark/>
          </w:tcPr>
          <w:p w14:paraId="198EB352" w14:textId="77777777" w:rsidR="00EC1B45" w:rsidRDefault="00EC1B45">
            <w:pPr>
              <w:rPr>
                <w:rFonts w:eastAsia="Times New Roman"/>
              </w:rPr>
            </w:pPr>
          </w:p>
        </w:tc>
        <w:tc>
          <w:tcPr>
            <w:tcW w:w="0" w:type="auto"/>
            <w:vAlign w:val="center"/>
            <w:hideMark/>
          </w:tcPr>
          <w:p w14:paraId="12821115" w14:textId="77777777" w:rsidR="00EC1B45" w:rsidRDefault="00EC1B45">
            <w:pPr>
              <w:rPr>
                <w:rFonts w:eastAsia="Times New Roman"/>
              </w:rPr>
            </w:pPr>
            <w:r>
              <w:rPr>
                <w:rFonts w:eastAsia="Times New Roman"/>
              </w:rPr>
              <w:t xml:space="preserve">2% </w:t>
            </w:r>
          </w:p>
        </w:tc>
        <w:tc>
          <w:tcPr>
            <w:tcW w:w="0" w:type="auto"/>
            <w:vAlign w:val="center"/>
            <w:hideMark/>
          </w:tcPr>
          <w:p w14:paraId="22D60043" w14:textId="77777777" w:rsidR="00EC1B45" w:rsidRDefault="00EC1B45">
            <w:pPr>
              <w:rPr>
                <w:rFonts w:eastAsia="Times New Roman"/>
              </w:rPr>
            </w:pPr>
            <w:r>
              <w:rPr>
                <w:rFonts w:eastAsia="Times New Roman"/>
              </w:rPr>
              <w:t xml:space="preserve">-0.3% </w:t>
            </w:r>
          </w:p>
        </w:tc>
        <w:tc>
          <w:tcPr>
            <w:tcW w:w="0" w:type="auto"/>
            <w:vAlign w:val="center"/>
            <w:hideMark/>
          </w:tcPr>
          <w:p w14:paraId="06D4D592" w14:textId="77777777" w:rsidR="00EC1B45" w:rsidRDefault="00EC1B45">
            <w:pPr>
              <w:rPr>
                <w:rFonts w:eastAsia="Times New Roman"/>
              </w:rPr>
            </w:pPr>
            <w:r>
              <w:rPr>
                <w:rFonts w:eastAsia="Times New Roman"/>
              </w:rPr>
              <w:t xml:space="preserve">1.6% </w:t>
            </w:r>
          </w:p>
        </w:tc>
        <w:tc>
          <w:tcPr>
            <w:tcW w:w="0" w:type="auto"/>
            <w:vAlign w:val="center"/>
            <w:hideMark/>
          </w:tcPr>
          <w:p w14:paraId="2E12039A" w14:textId="77777777" w:rsidR="00EC1B45" w:rsidRDefault="00EC1B45">
            <w:pPr>
              <w:rPr>
                <w:rFonts w:eastAsia="Times New Roman"/>
              </w:rPr>
            </w:pPr>
          </w:p>
        </w:tc>
        <w:tc>
          <w:tcPr>
            <w:tcW w:w="0" w:type="auto"/>
            <w:vAlign w:val="center"/>
            <w:hideMark/>
          </w:tcPr>
          <w:p w14:paraId="04210251" w14:textId="77777777" w:rsidR="00EC1B45" w:rsidRDefault="00EC1B45">
            <w:pPr>
              <w:rPr>
                <w:rFonts w:eastAsia="Times New Roman"/>
              </w:rPr>
            </w:pPr>
            <w:r>
              <w:rPr>
                <w:rFonts w:eastAsia="Times New Roman"/>
              </w:rPr>
              <w:t xml:space="preserve">0.5% </w:t>
            </w:r>
          </w:p>
        </w:tc>
        <w:tc>
          <w:tcPr>
            <w:tcW w:w="0" w:type="auto"/>
            <w:vAlign w:val="center"/>
            <w:hideMark/>
          </w:tcPr>
          <w:p w14:paraId="016288F7" w14:textId="77777777" w:rsidR="00EC1B45" w:rsidRDefault="00EC1B45">
            <w:pPr>
              <w:rPr>
                <w:rFonts w:eastAsia="Times New Roman"/>
              </w:rPr>
            </w:pPr>
            <w:r>
              <w:rPr>
                <w:rFonts w:eastAsia="Times New Roman"/>
              </w:rPr>
              <w:t xml:space="preserve">0.5% </w:t>
            </w:r>
          </w:p>
        </w:tc>
        <w:tc>
          <w:tcPr>
            <w:tcW w:w="0" w:type="auto"/>
            <w:vAlign w:val="center"/>
            <w:hideMark/>
          </w:tcPr>
          <w:p w14:paraId="3C2D0D4D" w14:textId="77777777" w:rsidR="00EC1B45" w:rsidRDefault="00EC1B45">
            <w:pPr>
              <w:rPr>
                <w:rFonts w:eastAsia="Times New Roman"/>
              </w:rPr>
            </w:pPr>
          </w:p>
        </w:tc>
        <w:tc>
          <w:tcPr>
            <w:tcW w:w="0" w:type="auto"/>
            <w:vAlign w:val="center"/>
            <w:hideMark/>
          </w:tcPr>
          <w:p w14:paraId="276404D6" w14:textId="77777777" w:rsidR="00EC1B45" w:rsidRDefault="00EC1B45">
            <w:pPr>
              <w:rPr>
                <w:rFonts w:eastAsia="Times New Roman"/>
              </w:rPr>
            </w:pPr>
            <w:r>
              <w:rPr>
                <w:rFonts w:eastAsia="Times New Roman"/>
              </w:rPr>
              <w:t xml:space="preserve">-0.1% </w:t>
            </w:r>
          </w:p>
        </w:tc>
        <w:tc>
          <w:tcPr>
            <w:tcW w:w="0" w:type="auto"/>
            <w:vAlign w:val="center"/>
            <w:hideMark/>
          </w:tcPr>
          <w:p w14:paraId="431A5E15" w14:textId="77777777" w:rsidR="00EC1B45" w:rsidRDefault="00EC1B45">
            <w:pPr>
              <w:rPr>
                <w:rFonts w:eastAsia="Times New Roman"/>
              </w:rPr>
            </w:pPr>
            <w:r>
              <w:rPr>
                <w:rFonts w:eastAsia="Times New Roman"/>
              </w:rPr>
              <w:t xml:space="preserve">-7.6% </w:t>
            </w:r>
          </w:p>
        </w:tc>
        <w:tc>
          <w:tcPr>
            <w:tcW w:w="0" w:type="auto"/>
            <w:vAlign w:val="center"/>
            <w:hideMark/>
          </w:tcPr>
          <w:p w14:paraId="65982B63" w14:textId="77777777" w:rsidR="00EC1B45" w:rsidRDefault="00EC1B45">
            <w:pPr>
              <w:rPr>
                <w:rFonts w:eastAsia="Times New Roman"/>
              </w:rPr>
            </w:pPr>
            <w:r>
              <w:rPr>
                <w:rFonts w:eastAsia="Times New Roman"/>
              </w:rPr>
              <w:t xml:space="preserve">-3.3% </w:t>
            </w:r>
          </w:p>
        </w:tc>
        <w:tc>
          <w:tcPr>
            <w:tcW w:w="0" w:type="auto"/>
            <w:vAlign w:val="center"/>
            <w:hideMark/>
          </w:tcPr>
          <w:p w14:paraId="19C5540D" w14:textId="77777777" w:rsidR="00EC1B45" w:rsidRDefault="00EC1B45">
            <w:pPr>
              <w:rPr>
                <w:rFonts w:eastAsia="Times New Roman"/>
              </w:rPr>
            </w:pPr>
            <w:r>
              <w:rPr>
                <w:rFonts w:eastAsia="Times New Roman"/>
              </w:rPr>
              <w:t xml:space="preserve">3.4% </w:t>
            </w:r>
          </w:p>
        </w:tc>
        <w:tc>
          <w:tcPr>
            <w:tcW w:w="0" w:type="auto"/>
            <w:vAlign w:val="center"/>
            <w:hideMark/>
          </w:tcPr>
          <w:p w14:paraId="42363D75" w14:textId="77777777" w:rsidR="00EC1B45" w:rsidRDefault="00EC1B45">
            <w:pPr>
              <w:rPr>
                <w:rFonts w:eastAsia="Times New Roman"/>
              </w:rPr>
            </w:pPr>
            <w:r>
              <w:rPr>
                <w:rFonts w:eastAsia="Times New Roman"/>
              </w:rPr>
              <w:t xml:space="preserve">3.4% </w:t>
            </w:r>
          </w:p>
        </w:tc>
        <w:tc>
          <w:tcPr>
            <w:tcW w:w="0" w:type="auto"/>
            <w:vAlign w:val="center"/>
            <w:hideMark/>
          </w:tcPr>
          <w:p w14:paraId="35E076F7" w14:textId="77777777" w:rsidR="00EC1B45" w:rsidRDefault="00EC1B45">
            <w:pPr>
              <w:rPr>
                <w:rFonts w:eastAsia="Times New Roman"/>
              </w:rPr>
            </w:pPr>
            <w:r>
              <w:rPr>
                <w:rFonts w:eastAsia="Times New Roman"/>
              </w:rPr>
              <w:t xml:space="preserve">-0.1% </w:t>
            </w:r>
          </w:p>
        </w:tc>
        <w:tc>
          <w:tcPr>
            <w:tcW w:w="0" w:type="auto"/>
            <w:vAlign w:val="center"/>
            <w:hideMark/>
          </w:tcPr>
          <w:p w14:paraId="7F40A3D0" w14:textId="77777777" w:rsidR="00EC1B45" w:rsidRDefault="00EC1B45">
            <w:pPr>
              <w:rPr>
                <w:rFonts w:eastAsia="Times New Roman"/>
              </w:rPr>
            </w:pPr>
          </w:p>
        </w:tc>
        <w:tc>
          <w:tcPr>
            <w:tcW w:w="0" w:type="auto"/>
            <w:vAlign w:val="center"/>
            <w:hideMark/>
          </w:tcPr>
          <w:p w14:paraId="6DD96AB4" w14:textId="77777777" w:rsidR="00EC1B45" w:rsidRDefault="00EC1B45">
            <w:pPr>
              <w:rPr>
                <w:rFonts w:eastAsia="Times New Roman"/>
                <w:sz w:val="20"/>
                <w:szCs w:val="20"/>
              </w:rPr>
            </w:pPr>
          </w:p>
        </w:tc>
        <w:tc>
          <w:tcPr>
            <w:tcW w:w="0" w:type="auto"/>
            <w:vAlign w:val="center"/>
            <w:hideMark/>
          </w:tcPr>
          <w:p w14:paraId="48DF7D3E" w14:textId="77777777" w:rsidR="00EC1B45" w:rsidRDefault="00EC1B45">
            <w:pPr>
              <w:rPr>
                <w:rFonts w:eastAsia="Times New Roman"/>
              </w:rPr>
            </w:pPr>
            <w:r>
              <w:rPr>
                <w:rFonts w:eastAsia="Times New Roman"/>
              </w:rPr>
              <w:t xml:space="preserve">-0.1% </w:t>
            </w:r>
          </w:p>
        </w:tc>
        <w:tc>
          <w:tcPr>
            <w:tcW w:w="0" w:type="auto"/>
            <w:vAlign w:val="center"/>
            <w:hideMark/>
          </w:tcPr>
          <w:p w14:paraId="40D4851F" w14:textId="77777777" w:rsidR="00EC1B45" w:rsidRDefault="00EC1B45">
            <w:pPr>
              <w:rPr>
                <w:rFonts w:eastAsia="Times New Roman"/>
              </w:rPr>
            </w:pPr>
            <w:r>
              <w:rPr>
                <w:rFonts w:eastAsia="Times New Roman"/>
              </w:rPr>
              <w:t xml:space="preserve">-0.1% </w:t>
            </w:r>
          </w:p>
        </w:tc>
        <w:tc>
          <w:tcPr>
            <w:tcW w:w="0" w:type="auto"/>
            <w:vAlign w:val="center"/>
            <w:hideMark/>
          </w:tcPr>
          <w:p w14:paraId="3403C8AF" w14:textId="77777777" w:rsidR="00EC1B45" w:rsidRDefault="00EC1B45">
            <w:pPr>
              <w:rPr>
                <w:rFonts w:eastAsia="Times New Roman"/>
              </w:rPr>
            </w:pPr>
          </w:p>
        </w:tc>
        <w:tc>
          <w:tcPr>
            <w:tcW w:w="0" w:type="auto"/>
            <w:vAlign w:val="center"/>
            <w:hideMark/>
          </w:tcPr>
          <w:p w14:paraId="1036B3EC" w14:textId="77777777" w:rsidR="00EC1B45" w:rsidRDefault="00EC1B45">
            <w:pPr>
              <w:rPr>
                <w:rFonts w:eastAsia="Times New Roman"/>
                <w:sz w:val="20"/>
                <w:szCs w:val="20"/>
              </w:rPr>
            </w:pPr>
          </w:p>
        </w:tc>
      </w:tr>
      <w:tr w:rsidR="00EC1B45" w14:paraId="60524420" w14:textId="77777777">
        <w:trPr>
          <w:divId w:val="474565879"/>
          <w:tblCellSpacing w:w="15" w:type="dxa"/>
        </w:trPr>
        <w:tc>
          <w:tcPr>
            <w:tcW w:w="0" w:type="auto"/>
            <w:vAlign w:val="center"/>
            <w:hideMark/>
          </w:tcPr>
          <w:p w14:paraId="4BBF9809" w14:textId="77777777" w:rsidR="00EC1B45" w:rsidRDefault="00EC1B45">
            <w:pPr>
              <w:rPr>
                <w:rFonts w:eastAsia="Times New Roman"/>
              </w:rPr>
            </w:pPr>
            <w:r>
              <w:rPr>
                <w:rFonts w:eastAsia="Times New Roman"/>
              </w:rPr>
              <w:t xml:space="preserve">Fulton </w:t>
            </w:r>
          </w:p>
        </w:tc>
        <w:tc>
          <w:tcPr>
            <w:tcW w:w="0" w:type="auto"/>
            <w:vAlign w:val="center"/>
            <w:hideMark/>
          </w:tcPr>
          <w:p w14:paraId="10386066" w14:textId="77777777" w:rsidR="00EC1B45" w:rsidRDefault="00EC1B45">
            <w:pPr>
              <w:rPr>
                <w:rFonts w:eastAsia="Times New Roman"/>
              </w:rPr>
            </w:pPr>
          </w:p>
        </w:tc>
        <w:tc>
          <w:tcPr>
            <w:tcW w:w="0" w:type="auto"/>
            <w:vAlign w:val="center"/>
            <w:hideMark/>
          </w:tcPr>
          <w:p w14:paraId="5DD6D556" w14:textId="77777777" w:rsidR="00EC1B45" w:rsidRDefault="00EC1B45">
            <w:pPr>
              <w:rPr>
                <w:rFonts w:eastAsia="Times New Roman"/>
              </w:rPr>
            </w:pPr>
            <w:r>
              <w:rPr>
                <w:rFonts w:eastAsia="Times New Roman"/>
              </w:rPr>
              <w:t xml:space="preserve">-0.1% </w:t>
            </w:r>
          </w:p>
        </w:tc>
        <w:tc>
          <w:tcPr>
            <w:tcW w:w="0" w:type="auto"/>
            <w:vAlign w:val="center"/>
            <w:hideMark/>
          </w:tcPr>
          <w:p w14:paraId="15C32B7F" w14:textId="77777777" w:rsidR="00EC1B45" w:rsidRDefault="00EC1B45">
            <w:pPr>
              <w:rPr>
                <w:rFonts w:eastAsia="Times New Roman"/>
              </w:rPr>
            </w:pPr>
          </w:p>
        </w:tc>
        <w:tc>
          <w:tcPr>
            <w:tcW w:w="0" w:type="auto"/>
            <w:vAlign w:val="center"/>
            <w:hideMark/>
          </w:tcPr>
          <w:p w14:paraId="7B686626" w14:textId="77777777" w:rsidR="00EC1B45" w:rsidRDefault="00EC1B45">
            <w:pPr>
              <w:rPr>
                <w:rFonts w:eastAsia="Times New Roman"/>
              </w:rPr>
            </w:pPr>
            <w:r>
              <w:rPr>
                <w:rFonts w:eastAsia="Times New Roman"/>
              </w:rPr>
              <w:t xml:space="preserve">0.2% </w:t>
            </w:r>
          </w:p>
        </w:tc>
        <w:tc>
          <w:tcPr>
            <w:tcW w:w="0" w:type="auto"/>
            <w:vAlign w:val="center"/>
            <w:hideMark/>
          </w:tcPr>
          <w:p w14:paraId="6F23B6CA" w14:textId="77777777" w:rsidR="00EC1B45" w:rsidRDefault="00EC1B45">
            <w:pPr>
              <w:rPr>
                <w:rFonts w:eastAsia="Times New Roman"/>
              </w:rPr>
            </w:pPr>
            <w:r>
              <w:rPr>
                <w:rFonts w:eastAsia="Times New Roman"/>
              </w:rPr>
              <w:t xml:space="preserve">1.3% </w:t>
            </w:r>
          </w:p>
        </w:tc>
        <w:tc>
          <w:tcPr>
            <w:tcW w:w="0" w:type="auto"/>
            <w:vAlign w:val="center"/>
            <w:hideMark/>
          </w:tcPr>
          <w:p w14:paraId="48284E4E" w14:textId="77777777" w:rsidR="00EC1B45" w:rsidRDefault="00EC1B45">
            <w:pPr>
              <w:rPr>
                <w:rFonts w:eastAsia="Times New Roman"/>
              </w:rPr>
            </w:pPr>
            <w:r>
              <w:rPr>
                <w:rFonts w:eastAsia="Times New Roman"/>
              </w:rPr>
              <w:t xml:space="preserve">0.5% </w:t>
            </w:r>
          </w:p>
        </w:tc>
        <w:tc>
          <w:tcPr>
            <w:tcW w:w="0" w:type="auto"/>
            <w:vAlign w:val="center"/>
            <w:hideMark/>
          </w:tcPr>
          <w:p w14:paraId="4D50E7F8" w14:textId="77777777" w:rsidR="00EC1B45" w:rsidRDefault="00EC1B45">
            <w:pPr>
              <w:rPr>
                <w:rFonts w:eastAsia="Times New Roman"/>
              </w:rPr>
            </w:pPr>
            <w:r>
              <w:rPr>
                <w:rFonts w:eastAsia="Times New Roman"/>
              </w:rPr>
              <w:t xml:space="preserve">-0.3% </w:t>
            </w:r>
          </w:p>
        </w:tc>
        <w:tc>
          <w:tcPr>
            <w:tcW w:w="0" w:type="auto"/>
            <w:vAlign w:val="center"/>
            <w:hideMark/>
          </w:tcPr>
          <w:p w14:paraId="33DFE292" w14:textId="77777777" w:rsidR="00EC1B45" w:rsidRDefault="00EC1B45">
            <w:pPr>
              <w:rPr>
                <w:rFonts w:eastAsia="Times New Roman"/>
              </w:rPr>
            </w:pPr>
            <w:r>
              <w:rPr>
                <w:rFonts w:eastAsia="Times New Roman"/>
              </w:rPr>
              <w:t xml:space="preserve">-0.1% </w:t>
            </w:r>
          </w:p>
        </w:tc>
        <w:tc>
          <w:tcPr>
            <w:tcW w:w="0" w:type="auto"/>
            <w:vAlign w:val="center"/>
            <w:hideMark/>
          </w:tcPr>
          <w:p w14:paraId="2F03CDD6" w14:textId="77777777" w:rsidR="00EC1B45" w:rsidRDefault="00EC1B45">
            <w:pPr>
              <w:rPr>
                <w:rFonts w:eastAsia="Times New Roman"/>
              </w:rPr>
            </w:pPr>
            <w:r>
              <w:rPr>
                <w:rFonts w:eastAsia="Times New Roman"/>
              </w:rPr>
              <w:t xml:space="preserve">3.8% </w:t>
            </w:r>
          </w:p>
        </w:tc>
        <w:tc>
          <w:tcPr>
            <w:tcW w:w="0" w:type="auto"/>
            <w:vAlign w:val="center"/>
            <w:hideMark/>
          </w:tcPr>
          <w:p w14:paraId="3FFC5991" w14:textId="77777777" w:rsidR="00EC1B45" w:rsidRDefault="00EC1B45">
            <w:pPr>
              <w:rPr>
                <w:rFonts w:eastAsia="Times New Roman"/>
              </w:rPr>
            </w:pPr>
          </w:p>
        </w:tc>
        <w:tc>
          <w:tcPr>
            <w:tcW w:w="0" w:type="auto"/>
            <w:vAlign w:val="center"/>
            <w:hideMark/>
          </w:tcPr>
          <w:p w14:paraId="4F04ECD0" w14:textId="77777777" w:rsidR="00EC1B45" w:rsidRDefault="00EC1B45">
            <w:pPr>
              <w:rPr>
                <w:rFonts w:eastAsia="Times New Roman"/>
              </w:rPr>
            </w:pPr>
            <w:r>
              <w:rPr>
                <w:rFonts w:eastAsia="Times New Roman"/>
              </w:rPr>
              <w:t xml:space="preserve">-0.2% </w:t>
            </w:r>
          </w:p>
        </w:tc>
        <w:tc>
          <w:tcPr>
            <w:tcW w:w="0" w:type="auto"/>
            <w:vAlign w:val="center"/>
            <w:hideMark/>
          </w:tcPr>
          <w:p w14:paraId="0AFDB8F0" w14:textId="77777777" w:rsidR="00EC1B45" w:rsidRDefault="00EC1B45">
            <w:pPr>
              <w:rPr>
                <w:rFonts w:eastAsia="Times New Roman"/>
              </w:rPr>
            </w:pPr>
            <w:r>
              <w:rPr>
                <w:rFonts w:eastAsia="Times New Roman"/>
              </w:rPr>
              <w:t xml:space="preserve">0.1% </w:t>
            </w:r>
          </w:p>
        </w:tc>
        <w:tc>
          <w:tcPr>
            <w:tcW w:w="0" w:type="auto"/>
            <w:vAlign w:val="center"/>
            <w:hideMark/>
          </w:tcPr>
          <w:p w14:paraId="42AC8CB4" w14:textId="77777777" w:rsidR="00EC1B45" w:rsidRDefault="00EC1B45">
            <w:pPr>
              <w:rPr>
                <w:rFonts w:eastAsia="Times New Roman"/>
              </w:rPr>
            </w:pPr>
            <w:r>
              <w:rPr>
                <w:rFonts w:eastAsia="Times New Roman"/>
              </w:rPr>
              <w:t xml:space="preserve">-5.5% </w:t>
            </w:r>
          </w:p>
        </w:tc>
        <w:tc>
          <w:tcPr>
            <w:tcW w:w="0" w:type="auto"/>
            <w:vAlign w:val="center"/>
            <w:hideMark/>
          </w:tcPr>
          <w:p w14:paraId="709EB419" w14:textId="77777777" w:rsidR="00EC1B45" w:rsidRDefault="00EC1B45">
            <w:pPr>
              <w:rPr>
                <w:rFonts w:eastAsia="Times New Roman"/>
              </w:rPr>
            </w:pPr>
            <w:r>
              <w:rPr>
                <w:rFonts w:eastAsia="Times New Roman"/>
              </w:rPr>
              <w:t xml:space="preserve">0.5% </w:t>
            </w:r>
          </w:p>
        </w:tc>
        <w:tc>
          <w:tcPr>
            <w:tcW w:w="0" w:type="auto"/>
            <w:vAlign w:val="center"/>
            <w:hideMark/>
          </w:tcPr>
          <w:p w14:paraId="137013B4" w14:textId="77777777" w:rsidR="00EC1B45" w:rsidRDefault="00EC1B45">
            <w:pPr>
              <w:rPr>
                <w:rFonts w:eastAsia="Times New Roman"/>
              </w:rPr>
            </w:pPr>
          </w:p>
        </w:tc>
        <w:tc>
          <w:tcPr>
            <w:tcW w:w="0" w:type="auto"/>
            <w:vAlign w:val="center"/>
            <w:hideMark/>
          </w:tcPr>
          <w:p w14:paraId="4DB0942A" w14:textId="77777777" w:rsidR="00EC1B45" w:rsidRDefault="00EC1B45">
            <w:pPr>
              <w:rPr>
                <w:rFonts w:eastAsia="Times New Roman"/>
              </w:rPr>
            </w:pPr>
            <w:r>
              <w:rPr>
                <w:rFonts w:eastAsia="Times New Roman"/>
              </w:rPr>
              <w:t xml:space="preserve">-0.3% </w:t>
            </w:r>
          </w:p>
        </w:tc>
        <w:tc>
          <w:tcPr>
            <w:tcW w:w="0" w:type="auto"/>
            <w:vAlign w:val="center"/>
            <w:hideMark/>
          </w:tcPr>
          <w:p w14:paraId="0A30FCCE" w14:textId="77777777" w:rsidR="00EC1B45" w:rsidRDefault="00EC1B45">
            <w:pPr>
              <w:rPr>
                <w:rFonts w:eastAsia="Times New Roman"/>
              </w:rPr>
            </w:pPr>
          </w:p>
        </w:tc>
        <w:tc>
          <w:tcPr>
            <w:tcW w:w="0" w:type="auto"/>
            <w:vAlign w:val="center"/>
            <w:hideMark/>
          </w:tcPr>
          <w:p w14:paraId="145F33BF" w14:textId="77777777" w:rsidR="00EC1B45" w:rsidRDefault="00EC1B45">
            <w:pPr>
              <w:rPr>
                <w:rFonts w:eastAsia="Times New Roman"/>
                <w:sz w:val="20"/>
                <w:szCs w:val="20"/>
              </w:rPr>
            </w:pPr>
          </w:p>
        </w:tc>
        <w:tc>
          <w:tcPr>
            <w:tcW w:w="0" w:type="auto"/>
            <w:vAlign w:val="center"/>
            <w:hideMark/>
          </w:tcPr>
          <w:p w14:paraId="2350CFC0" w14:textId="77777777" w:rsidR="00EC1B45" w:rsidRDefault="00EC1B45">
            <w:pPr>
              <w:rPr>
                <w:rFonts w:eastAsia="Times New Roman"/>
              </w:rPr>
            </w:pPr>
            <w:r>
              <w:rPr>
                <w:rFonts w:eastAsia="Times New Roman"/>
              </w:rPr>
              <w:t xml:space="preserve">-0.1% </w:t>
            </w:r>
          </w:p>
        </w:tc>
        <w:tc>
          <w:tcPr>
            <w:tcW w:w="0" w:type="auto"/>
            <w:vAlign w:val="center"/>
            <w:hideMark/>
          </w:tcPr>
          <w:p w14:paraId="6E3EB66A" w14:textId="77777777" w:rsidR="00EC1B45" w:rsidRDefault="00EC1B45">
            <w:pPr>
              <w:rPr>
                <w:rFonts w:eastAsia="Times New Roman"/>
              </w:rPr>
            </w:pPr>
          </w:p>
        </w:tc>
        <w:tc>
          <w:tcPr>
            <w:tcW w:w="0" w:type="auto"/>
            <w:vAlign w:val="center"/>
            <w:hideMark/>
          </w:tcPr>
          <w:p w14:paraId="76E8ED27" w14:textId="77777777" w:rsidR="00EC1B45" w:rsidRDefault="00EC1B45">
            <w:pPr>
              <w:rPr>
                <w:rFonts w:eastAsia="Times New Roman"/>
                <w:sz w:val="20"/>
                <w:szCs w:val="20"/>
              </w:rPr>
            </w:pPr>
          </w:p>
        </w:tc>
        <w:tc>
          <w:tcPr>
            <w:tcW w:w="0" w:type="auto"/>
            <w:vAlign w:val="center"/>
            <w:hideMark/>
          </w:tcPr>
          <w:p w14:paraId="60DED9B1" w14:textId="77777777" w:rsidR="00EC1B45" w:rsidRDefault="00EC1B45">
            <w:pPr>
              <w:rPr>
                <w:rFonts w:eastAsia="Times New Roman"/>
                <w:sz w:val="20"/>
                <w:szCs w:val="20"/>
              </w:rPr>
            </w:pPr>
          </w:p>
        </w:tc>
      </w:tr>
      <w:tr w:rsidR="00EC1B45" w14:paraId="12C87450" w14:textId="77777777">
        <w:trPr>
          <w:divId w:val="474565879"/>
          <w:tblCellSpacing w:w="15" w:type="dxa"/>
        </w:trPr>
        <w:tc>
          <w:tcPr>
            <w:tcW w:w="0" w:type="auto"/>
            <w:vAlign w:val="center"/>
            <w:hideMark/>
          </w:tcPr>
          <w:p w14:paraId="4F0C5DE2" w14:textId="77777777" w:rsidR="00EC1B45" w:rsidRDefault="00EC1B45">
            <w:pPr>
              <w:rPr>
                <w:rFonts w:eastAsia="Times New Roman"/>
              </w:rPr>
            </w:pPr>
            <w:r>
              <w:rPr>
                <w:rFonts w:eastAsia="Times New Roman"/>
              </w:rPr>
              <w:t xml:space="preserve">Gwinnett </w:t>
            </w:r>
          </w:p>
        </w:tc>
        <w:tc>
          <w:tcPr>
            <w:tcW w:w="0" w:type="auto"/>
            <w:vAlign w:val="center"/>
            <w:hideMark/>
          </w:tcPr>
          <w:p w14:paraId="287A9446" w14:textId="77777777" w:rsidR="00EC1B45" w:rsidRDefault="00EC1B45">
            <w:pPr>
              <w:rPr>
                <w:rFonts w:eastAsia="Times New Roman"/>
              </w:rPr>
            </w:pPr>
            <w:r>
              <w:rPr>
                <w:rFonts w:eastAsia="Times New Roman"/>
              </w:rPr>
              <w:t xml:space="preserve">0.4% </w:t>
            </w:r>
          </w:p>
        </w:tc>
        <w:tc>
          <w:tcPr>
            <w:tcW w:w="0" w:type="auto"/>
            <w:vAlign w:val="center"/>
            <w:hideMark/>
          </w:tcPr>
          <w:p w14:paraId="01970DDC" w14:textId="77777777" w:rsidR="00EC1B45" w:rsidRDefault="00EC1B45">
            <w:pPr>
              <w:rPr>
                <w:rFonts w:eastAsia="Times New Roman"/>
              </w:rPr>
            </w:pPr>
          </w:p>
        </w:tc>
        <w:tc>
          <w:tcPr>
            <w:tcW w:w="0" w:type="auto"/>
            <w:vAlign w:val="center"/>
            <w:hideMark/>
          </w:tcPr>
          <w:p w14:paraId="1AFB6EE4" w14:textId="77777777" w:rsidR="00EC1B45" w:rsidRDefault="00EC1B45">
            <w:pPr>
              <w:rPr>
                <w:rFonts w:eastAsia="Times New Roman"/>
                <w:sz w:val="20"/>
                <w:szCs w:val="20"/>
              </w:rPr>
            </w:pPr>
          </w:p>
        </w:tc>
        <w:tc>
          <w:tcPr>
            <w:tcW w:w="0" w:type="auto"/>
            <w:vAlign w:val="center"/>
            <w:hideMark/>
          </w:tcPr>
          <w:p w14:paraId="3AD9DC9F" w14:textId="77777777" w:rsidR="00EC1B45" w:rsidRDefault="00EC1B45">
            <w:pPr>
              <w:rPr>
                <w:rFonts w:eastAsia="Times New Roman"/>
              </w:rPr>
            </w:pPr>
            <w:r>
              <w:rPr>
                <w:rFonts w:eastAsia="Times New Roman"/>
              </w:rPr>
              <w:t xml:space="preserve">0.1% </w:t>
            </w:r>
          </w:p>
        </w:tc>
        <w:tc>
          <w:tcPr>
            <w:tcW w:w="0" w:type="auto"/>
            <w:vAlign w:val="center"/>
            <w:hideMark/>
          </w:tcPr>
          <w:p w14:paraId="52F1A327" w14:textId="77777777" w:rsidR="00EC1B45" w:rsidRDefault="00EC1B45">
            <w:pPr>
              <w:rPr>
                <w:rFonts w:eastAsia="Times New Roman"/>
              </w:rPr>
            </w:pPr>
            <w:r>
              <w:rPr>
                <w:rFonts w:eastAsia="Times New Roman"/>
              </w:rPr>
              <w:t xml:space="preserve">-0.1% </w:t>
            </w:r>
          </w:p>
        </w:tc>
        <w:tc>
          <w:tcPr>
            <w:tcW w:w="0" w:type="auto"/>
            <w:vAlign w:val="center"/>
            <w:hideMark/>
          </w:tcPr>
          <w:p w14:paraId="1B0CFA2B" w14:textId="77777777" w:rsidR="00EC1B45" w:rsidRDefault="00EC1B45">
            <w:pPr>
              <w:rPr>
                <w:rFonts w:eastAsia="Times New Roman"/>
              </w:rPr>
            </w:pPr>
            <w:r>
              <w:rPr>
                <w:rFonts w:eastAsia="Times New Roman"/>
              </w:rPr>
              <w:t xml:space="preserve">0.1% </w:t>
            </w:r>
          </w:p>
        </w:tc>
        <w:tc>
          <w:tcPr>
            <w:tcW w:w="0" w:type="auto"/>
            <w:vAlign w:val="center"/>
            <w:hideMark/>
          </w:tcPr>
          <w:p w14:paraId="5BE605C8" w14:textId="77777777" w:rsidR="00EC1B45" w:rsidRDefault="00EC1B45">
            <w:pPr>
              <w:rPr>
                <w:rFonts w:eastAsia="Times New Roman"/>
              </w:rPr>
            </w:pPr>
            <w:r>
              <w:rPr>
                <w:rFonts w:eastAsia="Times New Roman"/>
              </w:rPr>
              <w:t xml:space="preserve">-0.1% </w:t>
            </w:r>
          </w:p>
        </w:tc>
        <w:tc>
          <w:tcPr>
            <w:tcW w:w="0" w:type="auto"/>
            <w:vAlign w:val="center"/>
            <w:hideMark/>
          </w:tcPr>
          <w:p w14:paraId="2278B268" w14:textId="77777777" w:rsidR="00EC1B45" w:rsidRDefault="00EC1B45">
            <w:pPr>
              <w:rPr>
                <w:rFonts w:eastAsia="Times New Roman"/>
              </w:rPr>
            </w:pPr>
          </w:p>
        </w:tc>
        <w:tc>
          <w:tcPr>
            <w:tcW w:w="0" w:type="auto"/>
            <w:vAlign w:val="center"/>
            <w:hideMark/>
          </w:tcPr>
          <w:p w14:paraId="0B611714" w14:textId="77777777" w:rsidR="00EC1B45" w:rsidRDefault="00EC1B45">
            <w:pPr>
              <w:rPr>
                <w:rFonts w:eastAsia="Times New Roman"/>
              </w:rPr>
            </w:pPr>
            <w:r>
              <w:rPr>
                <w:rFonts w:eastAsia="Times New Roman"/>
              </w:rPr>
              <w:t xml:space="preserve">-0.2% </w:t>
            </w:r>
          </w:p>
        </w:tc>
        <w:tc>
          <w:tcPr>
            <w:tcW w:w="0" w:type="auto"/>
            <w:vAlign w:val="center"/>
            <w:hideMark/>
          </w:tcPr>
          <w:p w14:paraId="26BEFED5" w14:textId="77777777" w:rsidR="00EC1B45" w:rsidRDefault="00EC1B45">
            <w:pPr>
              <w:rPr>
                <w:rFonts w:eastAsia="Times New Roman"/>
              </w:rPr>
            </w:pPr>
            <w:r>
              <w:rPr>
                <w:rFonts w:eastAsia="Times New Roman"/>
              </w:rPr>
              <w:t xml:space="preserve">-0.1% </w:t>
            </w:r>
          </w:p>
        </w:tc>
        <w:tc>
          <w:tcPr>
            <w:tcW w:w="0" w:type="auto"/>
            <w:vAlign w:val="center"/>
            <w:hideMark/>
          </w:tcPr>
          <w:p w14:paraId="0842FD6F" w14:textId="77777777" w:rsidR="00EC1B45" w:rsidRDefault="00EC1B45">
            <w:pPr>
              <w:rPr>
                <w:rFonts w:eastAsia="Times New Roman"/>
              </w:rPr>
            </w:pPr>
          </w:p>
        </w:tc>
        <w:tc>
          <w:tcPr>
            <w:tcW w:w="0" w:type="auto"/>
            <w:vAlign w:val="center"/>
            <w:hideMark/>
          </w:tcPr>
          <w:p w14:paraId="0D014CD1" w14:textId="77777777" w:rsidR="00EC1B45" w:rsidRDefault="00EC1B45">
            <w:pPr>
              <w:rPr>
                <w:rFonts w:eastAsia="Times New Roman"/>
              </w:rPr>
            </w:pPr>
            <w:r>
              <w:rPr>
                <w:rFonts w:eastAsia="Times New Roman"/>
              </w:rPr>
              <w:t xml:space="preserve">1% </w:t>
            </w:r>
          </w:p>
        </w:tc>
        <w:tc>
          <w:tcPr>
            <w:tcW w:w="0" w:type="auto"/>
            <w:vAlign w:val="center"/>
            <w:hideMark/>
          </w:tcPr>
          <w:p w14:paraId="05EC97F7" w14:textId="77777777" w:rsidR="00EC1B45" w:rsidRDefault="00EC1B45">
            <w:pPr>
              <w:rPr>
                <w:rFonts w:eastAsia="Times New Roman"/>
              </w:rPr>
            </w:pPr>
            <w:r>
              <w:rPr>
                <w:rFonts w:eastAsia="Times New Roman"/>
              </w:rPr>
              <w:t xml:space="preserve">-0.5% </w:t>
            </w:r>
          </w:p>
        </w:tc>
        <w:tc>
          <w:tcPr>
            <w:tcW w:w="0" w:type="auto"/>
            <w:vAlign w:val="center"/>
            <w:hideMark/>
          </w:tcPr>
          <w:p w14:paraId="608E8E62" w14:textId="77777777" w:rsidR="00EC1B45" w:rsidRDefault="00EC1B45">
            <w:pPr>
              <w:rPr>
                <w:rFonts w:eastAsia="Times New Roman"/>
              </w:rPr>
            </w:pPr>
            <w:r>
              <w:rPr>
                <w:rFonts w:eastAsia="Times New Roman"/>
              </w:rPr>
              <w:t xml:space="preserve">-1.2% </w:t>
            </w:r>
          </w:p>
        </w:tc>
        <w:tc>
          <w:tcPr>
            <w:tcW w:w="0" w:type="auto"/>
            <w:vAlign w:val="center"/>
            <w:hideMark/>
          </w:tcPr>
          <w:p w14:paraId="57F93385" w14:textId="77777777" w:rsidR="00EC1B45" w:rsidRDefault="00EC1B45">
            <w:pPr>
              <w:rPr>
                <w:rFonts w:eastAsia="Times New Roman"/>
              </w:rPr>
            </w:pPr>
            <w:r>
              <w:rPr>
                <w:rFonts w:eastAsia="Times New Roman"/>
              </w:rPr>
              <w:t xml:space="preserve">-0.1% </w:t>
            </w:r>
          </w:p>
        </w:tc>
        <w:tc>
          <w:tcPr>
            <w:tcW w:w="0" w:type="auto"/>
            <w:vAlign w:val="center"/>
            <w:hideMark/>
          </w:tcPr>
          <w:p w14:paraId="0E3A6111" w14:textId="77777777" w:rsidR="00EC1B45" w:rsidRDefault="00EC1B45">
            <w:pPr>
              <w:rPr>
                <w:rFonts w:eastAsia="Times New Roman"/>
              </w:rPr>
            </w:pPr>
          </w:p>
        </w:tc>
        <w:tc>
          <w:tcPr>
            <w:tcW w:w="0" w:type="auto"/>
            <w:vAlign w:val="center"/>
            <w:hideMark/>
          </w:tcPr>
          <w:p w14:paraId="70AA844B" w14:textId="77777777" w:rsidR="00EC1B45" w:rsidRDefault="00EC1B45">
            <w:pPr>
              <w:rPr>
                <w:rFonts w:eastAsia="Times New Roman"/>
              </w:rPr>
            </w:pPr>
            <w:r>
              <w:rPr>
                <w:rFonts w:eastAsia="Times New Roman"/>
              </w:rPr>
              <w:t xml:space="preserve">0.1% </w:t>
            </w:r>
          </w:p>
        </w:tc>
        <w:tc>
          <w:tcPr>
            <w:tcW w:w="0" w:type="auto"/>
            <w:vAlign w:val="center"/>
            <w:hideMark/>
          </w:tcPr>
          <w:p w14:paraId="58A21726" w14:textId="77777777" w:rsidR="00EC1B45" w:rsidRDefault="00EC1B45">
            <w:pPr>
              <w:rPr>
                <w:rFonts w:eastAsia="Times New Roman"/>
              </w:rPr>
            </w:pPr>
          </w:p>
        </w:tc>
        <w:tc>
          <w:tcPr>
            <w:tcW w:w="0" w:type="auto"/>
            <w:vAlign w:val="center"/>
            <w:hideMark/>
          </w:tcPr>
          <w:p w14:paraId="5D5EE7D7" w14:textId="77777777" w:rsidR="00EC1B45" w:rsidRDefault="00EC1B45">
            <w:pPr>
              <w:rPr>
                <w:rFonts w:eastAsia="Times New Roman"/>
              </w:rPr>
            </w:pPr>
            <w:r>
              <w:rPr>
                <w:rFonts w:eastAsia="Times New Roman"/>
              </w:rPr>
              <w:t xml:space="preserve">0.4% </w:t>
            </w:r>
          </w:p>
        </w:tc>
        <w:tc>
          <w:tcPr>
            <w:tcW w:w="0" w:type="auto"/>
            <w:vAlign w:val="center"/>
            <w:hideMark/>
          </w:tcPr>
          <w:p w14:paraId="1CF1178C" w14:textId="77777777" w:rsidR="00EC1B45" w:rsidRDefault="00EC1B45">
            <w:pPr>
              <w:rPr>
                <w:rFonts w:eastAsia="Times New Roman"/>
              </w:rPr>
            </w:pPr>
            <w:r>
              <w:rPr>
                <w:rFonts w:eastAsia="Times New Roman"/>
              </w:rPr>
              <w:t xml:space="preserve">-0.1% </w:t>
            </w:r>
          </w:p>
        </w:tc>
        <w:tc>
          <w:tcPr>
            <w:tcW w:w="0" w:type="auto"/>
            <w:vAlign w:val="center"/>
            <w:hideMark/>
          </w:tcPr>
          <w:p w14:paraId="682113AC" w14:textId="77777777" w:rsidR="00EC1B45" w:rsidRDefault="00EC1B45">
            <w:pPr>
              <w:rPr>
                <w:rFonts w:eastAsia="Times New Roman"/>
              </w:rPr>
            </w:pPr>
            <w:r>
              <w:rPr>
                <w:rFonts w:eastAsia="Times New Roman"/>
              </w:rPr>
              <w:t xml:space="preserve">0.2% </w:t>
            </w:r>
          </w:p>
        </w:tc>
        <w:tc>
          <w:tcPr>
            <w:tcW w:w="0" w:type="auto"/>
            <w:vAlign w:val="center"/>
            <w:hideMark/>
          </w:tcPr>
          <w:p w14:paraId="57FCA811" w14:textId="77777777" w:rsidR="00EC1B45" w:rsidRDefault="00EC1B45">
            <w:pPr>
              <w:rPr>
                <w:rFonts w:eastAsia="Times New Roman"/>
              </w:rPr>
            </w:pPr>
          </w:p>
        </w:tc>
      </w:tr>
      <w:tr w:rsidR="00EC1B45" w14:paraId="33F4CC52" w14:textId="77777777">
        <w:trPr>
          <w:divId w:val="474565879"/>
          <w:tblCellSpacing w:w="15" w:type="dxa"/>
        </w:trPr>
        <w:tc>
          <w:tcPr>
            <w:tcW w:w="0" w:type="auto"/>
            <w:vAlign w:val="center"/>
            <w:hideMark/>
          </w:tcPr>
          <w:p w14:paraId="2F22D643" w14:textId="77777777" w:rsidR="00EC1B45" w:rsidRDefault="00EC1B45">
            <w:pPr>
              <w:rPr>
                <w:rFonts w:eastAsia="Times New Roman"/>
              </w:rPr>
            </w:pPr>
            <w:r>
              <w:rPr>
                <w:rFonts w:eastAsia="Times New Roman"/>
              </w:rPr>
              <w:t xml:space="preserve">Hall </w:t>
            </w:r>
          </w:p>
        </w:tc>
        <w:tc>
          <w:tcPr>
            <w:tcW w:w="0" w:type="auto"/>
            <w:vAlign w:val="center"/>
            <w:hideMark/>
          </w:tcPr>
          <w:p w14:paraId="6682A0D4" w14:textId="77777777" w:rsidR="00EC1B45" w:rsidRDefault="00EC1B45">
            <w:pPr>
              <w:rPr>
                <w:rFonts w:eastAsia="Times New Roman"/>
              </w:rPr>
            </w:pPr>
            <w:r>
              <w:rPr>
                <w:rFonts w:eastAsia="Times New Roman"/>
              </w:rPr>
              <w:t xml:space="preserve">0.6% </w:t>
            </w:r>
          </w:p>
        </w:tc>
        <w:tc>
          <w:tcPr>
            <w:tcW w:w="0" w:type="auto"/>
            <w:vAlign w:val="center"/>
            <w:hideMark/>
          </w:tcPr>
          <w:p w14:paraId="3C60D2B6" w14:textId="77777777" w:rsidR="00EC1B45" w:rsidRDefault="00EC1B45">
            <w:pPr>
              <w:rPr>
                <w:rFonts w:eastAsia="Times New Roman"/>
              </w:rPr>
            </w:pPr>
          </w:p>
        </w:tc>
        <w:tc>
          <w:tcPr>
            <w:tcW w:w="0" w:type="auto"/>
            <w:vAlign w:val="center"/>
            <w:hideMark/>
          </w:tcPr>
          <w:p w14:paraId="698066F5" w14:textId="77777777" w:rsidR="00EC1B45" w:rsidRDefault="00EC1B45">
            <w:pPr>
              <w:rPr>
                <w:rFonts w:eastAsia="Times New Roman"/>
                <w:sz w:val="20"/>
                <w:szCs w:val="20"/>
              </w:rPr>
            </w:pPr>
          </w:p>
        </w:tc>
        <w:tc>
          <w:tcPr>
            <w:tcW w:w="0" w:type="auto"/>
            <w:vAlign w:val="center"/>
            <w:hideMark/>
          </w:tcPr>
          <w:p w14:paraId="7DFAB2D8" w14:textId="77777777" w:rsidR="00EC1B45" w:rsidRDefault="00EC1B45">
            <w:pPr>
              <w:rPr>
                <w:rFonts w:eastAsia="Times New Roman"/>
              </w:rPr>
            </w:pPr>
            <w:r>
              <w:rPr>
                <w:rFonts w:eastAsia="Times New Roman"/>
              </w:rPr>
              <w:t xml:space="preserve">0.4% </w:t>
            </w:r>
          </w:p>
        </w:tc>
        <w:tc>
          <w:tcPr>
            <w:tcW w:w="0" w:type="auto"/>
            <w:vAlign w:val="center"/>
            <w:hideMark/>
          </w:tcPr>
          <w:p w14:paraId="15AC139D" w14:textId="77777777" w:rsidR="00EC1B45" w:rsidRDefault="00EC1B45">
            <w:pPr>
              <w:rPr>
                <w:rFonts w:eastAsia="Times New Roman"/>
              </w:rPr>
            </w:pPr>
            <w:r>
              <w:rPr>
                <w:rFonts w:eastAsia="Times New Roman"/>
              </w:rPr>
              <w:t xml:space="preserve">-0.1% </w:t>
            </w:r>
          </w:p>
        </w:tc>
        <w:tc>
          <w:tcPr>
            <w:tcW w:w="0" w:type="auto"/>
            <w:vAlign w:val="center"/>
            <w:hideMark/>
          </w:tcPr>
          <w:p w14:paraId="05792D5A" w14:textId="77777777" w:rsidR="00EC1B45" w:rsidRDefault="00EC1B45">
            <w:pPr>
              <w:rPr>
                <w:rFonts w:eastAsia="Times New Roman"/>
              </w:rPr>
            </w:pPr>
            <w:r>
              <w:rPr>
                <w:rFonts w:eastAsia="Times New Roman"/>
              </w:rPr>
              <w:t xml:space="preserve">0.2% </w:t>
            </w:r>
          </w:p>
        </w:tc>
        <w:tc>
          <w:tcPr>
            <w:tcW w:w="0" w:type="auto"/>
            <w:vAlign w:val="center"/>
            <w:hideMark/>
          </w:tcPr>
          <w:p w14:paraId="14CD9BD5" w14:textId="77777777" w:rsidR="00EC1B45" w:rsidRDefault="00EC1B45">
            <w:pPr>
              <w:rPr>
                <w:rFonts w:eastAsia="Times New Roman"/>
              </w:rPr>
            </w:pPr>
          </w:p>
        </w:tc>
        <w:tc>
          <w:tcPr>
            <w:tcW w:w="0" w:type="auto"/>
            <w:vAlign w:val="center"/>
            <w:hideMark/>
          </w:tcPr>
          <w:p w14:paraId="2EDFEE75" w14:textId="77777777" w:rsidR="00EC1B45" w:rsidRDefault="00EC1B45">
            <w:pPr>
              <w:rPr>
                <w:rFonts w:eastAsia="Times New Roman"/>
              </w:rPr>
            </w:pPr>
            <w:r>
              <w:rPr>
                <w:rFonts w:eastAsia="Times New Roman"/>
              </w:rPr>
              <w:t xml:space="preserve">0.2% </w:t>
            </w:r>
          </w:p>
        </w:tc>
        <w:tc>
          <w:tcPr>
            <w:tcW w:w="0" w:type="auto"/>
            <w:vAlign w:val="center"/>
            <w:hideMark/>
          </w:tcPr>
          <w:p w14:paraId="5FCBBB32" w14:textId="77777777" w:rsidR="00EC1B45" w:rsidRDefault="00EC1B45">
            <w:pPr>
              <w:rPr>
                <w:rFonts w:eastAsia="Times New Roman"/>
              </w:rPr>
            </w:pPr>
            <w:r>
              <w:rPr>
                <w:rFonts w:eastAsia="Times New Roman"/>
              </w:rPr>
              <w:t xml:space="preserve">0.9% </w:t>
            </w:r>
          </w:p>
        </w:tc>
        <w:tc>
          <w:tcPr>
            <w:tcW w:w="0" w:type="auto"/>
            <w:vAlign w:val="center"/>
            <w:hideMark/>
          </w:tcPr>
          <w:p w14:paraId="25D94BF3" w14:textId="77777777" w:rsidR="00EC1B45" w:rsidRDefault="00EC1B45">
            <w:pPr>
              <w:rPr>
                <w:rFonts w:eastAsia="Times New Roman"/>
              </w:rPr>
            </w:pPr>
            <w:r>
              <w:rPr>
                <w:rFonts w:eastAsia="Times New Roman"/>
              </w:rPr>
              <w:t xml:space="preserve">-0.1% </w:t>
            </w:r>
          </w:p>
        </w:tc>
        <w:tc>
          <w:tcPr>
            <w:tcW w:w="0" w:type="auto"/>
            <w:vAlign w:val="center"/>
            <w:hideMark/>
          </w:tcPr>
          <w:p w14:paraId="1C437A81" w14:textId="77777777" w:rsidR="00EC1B45" w:rsidRDefault="00EC1B45">
            <w:pPr>
              <w:rPr>
                <w:rFonts w:eastAsia="Times New Roman"/>
              </w:rPr>
            </w:pPr>
          </w:p>
        </w:tc>
        <w:tc>
          <w:tcPr>
            <w:tcW w:w="0" w:type="auto"/>
            <w:vAlign w:val="center"/>
            <w:hideMark/>
          </w:tcPr>
          <w:p w14:paraId="63BF5671" w14:textId="77777777" w:rsidR="00EC1B45" w:rsidRDefault="00EC1B45">
            <w:pPr>
              <w:rPr>
                <w:rFonts w:eastAsia="Times New Roman"/>
              </w:rPr>
            </w:pPr>
            <w:r>
              <w:rPr>
                <w:rFonts w:eastAsia="Times New Roman"/>
              </w:rPr>
              <w:t xml:space="preserve">2.7% </w:t>
            </w:r>
          </w:p>
        </w:tc>
        <w:tc>
          <w:tcPr>
            <w:tcW w:w="0" w:type="auto"/>
            <w:vAlign w:val="center"/>
            <w:hideMark/>
          </w:tcPr>
          <w:p w14:paraId="3E641401" w14:textId="77777777" w:rsidR="00EC1B45" w:rsidRDefault="00EC1B45">
            <w:pPr>
              <w:rPr>
                <w:rFonts w:eastAsia="Times New Roman"/>
              </w:rPr>
            </w:pPr>
            <w:r>
              <w:rPr>
                <w:rFonts w:eastAsia="Times New Roman"/>
              </w:rPr>
              <w:t xml:space="preserve">1.9% </w:t>
            </w:r>
          </w:p>
        </w:tc>
        <w:tc>
          <w:tcPr>
            <w:tcW w:w="0" w:type="auto"/>
            <w:vAlign w:val="center"/>
            <w:hideMark/>
          </w:tcPr>
          <w:p w14:paraId="206033DF" w14:textId="77777777" w:rsidR="00EC1B45" w:rsidRDefault="00EC1B45">
            <w:pPr>
              <w:rPr>
                <w:rFonts w:eastAsia="Times New Roman"/>
              </w:rPr>
            </w:pPr>
            <w:r>
              <w:rPr>
                <w:rFonts w:eastAsia="Times New Roman"/>
              </w:rPr>
              <w:t xml:space="preserve">4.6% </w:t>
            </w:r>
          </w:p>
        </w:tc>
        <w:tc>
          <w:tcPr>
            <w:tcW w:w="0" w:type="auto"/>
            <w:vAlign w:val="center"/>
            <w:hideMark/>
          </w:tcPr>
          <w:p w14:paraId="25B2ACC2" w14:textId="77777777" w:rsidR="00EC1B45" w:rsidRDefault="00EC1B45">
            <w:pPr>
              <w:rPr>
                <w:rFonts w:eastAsia="Times New Roman"/>
              </w:rPr>
            </w:pPr>
            <w:r>
              <w:rPr>
                <w:rFonts w:eastAsia="Times New Roman"/>
              </w:rPr>
              <w:t xml:space="preserve">-11.3% </w:t>
            </w:r>
          </w:p>
        </w:tc>
        <w:tc>
          <w:tcPr>
            <w:tcW w:w="0" w:type="auto"/>
            <w:vAlign w:val="center"/>
            <w:hideMark/>
          </w:tcPr>
          <w:p w14:paraId="529A5189" w14:textId="77777777" w:rsidR="00EC1B45" w:rsidRDefault="00EC1B45">
            <w:pPr>
              <w:rPr>
                <w:rFonts w:eastAsia="Times New Roman"/>
              </w:rPr>
            </w:pPr>
            <w:r>
              <w:rPr>
                <w:rFonts w:eastAsia="Times New Roman"/>
              </w:rPr>
              <w:t xml:space="preserve">-0.1% </w:t>
            </w:r>
          </w:p>
        </w:tc>
        <w:tc>
          <w:tcPr>
            <w:tcW w:w="0" w:type="auto"/>
            <w:vAlign w:val="center"/>
            <w:hideMark/>
          </w:tcPr>
          <w:p w14:paraId="0536E46B" w14:textId="77777777" w:rsidR="00EC1B45" w:rsidRDefault="00EC1B45">
            <w:pPr>
              <w:rPr>
                <w:rFonts w:eastAsia="Times New Roman"/>
              </w:rPr>
            </w:pPr>
          </w:p>
        </w:tc>
        <w:tc>
          <w:tcPr>
            <w:tcW w:w="0" w:type="auto"/>
            <w:vAlign w:val="center"/>
            <w:hideMark/>
          </w:tcPr>
          <w:p w14:paraId="25E582B6" w14:textId="77777777" w:rsidR="00EC1B45" w:rsidRDefault="00EC1B45">
            <w:pPr>
              <w:rPr>
                <w:rFonts w:eastAsia="Times New Roman"/>
                <w:sz w:val="20"/>
                <w:szCs w:val="20"/>
              </w:rPr>
            </w:pPr>
          </w:p>
        </w:tc>
        <w:tc>
          <w:tcPr>
            <w:tcW w:w="0" w:type="auto"/>
            <w:vAlign w:val="center"/>
            <w:hideMark/>
          </w:tcPr>
          <w:p w14:paraId="70D44F8A" w14:textId="77777777" w:rsidR="00EC1B45" w:rsidRDefault="00EC1B45">
            <w:pPr>
              <w:rPr>
                <w:rFonts w:eastAsia="Times New Roman"/>
              </w:rPr>
            </w:pPr>
            <w:r>
              <w:rPr>
                <w:rFonts w:eastAsia="Times New Roman"/>
              </w:rPr>
              <w:t xml:space="preserve">-0.1% </w:t>
            </w:r>
          </w:p>
        </w:tc>
        <w:tc>
          <w:tcPr>
            <w:tcW w:w="0" w:type="auto"/>
            <w:vAlign w:val="center"/>
            <w:hideMark/>
          </w:tcPr>
          <w:p w14:paraId="1BFC4FA8" w14:textId="77777777" w:rsidR="00EC1B45" w:rsidRDefault="00EC1B45">
            <w:pPr>
              <w:rPr>
                <w:rFonts w:eastAsia="Times New Roman"/>
              </w:rPr>
            </w:pPr>
          </w:p>
        </w:tc>
        <w:tc>
          <w:tcPr>
            <w:tcW w:w="0" w:type="auto"/>
            <w:vAlign w:val="center"/>
            <w:hideMark/>
          </w:tcPr>
          <w:p w14:paraId="39889083" w14:textId="77777777" w:rsidR="00EC1B45" w:rsidRDefault="00EC1B45">
            <w:pPr>
              <w:rPr>
                <w:rFonts w:eastAsia="Times New Roman"/>
              </w:rPr>
            </w:pPr>
            <w:r>
              <w:rPr>
                <w:rFonts w:eastAsia="Times New Roman"/>
              </w:rPr>
              <w:t xml:space="preserve">0.2% </w:t>
            </w:r>
          </w:p>
        </w:tc>
        <w:tc>
          <w:tcPr>
            <w:tcW w:w="0" w:type="auto"/>
            <w:vAlign w:val="center"/>
            <w:hideMark/>
          </w:tcPr>
          <w:p w14:paraId="471CB912" w14:textId="77777777" w:rsidR="00EC1B45" w:rsidRDefault="00EC1B45">
            <w:pPr>
              <w:rPr>
                <w:rFonts w:eastAsia="Times New Roman"/>
              </w:rPr>
            </w:pPr>
          </w:p>
        </w:tc>
      </w:tr>
      <w:tr w:rsidR="00EC1B45" w14:paraId="480D06EF" w14:textId="77777777">
        <w:trPr>
          <w:divId w:val="474565879"/>
          <w:tblCellSpacing w:w="15" w:type="dxa"/>
        </w:trPr>
        <w:tc>
          <w:tcPr>
            <w:tcW w:w="0" w:type="auto"/>
            <w:vAlign w:val="center"/>
            <w:hideMark/>
          </w:tcPr>
          <w:p w14:paraId="514F2507" w14:textId="77777777" w:rsidR="00EC1B45" w:rsidRDefault="00EC1B45">
            <w:pPr>
              <w:rPr>
                <w:rFonts w:eastAsia="Times New Roman"/>
              </w:rPr>
            </w:pPr>
            <w:r>
              <w:rPr>
                <w:rFonts w:eastAsia="Times New Roman"/>
              </w:rPr>
              <w:t xml:space="preserve">Henry </w:t>
            </w:r>
          </w:p>
        </w:tc>
        <w:tc>
          <w:tcPr>
            <w:tcW w:w="0" w:type="auto"/>
            <w:vAlign w:val="center"/>
            <w:hideMark/>
          </w:tcPr>
          <w:p w14:paraId="644C6312" w14:textId="77777777" w:rsidR="00EC1B45" w:rsidRDefault="00EC1B45">
            <w:pPr>
              <w:rPr>
                <w:rFonts w:eastAsia="Times New Roman"/>
              </w:rPr>
            </w:pPr>
          </w:p>
        </w:tc>
        <w:tc>
          <w:tcPr>
            <w:tcW w:w="0" w:type="auto"/>
            <w:vAlign w:val="center"/>
            <w:hideMark/>
          </w:tcPr>
          <w:p w14:paraId="61818819" w14:textId="77777777" w:rsidR="00EC1B45" w:rsidRDefault="00EC1B45">
            <w:pPr>
              <w:rPr>
                <w:rFonts w:eastAsia="Times New Roman"/>
              </w:rPr>
            </w:pPr>
            <w:r>
              <w:rPr>
                <w:rFonts w:eastAsia="Times New Roman"/>
              </w:rPr>
              <w:t xml:space="preserve">-0.1% </w:t>
            </w:r>
          </w:p>
        </w:tc>
        <w:tc>
          <w:tcPr>
            <w:tcW w:w="0" w:type="auto"/>
            <w:vAlign w:val="center"/>
            <w:hideMark/>
          </w:tcPr>
          <w:p w14:paraId="414F09C3" w14:textId="77777777" w:rsidR="00EC1B45" w:rsidRDefault="00EC1B45">
            <w:pPr>
              <w:rPr>
                <w:rFonts w:eastAsia="Times New Roman"/>
              </w:rPr>
            </w:pPr>
          </w:p>
        </w:tc>
        <w:tc>
          <w:tcPr>
            <w:tcW w:w="0" w:type="auto"/>
            <w:vAlign w:val="center"/>
            <w:hideMark/>
          </w:tcPr>
          <w:p w14:paraId="10366026" w14:textId="77777777" w:rsidR="00EC1B45" w:rsidRDefault="00EC1B45">
            <w:pPr>
              <w:rPr>
                <w:rFonts w:eastAsia="Times New Roman"/>
              </w:rPr>
            </w:pPr>
            <w:r>
              <w:rPr>
                <w:rFonts w:eastAsia="Times New Roman"/>
              </w:rPr>
              <w:t xml:space="preserve">-0.1% </w:t>
            </w:r>
          </w:p>
        </w:tc>
        <w:tc>
          <w:tcPr>
            <w:tcW w:w="0" w:type="auto"/>
            <w:vAlign w:val="center"/>
            <w:hideMark/>
          </w:tcPr>
          <w:p w14:paraId="11135146" w14:textId="77777777" w:rsidR="00EC1B45" w:rsidRDefault="00EC1B45">
            <w:pPr>
              <w:rPr>
                <w:rFonts w:eastAsia="Times New Roman"/>
              </w:rPr>
            </w:pPr>
            <w:r>
              <w:rPr>
                <w:rFonts w:eastAsia="Times New Roman"/>
              </w:rPr>
              <w:t xml:space="preserve">-8% </w:t>
            </w:r>
          </w:p>
        </w:tc>
        <w:tc>
          <w:tcPr>
            <w:tcW w:w="0" w:type="auto"/>
            <w:vAlign w:val="center"/>
            <w:hideMark/>
          </w:tcPr>
          <w:p w14:paraId="2D219823" w14:textId="77777777" w:rsidR="00EC1B45" w:rsidRDefault="00EC1B45">
            <w:pPr>
              <w:rPr>
                <w:rFonts w:eastAsia="Times New Roman"/>
              </w:rPr>
            </w:pPr>
            <w:r>
              <w:rPr>
                <w:rFonts w:eastAsia="Times New Roman"/>
              </w:rPr>
              <w:t xml:space="preserve">0.5% </w:t>
            </w:r>
          </w:p>
        </w:tc>
        <w:tc>
          <w:tcPr>
            <w:tcW w:w="0" w:type="auto"/>
            <w:vAlign w:val="center"/>
            <w:hideMark/>
          </w:tcPr>
          <w:p w14:paraId="7CD648E8" w14:textId="77777777" w:rsidR="00EC1B45" w:rsidRDefault="00EC1B45">
            <w:pPr>
              <w:rPr>
                <w:rFonts w:eastAsia="Times New Roman"/>
              </w:rPr>
            </w:pPr>
            <w:r>
              <w:rPr>
                <w:rFonts w:eastAsia="Times New Roman"/>
              </w:rPr>
              <w:t xml:space="preserve">0.1% </w:t>
            </w:r>
          </w:p>
        </w:tc>
        <w:tc>
          <w:tcPr>
            <w:tcW w:w="0" w:type="auto"/>
            <w:vAlign w:val="center"/>
            <w:hideMark/>
          </w:tcPr>
          <w:p w14:paraId="43B7F673" w14:textId="77777777" w:rsidR="00EC1B45" w:rsidRDefault="00EC1B45">
            <w:pPr>
              <w:rPr>
                <w:rFonts w:eastAsia="Times New Roman"/>
              </w:rPr>
            </w:pPr>
          </w:p>
        </w:tc>
        <w:tc>
          <w:tcPr>
            <w:tcW w:w="0" w:type="auto"/>
            <w:vAlign w:val="center"/>
            <w:hideMark/>
          </w:tcPr>
          <w:p w14:paraId="03767186" w14:textId="77777777" w:rsidR="00EC1B45" w:rsidRDefault="00EC1B45">
            <w:pPr>
              <w:rPr>
                <w:rFonts w:eastAsia="Times New Roman"/>
              </w:rPr>
            </w:pPr>
            <w:r>
              <w:rPr>
                <w:rFonts w:eastAsia="Times New Roman"/>
              </w:rPr>
              <w:t xml:space="preserve">3.8% </w:t>
            </w:r>
          </w:p>
        </w:tc>
        <w:tc>
          <w:tcPr>
            <w:tcW w:w="0" w:type="auto"/>
            <w:vAlign w:val="center"/>
            <w:hideMark/>
          </w:tcPr>
          <w:p w14:paraId="71EDC9B0" w14:textId="77777777" w:rsidR="00EC1B45" w:rsidRDefault="00EC1B45">
            <w:pPr>
              <w:rPr>
                <w:rFonts w:eastAsia="Times New Roman"/>
              </w:rPr>
            </w:pPr>
            <w:r>
              <w:rPr>
                <w:rFonts w:eastAsia="Times New Roman"/>
              </w:rPr>
              <w:t xml:space="preserve">0.1% </w:t>
            </w:r>
          </w:p>
        </w:tc>
        <w:tc>
          <w:tcPr>
            <w:tcW w:w="0" w:type="auto"/>
            <w:vAlign w:val="center"/>
            <w:hideMark/>
          </w:tcPr>
          <w:p w14:paraId="4A5F64FD" w14:textId="77777777" w:rsidR="00EC1B45" w:rsidRDefault="00EC1B45">
            <w:pPr>
              <w:rPr>
                <w:rFonts w:eastAsia="Times New Roman"/>
              </w:rPr>
            </w:pPr>
            <w:r>
              <w:rPr>
                <w:rFonts w:eastAsia="Times New Roman"/>
              </w:rPr>
              <w:t xml:space="preserve">1.5% </w:t>
            </w:r>
          </w:p>
        </w:tc>
        <w:tc>
          <w:tcPr>
            <w:tcW w:w="0" w:type="auto"/>
            <w:vAlign w:val="center"/>
            <w:hideMark/>
          </w:tcPr>
          <w:p w14:paraId="48B22815" w14:textId="77777777" w:rsidR="00EC1B45" w:rsidRDefault="00EC1B45">
            <w:pPr>
              <w:rPr>
                <w:rFonts w:eastAsia="Times New Roman"/>
              </w:rPr>
            </w:pPr>
          </w:p>
        </w:tc>
        <w:tc>
          <w:tcPr>
            <w:tcW w:w="0" w:type="auto"/>
            <w:vAlign w:val="center"/>
            <w:hideMark/>
          </w:tcPr>
          <w:p w14:paraId="75B8963A" w14:textId="77777777" w:rsidR="00EC1B45" w:rsidRDefault="00EC1B45">
            <w:pPr>
              <w:rPr>
                <w:rFonts w:eastAsia="Times New Roman"/>
              </w:rPr>
            </w:pPr>
            <w:r>
              <w:rPr>
                <w:rFonts w:eastAsia="Times New Roman"/>
              </w:rPr>
              <w:t xml:space="preserve">1.7% </w:t>
            </w:r>
          </w:p>
        </w:tc>
        <w:tc>
          <w:tcPr>
            <w:tcW w:w="0" w:type="auto"/>
            <w:vAlign w:val="center"/>
            <w:hideMark/>
          </w:tcPr>
          <w:p w14:paraId="45681ECA" w14:textId="77777777" w:rsidR="00EC1B45" w:rsidRDefault="00EC1B45">
            <w:pPr>
              <w:rPr>
                <w:rFonts w:eastAsia="Times New Roman"/>
              </w:rPr>
            </w:pPr>
            <w:r>
              <w:rPr>
                <w:rFonts w:eastAsia="Times New Roman"/>
              </w:rPr>
              <w:t xml:space="preserve">0.7% </w:t>
            </w:r>
          </w:p>
        </w:tc>
        <w:tc>
          <w:tcPr>
            <w:tcW w:w="0" w:type="auto"/>
            <w:vAlign w:val="center"/>
            <w:hideMark/>
          </w:tcPr>
          <w:p w14:paraId="4671FEA1" w14:textId="77777777" w:rsidR="00EC1B45" w:rsidRDefault="00EC1B45">
            <w:pPr>
              <w:rPr>
                <w:rFonts w:eastAsia="Times New Roman"/>
              </w:rPr>
            </w:pPr>
          </w:p>
        </w:tc>
        <w:tc>
          <w:tcPr>
            <w:tcW w:w="0" w:type="auto"/>
            <w:vAlign w:val="center"/>
            <w:hideMark/>
          </w:tcPr>
          <w:p w14:paraId="1E4238C3" w14:textId="77777777" w:rsidR="00EC1B45" w:rsidRDefault="00EC1B45">
            <w:pPr>
              <w:rPr>
                <w:rFonts w:eastAsia="Times New Roman"/>
              </w:rPr>
            </w:pPr>
            <w:r>
              <w:rPr>
                <w:rFonts w:eastAsia="Times New Roman"/>
              </w:rPr>
              <w:t xml:space="preserve">-3.7% </w:t>
            </w:r>
          </w:p>
        </w:tc>
        <w:tc>
          <w:tcPr>
            <w:tcW w:w="0" w:type="auto"/>
            <w:vAlign w:val="center"/>
            <w:hideMark/>
          </w:tcPr>
          <w:p w14:paraId="6D88553F" w14:textId="77777777" w:rsidR="00EC1B45" w:rsidRDefault="00EC1B45">
            <w:pPr>
              <w:rPr>
                <w:rFonts w:eastAsia="Times New Roman"/>
              </w:rPr>
            </w:pPr>
            <w:r>
              <w:rPr>
                <w:rFonts w:eastAsia="Times New Roman"/>
              </w:rPr>
              <w:t xml:space="preserve">1.4% </w:t>
            </w:r>
          </w:p>
        </w:tc>
        <w:tc>
          <w:tcPr>
            <w:tcW w:w="0" w:type="auto"/>
            <w:vAlign w:val="center"/>
            <w:hideMark/>
          </w:tcPr>
          <w:p w14:paraId="223B4BDF" w14:textId="77777777" w:rsidR="00EC1B45" w:rsidRDefault="00EC1B45">
            <w:pPr>
              <w:rPr>
                <w:rFonts w:eastAsia="Times New Roman"/>
              </w:rPr>
            </w:pPr>
          </w:p>
        </w:tc>
        <w:tc>
          <w:tcPr>
            <w:tcW w:w="0" w:type="auto"/>
            <w:vAlign w:val="center"/>
            <w:hideMark/>
          </w:tcPr>
          <w:p w14:paraId="57DA78C3" w14:textId="77777777" w:rsidR="00EC1B45" w:rsidRDefault="00EC1B45">
            <w:pPr>
              <w:rPr>
                <w:rFonts w:eastAsia="Times New Roman"/>
              </w:rPr>
            </w:pPr>
            <w:r>
              <w:rPr>
                <w:rFonts w:eastAsia="Times New Roman"/>
              </w:rPr>
              <w:t xml:space="preserve">1.8% </w:t>
            </w:r>
          </w:p>
        </w:tc>
        <w:tc>
          <w:tcPr>
            <w:tcW w:w="0" w:type="auto"/>
            <w:vAlign w:val="center"/>
            <w:hideMark/>
          </w:tcPr>
          <w:p w14:paraId="7357A701" w14:textId="77777777" w:rsidR="00EC1B45" w:rsidRDefault="00EC1B45">
            <w:pPr>
              <w:rPr>
                <w:rFonts w:eastAsia="Times New Roman"/>
              </w:rPr>
            </w:pPr>
            <w:r>
              <w:rPr>
                <w:rFonts w:eastAsia="Times New Roman"/>
              </w:rPr>
              <w:t xml:space="preserve">-0.1% </w:t>
            </w:r>
          </w:p>
        </w:tc>
        <w:tc>
          <w:tcPr>
            <w:tcW w:w="0" w:type="auto"/>
            <w:vAlign w:val="center"/>
            <w:hideMark/>
          </w:tcPr>
          <w:p w14:paraId="04AECD39" w14:textId="77777777" w:rsidR="00EC1B45" w:rsidRDefault="00EC1B45">
            <w:pPr>
              <w:rPr>
                <w:rFonts w:eastAsia="Times New Roman"/>
              </w:rPr>
            </w:pPr>
            <w:r>
              <w:rPr>
                <w:rFonts w:eastAsia="Times New Roman"/>
              </w:rPr>
              <w:t xml:space="preserve">0.3% </w:t>
            </w:r>
          </w:p>
        </w:tc>
        <w:tc>
          <w:tcPr>
            <w:tcW w:w="0" w:type="auto"/>
            <w:vAlign w:val="center"/>
            <w:hideMark/>
          </w:tcPr>
          <w:p w14:paraId="4103C0EC" w14:textId="77777777" w:rsidR="00EC1B45" w:rsidRDefault="00EC1B45">
            <w:pPr>
              <w:rPr>
                <w:rFonts w:eastAsia="Times New Roman"/>
              </w:rPr>
            </w:pPr>
          </w:p>
        </w:tc>
      </w:tr>
      <w:tr w:rsidR="00EC1B45" w14:paraId="1D480929" w14:textId="77777777">
        <w:trPr>
          <w:divId w:val="474565879"/>
          <w:tblCellSpacing w:w="15" w:type="dxa"/>
        </w:trPr>
        <w:tc>
          <w:tcPr>
            <w:tcW w:w="0" w:type="auto"/>
            <w:vAlign w:val="center"/>
            <w:hideMark/>
          </w:tcPr>
          <w:p w14:paraId="36CFD990" w14:textId="77777777" w:rsidR="00EC1B45" w:rsidRDefault="00EC1B45">
            <w:pPr>
              <w:rPr>
                <w:rFonts w:eastAsia="Times New Roman"/>
              </w:rPr>
            </w:pPr>
            <w:r>
              <w:rPr>
                <w:rFonts w:eastAsia="Times New Roman"/>
              </w:rPr>
              <w:t xml:space="preserve">Newton </w:t>
            </w:r>
          </w:p>
        </w:tc>
        <w:tc>
          <w:tcPr>
            <w:tcW w:w="0" w:type="auto"/>
            <w:vAlign w:val="center"/>
            <w:hideMark/>
          </w:tcPr>
          <w:p w14:paraId="5EDA41E0" w14:textId="77777777" w:rsidR="00EC1B45" w:rsidRDefault="00EC1B45">
            <w:pPr>
              <w:rPr>
                <w:rFonts w:eastAsia="Times New Roman"/>
              </w:rPr>
            </w:pPr>
            <w:r>
              <w:rPr>
                <w:rFonts w:eastAsia="Times New Roman"/>
              </w:rPr>
              <w:t xml:space="preserve">0.3% </w:t>
            </w:r>
          </w:p>
        </w:tc>
        <w:tc>
          <w:tcPr>
            <w:tcW w:w="0" w:type="auto"/>
            <w:vAlign w:val="center"/>
            <w:hideMark/>
          </w:tcPr>
          <w:p w14:paraId="761E2309" w14:textId="77777777" w:rsidR="00EC1B45" w:rsidRDefault="00EC1B45">
            <w:pPr>
              <w:rPr>
                <w:rFonts w:eastAsia="Times New Roman"/>
              </w:rPr>
            </w:pPr>
            <w:r>
              <w:rPr>
                <w:rFonts w:eastAsia="Times New Roman"/>
              </w:rPr>
              <w:t xml:space="preserve">-0.1% </w:t>
            </w:r>
          </w:p>
        </w:tc>
        <w:tc>
          <w:tcPr>
            <w:tcW w:w="0" w:type="auto"/>
            <w:vAlign w:val="center"/>
            <w:hideMark/>
          </w:tcPr>
          <w:p w14:paraId="7D33095A" w14:textId="77777777" w:rsidR="00EC1B45" w:rsidRDefault="00EC1B45">
            <w:pPr>
              <w:rPr>
                <w:rFonts w:eastAsia="Times New Roman"/>
              </w:rPr>
            </w:pPr>
          </w:p>
        </w:tc>
        <w:tc>
          <w:tcPr>
            <w:tcW w:w="0" w:type="auto"/>
            <w:vAlign w:val="center"/>
            <w:hideMark/>
          </w:tcPr>
          <w:p w14:paraId="29FAAFEB" w14:textId="77777777" w:rsidR="00EC1B45" w:rsidRDefault="00EC1B45">
            <w:pPr>
              <w:rPr>
                <w:rFonts w:eastAsia="Times New Roman"/>
                <w:sz w:val="20"/>
                <w:szCs w:val="20"/>
              </w:rPr>
            </w:pPr>
          </w:p>
        </w:tc>
        <w:tc>
          <w:tcPr>
            <w:tcW w:w="0" w:type="auto"/>
            <w:vAlign w:val="center"/>
            <w:hideMark/>
          </w:tcPr>
          <w:p w14:paraId="113B8558" w14:textId="77777777" w:rsidR="00EC1B45" w:rsidRDefault="00EC1B45">
            <w:pPr>
              <w:rPr>
                <w:rFonts w:eastAsia="Times New Roman"/>
              </w:rPr>
            </w:pPr>
            <w:r>
              <w:rPr>
                <w:rFonts w:eastAsia="Times New Roman"/>
              </w:rPr>
              <w:t xml:space="preserve">1.8% </w:t>
            </w:r>
          </w:p>
        </w:tc>
        <w:tc>
          <w:tcPr>
            <w:tcW w:w="0" w:type="auto"/>
            <w:vAlign w:val="center"/>
            <w:hideMark/>
          </w:tcPr>
          <w:p w14:paraId="33773293" w14:textId="77777777" w:rsidR="00EC1B45" w:rsidRDefault="00EC1B45">
            <w:pPr>
              <w:rPr>
                <w:rFonts w:eastAsia="Times New Roman"/>
              </w:rPr>
            </w:pPr>
            <w:r>
              <w:rPr>
                <w:rFonts w:eastAsia="Times New Roman"/>
              </w:rPr>
              <w:t xml:space="preserve">0.4% </w:t>
            </w:r>
          </w:p>
        </w:tc>
        <w:tc>
          <w:tcPr>
            <w:tcW w:w="0" w:type="auto"/>
            <w:vAlign w:val="center"/>
            <w:hideMark/>
          </w:tcPr>
          <w:p w14:paraId="7EDBEE51" w14:textId="77777777" w:rsidR="00EC1B45" w:rsidRDefault="00EC1B45">
            <w:pPr>
              <w:rPr>
                <w:rFonts w:eastAsia="Times New Roman"/>
              </w:rPr>
            </w:pPr>
            <w:r>
              <w:rPr>
                <w:rFonts w:eastAsia="Times New Roman"/>
              </w:rPr>
              <w:t xml:space="preserve">-0.1% </w:t>
            </w:r>
          </w:p>
        </w:tc>
        <w:tc>
          <w:tcPr>
            <w:tcW w:w="0" w:type="auto"/>
            <w:vAlign w:val="center"/>
            <w:hideMark/>
          </w:tcPr>
          <w:p w14:paraId="56528D1D" w14:textId="77777777" w:rsidR="00EC1B45" w:rsidRDefault="00EC1B45">
            <w:pPr>
              <w:rPr>
                <w:rFonts w:eastAsia="Times New Roman"/>
              </w:rPr>
            </w:pPr>
            <w:r>
              <w:rPr>
                <w:rFonts w:eastAsia="Times New Roman"/>
              </w:rPr>
              <w:t xml:space="preserve">-0.1% </w:t>
            </w:r>
          </w:p>
        </w:tc>
        <w:tc>
          <w:tcPr>
            <w:tcW w:w="0" w:type="auto"/>
            <w:vAlign w:val="center"/>
            <w:hideMark/>
          </w:tcPr>
          <w:p w14:paraId="37FC7CC2" w14:textId="77777777" w:rsidR="00EC1B45" w:rsidRDefault="00EC1B45">
            <w:pPr>
              <w:rPr>
                <w:rFonts w:eastAsia="Times New Roman"/>
              </w:rPr>
            </w:pPr>
            <w:r>
              <w:rPr>
                <w:rFonts w:eastAsia="Times New Roman"/>
              </w:rPr>
              <w:t xml:space="preserve">-0.3% </w:t>
            </w:r>
          </w:p>
        </w:tc>
        <w:tc>
          <w:tcPr>
            <w:tcW w:w="0" w:type="auto"/>
            <w:vAlign w:val="center"/>
            <w:hideMark/>
          </w:tcPr>
          <w:p w14:paraId="6C4AF58A" w14:textId="77777777" w:rsidR="00EC1B45" w:rsidRDefault="00EC1B45">
            <w:pPr>
              <w:rPr>
                <w:rFonts w:eastAsia="Times New Roman"/>
              </w:rPr>
            </w:pPr>
          </w:p>
        </w:tc>
        <w:tc>
          <w:tcPr>
            <w:tcW w:w="0" w:type="auto"/>
            <w:vAlign w:val="center"/>
            <w:hideMark/>
          </w:tcPr>
          <w:p w14:paraId="12BAB1E3" w14:textId="77777777" w:rsidR="00EC1B45" w:rsidRDefault="00EC1B45">
            <w:pPr>
              <w:rPr>
                <w:rFonts w:eastAsia="Times New Roman"/>
              </w:rPr>
            </w:pPr>
            <w:r>
              <w:rPr>
                <w:rFonts w:eastAsia="Times New Roman"/>
              </w:rPr>
              <w:t xml:space="preserve">0.6% </w:t>
            </w:r>
          </w:p>
        </w:tc>
        <w:tc>
          <w:tcPr>
            <w:tcW w:w="0" w:type="auto"/>
            <w:vAlign w:val="center"/>
            <w:hideMark/>
          </w:tcPr>
          <w:p w14:paraId="1F470398" w14:textId="77777777" w:rsidR="00EC1B45" w:rsidRDefault="00EC1B45">
            <w:pPr>
              <w:rPr>
                <w:rFonts w:eastAsia="Times New Roman"/>
              </w:rPr>
            </w:pPr>
          </w:p>
        </w:tc>
        <w:tc>
          <w:tcPr>
            <w:tcW w:w="0" w:type="auto"/>
            <w:vAlign w:val="center"/>
            <w:hideMark/>
          </w:tcPr>
          <w:p w14:paraId="0261A58E" w14:textId="77777777" w:rsidR="00EC1B45" w:rsidRDefault="00EC1B45">
            <w:pPr>
              <w:rPr>
                <w:rFonts w:eastAsia="Times New Roman"/>
                <w:sz w:val="20"/>
                <w:szCs w:val="20"/>
              </w:rPr>
            </w:pPr>
          </w:p>
        </w:tc>
        <w:tc>
          <w:tcPr>
            <w:tcW w:w="0" w:type="auto"/>
            <w:vAlign w:val="center"/>
            <w:hideMark/>
          </w:tcPr>
          <w:p w14:paraId="7718E910" w14:textId="77777777" w:rsidR="00EC1B45" w:rsidRDefault="00EC1B45">
            <w:pPr>
              <w:rPr>
                <w:rFonts w:eastAsia="Times New Roman"/>
              </w:rPr>
            </w:pPr>
            <w:r>
              <w:rPr>
                <w:rFonts w:eastAsia="Times New Roman"/>
              </w:rPr>
              <w:t xml:space="preserve">2% </w:t>
            </w:r>
          </w:p>
        </w:tc>
        <w:tc>
          <w:tcPr>
            <w:tcW w:w="0" w:type="auto"/>
            <w:vAlign w:val="center"/>
            <w:hideMark/>
          </w:tcPr>
          <w:p w14:paraId="11B1F8AA" w14:textId="77777777" w:rsidR="00EC1B45" w:rsidRDefault="00EC1B45">
            <w:pPr>
              <w:rPr>
                <w:rFonts w:eastAsia="Times New Roman"/>
              </w:rPr>
            </w:pPr>
            <w:r>
              <w:rPr>
                <w:rFonts w:eastAsia="Times New Roman"/>
              </w:rPr>
              <w:t xml:space="preserve">-0.1% </w:t>
            </w:r>
          </w:p>
        </w:tc>
        <w:tc>
          <w:tcPr>
            <w:tcW w:w="0" w:type="auto"/>
            <w:vAlign w:val="center"/>
            <w:hideMark/>
          </w:tcPr>
          <w:p w14:paraId="739D40E3" w14:textId="77777777" w:rsidR="00EC1B45" w:rsidRDefault="00EC1B45">
            <w:pPr>
              <w:rPr>
                <w:rFonts w:eastAsia="Times New Roman"/>
              </w:rPr>
            </w:pPr>
            <w:r>
              <w:rPr>
                <w:rFonts w:eastAsia="Times New Roman"/>
              </w:rPr>
              <w:t xml:space="preserve">3.1% </w:t>
            </w:r>
          </w:p>
        </w:tc>
        <w:tc>
          <w:tcPr>
            <w:tcW w:w="0" w:type="auto"/>
            <w:vAlign w:val="center"/>
            <w:hideMark/>
          </w:tcPr>
          <w:p w14:paraId="72CF27F8" w14:textId="77777777" w:rsidR="00EC1B45" w:rsidRDefault="00EC1B45">
            <w:pPr>
              <w:rPr>
                <w:rFonts w:eastAsia="Times New Roman"/>
              </w:rPr>
            </w:pPr>
            <w:r>
              <w:rPr>
                <w:rFonts w:eastAsia="Times New Roman"/>
              </w:rPr>
              <w:t xml:space="preserve">-3.7% </w:t>
            </w:r>
          </w:p>
        </w:tc>
        <w:tc>
          <w:tcPr>
            <w:tcW w:w="0" w:type="auto"/>
            <w:vAlign w:val="center"/>
            <w:hideMark/>
          </w:tcPr>
          <w:p w14:paraId="103D3754" w14:textId="77777777" w:rsidR="00EC1B45" w:rsidRDefault="00EC1B45">
            <w:pPr>
              <w:rPr>
                <w:rFonts w:eastAsia="Times New Roman"/>
              </w:rPr>
            </w:pPr>
            <w:r>
              <w:rPr>
                <w:rFonts w:eastAsia="Times New Roman"/>
              </w:rPr>
              <w:t xml:space="preserve">-0.3% </w:t>
            </w:r>
          </w:p>
        </w:tc>
        <w:tc>
          <w:tcPr>
            <w:tcW w:w="0" w:type="auto"/>
            <w:vAlign w:val="center"/>
            <w:hideMark/>
          </w:tcPr>
          <w:p w14:paraId="17804A17" w14:textId="77777777" w:rsidR="00EC1B45" w:rsidRDefault="00EC1B45">
            <w:pPr>
              <w:rPr>
                <w:rFonts w:eastAsia="Times New Roman"/>
              </w:rPr>
            </w:pPr>
            <w:r>
              <w:rPr>
                <w:rFonts w:eastAsia="Times New Roman"/>
              </w:rPr>
              <w:t xml:space="preserve">-5.9% </w:t>
            </w:r>
          </w:p>
        </w:tc>
        <w:tc>
          <w:tcPr>
            <w:tcW w:w="0" w:type="auto"/>
            <w:vAlign w:val="center"/>
            <w:hideMark/>
          </w:tcPr>
          <w:p w14:paraId="2FA70D27" w14:textId="77777777" w:rsidR="00EC1B45" w:rsidRDefault="00EC1B45">
            <w:pPr>
              <w:rPr>
                <w:rFonts w:eastAsia="Times New Roman"/>
              </w:rPr>
            </w:pPr>
          </w:p>
        </w:tc>
        <w:tc>
          <w:tcPr>
            <w:tcW w:w="0" w:type="auto"/>
            <w:vAlign w:val="center"/>
            <w:hideMark/>
          </w:tcPr>
          <w:p w14:paraId="36B05EDF" w14:textId="77777777" w:rsidR="00EC1B45" w:rsidRDefault="00EC1B45">
            <w:pPr>
              <w:rPr>
                <w:rFonts w:eastAsia="Times New Roman"/>
              </w:rPr>
            </w:pPr>
            <w:r>
              <w:rPr>
                <w:rFonts w:eastAsia="Times New Roman"/>
              </w:rPr>
              <w:t xml:space="preserve">2.3% </w:t>
            </w:r>
          </w:p>
        </w:tc>
        <w:tc>
          <w:tcPr>
            <w:tcW w:w="0" w:type="auto"/>
            <w:vAlign w:val="center"/>
            <w:hideMark/>
          </w:tcPr>
          <w:p w14:paraId="2734525A" w14:textId="77777777" w:rsidR="00EC1B45" w:rsidRDefault="00EC1B45">
            <w:pPr>
              <w:rPr>
                <w:rFonts w:eastAsia="Times New Roman"/>
              </w:rPr>
            </w:pPr>
          </w:p>
        </w:tc>
      </w:tr>
      <w:tr w:rsidR="00EC1B45" w14:paraId="4C3B5165" w14:textId="77777777">
        <w:trPr>
          <w:divId w:val="474565879"/>
          <w:tblCellSpacing w:w="15" w:type="dxa"/>
        </w:trPr>
        <w:tc>
          <w:tcPr>
            <w:tcW w:w="0" w:type="auto"/>
            <w:vAlign w:val="center"/>
            <w:hideMark/>
          </w:tcPr>
          <w:p w14:paraId="6F9421CA" w14:textId="77777777" w:rsidR="00EC1B45" w:rsidRDefault="00EC1B45">
            <w:pPr>
              <w:rPr>
                <w:rFonts w:eastAsia="Times New Roman"/>
              </w:rPr>
            </w:pPr>
            <w:r>
              <w:rPr>
                <w:rFonts w:eastAsia="Times New Roman"/>
              </w:rPr>
              <w:t xml:space="preserve">Paulding </w:t>
            </w:r>
          </w:p>
        </w:tc>
        <w:tc>
          <w:tcPr>
            <w:tcW w:w="0" w:type="auto"/>
            <w:vAlign w:val="center"/>
            <w:hideMark/>
          </w:tcPr>
          <w:p w14:paraId="20E12F8E" w14:textId="77777777" w:rsidR="00EC1B45" w:rsidRDefault="00EC1B45">
            <w:pPr>
              <w:rPr>
                <w:rFonts w:eastAsia="Times New Roman"/>
              </w:rPr>
            </w:pPr>
          </w:p>
        </w:tc>
        <w:tc>
          <w:tcPr>
            <w:tcW w:w="0" w:type="auto"/>
            <w:vAlign w:val="center"/>
            <w:hideMark/>
          </w:tcPr>
          <w:p w14:paraId="79EA2716" w14:textId="77777777" w:rsidR="00EC1B45" w:rsidRDefault="00EC1B45">
            <w:pPr>
              <w:rPr>
                <w:rFonts w:eastAsia="Times New Roman"/>
              </w:rPr>
            </w:pPr>
            <w:r>
              <w:rPr>
                <w:rFonts w:eastAsia="Times New Roman"/>
              </w:rPr>
              <w:t xml:space="preserve">1.6% </w:t>
            </w:r>
          </w:p>
        </w:tc>
        <w:tc>
          <w:tcPr>
            <w:tcW w:w="0" w:type="auto"/>
            <w:vAlign w:val="center"/>
            <w:hideMark/>
          </w:tcPr>
          <w:p w14:paraId="26EA624B" w14:textId="77777777" w:rsidR="00EC1B45" w:rsidRDefault="00EC1B45">
            <w:pPr>
              <w:rPr>
                <w:rFonts w:eastAsia="Times New Roman"/>
              </w:rPr>
            </w:pPr>
            <w:r>
              <w:rPr>
                <w:rFonts w:eastAsia="Times New Roman"/>
              </w:rPr>
              <w:t xml:space="preserve">1.9% </w:t>
            </w:r>
          </w:p>
        </w:tc>
        <w:tc>
          <w:tcPr>
            <w:tcW w:w="0" w:type="auto"/>
            <w:vAlign w:val="center"/>
            <w:hideMark/>
          </w:tcPr>
          <w:p w14:paraId="08C98EEC" w14:textId="77777777" w:rsidR="00EC1B45" w:rsidRDefault="00EC1B45">
            <w:pPr>
              <w:rPr>
                <w:rFonts w:eastAsia="Times New Roman"/>
              </w:rPr>
            </w:pPr>
            <w:r>
              <w:rPr>
                <w:rFonts w:eastAsia="Times New Roman"/>
              </w:rPr>
              <w:t xml:space="preserve">0.8% </w:t>
            </w:r>
          </w:p>
        </w:tc>
        <w:tc>
          <w:tcPr>
            <w:tcW w:w="0" w:type="auto"/>
            <w:vAlign w:val="center"/>
            <w:hideMark/>
          </w:tcPr>
          <w:p w14:paraId="377CA5A3" w14:textId="77777777" w:rsidR="00EC1B45" w:rsidRDefault="00EC1B45">
            <w:pPr>
              <w:rPr>
                <w:rFonts w:eastAsia="Times New Roman"/>
              </w:rPr>
            </w:pPr>
            <w:r>
              <w:rPr>
                <w:rFonts w:eastAsia="Times New Roman"/>
              </w:rPr>
              <w:t xml:space="preserve">-0.2% </w:t>
            </w:r>
          </w:p>
        </w:tc>
        <w:tc>
          <w:tcPr>
            <w:tcW w:w="0" w:type="auto"/>
            <w:vAlign w:val="center"/>
            <w:hideMark/>
          </w:tcPr>
          <w:p w14:paraId="43EB3701" w14:textId="77777777" w:rsidR="00EC1B45" w:rsidRDefault="00EC1B45">
            <w:pPr>
              <w:rPr>
                <w:rFonts w:eastAsia="Times New Roman"/>
              </w:rPr>
            </w:pPr>
            <w:r>
              <w:rPr>
                <w:rFonts w:eastAsia="Times New Roman"/>
              </w:rPr>
              <w:t xml:space="preserve">-5.8% </w:t>
            </w:r>
          </w:p>
        </w:tc>
        <w:tc>
          <w:tcPr>
            <w:tcW w:w="0" w:type="auto"/>
            <w:vAlign w:val="center"/>
            <w:hideMark/>
          </w:tcPr>
          <w:p w14:paraId="31AA0492" w14:textId="77777777" w:rsidR="00EC1B45" w:rsidRDefault="00EC1B45">
            <w:pPr>
              <w:rPr>
                <w:rFonts w:eastAsia="Times New Roman"/>
              </w:rPr>
            </w:pPr>
            <w:r>
              <w:rPr>
                <w:rFonts w:eastAsia="Times New Roman"/>
              </w:rPr>
              <w:t xml:space="preserve">0.2% </w:t>
            </w:r>
          </w:p>
        </w:tc>
        <w:tc>
          <w:tcPr>
            <w:tcW w:w="0" w:type="auto"/>
            <w:vAlign w:val="center"/>
            <w:hideMark/>
          </w:tcPr>
          <w:p w14:paraId="627E1B65" w14:textId="77777777" w:rsidR="00EC1B45" w:rsidRDefault="00EC1B45">
            <w:pPr>
              <w:rPr>
                <w:rFonts w:eastAsia="Times New Roman"/>
              </w:rPr>
            </w:pPr>
          </w:p>
        </w:tc>
        <w:tc>
          <w:tcPr>
            <w:tcW w:w="0" w:type="auto"/>
            <w:vAlign w:val="center"/>
            <w:hideMark/>
          </w:tcPr>
          <w:p w14:paraId="1AEDE10A" w14:textId="77777777" w:rsidR="00EC1B45" w:rsidRDefault="00EC1B45">
            <w:pPr>
              <w:rPr>
                <w:rFonts w:eastAsia="Times New Roman"/>
              </w:rPr>
            </w:pPr>
            <w:r>
              <w:rPr>
                <w:rFonts w:eastAsia="Times New Roman"/>
              </w:rPr>
              <w:t xml:space="preserve">0.8% </w:t>
            </w:r>
          </w:p>
        </w:tc>
        <w:tc>
          <w:tcPr>
            <w:tcW w:w="0" w:type="auto"/>
            <w:vAlign w:val="center"/>
            <w:hideMark/>
          </w:tcPr>
          <w:p w14:paraId="32DEECF6" w14:textId="77777777" w:rsidR="00EC1B45" w:rsidRDefault="00EC1B45">
            <w:pPr>
              <w:rPr>
                <w:rFonts w:eastAsia="Times New Roman"/>
              </w:rPr>
            </w:pPr>
            <w:r>
              <w:rPr>
                <w:rFonts w:eastAsia="Times New Roman"/>
              </w:rPr>
              <w:t xml:space="preserve">0.6% </w:t>
            </w:r>
          </w:p>
        </w:tc>
        <w:tc>
          <w:tcPr>
            <w:tcW w:w="0" w:type="auto"/>
            <w:vAlign w:val="center"/>
            <w:hideMark/>
          </w:tcPr>
          <w:p w14:paraId="2D357947" w14:textId="77777777" w:rsidR="00EC1B45" w:rsidRDefault="00EC1B45">
            <w:pPr>
              <w:rPr>
                <w:rFonts w:eastAsia="Times New Roman"/>
              </w:rPr>
            </w:pPr>
            <w:r>
              <w:rPr>
                <w:rFonts w:eastAsia="Times New Roman"/>
              </w:rPr>
              <w:t xml:space="preserve">0.3% </w:t>
            </w:r>
          </w:p>
        </w:tc>
        <w:tc>
          <w:tcPr>
            <w:tcW w:w="0" w:type="auto"/>
            <w:vAlign w:val="center"/>
            <w:hideMark/>
          </w:tcPr>
          <w:p w14:paraId="777A5F73" w14:textId="77777777" w:rsidR="00EC1B45" w:rsidRDefault="00EC1B45">
            <w:pPr>
              <w:rPr>
                <w:rFonts w:eastAsia="Times New Roman"/>
              </w:rPr>
            </w:pPr>
            <w:r>
              <w:rPr>
                <w:rFonts w:eastAsia="Times New Roman"/>
              </w:rPr>
              <w:t xml:space="preserve">-0.1% </w:t>
            </w:r>
          </w:p>
        </w:tc>
        <w:tc>
          <w:tcPr>
            <w:tcW w:w="0" w:type="auto"/>
            <w:vAlign w:val="center"/>
            <w:hideMark/>
          </w:tcPr>
          <w:p w14:paraId="2CACA3A2" w14:textId="77777777" w:rsidR="00EC1B45" w:rsidRDefault="00EC1B45">
            <w:pPr>
              <w:rPr>
                <w:rFonts w:eastAsia="Times New Roman"/>
              </w:rPr>
            </w:pPr>
            <w:r>
              <w:rPr>
                <w:rFonts w:eastAsia="Times New Roman"/>
              </w:rPr>
              <w:t xml:space="preserve">1.9% </w:t>
            </w:r>
          </w:p>
        </w:tc>
        <w:tc>
          <w:tcPr>
            <w:tcW w:w="0" w:type="auto"/>
            <w:vAlign w:val="center"/>
            <w:hideMark/>
          </w:tcPr>
          <w:p w14:paraId="760E4435" w14:textId="77777777" w:rsidR="00EC1B45" w:rsidRDefault="00EC1B45">
            <w:pPr>
              <w:rPr>
                <w:rFonts w:eastAsia="Times New Roman"/>
              </w:rPr>
            </w:pPr>
            <w:r>
              <w:rPr>
                <w:rFonts w:eastAsia="Times New Roman"/>
              </w:rPr>
              <w:t xml:space="preserve">-0.6% </w:t>
            </w:r>
          </w:p>
        </w:tc>
        <w:tc>
          <w:tcPr>
            <w:tcW w:w="0" w:type="auto"/>
            <w:vAlign w:val="center"/>
            <w:hideMark/>
          </w:tcPr>
          <w:p w14:paraId="1C5B949A" w14:textId="77777777" w:rsidR="00EC1B45" w:rsidRDefault="00EC1B45">
            <w:pPr>
              <w:rPr>
                <w:rFonts w:eastAsia="Times New Roman"/>
              </w:rPr>
            </w:pPr>
          </w:p>
        </w:tc>
        <w:tc>
          <w:tcPr>
            <w:tcW w:w="0" w:type="auto"/>
            <w:vAlign w:val="center"/>
            <w:hideMark/>
          </w:tcPr>
          <w:p w14:paraId="0060886E" w14:textId="77777777" w:rsidR="00EC1B45" w:rsidRDefault="00EC1B45">
            <w:pPr>
              <w:rPr>
                <w:rFonts w:eastAsia="Times New Roman"/>
                <w:sz w:val="20"/>
                <w:szCs w:val="20"/>
              </w:rPr>
            </w:pPr>
          </w:p>
        </w:tc>
        <w:tc>
          <w:tcPr>
            <w:tcW w:w="0" w:type="auto"/>
            <w:vAlign w:val="center"/>
            <w:hideMark/>
          </w:tcPr>
          <w:p w14:paraId="125E8515" w14:textId="77777777" w:rsidR="00EC1B45" w:rsidRDefault="00EC1B45">
            <w:pPr>
              <w:rPr>
                <w:rFonts w:eastAsia="Times New Roman"/>
                <w:sz w:val="20"/>
                <w:szCs w:val="20"/>
              </w:rPr>
            </w:pPr>
          </w:p>
        </w:tc>
        <w:tc>
          <w:tcPr>
            <w:tcW w:w="0" w:type="auto"/>
            <w:vAlign w:val="center"/>
            <w:hideMark/>
          </w:tcPr>
          <w:p w14:paraId="4F24350C" w14:textId="77777777" w:rsidR="00EC1B45" w:rsidRDefault="00EC1B45">
            <w:pPr>
              <w:rPr>
                <w:rFonts w:eastAsia="Times New Roman"/>
              </w:rPr>
            </w:pPr>
            <w:r>
              <w:rPr>
                <w:rFonts w:eastAsia="Times New Roman"/>
              </w:rPr>
              <w:t xml:space="preserve">-1.4% </w:t>
            </w:r>
          </w:p>
        </w:tc>
        <w:tc>
          <w:tcPr>
            <w:tcW w:w="0" w:type="auto"/>
            <w:vAlign w:val="center"/>
            <w:hideMark/>
          </w:tcPr>
          <w:p w14:paraId="3B13DAF8" w14:textId="77777777" w:rsidR="00EC1B45" w:rsidRDefault="00EC1B45">
            <w:pPr>
              <w:rPr>
                <w:rFonts w:eastAsia="Times New Roman"/>
              </w:rPr>
            </w:pPr>
          </w:p>
        </w:tc>
        <w:tc>
          <w:tcPr>
            <w:tcW w:w="0" w:type="auto"/>
            <w:vAlign w:val="center"/>
            <w:hideMark/>
          </w:tcPr>
          <w:p w14:paraId="03C41E56" w14:textId="77777777" w:rsidR="00EC1B45" w:rsidRDefault="00EC1B45">
            <w:pPr>
              <w:rPr>
                <w:rFonts w:eastAsia="Times New Roman"/>
              </w:rPr>
            </w:pPr>
            <w:r>
              <w:rPr>
                <w:rFonts w:eastAsia="Times New Roman"/>
              </w:rPr>
              <w:t xml:space="preserve">-0.1% </w:t>
            </w:r>
          </w:p>
        </w:tc>
        <w:tc>
          <w:tcPr>
            <w:tcW w:w="0" w:type="auto"/>
            <w:vAlign w:val="center"/>
            <w:hideMark/>
          </w:tcPr>
          <w:p w14:paraId="15CC6C3D" w14:textId="77777777" w:rsidR="00EC1B45" w:rsidRDefault="00EC1B45">
            <w:pPr>
              <w:rPr>
                <w:rFonts w:eastAsia="Times New Roman"/>
              </w:rPr>
            </w:pPr>
          </w:p>
        </w:tc>
        <w:tc>
          <w:tcPr>
            <w:tcW w:w="0" w:type="auto"/>
            <w:vAlign w:val="center"/>
            <w:hideMark/>
          </w:tcPr>
          <w:p w14:paraId="5E610CF7" w14:textId="77777777" w:rsidR="00EC1B45" w:rsidRDefault="00EC1B45">
            <w:pPr>
              <w:rPr>
                <w:rFonts w:eastAsia="Times New Roman"/>
                <w:sz w:val="20"/>
                <w:szCs w:val="20"/>
              </w:rPr>
            </w:pPr>
          </w:p>
        </w:tc>
      </w:tr>
      <w:tr w:rsidR="00EC1B45" w14:paraId="46AC79D4" w14:textId="77777777">
        <w:trPr>
          <w:divId w:val="474565879"/>
          <w:tblCellSpacing w:w="15" w:type="dxa"/>
        </w:trPr>
        <w:tc>
          <w:tcPr>
            <w:tcW w:w="0" w:type="auto"/>
            <w:vAlign w:val="center"/>
            <w:hideMark/>
          </w:tcPr>
          <w:p w14:paraId="1AAE7E96" w14:textId="77777777" w:rsidR="00EC1B45" w:rsidRDefault="00EC1B45">
            <w:pPr>
              <w:rPr>
                <w:rFonts w:eastAsia="Times New Roman"/>
              </w:rPr>
            </w:pPr>
            <w:r>
              <w:rPr>
                <w:rFonts w:eastAsia="Times New Roman"/>
              </w:rPr>
              <w:t xml:space="preserve">Rockdale </w:t>
            </w:r>
          </w:p>
        </w:tc>
        <w:tc>
          <w:tcPr>
            <w:tcW w:w="0" w:type="auto"/>
            <w:vAlign w:val="center"/>
            <w:hideMark/>
          </w:tcPr>
          <w:p w14:paraId="333B13BD" w14:textId="77777777" w:rsidR="00EC1B45" w:rsidRDefault="00EC1B45">
            <w:pPr>
              <w:rPr>
                <w:rFonts w:eastAsia="Times New Roman"/>
              </w:rPr>
            </w:pPr>
            <w:r>
              <w:rPr>
                <w:rFonts w:eastAsia="Times New Roman"/>
              </w:rPr>
              <w:t xml:space="preserve">-0.1% </w:t>
            </w:r>
          </w:p>
        </w:tc>
        <w:tc>
          <w:tcPr>
            <w:tcW w:w="0" w:type="auto"/>
            <w:vAlign w:val="center"/>
            <w:hideMark/>
          </w:tcPr>
          <w:p w14:paraId="7C710BEE" w14:textId="77777777" w:rsidR="00EC1B45" w:rsidRDefault="00EC1B45">
            <w:pPr>
              <w:rPr>
                <w:rFonts w:eastAsia="Times New Roman"/>
              </w:rPr>
            </w:pPr>
          </w:p>
        </w:tc>
        <w:tc>
          <w:tcPr>
            <w:tcW w:w="0" w:type="auto"/>
            <w:vAlign w:val="center"/>
            <w:hideMark/>
          </w:tcPr>
          <w:p w14:paraId="17E3943D" w14:textId="77777777" w:rsidR="00EC1B45" w:rsidRDefault="00EC1B45">
            <w:pPr>
              <w:rPr>
                <w:rFonts w:eastAsia="Times New Roman"/>
              </w:rPr>
            </w:pPr>
            <w:r>
              <w:rPr>
                <w:rFonts w:eastAsia="Times New Roman"/>
              </w:rPr>
              <w:t xml:space="preserve">-0.2% </w:t>
            </w:r>
          </w:p>
        </w:tc>
        <w:tc>
          <w:tcPr>
            <w:tcW w:w="0" w:type="auto"/>
            <w:vAlign w:val="center"/>
            <w:hideMark/>
          </w:tcPr>
          <w:p w14:paraId="10BA957F" w14:textId="77777777" w:rsidR="00EC1B45" w:rsidRDefault="00EC1B45">
            <w:pPr>
              <w:rPr>
                <w:rFonts w:eastAsia="Times New Roman"/>
              </w:rPr>
            </w:pPr>
          </w:p>
        </w:tc>
        <w:tc>
          <w:tcPr>
            <w:tcW w:w="0" w:type="auto"/>
            <w:vAlign w:val="center"/>
            <w:hideMark/>
          </w:tcPr>
          <w:p w14:paraId="6105D87D" w14:textId="77777777" w:rsidR="00EC1B45" w:rsidRDefault="00EC1B45">
            <w:pPr>
              <w:rPr>
                <w:rFonts w:eastAsia="Times New Roman"/>
              </w:rPr>
            </w:pPr>
            <w:r>
              <w:rPr>
                <w:rFonts w:eastAsia="Times New Roman"/>
              </w:rPr>
              <w:t xml:space="preserve">2.4% </w:t>
            </w:r>
          </w:p>
        </w:tc>
        <w:tc>
          <w:tcPr>
            <w:tcW w:w="0" w:type="auto"/>
            <w:vAlign w:val="center"/>
            <w:hideMark/>
          </w:tcPr>
          <w:p w14:paraId="384F2BD2" w14:textId="77777777" w:rsidR="00EC1B45" w:rsidRDefault="00EC1B45">
            <w:pPr>
              <w:rPr>
                <w:rFonts w:eastAsia="Times New Roman"/>
              </w:rPr>
            </w:pPr>
            <w:r>
              <w:rPr>
                <w:rFonts w:eastAsia="Times New Roman"/>
              </w:rPr>
              <w:t xml:space="preserve">0.9% </w:t>
            </w:r>
          </w:p>
        </w:tc>
        <w:tc>
          <w:tcPr>
            <w:tcW w:w="0" w:type="auto"/>
            <w:vAlign w:val="center"/>
            <w:hideMark/>
          </w:tcPr>
          <w:p w14:paraId="5050ED28" w14:textId="77777777" w:rsidR="00EC1B45" w:rsidRDefault="00EC1B45">
            <w:pPr>
              <w:rPr>
                <w:rFonts w:eastAsia="Times New Roman"/>
              </w:rPr>
            </w:pPr>
            <w:r>
              <w:rPr>
                <w:rFonts w:eastAsia="Times New Roman"/>
              </w:rPr>
              <w:t xml:space="preserve">0.1% </w:t>
            </w:r>
          </w:p>
        </w:tc>
        <w:tc>
          <w:tcPr>
            <w:tcW w:w="0" w:type="auto"/>
            <w:vAlign w:val="center"/>
            <w:hideMark/>
          </w:tcPr>
          <w:p w14:paraId="4BA6F784" w14:textId="77777777" w:rsidR="00EC1B45" w:rsidRDefault="00EC1B45">
            <w:pPr>
              <w:rPr>
                <w:rFonts w:eastAsia="Times New Roman"/>
              </w:rPr>
            </w:pPr>
          </w:p>
        </w:tc>
        <w:tc>
          <w:tcPr>
            <w:tcW w:w="0" w:type="auto"/>
            <w:vAlign w:val="center"/>
            <w:hideMark/>
          </w:tcPr>
          <w:p w14:paraId="5F725094" w14:textId="77777777" w:rsidR="00EC1B45" w:rsidRDefault="00EC1B45">
            <w:pPr>
              <w:rPr>
                <w:rFonts w:eastAsia="Times New Roman"/>
              </w:rPr>
            </w:pPr>
            <w:r>
              <w:rPr>
                <w:rFonts w:eastAsia="Times New Roman"/>
              </w:rPr>
              <w:t xml:space="preserve">-0.3% </w:t>
            </w:r>
          </w:p>
        </w:tc>
        <w:tc>
          <w:tcPr>
            <w:tcW w:w="0" w:type="auto"/>
            <w:vAlign w:val="center"/>
            <w:hideMark/>
          </w:tcPr>
          <w:p w14:paraId="3F8A1E80" w14:textId="77777777" w:rsidR="00EC1B45" w:rsidRDefault="00EC1B45">
            <w:pPr>
              <w:rPr>
                <w:rFonts w:eastAsia="Times New Roman"/>
              </w:rPr>
            </w:pPr>
            <w:r>
              <w:rPr>
                <w:rFonts w:eastAsia="Times New Roman"/>
              </w:rPr>
              <w:t xml:space="preserve">-0.3% </w:t>
            </w:r>
          </w:p>
        </w:tc>
        <w:tc>
          <w:tcPr>
            <w:tcW w:w="0" w:type="auto"/>
            <w:vAlign w:val="center"/>
            <w:hideMark/>
          </w:tcPr>
          <w:p w14:paraId="30C0DB15" w14:textId="77777777" w:rsidR="00EC1B45" w:rsidRDefault="00EC1B45">
            <w:pPr>
              <w:rPr>
                <w:rFonts w:eastAsia="Times New Roman"/>
              </w:rPr>
            </w:pPr>
            <w:r>
              <w:rPr>
                <w:rFonts w:eastAsia="Times New Roman"/>
              </w:rPr>
              <w:t xml:space="preserve">0.2% </w:t>
            </w:r>
          </w:p>
        </w:tc>
        <w:tc>
          <w:tcPr>
            <w:tcW w:w="0" w:type="auto"/>
            <w:vAlign w:val="center"/>
            <w:hideMark/>
          </w:tcPr>
          <w:p w14:paraId="71A19283" w14:textId="77777777" w:rsidR="00EC1B45" w:rsidRDefault="00EC1B45">
            <w:pPr>
              <w:rPr>
                <w:rFonts w:eastAsia="Times New Roman"/>
              </w:rPr>
            </w:pPr>
            <w:r>
              <w:rPr>
                <w:rFonts w:eastAsia="Times New Roman"/>
              </w:rPr>
              <w:t xml:space="preserve">-0.1% </w:t>
            </w:r>
          </w:p>
        </w:tc>
        <w:tc>
          <w:tcPr>
            <w:tcW w:w="0" w:type="auto"/>
            <w:vAlign w:val="center"/>
            <w:hideMark/>
          </w:tcPr>
          <w:p w14:paraId="5E7E9C48" w14:textId="77777777" w:rsidR="00EC1B45" w:rsidRDefault="00EC1B45">
            <w:pPr>
              <w:rPr>
                <w:rFonts w:eastAsia="Times New Roman"/>
              </w:rPr>
            </w:pPr>
            <w:r>
              <w:rPr>
                <w:rFonts w:eastAsia="Times New Roman"/>
              </w:rPr>
              <w:t xml:space="preserve">3.7% </w:t>
            </w:r>
          </w:p>
        </w:tc>
        <w:tc>
          <w:tcPr>
            <w:tcW w:w="0" w:type="auto"/>
            <w:vAlign w:val="center"/>
            <w:hideMark/>
          </w:tcPr>
          <w:p w14:paraId="3A3E5730" w14:textId="77777777" w:rsidR="00EC1B45" w:rsidRDefault="00EC1B45">
            <w:pPr>
              <w:rPr>
                <w:rFonts w:eastAsia="Times New Roman"/>
              </w:rPr>
            </w:pPr>
            <w:r>
              <w:rPr>
                <w:rFonts w:eastAsia="Times New Roman"/>
              </w:rPr>
              <w:t xml:space="preserve">2.6% </w:t>
            </w:r>
          </w:p>
        </w:tc>
        <w:tc>
          <w:tcPr>
            <w:tcW w:w="0" w:type="auto"/>
            <w:vAlign w:val="center"/>
            <w:hideMark/>
          </w:tcPr>
          <w:p w14:paraId="04A3AEE6" w14:textId="77777777" w:rsidR="00EC1B45" w:rsidRDefault="00EC1B45">
            <w:pPr>
              <w:rPr>
                <w:rFonts w:eastAsia="Times New Roman"/>
              </w:rPr>
            </w:pPr>
            <w:r>
              <w:rPr>
                <w:rFonts w:eastAsia="Times New Roman"/>
              </w:rPr>
              <w:t xml:space="preserve">0.1% </w:t>
            </w:r>
          </w:p>
        </w:tc>
        <w:tc>
          <w:tcPr>
            <w:tcW w:w="0" w:type="auto"/>
            <w:vAlign w:val="center"/>
            <w:hideMark/>
          </w:tcPr>
          <w:p w14:paraId="16795498" w14:textId="77777777" w:rsidR="00EC1B45" w:rsidRDefault="00EC1B45">
            <w:pPr>
              <w:rPr>
                <w:rFonts w:eastAsia="Times New Roman"/>
              </w:rPr>
            </w:pPr>
            <w:r>
              <w:rPr>
                <w:rFonts w:eastAsia="Times New Roman"/>
              </w:rPr>
              <w:t xml:space="preserve">2.3% </w:t>
            </w:r>
          </w:p>
        </w:tc>
        <w:tc>
          <w:tcPr>
            <w:tcW w:w="0" w:type="auto"/>
            <w:vAlign w:val="center"/>
            <w:hideMark/>
          </w:tcPr>
          <w:p w14:paraId="47AF170C" w14:textId="77777777" w:rsidR="00EC1B45" w:rsidRDefault="00EC1B45">
            <w:pPr>
              <w:rPr>
                <w:rFonts w:eastAsia="Times New Roman"/>
              </w:rPr>
            </w:pPr>
            <w:r>
              <w:rPr>
                <w:rFonts w:eastAsia="Times New Roman"/>
              </w:rPr>
              <w:t xml:space="preserve">-2.9% </w:t>
            </w:r>
          </w:p>
        </w:tc>
        <w:tc>
          <w:tcPr>
            <w:tcW w:w="0" w:type="auto"/>
            <w:vAlign w:val="center"/>
            <w:hideMark/>
          </w:tcPr>
          <w:p w14:paraId="2313FA4F" w14:textId="77777777" w:rsidR="00EC1B45" w:rsidRDefault="00EC1B45">
            <w:pPr>
              <w:rPr>
                <w:rFonts w:eastAsia="Times New Roman"/>
              </w:rPr>
            </w:pPr>
          </w:p>
        </w:tc>
        <w:tc>
          <w:tcPr>
            <w:tcW w:w="0" w:type="auto"/>
            <w:vAlign w:val="center"/>
            <w:hideMark/>
          </w:tcPr>
          <w:p w14:paraId="50765F19" w14:textId="77777777" w:rsidR="00EC1B45" w:rsidRDefault="00EC1B45">
            <w:pPr>
              <w:rPr>
                <w:rFonts w:eastAsia="Times New Roman"/>
              </w:rPr>
            </w:pPr>
            <w:r>
              <w:rPr>
                <w:rFonts w:eastAsia="Times New Roman"/>
              </w:rPr>
              <w:t xml:space="preserve">-7.7% </w:t>
            </w:r>
          </w:p>
        </w:tc>
        <w:tc>
          <w:tcPr>
            <w:tcW w:w="0" w:type="auto"/>
            <w:vAlign w:val="center"/>
            <w:hideMark/>
          </w:tcPr>
          <w:p w14:paraId="682B16F9" w14:textId="77777777" w:rsidR="00EC1B45" w:rsidRDefault="00EC1B45">
            <w:pPr>
              <w:rPr>
                <w:rFonts w:eastAsia="Times New Roman"/>
              </w:rPr>
            </w:pPr>
            <w:r>
              <w:rPr>
                <w:rFonts w:eastAsia="Times New Roman"/>
              </w:rPr>
              <w:t xml:space="preserve">0.6% </w:t>
            </w:r>
          </w:p>
        </w:tc>
        <w:tc>
          <w:tcPr>
            <w:tcW w:w="0" w:type="auto"/>
            <w:vAlign w:val="center"/>
            <w:hideMark/>
          </w:tcPr>
          <w:p w14:paraId="581D46F1" w14:textId="77777777" w:rsidR="00EC1B45" w:rsidRDefault="00EC1B45">
            <w:pPr>
              <w:rPr>
                <w:rFonts w:eastAsia="Times New Roman"/>
              </w:rPr>
            </w:pPr>
            <w:r>
              <w:rPr>
                <w:rFonts w:eastAsia="Times New Roman"/>
              </w:rPr>
              <w:t xml:space="preserve">-1.3% </w:t>
            </w:r>
          </w:p>
        </w:tc>
        <w:tc>
          <w:tcPr>
            <w:tcW w:w="0" w:type="auto"/>
            <w:vAlign w:val="center"/>
            <w:hideMark/>
          </w:tcPr>
          <w:p w14:paraId="76376862" w14:textId="77777777" w:rsidR="00EC1B45" w:rsidRDefault="00EC1B45">
            <w:pPr>
              <w:rPr>
                <w:rFonts w:eastAsia="Times New Roman"/>
              </w:rPr>
            </w:pPr>
          </w:p>
        </w:tc>
      </w:tr>
      <w:tr w:rsidR="00EC1B45" w14:paraId="1333322D" w14:textId="77777777">
        <w:trPr>
          <w:divId w:val="474565879"/>
          <w:tblCellSpacing w:w="15" w:type="dxa"/>
        </w:trPr>
        <w:tc>
          <w:tcPr>
            <w:tcW w:w="0" w:type="auto"/>
            <w:vAlign w:val="center"/>
            <w:hideMark/>
          </w:tcPr>
          <w:p w14:paraId="61CA882A" w14:textId="77777777" w:rsidR="00EC1B45" w:rsidRDefault="00EC1B45">
            <w:pPr>
              <w:rPr>
                <w:rFonts w:eastAsia="Times New Roman"/>
              </w:rPr>
            </w:pPr>
            <w:r>
              <w:rPr>
                <w:rFonts w:eastAsia="Times New Roman"/>
              </w:rPr>
              <w:lastRenderedPageBreak/>
              <w:t xml:space="preserve">Spalding </w:t>
            </w:r>
          </w:p>
        </w:tc>
        <w:tc>
          <w:tcPr>
            <w:tcW w:w="0" w:type="auto"/>
            <w:vAlign w:val="center"/>
            <w:hideMark/>
          </w:tcPr>
          <w:p w14:paraId="31D69E68" w14:textId="77777777" w:rsidR="00EC1B45" w:rsidRDefault="00EC1B45">
            <w:pPr>
              <w:rPr>
                <w:rFonts w:eastAsia="Times New Roman"/>
              </w:rPr>
            </w:pPr>
          </w:p>
        </w:tc>
        <w:tc>
          <w:tcPr>
            <w:tcW w:w="0" w:type="auto"/>
            <w:vAlign w:val="center"/>
            <w:hideMark/>
          </w:tcPr>
          <w:p w14:paraId="1187CBE2" w14:textId="77777777" w:rsidR="00EC1B45" w:rsidRDefault="00EC1B45">
            <w:pPr>
              <w:rPr>
                <w:rFonts w:eastAsia="Times New Roman"/>
                <w:sz w:val="20"/>
                <w:szCs w:val="20"/>
              </w:rPr>
            </w:pPr>
          </w:p>
        </w:tc>
        <w:tc>
          <w:tcPr>
            <w:tcW w:w="0" w:type="auto"/>
            <w:vAlign w:val="center"/>
            <w:hideMark/>
          </w:tcPr>
          <w:p w14:paraId="21A55740" w14:textId="77777777" w:rsidR="00EC1B45" w:rsidRDefault="00EC1B45">
            <w:pPr>
              <w:rPr>
                <w:rFonts w:eastAsia="Times New Roman"/>
              </w:rPr>
            </w:pPr>
            <w:r>
              <w:rPr>
                <w:rFonts w:eastAsia="Times New Roman"/>
              </w:rPr>
              <w:t xml:space="preserve">0.1% </w:t>
            </w:r>
          </w:p>
        </w:tc>
        <w:tc>
          <w:tcPr>
            <w:tcW w:w="0" w:type="auto"/>
            <w:vAlign w:val="center"/>
            <w:hideMark/>
          </w:tcPr>
          <w:p w14:paraId="5F10E3ED" w14:textId="77777777" w:rsidR="00EC1B45" w:rsidRDefault="00EC1B45">
            <w:pPr>
              <w:rPr>
                <w:rFonts w:eastAsia="Times New Roman"/>
              </w:rPr>
            </w:pPr>
          </w:p>
        </w:tc>
        <w:tc>
          <w:tcPr>
            <w:tcW w:w="0" w:type="auto"/>
            <w:vAlign w:val="center"/>
            <w:hideMark/>
          </w:tcPr>
          <w:p w14:paraId="2604E559" w14:textId="77777777" w:rsidR="00EC1B45" w:rsidRDefault="00EC1B45">
            <w:pPr>
              <w:rPr>
                <w:rFonts w:eastAsia="Times New Roman"/>
              </w:rPr>
            </w:pPr>
            <w:r>
              <w:rPr>
                <w:rFonts w:eastAsia="Times New Roman"/>
              </w:rPr>
              <w:t xml:space="preserve">2.2% </w:t>
            </w:r>
          </w:p>
        </w:tc>
        <w:tc>
          <w:tcPr>
            <w:tcW w:w="0" w:type="auto"/>
            <w:vAlign w:val="center"/>
            <w:hideMark/>
          </w:tcPr>
          <w:p w14:paraId="24DF508A" w14:textId="77777777" w:rsidR="00EC1B45" w:rsidRDefault="00EC1B45">
            <w:pPr>
              <w:rPr>
                <w:rFonts w:eastAsia="Times New Roman"/>
              </w:rPr>
            </w:pPr>
            <w:r>
              <w:rPr>
                <w:rFonts w:eastAsia="Times New Roman"/>
              </w:rPr>
              <w:t xml:space="preserve">0.6% </w:t>
            </w:r>
          </w:p>
        </w:tc>
        <w:tc>
          <w:tcPr>
            <w:tcW w:w="0" w:type="auto"/>
            <w:vAlign w:val="center"/>
            <w:hideMark/>
          </w:tcPr>
          <w:p w14:paraId="2621835E" w14:textId="77777777" w:rsidR="00EC1B45" w:rsidRDefault="00EC1B45">
            <w:pPr>
              <w:rPr>
                <w:rFonts w:eastAsia="Times New Roman"/>
              </w:rPr>
            </w:pPr>
            <w:r>
              <w:rPr>
                <w:rFonts w:eastAsia="Times New Roman"/>
              </w:rPr>
              <w:t xml:space="preserve">0.3% </w:t>
            </w:r>
          </w:p>
        </w:tc>
        <w:tc>
          <w:tcPr>
            <w:tcW w:w="0" w:type="auto"/>
            <w:vAlign w:val="center"/>
            <w:hideMark/>
          </w:tcPr>
          <w:p w14:paraId="6EB980B1" w14:textId="77777777" w:rsidR="00EC1B45" w:rsidRDefault="00EC1B45">
            <w:pPr>
              <w:rPr>
                <w:rFonts w:eastAsia="Times New Roman"/>
              </w:rPr>
            </w:pPr>
          </w:p>
        </w:tc>
        <w:tc>
          <w:tcPr>
            <w:tcW w:w="0" w:type="auto"/>
            <w:vAlign w:val="center"/>
            <w:hideMark/>
          </w:tcPr>
          <w:p w14:paraId="5D8AF472" w14:textId="77777777" w:rsidR="00EC1B45" w:rsidRDefault="00EC1B45">
            <w:pPr>
              <w:rPr>
                <w:rFonts w:eastAsia="Times New Roman"/>
              </w:rPr>
            </w:pPr>
            <w:r>
              <w:rPr>
                <w:rFonts w:eastAsia="Times New Roman"/>
              </w:rPr>
              <w:t xml:space="preserve">1.3% </w:t>
            </w:r>
          </w:p>
        </w:tc>
        <w:tc>
          <w:tcPr>
            <w:tcW w:w="0" w:type="auto"/>
            <w:vAlign w:val="center"/>
            <w:hideMark/>
          </w:tcPr>
          <w:p w14:paraId="36D093DA" w14:textId="77777777" w:rsidR="00EC1B45" w:rsidRDefault="00EC1B45">
            <w:pPr>
              <w:rPr>
                <w:rFonts w:eastAsia="Times New Roman"/>
              </w:rPr>
            </w:pPr>
            <w:r>
              <w:rPr>
                <w:rFonts w:eastAsia="Times New Roman"/>
              </w:rPr>
              <w:t xml:space="preserve">0.1% </w:t>
            </w:r>
          </w:p>
        </w:tc>
        <w:tc>
          <w:tcPr>
            <w:tcW w:w="0" w:type="auto"/>
            <w:vAlign w:val="center"/>
            <w:hideMark/>
          </w:tcPr>
          <w:p w14:paraId="7AC4F53F" w14:textId="77777777" w:rsidR="00EC1B45" w:rsidRDefault="00EC1B45">
            <w:pPr>
              <w:rPr>
                <w:rFonts w:eastAsia="Times New Roman"/>
              </w:rPr>
            </w:pPr>
            <w:r>
              <w:rPr>
                <w:rFonts w:eastAsia="Times New Roman"/>
              </w:rPr>
              <w:t xml:space="preserve">2.8% </w:t>
            </w:r>
          </w:p>
        </w:tc>
        <w:tc>
          <w:tcPr>
            <w:tcW w:w="0" w:type="auto"/>
            <w:vAlign w:val="center"/>
            <w:hideMark/>
          </w:tcPr>
          <w:p w14:paraId="71017708" w14:textId="77777777" w:rsidR="00EC1B45" w:rsidRDefault="00EC1B45">
            <w:pPr>
              <w:rPr>
                <w:rFonts w:eastAsia="Times New Roman"/>
              </w:rPr>
            </w:pPr>
          </w:p>
        </w:tc>
        <w:tc>
          <w:tcPr>
            <w:tcW w:w="0" w:type="auto"/>
            <w:vAlign w:val="center"/>
            <w:hideMark/>
          </w:tcPr>
          <w:p w14:paraId="60406591" w14:textId="77777777" w:rsidR="00EC1B45" w:rsidRDefault="00EC1B45">
            <w:pPr>
              <w:rPr>
                <w:rFonts w:eastAsia="Times New Roman"/>
              </w:rPr>
            </w:pPr>
            <w:r>
              <w:rPr>
                <w:rFonts w:eastAsia="Times New Roman"/>
              </w:rPr>
              <w:t xml:space="preserve">3.6% </w:t>
            </w:r>
          </w:p>
        </w:tc>
        <w:tc>
          <w:tcPr>
            <w:tcW w:w="0" w:type="auto"/>
            <w:vAlign w:val="center"/>
            <w:hideMark/>
          </w:tcPr>
          <w:p w14:paraId="218548AA" w14:textId="77777777" w:rsidR="00EC1B45" w:rsidRDefault="00EC1B45">
            <w:pPr>
              <w:rPr>
                <w:rFonts w:eastAsia="Times New Roman"/>
              </w:rPr>
            </w:pPr>
          </w:p>
        </w:tc>
        <w:tc>
          <w:tcPr>
            <w:tcW w:w="0" w:type="auto"/>
            <w:vAlign w:val="center"/>
            <w:hideMark/>
          </w:tcPr>
          <w:p w14:paraId="11416532" w14:textId="77777777" w:rsidR="00EC1B45" w:rsidRDefault="00EC1B45">
            <w:pPr>
              <w:rPr>
                <w:rFonts w:eastAsia="Times New Roman"/>
                <w:sz w:val="20"/>
                <w:szCs w:val="20"/>
              </w:rPr>
            </w:pPr>
          </w:p>
        </w:tc>
        <w:tc>
          <w:tcPr>
            <w:tcW w:w="0" w:type="auto"/>
            <w:vAlign w:val="center"/>
            <w:hideMark/>
          </w:tcPr>
          <w:p w14:paraId="14D3F4ED" w14:textId="77777777" w:rsidR="00EC1B45" w:rsidRDefault="00EC1B45">
            <w:pPr>
              <w:rPr>
                <w:rFonts w:eastAsia="Times New Roman"/>
              </w:rPr>
            </w:pPr>
            <w:r>
              <w:rPr>
                <w:rFonts w:eastAsia="Times New Roman"/>
              </w:rPr>
              <w:t xml:space="preserve">3.6% </w:t>
            </w:r>
          </w:p>
        </w:tc>
        <w:tc>
          <w:tcPr>
            <w:tcW w:w="0" w:type="auto"/>
            <w:vAlign w:val="center"/>
            <w:hideMark/>
          </w:tcPr>
          <w:p w14:paraId="2267DFB2" w14:textId="77777777" w:rsidR="00EC1B45" w:rsidRDefault="00EC1B45">
            <w:pPr>
              <w:rPr>
                <w:rFonts w:eastAsia="Times New Roman"/>
              </w:rPr>
            </w:pPr>
            <w:r>
              <w:rPr>
                <w:rFonts w:eastAsia="Times New Roman"/>
              </w:rPr>
              <w:t xml:space="preserve">0.3% </w:t>
            </w:r>
          </w:p>
        </w:tc>
        <w:tc>
          <w:tcPr>
            <w:tcW w:w="0" w:type="auto"/>
            <w:vAlign w:val="center"/>
            <w:hideMark/>
          </w:tcPr>
          <w:p w14:paraId="05FD80F7" w14:textId="77777777" w:rsidR="00EC1B45" w:rsidRDefault="00EC1B45">
            <w:pPr>
              <w:rPr>
                <w:rFonts w:eastAsia="Times New Roman"/>
              </w:rPr>
            </w:pPr>
            <w:r>
              <w:rPr>
                <w:rFonts w:eastAsia="Times New Roman"/>
              </w:rPr>
              <w:t xml:space="preserve">-0.1% </w:t>
            </w:r>
          </w:p>
        </w:tc>
        <w:tc>
          <w:tcPr>
            <w:tcW w:w="0" w:type="auto"/>
            <w:vAlign w:val="center"/>
            <w:hideMark/>
          </w:tcPr>
          <w:p w14:paraId="69493A47" w14:textId="77777777" w:rsidR="00EC1B45" w:rsidRDefault="00EC1B45">
            <w:pPr>
              <w:rPr>
                <w:rFonts w:eastAsia="Times New Roman"/>
              </w:rPr>
            </w:pPr>
            <w:r>
              <w:rPr>
                <w:rFonts w:eastAsia="Times New Roman"/>
              </w:rPr>
              <w:t xml:space="preserve">0.4% </w:t>
            </w:r>
          </w:p>
        </w:tc>
        <w:tc>
          <w:tcPr>
            <w:tcW w:w="0" w:type="auto"/>
            <w:vAlign w:val="center"/>
            <w:hideMark/>
          </w:tcPr>
          <w:p w14:paraId="394D98A0" w14:textId="77777777" w:rsidR="00EC1B45" w:rsidRDefault="00EC1B45">
            <w:pPr>
              <w:rPr>
                <w:rFonts w:eastAsia="Times New Roman"/>
              </w:rPr>
            </w:pPr>
            <w:r>
              <w:rPr>
                <w:rFonts w:eastAsia="Times New Roman"/>
              </w:rPr>
              <w:t xml:space="preserve">-15.2% </w:t>
            </w:r>
          </w:p>
        </w:tc>
        <w:tc>
          <w:tcPr>
            <w:tcW w:w="0" w:type="auto"/>
            <w:vAlign w:val="center"/>
            <w:hideMark/>
          </w:tcPr>
          <w:p w14:paraId="70E4FC00" w14:textId="77777777" w:rsidR="00EC1B45" w:rsidRDefault="00EC1B45">
            <w:pPr>
              <w:rPr>
                <w:rFonts w:eastAsia="Times New Roman"/>
              </w:rPr>
            </w:pPr>
          </w:p>
        </w:tc>
        <w:tc>
          <w:tcPr>
            <w:tcW w:w="0" w:type="auto"/>
            <w:vAlign w:val="center"/>
            <w:hideMark/>
          </w:tcPr>
          <w:p w14:paraId="1BA48FF4" w14:textId="77777777" w:rsidR="00EC1B45" w:rsidRDefault="00EC1B45">
            <w:pPr>
              <w:rPr>
                <w:rFonts w:eastAsia="Times New Roman"/>
                <w:sz w:val="20"/>
                <w:szCs w:val="20"/>
              </w:rPr>
            </w:pPr>
          </w:p>
        </w:tc>
      </w:tr>
      <w:tr w:rsidR="00EC1B45" w14:paraId="6283FEBC" w14:textId="77777777">
        <w:trPr>
          <w:divId w:val="474565879"/>
          <w:tblCellSpacing w:w="15" w:type="dxa"/>
        </w:trPr>
        <w:tc>
          <w:tcPr>
            <w:tcW w:w="0" w:type="auto"/>
            <w:vAlign w:val="center"/>
            <w:hideMark/>
          </w:tcPr>
          <w:p w14:paraId="2E18941B" w14:textId="77777777" w:rsidR="00EC1B45" w:rsidRDefault="00EC1B45">
            <w:pPr>
              <w:rPr>
                <w:rFonts w:eastAsia="Times New Roman"/>
              </w:rPr>
            </w:pPr>
            <w:r>
              <w:rPr>
                <w:rFonts w:eastAsia="Times New Roman"/>
              </w:rPr>
              <w:t xml:space="preserve">Walton </w:t>
            </w:r>
          </w:p>
        </w:tc>
        <w:tc>
          <w:tcPr>
            <w:tcW w:w="0" w:type="auto"/>
            <w:vAlign w:val="center"/>
            <w:hideMark/>
          </w:tcPr>
          <w:p w14:paraId="7FF6ACA4" w14:textId="77777777" w:rsidR="00EC1B45" w:rsidRDefault="00EC1B45">
            <w:pPr>
              <w:rPr>
                <w:rFonts w:eastAsia="Times New Roman"/>
              </w:rPr>
            </w:pPr>
            <w:r>
              <w:rPr>
                <w:rFonts w:eastAsia="Times New Roman"/>
              </w:rPr>
              <w:t xml:space="preserve">1.5% </w:t>
            </w:r>
          </w:p>
        </w:tc>
        <w:tc>
          <w:tcPr>
            <w:tcW w:w="0" w:type="auto"/>
            <w:vAlign w:val="center"/>
            <w:hideMark/>
          </w:tcPr>
          <w:p w14:paraId="354A11CE" w14:textId="77777777" w:rsidR="00EC1B45" w:rsidRDefault="00EC1B45">
            <w:pPr>
              <w:rPr>
                <w:rFonts w:eastAsia="Times New Roman"/>
              </w:rPr>
            </w:pPr>
            <w:r>
              <w:rPr>
                <w:rFonts w:eastAsia="Times New Roman"/>
              </w:rPr>
              <w:t xml:space="preserve">-0.1% </w:t>
            </w:r>
          </w:p>
        </w:tc>
        <w:tc>
          <w:tcPr>
            <w:tcW w:w="0" w:type="auto"/>
            <w:vAlign w:val="center"/>
            <w:hideMark/>
          </w:tcPr>
          <w:p w14:paraId="7599D9FC" w14:textId="77777777" w:rsidR="00EC1B45" w:rsidRDefault="00EC1B45">
            <w:pPr>
              <w:rPr>
                <w:rFonts w:eastAsia="Times New Roman"/>
              </w:rPr>
            </w:pPr>
            <w:r>
              <w:rPr>
                <w:rFonts w:eastAsia="Times New Roman"/>
              </w:rPr>
              <w:t xml:space="preserve">-0.7% </w:t>
            </w:r>
          </w:p>
        </w:tc>
        <w:tc>
          <w:tcPr>
            <w:tcW w:w="0" w:type="auto"/>
            <w:vAlign w:val="center"/>
            <w:hideMark/>
          </w:tcPr>
          <w:p w14:paraId="2A4C83B2" w14:textId="77777777" w:rsidR="00EC1B45" w:rsidRDefault="00EC1B45">
            <w:pPr>
              <w:rPr>
                <w:rFonts w:eastAsia="Times New Roman"/>
              </w:rPr>
            </w:pPr>
          </w:p>
        </w:tc>
        <w:tc>
          <w:tcPr>
            <w:tcW w:w="0" w:type="auto"/>
            <w:vAlign w:val="center"/>
            <w:hideMark/>
          </w:tcPr>
          <w:p w14:paraId="546513E9" w14:textId="77777777" w:rsidR="00EC1B45" w:rsidRDefault="00EC1B45">
            <w:pPr>
              <w:rPr>
                <w:rFonts w:eastAsia="Times New Roman"/>
              </w:rPr>
            </w:pPr>
            <w:r>
              <w:rPr>
                <w:rFonts w:eastAsia="Times New Roman"/>
              </w:rPr>
              <w:t xml:space="preserve">0.6% </w:t>
            </w:r>
          </w:p>
        </w:tc>
        <w:tc>
          <w:tcPr>
            <w:tcW w:w="0" w:type="auto"/>
            <w:vAlign w:val="center"/>
            <w:hideMark/>
          </w:tcPr>
          <w:p w14:paraId="44B9C017" w14:textId="77777777" w:rsidR="00EC1B45" w:rsidRDefault="00EC1B45">
            <w:pPr>
              <w:rPr>
                <w:rFonts w:eastAsia="Times New Roman"/>
              </w:rPr>
            </w:pPr>
            <w:r>
              <w:rPr>
                <w:rFonts w:eastAsia="Times New Roman"/>
              </w:rPr>
              <w:t xml:space="preserve">0.1% </w:t>
            </w:r>
          </w:p>
        </w:tc>
        <w:tc>
          <w:tcPr>
            <w:tcW w:w="0" w:type="auto"/>
            <w:vAlign w:val="center"/>
            <w:hideMark/>
          </w:tcPr>
          <w:p w14:paraId="250B0228" w14:textId="77777777" w:rsidR="00EC1B45" w:rsidRDefault="00EC1B45">
            <w:pPr>
              <w:rPr>
                <w:rFonts w:eastAsia="Times New Roman"/>
              </w:rPr>
            </w:pPr>
          </w:p>
        </w:tc>
        <w:tc>
          <w:tcPr>
            <w:tcW w:w="0" w:type="auto"/>
            <w:vAlign w:val="center"/>
            <w:hideMark/>
          </w:tcPr>
          <w:p w14:paraId="325E7D2B" w14:textId="77777777" w:rsidR="00EC1B45" w:rsidRDefault="00EC1B45">
            <w:pPr>
              <w:rPr>
                <w:rFonts w:eastAsia="Times New Roman"/>
                <w:sz w:val="20"/>
                <w:szCs w:val="20"/>
              </w:rPr>
            </w:pPr>
          </w:p>
        </w:tc>
        <w:tc>
          <w:tcPr>
            <w:tcW w:w="0" w:type="auto"/>
            <w:vAlign w:val="center"/>
            <w:hideMark/>
          </w:tcPr>
          <w:p w14:paraId="6DF49CC8" w14:textId="77777777" w:rsidR="00EC1B45" w:rsidRDefault="00EC1B45">
            <w:pPr>
              <w:rPr>
                <w:rFonts w:eastAsia="Times New Roman"/>
              </w:rPr>
            </w:pPr>
            <w:r>
              <w:rPr>
                <w:rFonts w:eastAsia="Times New Roman"/>
              </w:rPr>
              <w:t xml:space="preserve">0.6% </w:t>
            </w:r>
          </w:p>
        </w:tc>
        <w:tc>
          <w:tcPr>
            <w:tcW w:w="0" w:type="auto"/>
            <w:vAlign w:val="center"/>
            <w:hideMark/>
          </w:tcPr>
          <w:p w14:paraId="5C2F8D68" w14:textId="77777777" w:rsidR="00EC1B45" w:rsidRDefault="00EC1B45">
            <w:pPr>
              <w:rPr>
                <w:rFonts w:eastAsia="Times New Roman"/>
              </w:rPr>
            </w:pPr>
            <w:r>
              <w:rPr>
                <w:rFonts w:eastAsia="Times New Roman"/>
              </w:rPr>
              <w:t xml:space="preserve">-0.4% </w:t>
            </w:r>
          </w:p>
        </w:tc>
        <w:tc>
          <w:tcPr>
            <w:tcW w:w="0" w:type="auto"/>
            <w:vAlign w:val="center"/>
            <w:hideMark/>
          </w:tcPr>
          <w:p w14:paraId="2750A639" w14:textId="77777777" w:rsidR="00EC1B45" w:rsidRDefault="00EC1B45">
            <w:pPr>
              <w:rPr>
                <w:rFonts w:eastAsia="Times New Roman"/>
              </w:rPr>
            </w:pPr>
            <w:r>
              <w:rPr>
                <w:rFonts w:eastAsia="Times New Roman"/>
              </w:rPr>
              <w:t xml:space="preserve">0.1% </w:t>
            </w:r>
          </w:p>
        </w:tc>
        <w:tc>
          <w:tcPr>
            <w:tcW w:w="0" w:type="auto"/>
            <w:vAlign w:val="center"/>
            <w:hideMark/>
          </w:tcPr>
          <w:p w14:paraId="5C05B192" w14:textId="77777777" w:rsidR="00EC1B45" w:rsidRDefault="00EC1B45">
            <w:pPr>
              <w:rPr>
                <w:rFonts w:eastAsia="Times New Roman"/>
              </w:rPr>
            </w:pPr>
            <w:r>
              <w:rPr>
                <w:rFonts w:eastAsia="Times New Roman"/>
              </w:rPr>
              <w:t xml:space="preserve">0.9% </w:t>
            </w:r>
          </w:p>
        </w:tc>
        <w:tc>
          <w:tcPr>
            <w:tcW w:w="0" w:type="auto"/>
            <w:vAlign w:val="center"/>
            <w:hideMark/>
          </w:tcPr>
          <w:p w14:paraId="617A1836" w14:textId="77777777" w:rsidR="00EC1B45" w:rsidRDefault="00EC1B45">
            <w:pPr>
              <w:rPr>
                <w:rFonts w:eastAsia="Times New Roman"/>
              </w:rPr>
            </w:pPr>
            <w:r>
              <w:rPr>
                <w:rFonts w:eastAsia="Times New Roman"/>
              </w:rPr>
              <w:t xml:space="preserve">2.6% </w:t>
            </w:r>
          </w:p>
        </w:tc>
        <w:tc>
          <w:tcPr>
            <w:tcW w:w="0" w:type="auto"/>
            <w:vAlign w:val="center"/>
            <w:hideMark/>
          </w:tcPr>
          <w:p w14:paraId="23FFB838" w14:textId="77777777" w:rsidR="00EC1B45" w:rsidRDefault="00EC1B45">
            <w:pPr>
              <w:rPr>
                <w:rFonts w:eastAsia="Times New Roman"/>
              </w:rPr>
            </w:pPr>
            <w:r>
              <w:rPr>
                <w:rFonts w:eastAsia="Times New Roman"/>
              </w:rPr>
              <w:t xml:space="preserve">-0.7% </w:t>
            </w:r>
          </w:p>
        </w:tc>
        <w:tc>
          <w:tcPr>
            <w:tcW w:w="0" w:type="auto"/>
            <w:vAlign w:val="center"/>
            <w:hideMark/>
          </w:tcPr>
          <w:p w14:paraId="244B05B3" w14:textId="77777777" w:rsidR="00EC1B45" w:rsidRDefault="00EC1B45">
            <w:pPr>
              <w:rPr>
                <w:rFonts w:eastAsia="Times New Roman"/>
              </w:rPr>
            </w:pPr>
            <w:r>
              <w:rPr>
                <w:rFonts w:eastAsia="Times New Roman"/>
              </w:rPr>
              <w:t xml:space="preserve">0.1% </w:t>
            </w:r>
          </w:p>
        </w:tc>
        <w:tc>
          <w:tcPr>
            <w:tcW w:w="0" w:type="auto"/>
            <w:vAlign w:val="center"/>
            <w:hideMark/>
          </w:tcPr>
          <w:p w14:paraId="6D267732" w14:textId="77777777" w:rsidR="00EC1B45" w:rsidRDefault="00EC1B45">
            <w:pPr>
              <w:rPr>
                <w:rFonts w:eastAsia="Times New Roman"/>
              </w:rPr>
            </w:pPr>
            <w:r>
              <w:rPr>
                <w:rFonts w:eastAsia="Times New Roman"/>
              </w:rPr>
              <w:t xml:space="preserve">0.5% </w:t>
            </w:r>
          </w:p>
        </w:tc>
        <w:tc>
          <w:tcPr>
            <w:tcW w:w="0" w:type="auto"/>
            <w:vAlign w:val="center"/>
            <w:hideMark/>
          </w:tcPr>
          <w:p w14:paraId="77B7AAD4" w14:textId="77777777" w:rsidR="00EC1B45" w:rsidRDefault="00EC1B45">
            <w:pPr>
              <w:rPr>
                <w:rFonts w:eastAsia="Times New Roman"/>
              </w:rPr>
            </w:pPr>
            <w:r>
              <w:rPr>
                <w:rFonts w:eastAsia="Times New Roman"/>
              </w:rPr>
              <w:t xml:space="preserve">2% </w:t>
            </w:r>
          </w:p>
        </w:tc>
        <w:tc>
          <w:tcPr>
            <w:tcW w:w="0" w:type="auto"/>
            <w:vAlign w:val="center"/>
            <w:hideMark/>
          </w:tcPr>
          <w:p w14:paraId="5C2175FC" w14:textId="77777777" w:rsidR="00EC1B45" w:rsidRDefault="00EC1B45">
            <w:pPr>
              <w:rPr>
                <w:rFonts w:eastAsia="Times New Roman"/>
              </w:rPr>
            </w:pPr>
          </w:p>
        </w:tc>
        <w:tc>
          <w:tcPr>
            <w:tcW w:w="0" w:type="auto"/>
            <w:vAlign w:val="center"/>
            <w:hideMark/>
          </w:tcPr>
          <w:p w14:paraId="0AB81ED7" w14:textId="77777777" w:rsidR="00EC1B45" w:rsidRDefault="00EC1B45">
            <w:pPr>
              <w:rPr>
                <w:rFonts w:eastAsia="Times New Roman"/>
              </w:rPr>
            </w:pPr>
            <w:r>
              <w:rPr>
                <w:rFonts w:eastAsia="Times New Roman"/>
              </w:rPr>
              <w:t xml:space="preserve">1% </w:t>
            </w:r>
          </w:p>
        </w:tc>
        <w:tc>
          <w:tcPr>
            <w:tcW w:w="0" w:type="auto"/>
            <w:vAlign w:val="center"/>
            <w:hideMark/>
          </w:tcPr>
          <w:p w14:paraId="5483CCDC" w14:textId="77777777" w:rsidR="00EC1B45" w:rsidRDefault="00EC1B45">
            <w:pPr>
              <w:rPr>
                <w:rFonts w:eastAsia="Times New Roman"/>
              </w:rPr>
            </w:pPr>
          </w:p>
        </w:tc>
        <w:tc>
          <w:tcPr>
            <w:tcW w:w="0" w:type="auto"/>
            <w:vAlign w:val="center"/>
            <w:hideMark/>
          </w:tcPr>
          <w:p w14:paraId="5F56FAF2" w14:textId="77777777" w:rsidR="00EC1B45" w:rsidRDefault="00EC1B45">
            <w:pPr>
              <w:rPr>
                <w:rFonts w:eastAsia="Times New Roman"/>
              </w:rPr>
            </w:pPr>
            <w:r>
              <w:rPr>
                <w:rFonts w:eastAsia="Times New Roman"/>
              </w:rPr>
              <w:t xml:space="preserve">-8% </w:t>
            </w:r>
          </w:p>
        </w:tc>
        <w:tc>
          <w:tcPr>
            <w:tcW w:w="0" w:type="auto"/>
            <w:vAlign w:val="center"/>
            <w:hideMark/>
          </w:tcPr>
          <w:p w14:paraId="26E60CC1" w14:textId="77777777" w:rsidR="00EC1B45" w:rsidRDefault="00EC1B45">
            <w:pPr>
              <w:rPr>
                <w:rFonts w:eastAsia="Times New Roman"/>
              </w:rPr>
            </w:pPr>
          </w:p>
        </w:tc>
      </w:tr>
      <w:tr w:rsidR="00EC1B45" w14:paraId="1B181BCE" w14:textId="77777777">
        <w:trPr>
          <w:divId w:val="474565879"/>
          <w:tblCellSpacing w:w="15" w:type="dxa"/>
        </w:trPr>
        <w:tc>
          <w:tcPr>
            <w:tcW w:w="0" w:type="auto"/>
            <w:vAlign w:val="center"/>
            <w:hideMark/>
          </w:tcPr>
          <w:p w14:paraId="7CD05C18" w14:textId="77777777" w:rsidR="00EC1B45" w:rsidRDefault="00EC1B45">
            <w:pPr>
              <w:rPr>
                <w:rFonts w:eastAsia="Times New Roman"/>
              </w:rPr>
            </w:pPr>
            <w:r>
              <w:rPr>
                <w:rFonts w:eastAsia="Times New Roman"/>
              </w:rPr>
              <w:t xml:space="preserve">Total </w:t>
            </w:r>
          </w:p>
        </w:tc>
        <w:tc>
          <w:tcPr>
            <w:tcW w:w="0" w:type="auto"/>
            <w:vAlign w:val="center"/>
            <w:hideMark/>
          </w:tcPr>
          <w:p w14:paraId="6069F0D7" w14:textId="77777777" w:rsidR="00EC1B45" w:rsidRDefault="00EC1B45">
            <w:pPr>
              <w:rPr>
                <w:rFonts w:eastAsia="Times New Roman"/>
              </w:rPr>
            </w:pPr>
          </w:p>
        </w:tc>
        <w:tc>
          <w:tcPr>
            <w:tcW w:w="0" w:type="auto"/>
            <w:vAlign w:val="center"/>
            <w:hideMark/>
          </w:tcPr>
          <w:p w14:paraId="5B494624" w14:textId="77777777" w:rsidR="00EC1B45" w:rsidRDefault="00EC1B45">
            <w:pPr>
              <w:rPr>
                <w:rFonts w:eastAsia="Times New Roman"/>
                <w:sz w:val="20"/>
                <w:szCs w:val="20"/>
              </w:rPr>
            </w:pPr>
          </w:p>
        </w:tc>
        <w:tc>
          <w:tcPr>
            <w:tcW w:w="0" w:type="auto"/>
            <w:vAlign w:val="center"/>
            <w:hideMark/>
          </w:tcPr>
          <w:p w14:paraId="2514AB58" w14:textId="77777777" w:rsidR="00EC1B45" w:rsidRDefault="00EC1B45">
            <w:pPr>
              <w:rPr>
                <w:rFonts w:eastAsia="Times New Roman"/>
                <w:sz w:val="20"/>
                <w:szCs w:val="20"/>
              </w:rPr>
            </w:pPr>
          </w:p>
        </w:tc>
        <w:tc>
          <w:tcPr>
            <w:tcW w:w="0" w:type="auto"/>
            <w:vAlign w:val="center"/>
            <w:hideMark/>
          </w:tcPr>
          <w:p w14:paraId="24FE27C3" w14:textId="77777777" w:rsidR="00EC1B45" w:rsidRDefault="00EC1B45">
            <w:pPr>
              <w:rPr>
                <w:rFonts w:eastAsia="Times New Roman"/>
                <w:sz w:val="20"/>
                <w:szCs w:val="20"/>
              </w:rPr>
            </w:pPr>
          </w:p>
        </w:tc>
        <w:tc>
          <w:tcPr>
            <w:tcW w:w="0" w:type="auto"/>
            <w:vAlign w:val="center"/>
            <w:hideMark/>
          </w:tcPr>
          <w:p w14:paraId="454820AE" w14:textId="77777777" w:rsidR="00EC1B45" w:rsidRDefault="00EC1B45">
            <w:pPr>
              <w:rPr>
                <w:rFonts w:eastAsia="Times New Roman"/>
              </w:rPr>
            </w:pPr>
            <w:r>
              <w:rPr>
                <w:rFonts w:eastAsia="Times New Roman"/>
              </w:rPr>
              <w:t xml:space="preserve">-0.1% </w:t>
            </w:r>
          </w:p>
        </w:tc>
        <w:tc>
          <w:tcPr>
            <w:tcW w:w="0" w:type="auto"/>
            <w:vAlign w:val="center"/>
            <w:hideMark/>
          </w:tcPr>
          <w:p w14:paraId="7B1A9FEE" w14:textId="77777777" w:rsidR="00EC1B45" w:rsidRDefault="00EC1B45">
            <w:pPr>
              <w:rPr>
                <w:rFonts w:eastAsia="Times New Roman"/>
              </w:rPr>
            </w:pPr>
          </w:p>
        </w:tc>
        <w:tc>
          <w:tcPr>
            <w:tcW w:w="0" w:type="auto"/>
            <w:vAlign w:val="center"/>
            <w:hideMark/>
          </w:tcPr>
          <w:p w14:paraId="47765CCE" w14:textId="77777777" w:rsidR="00EC1B45" w:rsidRDefault="00EC1B45">
            <w:pPr>
              <w:rPr>
                <w:rFonts w:eastAsia="Times New Roman"/>
                <w:sz w:val="20"/>
                <w:szCs w:val="20"/>
              </w:rPr>
            </w:pPr>
          </w:p>
        </w:tc>
        <w:tc>
          <w:tcPr>
            <w:tcW w:w="0" w:type="auto"/>
            <w:vAlign w:val="center"/>
            <w:hideMark/>
          </w:tcPr>
          <w:p w14:paraId="22D321AE" w14:textId="77777777" w:rsidR="00EC1B45" w:rsidRDefault="00EC1B45">
            <w:pPr>
              <w:rPr>
                <w:rFonts w:eastAsia="Times New Roman"/>
                <w:sz w:val="20"/>
                <w:szCs w:val="20"/>
              </w:rPr>
            </w:pPr>
          </w:p>
        </w:tc>
        <w:tc>
          <w:tcPr>
            <w:tcW w:w="0" w:type="auto"/>
            <w:vAlign w:val="center"/>
            <w:hideMark/>
          </w:tcPr>
          <w:p w14:paraId="18BFD7B2" w14:textId="77777777" w:rsidR="00EC1B45" w:rsidRDefault="00EC1B45">
            <w:pPr>
              <w:rPr>
                <w:rFonts w:eastAsia="Times New Roman"/>
              </w:rPr>
            </w:pPr>
            <w:r>
              <w:rPr>
                <w:rFonts w:eastAsia="Times New Roman"/>
              </w:rPr>
              <w:t xml:space="preserve">0.8% </w:t>
            </w:r>
          </w:p>
        </w:tc>
        <w:tc>
          <w:tcPr>
            <w:tcW w:w="0" w:type="auto"/>
            <w:vAlign w:val="center"/>
            <w:hideMark/>
          </w:tcPr>
          <w:p w14:paraId="12C28615" w14:textId="77777777" w:rsidR="00EC1B45" w:rsidRDefault="00EC1B45">
            <w:pPr>
              <w:rPr>
                <w:rFonts w:eastAsia="Times New Roman"/>
              </w:rPr>
            </w:pPr>
            <w:r>
              <w:rPr>
                <w:rFonts w:eastAsia="Times New Roman"/>
              </w:rPr>
              <w:t xml:space="preserve">-0.1% </w:t>
            </w:r>
          </w:p>
        </w:tc>
        <w:tc>
          <w:tcPr>
            <w:tcW w:w="0" w:type="auto"/>
            <w:vAlign w:val="center"/>
            <w:hideMark/>
          </w:tcPr>
          <w:p w14:paraId="4B9E92DE" w14:textId="77777777" w:rsidR="00EC1B45" w:rsidRDefault="00EC1B45">
            <w:pPr>
              <w:rPr>
                <w:rFonts w:eastAsia="Times New Roman"/>
              </w:rPr>
            </w:pPr>
            <w:r>
              <w:rPr>
                <w:rFonts w:eastAsia="Times New Roman"/>
              </w:rPr>
              <w:t xml:space="preserve">-0.1% </w:t>
            </w:r>
          </w:p>
        </w:tc>
        <w:tc>
          <w:tcPr>
            <w:tcW w:w="0" w:type="auto"/>
            <w:vAlign w:val="center"/>
            <w:hideMark/>
          </w:tcPr>
          <w:p w14:paraId="1D75342E" w14:textId="77777777" w:rsidR="00EC1B45" w:rsidRDefault="00EC1B45">
            <w:pPr>
              <w:rPr>
                <w:rFonts w:eastAsia="Times New Roman"/>
              </w:rPr>
            </w:pPr>
            <w:r>
              <w:rPr>
                <w:rFonts w:eastAsia="Times New Roman"/>
              </w:rPr>
              <w:t xml:space="preserve">0.1% </w:t>
            </w:r>
          </w:p>
        </w:tc>
        <w:tc>
          <w:tcPr>
            <w:tcW w:w="0" w:type="auto"/>
            <w:vAlign w:val="center"/>
            <w:hideMark/>
          </w:tcPr>
          <w:p w14:paraId="345F80E8" w14:textId="77777777" w:rsidR="00EC1B45" w:rsidRDefault="00EC1B45">
            <w:pPr>
              <w:rPr>
                <w:rFonts w:eastAsia="Times New Roman"/>
              </w:rPr>
            </w:pPr>
            <w:r>
              <w:rPr>
                <w:rFonts w:eastAsia="Times New Roman"/>
              </w:rPr>
              <w:t xml:space="preserve">-0.1% </w:t>
            </w:r>
          </w:p>
        </w:tc>
        <w:tc>
          <w:tcPr>
            <w:tcW w:w="0" w:type="auto"/>
            <w:vAlign w:val="center"/>
            <w:hideMark/>
          </w:tcPr>
          <w:p w14:paraId="4EE126F6" w14:textId="77777777" w:rsidR="00EC1B45" w:rsidRDefault="00EC1B45">
            <w:pPr>
              <w:rPr>
                <w:rFonts w:eastAsia="Times New Roman"/>
              </w:rPr>
            </w:pPr>
            <w:r>
              <w:rPr>
                <w:rFonts w:eastAsia="Times New Roman"/>
              </w:rPr>
              <w:t xml:space="preserve">-0.3% </w:t>
            </w:r>
          </w:p>
        </w:tc>
        <w:tc>
          <w:tcPr>
            <w:tcW w:w="0" w:type="auto"/>
            <w:vAlign w:val="center"/>
            <w:hideMark/>
          </w:tcPr>
          <w:p w14:paraId="2EA08DAD" w14:textId="77777777" w:rsidR="00EC1B45" w:rsidRDefault="00EC1B45">
            <w:pPr>
              <w:rPr>
                <w:rFonts w:eastAsia="Times New Roman"/>
              </w:rPr>
            </w:pPr>
            <w:r>
              <w:rPr>
                <w:rFonts w:eastAsia="Times New Roman"/>
              </w:rPr>
              <w:t xml:space="preserve">-0.1% </w:t>
            </w:r>
          </w:p>
        </w:tc>
        <w:tc>
          <w:tcPr>
            <w:tcW w:w="0" w:type="auto"/>
            <w:vAlign w:val="center"/>
            <w:hideMark/>
          </w:tcPr>
          <w:p w14:paraId="6067E54F" w14:textId="77777777" w:rsidR="00EC1B45" w:rsidRDefault="00EC1B45">
            <w:pPr>
              <w:rPr>
                <w:rFonts w:eastAsia="Times New Roman"/>
              </w:rPr>
            </w:pPr>
          </w:p>
        </w:tc>
        <w:tc>
          <w:tcPr>
            <w:tcW w:w="0" w:type="auto"/>
            <w:vAlign w:val="center"/>
            <w:hideMark/>
          </w:tcPr>
          <w:p w14:paraId="0CD50223" w14:textId="77777777" w:rsidR="00EC1B45" w:rsidRDefault="00EC1B45">
            <w:pPr>
              <w:rPr>
                <w:rFonts w:eastAsia="Times New Roman"/>
                <w:sz w:val="20"/>
                <w:szCs w:val="20"/>
              </w:rPr>
            </w:pPr>
          </w:p>
        </w:tc>
        <w:tc>
          <w:tcPr>
            <w:tcW w:w="0" w:type="auto"/>
            <w:vAlign w:val="center"/>
            <w:hideMark/>
          </w:tcPr>
          <w:p w14:paraId="62BFA48C" w14:textId="77777777" w:rsidR="00EC1B45" w:rsidRDefault="00EC1B45">
            <w:pPr>
              <w:rPr>
                <w:rFonts w:eastAsia="Times New Roman"/>
                <w:sz w:val="20"/>
                <w:szCs w:val="20"/>
              </w:rPr>
            </w:pPr>
          </w:p>
        </w:tc>
        <w:tc>
          <w:tcPr>
            <w:tcW w:w="0" w:type="auto"/>
            <w:vAlign w:val="center"/>
            <w:hideMark/>
          </w:tcPr>
          <w:p w14:paraId="6D1872A9" w14:textId="77777777" w:rsidR="00EC1B45" w:rsidRDefault="00EC1B45">
            <w:pPr>
              <w:rPr>
                <w:rFonts w:eastAsia="Times New Roman"/>
              </w:rPr>
            </w:pPr>
            <w:r>
              <w:rPr>
                <w:rFonts w:eastAsia="Times New Roman"/>
              </w:rPr>
              <w:t xml:space="preserve">-0.1% </w:t>
            </w:r>
          </w:p>
        </w:tc>
        <w:tc>
          <w:tcPr>
            <w:tcW w:w="0" w:type="auto"/>
            <w:vAlign w:val="center"/>
            <w:hideMark/>
          </w:tcPr>
          <w:p w14:paraId="5DF3BB7F" w14:textId="77777777" w:rsidR="00EC1B45" w:rsidRDefault="00EC1B45">
            <w:pPr>
              <w:rPr>
                <w:rFonts w:eastAsia="Times New Roman"/>
              </w:rPr>
            </w:pPr>
          </w:p>
        </w:tc>
        <w:tc>
          <w:tcPr>
            <w:tcW w:w="0" w:type="auto"/>
            <w:vAlign w:val="center"/>
            <w:hideMark/>
          </w:tcPr>
          <w:p w14:paraId="6A6CEBF3" w14:textId="77777777" w:rsidR="00EC1B45" w:rsidRDefault="00EC1B45">
            <w:pPr>
              <w:rPr>
                <w:rFonts w:eastAsia="Times New Roman"/>
                <w:sz w:val="20"/>
                <w:szCs w:val="20"/>
              </w:rPr>
            </w:pPr>
          </w:p>
        </w:tc>
        <w:tc>
          <w:tcPr>
            <w:tcW w:w="0" w:type="auto"/>
            <w:vAlign w:val="center"/>
            <w:hideMark/>
          </w:tcPr>
          <w:p w14:paraId="6FA4A9EF" w14:textId="77777777" w:rsidR="00EC1B45" w:rsidRDefault="00EC1B45">
            <w:pPr>
              <w:rPr>
                <w:rFonts w:eastAsia="Times New Roman"/>
                <w:sz w:val="20"/>
                <w:szCs w:val="20"/>
              </w:rPr>
            </w:pPr>
          </w:p>
        </w:tc>
      </w:tr>
    </w:tbl>
    <w:p w14:paraId="06EF698F" w14:textId="77777777" w:rsidR="00EC1B45" w:rsidRDefault="00EC1B45">
      <w:pPr>
        <w:pStyle w:val="Heading3"/>
        <w:divId w:val="139082778"/>
        <w:rPr>
          <w:rFonts w:eastAsia="Times New Roman"/>
        </w:rPr>
      </w:pPr>
      <w:r>
        <w:rPr>
          <w:rFonts w:eastAsia="Times New Roman"/>
        </w:rPr>
        <w:t>Scatterplot</w:t>
      </w:r>
    </w:p>
    <w:p w14:paraId="29B13D83" w14:textId="77777777" w:rsidR="00EC1B45" w:rsidRDefault="00EC1B45">
      <w:pPr>
        <w:pStyle w:val="Heading2"/>
        <w:divId w:val="139082778"/>
        <w:rPr>
          <w:rFonts w:eastAsia="Times New Roman"/>
        </w:rPr>
      </w:pPr>
      <w:commentRangeStart w:id="49"/>
      <w:commentRangeStart w:id="50"/>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68E390F3" wp14:editId="7D3CACD7">
            <wp:extent cx="8229600" cy="6400800"/>
            <wp:effectExtent l="0" t="0" r="0" b="0"/>
            <wp:docPr id="6" name="Picture 6" descr="C:\Users\kyeil\AppData\Local\Microsoft\Windows\INetCache\Content.MSO\991061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yeil\AppData\Local\Microsoft\Windows\INetCache\Content.MSO\9910612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6400800"/>
                    </a:xfrm>
                    <a:prstGeom prst="rect">
                      <a:avLst/>
                    </a:prstGeom>
                    <a:noFill/>
                    <a:ln>
                      <a:noFill/>
                    </a:ln>
                  </pic:spPr>
                </pic:pic>
              </a:graphicData>
            </a:graphic>
          </wp:inline>
        </w:drawing>
      </w:r>
      <w:commentRangeEnd w:id="49"/>
      <w:r w:rsidR="002337E9">
        <w:rPr>
          <w:rStyle w:val="CommentReference"/>
          <w:b w:val="0"/>
          <w:bCs w:val="0"/>
        </w:rPr>
        <w:lastRenderedPageBreak/>
        <w:commentReference w:id="49"/>
      </w:r>
      <w:commentRangeEnd w:id="50"/>
      <w:r w:rsidR="002337E9">
        <w:rPr>
          <w:rStyle w:val="CommentReference"/>
          <w:b w:val="0"/>
          <w:bCs w:val="0"/>
        </w:rPr>
        <w:commentReference w:id="50"/>
      </w:r>
      <w:r>
        <w:rPr>
          <w:rFonts w:eastAsia="Times New Roman"/>
        </w:rPr>
        <w:t>Work Location Distance Summary</w:t>
      </w:r>
    </w:p>
    <w:p w14:paraId="0F9184AA" w14:textId="77777777" w:rsidR="00EC1B45" w:rsidRDefault="00EC1B45">
      <w:pPr>
        <w:pStyle w:val="NormalWeb"/>
        <w:divId w:val="139082778"/>
      </w:pPr>
      <w:r>
        <w:t>A comparison of observed and estimated distance trip frequency is shown in Figure 3-4. Only the workers who do not work-from-home and who have a work location outside of the home TAZ are included in the comparison. Table 3-5 shows the mean work location distance for different segment of workers. The table shows reasonable match between the survey targets and the models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7"/>
        <w:gridCol w:w="749"/>
        <w:gridCol w:w="764"/>
      </w:tblGrid>
      <w:tr w:rsidR="00EC1B45" w14:paraId="45067B9A" w14:textId="77777777">
        <w:trPr>
          <w:divId w:val="139082778"/>
          <w:tblHeader/>
          <w:tblCellSpacing w:w="15" w:type="dxa"/>
        </w:trPr>
        <w:tc>
          <w:tcPr>
            <w:tcW w:w="0" w:type="auto"/>
            <w:gridSpan w:val="3"/>
            <w:tcBorders>
              <w:top w:val="nil"/>
              <w:left w:val="nil"/>
              <w:bottom w:val="nil"/>
              <w:right w:val="nil"/>
            </w:tcBorders>
            <w:vAlign w:val="center"/>
            <w:hideMark/>
          </w:tcPr>
          <w:p w14:paraId="5C9B1877" w14:textId="77777777" w:rsidR="00EC1B45" w:rsidRDefault="00EC1B45">
            <w:pPr>
              <w:jc w:val="center"/>
              <w:rPr>
                <w:rFonts w:eastAsia="Times New Roman"/>
              </w:rPr>
            </w:pPr>
            <w:r>
              <w:rPr>
                <w:rFonts w:eastAsia="Times New Roman"/>
              </w:rPr>
              <w:lastRenderedPageBreak/>
              <w:t xml:space="preserve">Table 3-5. Average Target and Model Work Distance (in Miles) </w:t>
            </w:r>
          </w:p>
        </w:tc>
      </w:tr>
      <w:tr w:rsidR="00EC1B45" w14:paraId="416D3580" w14:textId="77777777">
        <w:trPr>
          <w:divId w:val="139082778"/>
          <w:tblHeader/>
          <w:tblCellSpacing w:w="15" w:type="dxa"/>
        </w:trPr>
        <w:tc>
          <w:tcPr>
            <w:tcW w:w="0" w:type="auto"/>
            <w:vAlign w:val="center"/>
            <w:hideMark/>
          </w:tcPr>
          <w:p w14:paraId="24C08BC7" w14:textId="77777777" w:rsidR="00EC1B45" w:rsidRDefault="00EC1B45">
            <w:pPr>
              <w:rPr>
                <w:rFonts w:eastAsia="Times New Roman"/>
                <w:b/>
                <w:bCs/>
              </w:rPr>
            </w:pPr>
            <w:r>
              <w:rPr>
                <w:rFonts w:eastAsia="Times New Roman"/>
                <w:noProof/>
                <w:snapToGrid w:val="0"/>
                <w:color w:val="000000"/>
                <w:w w:val="0"/>
                <w:sz w:val="0"/>
                <w:szCs w:val="0"/>
                <w:u w:color="000000"/>
                <w:bdr w:val="none" w:sz="0" w:space="0" w:color="000000"/>
                <w:shd w:val="clear" w:color="000000" w:fill="000000"/>
                <w:lang w:eastAsia="en-US"/>
              </w:rPr>
              <w:drawing>
                <wp:inline distT="0" distB="0" distL="0" distR="0" wp14:anchorId="1BBFA9E5" wp14:editId="22E57E59">
                  <wp:extent cx="9144000" cy="5486400"/>
                  <wp:effectExtent l="0" t="0" r="0" b="0"/>
                  <wp:docPr id="7" name="Picture 7" descr="C:\Users\kyeil\AppData\Local\Microsoft\Windows\INetCache\Content.MSO\C8DA7A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eil\AppData\Local\Microsoft\Windows\INetCache\Content.MSO\C8DA7AB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b/>
                <w:bCs/>
              </w:rPr>
              <w:t xml:space="preserve">Segment </w:t>
            </w:r>
          </w:p>
        </w:tc>
        <w:tc>
          <w:tcPr>
            <w:tcW w:w="0" w:type="auto"/>
            <w:vAlign w:val="center"/>
            <w:hideMark/>
          </w:tcPr>
          <w:p w14:paraId="09BF1A0D" w14:textId="77777777" w:rsidR="00EC1B45" w:rsidRDefault="00EC1B45">
            <w:pPr>
              <w:jc w:val="right"/>
              <w:rPr>
                <w:rFonts w:eastAsia="Times New Roman"/>
                <w:b/>
                <w:bCs/>
              </w:rPr>
            </w:pPr>
            <w:r>
              <w:rPr>
                <w:rFonts w:eastAsia="Times New Roman"/>
                <w:b/>
                <w:bCs/>
              </w:rPr>
              <w:t xml:space="preserve">Target Distance </w:t>
            </w:r>
          </w:p>
        </w:tc>
        <w:tc>
          <w:tcPr>
            <w:tcW w:w="0" w:type="auto"/>
            <w:vAlign w:val="center"/>
            <w:hideMark/>
          </w:tcPr>
          <w:p w14:paraId="03572684" w14:textId="77777777" w:rsidR="00EC1B45" w:rsidRDefault="00EC1B45">
            <w:pPr>
              <w:jc w:val="right"/>
              <w:rPr>
                <w:rFonts w:eastAsia="Times New Roman"/>
                <w:b/>
                <w:bCs/>
              </w:rPr>
            </w:pPr>
            <w:r>
              <w:rPr>
                <w:rFonts w:eastAsia="Times New Roman"/>
                <w:b/>
                <w:bCs/>
              </w:rPr>
              <w:t xml:space="preserve">Model Distance </w:t>
            </w:r>
          </w:p>
        </w:tc>
      </w:tr>
      <w:tr w:rsidR="00EC1B45" w14:paraId="54B8BB59" w14:textId="77777777">
        <w:trPr>
          <w:divId w:val="139082778"/>
          <w:tblCellSpacing w:w="15" w:type="dxa"/>
        </w:trPr>
        <w:tc>
          <w:tcPr>
            <w:tcW w:w="0" w:type="auto"/>
            <w:vAlign w:val="center"/>
            <w:hideMark/>
          </w:tcPr>
          <w:p w14:paraId="15AA3509" w14:textId="77777777" w:rsidR="00EC1B45" w:rsidRDefault="00EC1B45">
            <w:pPr>
              <w:rPr>
                <w:rFonts w:eastAsia="Times New Roman"/>
              </w:rPr>
            </w:pPr>
            <w:r>
              <w:rPr>
                <w:rFonts w:eastAsia="Times New Roman"/>
              </w:rPr>
              <w:lastRenderedPageBreak/>
              <w:t xml:space="preserve">Overall </w:t>
            </w:r>
          </w:p>
        </w:tc>
        <w:tc>
          <w:tcPr>
            <w:tcW w:w="0" w:type="auto"/>
            <w:vAlign w:val="center"/>
            <w:hideMark/>
          </w:tcPr>
          <w:p w14:paraId="3DC16353" w14:textId="77777777" w:rsidR="00EC1B45" w:rsidRDefault="00EC1B45">
            <w:pPr>
              <w:jc w:val="right"/>
              <w:rPr>
                <w:rFonts w:eastAsia="Times New Roman"/>
              </w:rPr>
            </w:pPr>
            <w:r>
              <w:rPr>
                <w:rFonts w:eastAsia="Times New Roman"/>
              </w:rPr>
              <w:t xml:space="preserve">14.24 </w:t>
            </w:r>
          </w:p>
        </w:tc>
        <w:tc>
          <w:tcPr>
            <w:tcW w:w="0" w:type="auto"/>
            <w:vAlign w:val="center"/>
            <w:hideMark/>
          </w:tcPr>
          <w:p w14:paraId="3F0C44D0" w14:textId="77777777" w:rsidR="00EC1B45" w:rsidRDefault="00EC1B45">
            <w:pPr>
              <w:jc w:val="right"/>
              <w:rPr>
                <w:rFonts w:eastAsia="Times New Roman"/>
              </w:rPr>
            </w:pPr>
            <w:r>
              <w:rPr>
                <w:rFonts w:eastAsia="Times New Roman"/>
              </w:rPr>
              <w:t xml:space="preserve">14.30 </w:t>
            </w:r>
          </w:p>
        </w:tc>
      </w:tr>
      <w:tr w:rsidR="00EC1B45" w14:paraId="45BEEAE7" w14:textId="77777777">
        <w:trPr>
          <w:divId w:val="139082778"/>
          <w:tblCellSpacing w:w="15" w:type="dxa"/>
        </w:trPr>
        <w:tc>
          <w:tcPr>
            <w:tcW w:w="0" w:type="auto"/>
            <w:gridSpan w:val="3"/>
            <w:tcBorders>
              <w:bottom w:val="single" w:sz="6" w:space="0" w:color="auto"/>
            </w:tcBorders>
            <w:vAlign w:val="center"/>
            <w:hideMark/>
          </w:tcPr>
          <w:p w14:paraId="4DF832BA" w14:textId="77777777" w:rsidR="00EC1B45" w:rsidRDefault="00EC1B45">
            <w:pPr>
              <w:rPr>
                <w:rFonts w:eastAsia="Times New Roman"/>
              </w:rPr>
            </w:pPr>
            <w:r>
              <w:rPr>
                <w:rStyle w:val="Strong"/>
                <w:rFonts w:eastAsia="Times New Roman"/>
              </w:rPr>
              <w:t>By Person Type</w:t>
            </w:r>
            <w:r>
              <w:rPr>
                <w:rFonts w:eastAsia="Times New Roman"/>
              </w:rPr>
              <w:t xml:space="preserve"> </w:t>
            </w:r>
          </w:p>
        </w:tc>
      </w:tr>
      <w:tr w:rsidR="00EC1B45" w14:paraId="6F1F5751" w14:textId="77777777">
        <w:trPr>
          <w:divId w:val="139082778"/>
          <w:tblCellSpacing w:w="15" w:type="dxa"/>
        </w:trPr>
        <w:tc>
          <w:tcPr>
            <w:tcW w:w="0" w:type="auto"/>
            <w:tcMar>
              <w:top w:w="15" w:type="dxa"/>
              <w:left w:w="480" w:type="dxa"/>
              <w:bottom w:w="15" w:type="dxa"/>
              <w:right w:w="15" w:type="dxa"/>
            </w:tcMar>
            <w:vAlign w:val="center"/>
            <w:hideMark/>
          </w:tcPr>
          <w:p w14:paraId="484677E2" w14:textId="77777777" w:rsidR="00EC1B45" w:rsidRDefault="00EC1B45">
            <w:pPr>
              <w:rPr>
                <w:rFonts w:eastAsia="Times New Roman"/>
              </w:rPr>
            </w:pPr>
            <w:r>
              <w:rPr>
                <w:rFonts w:eastAsia="Times New Roman"/>
              </w:rPr>
              <w:t xml:space="preserve">Full-time worker </w:t>
            </w:r>
          </w:p>
        </w:tc>
        <w:tc>
          <w:tcPr>
            <w:tcW w:w="0" w:type="auto"/>
            <w:vAlign w:val="center"/>
            <w:hideMark/>
          </w:tcPr>
          <w:p w14:paraId="5271FC61" w14:textId="77777777" w:rsidR="00EC1B45" w:rsidRDefault="00EC1B45">
            <w:pPr>
              <w:jc w:val="right"/>
              <w:rPr>
                <w:rFonts w:eastAsia="Times New Roman"/>
              </w:rPr>
            </w:pPr>
            <w:r>
              <w:rPr>
                <w:rFonts w:eastAsia="Times New Roman"/>
              </w:rPr>
              <w:t xml:space="preserve">15.95 </w:t>
            </w:r>
          </w:p>
        </w:tc>
        <w:tc>
          <w:tcPr>
            <w:tcW w:w="0" w:type="auto"/>
            <w:vAlign w:val="center"/>
            <w:hideMark/>
          </w:tcPr>
          <w:p w14:paraId="79EC08ED" w14:textId="77777777" w:rsidR="00EC1B45" w:rsidRDefault="00EC1B45">
            <w:pPr>
              <w:jc w:val="right"/>
              <w:rPr>
                <w:rFonts w:eastAsia="Times New Roman"/>
              </w:rPr>
            </w:pPr>
            <w:r>
              <w:rPr>
                <w:rFonts w:eastAsia="Times New Roman"/>
              </w:rPr>
              <w:t xml:space="preserve">14.80 </w:t>
            </w:r>
          </w:p>
        </w:tc>
      </w:tr>
      <w:tr w:rsidR="00EC1B45" w14:paraId="1755DF7D" w14:textId="77777777">
        <w:trPr>
          <w:divId w:val="139082778"/>
          <w:tblCellSpacing w:w="15" w:type="dxa"/>
        </w:trPr>
        <w:tc>
          <w:tcPr>
            <w:tcW w:w="0" w:type="auto"/>
            <w:tcMar>
              <w:top w:w="15" w:type="dxa"/>
              <w:left w:w="480" w:type="dxa"/>
              <w:bottom w:w="15" w:type="dxa"/>
              <w:right w:w="15" w:type="dxa"/>
            </w:tcMar>
            <w:vAlign w:val="center"/>
            <w:hideMark/>
          </w:tcPr>
          <w:p w14:paraId="2065BBEF" w14:textId="77777777" w:rsidR="00EC1B45" w:rsidRDefault="00EC1B45">
            <w:pPr>
              <w:rPr>
                <w:rFonts w:eastAsia="Times New Roman"/>
              </w:rPr>
            </w:pPr>
            <w:r>
              <w:rPr>
                <w:rFonts w:eastAsia="Times New Roman"/>
              </w:rPr>
              <w:t xml:space="preserve">Part-time worker </w:t>
            </w:r>
          </w:p>
        </w:tc>
        <w:tc>
          <w:tcPr>
            <w:tcW w:w="0" w:type="auto"/>
            <w:vAlign w:val="center"/>
            <w:hideMark/>
          </w:tcPr>
          <w:p w14:paraId="79E77CE3" w14:textId="77777777" w:rsidR="00EC1B45" w:rsidRDefault="00EC1B45">
            <w:pPr>
              <w:jc w:val="right"/>
              <w:rPr>
                <w:rFonts w:eastAsia="Times New Roman"/>
              </w:rPr>
            </w:pPr>
            <w:r>
              <w:rPr>
                <w:rFonts w:eastAsia="Times New Roman"/>
              </w:rPr>
              <w:t xml:space="preserve">10.13 </w:t>
            </w:r>
          </w:p>
        </w:tc>
        <w:tc>
          <w:tcPr>
            <w:tcW w:w="0" w:type="auto"/>
            <w:vAlign w:val="center"/>
            <w:hideMark/>
          </w:tcPr>
          <w:p w14:paraId="40AF1217" w14:textId="77777777" w:rsidR="00EC1B45" w:rsidRDefault="00EC1B45">
            <w:pPr>
              <w:jc w:val="right"/>
              <w:rPr>
                <w:rFonts w:eastAsia="Times New Roman"/>
              </w:rPr>
            </w:pPr>
            <w:r>
              <w:rPr>
                <w:rFonts w:eastAsia="Times New Roman"/>
              </w:rPr>
              <w:t xml:space="preserve">12.36 </w:t>
            </w:r>
          </w:p>
        </w:tc>
      </w:tr>
      <w:tr w:rsidR="00EC1B45" w14:paraId="7BBE9D45" w14:textId="77777777">
        <w:trPr>
          <w:divId w:val="139082778"/>
          <w:tblCellSpacing w:w="15" w:type="dxa"/>
        </w:trPr>
        <w:tc>
          <w:tcPr>
            <w:tcW w:w="0" w:type="auto"/>
            <w:tcMar>
              <w:top w:w="15" w:type="dxa"/>
              <w:left w:w="480" w:type="dxa"/>
              <w:bottom w:w="15" w:type="dxa"/>
              <w:right w:w="15" w:type="dxa"/>
            </w:tcMar>
            <w:vAlign w:val="center"/>
            <w:hideMark/>
          </w:tcPr>
          <w:p w14:paraId="546B7DCC" w14:textId="77777777" w:rsidR="00EC1B45" w:rsidRDefault="00EC1B45">
            <w:pPr>
              <w:rPr>
                <w:rFonts w:eastAsia="Times New Roman"/>
              </w:rPr>
            </w:pPr>
            <w:r>
              <w:rPr>
                <w:rFonts w:eastAsia="Times New Roman"/>
              </w:rPr>
              <w:t xml:space="preserve">University student </w:t>
            </w:r>
          </w:p>
        </w:tc>
        <w:tc>
          <w:tcPr>
            <w:tcW w:w="0" w:type="auto"/>
            <w:vAlign w:val="center"/>
            <w:hideMark/>
          </w:tcPr>
          <w:p w14:paraId="3AC5EE93" w14:textId="77777777" w:rsidR="00EC1B45" w:rsidRDefault="00EC1B45">
            <w:pPr>
              <w:jc w:val="right"/>
              <w:rPr>
                <w:rFonts w:eastAsia="Times New Roman"/>
              </w:rPr>
            </w:pPr>
            <w:r>
              <w:rPr>
                <w:rFonts w:eastAsia="Times New Roman"/>
              </w:rPr>
              <w:t xml:space="preserve">12.61 </w:t>
            </w:r>
          </w:p>
        </w:tc>
        <w:tc>
          <w:tcPr>
            <w:tcW w:w="0" w:type="auto"/>
            <w:vAlign w:val="center"/>
            <w:hideMark/>
          </w:tcPr>
          <w:p w14:paraId="565E53B8" w14:textId="77777777" w:rsidR="00EC1B45" w:rsidRDefault="00EC1B45">
            <w:pPr>
              <w:jc w:val="right"/>
              <w:rPr>
                <w:rFonts w:eastAsia="Times New Roman"/>
              </w:rPr>
            </w:pPr>
            <w:r>
              <w:rPr>
                <w:rFonts w:eastAsia="Times New Roman"/>
              </w:rPr>
              <w:t xml:space="preserve">12.11 </w:t>
            </w:r>
          </w:p>
        </w:tc>
      </w:tr>
      <w:tr w:rsidR="00EC1B45" w14:paraId="36AECCBC" w14:textId="77777777">
        <w:trPr>
          <w:divId w:val="139082778"/>
          <w:tblCellSpacing w:w="15" w:type="dxa"/>
        </w:trPr>
        <w:tc>
          <w:tcPr>
            <w:tcW w:w="0" w:type="auto"/>
            <w:tcMar>
              <w:top w:w="15" w:type="dxa"/>
              <w:left w:w="480" w:type="dxa"/>
              <w:bottom w:w="15" w:type="dxa"/>
              <w:right w:w="15" w:type="dxa"/>
            </w:tcMar>
            <w:vAlign w:val="center"/>
            <w:hideMark/>
          </w:tcPr>
          <w:p w14:paraId="5AA461B1" w14:textId="77777777" w:rsidR="00EC1B45" w:rsidRDefault="00EC1B45">
            <w:pPr>
              <w:rPr>
                <w:rFonts w:eastAsia="Times New Roman"/>
              </w:rPr>
            </w:pPr>
            <w:r>
              <w:rPr>
                <w:rFonts w:eastAsia="Times New Roman"/>
              </w:rPr>
              <w:t xml:space="preserve">Student of driving age </w:t>
            </w:r>
          </w:p>
        </w:tc>
        <w:tc>
          <w:tcPr>
            <w:tcW w:w="0" w:type="auto"/>
            <w:vAlign w:val="center"/>
            <w:hideMark/>
          </w:tcPr>
          <w:p w14:paraId="6F44A66E" w14:textId="77777777" w:rsidR="00EC1B45" w:rsidRDefault="00EC1B45">
            <w:pPr>
              <w:jc w:val="right"/>
              <w:rPr>
                <w:rFonts w:eastAsia="Times New Roman"/>
              </w:rPr>
            </w:pPr>
            <w:r>
              <w:rPr>
                <w:rFonts w:eastAsia="Times New Roman"/>
              </w:rPr>
              <w:t xml:space="preserve">7.19 </w:t>
            </w:r>
          </w:p>
        </w:tc>
        <w:tc>
          <w:tcPr>
            <w:tcW w:w="0" w:type="auto"/>
            <w:vAlign w:val="center"/>
            <w:hideMark/>
          </w:tcPr>
          <w:p w14:paraId="37B1AFB7" w14:textId="77777777" w:rsidR="00EC1B45" w:rsidRDefault="00EC1B45">
            <w:pPr>
              <w:jc w:val="right"/>
              <w:rPr>
                <w:rFonts w:eastAsia="Times New Roman"/>
              </w:rPr>
            </w:pPr>
            <w:r>
              <w:rPr>
                <w:rFonts w:eastAsia="Times New Roman"/>
              </w:rPr>
              <w:t xml:space="preserve">12.90 </w:t>
            </w:r>
          </w:p>
        </w:tc>
      </w:tr>
      <w:tr w:rsidR="00EC1B45" w14:paraId="3B873AA0" w14:textId="77777777">
        <w:trPr>
          <w:divId w:val="139082778"/>
          <w:tblCellSpacing w:w="15" w:type="dxa"/>
        </w:trPr>
        <w:tc>
          <w:tcPr>
            <w:tcW w:w="0" w:type="auto"/>
            <w:gridSpan w:val="3"/>
            <w:tcBorders>
              <w:bottom w:val="single" w:sz="6" w:space="0" w:color="auto"/>
            </w:tcBorders>
            <w:vAlign w:val="center"/>
            <w:hideMark/>
          </w:tcPr>
          <w:p w14:paraId="6AF1062F" w14:textId="77777777" w:rsidR="00EC1B45" w:rsidRDefault="00EC1B45">
            <w:pPr>
              <w:rPr>
                <w:rFonts w:eastAsia="Times New Roman"/>
              </w:rPr>
            </w:pPr>
            <w:r>
              <w:rPr>
                <w:rStyle w:val="Strong"/>
                <w:rFonts w:eastAsia="Times New Roman"/>
              </w:rPr>
              <w:t>By Household Income Category</w:t>
            </w:r>
            <w:r>
              <w:rPr>
                <w:rFonts w:eastAsia="Times New Roman"/>
              </w:rPr>
              <w:t xml:space="preserve"> </w:t>
            </w:r>
          </w:p>
        </w:tc>
      </w:tr>
      <w:tr w:rsidR="00EC1B45" w14:paraId="10C11783" w14:textId="77777777">
        <w:trPr>
          <w:divId w:val="139082778"/>
          <w:tblCellSpacing w:w="15" w:type="dxa"/>
        </w:trPr>
        <w:tc>
          <w:tcPr>
            <w:tcW w:w="0" w:type="auto"/>
            <w:tcMar>
              <w:top w:w="15" w:type="dxa"/>
              <w:left w:w="480" w:type="dxa"/>
              <w:bottom w:w="15" w:type="dxa"/>
              <w:right w:w="15" w:type="dxa"/>
            </w:tcMar>
            <w:vAlign w:val="center"/>
            <w:hideMark/>
          </w:tcPr>
          <w:p w14:paraId="4DE0E836" w14:textId="77777777" w:rsidR="00EC1B45" w:rsidRDefault="00EC1B45">
            <w:pPr>
              <w:rPr>
                <w:rFonts w:eastAsia="Times New Roman"/>
              </w:rPr>
            </w:pPr>
            <w:r>
              <w:rPr>
                <w:rFonts w:eastAsia="Times New Roman"/>
              </w:rPr>
              <w:t xml:space="preserve">Income $0 to $10k </w:t>
            </w:r>
          </w:p>
        </w:tc>
        <w:tc>
          <w:tcPr>
            <w:tcW w:w="0" w:type="auto"/>
            <w:vAlign w:val="center"/>
            <w:hideMark/>
          </w:tcPr>
          <w:p w14:paraId="48394286" w14:textId="77777777" w:rsidR="00EC1B45" w:rsidRDefault="00EC1B45">
            <w:pPr>
              <w:jc w:val="right"/>
              <w:rPr>
                <w:rFonts w:eastAsia="Times New Roman"/>
              </w:rPr>
            </w:pPr>
            <w:r>
              <w:rPr>
                <w:rFonts w:eastAsia="Times New Roman"/>
              </w:rPr>
              <w:t xml:space="preserve">10.88 </w:t>
            </w:r>
          </w:p>
        </w:tc>
        <w:tc>
          <w:tcPr>
            <w:tcW w:w="0" w:type="auto"/>
            <w:vAlign w:val="center"/>
            <w:hideMark/>
          </w:tcPr>
          <w:p w14:paraId="57B9DF87" w14:textId="77777777" w:rsidR="00EC1B45" w:rsidRDefault="00EC1B45">
            <w:pPr>
              <w:jc w:val="right"/>
              <w:rPr>
                <w:rFonts w:eastAsia="Times New Roman"/>
              </w:rPr>
            </w:pPr>
            <w:r>
              <w:rPr>
                <w:rFonts w:eastAsia="Times New Roman"/>
              </w:rPr>
              <w:t xml:space="preserve">10.67 </w:t>
            </w:r>
          </w:p>
        </w:tc>
      </w:tr>
      <w:tr w:rsidR="00EC1B45" w14:paraId="7AB0875B" w14:textId="77777777">
        <w:trPr>
          <w:divId w:val="139082778"/>
          <w:tblCellSpacing w:w="15" w:type="dxa"/>
        </w:trPr>
        <w:tc>
          <w:tcPr>
            <w:tcW w:w="0" w:type="auto"/>
            <w:tcMar>
              <w:top w:w="15" w:type="dxa"/>
              <w:left w:w="480" w:type="dxa"/>
              <w:bottom w:w="15" w:type="dxa"/>
              <w:right w:w="15" w:type="dxa"/>
            </w:tcMar>
            <w:vAlign w:val="center"/>
            <w:hideMark/>
          </w:tcPr>
          <w:p w14:paraId="5AAFAB6B" w14:textId="77777777" w:rsidR="00EC1B45" w:rsidRDefault="00EC1B45">
            <w:pPr>
              <w:rPr>
                <w:rFonts w:eastAsia="Times New Roman"/>
              </w:rPr>
            </w:pPr>
            <w:r>
              <w:rPr>
                <w:rFonts w:eastAsia="Times New Roman"/>
              </w:rPr>
              <w:t xml:space="preserve">Income $10k to $20k </w:t>
            </w:r>
          </w:p>
        </w:tc>
        <w:tc>
          <w:tcPr>
            <w:tcW w:w="0" w:type="auto"/>
            <w:vAlign w:val="center"/>
            <w:hideMark/>
          </w:tcPr>
          <w:p w14:paraId="205015DE" w14:textId="77777777" w:rsidR="00EC1B45" w:rsidRDefault="00EC1B45">
            <w:pPr>
              <w:jc w:val="right"/>
              <w:rPr>
                <w:rFonts w:eastAsia="Times New Roman"/>
              </w:rPr>
            </w:pPr>
            <w:r>
              <w:rPr>
                <w:rFonts w:eastAsia="Times New Roman"/>
              </w:rPr>
              <w:t xml:space="preserve">10.52 </w:t>
            </w:r>
          </w:p>
        </w:tc>
        <w:tc>
          <w:tcPr>
            <w:tcW w:w="0" w:type="auto"/>
            <w:vAlign w:val="center"/>
            <w:hideMark/>
          </w:tcPr>
          <w:p w14:paraId="3B63B200" w14:textId="77777777" w:rsidR="00EC1B45" w:rsidRDefault="00EC1B45">
            <w:pPr>
              <w:jc w:val="right"/>
              <w:rPr>
                <w:rFonts w:eastAsia="Times New Roman"/>
              </w:rPr>
            </w:pPr>
            <w:r>
              <w:rPr>
                <w:rFonts w:eastAsia="Times New Roman"/>
              </w:rPr>
              <w:t xml:space="preserve">11.28 </w:t>
            </w:r>
          </w:p>
        </w:tc>
      </w:tr>
      <w:tr w:rsidR="00EC1B45" w14:paraId="03A96676" w14:textId="77777777">
        <w:trPr>
          <w:divId w:val="139082778"/>
          <w:tblCellSpacing w:w="15" w:type="dxa"/>
        </w:trPr>
        <w:tc>
          <w:tcPr>
            <w:tcW w:w="0" w:type="auto"/>
            <w:tcMar>
              <w:top w:w="15" w:type="dxa"/>
              <w:left w:w="480" w:type="dxa"/>
              <w:bottom w:w="15" w:type="dxa"/>
              <w:right w:w="15" w:type="dxa"/>
            </w:tcMar>
            <w:vAlign w:val="center"/>
            <w:hideMark/>
          </w:tcPr>
          <w:p w14:paraId="6145BAB3" w14:textId="77777777" w:rsidR="00EC1B45" w:rsidRDefault="00EC1B45">
            <w:pPr>
              <w:rPr>
                <w:rFonts w:eastAsia="Times New Roman"/>
              </w:rPr>
            </w:pPr>
            <w:r>
              <w:rPr>
                <w:rFonts w:eastAsia="Times New Roman"/>
              </w:rPr>
              <w:t xml:space="preserve">Income $20k to $30k </w:t>
            </w:r>
          </w:p>
        </w:tc>
        <w:tc>
          <w:tcPr>
            <w:tcW w:w="0" w:type="auto"/>
            <w:vAlign w:val="center"/>
            <w:hideMark/>
          </w:tcPr>
          <w:p w14:paraId="4B183C9E" w14:textId="77777777" w:rsidR="00EC1B45" w:rsidRDefault="00EC1B45">
            <w:pPr>
              <w:jc w:val="right"/>
              <w:rPr>
                <w:rFonts w:eastAsia="Times New Roman"/>
              </w:rPr>
            </w:pPr>
            <w:r>
              <w:rPr>
                <w:rFonts w:eastAsia="Times New Roman"/>
              </w:rPr>
              <w:t xml:space="preserve">11.89 </w:t>
            </w:r>
          </w:p>
        </w:tc>
        <w:tc>
          <w:tcPr>
            <w:tcW w:w="0" w:type="auto"/>
            <w:vAlign w:val="center"/>
            <w:hideMark/>
          </w:tcPr>
          <w:p w14:paraId="7BDA6032" w14:textId="77777777" w:rsidR="00EC1B45" w:rsidRDefault="00EC1B45">
            <w:pPr>
              <w:jc w:val="right"/>
              <w:rPr>
                <w:rFonts w:eastAsia="Times New Roman"/>
              </w:rPr>
            </w:pPr>
            <w:r>
              <w:rPr>
                <w:rFonts w:eastAsia="Times New Roman"/>
              </w:rPr>
              <w:t xml:space="preserve">12.58 </w:t>
            </w:r>
          </w:p>
        </w:tc>
      </w:tr>
      <w:tr w:rsidR="00EC1B45" w14:paraId="5C79577E" w14:textId="77777777">
        <w:trPr>
          <w:divId w:val="139082778"/>
          <w:tblCellSpacing w:w="15" w:type="dxa"/>
        </w:trPr>
        <w:tc>
          <w:tcPr>
            <w:tcW w:w="0" w:type="auto"/>
            <w:tcMar>
              <w:top w:w="15" w:type="dxa"/>
              <w:left w:w="480" w:type="dxa"/>
              <w:bottom w:w="15" w:type="dxa"/>
              <w:right w:w="15" w:type="dxa"/>
            </w:tcMar>
            <w:vAlign w:val="center"/>
            <w:hideMark/>
          </w:tcPr>
          <w:p w14:paraId="14CC7FEE" w14:textId="77777777" w:rsidR="00EC1B45" w:rsidRDefault="00EC1B45">
            <w:pPr>
              <w:rPr>
                <w:rFonts w:eastAsia="Times New Roman"/>
              </w:rPr>
            </w:pPr>
            <w:r>
              <w:rPr>
                <w:rFonts w:eastAsia="Times New Roman"/>
              </w:rPr>
              <w:t xml:space="preserve">Income $30k to $50k </w:t>
            </w:r>
          </w:p>
        </w:tc>
        <w:tc>
          <w:tcPr>
            <w:tcW w:w="0" w:type="auto"/>
            <w:vAlign w:val="center"/>
            <w:hideMark/>
          </w:tcPr>
          <w:p w14:paraId="045496BF" w14:textId="77777777" w:rsidR="00EC1B45" w:rsidRDefault="00EC1B45">
            <w:pPr>
              <w:jc w:val="right"/>
              <w:rPr>
                <w:rFonts w:eastAsia="Times New Roman"/>
              </w:rPr>
            </w:pPr>
            <w:r>
              <w:rPr>
                <w:rFonts w:eastAsia="Times New Roman"/>
              </w:rPr>
              <w:t xml:space="preserve">13.66 </w:t>
            </w:r>
          </w:p>
        </w:tc>
        <w:tc>
          <w:tcPr>
            <w:tcW w:w="0" w:type="auto"/>
            <w:vAlign w:val="center"/>
            <w:hideMark/>
          </w:tcPr>
          <w:p w14:paraId="3C27C33A" w14:textId="77777777" w:rsidR="00EC1B45" w:rsidRDefault="00EC1B45">
            <w:pPr>
              <w:jc w:val="right"/>
              <w:rPr>
                <w:rFonts w:eastAsia="Times New Roman"/>
              </w:rPr>
            </w:pPr>
            <w:r>
              <w:rPr>
                <w:rFonts w:eastAsia="Times New Roman"/>
              </w:rPr>
              <w:t xml:space="preserve">13.14 </w:t>
            </w:r>
          </w:p>
        </w:tc>
      </w:tr>
      <w:tr w:rsidR="00EC1B45" w14:paraId="661D0CA1" w14:textId="77777777">
        <w:trPr>
          <w:divId w:val="139082778"/>
          <w:tblCellSpacing w:w="15" w:type="dxa"/>
        </w:trPr>
        <w:tc>
          <w:tcPr>
            <w:tcW w:w="0" w:type="auto"/>
            <w:tcMar>
              <w:top w:w="15" w:type="dxa"/>
              <w:left w:w="480" w:type="dxa"/>
              <w:bottom w:w="15" w:type="dxa"/>
              <w:right w:w="15" w:type="dxa"/>
            </w:tcMar>
            <w:vAlign w:val="center"/>
            <w:hideMark/>
          </w:tcPr>
          <w:p w14:paraId="361E6B4B" w14:textId="77777777" w:rsidR="00EC1B45" w:rsidRDefault="00EC1B45">
            <w:pPr>
              <w:rPr>
                <w:rFonts w:eastAsia="Times New Roman"/>
              </w:rPr>
            </w:pPr>
            <w:r>
              <w:rPr>
                <w:rFonts w:eastAsia="Times New Roman"/>
              </w:rPr>
              <w:t xml:space="preserve">Income $50k to $100k </w:t>
            </w:r>
          </w:p>
        </w:tc>
        <w:tc>
          <w:tcPr>
            <w:tcW w:w="0" w:type="auto"/>
            <w:vAlign w:val="center"/>
            <w:hideMark/>
          </w:tcPr>
          <w:p w14:paraId="4806F303" w14:textId="77777777" w:rsidR="00EC1B45" w:rsidRDefault="00EC1B45">
            <w:pPr>
              <w:jc w:val="right"/>
              <w:rPr>
                <w:rFonts w:eastAsia="Times New Roman"/>
              </w:rPr>
            </w:pPr>
            <w:r>
              <w:rPr>
                <w:rFonts w:eastAsia="Times New Roman"/>
              </w:rPr>
              <w:t xml:space="preserve">15.14 </w:t>
            </w:r>
          </w:p>
        </w:tc>
        <w:tc>
          <w:tcPr>
            <w:tcW w:w="0" w:type="auto"/>
            <w:vAlign w:val="center"/>
            <w:hideMark/>
          </w:tcPr>
          <w:p w14:paraId="4DA5A0F7" w14:textId="77777777" w:rsidR="00EC1B45" w:rsidRDefault="00EC1B45">
            <w:pPr>
              <w:jc w:val="right"/>
              <w:rPr>
                <w:rFonts w:eastAsia="Times New Roman"/>
              </w:rPr>
            </w:pPr>
            <w:r>
              <w:rPr>
                <w:rFonts w:eastAsia="Times New Roman"/>
              </w:rPr>
              <w:t xml:space="preserve">14.92 </w:t>
            </w:r>
          </w:p>
        </w:tc>
      </w:tr>
      <w:tr w:rsidR="00EC1B45" w14:paraId="078E2A11" w14:textId="77777777">
        <w:trPr>
          <w:divId w:val="139082778"/>
          <w:tblCellSpacing w:w="15" w:type="dxa"/>
        </w:trPr>
        <w:tc>
          <w:tcPr>
            <w:tcW w:w="0" w:type="auto"/>
            <w:tcMar>
              <w:top w:w="15" w:type="dxa"/>
              <w:left w:w="480" w:type="dxa"/>
              <w:bottom w:w="15" w:type="dxa"/>
              <w:right w:w="15" w:type="dxa"/>
            </w:tcMar>
            <w:vAlign w:val="center"/>
            <w:hideMark/>
          </w:tcPr>
          <w:p w14:paraId="037A61B8" w14:textId="77777777" w:rsidR="00EC1B45" w:rsidRDefault="00EC1B45">
            <w:pPr>
              <w:rPr>
                <w:rFonts w:eastAsia="Times New Roman"/>
              </w:rPr>
            </w:pPr>
            <w:r>
              <w:rPr>
                <w:rFonts w:eastAsia="Times New Roman"/>
              </w:rPr>
              <w:t xml:space="preserve">Income </w:t>
            </w:r>
            <w:proofErr w:type="spellStart"/>
            <w:r>
              <w:rPr>
                <w:rFonts w:eastAsia="Times New Roman"/>
              </w:rPr>
              <w:t>gt</w:t>
            </w:r>
            <w:proofErr w:type="spellEnd"/>
            <w:r>
              <w:rPr>
                <w:rFonts w:eastAsia="Times New Roman"/>
              </w:rPr>
              <w:t xml:space="preserve"> $100k </w:t>
            </w:r>
          </w:p>
        </w:tc>
        <w:tc>
          <w:tcPr>
            <w:tcW w:w="0" w:type="auto"/>
            <w:vAlign w:val="center"/>
            <w:hideMark/>
          </w:tcPr>
          <w:p w14:paraId="09039289" w14:textId="77777777" w:rsidR="00EC1B45" w:rsidRDefault="00EC1B45">
            <w:pPr>
              <w:jc w:val="right"/>
              <w:rPr>
                <w:rFonts w:eastAsia="Times New Roman"/>
              </w:rPr>
            </w:pPr>
            <w:r>
              <w:rPr>
                <w:rFonts w:eastAsia="Times New Roman"/>
              </w:rPr>
              <w:t xml:space="preserve">15.11 </w:t>
            </w:r>
          </w:p>
        </w:tc>
        <w:tc>
          <w:tcPr>
            <w:tcW w:w="0" w:type="auto"/>
            <w:vAlign w:val="center"/>
            <w:hideMark/>
          </w:tcPr>
          <w:p w14:paraId="69193835" w14:textId="77777777" w:rsidR="00EC1B45" w:rsidRDefault="00EC1B45">
            <w:pPr>
              <w:jc w:val="right"/>
              <w:rPr>
                <w:rFonts w:eastAsia="Times New Roman"/>
              </w:rPr>
            </w:pPr>
            <w:r>
              <w:rPr>
                <w:rFonts w:eastAsia="Times New Roman"/>
              </w:rPr>
              <w:t xml:space="preserve">14.90 </w:t>
            </w:r>
          </w:p>
        </w:tc>
      </w:tr>
      <w:tr w:rsidR="00EC1B45" w14:paraId="6AD34A8C" w14:textId="77777777">
        <w:trPr>
          <w:divId w:val="139082778"/>
          <w:tblCellSpacing w:w="15" w:type="dxa"/>
        </w:trPr>
        <w:tc>
          <w:tcPr>
            <w:tcW w:w="0" w:type="auto"/>
            <w:gridSpan w:val="3"/>
            <w:tcBorders>
              <w:bottom w:val="single" w:sz="6" w:space="0" w:color="auto"/>
            </w:tcBorders>
            <w:vAlign w:val="center"/>
            <w:hideMark/>
          </w:tcPr>
          <w:p w14:paraId="73F0755C" w14:textId="77777777" w:rsidR="00EC1B45" w:rsidRDefault="00EC1B45">
            <w:pPr>
              <w:rPr>
                <w:rFonts w:eastAsia="Times New Roman"/>
              </w:rPr>
            </w:pPr>
            <w:r>
              <w:rPr>
                <w:rStyle w:val="Strong"/>
                <w:rFonts w:eastAsia="Times New Roman"/>
              </w:rPr>
              <w:t>By TAZ Type</w:t>
            </w:r>
            <w:r>
              <w:rPr>
                <w:rFonts w:eastAsia="Times New Roman"/>
              </w:rPr>
              <w:t xml:space="preserve"> </w:t>
            </w:r>
          </w:p>
        </w:tc>
      </w:tr>
      <w:tr w:rsidR="00EC1B45" w14:paraId="6C18CE3F" w14:textId="77777777">
        <w:trPr>
          <w:divId w:val="139082778"/>
          <w:tblCellSpacing w:w="15" w:type="dxa"/>
        </w:trPr>
        <w:tc>
          <w:tcPr>
            <w:tcW w:w="0" w:type="auto"/>
            <w:tcMar>
              <w:top w:w="15" w:type="dxa"/>
              <w:left w:w="480" w:type="dxa"/>
              <w:bottom w:w="15" w:type="dxa"/>
              <w:right w:w="15" w:type="dxa"/>
            </w:tcMar>
            <w:vAlign w:val="center"/>
            <w:hideMark/>
          </w:tcPr>
          <w:p w14:paraId="46DFCE13" w14:textId="77777777" w:rsidR="00EC1B45" w:rsidRDefault="00EC1B45">
            <w:pPr>
              <w:rPr>
                <w:rFonts w:eastAsia="Times New Roman"/>
              </w:rPr>
            </w:pPr>
            <w:r>
              <w:rPr>
                <w:rFonts w:eastAsia="Times New Roman"/>
              </w:rPr>
              <w:t xml:space="preserve">Others </w:t>
            </w:r>
          </w:p>
        </w:tc>
        <w:tc>
          <w:tcPr>
            <w:tcW w:w="0" w:type="auto"/>
            <w:vAlign w:val="center"/>
            <w:hideMark/>
          </w:tcPr>
          <w:p w14:paraId="12F19A6D" w14:textId="77777777" w:rsidR="00EC1B45" w:rsidRDefault="00EC1B45">
            <w:pPr>
              <w:jc w:val="right"/>
              <w:rPr>
                <w:rFonts w:eastAsia="Times New Roman"/>
              </w:rPr>
            </w:pPr>
            <w:r>
              <w:rPr>
                <w:rFonts w:eastAsia="Times New Roman"/>
              </w:rPr>
              <w:t xml:space="preserve">8.21 </w:t>
            </w:r>
          </w:p>
        </w:tc>
        <w:tc>
          <w:tcPr>
            <w:tcW w:w="0" w:type="auto"/>
            <w:vAlign w:val="center"/>
            <w:hideMark/>
          </w:tcPr>
          <w:p w14:paraId="59BE142C" w14:textId="77777777" w:rsidR="00EC1B45" w:rsidRDefault="00EC1B45">
            <w:pPr>
              <w:jc w:val="right"/>
              <w:rPr>
                <w:rFonts w:eastAsia="Times New Roman"/>
              </w:rPr>
            </w:pPr>
            <w:r>
              <w:rPr>
                <w:rFonts w:eastAsia="Times New Roman"/>
              </w:rPr>
              <w:t xml:space="preserve">10.89 </w:t>
            </w:r>
          </w:p>
        </w:tc>
      </w:tr>
      <w:tr w:rsidR="00EC1B45" w14:paraId="2E5AE741" w14:textId="77777777">
        <w:trPr>
          <w:divId w:val="139082778"/>
          <w:tblCellSpacing w:w="15" w:type="dxa"/>
        </w:trPr>
        <w:tc>
          <w:tcPr>
            <w:tcW w:w="0" w:type="auto"/>
            <w:tcMar>
              <w:top w:w="15" w:type="dxa"/>
              <w:left w:w="480" w:type="dxa"/>
              <w:bottom w:w="15" w:type="dxa"/>
              <w:right w:w="15" w:type="dxa"/>
            </w:tcMar>
            <w:vAlign w:val="center"/>
            <w:hideMark/>
          </w:tcPr>
          <w:p w14:paraId="0EAD472B" w14:textId="77777777" w:rsidR="00EC1B45" w:rsidRDefault="00EC1B45">
            <w:pPr>
              <w:rPr>
                <w:rFonts w:eastAsia="Times New Roman"/>
              </w:rPr>
            </w:pPr>
            <w:proofErr w:type="spellStart"/>
            <w:r>
              <w:rPr>
                <w:rFonts w:eastAsia="Times New Roman"/>
              </w:rPr>
              <w:t>SuburbRes_Exurb</w:t>
            </w:r>
            <w:proofErr w:type="spellEnd"/>
            <w:r>
              <w:rPr>
                <w:rFonts w:eastAsia="Times New Roman"/>
              </w:rPr>
              <w:t xml:space="preserve"> </w:t>
            </w:r>
          </w:p>
        </w:tc>
        <w:tc>
          <w:tcPr>
            <w:tcW w:w="0" w:type="auto"/>
            <w:vAlign w:val="center"/>
            <w:hideMark/>
          </w:tcPr>
          <w:p w14:paraId="288FEEE6" w14:textId="77777777" w:rsidR="00EC1B45" w:rsidRDefault="00EC1B45">
            <w:pPr>
              <w:jc w:val="right"/>
              <w:rPr>
                <w:rFonts w:eastAsia="Times New Roman"/>
              </w:rPr>
            </w:pPr>
            <w:r>
              <w:rPr>
                <w:rFonts w:eastAsia="Times New Roman"/>
              </w:rPr>
              <w:t xml:space="preserve">13.53 </w:t>
            </w:r>
          </w:p>
        </w:tc>
        <w:tc>
          <w:tcPr>
            <w:tcW w:w="0" w:type="auto"/>
            <w:vAlign w:val="center"/>
            <w:hideMark/>
          </w:tcPr>
          <w:p w14:paraId="34CCC2D3" w14:textId="77777777" w:rsidR="00EC1B45" w:rsidRDefault="00EC1B45">
            <w:pPr>
              <w:jc w:val="right"/>
              <w:rPr>
                <w:rFonts w:eastAsia="Times New Roman"/>
              </w:rPr>
            </w:pPr>
            <w:r>
              <w:rPr>
                <w:rFonts w:eastAsia="Times New Roman"/>
              </w:rPr>
              <w:t xml:space="preserve">15.58 </w:t>
            </w:r>
          </w:p>
        </w:tc>
      </w:tr>
      <w:tr w:rsidR="00EC1B45" w14:paraId="0CA9A817" w14:textId="77777777">
        <w:trPr>
          <w:divId w:val="139082778"/>
          <w:tblCellSpacing w:w="15" w:type="dxa"/>
        </w:trPr>
        <w:tc>
          <w:tcPr>
            <w:tcW w:w="0" w:type="auto"/>
            <w:tcMar>
              <w:top w:w="15" w:type="dxa"/>
              <w:left w:w="480" w:type="dxa"/>
              <w:bottom w:w="15" w:type="dxa"/>
              <w:right w:w="15" w:type="dxa"/>
            </w:tcMar>
            <w:vAlign w:val="center"/>
            <w:hideMark/>
          </w:tcPr>
          <w:p w14:paraId="706670D7" w14:textId="77777777" w:rsidR="00EC1B45" w:rsidRDefault="00EC1B45">
            <w:pPr>
              <w:rPr>
                <w:rFonts w:eastAsia="Times New Roman"/>
              </w:rPr>
            </w:pPr>
            <w:r>
              <w:rPr>
                <w:rFonts w:eastAsia="Times New Roman"/>
              </w:rPr>
              <w:t xml:space="preserve">Rural </w:t>
            </w:r>
          </w:p>
        </w:tc>
        <w:tc>
          <w:tcPr>
            <w:tcW w:w="0" w:type="auto"/>
            <w:vAlign w:val="center"/>
            <w:hideMark/>
          </w:tcPr>
          <w:p w14:paraId="2503EC35" w14:textId="77777777" w:rsidR="00EC1B45" w:rsidRDefault="00EC1B45">
            <w:pPr>
              <w:jc w:val="right"/>
              <w:rPr>
                <w:rFonts w:eastAsia="Times New Roman"/>
              </w:rPr>
            </w:pPr>
            <w:r>
              <w:rPr>
                <w:rFonts w:eastAsia="Times New Roman"/>
              </w:rPr>
              <w:t xml:space="preserve">18.67 </w:t>
            </w:r>
          </w:p>
        </w:tc>
        <w:tc>
          <w:tcPr>
            <w:tcW w:w="0" w:type="auto"/>
            <w:vAlign w:val="center"/>
            <w:hideMark/>
          </w:tcPr>
          <w:p w14:paraId="228969B9" w14:textId="77777777" w:rsidR="00EC1B45" w:rsidRDefault="00EC1B45">
            <w:pPr>
              <w:jc w:val="right"/>
              <w:rPr>
                <w:rFonts w:eastAsia="Times New Roman"/>
              </w:rPr>
            </w:pPr>
            <w:r>
              <w:rPr>
                <w:rFonts w:eastAsia="Times New Roman"/>
              </w:rPr>
              <w:t xml:space="preserve">19.65 </w:t>
            </w:r>
          </w:p>
        </w:tc>
      </w:tr>
    </w:tbl>
    <w:p w14:paraId="63A23193" w14:textId="77777777" w:rsidR="00EC1B45" w:rsidRDefault="00EC1B45">
      <w:pPr>
        <w:pStyle w:val="Heading1"/>
        <w:divId w:val="827554228"/>
        <w:rPr>
          <w:rFonts w:eastAsia="Times New Roman"/>
        </w:rPr>
      </w:pPr>
      <w:r>
        <w:rPr>
          <w:rFonts w:eastAsia="Times New Roman"/>
        </w:rPr>
        <w:lastRenderedPageBreak/>
        <w:t>Section 3.3 School Location Model</w:t>
      </w:r>
    </w:p>
    <w:p w14:paraId="6054CF95" w14:textId="77777777" w:rsidR="00EC1B45" w:rsidRDefault="00EC1B45">
      <w:pPr>
        <w:pStyle w:val="NormalWeb"/>
        <w:divId w:val="827554228"/>
      </w:pPr>
      <w:r>
        <w:t>Two school location choice models are applied, one for K-12 students and one for college students. The K-12 school destination choice model predicts the usual school location for all grade-level students. As part of the calibration performed in 2018, the school enrollment data was updated with the actual numbers. This improved the school location model significantly. Only a few rounds of shadow pricing iterations were required. The distance K factors used earlier could be dropped and only a single distance squared term was used in the calibration. Table 3-6 below shows the mean distance and percentage intrazonal for different student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1980"/>
        <w:gridCol w:w="1440"/>
        <w:gridCol w:w="1980"/>
        <w:gridCol w:w="1455"/>
      </w:tblGrid>
      <w:tr w:rsidR="00EC1B45" w14:paraId="639D32E6" w14:textId="77777777">
        <w:trPr>
          <w:divId w:val="827554228"/>
          <w:tblHeader/>
          <w:tblCellSpacing w:w="15" w:type="dxa"/>
        </w:trPr>
        <w:tc>
          <w:tcPr>
            <w:tcW w:w="0" w:type="auto"/>
            <w:gridSpan w:val="5"/>
            <w:tcBorders>
              <w:top w:val="nil"/>
              <w:left w:val="nil"/>
              <w:bottom w:val="nil"/>
              <w:right w:val="nil"/>
            </w:tcBorders>
            <w:vAlign w:val="center"/>
            <w:hideMark/>
          </w:tcPr>
          <w:p w14:paraId="30AC78A6" w14:textId="77777777" w:rsidR="00EC1B45" w:rsidRDefault="00EC1B45">
            <w:pPr>
              <w:jc w:val="center"/>
              <w:rPr>
                <w:rFonts w:eastAsia="Times New Roman"/>
              </w:rPr>
            </w:pPr>
            <w:r>
              <w:rPr>
                <w:rFonts w:eastAsia="Times New Roman"/>
              </w:rPr>
              <w:t xml:space="preserve">Table 3-6. Average School Distance and Percentage Intrazonal </w:t>
            </w:r>
          </w:p>
        </w:tc>
      </w:tr>
      <w:tr w:rsidR="00EC1B45" w14:paraId="42F27109" w14:textId="77777777">
        <w:trPr>
          <w:divId w:val="827554228"/>
          <w:tblHeader/>
          <w:tblCellSpacing w:w="15" w:type="dxa"/>
        </w:trPr>
        <w:tc>
          <w:tcPr>
            <w:tcW w:w="0" w:type="auto"/>
            <w:vAlign w:val="center"/>
            <w:hideMark/>
          </w:tcPr>
          <w:p w14:paraId="20B67D0B" w14:textId="77777777" w:rsidR="00EC1B45" w:rsidRDefault="00EC1B45">
            <w:pPr>
              <w:jc w:val="center"/>
              <w:rPr>
                <w:rFonts w:eastAsia="Times New Roman"/>
              </w:rPr>
            </w:pPr>
          </w:p>
        </w:tc>
        <w:tc>
          <w:tcPr>
            <w:tcW w:w="0" w:type="auto"/>
            <w:gridSpan w:val="2"/>
            <w:tcMar>
              <w:top w:w="15" w:type="dxa"/>
              <w:left w:w="45" w:type="dxa"/>
              <w:bottom w:w="0" w:type="dxa"/>
              <w:right w:w="45" w:type="dxa"/>
            </w:tcMar>
            <w:vAlign w:val="center"/>
            <w:hideMark/>
          </w:tcPr>
          <w:p w14:paraId="13E7E085" w14:textId="77777777" w:rsidR="00EC1B45" w:rsidRDefault="00EC1B45">
            <w:pPr>
              <w:jc w:val="center"/>
              <w:divId w:val="1102795700"/>
              <w:rPr>
                <w:rFonts w:eastAsia="Times New Roman"/>
                <w:b/>
                <w:bCs/>
              </w:rPr>
            </w:pPr>
            <w:r>
              <w:rPr>
                <w:rFonts w:eastAsia="Times New Roman"/>
                <w:b/>
                <w:bCs/>
              </w:rPr>
              <w:t xml:space="preserve">Target </w:t>
            </w:r>
          </w:p>
        </w:tc>
        <w:tc>
          <w:tcPr>
            <w:tcW w:w="0" w:type="auto"/>
            <w:gridSpan w:val="2"/>
            <w:tcMar>
              <w:top w:w="15" w:type="dxa"/>
              <w:left w:w="45" w:type="dxa"/>
              <w:bottom w:w="0" w:type="dxa"/>
              <w:right w:w="45" w:type="dxa"/>
            </w:tcMar>
            <w:vAlign w:val="center"/>
            <w:hideMark/>
          </w:tcPr>
          <w:p w14:paraId="419D19C5" w14:textId="77777777" w:rsidR="00EC1B45" w:rsidRDefault="00EC1B45">
            <w:pPr>
              <w:jc w:val="center"/>
              <w:divId w:val="903178065"/>
              <w:rPr>
                <w:rFonts w:eastAsia="Times New Roman"/>
                <w:b/>
                <w:bCs/>
              </w:rPr>
            </w:pPr>
            <w:r>
              <w:rPr>
                <w:rFonts w:eastAsia="Times New Roman"/>
                <w:b/>
                <w:bCs/>
              </w:rPr>
              <w:t xml:space="preserve">Model </w:t>
            </w:r>
          </w:p>
        </w:tc>
      </w:tr>
      <w:tr w:rsidR="00EC1B45" w14:paraId="6B771F73" w14:textId="77777777">
        <w:trPr>
          <w:divId w:val="827554228"/>
          <w:tblHeader/>
          <w:tblCellSpacing w:w="15" w:type="dxa"/>
        </w:trPr>
        <w:tc>
          <w:tcPr>
            <w:tcW w:w="0" w:type="auto"/>
            <w:vAlign w:val="center"/>
            <w:hideMark/>
          </w:tcPr>
          <w:p w14:paraId="69E73145" w14:textId="77777777" w:rsidR="00EC1B45" w:rsidRDefault="00EC1B45">
            <w:pPr>
              <w:rPr>
                <w:rFonts w:eastAsia="Times New Roman"/>
                <w:b/>
                <w:bCs/>
              </w:rPr>
            </w:pPr>
            <w:del w:id="51" w:author="Kyeil Kim" w:date="2019-04-25T07:55:00Z">
              <w:r w:rsidDel="002A2EEA">
                <w:rPr>
                  <w:rFonts w:eastAsia="Times New Roman"/>
                  <w:b/>
                  <w:bCs/>
                </w:rPr>
                <w:delText xml:space="preserve">PersonType </w:delText>
              </w:r>
            </w:del>
            <w:commentRangeStart w:id="52"/>
            <w:ins w:id="53" w:author="Kyeil Kim" w:date="2019-04-25T07:55:00Z">
              <w:r w:rsidR="002A2EEA">
                <w:rPr>
                  <w:rFonts w:eastAsia="Times New Roman"/>
                  <w:b/>
                  <w:bCs/>
                </w:rPr>
                <w:t>Person</w:t>
              </w:r>
            </w:ins>
            <w:commentRangeEnd w:id="52"/>
            <w:r w:rsidR="00ED6E35">
              <w:rPr>
                <w:rStyle w:val="CommentReference"/>
              </w:rPr>
              <w:commentReference w:id="52"/>
            </w:r>
            <w:ins w:id="54" w:author="Kyeil Kim" w:date="2019-04-25T07:55:00Z">
              <w:r w:rsidR="002A2EEA">
                <w:rPr>
                  <w:rFonts w:eastAsia="Times New Roman"/>
                  <w:b/>
                  <w:bCs/>
                </w:rPr>
                <w:t xml:space="preserve"> Type</w:t>
              </w:r>
            </w:ins>
          </w:p>
        </w:tc>
        <w:tc>
          <w:tcPr>
            <w:tcW w:w="0" w:type="auto"/>
            <w:vAlign w:val="center"/>
            <w:hideMark/>
          </w:tcPr>
          <w:p w14:paraId="655A1D73" w14:textId="77777777" w:rsidR="00EC1B45" w:rsidRDefault="00EC1B45">
            <w:pPr>
              <w:jc w:val="right"/>
              <w:rPr>
                <w:rFonts w:eastAsia="Times New Roman"/>
                <w:b/>
                <w:bCs/>
              </w:rPr>
            </w:pPr>
            <w:r>
              <w:rPr>
                <w:rFonts w:eastAsia="Times New Roman"/>
                <w:b/>
                <w:bCs/>
              </w:rPr>
              <w:t xml:space="preserve">Distance (in Miles) </w:t>
            </w:r>
          </w:p>
        </w:tc>
        <w:tc>
          <w:tcPr>
            <w:tcW w:w="0" w:type="auto"/>
            <w:vAlign w:val="center"/>
            <w:hideMark/>
          </w:tcPr>
          <w:p w14:paraId="4D28A882" w14:textId="77777777" w:rsidR="00EC1B45" w:rsidRDefault="00EC1B45">
            <w:pPr>
              <w:jc w:val="right"/>
              <w:rPr>
                <w:rFonts w:eastAsia="Times New Roman"/>
                <w:b/>
                <w:bCs/>
              </w:rPr>
            </w:pPr>
            <w:r>
              <w:rPr>
                <w:rFonts w:eastAsia="Times New Roman"/>
                <w:b/>
                <w:bCs/>
              </w:rPr>
              <w:t xml:space="preserve">% Intrazonal </w:t>
            </w:r>
          </w:p>
        </w:tc>
        <w:tc>
          <w:tcPr>
            <w:tcW w:w="0" w:type="auto"/>
            <w:vAlign w:val="center"/>
            <w:hideMark/>
          </w:tcPr>
          <w:p w14:paraId="2BD55400" w14:textId="77777777" w:rsidR="00EC1B45" w:rsidRDefault="00EC1B45">
            <w:pPr>
              <w:jc w:val="right"/>
              <w:rPr>
                <w:rFonts w:eastAsia="Times New Roman"/>
                <w:b/>
                <w:bCs/>
              </w:rPr>
            </w:pPr>
            <w:r>
              <w:rPr>
                <w:rFonts w:eastAsia="Times New Roman"/>
                <w:b/>
                <w:bCs/>
              </w:rPr>
              <w:t xml:space="preserve">Distance (in Miles) </w:t>
            </w:r>
          </w:p>
        </w:tc>
        <w:tc>
          <w:tcPr>
            <w:tcW w:w="0" w:type="auto"/>
            <w:vAlign w:val="center"/>
            <w:hideMark/>
          </w:tcPr>
          <w:p w14:paraId="3204567F" w14:textId="77777777" w:rsidR="00EC1B45" w:rsidRDefault="00EC1B45">
            <w:pPr>
              <w:jc w:val="right"/>
              <w:rPr>
                <w:rFonts w:eastAsia="Times New Roman"/>
                <w:b/>
                <w:bCs/>
              </w:rPr>
            </w:pPr>
            <w:r>
              <w:rPr>
                <w:rFonts w:eastAsia="Times New Roman"/>
                <w:b/>
                <w:bCs/>
              </w:rPr>
              <w:t xml:space="preserve">% Intrazonal </w:t>
            </w:r>
          </w:p>
        </w:tc>
      </w:tr>
      <w:tr w:rsidR="00EC1B45" w14:paraId="7264BDE4" w14:textId="77777777">
        <w:trPr>
          <w:divId w:val="827554228"/>
          <w:tblCellSpacing w:w="15" w:type="dxa"/>
        </w:trPr>
        <w:tc>
          <w:tcPr>
            <w:tcW w:w="0" w:type="auto"/>
            <w:vAlign w:val="center"/>
            <w:hideMark/>
          </w:tcPr>
          <w:p w14:paraId="53FE6C66" w14:textId="77777777" w:rsidR="00EC1B45" w:rsidRDefault="00EC1B45">
            <w:pPr>
              <w:rPr>
                <w:rFonts w:eastAsia="Times New Roman"/>
              </w:rPr>
            </w:pPr>
            <w:r>
              <w:rPr>
                <w:rFonts w:eastAsia="Times New Roman"/>
              </w:rPr>
              <w:t xml:space="preserve">Child too young for school </w:t>
            </w:r>
          </w:p>
        </w:tc>
        <w:tc>
          <w:tcPr>
            <w:tcW w:w="0" w:type="auto"/>
            <w:vAlign w:val="center"/>
            <w:hideMark/>
          </w:tcPr>
          <w:p w14:paraId="62915500" w14:textId="77777777" w:rsidR="00EC1B45" w:rsidRDefault="00EC1B45">
            <w:pPr>
              <w:jc w:val="right"/>
              <w:rPr>
                <w:rFonts w:eastAsia="Times New Roman"/>
              </w:rPr>
            </w:pPr>
            <w:r>
              <w:rPr>
                <w:rFonts w:eastAsia="Times New Roman"/>
              </w:rPr>
              <w:t xml:space="preserve">4.62 </w:t>
            </w:r>
          </w:p>
        </w:tc>
        <w:tc>
          <w:tcPr>
            <w:tcW w:w="0" w:type="auto"/>
            <w:vAlign w:val="center"/>
            <w:hideMark/>
          </w:tcPr>
          <w:p w14:paraId="7C76D9EE" w14:textId="77777777" w:rsidR="00EC1B45" w:rsidRDefault="00EC1B45">
            <w:pPr>
              <w:jc w:val="right"/>
              <w:rPr>
                <w:rFonts w:eastAsia="Times New Roman"/>
              </w:rPr>
            </w:pPr>
            <w:r>
              <w:rPr>
                <w:rFonts w:eastAsia="Times New Roman"/>
              </w:rPr>
              <w:t xml:space="preserve">8.5 </w:t>
            </w:r>
          </w:p>
        </w:tc>
        <w:tc>
          <w:tcPr>
            <w:tcW w:w="0" w:type="auto"/>
            <w:vAlign w:val="center"/>
            <w:hideMark/>
          </w:tcPr>
          <w:p w14:paraId="7693861B" w14:textId="77777777" w:rsidR="00EC1B45" w:rsidRDefault="00EC1B45">
            <w:pPr>
              <w:jc w:val="right"/>
              <w:rPr>
                <w:rFonts w:eastAsia="Times New Roman"/>
              </w:rPr>
            </w:pPr>
            <w:r>
              <w:rPr>
                <w:rFonts w:eastAsia="Times New Roman"/>
              </w:rPr>
              <w:t xml:space="preserve">3.92 </w:t>
            </w:r>
          </w:p>
        </w:tc>
        <w:tc>
          <w:tcPr>
            <w:tcW w:w="0" w:type="auto"/>
            <w:vAlign w:val="center"/>
            <w:hideMark/>
          </w:tcPr>
          <w:p w14:paraId="148CA363" w14:textId="77777777" w:rsidR="00EC1B45" w:rsidRDefault="00EC1B45">
            <w:pPr>
              <w:jc w:val="right"/>
              <w:rPr>
                <w:rFonts w:eastAsia="Times New Roman"/>
              </w:rPr>
            </w:pPr>
            <w:r>
              <w:rPr>
                <w:rFonts w:eastAsia="Times New Roman"/>
              </w:rPr>
              <w:t xml:space="preserve">10.8 </w:t>
            </w:r>
          </w:p>
        </w:tc>
      </w:tr>
      <w:tr w:rsidR="00EC1B45" w14:paraId="61F91E07" w14:textId="77777777">
        <w:trPr>
          <w:divId w:val="827554228"/>
          <w:tblCellSpacing w:w="15" w:type="dxa"/>
        </w:trPr>
        <w:tc>
          <w:tcPr>
            <w:tcW w:w="0" w:type="auto"/>
            <w:vAlign w:val="center"/>
            <w:hideMark/>
          </w:tcPr>
          <w:p w14:paraId="1DD5C51F" w14:textId="77777777" w:rsidR="00EC1B45" w:rsidRDefault="00EC1B45">
            <w:pPr>
              <w:rPr>
                <w:rFonts w:eastAsia="Times New Roman"/>
              </w:rPr>
            </w:pPr>
            <w:r>
              <w:rPr>
                <w:rFonts w:eastAsia="Times New Roman"/>
              </w:rPr>
              <w:t xml:space="preserve">Student of driving age </w:t>
            </w:r>
          </w:p>
        </w:tc>
        <w:tc>
          <w:tcPr>
            <w:tcW w:w="0" w:type="auto"/>
            <w:vAlign w:val="center"/>
            <w:hideMark/>
          </w:tcPr>
          <w:p w14:paraId="2CF80251" w14:textId="77777777" w:rsidR="00EC1B45" w:rsidRDefault="00EC1B45">
            <w:pPr>
              <w:jc w:val="right"/>
              <w:rPr>
                <w:rFonts w:eastAsia="Times New Roman"/>
              </w:rPr>
            </w:pPr>
            <w:r>
              <w:rPr>
                <w:rFonts w:eastAsia="Times New Roman"/>
              </w:rPr>
              <w:t xml:space="preserve">4.81 </w:t>
            </w:r>
          </w:p>
        </w:tc>
        <w:tc>
          <w:tcPr>
            <w:tcW w:w="0" w:type="auto"/>
            <w:vAlign w:val="center"/>
            <w:hideMark/>
          </w:tcPr>
          <w:p w14:paraId="417D9EEA" w14:textId="77777777" w:rsidR="00EC1B45" w:rsidRDefault="00EC1B45">
            <w:pPr>
              <w:jc w:val="right"/>
              <w:rPr>
                <w:rFonts w:eastAsia="Times New Roman"/>
              </w:rPr>
            </w:pPr>
            <w:r>
              <w:rPr>
                <w:rFonts w:eastAsia="Times New Roman"/>
              </w:rPr>
              <w:t xml:space="preserve">4.6 </w:t>
            </w:r>
          </w:p>
        </w:tc>
        <w:tc>
          <w:tcPr>
            <w:tcW w:w="0" w:type="auto"/>
            <w:vAlign w:val="center"/>
            <w:hideMark/>
          </w:tcPr>
          <w:p w14:paraId="0B464769" w14:textId="77777777" w:rsidR="00EC1B45" w:rsidRDefault="00EC1B45">
            <w:pPr>
              <w:jc w:val="right"/>
              <w:rPr>
                <w:rFonts w:eastAsia="Times New Roman"/>
              </w:rPr>
            </w:pPr>
            <w:r>
              <w:rPr>
                <w:rFonts w:eastAsia="Times New Roman"/>
              </w:rPr>
              <w:t xml:space="preserve">5.09 </w:t>
            </w:r>
          </w:p>
        </w:tc>
        <w:tc>
          <w:tcPr>
            <w:tcW w:w="0" w:type="auto"/>
            <w:vAlign w:val="center"/>
            <w:hideMark/>
          </w:tcPr>
          <w:p w14:paraId="222E36CD" w14:textId="77777777" w:rsidR="00EC1B45" w:rsidRDefault="00EC1B45">
            <w:pPr>
              <w:jc w:val="right"/>
              <w:rPr>
                <w:rFonts w:eastAsia="Times New Roman"/>
              </w:rPr>
            </w:pPr>
            <w:r>
              <w:rPr>
                <w:rFonts w:eastAsia="Times New Roman"/>
              </w:rPr>
              <w:t xml:space="preserve">4.8 </w:t>
            </w:r>
          </w:p>
        </w:tc>
      </w:tr>
      <w:tr w:rsidR="00EC1B45" w14:paraId="3E329A5F" w14:textId="77777777">
        <w:trPr>
          <w:divId w:val="827554228"/>
          <w:tblCellSpacing w:w="15" w:type="dxa"/>
        </w:trPr>
        <w:tc>
          <w:tcPr>
            <w:tcW w:w="0" w:type="auto"/>
            <w:vAlign w:val="center"/>
            <w:hideMark/>
          </w:tcPr>
          <w:p w14:paraId="2D01DE4B" w14:textId="77777777" w:rsidR="00EC1B45" w:rsidRDefault="00EC1B45">
            <w:pPr>
              <w:rPr>
                <w:rFonts w:eastAsia="Times New Roman"/>
              </w:rPr>
            </w:pPr>
            <w:r>
              <w:rPr>
                <w:rFonts w:eastAsia="Times New Roman"/>
              </w:rPr>
              <w:t xml:space="preserve">Student of non-driving age </w:t>
            </w:r>
          </w:p>
        </w:tc>
        <w:tc>
          <w:tcPr>
            <w:tcW w:w="0" w:type="auto"/>
            <w:vAlign w:val="center"/>
            <w:hideMark/>
          </w:tcPr>
          <w:p w14:paraId="3BB99E5D" w14:textId="77777777" w:rsidR="00EC1B45" w:rsidRDefault="00EC1B45">
            <w:pPr>
              <w:jc w:val="right"/>
              <w:rPr>
                <w:rFonts w:eastAsia="Times New Roman"/>
              </w:rPr>
            </w:pPr>
            <w:r>
              <w:rPr>
                <w:rFonts w:eastAsia="Times New Roman"/>
              </w:rPr>
              <w:t xml:space="preserve">4.19 </w:t>
            </w:r>
          </w:p>
        </w:tc>
        <w:tc>
          <w:tcPr>
            <w:tcW w:w="0" w:type="auto"/>
            <w:vAlign w:val="center"/>
            <w:hideMark/>
          </w:tcPr>
          <w:p w14:paraId="5AFD3BB0" w14:textId="77777777" w:rsidR="00EC1B45" w:rsidRDefault="00EC1B45">
            <w:pPr>
              <w:jc w:val="right"/>
              <w:rPr>
                <w:rFonts w:eastAsia="Times New Roman"/>
              </w:rPr>
            </w:pPr>
            <w:r>
              <w:rPr>
                <w:rFonts w:eastAsia="Times New Roman"/>
              </w:rPr>
              <w:t xml:space="preserve">11.4 </w:t>
            </w:r>
          </w:p>
        </w:tc>
        <w:tc>
          <w:tcPr>
            <w:tcW w:w="0" w:type="auto"/>
            <w:vAlign w:val="center"/>
            <w:hideMark/>
          </w:tcPr>
          <w:p w14:paraId="3FE7A9FA" w14:textId="77777777" w:rsidR="00EC1B45" w:rsidRDefault="00EC1B45">
            <w:pPr>
              <w:jc w:val="right"/>
              <w:rPr>
                <w:rFonts w:eastAsia="Times New Roman"/>
              </w:rPr>
            </w:pPr>
            <w:r>
              <w:rPr>
                <w:rFonts w:eastAsia="Times New Roman"/>
              </w:rPr>
              <w:t xml:space="preserve">3.95 </w:t>
            </w:r>
          </w:p>
        </w:tc>
        <w:tc>
          <w:tcPr>
            <w:tcW w:w="0" w:type="auto"/>
            <w:vAlign w:val="center"/>
            <w:hideMark/>
          </w:tcPr>
          <w:p w14:paraId="3570A9E6" w14:textId="77777777" w:rsidR="00EC1B45" w:rsidRDefault="00EC1B45">
            <w:pPr>
              <w:jc w:val="right"/>
              <w:rPr>
                <w:rFonts w:eastAsia="Times New Roman"/>
              </w:rPr>
            </w:pPr>
            <w:r>
              <w:rPr>
                <w:rFonts w:eastAsia="Times New Roman"/>
              </w:rPr>
              <w:t xml:space="preserve">11.1 </w:t>
            </w:r>
          </w:p>
        </w:tc>
      </w:tr>
      <w:tr w:rsidR="00EC1B45" w14:paraId="61240E36" w14:textId="77777777">
        <w:trPr>
          <w:divId w:val="827554228"/>
          <w:tblCellSpacing w:w="15" w:type="dxa"/>
        </w:trPr>
        <w:tc>
          <w:tcPr>
            <w:tcW w:w="0" w:type="auto"/>
            <w:vAlign w:val="center"/>
            <w:hideMark/>
          </w:tcPr>
          <w:p w14:paraId="365902BB" w14:textId="77777777" w:rsidR="00EC1B45" w:rsidRDefault="00EC1B45">
            <w:pPr>
              <w:rPr>
                <w:rFonts w:eastAsia="Times New Roman"/>
              </w:rPr>
            </w:pPr>
            <w:r>
              <w:rPr>
                <w:rFonts w:eastAsia="Times New Roman"/>
              </w:rPr>
              <w:t xml:space="preserve">University student </w:t>
            </w:r>
          </w:p>
        </w:tc>
        <w:tc>
          <w:tcPr>
            <w:tcW w:w="0" w:type="auto"/>
            <w:vAlign w:val="center"/>
            <w:hideMark/>
          </w:tcPr>
          <w:p w14:paraId="0FCAA012" w14:textId="77777777" w:rsidR="00EC1B45" w:rsidRDefault="00EC1B45">
            <w:pPr>
              <w:jc w:val="right"/>
              <w:rPr>
                <w:rFonts w:eastAsia="Times New Roman"/>
              </w:rPr>
            </w:pPr>
            <w:r>
              <w:rPr>
                <w:rFonts w:eastAsia="Times New Roman"/>
              </w:rPr>
              <w:t xml:space="preserve">15.73 </w:t>
            </w:r>
          </w:p>
        </w:tc>
        <w:tc>
          <w:tcPr>
            <w:tcW w:w="0" w:type="auto"/>
            <w:vAlign w:val="center"/>
            <w:hideMark/>
          </w:tcPr>
          <w:p w14:paraId="6B6B87BC" w14:textId="77777777" w:rsidR="00EC1B45" w:rsidRDefault="00EC1B45">
            <w:pPr>
              <w:jc w:val="right"/>
              <w:rPr>
                <w:rFonts w:eastAsia="Times New Roman"/>
              </w:rPr>
            </w:pPr>
            <w:r>
              <w:rPr>
                <w:rFonts w:eastAsia="Times New Roman"/>
              </w:rPr>
              <w:t xml:space="preserve">2.0 </w:t>
            </w:r>
          </w:p>
        </w:tc>
        <w:tc>
          <w:tcPr>
            <w:tcW w:w="0" w:type="auto"/>
            <w:vAlign w:val="center"/>
            <w:hideMark/>
          </w:tcPr>
          <w:p w14:paraId="17433627" w14:textId="77777777" w:rsidR="00EC1B45" w:rsidRDefault="00EC1B45">
            <w:pPr>
              <w:jc w:val="right"/>
              <w:rPr>
                <w:rFonts w:eastAsia="Times New Roman"/>
              </w:rPr>
            </w:pPr>
            <w:r>
              <w:rPr>
                <w:rFonts w:eastAsia="Times New Roman"/>
              </w:rPr>
              <w:t xml:space="preserve">13.69 </w:t>
            </w:r>
          </w:p>
        </w:tc>
        <w:tc>
          <w:tcPr>
            <w:tcW w:w="0" w:type="auto"/>
            <w:vAlign w:val="center"/>
            <w:hideMark/>
          </w:tcPr>
          <w:p w14:paraId="08813D94" w14:textId="77777777" w:rsidR="00EC1B45" w:rsidRDefault="00EC1B45">
            <w:pPr>
              <w:jc w:val="right"/>
              <w:rPr>
                <w:rFonts w:eastAsia="Times New Roman"/>
              </w:rPr>
            </w:pPr>
            <w:r>
              <w:rPr>
                <w:rFonts w:eastAsia="Times New Roman"/>
              </w:rPr>
              <w:t xml:space="preserve">1.0 </w:t>
            </w:r>
          </w:p>
        </w:tc>
      </w:tr>
    </w:tbl>
    <w:p w14:paraId="3F421757" w14:textId="77777777" w:rsidR="00EC1B45" w:rsidRDefault="00EC1B45">
      <w:pPr>
        <w:pStyle w:val="Heading2"/>
        <w:divId w:val="827554228"/>
        <w:rPr>
          <w:rFonts w:eastAsia="Times New Roman"/>
        </w:rPr>
      </w:pPr>
      <w:r>
        <w:rPr>
          <w:rFonts w:eastAsia="Times New Roman"/>
        </w:rPr>
        <w:t>Shadow Price Calibration</w:t>
      </w:r>
    </w:p>
    <w:p w14:paraId="658649C2" w14:textId="77777777" w:rsidR="00EC1B45" w:rsidRDefault="00EC1B45">
      <w:pPr>
        <w:pStyle w:val="NormalWeb"/>
        <w:divId w:val="827554228"/>
      </w:pPr>
      <w:r>
        <w:t>The shadow price computation is done by setting the maximum number of iterations to 4 and running the school (and university) location model. The initial school location result and the final school location result at a TAZ level is plotted in Figure 3-5a and 3-5b. Figure 3-6 shows the convergence of the shadow pricing algorithm. The X axis is the shadow pricing iteration number and Y axis is the percentage of TAZs with students that are not more than 5% different from the TAZ enrollment.</w:t>
      </w:r>
    </w:p>
    <w:p w14:paraId="6BC8798E" w14:textId="77777777" w:rsidR="00EC1B45" w:rsidRDefault="00EC1B45">
      <w:pPr>
        <w:pStyle w:val="Heading1"/>
        <w:divId w:val="827554228"/>
        <w:rPr>
          <w:rFonts w:eastAsia="Times New Roman"/>
        </w:rPr>
      </w:pP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592CF319" wp14:editId="2C76ECF6">
            <wp:extent cx="9144000" cy="4572000"/>
            <wp:effectExtent l="0" t="0" r="0" b="0"/>
            <wp:docPr id="8" name="Picture 8" descr="C:\Users\kyeil\AppData\Local\Microsoft\Windows\INetCache\Content.MSO\3C41BD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eil\AppData\Local\Microsoft\Windows\INetCache\Content.MSO\3C41BD8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0" cy="4572000"/>
                    </a:xfrm>
                    <a:prstGeom prst="rect">
                      <a:avLst/>
                    </a:prstGeom>
                    <a:noFill/>
                    <a:ln>
                      <a:noFill/>
                    </a:ln>
                  </pic:spPr>
                </pic:pic>
              </a:graphicData>
            </a:graphic>
          </wp:inline>
        </w:drawing>
      </w:r>
      <w:r>
        <w:rPr>
          <w:rFonts w:eastAsia="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696D5BE7" wp14:editId="236B9226">
            <wp:extent cx="5486400" cy="5486400"/>
            <wp:effectExtent l="0" t="0" r="0" b="0"/>
            <wp:docPr id="9" name="Picture 9" descr="C:\Users\kyeil\AppData\Local\Microsoft\Windows\INetCache\Content.MSO\C2579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yeil\AppData\Local\Microsoft\Windows\INetCache\Content.MSO\C2579F8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rFonts w:eastAsia="Times New Roman"/>
        </w:rPr>
        <w:t>Section 3.4 Auto Ownership Model</w:t>
      </w:r>
    </w:p>
    <w:p w14:paraId="04EC33E0" w14:textId="77777777" w:rsidR="00EC1B45" w:rsidRDefault="00EC1B45">
      <w:pPr>
        <w:pStyle w:val="NormalWeb"/>
        <w:divId w:val="827554228"/>
      </w:pPr>
      <w:r>
        <w:lastRenderedPageBreak/>
        <w:t>The auto-ownership model predicts the total number of vehicles available in a household. The ACS 2011-2015 release data was used as the benchmark. The auto-ownership model required several rounds of calibration because of the dropping of certain non-intuitive accessibility terms, and auto-ownership district constants. In addition to the calibration with respect to number of workers in the household, calibration for matching the auto ownership by household income category was also performed. Table 3-7 below shows the result after calibration by number of workers in the household.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754"/>
        <w:gridCol w:w="714"/>
        <w:gridCol w:w="754"/>
        <w:gridCol w:w="714"/>
        <w:gridCol w:w="754"/>
        <w:gridCol w:w="714"/>
        <w:gridCol w:w="754"/>
        <w:gridCol w:w="729"/>
      </w:tblGrid>
      <w:tr w:rsidR="00EC1B45" w14:paraId="262C307D" w14:textId="77777777">
        <w:trPr>
          <w:divId w:val="827554228"/>
          <w:tblHeader/>
          <w:tblCellSpacing w:w="15" w:type="dxa"/>
        </w:trPr>
        <w:tc>
          <w:tcPr>
            <w:tcW w:w="0" w:type="auto"/>
            <w:gridSpan w:val="9"/>
            <w:tcBorders>
              <w:top w:val="nil"/>
              <w:left w:val="nil"/>
              <w:bottom w:val="nil"/>
              <w:right w:val="nil"/>
            </w:tcBorders>
            <w:vAlign w:val="center"/>
            <w:hideMark/>
          </w:tcPr>
          <w:p w14:paraId="748ED271" w14:textId="77777777" w:rsidR="00EC1B45" w:rsidRDefault="00EC1B45">
            <w:pPr>
              <w:jc w:val="center"/>
              <w:rPr>
                <w:rFonts w:eastAsia="Times New Roman"/>
              </w:rPr>
            </w:pPr>
            <w:r>
              <w:rPr>
                <w:rFonts w:eastAsia="Times New Roman"/>
              </w:rPr>
              <w:t xml:space="preserve">Table 3-7. Auto Ownership Percent Share by Number of Workers </w:t>
            </w:r>
          </w:p>
        </w:tc>
      </w:tr>
      <w:tr w:rsidR="00EC1B45" w14:paraId="2FBF2369" w14:textId="77777777">
        <w:trPr>
          <w:divId w:val="827554228"/>
          <w:tblHeader/>
          <w:tblCellSpacing w:w="15" w:type="dxa"/>
        </w:trPr>
        <w:tc>
          <w:tcPr>
            <w:tcW w:w="0" w:type="auto"/>
            <w:vAlign w:val="center"/>
            <w:hideMark/>
          </w:tcPr>
          <w:p w14:paraId="084CF392" w14:textId="77777777" w:rsidR="00EC1B45" w:rsidRDefault="00EC1B45">
            <w:pPr>
              <w:jc w:val="center"/>
              <w:rPr>
                <w:rFonts w:eastAsia="Times New Roman"/>
              </w:rPr>
            </w:pPr>
          </w:p>
        </w:tc>
        <w:tc>
          <w:tcPr>
            <w:tcW w:w="0" w:type="auto"/>
            <w:gridSpan w:val="2"/>
            <w:tcMar>
              <w:top w:w="15" w:type="dxa"/>
              <w:left w:w="45" w:type="dxa"/>
              <w:bottom w:w="0" w:type="dxa"/>
              <w:right w:w="45" w:type="dxa"/>
            </w:tcMar>
            <w:vAlign w:val="center"/>
            <w:hideMark/>
          </w:tcPr>
          <w:p w14:paraId="0B28D872" w14:textId="77777777" w:rsidR="00EC1B45" w:rsidRDefault="00EC1B45">
            <w:pPr>
              <w:jc w:val="center"/>
              <w:divId w:val="1940021831"/>
              <w:rPr>
                <w:rFonts w:eastAsia="Times New Roman"/>
                <w:b/>
                <w:bCs/>
              </w:rPr>
            </w:pPr>
            <w:r>
              <w:rPr>
                <w:rFonts w:eastAsia="Times New Roman"/>
                <w:b/>
                <w:bCs/>
              </w:rPr>
              <w:t xml:space="preserve">Zero Auto </w:t>
            </w:r>
          </w:p>
        </w:tc>
        <w:tc>
          <w:tcPr>
            <w:tcW w:w="0" w:type="auto"/>
            <w:gridSpan w:val="2"/>
            <w:tcMar>
              <w:top w:w="15" w:type="dxa"/>
              <w:left w:w="45" w:type="dxa"/>
              <w:bottom w:w="0" w:type="dxa"/>
              <w:right w:w="45" w:type="dxa"/>
            </w:tcMar>
            <w:vAlign w:val="center"/>
            <w:hideMark/>
          </w:tcPr>
          <w:p w14:paraId="39044DEE" w14:textId="77777777" w:rsidR="00EC1B45" w:rsidRDefault="00EC1B45">
            <w:pPr>
              <w:jc w:val="center"/>
              <w:divId w:val="1908805707"/>
              <w:rPr>
                <w:rFonts w:eastAsia="Times New Roman"/>
                <w:b/>
                <w:bCs/>
              </w:rPr>
            </w:pPr>
            <w:r>
              <w:rPr>
                <w:rFonts w:eastAsia="Times New Roman"/>
                <w:b/>
                <w:bCs/>
              </w:rPr>
              <w:t xml:space="preserve">One Auto </w:t>
            </w:r>
          </w:p>
        </w:tc>
        <w:tc>
          <w:tcPr>
            <w:tcW w:w="0" w:type="auto"/>
            <w:gridSpan w:val="2"/>
            <w:tcMar>
              <w:top w:w="15" w:type="dxa"/>
              <w:left w:w="45" w:type="dxa"/>
              <w:bottom w:w="0" w:type="dxa"/>
              <w:right w:w="45" w:type="dxa"/>
            </w:tcMar>
            <w:vAlign w:val="center"/>
            <w:hideMark/>
          </w:tcPr>
          <w:p w14:paraId="752E65FF" w14:textId="77777777" w:rsidR="00EC1B45" w:rsidRDefault="00EC1B45">
            <w:pPr>
              <w:jc w:val="center"/>
              <w:divId w:val="416902550"/>
              <w:rPr>
                <w:rFonts w:eastAsia="Times New Roman"/>
                <w:b/>
                <w:bCs/>
              </w:rPr>
            </w:pPr>
            <w:r>
              <w:rPr>
                <w:rFonts w:eastAsia="Times New Roman"/>
                <w:b/>
                <w:bCs/>
              </w:rPr>
              <w:t xml:space="preserve">Two Auto </w:t>
            </w:r>
          </w:p>
        </w:tc>
        <w:tc>
          <w:tcPr>
            <w:tcW w:w="0" w:type="auto"/>
            <w:gridSpan w:val="2"/>
            <w:tcMar>
              <w:top w:w="15" w:type="dxa"/>
              <w:left w:w="45" w:type="dxa"/>
              <w:bottom w:w="0" w:type="dxa"/>
              <w:right w:w="45" w:type="dxa"/>
            </w:tcMar>
            <w:vAlign w:val="center"/>
            <w:hideMark/>
          </w:tcPr>
          <w:p w14:paraId="100BCCDE" w14:textId="77777777" w:rsidR="00EC1B45" w:rsidRDefault="00EC1B45">
            <w:pPr>
              <w:jc w:val="center"/>
              <w:divId w:val="1069040667"/>
              <w:rPr>
                <w:rFonts w:eastAsia="Times New Roman"/>
                <w:b/>
                <w:bCs/>
              </w:rPr>
            </w:pPr>
            <w:r>
              <w:rPr>
                <w:rFonts w:eastAsia="Times New Roman"/>
                <w:b/>
                <w:bCs/>
              </w:rPr>
              <w:t xml:space="preserve">Three Auto </w:t>
            </w:r>
          </w:p>
        </w:tc>
      </w:tr>
      <w:tr w:rsidR="00EC1B45" w14:paraId="6207D95D" w14:textId="77777777">
        <w:trPr>
          <w:divId w:val="827554228"/>
          <w:tblHeader/>
          <w:tblCellSpacing w:w="15" w:type="dxa"/>
        </w:trPr>
        <w:tc>
          <w:tcPr>
            <w:tcW w:w="0" w:type="auto"/>
            <w:vAlign w:val="center"/>
            <w:hideMark/>
          </w:tcPr>
          <w:p w14:paraId="52BE46EA" w14:textId="77777777" w:rsidR="00EC1B45" w:rsidRDefault="00EC1B45">
            <w:pPr>
              <w:rPr>
                <w:rFonts w:eastAsia="Times New Roman"/>
                <w:b/>
                <w:bCs/>
              </w:rPr>
            </w:pPr>
            <w:r>
              <w:rPr>
                <w:rFonts w:eastAsia="Times New Roman"/>
                <w:b/>
                <w:bCs/>
              </w:rPr>
              <w:t xml:space="preserve">Number of Workers </w:t>
            </w:r>
          </w:p>
        </w:tc>
        <w:tc>
          <w:tcPr>
            <w:tcW w:w="0" w:type="auto"/>
            <w:vAlign w:val="center"/>
            <w:hideMark/>
          </w:tcPr>
          <w:p w14:paraId="68B35BB1"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43D18997"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58983C19"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6346678B"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1EFF1EE2"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3C508058"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77588B4E"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1AE5194A" w14:textId="77777777" w:rsidR="00EC1B45" w:rsidRDefault="00EC1B45">
            <w:pPr>
              <w:jc w:val="right"/>
              <w:rPr>
                <w:rFonts w:eastAsia="Times New Roman"/>
                <w:b/>
                <w:bCs/>
              </w:rPr>
            </w:pPr>
            <w:r>
              <w:rPr>
                <w:rFonts w:eastAsia="Times New Roman"/>
                <w:b/>
                <w:bCs/>
              </w:rPr>
              <w:t xml:space="preserve">Model </w:t>
            </w:r>
          </w:p>
        </w:tc>
      </w:tr>
      <w:tr w:rsidR="00EC1B45" w14:paraId="3E046A05" w14:textId="77777777">
        <w:trPr>
          <w:divId w:val="827554228"/>
          <w:tblCellSpacing w:w="15" w:type="dxa"/>
        </w:trPr>
        <w:tc>
          <w:tcPr>
            <w:tcW w:w="0" w:type="auto"/>
            <w:vAlign w:val="center"/>
            <w:hideMark/>
          </w:tcPr>
          <w:p w14:paraId="622AA870" w14:textId="77777777" w:rsidR="00EC1B45" w:rsidRDefault="00EC1B45">
            <w:pPr>
              <w:rPr>
                <w:rFonts w:eastAsia="Times New Roman"/>
              </w:rPr>
            </w:pPr>
            <w:r>
              <w:rPr>
                <w:rFonts w:eastAsia="Times New Roman"/>
              </w:rPr>
              <w:t xml:space="preserve">0 Worker </w:t>
            </w:r>
          </w:p>
        </w:tc>
        <w:tc>
          <w:tcPr>
            <w:tcW w:w="0" w:type="auto"/>
            <w:vAlign w:val="center"/>
            <w:hideMark/>
          </w:tcPr>
          <w:p w14:paraId="198CC0DC" w14:textId="77777777" w:rsidR="00EC1B45" w:rsidRDefault="00EC1B45">
            <w:pPr>
              <w:jc w:val="right"/>
              <w:rPr>
                <w:rFonts w:eastAsia="Times New Roman"/>
              </w:rPr>
            </w:pPr>
            <w:r>
              <w:rPr>
                <w:rFonts w:eastAsia="Times New Roman"/>
              </w:rPr>
              <w:t xml:space="preserve">16.3 </w:t>
            </w:r>
          </w:p>
        </w:tc>
        <w:tc>
          <w:tcPr>
            <w:tcW w:w="0" w:type="auto"/>
            <w:vAlign w:val="center"/>
            <w:hideMark/>
          </w:tcPr>
          <w:p w14:paraId="47CF682D" w14:textId="77777777" w:rsidR="00EC1B45" w:rsidRDefault="00EC1B45">
            <w:pPr>
              <w:jc w:val="right"/>
              <w:rPr>
                <w:rFonts w:eastAsia="Times New Roman"/>
              </w:rPr>
            </w:pPr>
            <w:r>
              <w:rPr>
                <w:rFonts w:eastAsia="Times New Roman"/>
              </w:rPr>
              <w:t xml:space="preserve">16.8 </w:t>
            </w:r>
          </w:p>
        </w:tc>
        <w:tc>
          <w:tcPr>
            <w:tcW w:w="0" w:type="auto"/>
            <w:vAlign w:val="center"/>
            <w:hideMark/>
          </w:tcPr>
          <w:p w14:paraId="7ADC5F49" w14:textId="77777777" w:rsidR="00EC1B45" w:rsidRDefault="00EC1B45">
            <w:pPr>
              <w:jc w:val="right"/>
              <w:rPr>
                <w:rFonts w:eastAsia="Times New Roman"/>
              </w:rPr>
            </w:pPr>
            <w:r>
              <w:rPr>
                <w:rFonts w:eastAsia="Times New Roman"/>
              </w:rPr>
              <w:t xml:space="preserve">46.8 </w:t>
            </w:r>
          </w:p>
        </w:tc>
        <w:tc>
          <w:tcPr>
            <w:tcW w:w="0" w:type="auto"/>
            <w:vAlign w:val="center"/>
            <w:hideMark/>
          </w:tcPr>
          <w:p w14:paraId="734064A9" w14:textId="77777777" w:rsidR="00EC1B45" w:rsidRDefault="00EC1B45">
            <w:pPr>
              <w:jc w:val="right"/>
              <w:rPr>
                <w:rFonts w:eastAsia="Times New Roman"/>
              </w:rPr>
            </w:pPr>
            <w:r>
              <w:rPr>
                <w:rFonts w:eastAsia="Times New Roman"/>
              </w:rPr>
              <w:t xml:space="preserve">50.1 </w:t>
            </w:r>
          </w:p>
        </w:tc>
        <w:tc>
          <w:tcPr>
            <w:tcW w:w="0" w:type="auto"/>
            <w:vAlign w:val="center"/>
            <w:hideMark/>
          </w:tcPr>
          <w:p w14:paraId="08628C07" w14:textId="77777777" w:rsidR="00EC1B45" w:rsidRDefault="00EC1B45">
            <w:pPr>
              <w:jc w:val="right"/>
              <w:rPr>
                <w:rFonts w:eastAsia="Times New Roman"/>
              </w:rPr>
            </w:pPr>
            <w:r>
              <w:rPr>
                <w:rFonts w:eastAsia="Times New Roman"/>
              </w:rPr>
              <w:t xml:space="preserve">27.8 </w:t>
            </w:r>
          </w:p>
        </w:tc>
        <w:tc>
          <w:tcPr>
            <w:tcW w:w="0" w:type="auto"/>
            <w:vAlign w:val="center"/>
            <w:hideMark/>
          </w:tcPr>
          <w:p w14:paraId="47A299EC" w14:textId="77777777" w:rsidR="00EC1B45" w:rsidRDefault="00EC1B45">
            <w:pPr>
              <w:jc w:val="right"/>
              <w:rPr>
                <w:rFonts w:eastAsia="Times New Roman"/>
              </w:rPr>
            </w:pPr>
            <w:r>
              <w:rPr>
                <w:rFonts w:eastAsia="Times New Roman"/>
              </w:rPr>
              <w:t xml:space="preserve">24.4 </w:t>
            </w:r>
          </w:p>
        </w:tc>
        <w:tc>
          <w:tcPr>
            <w:tcW w:w="0" w:type="auto"/>
            <w:vAlign w:val="center"/>
            <w:hideMark/>
          </w:tcPr>
          <w:p w14:paraId="43F7C11C" w14:textId="77777777" w:rsidR="00EC1B45" w:rsidRDefault="00EC1B45">
            <w:pPr>
              <w:jc w:val="right"/>
              <w:rPr>
                <w:rFonts w:eastAsia="Times New Roman"/>
              </w:rPr>
            </w:pPr>
            <w:r>
              <w:rPr>
                <w:rFonts w:eastAsia="Times New Roman"/>
              </w:rPr>
              <w:t xml:space="preserve">9.0 </w:t>
            </w:r>
          </w:p>
        </w:tc>
        <w:tc>
          <w:tcPr>
            <w:tcW w:w="0" w:type="auto"/>
            <w:vAlign w:val="center"/>
            <w:hideMark/>
          </w:tcPr>
          <w:p w14:paraId="12B828DD" w14:textId="77777777" w:rsidR="00EC1B45" w:rsidRDefault="00EC1B45">
            <w:pPr>
              <w:jc w:val="right"/>
              <w:rPr>
                <w:rFonts w:eastAsia="Times New Roman"/>
              </w:rPr>
            </w:pPr>
            <w:r>
              <w:rPr>
                <w:rFonts w:eastAsia="Times New Roman"/>
              </w:rPr>
              <w:t xml:space="preserve">8.7 </w:t>
            </w:r>
          </w:p>
        </w:tc>
      </w:tr>
      <w:tr w:rsidR="00EC1B45" w14:paraId="4887958E" w14:textId="77777777">
        <w:trPr>
          <w:divId w:val="827554228"/>
          <w:tblCellSpacing w:w="15" w:type="dxa"/>
        </w:trPr>
        <w:tc>
          <w:tcPr>
            <w:tcW w:w="0" w:type="auto"/>
            <w:vAlign w:val="center"/>
            <w:hideMark/>
          </w:tcPr>
          <w:p w14:paraId="4A642373" w14:textId="77777777" w:rsidR="00EC1B45" w:rsidRDefault="00EC1B45">
            <w:pPr>
              <w:rPr>
                <w:rFonts w:eastAsia="Times New Roman"/>
              </w:rPr>
            </w:pPr>
            <w:r>
              <w:rPr>
                <w:rFonts w:eastAsia="Times New Roman"/>
              </w:rPr>
              <w:t xml:space="preserve">1 Worker </w:t>
            </w:r>
          </w:p>
        </w:tc>
        <w:tc>
          <w:tcPr>
            <w:tcW w:w="0" w:type="auto"/>
            <w:vAlign w:val="center"/>
            <w:hideMark/>
          </w:tcPr>
          <w:p w14:paraId="7EB0C040" w14:textId="77777777" w:rsidR="00EC1B45" w:rsidRDefault="00EC1B45">
            <w:pPr>
              <w:jc w:val="right"/>
              <w:rPr>
                <w:rFonts w:eastAsia="Times New Roman"/>
              </w:rPr>
            </w:pPr>
            <w:r>
              <w:rPr>
                <w:rFonts w:eastAsia="Times New Roman"/>
              </w:rPr>
              <w:t xml:space="preserve">4.7 </w:t>
            </w:r>
          </w:p>
        </w:tc>
        <w:tc>
          <w:tcPr>
            <w:tcW w:w="0" w:type="auto"/>
            <w:vAlign w:val="center"/>
            <w:hideMark/>
          </w:tcPr>
          <w:p w14:paraId="5DCC5068" w14:textId="77777777" w:rsidR="00EC1B45" w:rsidRDefault="00EC1B45">
            <w:pPr>
              <w:jc w:val="right"/>
              <w:rPr>
                <w:rFonts w:eastAsia="Times New Roman"/>
              </w:rPr>
            </w:pPr>
            <w:r>
              <w:rPr>
                <w:rFonts w:eastAsia="Times New Roman"/>
              </w:rPr>
              <w:t xml:space="preserve">5.5 </w:t>
            </w:r>
          </w:p>
        </w:tc>
        <w:tc>
          <w:tcPr>
            <w:tcW w:w="0" w:type="auto"/>
            <w:vAlign w:val="center"/>
            <w:hideMark/>
          </w:tcPr>
          <w:p w14:paraId="02359B0C" w14:textId="77777777" w:rsidR="00EC1B45" w:rsidRDefault="00EC1B45">
            <w:pPr>
              <w:jc w:val="right"/>
              <w:rPr>
                <w:rFonts w:eastAsia="Times New Roman"/>
              </w:rPr>
            </w:pPr>
            <w:r>
              <w:rPr>
                <w:rFonts w:eastAsia="Times New Roman"/>
              </w:rPr>
              <w:t xml:space="preserve">48.2 </w:t>
            </w:r>
          </w:p>
        </w:tc>
        <w:tc>
          <w:tcPr>
            <w:tcW w:w="0" w:type="auto"/>
            <w:vAlign w:val="center"/>
            <w:hideMark/>
          </w:tcPr>
          <w:p w14:paraId="5D89D919" w14:textId="77777777" w:rsidR="00EC1B45" w:rsidRDefault="00EC1B45">
            <w:pPr>
              <w:jc w:val="right"/>
              <w:rPr>
                <w:rFonts w:eastAsia="Times New Roman"/>
              </w:rPr>
            </w:pPr>
            <w:r>
              <w:rPr>
                <w:rFonts w:eastAsia="Times New Roman"/>
              </w:rPr>
              <w:t xml:space="preserve">49.8 </w:t>
            </w:r>
          </w:p>
        </w:tc>
        <w:tc>
          <w:tcPr>
            <w:tcW w:w="0" w:type="auto"/>
            <w:vAlign w:val="center"/>
            <w:hideMark/>
          </w:tcPr>
          <w:p w14:paraId="0C5A87B4" w14:textId="77777777" w:rsidR="00EC1B45" w:rsidRDefault="00EC1B45">
            <w:pPr>
              <w:jc w:val="right"/>
              <w:rPr>
                <w:rFonts w:eastAsia="Times New Roman"/>
              </w:rPr>
            </w:pPr>
            <w:r>
              <w:rPr>
                <w:rFonts w:eastAsia="Times New Roman"/>
              </w:rPr>
              <w:t xml:space="preserve">34.6 </w:t>
            </w:r>
          </w:p>
        </w:tc>
        <w:tc>
          <w:tcPr>
            <w:tcW w:w="0" w:type="auto"/>
            <w:vAlign w:val="center"/>
            <w:hideMark/>
          </w:tcPr>
          <w:p w14:paraId="0814B2ED" w14:textId="77777777" w:rsidR="00EC1B45" w:rsidRDefault="00EC1B45">
            <w:pPr>
              <w:jc w:val="right"/>
              <w:rPr>
                <w:rFonts w:eastAsia="Times New Roman"/>
              </w:rPr>
            </w:pPr>
            <w:r>
              <w:rPr>
                <w:rFonts w:eastAsia="Times New Roman"/>
              </w:rPr>
              <w:t xml:space="preserve">33.7 </w:t>
            </w:r>
          </w:p>
        </w:tc>
        <w:tc>
          <w:tcPr>
            <w:tcW w:w="0" w:type="auto"/>
            <w:vAlign w:val="center"/>
            <w:hideMark/>
          </w:tcPr>
          <w:p w14:paraId="1D20D9DC" w14:textId="77777777" w:rsidR="00EC1B45" w:rsidRDefault="00EC1B45">
            <w:pPr>
              <w:jc w:val="right"/>
              <w:rPr>
                <w:rFonts w:eastAsia="Times New Roman"/>
              </w:rPr>
            </w:pPr>
            <w:r>
              <w:rPr>
                <w:rFonts w:eastAsia="Times New Roman"/>
              </w:rPr>
              <w:t xml:space="preserve">12.5 </w:t>
            </w:r>
          </w:p>
        </w:tc>
        <w:tc>
          <w:tcPr>
            <w:tcW w:w="0" w:type="auto"/>
            <w:vAlign w:val="center"/>
            <w:hideMark/>
          </w:tcPr>
          <w:p w14:paraId="10528366" w14:textId="77777777" w:rsidR="00EC1B45" w:rsidRDefault="00EC1B45">
            <w:pPr>
              <w:jc w:val="right"/>
              <w:rPr>
                <w:rFonts w:eastAsia="Times New Roman"/>
              </w:rPr>
            </w:pPr>
            <w:r>
              <w:rPr>
                <w:rFonts w:eastAsia="Times New Roman"/>
              </w:rPr>
              <w:t xml:space="preserve">11.0 </w:t>
            </w:r>
          </w:p>
        </w:tc>
      </w:tr>
      <w:tr w:rsidR="00EC1B45" w14:paraId="513FCE99" w14:textId="77777777">
        <w:trPr>
          <w:divId w:val="827554228"/>
          <w:tblCellSpacing w:w="15" w:type="dxa"/>
        </w:trPr>
        <w:tc>
          <w:tcPr>
            <w:tcW w:w="0" w:type="auto"/>
            <w:vAlign w:val="center"/>
            <w:hideMark/>
          </w:tcPr>
          <w:p w14:paraId="14813697" w14:textId="77777777" w:rsidR="00EC1B45" w:rsidRDefault="00EC1B45">
            <w:pPr>
              <w:rPr>
                <w:rFonts w:eastAsia="Times New Roman"/>
              </w:rPr>
            </w:pPr>
            <w:r>
              <w:rPr>
                <w:rFonts w:eastAsia="Times New Roman"/>
              </w:rPr>
              <w:t xml:space="preserve">2 Workers </w:t>
            </w:r>
          </w:p>
        </w:tc>
        <w:tc>
          <w:tcPr>
            <w:tcW w:w="0" w:type="auto"/>
            <w:vAlign w:val="center"/>
            <w:hideMark/>
          </w:tcPr>
          <w:p w14:paraId="3C17F5B4" w14:textId="77777777" w:rsidR="00EC1B45" w:rsidRDefault="00EC1B45">
            <w:pPr>
              <w:jc w:val="right"/>
              <w:rPr>
                <w:rFonts w:eastAsia="Times New Roman"/>
              </w:rPr>
            </w:pPr>
            <w:r>
              <w:rPr>
                <w:rFonts w:eastAsia="Times New Roman"/>
              </w:rPr>
              <w:t xml:space="preserve">1.8 </w:t>
            </w:r>
          </w:p>
        </w:tc>
        <w:tc>
          <w:tcPr>
            <w:tcW w:w="0" w:type="auto"/>
            <w:vAlign w:val="center"/>
            <w:hideMark/>
          </w:tcPr>
          <w:p w14:paraId="7E39D2BA" w14:textId="77777777" w:rsidR="00EC1B45" w:rsidRDefault="00EC1B45">
            <w:pPr>
              <w:jc w:val="right"/>
              <w:rPr>
                <w:rFonts w:eastAsia="Times New Roman"/>
              </w:rPr>
            </w:pPr>
            <w:r>
              <w:rPr>
                <w:rFonts w:eastAsia="Times New Roman"/>
              </w:rPr>
              <w:t xml:space="preserve">2.1 </w:t>
            </w:r>
          </w:p>
        </w:tc>
        <w:tc>
          <w:tcPr>
            <w:tcW w:w="0" w:type="auto"/>
            <w:vAlign w:val="center"/>
            <w:hideMark/>
          </w:tcPr>
          <w:p w14:paraId="0B562FB2" w14:textId="77777777" w:rsidR="00EC1B45" w:rsidRDefault="00EC1B45">
            <w:pPr>
              <w:jc w:val="right"/>
              <w:rPr>
                <w:rFonts w:eastAsia="Times New Roman"/>
              </w:rPr>
            </w:pPr>
            <w:r>
              <w:rPr>
                <w:rFonts w:eastAsia="Times New Roman"/>
              </w:rPr>
              <w:t xml:space="preserve">10.6 </w:t>
            </w:r>
          </w:p>
        </w:tc>
        <w:tc>
          <w:tcPr>
            <w:tcW w:w="0" w:type="auto"/>
            <w:vAlign w:val="center"/>
            <w:hideMark/>
          </w:tcPr>
          <w:p w14:paraId="0470788A" w14:textId="77777777" w:rsidR="00EC1B45" w:rsidRDefault="00EC1B45">
            <w:pPr>
              <w:jc w:val="right"/>
              <w:rPr>
                <w:rFonts w:eastAsia="Times New Roman"/>
              </w:rPr>
            </w:pPr>
            <w:r>
              <w:rPr>
                <w:rFonts w:eastAsia="Times New Roman"/>
              </w:rPr>
              <w:t xml:space="preserve">11.7 </w:t>
            </w:r>
          </w:p>
        </w:tc>
        <w:tc>
          <w:tcPr>
            <w:tcW w:w="0" w:type="auto"/>
            <w:vAlign w:val="center"/>
            <w:hideMark/>
          </w:tcPr>
          <w:p w14:paraId="69CCF470" w14:textId="77777777" w:rsidR="00EC1B45" w:rsidRDefault="00EC1B45">
            <w:pPr>
              <w:jc w:val="right"/>
              <w:rPr>
                <w:rFonts w:eastAsia="Times New Roman"/>
              </w:rPr>
            </w:pPr>
            <w:r>
              <w:rPr>
                <w:rFonts w:eastAsia="Times New Roman"/>
              </w:rPr>
              <w:t xml:space="preserve">59.4 </w:t>
            </w:r>
          </w:p>
        </w:tc>
        <w:tc>
          <w:tcPr>
            <w:tcW w:w="0" w:type="auto"/>
            <w:vAlign w:val="center"/>
            <w:hideMark/>
          </w:tcPr>
          <w:p w14:paraId="76CA5044" w14:textId="77777777" w:rsidR="00EC1B45" w:rsidRDefault="00EC1B45">
            <w:pPr>
              <w:jc w:val="right"/>
              <w:rPr>
                <w:rFonts w:eastAsia="Times New Roman"/>
              </w:rPr>
            </w:pPr>
            <w:r>
              <w:rPr>
                <w:rFonts w:eastAsia="Times New Roman"/>
              </w:rPr>
              <w:t xml:space="preserve">60.5 </w:t>
            </w:r>
          </w:p>
        </w:tc>
        <w:tc>
          <w:tcPr>
            <w:tcW w:w="0" w:type="auto"/>
            <w:vAlign w:val="center"/>
            <w:hideMark/>
          </w:tcPr>
          <w:p w14:paraId="4A7629E7" w14:textId="77777777" w:rsidR="00EC1B45" w:rsidRDefault="00EC1B45">
            <w:pPr>
              <w:jc w:val="right"/>
              <w:rPr>
                <w:rFonts w:eastAsia="Times New Roman"/>
              </w:rPr>
            </w:pPr>
            <w:r>
              <w:rPr>
                <w:rFonts w:eastAsia="Times New Roman"/>
              </w:rPr>
              <w:t xml:space="preserve">28.1 </w:t>
            </w:r>
          </w:p>
        </w:tc>
        <w:tc>
          <w:tcPr>
            <w:tcW w:w="0" w:type="auto"/>
            <w:vAlign w:val="center"/>
            <w:hideMark/>
          </w:tcPr>
          <w:p w14:paraId="32325DA8" w14:textId="77777777" w:rsidR="00EC1B45" w:rsidRDefault="00EC1B45">
            <w:pPr>
              <w:jc w:val="right"/>
              <w:rPr>
                <w:rFonts w:eastAsia="Times New Roman"/>
              </w:rPr>
            </w:pPr>
            <w:r>
              <w:rPr>
                <w:rFonts w:eastAsia="Times New Roman"/>
              </w:rPr>
              <w:t xml:space="preserve">25.7 </w:t>
            </w:r>
          </w:p>
        </w:tc>
      </w:tr>
      <w:tr w:rsidR="00EC1B45" w14:paraId="6B65BB16" w14:textId="77777777">
        <w:trPr>
          <w:divId w:val="827554228"/>
          <w:tblCellSpacing w:w="15" w:type="dxa"/>
        </w:trPr>
        <w:tc>
          <w:tcPr>
            <w:tcW w:w="0" w:type="auto"/>
            <w:vAlign w:val="center"/>
            <w:hideMark/>
          </w:tcPr>
          <w:p w14:paraId="17E591E3" w14:textId="77777777" w:rsidR="00EC1B45" w:rsidRDefault="00EC1B45">
            <w:pPr>
              <w:rPr>
                <w:rFonts w:eastAsia="Times New Roman"/>
              </w:rPr>
            </w:pPr>
            <w:r>
              <w:rPr>
                <w:rFonts w:eastAsia="Times New Roman"/>
              </w:rPr>
              <w:t xml:space="preserve">3+ Workers </w:t>
            </w:r>
          </w:p>
        </w:tc>
        <w:tc>
          <w:tcPr>
            <w:tcW w:w="0" w:type="auto"/>
            <w:vAlign w:val="center"/>
            <w:hideMark/>
          </w:tcPr>
          <w:p w14:paraId="5D1A5DD2" w14:textId="77777777" w:rsidR="00EC1B45" w:rsidRDefault="00EC1B45">
            <w:pPr>
              <w:jc w:val="right"/>
              <w:rPr>
                <w:rFonts w:eastAsia="Times New Roman"/>
              </w:rPr>
            </w:pPr>
            <w:r>
              <w:rPr>
                <w:rFonts w:eastAsia="Times New Roman"/>
              </w:rPr>
              <w:t xml:space="preserve">2.4 </w:t>
            </w:r>
          </w:p>
        </w:tc>
        <w:tc>
          <w:tcPr>
            <w:tcW w:w="0" w:type="auto"/>
            <w:vAlign w:val="center"/>
            <w:hideMark/>
          </w:tcPr>
          <w:p w14:paraId="578E2F82" w14:textId="77777777" w:rsidR="00EC1B45" w:rsidRDefault="00EC1B45">
            <w:pPr>
              <w:jc w:val="right"/>
              <w:rPr>
                <w:rFonts w:eastAsia="Times New Roman"/>
              </w:rPr>
            </w:pPr>
            <w:r>
              <w:rPr>
                <w:rFonts w:eastAsia="Times New Roman"/>
              </w:rPr>
              <w:t xml:space="preserve">3.1 </w:t>
            </w:r>
          </w:p>
        </w:tc>
        <w:tc>
          <w:tcPr>
            <w:tcW w:w="0" w:type="auto"/>
            <w:vAlign w:val="center"/>
            <w:hideMark/>
          </w:tcPr>
          <w:p w14:paraId="04C16F7D" w14:textId="77777777" w:rsidR="00EC1B45" w:rsidRDefault="00EC1B45">
            <w:pPr>
              <w:jc w:val="right"/>
              <w:rPr>
                <w:rFonts w:eastAsia="Times New Roman"/>
              </w:rPr>
            </w:pPr>
            <w:r>
              <w:rPr>
                <w:rFonts w:eastAsia="Times New Roman"/>
              </w:rPr>
              <w:t xml:space="preserve">6.7 </w:t>
            </w:r>
          </w:p>
        </w:tc>
        <w:tc>
          <w:tcPr>
            <w:tcW w:w="0" w:type="auto"/>
            <w:vAlign w:val="center"/>
            <w:hideMark/>
          </w:tcPr>
          <w:p w14:paraId="0BDEB90C" w14:textId="77777777" w:rsidR="00EC1B45" w:rsidRDefault="00EC1B45">
            <w:pPr>
              <w:jc w:val="right"/>
              <w:rPr>
                <w:rFonts w:eastAsia="Times New Roman"/>
              </w:rPr>
            </w:pPr>
            <w:r>
              <w:rPr>
                <w:rFonts w:eastAsia="Times New Roman"/>
              </w:rPr>
              <w:t xml:space="preserve">9.5 </w:t>
            </w:r>
          </w:p>
        </w:tc>
        <w:tc>
          <w:tcPr>
            <w:tcW w:w="0" w:type="auto"/>
            <w:vAlign w:val="center"/>
            <w:hideMark/>
          </w:tcPr>
          <w:p w14:paraId="7A6DC265" w14:textId="77777777" w:rsidR="00EC1B45" w:rsidRDefault="00EC1B45">
            <w:pPr>
              <w:jc w:val="right"/>
              <w:rPr>
                <w:rFonts w:eastAsia="Times New Roman"/>
              </w:rPr>
            </w:pPr>
            <w:r>
              <w:rPr>
                <w:rFonts w:eastAsia="Times New Roman"/>
              </w:rPr>
              <w:t xml:space="preserve">17.9 </w:t>
            </w:r>
          </w:p>
        </w:tc>
        <w:tc>
          <w:tcPr>
            <w:tcW w:w="0" w:type="auto"/>
            <w:vAlign w:val="center"/>
            <w:hideMark/>
          </w:tcPr>
          <w:p w14:paraId="5FC79001" w14:textId="77777777" w:rsidR="00EC1B45" w:rsidRDefault="00EC1B45">
            <w:pPr>
              <w:jc w:val="right"/>
              <w:rPr>
                <w:rFonts w:eastAsia="Times New Roman"/>
              </w:rPr>
            </w:pPr>
            <w:r>
              <w:rPr>
                <w:rFonts w:eastAsia="Times New Roman"/>
              </w:rPr>
              <w:t xml:space="preserve">16.2 </w:t>
            </w:r>
          </w:p>
        </w:tc>
        <w:tc>
          <w:tcPr>
            <w:tcW w:w="0" w:type="auto"/>
            <w:vAlign w:val="center"/>
            <w:hideMark/>
          </w:tcPr>
          <w:p w14:paraId="05EC6530" w14:textId="77777777" w:rsidR="00EC1B45" w:rsidRDefault="00EC1B45">
            <w:pPr>
              <w:jc w:val="right"/>
              <w:rPr>
                <w:rFonts w:eastAsia="Times New Roman"/>
              </w:rPr>
            </w:pPr>
            <w:r>
              <w:rPr>
                <w:rFonts w:eastAsia="Times New Roman"/>
              </w:rPr>
              <w:t xml:space="preserve">73.0 </w:t>
            </w:r>
          </w:p>
        </w:tc>
        <w:tc>
          <w:tcPr>
            <w:tcW w:w="0" w:type="auto"/>
            <w:vAlign w:val="center"/>
            <w:hideMark/>
          </w:tcPr>
          <w:p w14:paraId="58F2885A" w14:textId="77777777" w:rsidR="00EC1B45" w:rsidRDefault="00EC1B45">
            <w:pPr>
              <w:jc w:val="right"/>
              <w:rPr>
                <w:rFonts w:eastAsia="Times New Roman"/>
              </w:rPr>
            </w:pPr>
            <w:r>
              <w:rPr>
                <w:rFonts w:eastAsia="Times New Roman"/>
              </w:rPr>
              <w:t xml:space="preserve">71.2 </w:t>
            </w:r>
          </w:p>
        </w:tc>
      </w:tr>
      <w:tr w:rsidR="00EC1B45" w14:paraId="02587DC0" w14:textId="77777777">
        <w:trPr>
          <w:divId w:val="827554228"/>
          <w:tblCellSpacing w:w="15" w:type="dxa"/>
        </w:trPr>
        <w:tc>
          <w:tcPr>
            <w:tcW w:w="0" w:type="auto"/>
            <w:vAlign w:val="center"/>
            <w:hideMark/>
          </w:tcPr>
          <w:p w14:paraId="38C72564" w14:textId="77777777" w:rsidR="00EC1B45" w:rsidRDefault="00EC1B45">
            <w:pPr>
              <w:rPr>
                <w:rFonts w:eastAsia="Times New Roman"/>
              </w:rPr>
            </w:pPr>
            <w:r>
              <w:rPr>
                <w:rFonts w:eastAsia="Times New Roman"/>
              </w:rPr>
              <w:t xml:space="preserve">Total </w:t>
            </w:r>
          </w:p>
        </w:tc>
        <w:tc>
          <w:tcPr>
            <w:tcW w:w="0" w:type="auto"/>
            <w:vAlign w:val="center"/>
            <w:hideMark/>
          </w:tcPr>
          <w:p w14:paraId="4AF24478"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4B3992F3"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7AC74892" w14:textId="77777777" w:rsidR="00EC1B45" w:rsidRDefault="00EC1B45">
            <w:pPr>
              <w:jc w:val="right"/>
              <w:rPr>
                <w:rFonts w:eastAsia="Times New Roman"/>
              </w:rPr>
            </w:pPr>
            <w:r>
              <w:rPr>
                <w:rFonts w:eastAsia="Times New Roman"/>
              </w:rPr>
              <w:t xml:space="preserve">34.4 </w:t>
            </w:r>
          </w:p>
        </w:tc>
        <w:tc>
          <w:tcPr>
            <w:tcW w:w="0" w:type="auto"/>
            <w:vAlign w:val="center"/>
            <w:hideMark/>
          </w:tcPr>
          <w:p w14:paraId="4A37F024" w14:textId="77777777" w:rsidR="00EC1B45" w:rsidRDefault="00EC1B45">
            <w:pPr>
              <w:jc w:val="right"/>
              <w:rPr>
                <w:rFonts w:eastAsia="Times New Roman"/>
              </w:rPr>
            </w:pPr>
            <w:r>
              <w:rPr>
                <w:rFonts w:eastAsia="Times New Roman"/>
              </w:rPr>
              <w:t xml:space="preserve">34.3 </w:t>
            </w:r>
          </w:p>
        </w:tc>
        <w:tc>
          <w:tcPr>
            <w:tcW w:w="0" w:type="auto"/>
            <w:vAlign w:val="center"/>
            <w:hideMark/>
          </w:tcPr>
          <w:p w14:paraId="5F046C85" w14:textId="77777777" w:rsidR="00EC1B45" w:rsidRDefault="00EC1B45">
            <w:pPr>
              <w:jc w:val="right"/>
              <w:rPr>
                <w:rFonts w:eastAsia="Times New Roman"/>
              </w:rPr>
            </w:pPr>
            <w:r>
              <w:rPr>
                <w:rFonts w:eastAsia="Times New Roman"/>
              </w:rPr>
              <w:t xml:space="preserve">39.6 </w:t>
            </w:r>
          </w:p>
        </w:tc>
        <w:tc>
          <w:tcPr>
            <w:tcW w:w="0" w:type="auto"/>
            <w:vAlign w:val="center"/>
            <w:hideMark/>
          </w:tcPr>
          <w:p w14:paraId="47C4032E" w14:textId="77777777" w:rsidR="00EC1B45" w:rsidRDefault="00EC1B45">
            <w:pPr>
              <w:jc w:val="right"/>
              <w:rPr>
                <w:rFonts w:eastAsia="Times New Roman"/>
              </w:rPr>
            </w:pPr>
            <w:r>
              <w:rPr>
                <w:rFonts w:eastAsia="Times New Roman"/>
              </w:rPr>
              <w:t xml:space="preserve">40.0 </w:t>
            </w:r>
          </w:p>
        </w:tc>
        <w:tc>
          <w:tcPr>
            <w:tcW w:w="0" w:type="auto"/>
            <w:vAlign w:val="center"/>
            <w:hideMark/>
          </w:tcPr>
          <w:p w14:paraId="45BAE5E2" w14:textId="77777777" w:rsidR="00EC1B45" w:rsidRDefault="00EC1B45">
            <w:pPr>
              <w:jc w:val="right"/>
              <w:rPr>
                <w:rFonts w:eastAsia="Times New Roman"/>
              </w:rPr>
            </w:pPr>
            <w:r>
              <w:rPr>
                <w:rFonts w:eastAsia="Times New Roman"/>
              </w:rPr>
              <w:t xml:space="preserve">19.8 </w:t>
            </w:r>
          </w:p>
        </w:tc>
        <w:tc>
          <w:tcPr>
            <w:tcW w:w="0" w:type="auto"/>
            <w:vAlign w:val="center"/>
            <w:hideMark/>
          </w:tcPr>
          <w:p w14:paraId="2E11F7B4" w14:textId="77777777" w:rsidR="00EC1B45" w:rsidRDefault="00EC1B45">
            <w:pPr>
              <w:jc w:val="right"/>
              <w:rPr>
                <w:rFonts w:eastAsia="Times New Roman"/>
              </w:rPr>
            </w:pPr>
            <w:r>
              <w:rPr>
                <w:rFonts w:eastAsia="Times New Roman"/>
              </w:rPr>
              <w:t xml:space="preserve">19.5 </w:t>
            </w:r>
          </w:p>
        </w:tc>
      </w:tr>
    </w:tbl>
    <w:p w14:paraId="17DCDB8F" w14:textId="77777777" w:rsidR="00EC1B45" w:rsidRDefault="00EC1B45">
      <w:pPr>
        <w:pStyle w:val="NormalWeb"/>
        <w:divId w:val="827554228"/>
      </w:pPr>
      <w:r>
        <w:t>The model results were compared to the observed data at a county level to establish the correctness of the spatial distribution. Table 3-8 shows the observed and the estimated shares of auto ownership level for each of the 21 counties. Based on this comparison it can be ascertained that the model is performing reasonably well at a county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754"/>
        <w:gridCol w:w="714"/>
        <w:gridCol w:w="754"/>
        <w:gridCol w:w="714"/>
        <w:gridCol w:w="754"/>
        <w:gridCol w:w="714"/>
        <w:gridCol w:w="754"/>
        <w:gridCol w:w="729"/>
      </w:tblGrid>
      <w:tr w:rsidR="00EC1B45" w14:paraId="3A124526" w14:textId="77777777">
        <w:trPr>
          <w:divId w:val="827554228"/>
          <w:tblHeader/>
          <w:tblCellSpacing w:w="15" w:type="dxa"/>
        </w:trPr>
        <w:tc>
          <w:tcPr>
            <w:tcW w:w="0" w:type="auto"/>
            <w:gridSpan w:val="9"/>
            <w:tcBorders>
              <w:top w:val="nil"/>
              <w:left w:val="nil"/>
              <w:bottom w:val="nil"/>
              <w:right w:val="nil"/>
            </w:tcBorders>
            <w:vAlign w:val="center"/>
            <w:hideMark/>
          </w:tcPr>
          <w:p w14:paraId="0EDFC842" w14:textId="77777777" w:rsidR="00EC1B45" w:rsidRDefault="00EC1B45">
            <w:pPr>
              <w:jc w:val="center"/>
              <w:rPr>
                <w:rFonts w:eastAsia="Times New Roman"/>
              </w:rPr>
            </w:pPr>
            <w:r>
              <w:rPr>
                <w:rFonts w:eastAsia="Times New Roman"/>
              </w:rPr>
              <w:t xml:space="preserve">Table 3-8. Auto Ownership Percent Share by County </w:t>
            </w:r>
          </w:p>
        </w:tc>
      </w:tr>
      <w:tr w:rsidR="00EC1B45" w14:paraId="1C996630" w14:textId="77777777">
        <w:trPr>
          <w:divId w:val="827554228"/>
          <w:tblHeader/>
          <w:tblCellSpacing w:w="15" w:type="dxa"/>
        </w:trPr>
        <w:tc>
          <w:tcPr>
            <w:tcW w:w="0" w:type="auto"/>
            <w:vAlign w:val="center"/>
            <w:hideMark/>
          </w:tcPr>
          <w:p w14:paraId="69F38CFB" w14:textId="77777777" w:rsidR="00EC1B45" w:rsidRDefault="00EC1B45">
            <w:pPr>
              <w:jc w:val="center"/>
              <w:rPr>
                <w:rFonts w:eastAsia="Times New Roman"/>
              </w:rPr>
            </w:pPr>
          </w:p>
        </w:tc>
        <w:tc>
          <w:tcPr>
            <w:tcW w:w="0" w:type="auto"/>
            <w:gridSpan w:val="2"/>
            <w:tcMar>
              <w:top w:w="15" w:type="dxa"/>
              <w:left w:w="45" w:type="dxa"/>
              <w:bottom w:w="0" w:type="dxa"/>
              <w:right w:w="45" w:type="dxa"/>
            </w:tcMar>
            <w:vAlign w:val="center"/>
            <w:hideMark/>
          </w:tcPr>
          <w:p w14:paraId="3F7472A5" w14:textId="77777777" w:rsidR="00EC1B45" w:rsidRDefault="00EC1B45">
            <w:pPr>
              <w:jc w:val="center"/>
              <w:divId w:val="210504038"/>
              <w:rPr>
                <w:rFonts w:eastAsia="Times New Roman"/>
                <w:b/>
                <w:bCs/>
              </w:rPr>
            </w:pPr>
            <w:r>
              <w:rPr>
                <w:rFonts w:eastAsia="Times New Roman"/>
                <w:b/>
                <w:bCs/>
              </w:rPr>
              <w:t xml:space="preserve">Zero Auto </w:t>
            </w:r>
          </w:p>
        </w:tc>
        <w:tc>
          <w:tcPr>
            <w:tcW w:w="0" w:type="auto"/>
            <w:gridSpan w:val="2"/>
            <w:tcMar>
              <w:top w:w="15" w:type="dxa"/>
              <w:left w:w="45" w:type="dxa"/>
              <w:bottom w:w="0" w:type="dxa"/>
              <w:right w:w="45" w:type="dxa"/>
            </w:tcMar>
            <w:vAlign w:val="center"/>
            <w:hideMark/>
          </w:tcPr>
          <w:p w14:paraId="715EE846" w14:textId="77777777" w:rsidR="00EC1B45" w:rsidRDefault="00EC1B45">
            <w:pPr>
              <w:jc w:val="center"/>
              <w:divId w:val="537355224"/>
              <w:rPr>
                <w:rFonts w:eastAsia="Times New Roman"/>
                <w:b/>
                <w:bCs/>
              </w:rPr>
            </w:pPr>
            <w:r>
              <w:rPr>
                <w:rFonts w:eastAsia="Times New Roman"/>
                <w:b/>
                <w:bCs/>
              </w:rPr>
              <w:t xml:space="preserve">One Auto </w:t>
            </w:r>
          </w:p>
        </w:tc>
        <w:tc>
          <w:tcPr>
            <w:tcW w:w="0" w:type="auto"/>
            <w:gridSpan w:val="2"/>
            <w:tcMar>
              <w:top w:w="15" w:type="dxa"/>
              <w:left w:w="45" w:type="dxa"/>
              <w:bottom w:w="0" w:type="dxa"/>
              <w:right w:w="45" w:type="dxa"/>
            </w:tcMar>
            <w:vAlign w:val="center"/>
            <w:hideMark/>
          </w:tcPr>
          <w:p w14:paraId="6101B871" w14:textId="77777777" w:rsidR="00EC1B45" w:rsidRDefault="00EC1B45">
            <w:pPr>
              <w:jc w:val="center"/>
              <w:divId w:val="1762217993"/>
              <w:rPr>
                <w:rFonts w:eastAsia="Times New Roman"/>
                <w:b/>
                <w:bCs/>
              </w:rPr>
            </w:pPr>
            <w:r>
              <w:rPr>
                <w:rFonts w:eastAsia="Times New Roman"/>
                <w:b/>
                <w:bCs/>
              </w:rPr>
              <w:t xml:space="preserve">Two Auto </w:t>
            </w:r>
          </w:p>
        </w:tc>
        <w:tc>
          <w:tcPr>
            <w:tcW w:w="0" w:type="auto"/>
            <w:gridSpan w:val="2"/>
            <w:tcMar>
              <w:top w:w="15" w:type="dxa"/>
              <w:left w:w="45" w:type="dxa"/>
              <w:bottom w:w="0" w:type="dxa"/>
              <w:right w:w="45" w:type="dxa"/>
            </w:tcMar>
            <w:vAlign w:val="center"/>
            <w:hideMark/>
          </w:tcPr>
          <w:p w14:paraId="1A0DC05D" w14:textId="77777777" w:rsidR="00EC1B45" w:rsidRDefault="00EC1B45">
            <w:pPr>
              <w:jc w:val="center"/>
              <w:divId w:val="174274406"/>
              <w:rPr>
                <w:rFonts w:eastAsia="Times New Roman"/>
                <w:b/>
                <w:bCs/>
              </w:rPr>
            </w:pPr>
            <w:r>
              <w:rPr>
                <w:rFonts w:eastAsia="Times New Roman"/>
                <w:b/>
                <w:bCs/>
              </w:rPr>
              <w:t xml:space="preserve">Three Auto </w:t>
            </w:r>
          </w:p>
        </w:tc>
      </w:tr>
      <w:tr w:rsidR="00EC1B45" w14:paraId="7E60298E" w14:textId="77777777">
        <w:trPr>
          <w:divId w:val="827554228"/>
          <w:tblHeader/>
          <w:tblCellSpacing w:w="15" w:type="dxa"/>
        </w:trPr>
        <w:tc>
          <w:tcPr>
            <w:tcW w:w="0" w:type="auto"/>
            <w:vAlign w:val="center"/>
            <w:hideMark/>
          </w:tcPr>
          <w:p w14:paraId="43F1EDF8" w14:textId="77777777" w:rsidR="00EC1B45" w:rsidRDefault="00EC1B45">
            <w:pPr>
              <w:rPr>
                <w:rFonts w:eastAsia="Times New Roman"/>
                <w:b/>
                <w:bCs/>
              </w:rPr>
            </w:pPr>
            <w:r>
              <w:rPr>
                <w:rFonts w:eastAsia="Times New Roman"/>
                <w:b/>
                <w:bCs/>
              </w:rPr>
              <w:t xml:space="preserve">County </w:t>
            </w:r>
          </w:p>
        </w:tc>
        <w:tc>
          <w:tcPr>
            <w:tcW w:w="0" w:type="auto"/>
            <w:vAlign w:val="center"/>
            <w:hideMark/>
          </w:tcPr>
          <w:p w14:paraId="33431537"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2F91BBD1"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04DF1CCB"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7E603F61"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4D6C6FD0"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540A56E7" w14:textId="77777777" w:rsidR="00EC1B45" w:rsidRDefault="00EC1B45">
            <w:pPr>
              <w:jc w:val="right"/>
              <w:rPr>
                <w:rFonts w:eastAsia="Times New Roman"/>
                <w:b/>
                <w:bCs/>
              </w:rPr>
            </w:pPr>
            <w:r>
              <w:rPr>
                <w:rFonts w:eastAsia="Times New Roman"/>
                <w:b/>
                <w:bCs/>
              </w:rPr>
              <w:t xml:space="preserve">Model </w:t>
            </w:r>
          </w:p>
        </w:tc>
        <w:tc>
          <w:tcPr>
            <w:tcW w:w="0" w:type="auto"/>
            <w:vAlign w:val="center"/>
            <w:hideMark/>
          </w:tcPr>
          <w:p w14:paraId="2BB4BBAE" w14:textId="77777777" w:rsidR="00EC1B45" w:rsidRDefault="00EC1B45">
            <w:pPr>
              <w:jc w:val="right"/>
              <w:rPr>
                <w:rFonts w:eastAsia="Times New Roman"/>
                <w:b/>
                <w:bCs/>
              </w:rPr>
            </w:pPr>
            <w:r>
              <w:rPr>
                <w:rFonts w:eastAsia="Times New Roman"/>
                <w:b/>
                <w:bCs/>
              </w:rPr>
              <w:t xml:space="preserve">Target </w:t>
            </w:r>
          </w:p>
        </w:tc>
        <w:tc>
          <w:tcPr>
            <w:tcW w:w="0" w:type="auto"/>
            <w:vAlign w:val="center"/>
            <w:hideMark/>
          </w:tcPr>
          <w:p w14:paraId="4F90BAEE" w14:textId="77777777" w:rsidR="00EC1B45" w:rsidRDefault="00EC1B45">
            <w:pPr>
              <w:jc w:val="right"/>
              <w:rPr>
                <w:rFonts w:eastAsia="Times New Roman"/>
                <w:b/>
                <w:bCs/>
              </w:rPr>
            </w:pPr>
            <w:r>
              <w:rPr>
                <w:rFonts w:eastAsia="Times New Roman"/>
                <w:b/>
                <w:bCs/>
              </w:rPr>
              <w:t xml:space="preserve">Model </w:t>
            </w:r>
          </w:p>
        </w:tc>
      </w:tr>
      <w:tr w:rsidR="00EC1B45" w14:paraId="22DBA7BE" w14:textId="77777777">
        <w:trPr>
          <w:divId w:val="827554228"/>
          <w:tblCellSpacing w:w="15" w:type="dxa"/>
        </w:trPr>
        <w:tc>
          <w:tcPr>
            <w:tcW w:w="0" w:type="auto"/>
            <w:vAlign w:val="center"/>
            <w:hideMark/>
          </w:tcPr>
          <w:p w14:paraId="4A271868" w14:textId="77777777" w:rsidR="00EC1B45" w:rsidRDefault="00EC1B45">
            <w:pPr>
              <w:rPr>
                <w:rFonts w:eastAsia="Times New Roman"/>
              </w:rPr>
            </w:pPr>
            <w:r>
              <w:rPr>
                <w:rFonts w:eastAsia="Times New Roman"/>
              </w:rPr>
              <w:t xml:space="preserve">Barrow </w:t>
            </w:r>
          </w:p>
        </w:tc>
        <w:tc>
          <w:tcPr>
            <w:tcW w:w="0" w:type="auto"/>
            <w:vAlign w:val="center"/>
            <w:hideMark/>
          </w:tcPr>
          <w:p w14:paraId="58E0364E"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2C903716"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339E1E49" w14:textId="77777777" w:rsidR="00EC1B45" w:rsidRDefault="00EC1B45">
            <w:pPr>
              <w:jc w:val="right"/>
              <w:rPr>
                <w:rFonts w:eastAsia="Times New Roman"/>
              </w:rPr>
            </w:pPr>
            <w:r>
              <w:rPr>
                <w:rFonts w:eastAsia="Times New Roman"/>
              </w:rPr>
              <w:t xml:space="preserve">24.6 </w:t>
            </w:r>
          </w:p>
        </w:tc>
        <w:tc>
          <w:tcPr>
            <w:tcW w:w="0" w:type="auto"/>
            <w:vAlign w:val="center"/>
            <w:hideMark/>
          </w:tcPr>
          <w:p w14:paraId="53FCA172" w14:textId="77777777" w:rsidR="00EC1B45" w:rsidRDefault="00EC1B45">
            <w:pPr>
              <w:jc w:val="right"/>
              <w:rPr>
                <w:rFonts w:eastAsia="Times New Roman"/>
              </w:rPr>
            </w:pPr>
            <w:r>
              <w:rPr>
                <w:rFonts w:eastAsia="Times New Roman"/>
              </w:rPr>
              <w:t xml:space="preserve">32.7 </w:t>
            </w:r>
          </w:p>
        </w:tc>
        <w:tc>
          <w:tcPr>
            <w:tcW w:w="0" w:type="auto"/>
            <w:vAlign w:val="center"/>
            <w:hideMark/>
          </w:tcPr>
          <w:p w14:paraId="1DCA84D5" w14:textId="77777777" w:rsidR="00EC1B45" w:rsidRDefault="00EC1B45">
            <w:pPr>
              <w:jc w:val="right"/>
              <w:rPr>
                <w:rFonts w:eastAsia="Times New Roman"/>
              </w:rPr>
            </w:pPr>
            <w:r>
              <w:rPr>
                <w:rFonts w:eastAsia="Times New Roman"/>
              </w:rPr>
              <w:t xml:space="preserve">43.4 </w:t>
            </w:r>
          </w:p>
        </w:tc>
        <w:tc>
          <w:tcPr>
            <w:tcW w:w="0" w:type="auto"/>
            <w:vAlign w:val="center"/>
            <w:hideMark/>
          </w:tcPr>
          <w:p w14:paraId="7D56A0DD" w14:textId="77777777" w:rsidR="00EC1B45" w:rsidRDefault="00EC1B45">
            <w:pPr>
              <w:jc w:val="right"/>
              <w:rPr>
                <w:rFonts w:eastAsia="Times New Roman"/>
              </w:rPr>
            </w:pPr>
            <w:r>
              <w:rPr>
                <w:rFonts w:eastAsia="Times New Roman"/>
              </w:rPr>
              <w:t xml:space="preserve">39.8 </w:t>
            </w:r>
          </w:p>
        </w:tc>
        <w:tc>
          <w:tcPr>
            <w:tcW w:w="0" w:type="auto"/>
            <w:vAlign w:val="center"/>
            <w:hideMark/>
          </w:tcPr>
          <w:p w14:paraId="7F66350B" w14:textId="77777777" w:rsidR="00EC1B45" w:rsidRDefault="00EC1B45">
            <w:pPr>
              <w:jc w:val="right"/>
              <w:rPr>
                <w:rFonts w:eastAsia="Times New Roman"/>
              </w:rPr>
            </w:pPr>
            <w:r>
              <w:rPr>
                <w:rFonts w:eastAsia="Times New Roman"/>
              </w:rPr>
              <w:t xml:space="preserve">28.3 </w:t>
            </w:r>
          </w:p>
        </w:tc>
        <w:tc>
          <w:tcPr>
            <w:tcW w:w="0" w:type="auto"/>
            <w:vAlign w:val="center"/>
            <w:hideMark/>
          </w:tcPr>
          <w:p w14:paraId="0F0DE375" w14:textId="77777777" w:rsidR="00EC1B45" w:rsidRDefault="00EC1B45">
            <w:pPr>
              <w:jc w:val="right"/>
              <w:rPr>
                <w:rFonts w:eastAsia="Times New Roman"/>
              </w:rPr>
            </w:pPr>
            <w:r>
              <w:rPr>
                <w:rFonts w:eastAsia="Times New Roman"/>
              </w:rPr>
              <w:t xml:space="preserve">21.4 </w:t>
            </w:r>
          </w:p>
        </w:tc>
      </w:tr>
      <w:tr w:rsidR="00EC1B45" w14:paraId="58ABA59B" w14:textId="77777777">
        <w:trPr>
          <w:divId w:val="827554228"/>
          <w:tblCellSpacing w:w="15" w:type="dxa"/>
        </w:trPr>
        <w:tc>
          <w:tcPr>
            <w:tcW w:w="0" w:type="auto"/>
            <w:vAlign w:val="center"/>
            <w:hideMark/>
          </w:tcPr>
          <w:p w14:paraId="5FBEEC41" w14:textId="77777777" w:rsidR="00EC1B45" w:rsidRDefault="00EC1B45">
            <w:pPr>
              <w:rPr>
                <w:rFonts w:eastAsia="Times New Roman"/>
              </w:rPr>
            </w:pPr>
            <w:r>
              <w:rPr>
                <w:rFonts w:eastAsia="Times New Roman"/>
              </w:rPr>
              <w:t xml:space="preserve">Bartow </w:t>
            </w:r>
          </w:p>
        </w:tc>
        <w:tc>
          <w:tcPr>
            <w:tcW w:w="0" w:type="auto"/>
            <w:vAlign w:val="center"/>
            <w:hideMark/>
          </w:tcPr>
          <w:p w14:paraId="3A7A5759" w14:textId="77777777" w:rsidR="00EC1B45" w:rsidRDefault="00EC1B45">
            <w:pPr>
              <w:jc w:val="right"/>
              <w:rPr>
                <w:rFonts w:eastAsia="Times New Roman"/>
              </w:rPr>
            </w:pPr>
            <w:r>
              <w:rPr>
                <w:rFonts w:eastAsia="Times New Roman"/>
              </w:rPr>
              <w:t xml:space="preserve">4.6 </w:t>
            </w:r>
          </w:p>
        </w:tc>
        <w:tc>
          <w:tcPr>
            <w:tcW w:w="0" w:type="auto"/>
            <w:vAlign w:val="center"/>
            <w:hideMark/>
          </w:tcPr>
          <w:p w14:paraId="0275D417" w14:textId="77777777" w:rsidR="00EC1B45" w:rsidRDefault="00EC1B45">
            <w:pPr>
              <w:jc w:val="right"/>
              <w:rPr>
                <w:rFonts w:eastAsia="Times New Roman"/>
              </w:rPr>
            </w:pPr>
            <w:r>
              <w:rPr>
                <w:rFonts w:eastAsia="Times New Roman"/>
              </w:rPr>
              <w:t xml:space="preserve">5.5 </w:t>
            </w:r>
          </w:p>
        </w:tc>
        <w:tc>
          <w:tcPr>
            <w:tcW w:w="0" w:type="auto"/>
            <w:vAlign w:val="center"/>
            <w:hideMark/>
          </w:tcPr>
          <w:p w14:paraId="7D563943" w14:textId="77777777" w:rsidR="00EC1B45" w:rsidRDefault="00EC1B45">
            <w:pPr>
              <w:jc w:val="right"/>
              <w:rPr>
                <w:rFonts w:eastAsia="Times New Roman"/>
              </w:rPr>
            </w:pPr>
            <w:r>
              <w:rPr>
                <w:rFonts w:eastAsia="Times New Roman"/>
              </w:rPr>
              <w:t xml:space="preserve">29.6 </w:t>
            </w:r>
          </w:p>
        </w:tc>
        <w:tc>
          <w:tcPr>
            <w:tcW w:w="0" w:type="auto"/>
            <w:vAlign w:val="center"/>
            <w:hideMark/>
          </w:tcPr>
          <w:p w14:paraId="6FDFC769" w14:textId="77777777" w:rsidR="00EC1B45" w:rsidRDefault="00EC1B45">
            <w:pPr>
              <w:jc w:val="right"/>
              <w:rPr>
                <w:rFonts w:eastAsia="Times New Roman"/>
              </w:rPr>
            </w:pPr>
            <w:r>
              <w:rPr>
                <w:rFonts w:eastAsia="Times New Roman"/>
              </w:rPr>
              <w:t xml:space="preserve">34.1 </w:t>
            </w:r>
          </w:p>
        </w:tc>
        <w:tc>
          <w:tcPr>
            <w:tcW w:w="0" w:type="auto"/>
            <w:vAlign w:val="center"/>
            <w:hideMark/>
          </w:tcPr>
          <w:p w14:paraId="76F1F2AA" w14:textId="77777777" w:rsidR="00EC1B45" w:rsidRDefault="00EC1B45">
            <w:pPr>
              <w:jc w:val="right"/>
              <w:rPr>
                <w:rFonts w:eastAsia="Times New Roman"/>
              </w:rPr>
            </w:pPr>
            <w:r>
              <w:rPr>
                <w:rFonts w:eastAsia="Times New Roman"/>
              </w:rPr>
              <w:t xml:space="preserve">40.6 </w:t>
            </w:r>
          </w:p>
        </w:tc>
        <w:tc>
          <w:tcPr>
            <w:tcW w:w="0" w:type="auto"/>
            <w:vAlign w:val="center"/>
            <w:hideMark/>
          </w:tcPr>
          <w:p w14:paraId="3AF756C6" w14:textId="77777777" w:rsidR="00EC1B45" w:rsidRDefault="00EC1B45">
            <w:pPr>
              <w:jc w:val="right"/>
              <w:rPr>
                <w:rFonts w:eastAsia="Times New Roman"/>
              </w:rPr>
            </w:pPr>
            <w:r>
              <w:rPr>
                <w:rFonts w:eastAsia="Times New Roman"/>
              </w:rPr>
              <w:t xml:space="preserve">39.9 </w:t>
            </w:r>
          </w:p>
        </w:tc>
        <w:tc>
          <w:tcPr>
            <w:tcW w:w="0" w:type="auto"/>
            <w:vAlign w:val="center"/>
            <w:hideMark/>
          </w:tcPr>
          <w:p w14:paraId="3DC8BCE0" w14:textId="77777777" w:rsidR="00EC1B45" w:rsidRDefault="00EC1B45">
            <w:pPr>
              <w:jc w:val="right"/>
              <w:rPr>
                <w:rFonts w:eastAsia="Times New Roman"/>
              </w:rPr>
            </w:pPr>
            <w:r>
              <w:rPr>
                <w:rFonts w:eastAsia="Times New Roman"/>
              </w:rPr>
              <w:t xml:space="preserve">25.2 </w:t>
            </w:r>
          </w:p>
        </w:tc>
        <w:tc>
          <w:tcPr>
            <w:tcW w:w="0" w:type="auto"/>
            <w:vAlign w:val="center"/>
            <w:hideMark/>
          </w:tcPr>
          <w:p w14:paraId="5902BA23" w14:textId="77777777" w:rsidR="00EC1B45" w:rsidRDefault="00EC1B45">
            <w:pPr>
              <w:jc w:val="right"/>
              <w:rPr>
                <w:rFonts w:eastAsia="Times New Roman"/>
              </w:rPr>
            </w:pPr>
            <w:r>
              <w:rPr>
                <w:rFonts w:eastAsia="Times New Roman"/>
              </w:rPr>
              <w:t xml:space="preserve">20.4 </w:t>
            </w:r>
          </w:p>
        </w:tc>
      </w:tr>
      <w:tr w:rsidR="00EC1B45" w14:paraId="590416AC" w14:textId="77777777">
        <w:trPr>
          <w:divId w:val="827554228"/>
          <w:tblCellSpacing w:w="15" w:type="dxa"/>
        </w:trPr>
        <w:tc>
          <w:tcPr>
            <w:tcW w:w="0" w:type="auto"/>
            <w:vAlign w:val="center"/>
            <w:hideMark/>
          </w:tcPr>
          <w:p w14:paraId="4BFD23CB" w14:textId="77777777" w:rsidR="00EC1B45" w:rsidRDefault="00EC1B45">
            <w:pPr>
              <w:rPr>
                <w:rFonts w:eastAsia="Times New Roman"/>
              </w:rPr>
            </w:pPr>
            <w:r>
              <w:rPr>
                <w:rFonts w:eastAsia="Times New Roman"/>
              </w:rPr>
              <w:t xml:space="preserve">Carroll </w:t>
            </w:r>
          </w:p>
        </w:tc>
        <w:tc>
          <w:tcPr>
            <w:tcW w:w="0" w:type="auto"/>
            <w:vAlign w:val="center"/>
            <w:hideMark/>
          </w:tcPr>
          <w:p w14:paraId="4952FF95" w14:textId="77777777" w:rsidR="00EC1B45" w:rsidRDefault="00EC1B45">
            <w:pPr>
              <w:jc w:val="right"/>
              <w:rPr>
                <w:rFonts w:eastAsia="Times New Roman"/>
              </w:rPr>
            </w:pPr>
            <w:r>
              <w:rPr>
                <w:rFonts w:eastAsia="Times New Roman"/>
              </w:rPr>
              <w:t xml:space="preserve">6.1 </w:t>
            </w:r>
          </w:p>
        </w:tc>
        <w:tc>
          <w:tcPr>
            <w:tcW w:w="0" w:type="auto"/>
            <w:vAlign w:val="center"/>
            <w:hideMark/>
          </w:tcPr>
          <w:p w14:paraId="1023D2FF" w14:textId="77777777" w:rsidR="00EC1B45" w:rsidRDefault="00EC1B45">
            <w:pPr>
              <w:jc w:val="right"/>
              <w:rPr>
                <w:rFonts w:eastAsia="Times New Roman"/>
              </w:rPr>
            </w:pPr>
            <w:r>
              <w:rPr>
                <w:rFonts w:eastAsia="Times New Roman"/>
              </w:rPr>
              <w:t xml:space="preserve">7.7 </w:t>
            </w:r>
          </w:p>
        </w:tc>
        <w:tc>
          <w:tcPr>
            <w:tcW w:w="0" w:type="auto"/>
            <w:vAlign w:val="center"/>
            <w:hideMark/>
          </w:tcPr>
          <w:p w14:paraId="49622846" w14:textId="77777777" w:rsidR="00EC1B45" w:rsidRDefault="00EC1B45">
            <w:pPr>
              <w:jc w:val="right"/>
              <w:rPr>
                <w:rFonts w:eastAsia="Times New Roman"/>
              </w:rPr>
            </w:pPr>
            <w:r>
              <w:rPr>
                <w:rFonts w:eastAsia="Times New Roman"/>
              </w:rPr>
              <w:t xml:space="preserve">29.9 </w:t>
            </w:r>
          </w:p>
        </w:tc>
        <w:tc>
          <w:tcPr>
            <w:tcW w:w="0" w:type="auto"/>
            <w:vAlign w:val="center"/>
            <w:hideMark/>
          </w:tcPr>
          <w:p w14:paraId="55AFE2A4" w14:textId="77777777" w:rsidR="00EC1B45" w:rsidRDefault="00EC1B45">
            <w:pPr>
              <w:jc w:val="right"/>
              <w:rPr>
                <w:rFonts w:eastAsia="Times New Roman"/>
              </w:rPr>
            </w:pPr>
            <w:r>
              <w:rPr>
                <w:rFonts w:eastAsia="Times New Roman"/>
              </w:rPr>
              <w:t xml:space="preserve">35.0 </w:t>
            </w:r>
          </w:p>
        </w:tc>
        <w:tc>
          <w:tcPr>
            <w:tcW w:w="0" w:type="auto"/>
            <w:vAlign w:val="center"/>
            <w:hideMark/>
          </w:tcPr>
          <w:p w14:paraId="579685EB"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449C6821" w14:textId="77777777" w:rsidR="00EC1B45" w:rsidRDefault="00EC1B45">
            <w:pPr>
              <w:jc w:val="right"/>
              <w:rPr>
                <w:rFonts w:eastAsia="Times New Roman"/>
              </w:rPr>
            </w:pPr>
            <w:r>
              <w:rPr>
                <w:rFonts w:eastAsia="Times New Roman"/>
              </w:rPr>
              <w:t xml:space="preserve">39.4 </w:t>
            </w:r>
          </w:p>
        </w:tc>
        <w:tc>
          <w:tcPr>
            <w:tcW w:w="0" w:type="auto"/>
            <w:vAlign w:val="center"/>
            <w:hideMark/>
          </w:tcPr>
          <w:p w14:paraId="3F539913" w14:textId="77777777" w:rsidR="00EC1B45" w:rsidRDefault="00EC1B45">
            <w:pPr>
              <w:jc w:val="right"/>
              <w:rPr>
                <w:rFonts w:eastAsia="Times New Roman"/>
              </w:rPr>
            </w:pPr>
            <w:r>
              <w:rPr>
                <w:rFonts w:eastAsia="Times New Roman"/>
              </w:rPr>
              <w:t xml:space="preserve">25.5 </w:t>
            </w:r>
          </w:p>
        </w:tc>
        <w:tc>
          <w:tcPr>
            <w:tcW w:w="0" w:type="auto"/>
            <w:vAlign w:val="center"/>
            <w:hideMark/>
          </w:tcPr>
          <w:p w14:paraId="052434A3" w14:textId="77777777" w:rsidR="00EC1B45" w:rsidRDefault="00EC1B45">
            <w:pPr>
              <w:jc w:val="right"/>
              <w:rPr>
                <w:rFonts w:eastAsia="Times New Roman"/>
              </w:rPr>
            </w:pPr>
            <w:r>
              <w:rPr>
                <w:rFonts w:eastAsia="Times New Roman"/>
              </w:rPr>
              <w:t xml:space="preserve">18.0 </w:t>
            </w:r>
          </w:p>
        </w:tc>
      </w:tr>
      <w:tr w:rsidR="00EC1B45" w14:paraId="0A16BB08" w14:textId="77777777">
        <w:trPr>
          <w:divId w:val="827554228"/>
          <w:tblCellSpacing w:w="15" w:type="dxa"/>
        </w:trPr>
        <w:tc>
          <w:tcPr>
            <w:tcW w:w="0" w:type="auto"/>
            <w:vAlign w:val="center"/>
            <w:hideMark/>
          </w:tcPr>
          <w:p w14:paraId="0CE6ACF0" w14:textId="77777777" w:rsidR="00EC1B45" w:rsidRDefault="00EC1B45">
            <w:pPr>
              <w:rPr>
                <w:rFonts w:eastAsia="Times New Roman"/>
              </w:rPr>
            </w:pPr>
            <w:r>
              <w:rPr>
                <w:rFonts w:eastAsia="Times New Roman"/>
              </w:rPr>
              <w:t xml:space="preserve">Cherokee </w:t>
            </w:r>
          </w:p>
        </w:tc>
        <w:tc>
          <w:tcPr>
            <w:tcW w:w="0" w:type="auto"/>
            <w:vAlign w:val="center"/>
            <w:hideMark/>
          </w:tcPr>
          <w:p w14:paraId="08852E9C" w14:textId="77777777" w:rsidR="00EC1B45" w:rsidRDefault="00EC1B45">
            <w:pPr>
              <w:jc w:val="right"/>
              <w:rPr>
                <w:rFonts w:eastAsia="Times New Roman"/>
              </w:rPr>
            </w:pPr>
            <w:r>
              <w:rPr>
                <w:rFonts w:eastAsia="Times New Roman"/>
              </w:rPr>
              <w:t xml:space="preserve">3.2 </w:t>
            </w:r>
          </w:p>
        </w:tc>
        <w:tc>
          <w:tcPr>
            <w:tcW w:w="0" w:type="auto"/>
            <w:vAlign w:val="center"/>
            <w:hideMark/>
          </w:tcPr>
          <w:p w14:paraId="7859CBB8" w14:textId="77777777" w:rsidR="00EC1B45" w:rsidRDefault="00EC1B45">
            <w:pPr>
              <w:jc w:val="right"/>
              <w:rPr>
                <w:rFonts w:eastAsia="Times New Roman"/>
              </w:rPr>
            </w:pPr>
            <w:r>
              <w:rPr>
                <w:rFonts w:eastAsia="Times New Roman"/>
              </w:rPr>
              <w:t xml:space="preserve">3.5 </w:t>
            </w:r>
          </w:p>
        </w:tc>
        <w:tc>
          <w:tcPr>
            <w:tcW w:w="0" w:type="auto"/>
            <w:vAlign w:val="center"/>
            <w:hideMark/>
          </w:tcPr>
          <w:p w14:paraId="27E942C3" w14:textId="77777777" w:rsidR="00EC1B45" w:rsidRDefault="00EC1B45">
            <w:pPr>
              <w:jc w:val="right"/>
              <w:rPr>
                <w:rFonts w:eastAsia="Times New Roman"/>
              </w:rPr>
            </w:pPr>
            <w:r>
              <w:rPr>
                <w:rFonts w:eastAsia="Times New Roman"/>
              </w:rPr>
              <w:t xml:space="preserve">26.3 </w:t>
            </w:r>
          </w:p>
        </w:tc>
        <w:tc>
          <w:tcPr>
            <w:tcW w:w="0" w:type="auto"/>
            <w:vAlign w:val="center"/>
            <w:hideMark/>
          </w:tcPr>
          <w:p w14:paraId="3AB3027D" w14:textId="77777777" w:rsidR="00EC1B45" w:rsidRDefault="00EC1B45">
            <w:pPr>
              <w:jc w:val="right"/>
              <w:rPr>
                <w:rFonts w:eastAsia="Times New Roman"/>
              </w:rPr>
            </w:pPr>
            <w:r>
              <w:rPr>
                <w:rFonts w:eastAsia="Times New Roman"/>
              </w:rPr>
              <w:t xml:space="preserve">29.5 </w:t>
            </w:r>
          </w:p>
        </w:tc>
        <w:tc>
          <w:tcPr>
            <w:tcW w:w="0" w:type="auto"/>
            <w:vAlign w:val="center"/>
            <w:hideMark/>
          </w:tcPr>
          <w:p w14:paraId="0073527A" w14:textId="77777777" w:rsidR="00EC1B45" w:rsidRDefault="00EC1B45">
            <w:pPr>
              <w:jc w:val="right"/>
              <w:rPr>
                <w:rFonts w:eastAsia="Times New Roman"/>
              </w:rPr>
            </w:pPr>
            <w:r>
              <w:rPr>
                <w:rFonts w:eastAsia="Times New Roman"/>
              </w:rPr>
              <w:t xml:space="preserve">46.2 </w:t>
            </w:r>
          </w:p>
        </w:tc>
        <w:tc>
          <w:tcPr>
            <w:tcW w:w="0" w:type="auto"/>
            <w:vAlign w:val="center"/>
            <w:hideMark/>
          </w:tcPr>
          <w:p w14:paraId="632FB65C" w14:textId="77777777" w:rsidR="00EC1B45" w:rsidRDefault="00EC1B45">
            <w:pPr>
              <w:jc w:val="right"/>
              <w:rPr>
                <w:rFonts w:eastAsia="Times New Roman"/>
              </w:rPr>
            </w:pPr>
            <w:r>
              <w:rPr>
                <w:rFonts w:eastAsia="Times New Roman"/>
              </w:rPr>
              <w:t xml:space="preserve">44.9 </w:t>
            </w:r>
          </w:p>
        </w:tc>
        <w:tc>
          <w:tcPr>
            <w:tcW w:w="0" w:type="auto"/>
            <w:vAlign w:val="center"/>
            <w:hideMark/>
          </w:tcPr>
          <w:p w14:paraId="3873CF6D" w14:textId="77777777" w:rsidR="00EC1B45" w:rsidRDefault="00EC1B45">
            <w:pPr>
              <w:jc w:val="right"/>
              <w:rPr>
                <w:rFonts w:eastAsia="Times New Roman"/>
              </w:rPr>
            </w:pPr>
            <w:r>
              <w:rPr>
                <w:rFonts w:eastAsia="Times New Roman"/>
              </w:rPr>
              <w:t xml:space="preserve">24.3 </w:t>
            </w:r>
          </w:p>
        </w:tc>
        <w:tc>
          <w:tcPr>
            <w:tcW w:w="0" w:type="auto"/>
            <w:vAlign w:val="center"/>
            <w:hideMark/>
          </w:tcPr>
          <w:p w14:paraId="4DE94C08" w14:textId="77777777" w:rsidR="00EC1B45" w:rsidRDefault="00EC1B45">
            <w:pPr>
              <w:jc w:val="right"/>
              <w:rPr>
                <w:rFonts w:eastAsia="Times New Roman"/>
              </w:rPr>
            </w:pPr>
            <w:r>
              <w:rPr>
                <w:rFonts w:eastAsia="Times New Roman"/>
              </w:rPr>
              <w:t xml:space="preserve">22.1 </w:t>
            </w:r>
          </w:p>
        </w:tc>
      </w:tr>
      <w:tr w:rsidR="00EC1B45" w14:paraId="1974A3AD" w14:textId="77777777">
        <w:trPr>
          <w:divId w:val="827554228"/>
          <w:tblCellSpacing w:w="15" w:type="dxa"/>
        </w:trPr>
        <w:tc>
          <w:tcPr>
            <w:tcW w:w="0" w:type="auto"/>
            <w:vAlign w:val="center"/>
            <w:hideMark/>
          </w:tcPr>
          <w:p w14:paraId="2511D981" w14:textId="77777777" w:rsidR="00EC1B45" w:rsidRDefault="00EC1B45">
            <w:pPr>
              <w:rPr>
                <w:rFonts w:eastAsia="Times New Roman"/>
              </w:rPr>
            </w:pPr>
            <w:r>
              <w:rPr>
                <w:rFonts w:eastAsia="Times New Roman"/>
              </w:rPr>
              <w:t xml:space="preserve">Clayton </w:t>
            </w:r>
          </w:p>
        </w:tc>
        <w:tc>
          <w:tcPr>
            <w:tcW w:w="0" w:type="auto"/>
            <w:vAlign w:val="center"/>
            <w:hideMark/>
          </w:tcPr>
          <w:p w14:paraId="38D1FB29" w14:textId="77777777" w:rsidR="00EC1B45" w:rsidRDefault="00EC1B45">
            <w:pPr>
              <w:jc w:val="right"/>
              <w:rPr>
                <w:rFonts w:eastAsia="Times New Roman"/>
              </w:rPr>
            </w:pPr>
            <w:r>
              <w:rPr>
                <w:rFonts w:eastAsia="Times New Roman"/>
              </w:rPr>
              <w:t xml:space="preserve">7.1 </w:t>
            </w:r>
          </w:p>
        </w:tc>
        <w:tc>
          <w:tcPr>
            <w:tcW w:w="0" w:type="auto"/>
            <w:vAlign w:val="center"/>
            <w:hideMark/>
          </w:tcPr>
          <w:p w14:paraId="6A9D30CE" w14:textId="77777777" w:rsidR="00EC1B45" w:rsidRDefault="00EC1B45">
            <w:pPr>
              <w:jc w:val="right"/>
              <w:rPr>
                <w:rFonts w:eastAsia="Times New Roman"/>
              </w:rPr>
            </w:pPr>
            <w:r>
              <w:rPr>
                <w:rFonts w:eastAsia="Times New Roman"/>
              </w:rPr>
              <w:t xml:space="preserve">5.8 </w:t>
            </w:r>
          </w:p>
        </w:tc>
        <w:tc>
          <w:tcPr>
            <w:tcW w:w="0" w:type="auto"/>
            <w:vAlign w:val="center"/>
            <w:hideMark/>
          </w:tcPr>
          <w:p w14:paraId="2B6631AB" w14:textId="77777777" w:rsidR="00EC1B45" w:rsidRDefault="00EC1B45">
            <w:pPr>
              <w:jc w:val="right"/>
              <w:rPr>
                <w:rFonts w:eastAsia="Times New Roman"/>
              </w:rPr>
            </w:pPr>
            <w:r>
              <w:rPr>
                <w:rFonts w:eastAsia="Times New Roman"/>
              </w:rPr>
              <w:t xml:space="preserve">43.2 </w:t>
            </w:r>
          </w:p>
        </w:tc>
        <w:tc>
          <w:tcPr>
            <w:tcW w:w="0" w:type="auto"/>
            <w:vAlign w:val="center"/>
            <w:hideMark/>
          </w:tcPr>
          <w:p w14:paraId="0A8C3701" w14:textId="77777777" w:rsidR="00EC1B45" w:rsidRDefault="00EC1B45">
            <w:pPr>
              <w:jc w:val="right"/>
              <w:rPr>
                <w:rFonts w:eastAsia="Times New Roman"/>
              </w:rPr>
            </w:pPr>
            <w:r>
              <w:rPr>
                <w:rFonts w:eastAsia="Times New Roman"/>
              </w:rPr>
              <w:t xml:space="preserve">37.2 </w:t>
            </w:r>
          </w:p>
        </w:tc>
        <w:tc>
          <w:tcPr>
            <w:tcW w:w="0" w:type="auto"/>
            <w:vAlign w:val="center"/>
            <w:hideMark/>
          </w:tcPr>
          <w:p w14:paraId="4026D896" w14:textId="77777777" w:rsidR="00EC1B45" w:rsidRDefault="00EC1B45">
            <w:pPr>
              <w:jc w:val="right"/>
              <w:rPr>
                <w:rFonts w:eastAsia="Times New Roman"/>
              </w:rPr>
            </w:pPr>
            <w:r>
              <w:rPr>
                <w:rFonts w:eastAsia="Times New Roman"/>
              </w:rPr>
              <w:t xml:space="preserve">32.4 </w:t>
            </w:r>
          </w:p>
        </w:tc>
        <w:tc>
          <w:tcPr>
            <w:tcW w:w="0" w:type="auto"/>
            <w:vAlign w:val="center"/>
            <w:hideMark/>
          </w:tcPr>
          <w:p w14:paraId="2D4FC750" w14:textId="77777777" w:rsidR="00EC1B45" w:rsidRDefault="00EC1B45">
            <w:pPr>
              <w:jc w:val="right"/>
              <w:rPr>
                <w:rFonts w:eastAsia="Times New Roman"/>
              </w:rPr>
            </w:pPr>
            <w:r>
              <w:rPr>
                <w:rFonts w:eastAsia="Times New Roman"/>
              </w:rPr>
              <w:t xml:space="preserve">36.4 </w:t>
            </w:r>
          </w:p>
        </w:tc>
        <w:tc>
          <w:tcPr>
            <w:tcW w:w="0" w:type="auto"/>
            <w:vAlign w:val="center"/>
            <w:hideMark/>
          </w:tcPr>
          <w:p w14:paraId="689E1337" w14:textId="77777777" w:rsidR="00EC1B45" w:rsidRDefault="00EC1B45">
            <w:pPr>
              <w:jc w:val="right"/>
              <w:rPr>
                <w:rFonts w:eastAsia="Times New Roman"/>
              </w:rPr>
            </w:pPr>
            <w:r>
              <w:rPr>
                <w:rFonts w:eastAsia="Times New Roman"/>
              </w:rPr>
              <w:t xml:space="preserve">17.3 </w:t>
            </w:r>
          </w:p>
        </w:tc>
        <w:tc>
          <w:tcPr>
            <w:tcW w:w="0" w:type="auto"/>
            <w:vAlign w:val="center"/>
            <w:hideMark/>
          </w:tcPr>
          <w:p w14:paraId="135405F1" w14:textId="77777777" w:rsidR="00EC1B45" w:rsidRDefault="00EC1B45">
            <w:pPr>
              <w:jc w:val="right"/>
              <w:rPr>
                <w:rFonts w:eastAsia="Times New Roman"/>
              </w:rPr>
            </w:pPr>
            <w:r>
              <w:rPr>
                <w:rFonts w:eastAsia="Times New Roman"/>
              </w:rPr>
              <w:t xml:space="preserve">20.6 </w:t>
            </w:r>
          </w:p>
        </w:tc>
      </w:tr>
      <w:tr w:rsidR="00EC1B45" w14:paraId="0D018B28" w14:textId="77777777">
        <w:trPr>
          <w:divId w:val="827554228"/>
          <w:tblCellSpacing w:w="15" w:type="dxa"/>
        </w:trPr>
        <w:tc>
          <w:tcPr>
            <w:tcW w:w="0" w:type="auto"/>
            <w:vAlign w:val="center"/>
            <w:hideMark/>
          </w:tcPr>
          <w:p w14:paraId="2AB7F55F" w14:textId="77777777" w:rsidR="00EC1B45" w:rsidRDefault="00EC1B45">
            <w:pPr>
              <w:rPr>
                <w:rFonts w:eastAsia="Times New Roman"/>
              </w:rPr>
            </w:pPr>
            <w:r>
              <w:rPr>
                <w:rFonts w:eastAsia="Times New Roman"/>
              </w:rPr>
              <w:t xml:space="preserve">Cobb </w:t>
            </w:r>
          </w:p>
        </w:tc>
        <w:tc>
          <w:tcPr>
            <w:tcW w:w="0" w:type="auto"/>
            <w:vAlign w:val="center"/>
            <w:hideMark/>
          </w:tcPr>
          <w:p w14:paraId="6E4D08F6" w14:textId="77777777" w:rsidR="00EC1B45" w:rsidRDefault="00EC1B45">
            <w:pPr>
              <w:jc w:val="right"/>
              <w:rPr>
                <w:rFonts w:eastAsia="Times New Roman"/>
              </w:rPr>
            </w:pPr>
            <w:r>
              <w:rPr>
                <w:rFonts w:eastAsia="Times New Roman"/>
              </w:rPr>
              <w:t xml:space="preserve">3.8 </w:t>
            </w:r>
          </w:p>
        </w:tc>
        <w:tc>
          <w:tcPr>
            <w:tcW w:w="0" w:type="auto"/>
            <w:vAlign w:val="center"/>
            <w:hideMark/>
          </w:tcPr>
          <w:p w14:paraId="1C5DC233" w14:textId="77777777" w:rsidR="00EC1B45" w:rsidRDefault="00EC1B45">
            <w:pPr>
              <w:jc w:val="right"/>
              <w:rPr>
                <w:rFonts w:eastAsia="Times New Roman"/>
              </w:rPr>
            </w:pPr>
            <w:r>
              <w:rPr>
                <w:rFonts w:eastAsia="Times New Roman"/>
              </w:rPr>
              <w:t xml:space="preserve">4.0 </w:t>
            </w:r>
          </w:p>
        </w:tc>
        <w:tc>
          <w:tcPr>
            <w:tcW w:w="0" w:type="auto"/>
            <w:vAlign w:val="center"/>
            <w:hideMark/>
          </w:tcPr>
          <w:p w14:paraId="53EFE9AE" w14:textId="77777777" w:rsidR="00EC1B45" w:rsidRDefault="00EC1B45">
            <w:pPr>
              <w:jc w:val="right"/>
              <w:rPr>
                <w:rFonts w:eastAsia="Times New Roman"/>
              </w:rPr>
            </w:pPr>
            <w:r>
              <w:rPr>
                <w:rFonts w:eastAsia="Times New Roman"/>
              </w:rPr>
              <w:t xml:space="preserve">33.4 </w:t>
            </w:r>
          </w:p>
        </w:tc>
        <w:tc>
          <w:tcPr>
            <w:tcW w:w="0" w:type="auto"/>
            <w:vAlign w:val="center"/>
            <w:hideMark/>
          </w:tcPr>
          <w:p w14:paraId="35E4992B" w14:textId="77777777" w:rsidR="00EC1B45" w:rsidRDefault="00EC1B45">
            <w:pPr>
              <w:jc w:val="right"/>
              <w:rPr>
                <w:rFonts w:eastAsia="Times New Roman"/>
              </w:rPr>
            </w:pPr>
            <w:r>
              <w:rPr>
                <w:rFonts w:eastAsia="Times New Roman"/>
              </w:rPr>
              <w:t xml:space="preserve">33.4 </w:t>
            </w:r>
          </w:p>
        </w:tc>
        <w:tc>
          <w:tcPr>
            <w:tcW w:w="0" w:type="auto"/>
            <w:vAlign w:val="center"/>
            <w:hideMark/>
          </w:tcPr>
          <w:p w14:paraId="1DD4E21C" w14:textId="77777777" w:rsidR="00EC1B45" w:rsidRDefault="00EC1B45">
            <w:pPr>
              <w:jc w:val="right"/>
              <w:rPr>
                <w:rFonts w:eastAsia="Times New Roman"/>
              </w:rPr>
            </w:pPr>
            <w:r>
              <w:rPr>
                <w:rFonts w:eastAsia="Times New Roman"/>
              </w:rPr>
              <w:t xml:space="preserve">43.2 </w:t>
            </w:r>
          </w:p>
        </w:tc>
        <w:tc>
          <w:tcPr>
            <w:tcW w:w="0" w:type="auto"/>
            <w:vAlign w:val="center"/>
            <w:hideMark/>
          </w:tcPr>
          <w:p w14:paraId="0AF31DB3" w14:textId="77777777" w:rsidR="00EC1B45" w:rsidRDefault="00EC1B45">
            <w:pPr>
              <w:jc w:val="right"/>
              <w:rPr>
                <w:rFonts w:eastAsia="Times New Roman"/>
              </w:rPr>
            </w:pPr>
            <w:r>
              <w:rPr>
                <w:rFonts w:eastAsia="Times New Roman"/>
              </w:rPr>
              <w:t xml:space="preserve">42.1 </w:t>
            </w:r>
          </w:p>
        </w:tc>
        <w:tc>
          <w:tcPr>
            <w:tcW w:w="0" w:type="auto"/>
            <w:vAlign w:val="center"/>
            <w:hideMark/>
          </w:tcPr>
          <w:p w14:paraId="2BC7011E" w14:textId="77777777" w:rsidR="00EC1B45" w:rsidRDefault="00EC1B45">
            <w:pPr>
              <w:jc w:val="right"/>
              <w:rPr>
                <w:rFonts w:eastAsia="Times New Roman"/>
              </w:rPr>
            </w:pPr>
            <w:r>
              <w:rPr>
                <w:rFonts w:eastAsia="Times New Roman"/>
              </w:rPr>
              <w:t xml:space="preserve">19.6 </w:t>
            </w:r>
          </w:p>
        </w:tc>
        <w:tc>
          <w:tcPr>
            <w:tcW w:w="0" w:type="auto"/>
            <w:vAlign w:val="center"/>
            <w:hideMark/>
          </w:tcPr>
          <w:p w14:paraId="0C82B25F" w14:textId="77777777" w:rsidR="00EC1B45" w:rsidRDefault="00EC1B45">
            <w:pPr>
              <w:jc w:val="right"/>
              <w:rPr>
                <w:rFonts w:eastAsia="Times New Roman"/>
              </w:rPr>
            </w:pPr>
            <w:r>
              <w:rPr>
                <w:rFonts w:eastAsia="Times New Roman"/>
              </w:rPr>
              <w:t xml:space="preserve">20.5 </w:t>
            </w:r>
          </w:p>
        </w:tc>
      </w:tr>
      <w:tr w:rsidR="00EC1B45" w14:paraId="32441398" w14:textId="77777777">
        <w:trPr>
          <w:divId w:val="827554228"/>
          <w:tblCellSpacing w:w="15" w:type="dxa"/>
        </w:trPr>
        <w:tc>
          <w:tcPr>
            <w:tcW w:w="0" w:type="auto"/>
            <w:vAlign w:val="center"/>
            <w:hideMark/>
          </w:tcPr>
          <w:p w14:paraId="0F442A31" w14:textId="77777777" w:rsidR="00EC1B45" w:rsidRDefault="00EC1B45">
            <w:pPr>
              <w:rPr>
                <w:rFonts w:eastAsia="Times New Roman"/>
              </w:rPr>
            </w:pPr>
            <w:r>
              <w:rPr>
                <w:rFonts w:eastAsia="Times New Roman"/>
              </w:rPr>
              <w:t xml:space="preserve">Coweta </w:t>
            </w:r>
          </w:p>
        </w:tc>
        <w:tc>
          <w:tcPr>
            <w:tcW w:w="0" w:type="auto"/>
            <w:vAlign w:val="center"/>
            <w:hideMark/>
          </w:tcPr>
          <w:p w14:paraId="4513572B" w14:textId="77777777" w:rsidR="00EC1B45" w:rsidRDefault="00EC1B45">
            <w:pPr>
              <w:jc w:val="right"/>
              <w:rPr>
                <w:rFonts w:eastAsia="Times New Roman"/>
              </w:rPr>
            </w:pPr>
            <w:r>
              <w:rPr>
                <w:rFonts w:eastAsia="Times New Roman"/>
              </w:rPr>
              <w:t xml:space="preserve">3.7 </w:t>
            </w:r>
          </w:p>
        </w:tc>
        <w:tc>
          <w:tcPr>
            <w:tcW w:w="0" w:type="auto"/>
            <w:vAlign w:val="center"/>
            <w:hideMark/>
          </w:tcPr>
          <w:p w14:paraId="1203DD66" w14:textId="77777777" w:rsidR="00EC1B45" w:rsidRDefault="00EC1B45">
            <w:pPr>
              <w:jc w:val="right"/>
              <w:rPr>
                <w:rFonts w:eastAsia="Times New Roman"/>
              </w:rPr>
            </w:pPr>
            <w:r>
              <w:rPr>
                <w:rFonts w:eastAsia="Times New Roman"/>
              </w:rPr>
              <w:t xml:space="preserve">4.7 </w:t>
            </w:r>
          </w:p>
        </w:tc>
        <w:tc>
          <w:tcPr>
            <w:tcW w:w="0" w:type="auto"/>
            <w:vAlign w:val="center"/>
            <w:hideMark/>
          </w:tcPr>
          <w:p w14:paraId="39513E30" w14:textId="77777777" w:rsidR="00EC1B45" w:rsidRDefault="00EC1B45">
            <w:pPr>
              <w:jc w:val="right"/>
              <w:rPr>
                <w:rFonts w:eastAsia="Times New Roman"/>
              </w:rPr>
            </w:pPr>
            <w:r>
              <w:rPr>
                <w:rFonts w:eastAsia="Times New Roman"/>
              </w:rPr>
              <w:t xml:space="preserve">27.1 </w:t>
            </w:r>
          </w:p>
        </w:tc>
        <w:tc>
          <w:tcPr>
            <w:tcW w:w="0" w:type="auto"/>
            <w:vAlign w:val="center"/>
            <w:hideMark/>
          </w:tcPr>
          <w:p w14:paraId="7CCB90C0" w14:textId="77777777" w:rsidR="00EC1B45" w:rsidRDefault="00EC1B45">
            <w:pPr>
              <w:jc w:val="right"/>
              <w:rPr>
                <w:rFonts w:eastAsia="Times New Roman"/>
              </w:rPr>
            </w:pPr>
            <w:r>
              <w:rPr>
                <w:rFonts w:eastAsia="Times New Roman"/>
              </w:rPr>
              <w:t xml:space="preserve">30.3 </w:t>
            </w:r>
          </w:p>
        </w:tc>
        <w:tc>
          <w:tcPr>
            <w:tcW w:w="0" w:type="auto"/>
            <w:vAlign w:val="center"/>
            <w:hideMark/>
          </w:tcPr>
          <w:p w14:paraId="287D035F" w14:textId="77777777" w:rsidR="00EC1B45" w:rsidRDefault="00EC1B45">
            <w:pPr>
              <w:jc w:val="right"/>
              <w:rPr>
                <w:rFonts w:eastAsia="Times New Roman"/>
              </w:rPr>
            </w:pPr>
            <w:r>
              <w:rPr>
                <w:rFonts w:eastAsia="Times New Roman"/>
              </w:rPr>
              <w:t xml:space="preserve">42.4 </w:t>
            </w:r>
          </w:p>
        </w:tc>
        <w:tc>
          <w:tcPr>
            <w:tcW w:w="0" w:type="auto"/>
            <w:vAlign w:val="center"/>
            <w:hideMark/>
          </w:tcPr>
          <w:p w14:paraId="5EF72375" w14:textId="77777777" w:rsidR="00EC1B45" w:rsidRDefault="00EC1B45">
            <w:pPr>
              <w:jc w:val="right"/>
              <w:rPr>
                <w:rFonts w:eastAsia="Times New Roman"/>
              </w:rPr>
            </w:pPr>
            <w:r>
              <w:rPr>
                <w:rFonts w:eastAsia="Times New Roman"/>
              </w:rPr>
              <w:t xml:space="preserve">39.9 </w:t>
            </w:r>
          </w:p>
        </w:tc>
        <w:tc>
          <w:tcPr>
            <w:tcW w:w="0" w:type="auto"/>
            <w:vAlign w:val="center"/>
            <w:hideMark/>
          </w:tcPr>
          <w:p w14:paraId="4A183870" w14:textId="77777777" w:rsidR="00EC1B45" w:rsidRDefault="00EC1B45">
            <w:pPr>
              <w:jc w:val="right"/>
              <w:rPr>
                <w:rFonts w:eastAsia="Times New Roman"/>
              </w:rPr>
            </w:pPr>
            <w:r>
              <w:rPr>
                <w:rFonts w:eastAsia="Times New Roman"/>
              </w:rPr>
              <w:t xml:space="preserve">26.8 </w:t>
            </w:r>
          </w:p>
        </w:tc>
        <w:tc>
          <w:tcPr>
            <w:tcW w:w="0" w:type="auto"/>
            <w:vAlign w:val="center"/>
            <w:hideMark/>
          </w:tcPr>
          <w:p w14:paraId="1E3A00F9" w14:textId="77777777" w:rsidR="00EC1B45" w:rsidRDefault="00EC1B45">
            <w:pPr>
              <w:jc w:val="right"/>
              <w:rPr>
                <w:rFonts w:eastAsia="Times New Roman"/>
              </w:rPr>
            </w:pPr>
            <w:r>
              <w:rPr>
                <w:rFonts w:eastAsia="Times New Roman"/>
              </w:rPr>
              <w:t xml:space="preserve">25.1 </w:t>
            </w:r>
          </w:p>
        </w:tc>
      </w:tr>
      <w:tr w:rsidR="00EC1B45" w14:paraId="5037C8FE" w14:textId="77777777">
        <w:trPr>
          <w:divId w:val="827554228"/>
          <w:tblCellSpacing w:w="15" w:type="dxa"/>
        </w:trPr>
        <w:tc>
          <w:tcPr>
            <w:tcW w:w="0" w:type="auto"/>
            <w:vAlign w:val="center"/>
            <w:hideMark/>
          </w:tcPr>
          <w:p w14:paraId="78B07E77" w14:textId="77777777" w:rsidR="00EC1B45" w:rsidRDefault="00EC1B45">
            <w:pPr>
              <w:rPr>
                <w:rFonts w:eastAsia="Times New Roman"/>
              </w:rPr>
            </w:pPr>
            <w:r>
              <w:rPr>
                <w:rFonts w:eastAsia="Times New Roman"/>
              </w:rPr>
              <w:lastRenderedPageBreak/>
              <w:t xml:space="preserve">Dawson </w:t>
            </w:r>
          </w:p>
        </w:tc>
        <w:tc>
          <w:tcPr>
            <w:tcW w:w="0" w:type="auto"/>
            <w:vAlign w:val="center"/>
            <w:hideMark/>
          </w:tcPr>
          <w:p w14:paraId="25F089AD" w14:textId="77777777" w:rsidR="00EC1B45" w:rsidRDefault="00EC1B45">
            <w:pPr>
              <w:jc w:val="right"/>
              <w:rPr>
                <w:rFonts w:eastAsia="Times New Roman"/>
              </w:rPr>
            </w:pPr>
            <w:r>
              <w:rPr>
                <w:rFonts w:eastAsia="Times New Roman"/>
              </w:rPr>
              <w:t xml:space="preserve">3.1 </w:t>
            </w:r>
          </w:p>
        </w:tc>
        <w:tc>
          <w:tcPr>
            <w:tcW w:w="0" w:type="auto"/>
            <w:vAlign w:val="center"/>
            <w:hideMark/>
          </w:tcPr>
          <w:p w14:paraId="17DE81CD" w14:textId="77777777" w:rsidR="00EC1B45" w:rsidRDefault="00EC1B45">
            <w:pPr>
              <w:jc w:val="right"/>
              <w:rPr>
                <w:rFonts w:eastAsia="Times New Roman"/>
              </w:rPr>
            </w:pPr>
            <w:r>
              <w:rPr>
                <w:rFonts w:eastAsia="Times New Roman"/>
              </w:rPr>
              <w:t xml:space="preserve">7.3 </w:t>
            </w:r>
          </w:p>
        </w:tc>
        <w:tc>
          <w:tcPr>
            <w:tcW w:w="0" w:type="auto"/>
            <w:vAlign w:val="center"/>
            <w:hideMark/>
          </w:tcPr>
          <w:p w14:paraId="4E2641AE" w14:textId="77777777" w:rsidR="00EC1B45" w:rsidRDefault="00EC1B45">
            <w:pPr>
              <w:jc w:val="right"/>
              <w:rPr>
                <w:rFonts w:eastAsia="Times New Roman"/>
              </w:rPr>
            </w:pPr>
            <w:r>
              <w:rPr>
                <w:rFonts w:eastAsia="Times New Roman"/>
              </w:rPr>
              <w:t xml:space="preserve">23.8 </w:t>
            </w:r>
          </w:p>
        </w:tc>
        <w:tc>
          <w:tcPr>
            <w:tcW w:w="0" w:type="auto"/>
            <w:vAlign w:val="center"/>
            <w:hideMark/>
          </w:tcPr>
          <w:p w14:paraId="2CB2907F" w14:textId="77777777" w:rsidR="00EC1B45" w:rsidRDefault="00EC1B45">
            <w:pPr>
              <w:jc w:val="right"/>
              <w:rPr>
                <w:rFonts w:eastAsia="Times New Roman"/>
              </w:rPr>
            </w:pPr>
            <w:r>
              <w:rPr>
                <w:rFonts w:eastAsia="Times New Roman"/>
              </w:rPr>
              <w:t xml:space="preserve">32.9 </w:t>
            </w:r>
          </w:p>
        </w:tc>
        <w:tc>
          <w:tcPr>
            <w:tcW w:w="0" w:type="auto"/>
            <w:vAlign w:val="center"/>
            <w:hideMark/>
          </w:tcPr>
          <w:p w14:paraId="595E1B45" w14:textId="77777777" w:rsidR="00EC1B45" w:rsidRDefault="00EC1B45">
            <w:pPr>
              <w:jc w:val="right"/>
              <w:rPr>
                <w:rFonts w:eastAsia="Times New Roman"/>
              </w:rPr>
            </w:pPr>
            <w:r>
              <w:rPr>
                <w:rFonts w:eastAsia="Times New Roman"/>
              </w:rPr>
              <w:t xml:space="preserve">44.3 </w:t>
            </w:r>
          </w:p>
        </w:tc>
        <w:tc>
          <w:tcPr>
            <w:tcW w:w="0" w:type="auto"/>
            <w:vAlign w:val="center"/>
            <w:hideMark/>
          </w:tcPr>
          <w:p w14:paraId="0A491CAE" w14:textId="77777777" w:rsidR="00EC1B45" w:rsidRDefault="00EC1B45">
            <w:pPr>
              <w:jc w:val="right"/>
              <w:rPr>
                <w:rFonts w:eastAsia="Times New Roman"/>
              </w:rPr>
            </w:pPr>
            <w:r>
              <w:rPr>
                <w:rFonts w:eastAsia="Times New Roman"/>
              </w:rPr>
              <w:t xml:space="preserve">42.6 </w:t>
            </w:r>
          </w:p>
        </w:tc>
        <w:tc>
          <w:tcPr>
            <w:tcW w:w="0" w:type="auto"/>
            <w:vAlign w:val="center"/>
            <w:hideMark/>
          </w:tcPr>
          <w:p w14:paraId="31DE074B" w14:textId="77777777" w:rsidR="00EC1B45" w:rsidRDefault="00EC1B45">
            <w:pPr>
              <w:jc w:val="right"/>
              <w:rPr>
                <w:rFonts w:eastAsia="Times New Roman"/>
              </w:rPr>
            </w:pPr>
            <w:r>
              <w:rPr>
                <w:rFonts w:eastAsia="Times New Roman"/>
              </w:rPr>
              <w:t xml:space="preserve">28.7 </w:t>
            </w:r>
          </w:p>
        </w:tc>
        <w:tc>
          <w:tcPr>
            <w:tcW w:w="0" w:type="auto"/>
            <w:vAlign w:val="center"/>
            <w:hideMark/>
          </w:tcPr>
          <w:p w14:paraId="2DCA980C" w14:textId="77777777" w:rsidR="00EC1B45" w:rsidRDefault="00EC1B45">
            <w:pPr>
              <w:jc w:val="right"/>
              <w:rPr>
                <w:rFonts w:eastAsia="Times New Roman"/>
              </w:rPr>
            </w:pPr>
            <w:r>
              <w:rPr>
                <w:rFonts w:eastAsia="Times New Roman"/>
              </w:rPr>
              <w:t xml:space="preserve">17.2 </w:t>
            </w:r>
          </w:p>
        </w:tc>
      </w:tr>
      <w:tr w:rsidR="00EC1B45" w14:paraId="23184C99" w14:textId="77777777">
        <w:trPr>
          <w:divId w:val="827554228"/>
          <w:tblCellSpacing w:w="15" w:type="dxa"/>
        </w:trPr>
        <w:tc>
          <w:tcPr>
            <w:tcW w:w="0" w:type="auto"/>
            <w:vAlign w:val="center"/>
            <w:hideMark/>
          </w:tcPr>
          <w:p w14:paraId="0726A0CD" w14:textId="77777777" w:rsidR="00EC1B45" w:rsidRDefault="00EC1B45">
            <w:pPr>
              <w:rPr>
                <w:rFonts w:eastAsia="Times New Roman"/>
              </w:rPr>
            </w:pPr>
            <w:r>
              <w:rPr>
                <w:rFonts w:eastAsia="Times New Roman"/>
              </w:rPr>
              <w:t xml:space="preserve">DeKalb </w:t>
            </w:r>
          </w:p>
        </w:tc>
        <w:tc>
          <w:tcPr>
            <w:tcW w:w="0" w:type="auto"/>
            <w:vAlign w:val="center"/>
            <w:hideMark/>
          </w:tcPr>
          <w:p w14:paraId="6FF39ADB" w14:textId="77777777" w:rsidR="00EC1B45" w:rsidRDefault="00EC1B45">
            <w:pPr>
              <w:jc w:val="right"/>
              <w:rPr>
                <w:rFonts w:eastAsia="Times New Roman"/>
              </w:rPr>
            </w:pPr>
            <w:r>
              <w:rPr>
                <w:rFonts w:eastAsia="Times New Roman"/>
              </w:rPr>
              <w:t xml:space="preserve">9.0 </w:t>
            </w:r>
          </w:p>
        </w:tc>
        <w:tc>
          <w:tcPr>
            <w:tcW w:w="0" w:type="auto"/>
            <w:vAlign w:val="center"/>
            <w:hideMark/>
          </w:tcPr>
          <w:p w14:paraId="6F88C136" w14:textId="77777777" w:rsidR="00EC1B45" w:rsidRDefault="00EC1B45">
            <w:pPr>
              <w:jc w:val="right"/>
              <w:rPr>
                <w:rFonts w:eastAsia="Times New Roman"/>
              </w:rPr>
            </w:pPr>
            <w:r>
              <w:rPr>
                <w:rFonts w:eastAsia="Times New Roman"/>
              </w:rPr>
              <w:t xml:space="preserve">8.4 </w:t>
            </w:r>
          </w:p>
        </w:tc>
        <w:tc>
          <w:tcPr>
            <w:tcW w:w="0" w:type="auto"/>
            <w:vAlign w:val="center"/>
            <w:hideMark/>
          </w:tcPr>
          <w:p w14:paraId="6C6925FB" w14:textId="77777777" w:rsidR="00EC1B45" w:rsidRDefault="00EC1B45">
            <w:pPr>
              <w:jc w:val="right"/>
              <w:rPr>
                <w:rFonts w:eastAsia="Times New Roman"/>
              </w:rPr>
            </w:pPr>
            <w:r>
              <w:rPr>
                <w:rFonts w:eastAsia="Times New Roman"/>
              </w:rPr>
              <w:t xml:space="preserve">42.5 </w:t>
            </w:r>
          </w:p>
        </w:tc>
        <w:tc>
          <w:tcPr>
            <w:tcW w:w="0" w:type="auto"/>
            <w:vAlign w:val="center"/>
            <w:hideMark/>
          </w:tcPr>
          <w:p w14:paraId="18E307A5" w14:textId="77777777" w:rsidR="00EC1B45" w:rsidRDefault="00EC1B45">
            <w:pPr>
              <w:jc w:val="right"/>
              <w:rPr>
                <w:rFonts w:eastAsia="Times New Roman"/>
              </w:rPr>
            </w:pPr>
            <w:r>
              <w:rPr>
                <w:rFonts w:eastAsia="Times New Roman"/>
              </w:rPr>
              <w:t xml:space="preserve">38.1 </w:t>
            </w:r>
          </w:p>
        </w:tc>
        <w:tc>
          <w:tcPr>
            <w:tcW w:w="0" w:type="auto"/>
            <w:vAlign w:val="center"/>
            <w:hideMark/>
          </w:tcPr>
          <w:p w14:paraId="58A9095A" w14:textId="77777777" w:rsidR="00EC1B45" w:rsidRDefault="00EC1B45">
            <w:pPr>
              <w:jc w:val="right"/>
              <w:rPr>
                <w:rFonts w:eastAsia="Times New Roman"/>
              </w:rPr>
            </w:pPr>
            <w:r>
              <w:rPr>
                <w:rFonts w:eastAsia="Times New Roman"/>
              </w:rPr>
              <w:t xml:space="preserve">35.3 </w:t>
            </w:r>
          </w:p>
        </w:tc>
        <w:tc>
          <w:tcPr>
            <w:tcW w:w="0" w:type="auto"/>
            <w:vAlign w:val="center"/>
            <w:hideMark/>
          </w:tcPr>
          <w:p w14:paraId="67D89550" w14:textId="77777777" w:rsidR="00EC1B45" w:rsidRDefault="00EC1B45">
            <w:pPr>
              <w:jc w:val="right"/>
              <w:rPr>
                <w:rFonts w:eastAsia="Times New Roman"/>
              </w:rPr>
            </w:pPr>
            <w:r>
              <w:rPr>
                <w:rFonts w:eastAsia="Times New Roman"/>
              </w:rPr>
              <w:t xml:space="preserve">37.8 </w:t>
            </w:r>
          </w:p>
        </w:tc>
        <w:tc>
          <w:tcPr>
            <w:tcW w:w="0" w:type="auto"/>
            <w:vAlign w:val="center"/>
            <w:hideMark/>
          </w:tcPr>
          <w:p w14:paraId="7AE5132C" w14:textId="77777777" w:rsidR="00EC1B45" w:rsidRDefault="00EC1B45">
            <w:pPr>
              <w:jc w:val="right"/>
              <w:rPr>
                <w:rFonts w:eastAsia="Times New Roman"/>
              </w:rPr>
            </w:pPr>
            <w:r>
              <w:rPr>
                <w:rFonts w:eastAsia="Times New Roman"/>
              </w:rPr>
              <w:t xml:space="preserve">13.2 </w:t>
            </w:r>
          </w:p>
        </w:tc>
        <w:tc>
          <w:tcPr>
            <w:tcW w:w="0" w:type="auto"/>
            <w:vAlign w:val="center"/>
            <w:hideMark/>
          </w:tcPr>
          <w:p w14:paraId="411D7B84" w14:textId="77777777" w:rsidR="00EC1B45" w:rsidRDefault="00EC1B45">
            <w:pPr>
              <w:jc w:val="right"/>
              <w:rPr>
                <w:rFonts w:eastAsia="Times New Roman"/>
              </w:rPr>
            </w:pPr>
            <w:r>
              <w:rPr>
                <w:rFonts w:eastAsia="Times New Roman"/>
              </w:rPr>
              <w:t xml:space="preserve">15.8 </w:t>
            </w:r>
          </w:p>
        </w:tc>
      </w:tr>
      <w:tr w:rsidR="00EC1B45" w14:paraId="1EBE13D6" w14:textId="77777777">
        <w:trPr>
          <w:divId w:val="827554228"/>
          <w:tblCellSpacing w:w="15" w:type="dxa"/>
        </w:trPr>
        <w:tc>
          <w:tcPr>
            <w:tcW w:w="0" w:type="auto"/>
            <w:vAlign w:val="center"/>
            <w:hideMark/>
          </w:tcPr>
          <w:p w14:paraId="763F54A8" w14:textId="77777777" w:rsidR="00EC1B45" w:rsidRDefault="00EC1B45">
            <w:pPr>
              <w:rPr>
                <w:rFonts w:eastAsia="Times New Roman"/>
              </w:rPr>
            </w:pPr>
            <w:r>
              <w:rPr>
                <w:rFonts w:eastAsia="Times New Roman"/>
              </w:rPr>
              <w:t xml:space="preserve">Douglas </w:t>
            </w:r>
          </w:p>
        </w:tc>
        <w:tc>
          <w:tcPr>
            <w:tcW w:w="0" w:type="auto"/>
            <w:vAlign w:val="center"/>
            <w:hideMark/>
          </w:tcPr>
          <w:p w14:paraId="769FB161"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6764DC48" w14:textId="77777777" w:rsidR="00EC1B45" w:rsidRDefault="00EC1B45">
            <w:pPr>
              <w:jc w:val="right"/>
              <w:rPr>
                <w:rFonts w:eastAsia="Times New Roman"/>
              </w:rPr>
            </w:pPr>
            <w:r>
              <w:rPr>
                <w:rFonts w:eastAsia="Times New Roman"/>
              </w:rPr>
              <w:t xml:space="preserve">4.2 </w:t>
            </w:r>
          </w:p>
        </w:tc>
        <w:tc>
          <w:tcPr>
            <w:tcW w:w="0" w:type="auto"/>
            <w:vAlign w:val="center"/>
            <w:hideMark/>
          </w:tcPr>
          <w:p w14:paraId="2363B4B6" w14:textId="77777777" w:rsidR="00EC1B45" w:rsidRDefault="00EC1B45">
            <w:pPr>
              <w:jc w:val="right"/>
              <w:rPr>
                <w:rFonts w:eastAsia="Times New Roman"/>
              </w:rPr>
            </w:pPr>
            <w:r>
              <w:rPr>
                <w:rFonts w:eastAsia="Times New Roman"/>
              </w:rPr>
              <w:t xml:space="preserve">32.6 </w:t>
            </w:r>
          </w:p>
        </w:tc>
        <w:tc>
          <w:tcPr>
            <w:tcW w:w="0" w:type="auto"/>
            <w:vAlign w:val="center"/>
            <w:hideMark/>
          </w:tcPr>
          <w:p w14:paraId="43187BF0" w14:textId="77777777" w:rsidR="00EC1B45" w:rsidRDefault="00EC1B45">
            <w:pPr>
              <w:jc w:val="right"/>
              <w:rPr>
                <w:rFonts w:eastAsia="Times New Roman"/>
              </w:rPr>
            </w:pPr>
            <w:r>
              <w:rPr>
                <w:rFonts w:eastAsia="Times New Roman"/>
              </w:rPr>
              <w:t xml:space="preserve">33.6 </w:t>
            </w:r>
          </w:p>
        </w:tc>
        <w:tc>
          <w:tcPr>
            <w:tcW w:w="0" w:type="auto"/>
            <w:vAlign w:val="center"/>
            <w:hideMark/>
          </w:tcPr>
          <w:p w14:paraId="1D578D84" w14:textId="77777777" w:rsidR="00EC1B45" w:rsidRDefault="00EC1B45">
            <w:pPr>
              <w:jc w:val="right"/>
              <w:rPr>
                <w:rFonts w:eastAsia="Times New Roman"/>
              </w:rPr>
            </w:pPr>
            <w:r>
              <w:rPr>
                <w:rFonts w:eastAsia="Times New Roman"/>
              </w:rPr>
              <w:t xml:space="preserve">38.5 </w:t>
            </w:r>
          </w:p>
        </w:tc>
        <w:tc>
          <w:tcPr>
            <w:tcW w:w="0" w:type="auto"/>
            <w:vAlign w:val="center"/>
            <w:hideMark/>
          </w:tcPr>
          <w:p w14:paraId="42DCC6F0" w14:textId="77777777" w:rsidR="00EC1B45" w:rsidRDefault="00EC1B45">
            <w:pPr>
              <w:jc w:val="right"/>
              <w:rPr>
                <w:rFonts w:eastAsia="Times New Roman"/>
              </w:rPr>
            </w:pPr>
            <w:r>
              <w:rPr>
                <w:rFonts w:eastAsia="Times New Roman"/>
              </w:rPr>
              <w:t xml:space="preserve">40.9 </w:t>
            </w:r>
          </w:p>
        </w:tc>
        <w:tc>
          <w:tcPr>
            <w:tcW w:w="0" w:type="auto"/>
            <w:vAlign w:val="center"/>
            <w:hideMark/>
          </w:tcPr>
          <w:p w14:paraId="2AC8B1B1" w14:textId="77777777" w:rsidR="00EC1B45" w:rsidRDefault="00EC1B45">
            <w:pPr>
              <w:jc w:val="right"/>
              <w:rPr>
                <w:rFonts w:eastAsia="Times New Roman"/>
              </w:rPr>
            </w:pPr>
            <w:r>
              <w:rPr>
                <w:rFonts w:eastAsia="Times New Roman"/>
              </w:rPr>
              <w:t xml:space="preserve">24.5 </w:t>
            </w:r>
          </w:p>
        </w:tc>
        <w:tc>
          <w:tcPr>
            <w:tcW w:w="0" w:type="auto"/>
            <w:vAlign w:val="center"/>
            <w:hideMark/>
          </w:tcPr>
          <w:p w14:paraId="7055983B" w14:textId="77777777" w:rsidR="00EC1B45" w:rsidRDefault="00EC1B45">
            <w:pPr>
              <w:jc w:val="right"/>
              <w:rPr>
                <w:rFonts w:eastAsia="Times New Roman"/>
              </w:rPr>
            </w:pPr>
            <w:r>
              <w:rPr>
                <w:rFonts w:eastAsia="Times New Roman"/>
              </w:rPr>
              <w:t xml:space="preserve">21.3 </w:t>
            </w:r>
          </w:p>
        </w:tc>
      </w:tr>
      <w:tr w:rsidR="00EC1B45" w14:paraId="7C6E0C6E" w14:textId="77777777">
        <w:trPr>
          <w:divId w:val="827554228"/>
          <w:tblCellSpacing w:w="15" w:type="dxa"/>
        </w:trPr>
        <w:tc>
          <w:tcPr>
            <w:tcW w:w="0" w:type="auto"/>
            <w:vAlign w:val="center"/>
            <w:hideMark/>
          </w:tcPr>
          <w:p w14:paraId="7D0BAAB7" w14:textId="77777777" w:rsidR="00EC1B45" w:rsidRDefault="00EC1B45">
            <w:pPr>
              <w:rPr>
                <w:rFonts w:eastAsia="Times New Roman"/>
              </w:rPr>
            </w:pPr>
            <w:r>
              <w:rPr>
                <w:rFonts w:eastAsia="Times New Roman"/>
              </w:rPr>
              <w:t xml:space="preserve">Fayette </w:t>
            </w:r>
          </w:p>
        </w:tc>
        <w:tc>
          <w:tcPr>
            <w:tcW w:w="0" w:type="auto"/>
            <w:vAlign w:val="center"/>
            <w:hideMark/>
          </w:tcPr>
          <w:p w14:paraId="43A1349A" w14:textId="77777777" w:rsidR="00EC1B45" w:rsidRDefault="00EC1B45">
            <w:pPr>
              <w:jc w:val="right"/>
              <w:rPr>
                <w:rFonts w:eastAsia="Times New Roman"/>
              </w:rPr>
            </w:pPr>
            <w:r>
              <w:rPr>
                <w:rFonts w:eastAsia="Times New Roman"/>
              </w:rPr>
              <w:t xml:space="preserve">2.4 </w:t>
            </w:r>
          </w:p>
        </w:tc>
        <w:tc>
          <w:tcPr>
            <w:tcW w:w="0" w:type="auto"/>
            <w:vAlign w:val="center"/>
            <w:hideMark/>
          </w:tcPr>
          <w:p w14:paraId="1A6BD72F" w14:textId="77777777" w:rsidR="00EC1B45" w:rsidRDefault="00EC1B45">
            <w:pPr>
              <w:jc w:val="right"/>
              <w:rPr>
                <w:rFonts w:eastAsia="Times New Roman"/>
              </w:rPr>
            </w:pPr>
            <w:r>
              <w:rPr>
                <w:rFonts w:eastAsia="Times New Roman"/>
              </w:rPr>
              <w:t xml:space="preserve">3.4 </w:t>
            </w:r>
          </w:p>
        </w:tc>
        <w:tc>
          <w:tcPr>
            <w:tcW w:w="0" w:type="auto"/>
            <w:vAlign w:val="center"/>
            <w:hideMark/>
          </w:tcPr>
          <w:p w14:paraId="362AD461" w14:textId="77777777" w:rsidR="00EC1B45" w:rsidRDefault="00EC1B45">
            <w:pPr>
              <w:jc w:val="right"/>
              <w:rPr>
                <w:rFonts w:eastAsia="Times New Roman"/>
              </w:rPr>
            </w:pPr>
            <w:r>
              <w:rPr>
                <w:rFonts w:eastAsia="Times New Roman"/>
              </w:rPr>
              <w:t xml:space="preserve">24.4 </w:t>
            </w:r>
          </w:p>
        </w:tc>
        <w:tc>
          <w:tcPr>
            <w:tcW w:w="0" w:type="auto"/>
            <w:vAlign w:val="center"/>
            <w:hideMark/>
          </w:tcPr>
          <w:p w14:paraId="242270D2" w14:textId="77777777" w:rsidR="00EC1B45" w:rsidRDefault="00EC1B45">
            <w:pPr>
              <w:jc w:val="right"/>
              <w:rPr>
                <w:rFonts w:eastAsia="Times New Roman"/>
              </w:rPr>
            </w:pPr>
            <w:r>
              <w:rPr>
                <w:rFonts w:eastAsia="Times New Roman"/>
              </w:rPr>
              <w:t xml:space="preserve">26.2 </w:t>
            </w:r>
          </w:p>
        </w:tc>
        <w:tc>
          <w:tcPr>
            <w:tcW w:w="0" w:type="auto"/>
            <w:vAlign w:val="center"/>
            <w:hideMark/>
          </w:tcPr>
          <w:p w14:paraId="584EEB20" w14:textId="77777777" w:rsidR="00EC1B45" w:rsidRDefault="00EC1B45">
            <w:pPr>
              <w:jc w:val="right"/>
              <w:rPr>
                <w:rFonts w:eastAsia="Times New Roman"/>
              </w:rPr>
            </w:pPr>
            <w:r>
              <w:rPr>
                <w:rFonts w:eastAsia="Times New Roman"/>
              </w:rPr>
              <w:t xml:space="preserve">41.0 </w:t>
            </w:r>
          </w:p>
        </w:tc>
        <w:tc>
          <w:tcPr>
            <w:tcW w:w="0" w:type="auto"/>
            <w:vAlign w:val="center"/>
            <w:hideMark/>
          </w:tcPr>
          <w:p w14:paraId="669F055C" w14:textId="77777777" w:rsidR="00EC1B45" w:rsidRDefault="00EC1B45">
            <w:pPr>
              <w:jc w:val="right"/>
              <w:rPr>
                <w:rFonts w:eastAsia="Times New Roman"/>
              </w:rPr>
            </w:pPr>
            <w:r>
              <w:rPr>
                <w:rFonts w:eastAsia="Times New Roman"/>
              </w:rPr>
              <w:t xml:space="preserve">41.0 </w:t>
            </w:r>
          </w:p>
        </w:tc>
        <w:tc>
          <w:tcPr>
            <w:tcW w:w="0" w:type="auto"/>
            <w:vAlign w:val="center"/>
            <w:hideMark/>
          </w:tcPr>
          <w:p w14:paraId="7D9D9959" w14:textId="77777777" w:rsidR="00EC1B45" w:rsidRDefault="00EC1B45">
            <w:pPr>
              <w:jc w:val="right"/>
              <w:rPr>
                <w:rFonts w:eastAsia="Times New Roman"/>
              </w:rPr>
            </w:pPr>
            <w:r>
              <w:rPr>
                <w:rFonts w:eastAsia="Times New Roman"/>
              </w:rPr>
              <w:t xml:space="preserve">32.2 </w:t>
            </w:r>
          </w:p>
        </w:tc>
        <w:tc>
          <w:tcPr>
            <w:tcW w:w="0" w:type="auto"/>
            <w:vAlign w:val="center"/>
            <w:hideMark/>
          </w:tcPr>
          <w:p w14:paraId="2210DFFF" w14:textId="77777777" w:rsidR="00EC1B45" w:rsidRDefault="00EC1B45">
            <w:pPr>
              <w:jc w:val="right"/>
              <w:rPr>
                <w:rFonts w:eastAsia="Times New Roman"/>
              </w:rPr>
            </w:pPr>
            <w:r>
              <w:rPr>
                <w:rFonts w:eastAsia="Times New Roman"/>
              </w:rPr>
              <w:t xml:space="preserve">29.4 </w:t>
            </w:r>
          </w:p>
        </w:tc>
      </w:tr>
      <w:tr w:rsidR="00EC1B45" w14:paraId="43DB674C" w14:textId="77777777">
        <w:trPr>
          <w:divId w:val="827554228"/>
          <w:tblCellSpacing w:w="15" w:type="dxa"/>
        </w:trPr>
        <w:tc>
          <w:tcPr>
            <w:tcW w:w="0" w:type="auto"/>
            <w:vAlign w:val="center"/>
            <w:hideMark/>
          </w:tcPr>
          <w:p w14:paraId="24DFCD27" w14:textId="77777777" w:rsidR="00EC1B45" w:rsidRDefault="00EC1B45">
            <w:pPr>
              <w:rPr>
                <w:rFonts w:eastAsia="Times New Roman"/>
              </w:rPr>
            </w:pPr>
            <w:r>
              <w:rPr>
                <w:rFonts w:eastAsia="Times New Roman"/>
              </w:rPr>
              <w:t xml:space="preserve">Forsyth </w:t>
            </w:r>
          </w:p>
        </w:tc>
        <w:tc>
          <w:tcPr>
            <w:tcW w:w="0" w:type="auto"/>
            <w:vAlign w:val="center"/>
            <w:hideMark/>
          </w:tcPr>
          <w:p w14:paraId="38CE07F1" w14:textId="77777777" w:rsidR="00EC1B45" w:rsidRDefault="00EC1B45">
            <w:pPr>
              <w:jc w:val="right"/>
              <w:rPr>
                <w:rFonts w:eastAsia="Times New Roman"/>
              </w:rPr>
            </w:pPr>
            <w:r>
              <w:rPr>
                <w:rFonts w:eastAsia="Times New Roman"/>
              </w:rPr>
              <w:t xml:space="preserve">2.5 </w:t>
            </w:r>
          </w:p>
        </w:tc>
        <w:tc>
          <w:tcPr>
            <w:tcW w:w="0" w:type="auto"/>
            <w:vAlign w:val="center"/>
            <w:hideMark/>
          </w:tcPr>
          <w:p w14:paraId="531379EC" w14:textId="77777777" w:rsidR="00EC1B45" w:rsidRDefault="00EC1B45">
            <w:pPr>
              <w:jc w:val="right"/>
              <w:rPr>
                <w:rFonts w:eastAsia="Times New Roman"/>
              </w:rPr>
            </w:pPr>
            <w:r>
              <w:rPr>
                <w:rFonts w:eastAsia="Times New Roman"/>
              </w:rPr>
              <w:t xml:space="preserve">3.8 </w:t>
            </w:r>
          </w:p>
        </w:tc>
        <w:tc>
          <w:tcPr>
            <w:tcW w:w="0" w:type="auto"/>
            <w:vAlign w:val="center"/>
            <w:hideMark/>
          </w:tcPr>
          <w:p w14:paraId="2D39369E" w14:textId="77777777" w:rsidR="00EC1B45" w:rsidRDefault="00EC1B45">
            <w:pPr>
              <w:jc w:val="right"/>
              <w:rPr>
                <w:rFonts w:eastAsia="Times New Roman"/>
              </w:rPr>
            </w:pPr>
            <w:r>
              <w:rPr>
                <w:rFonts w:eastAsia="Times New Roman"/>
              </w:rPr>
              <w:t xml:space="preserve">20.7 </w:t>
            </w:r>
          </w:p>
        </w:tc>
        <w:tc>
          <w:tcPr>
            <w:tcW w:w="0" w:type="auto"/>
            <w:vAlign w:val="center"/>
            <w:hideMark/>
          </w:tcPr>
          <w:p w14:paraId="06F103C0" w14:textId="77777777" w:rsidR="00EC1B45" w:rsidRDefault="00EC1B45">
            <w:pPr>
              <w:jc w:val="right"/>
              <w:rPr>
                <w:rFonts w:eastAsia="Times New Roman"/>
              </w:rPr>
            </w:pPr>
            <w:r>
              <w:rPr>
                <w:rFonts w:eastAsia="Times New Roman"/>
              </w:rPr>
              <w:t xml:space="preserve">26.7 </w:t>
            </w:r>
          </w:p>
        </w:tc>
        <w:tc>
          <w:tcPr>
            <w:tcW w:w="0" w:type="auto"/>
            <w:vAlign w:val="center"/>
            <w:hideMark/>
          </w:tcPr>
          <w:p w14:paraId="672980A3" w14:textId="77777777" w:rsidR="00EC1B45" w:rsidRDefault="00EC1B45">
            <w:pPr>
              <w:jc w:val="right"/>
              <w:rPr>
                <w:rFonts w:eastAsia="Times New Roman"/>
              </w:rPr>
            </w:pPr>
            <w:r>
              <w:rPr>
                <w:rFonts w:eastAsia="Times New Roman"/>
              </w:rPr>
              <w:t xml:space="preserve">51.7 </w:t>
            </w:r>
          </w:p>
        </w:tc>
        <w:tc>
          <w:tcPr>
            <w:tcW w:w="0" w:type="auto"/>
            <w:vAlign w:val="center"/>
            <w:hideMark/>
          </w:tcPr>
          <w:p w14:paraId="3E38EDA4" w14:textId="77777777" w:rsidR="00EC1B45" w:rsidRDefault="00EC1B45">
            <w:pPr>
              <w:jc w:val="right"/>
              <w:rPr>
                <w:rFonts w:eastAsia="Times New Roman"/>
              </w:rPr>
            </w:pPr>
            <w:r>
              <w:rPr>
                <w:rFonts w:eastAsia="Times New Roman"/>
              </w:rPr>
              <w:t xml:space="preserve">47.3 </w:t>
            </w:r>
          </w:p>
        </w:tc>
        <w:tc>
          <w:tcPr>
            <w:tcW w:w="0" w:type="auto"/>
            <w:vAlign w:val="center"/>
            <w:hideMark/>
          </w:tcPr>
          <w:p w14:paraId="29019328" w14:textId="77777777" w:rsidR="00EC1B45" w:rsidRDefault="00EC1B45">
            <w:pPr>
              <w:jc w:val="right"/>
              <w:rPr>
                <w:rFonts w:eastAsia="Times New Roman"/>
              </w:rPr>
            </w:pPr>
            <w:r>
              <w:rPr>
                <w:rFonts w:eastAsia="Times New Roman"/>
              </w:rPr>
              <w:t xml:space="preserve">25.1 </w:t>
            </w:r>
          </w:p>
        </w:tc>
        <w:tc>
          <w:tcPr>
            <w:tcW w:w="0" w:type="auto"/>
            <w:vAlign w:val="center"/>
            <w:hideMark/>
          </w:tcPr>
          <w:p w14:paraId="3C77328F" w14:textId="77777777" w:rsidR="00EC1B45" w:rsidRDefault="00EC1B45">
            <w:pPr>
              <w:jc w:val="right"/>
              <w:rPr>
                <w:rFonts w:eastAsia="Times New Roman"/>
              </w:rPr>
            </w:pPr>
            <w:r>
              <w:rPr>
                <w:rFonts w:eastAsia="Times New Roman"/>
              </w:rPr>
              <w:t xml:space="preserve">22.2 </w:t>
            </w:r>
          </w:p>
        </w:tc>
      </w:tr>
      <w:tr w:rsidR="00EC1B45" w14:paraId="048307FB" w14:textId="77777777">
        <w:trPr>
          <w:divId w:val="827554228"/>
          <w:tblCellSpacing w:w="15" w:type="dxa"/>
        </w:trPr>
        <w:tc>
          <w:tcPr>
            <w:tcW w:w="0" w:type="auto"/>
            <w:vAlign w:val="center"/>
            <w:hideMark/>
          </w:tcPr>
          <w:p w14:paraId="5316B629" w14:textId="77777777" w:rsidR="00EC1B45" w:rsidRDefault="00EC1B45">
            <w:pPr>
              <w:rPr>
                <w:rFonts w:eastAsia="Times New Roman"/>
              </w:rPr>
            </w:pPr>
            <w:r>
              <w:rPr>
                <w:rFonts w:eastAsia="Times New Roman"/>
              </w:rPr>
              <w:t xml:space="preserve">Fulton </w:t>
            </w:r>
          </w:p>
        </w:tc>
        <w:tc>
          <w:tcPr>
            <w:tcW w:w="0" w:type="auto"/>
            <w:vAlign w:val="center"/>
            <w:hideMark/>
          </w:tcPr>
          <w:p w14:paraId="29571DC9" w14:textId="77777777" w:rsidR="00EC1B45" w:rsidRDefault="00EC1B45">
            <w:pPr>
              <w:jc w:val="right"/>
              <w:rPr>
                <w:rFonts w:eastAsia="Times New Roman"/>
              </w:rPr>
            </w:pPr>
            <w:r>
              <w:rPr>
                <w:rFonts w:eastAsia="Times New Roman"/>
              </w:rPr>
              <w:t xml:space="preserve">11.7 </w:t>
            </w:r>
          </w:p>
        </w:tc>
        <w:tc>
          <w:tcPr>
            <w:tcW w:w="0" w:type="auto"/>
            <w:vAlign w:val="center"/>
            <w:hideMark/>
          </w:tcPr>
          <w:p w14:paraId="0E1E6829" w14:textId="77777777" w:rsidR="00EC1B45" w:rsidRDefault="00EC1B45">
            <w:pPr>
              <w:jc w:val="right"/>
              <w:rPr>
                <w:rFonts w:eastAsia="Times New Roman"/>
              </w:rPr>
            </w:pPr>
            <w:r>
              <w:rPr>
                <w:rFonts w:eastAsia="Times New Roman"/>
              </w:rPr>
              <w:t xml:space="preserve">10.8 </w:t>
            </w:r>
          </w:p>
        </w:tc>
        <w:tc>
          <w:tcPr>
            <w:tcW w:w="0" w:type="auto"/>
            <w:vAlign w:val="center"/>
            <w:hideMark/>
          </w:tcPr>
          <w:p w14:paraId="3F8EB2F4" w14:textId="77777777" w:rsidR="00EC1B45" w:rsidRDefault="00EC1B45">
            <w:pPr>
              <w:jc w:val="right"/>
              <w:rPr>
                <w:rFonts w:eastAsia="Times New Roman"/>
              </w:rPr>
            </w:pPr>
            <w:r>
              <w:rPr>
                <w:rFonts w:eastAsia="Times New Roman"/>
              </w:rPr>
              <w:t xml:space="preserve">42.2 </w:t>
            </w:r>
          </w:p>
        </w:tc>
        <w:tc>
          <w:tcPr>
            <w:tcW w:w="0" w:type="auto"/>
            <w:vAlign w:val="center"/>
            <w:hideMark/>
          </w:tcPr>
          <w:p w14:paraId="60740E1C" w14:textId="77777777" w:rsidR="00EC1B45" w:rsidRDefault="00EC1B45">
            <w:pPr>
              <w:jc w:val="right"/>
              <w:rPr>
                <w:rFonts w:eastAsia="Times New Roman"/>
              </w:rPr>
            </w:pPr>
            <w:r>
              <w:rPr>
                <w:rFonts w:eastAsia="Times New Roman"/>
              </w:rPr>
              <w:t xml:space="preserve">40.9 </w:t>
            </w:r>
          </w:p>
        </w:tc>
        <w:tc>
          <w:tcPr>
            <w:tcW w:w="0" w:type="auto"/>
            <w:vAlign w:val="center"/>
            <w:hideMark/>
          </w:tcPr>
          <w:p w14:paraId="5F4E2F59" w14:textId="77777777" w:rsidR="00EC1B45" w:rsidRDefault="00EC1B45">
            <w:pPr>
              <w:jc w:val="right"/>
              <w:rPr>
                <w:rFonts w:eastAsia="Times New Roman"/>
              </w:rPr>
            </w:pPr>
            <w:r>
              <w:rPr>
                <w:rFonts w:eastAsia="Times New Roman"/>
              </w:rPr>
              <w:t xml:space="preserve">33.7 </w:t>
            </w:r>
          </w:p>
        </w:tc>
        <w:tc>
          <w:tcPr>
            <w:tcW w:w="0" w:type="auto"/>
            <w:vAlign w:val="center"/>
            <w:hideMark/>
          </w:tcPr>
          <w:p w14:paraId="557B47BE" w14:textId="77777777" w:rsidR="00EC1B45" w:rsidRDefault="00EC1B45">
            <w:pPr>
              <w:jc w:val="right"/>
              <w:rPr>
                <w:rFonts w:eastAsia="Times New Roman"/>
              </w:rPr>
            </w:pPr>
            <w:r>
              <w:rPr>
                <w:rFonts w:eastAsia="Times New Roman"/>
              </w:rPr>
              <w:t xml:space="preserve">36.0 </w:t>
            </w:r>
          </w:p>
        </w:tc>
        <w:tc>
          <w:tcPr>
            <w:tcW w:w="0" w:type="auto"/>
            <w:vAlign w:val="center"/>
            <w:hideMark/>
          </w:tcPr>
          <w:p w14:paraId="757C18C4" w14:textId="77777777" w:rsidR="00EC1B45" w:rsidRDefault="00EC1B45">
            <w:pPr>
              <w:jc w:val="right"/>
              <w:rPr>
                <w:rFonts w:eastAsia="Times New Roman"/>
              </w:rPr>
            </w:pPr>
            <w:r>
              <w:rPr>
                <w:rFonts w:eastAsia="Times New Roman"/>
              </w:rPr>
              <w:t xml:space="preserve">12.4 </w:t>
            </w:r>
          </w:p>
        </w:tc>
        <w:tc>
          <w:tcPr>
            <w:tcW w:w="0" w:type="auto"/>
            <w:vAlign w:val="center"/>
            <w:hideMark/>
          </w:tcPr>
          <w:p w14:paraId="34CF01C1" w14:textId="77777777" w:rsidR="00EC1B45" w:rsidRDefault="00EC1B45">
            <w:pPr>
              <w:jc w:val="right"/>
              <w:rPr>
                <w:rFonts w:eastAsia="Times New Roman"/>
              </w:rPr>
            </w:pPr>
            <w:r>
              <w:rPr>
                <w:rFonts w:eastAsia="Times New Roman"/>
              </w:rPr>
              <w:t xml:space="preserve">12.2 </w:t>
            </w:r>
          </w:p>
        </w:tc>
      </w:tr>
      <w:tr w:rsidR="00EC1B45" w14:paraId="0C4C2CFC" w14:textId="77777777">
        <w:trPr>
          <w:divId w:val="827554228"/>
          <w:tblCellSpacing w:w="15" w:type="dxa"/>
        </w:trPr>
        <w:tc>
          <w:tcPr>
            <w:tcW w:w="0" w:type="auto"/>
            <w:vAlign w:val="center"/>
            <w:hideMark/>
          </w:tcPr>
          <w:p w14:paraId="31D5EADF" w14:textId="77777777" w:rsidR="00EC1B45" w:rsidRDefault="00EC1B45">
            <w:pPr>
              <w:rPr>
                <w:rFonts w:eastAsia="Times New Roman"/>
              </w:rPr>
            </w:pPr>
            <w:r>
              <w:rPr>
                <w:rFonts w:eastAsia="Times New Roman"/>
              </w:rPr>
              <w:t xml:space="preserve">Gwinnett </w:t>
            </w:r>
          </w:p>
        </w:tc>
        <w:tc>
          <w:tcPr>
            <w:tcW w:w="0" w:type="auto"/>
            <w:vAlign w:val="center"/>
            <w:hideMark/>
          </w:tcPr>
          <w:p w14:paraId="76A039CF" w14:textId="77777777" w:rsidR="00EC1B45" w:rsidRDefault="00EC1B45">
            <w:pPr>
              <w:jc w:val="right"/>
              <w:rPr>
                <w:rFonts w:eastAsia="Times New Roman"/>
              </w:rPr>
            </w:pPr>
            <w:r>
              <w:rPr>
                <w:rFonts w:eastAsia="Times New Roman"/>
              </w:rPr>
              <w:t xml:space="preserve">3.3 </w:t>
            </w:r>
          </w:p>
        </w:tc>
        <w:tc>
          <w:tcPr>
            <w:tcW w:w="0" w:type="auto"/>
            <w:vAlign w:val="center"/>
            <w:hideMark/>
          </w:tcPr>
          <w:p w14:paraId="7BD6C15E" w14:textId="77777777" w:rsidR="00EC1B45" w:rsidRDefault="00EC1B45">
            <w:pPr>
              <w:jc w:val="right"/>
              <w:rPr>
                <w:rFonts w:eastAsia="Times New Roman"/>
              </w:rPr>
            </w:pPr>
            <w:r>
              <w:rPr>
                <w:rFonts w:eastAsia="Times New Roman"/>
              </w:rPr>
              <w:t xml:space="preserve">3.6 </w:t>
            </w:r>
          </w:p>
        </w:tc>
        <w:tc>
          <w:tcPr>
            <w:tcW w:w="0" w:type="auto"/>
            <w:vAlign w:val="center"/>
            <w:hideMark/>
          </w:tcPr>
          <w:p w14:paraId="78C5270F" w14:textId="77777777" w:rsidR="00EC1B45" w:rsidRDefault="00EC1B45">
            <w:pPr>
              <w:jc w:val="right"/>
              <w:rPr>
                <w:rFonts w:eastAsia="Times New Roman"/>
              </w:rPr>
            </w:pPr>
            <w:r>
              <w:rPr>
                <w:rFonts w:eastAsia="Times New Roman"/>
              </w:rPr>
              <w:t xml:space="preserve">30.8 </w:t>
            </w:r>
          </w:p>
        </w:tc>
        <w:tc>
          <w:tcPr>
            <w:tcW w:w="0" w:type="auto"/>
            <w:vAlign w:val="center"/>
            <w:hideMark/>
          </w:tcPr>
          <w:p w14:paraId="3E786AA7" w14:textId="77777777" w:rsidR="00EC1B45" w:rsidRDefault="00EC1B45">
            <w:pPr>
              <w:jc w:val="right"/>
              <w:rPr>
                <w:rFonts w:eastAsia="Times New Roman"/>
              </w:rPr>
            </w:pPr>
            <w:r>
              <w:rPr>
                <w:rFonts w:eastAsia="Times New Roman"/>
              </w:rPr>
              <w:t xml:space="preserve">29.9 </w:t>
            </w:r>
          </w:p>
        </w:tc>
        <w:tc>
          <w:tcPr>
            <w:tcW w:w="0" w:type="auto"/>
            <w:vAlign w:val="center"/>
            <w:hideMark/>
          </w:tcPr>
          <w:p w14:paraId="2CA05A6B" w14:textId="77777777" w:rsidR="00EC1B45" w:rsidRDefault="00EC1B45">
            <w:pPr>
              <w:jc w:val="right"/>
              <w:rPr>
                <w:rFonts w:eastAsia="Times New Roman"/>
              </w:rPr>
            </w:pPr>
            <w:r>
              <w:rPr>
                <w:rFonts w:eastAsia="Times New Roman"/>
              </w:rPr>
              <w:t xml:space="preserve">43.6 </w:t>
            </w:r>
          </w:p>
        </w:tc>
        <w:tc>
          <w:tcPr>
            <w:tcW w:w="0" w:type="auto"/>
            <w:vAlign w:val="center"/>
            <w:hideMark/>
          </w:tcPr>
          <w:p w14:paraId="1EB974DE" w14:textId="77777777" w:rsidR="00EC1B45" w:rsidRDefault="00EC1B45">
            <w:pPr>
              <w:jc w:val="right"/>
              <w:rPr>
                <w:rFonts w:eastAsia="Times New Roman"/>
              </w:rPr>
            </w:pPr>
            <w:r>
              <w:rPr>
                <w:rFonts w:eastAsia="Times New Roman"/>
              </w:rPr>
              <w:t xml:space="preserve">42.7 </w:t>
            </w:r>
          </w:p>
        </w:tc>
        <w:tc>
          <w:tcPr>
            <w:tcW w:w="0" w:type="auto"/>
            <w:vAlign w:val="center"/>
            <w:hideMark/>
          </w:tcPr>
          <w:p w14:paraId="4BC532C1" w14:textId="77777777" w:rsidR="00EC1B45" w:rsidRDefault="00EC1B45">
            <w:pPr>
              <w:jc w:val="right"/>
              <w:rPr>
                <w:rFonts w:eastAsia="Times New Roman"/>
              </w:rPr>
            </w:pPr>
            <w:r>
              <w:rPr>
                <w:rFonts w:eastAsia="Times New Roman"/>
              </w:rPr>
              <w:t xml:space="preserve">22.4 </w:t>
            </w:r>
          </w:p>
        </w:tc>
        <w:tc>
          <w:tcPr>
            <w:tcW w:w="0" w:type="auto"/>
            <w:vAlign w:val="center"/>
            <w:hideMark/>
          </w:tcPr>
          <w:p w14:paraId="6738E23D" w14:textId="77777777" w:rsidR="00EC1B45" w:rsidRDefault="00EC1B45">
            <w:pPr>
              <w:jc w:val="right"/>
              <w:rPr>
                <w:rFonts w:eastAsia="Times New Roman"/>
              </w:rPr>
            </w:pPr>
            <w:r>
              <w:rPr>
                <w:rFonts w:eastAsia="Times New Roman"/>
              </w:rPr>
              <w:t xml:space="preserve">23.8 </w:t>
            </w:r>
          </w:p>
        </w:tc>
      </w:tr>
      <w:tr w:rsidR="00EC1B45" w14:paraId="42CD5C6D" w14:textId="77777777">
        <w:trPr>
          <w:divId w:val="827554228"/>
          <w:tblCellSpacing w:w="15" w:type="dxa"/>
        </w:trPr>
        <w:tc>
          <w:tcPr>
            <w:tcW w:w="0" w:type="auto"/>
            <w:vAlign w:val="center"/>
            <w:hideMark/>
          </w:tcPr>
          <w:p w14:paraId="61666575" w14:textId="77777777" w:rsidR="00EC1B45" w:rsidRDefault="00EC1B45">
            <w:pPr>
              <w:rPr>
                <w:rFonts w:eastAsia="Times New Roman"/>
              </w:rPr>
            </w:pPr>
            <w:r>
              <w:rPr>
                <w:rFonts w:eastAsia="Times New Roman"/>
              </w:rPr>
              <w:t xml:space="preserve">Hall </w:t>
            </w:r>
          </w:p>
        </w:tc>
        <w:tc>
          <w:tcPr>
            <w:tcW w:w="0" w:type="auto"/>
            <w:vAlign w:val="center"/>
            <w:hideMark/>
          </w:tcPr>
          <w:p w14:paraId="304F3643" w14:textId="77777777" w:rsidR="00EC1B45" w:rsidRDefault="00EC1B45">
            <w:pPr>
              <w:jc w:val="right"/>
              <w:rPr>
                <w:rFonts w:eastAsia="Times New Roman"/>
              </w:rPr>
            </w:pPr>
            <w:r>
              <w:rPr>
                <w:rFonts w:eastAsia="Times New Roman"/>
              </w:rPr>
              <w:t xml:space="preserve">5.7 </w:t>
            </w:r>
          </w:p>
        </w:tc>
        <w:tc>
          <w:tcPr>
            <w:tcW w:w="0" w:type="auto"/>
            <w:vAlign w:val="center"/>
            <w:hideMark/>
          </w:tcPr>
          <w:p w14:paraId="69E16C5F" w14:textId="77777777" w:rsidR="00EC1B45" w:rsidRDefault="00EC1B45">
            <w:pPr>
              <w:jc w:val="right"/>
              <w:rPr>
                <w:rFonts w:eastAsia="Times New Roman"/>
              </w:rPr>
            </w:pPr>
            <w:r>
              <w:rPr>
                <w:rFonts w:eastAsia="Times New Roman"/>
              </w:rPr>
              <w:t xml:space="preserve">5.2 </w:t>
            </w:r>
          </w:p>
        </w:tc>
        <w:tc>
          <w:tcPr>
            <w:tcW w:w="0" w:type="auto"/>
            <w:vAlign w:val="center"/>
            <w:hideMark/>
          </w:tcPr>
          <w:p w14:paraId="08077605" w14:textId="77777777" w:rsidR="00EC1B45" w:rsidRDefault="00EC1B45">
            <w:pPr>
              <w:jc w:val="right"/>
              <w:rPr>
                <w:rFonts w:eastAsia="Times New Roman"/>
              </w:rPr>
            </w:pPr>
            <w:r>
              <w:rPr>
                <w:rFonts w:eastAsia="Times New Roman"/>
              </w:rPr>
              <w:t xml:space="preserve">28.8 </w:t>
            </w:r>
          </w:p>
        </w:tc>
        <w:tc>
          <w:tcPr>
            <w:tcW w:w="0" w:type="auto"/>
            <w:vAlign w:val="center"/>
            <w:hideMark/>
          </w:tcPr>
          <w:p w14:paraId="21475ACF" w14:textId="77777777" w:rsidR="00EC1B45" w:rsidRDefault="00EC1B45">
            <w:pPr>
              <w:jc w:val="right"/>
              <w:rPr>
                <w:rFonts w:eastAsia="Times New Roman"/>
              </w:rPr>
            </w:pPr>
            <w:r>
              <w:rPr>
                <w:rFonts w:eastAsia="Times New Roman"/>
              </w:rPr>
              <w:t xml:space="preserve">32.6 </w:t>
            </w:r>
          </w:p>
        </w:tc>
        <w:tc>
          <w:tcPr>
            <w:tcW w:w="0" w:type="auto"/>
            <w:vAlign w:val="center"/>
            <w:hideMark/>
          </w:tcPr>
          <w:p w14:paraId="49738B7E" w14:textId="77777777" w:rsidR="00EC1B45" w:rsidRDefault="00EC1B45">
            <w:pPr>
              <w:jc w:val="right"/>
              <w:rPr>
                <w:rFonts w:eastAsia="Times New Roman"/>
              </w:rPr>
            </w:pPr>
            <w:r>
              <w:rPr>
                <w:rFonts w:eastAsia="Times New Roman"/>
              </w:rPr>
              <w:t xml:space="preserve">39.3 </w:t>
            </w:r>
          </w:p>
        </w:tc>
        <w:tc>
          <w:tcPr>
            <w:tcW w:w="0" w:type="auto"/>
            <w:vAlign w:val="center"/>
            <w:hideMark/>
          </w:tcPr>
          <w:p w14:paraId="70BB47DF" w14:textId="77777777" w:rsidR="00EC1B45" w:rsidRDefault="00EC1B45">
            <w:pPr>
              <w:jc w:val="right"/>
              <w:rPr>
                <w:rFonts w:eastAsia="Times New Roman"/>
              </w:rPr>
            </w:pPr>
            <w:r>
              <w:rPr>
                <w:rFonts w:eastAsia="Times New Roman"/>
              </w:rPr>
              <w:t xml:space="preserve">40.9 </w:t>
            </w:r>
          </w:p>
        </w:tc>
        <w:tc>
          <w:tcPr>
            <w:tcW w:w="0" w:type="auto"/>
            <w:vAlign w:val="center"/>
            <w:hideMark/>
          </w:tcPr>
          <w:p w14:paraId="5BC133D1" w14:textId="77777777" w:rsidR="00EC1B45" w:rsidRDefault="00EC1B45">
            <w:pPr>
              <w:jc w:val="right"/>
              <w:rPr>
                <w:rFonts w:eastAsia="Times New Roman"/>
              </w:rPr>
            </w:pPr>
            <w:r>
              <w:rPr>
                <w:rFonts w:eastAsia="Times New Roman"/>
              </w:rPr>
              <w:t xml:space="preserve">26.1 </w:t>
            </w:r>
          </w:p>
        </w:tc>
        <w:tc>
          <w:tcPr>
            <w:tcW w:w="0" w:type="auto"/>
            <w:vAlign w:val="center"/>
            <w:hideMark/>
          </w:tcPr>
          <w:p w14:paraId="1DEDB1DE" w14:textId="77777777" w:rsidR="00EC1B45" w:rsidRDefault="00EC1B45">
            <w:pPr>
              <w:jc w:val="right"/>
              <w:rPr>
                <w:rFonts w:eastAsia="Times New Roman"/>
              </w:rPr>
            </w:pPr>
            <w:r>
              <w:rPr>
                <w:rFonts w:eastAsia="Times New Roman"/>
              </w:rPr>
              <w:t xml:space="preserve">21.3 </w:t>
            </w:r>
          </w:p>
        </w:tc>
      </w:tr>
      <w:tr w:rsidR="00EC1B45" w14:paraId="64114551" w14:textId="77777777">
        <w:trPr>
          <w:divId w:val="827554228"/>
          <w:tblCellSpacing w:w="15" w:type="dxa"/>
        </w:trPr>
        <w:tc>
          <w:tcPr>
            <w:tcW w:w="0" w:type="auto"/>
            <w:vAlign w:val="center"/>
            <w:hideMark/>
          </w:tcPr>
          <w:p w14:paraId="5B5FA613" w14:textId="77777777" w:rsidR="00EC1B45" w:rsidRDefault="00EC1B45">
            <w:pPr>
              <w:rPr>
                <w:rFonts w:eastAsia="Times New Roman"/>
              </w:rPr>
            </w:pPr>
            <w:r>
              <w:rPr>
                <w:rFonts w:eastAsia="Times New Roman"/>
              </w:rPr>
              <w:t xml:space="preserve">Henry </w:t>
            </w:r>
          </w:p>
        </w:tc>
        <w:tc>
          <w:tcPr>
            <w:tcW w:w="0" w:type="auto"/>
            <w:vAlign w:val="center"/>
            <w:hideMark/>
          </w:tcPr>
          <w:p w14:paraId="7F7316FE" w14:textId="77777777" w:rsidR="00EC1B45" w:rsidRDefault="00EC1B45">
            <w:pPr>
              <w:jc w:val="right"/>
              <w:rPr>
                <w:rFonts w:eastAsia="Times New Roman"/>
              </w:rPr>
            </w:pPr>
            <w:r>
              <w:rPr>
                <w:rFonts w:eastAsia="Times New Roman"/>
              </w:rPr>
              <w:t xml:space="preserve">3.1 </w:t>
            </w:r>
          </w:p>
        </w:tc>
        <w:tc>
          <w:tcPr>
            <w:tcW w:w="0" w:type="auto"/>
            <w:vAlign w:val="center"/>
            <w:hideMark/>
          </w:tcPr>
          <w:p w14:paraId="7D460448" w14:textId="77777777" w:rsidR="00EC1B45" w:rsidRDefault="00EC1B45">
            <w:pPr>
              <w:jc w:val="right"/>
              <w:rPr>
                <w:rFonts w:eastAsia="Times New Roman"/>
              </w:rPr>
            </w:pPr>
            <w:r>
              <w:rPr>
                <w:rFonts w:eastAsia="Times New Roman"/>
              </w:rPr>
              <w:t xml:space="preserve">3.4 </w:t>
            </w:r>
          </w:p>
        </w:tc>
        <w:tc>
          <w:tcPr>
            <w:tcW w:w="0" w:type="auto"/>
            <w:vAlign w:val="center"/>
            <w:hideMark/>
          </w:tcPr>
          <w:p w14:paraId="021F41A9" w14:textId="77777777" w:rsidR="00EC1B45" w:rsidRDefault="00EC1B45">
            <w:pPr>
              <w:jc w:val="right"/>
              <w:rPr>
                <w:rFonts w:eastAsia="Times New Roman"/>
              </w:rPr>
            </w:pPr>
            <w:r>
              <w:rPr>
                <w:rFonts w:eastAsia="Times New Roman"/>
              </w:rPr>
              <w:t xml:space="preserve">29.8 </w:t>
            </w:r>
          </w:p>
        </w:tc>
        <w:tc>
          <w:tcPr>
            <w:tcW w:w="0" w:type="auto"/>
            <w:vAlign w:val="center"/>
            <w:hideMark/>
          </w:tcPr>
          <w:p w14:paraId="04269B7B" w14:textId="77777777" w:rsidR="00EC1B45" w:rsidRDefault="00EC1B45">
            <w:pPr>
              <w:jc w:val="right"/>
              <w:rPr>
                <w:rFonts w:eastAsia="Times New Roman"/>
              </w:rPr>
            </w:pPr>
            <w:r>
              <w:rPr>
                <w:rFonts w:eastAsia="Times New Roman"/>
              </w:rPr>
              <w:t xml:space="preserve">30.9 </w:t>
            </w:r>
          </w:p>
        </w:tc>
        <w:tc>
          <w:tcPr>
            <w:tcW w:w="0" w:type="auto"/>
            <w:vAlign w:val="center"/>
            <w:hideMark/>
          </w:tcPr>
          <w:p w14:paraId="5827822B" w14:textId="77777777" w:rsidR="00EC1B45" w:rsidRDefault="00EC1B45">
            <w:pPr>
              <w:jc w:val="right"/>
              <w:rPr>
                <w:rFonts w:eastAsia="Times New Roman"/>
              </w:rPr>
            </w:pPr>
            <w:r>
              <w:rPr>
                <w:rFonts w:eastAsia="Times New Roman"/>
              </w:rPr>
              <w:t xml:space="preserve">40.1 </w:t>
            </w:r>
          </w:p>
        </w:tc>
        <w:tc>
          <w:tcPr>
            <w:tcW w:w="0" w:type="auto"/>
            <w:vAlign w:val="center"/>
            <w:hideMark/>
          </w:tcPr>
          <w:p w14:paraId="7EB99D33" w14:textId="77777777" w:rsidR="00EC1B45" w:rsidRDefault="00EC1B45">
            <w:pPr>
              <w:jc w:val="right"/>
              <w:rPr>
                <w:rFonts w:eastAsia="Times New Roman"/>
              </w:rPr>
            </w:pPr>
            <w:r>
              <w:rPr>
                <w:rFonts w:eastAsia="Times New Roman"/>
              </w:rPr>
              <w:t xml:space="preserve">40.7 </w:t>
            </w:r>
          </w:p>
        </w:tc>
        <w:tc>
          <w:tcPr>
            <w:tcW w:w="0" w:type="auto"/>
            <w:vAlign w:val="center"/>
            <w:hideMark/>
          </w:tcPr>
          <w:p w14:paraId="31D0AC88" w14:textId="77777777" w:rsidR="00EC1B45" w:rsidRDefault="00EC1B45">
            <w:pPr>
              <w:jc w:val="right"/>
              <w:rPr>
                <w:rFonts w:eastAsia="Times New Roman"/>
              </w:rPr>
            </w:pPr>
            <w:r>
              <w:rPr>
                <w:rFonts w:eastAsia="Times New Roman"/>
              </w:rPr>
              <w:t xml:space="preserve">27.0 </w:t>
            </w:r>
          </w:p>
        </w:tc>
        <w:tc>
          <w:tcPr>
            <w:tcW w:w="0" w:type="auto"/>
            <w:vAlign w:val="center"/>
            <w:hideMark/>
          </w:tcPr>
          <w:p w14:paraId="2D77B2C0" w14:textId="77777777" w:rsidR="00EC1B45" w:rsidRDefault="00EC1B45">
            <w:pPr>
              <w:jc w:val="right"/>
              <w:rPr>
                <w:rFonts w:eastAsia="Times New Roman"/>
              </w:rPr>
            </w:pPr>
            <w:r>
              <w:rPr>
                <w:rFonts w:eastAsia="Times New Roman"/>
              </w:rPr>
              <w:t xml:space="preserve">25.0 </w:t>
            </w:r>
          </w:p>
        </w:tc>
      </w:tr>
      <w:tr w:rsidR="00EC1B45" w14:paraId="4470BC84" w14:textId="77777777">
        <w:trPr>
          <w:divId w:val="827554228"/>
          <w:tblCellSpacing w:w="15" w:type="dxa"/>
        </w:trPr>
        <w:tc>
          <w:tcPr>
            <w:tcW w:w="0" w:type="auto"/>
            <w:vAlign w:val="center"/>
            <w:hideMark/>
          </w:tcPr>
          <w:p w14:paraId="059D1EE7" w14:textId="77777777" w:rsidR="00EC1B45" w:rsidRDefault="00EC1B45">
            <w:pPr>
              <w:rPr>
                <w:rFonts w:eastAsia="Times New Roman"/>
              </w:rPr>
            </w:pPr>
            <w:r>
              <w:rPr>
                <w:rFonts w:eastAsia="Times New Roman"/>
              </w:rPr>
              <w:t xml:space="preserve">Newton </w:t>
            </w:r>
          </w:p>
        </w:tc>
        <w:tc>
          <w:tcPr>
            <w:tcW w:w="0" w:type="auto"/>
            <w:vAlign w:val="center"/>
            <w:hideMark/>
          </w:tcPr>
          <w:p w14:paraId="77B73BA9" w14:textId="77777777" w:rsidR="00EC1B45" w:rsidRDefault="00EC1B45">
            <w:pPr>
              <w:jc w:val="right"/>
              <w:rPr>
                <w:rFonts w:eastAsia="Times New Roman"/>
              </w:rPr>
            </w:pPr>
            <w:r>
              <w:rPr>
                <w:rFonts w:eastAsia="Times New Roman"/>
              </w:rPr>
              <w:t xml:space="preserve">5.1 </w:t>
            </w:r>
          </w:p>
        </w:tc>
        <w:tc>
          <w:tcPr>
            <w:tcW w:w="0" w:type="auto"/>
            <w:vAlign w:val="center"/>
            <w:hideMark/>
          </w:tcPr>
          <w:p w14:paraId="4B78C7FE" w14:textId="77777777" w:rsidR="00EC1B45" w:rsidRDefault="00EC1B45">
            <w:pPr>
              <w:jc w:val="right"/>
              <w:rPr>
                <w:rFonts w:eastAsia="Times New Roman"/>
              </w:rPr>
            </w:pPr>
            <w:r>
              <w:rPr>
                <w:rFonts w:eastAsia="Times New Roman"/>
              </w:rPr>
              <w:t xml:space="preserve">5.3 </w:t>
            </w:r>
          </w:p>
        </w:tc>
        <w:tc>
          <w:tcPr>
            <w:tcW w:w="0" w:type="auto"/>
            <w:vAlign w:val="center"/>
            <w:hideMark/>
          </w:tcPr>
          <w:p w14:paraId="739D3004" w14:textId="77777777" w:rsidR="00EC1B45" w:rsidRDefault="00EC1B45">
            <w:pPr>
              <w:jc w:val="right"/>
              <w:rPr>
                <w:rFonts w:eastAsia="Times New Roman"/>
              </w:rPr>
            </w:pPr>
            <w:r>
              <w:rPr>
                <w:rFonts w:eastAsia="Times New Roman"/>
              </w:rPr>
              <w:t xml:space="preserve">30.0 </w:t>
            </w:r>
          </w:p>
        </w:tc>
        <w:tc>
          <w:tcPr>
            <w:tcW w:w="0" w:type="auto"/>
            <w:vAlign w:val="center"/>
            <w:hideMark/>
          </w:tcPr>
          <w:p w14:paraId="7047F400" w14:textId="77777777" w:rsidR="00EC1B45" w:rsidRDefault="00EC1B45">
            <w:pPr>
              <w:jc w:val="right"/>
              <w:rPr>
                <w:rFonts w:eastAsia="Times New Roman"/>
              </w:rPr>
            </w:pPr>
            <w:r>
              <w:rPr>
                <w:rFonts w:eastAsia="Times New Roman"/>
              </w:rPr>
              <w:t xml:space="preserve">33.5 </w:t>
            </w:r>
          </w:p>
        </w:tc>
        <w:tc>
          <w:tcPr>
            <w:tcW w:w="0" w:type="auto"/>
            <w:vAlign w:val="center"/>
            <w:hideMark/>
          </w:tcPr>
          <w:p w14:paraId="1368893B" w14:textId="77777777" w:rsidR="00EC1B45" w:rsidRDefault="00EC1B45">
            <w:pPr>
              <w:jc w:val="right"/>
              <w:rPr>
                <w:rFonts w:eastAsia="Times New Roman"/>
              </w:rPr>
            </w:pPr>
            <w:r>
              <w:rPr>
                <w:rFonts w:eastAsia="Times New Roman"/>
              </w:rPr>
              <w:t xml:space="preserve">38.1 </w:t>
            </w:r>
          </w:p>
        </w:tc>
        <w:tc>
          <w:tcPr>
            <w:tcW w:w="0" w:type="auto"/>
            <w:vAlign w:val="center"/>
            <w:hideMark/>
          </w:tcPr>
          <w:p w14:paraId="2C655F32" w14:textId="77777777" w:rsidR="00EC1B45" w:rsidRDefault="00EC1B45">
            <w:pPr>
              <w:jc w:val="right"/>
              <w:rPr>
                <w:rFonts w:eastAsia="Times New Roman"/>
              </w:rPr>
            </w:pPr>
            <w:r>
              <w:rPr>
                <w:rFonts w:eastAsia="Times New Roman"/>
              </w:rPr>
              <w:t xml:space="preserve">38.8 </w:t>
            </w:r>
          </w:p>
        </w:tc>
        <w:tc>
          <w:tcPr>
            <w:tcW w:w="0" w:type="auto"/>
            <w:vAlign w:val="center"/>
            <w:hideMark/>
          </w:tcPr>
          <w:p w14:paraId="4801D4EF" w14:textId="77777777" w:rsidR="00EC1B45" w:rsidRDefault="00EC1B45">
            <w:pPr>
              <w:jc w:val="right"/>
              <w:rPr>
                <w:rFonts w:eastAsia="Times New Roman"/>
              </w:rPr>
            </w:pPr>
            <w:r>
              <w:rPr>
                <w:rFonts w:eastAsia="Times New Roman"/>
              </w:rPr>
              <w:t xml:space="preserve">26.8 </w:t>
            </w:r>
          </w:p>
        </w:tc>
        <w:tc>
          <w:tcPr>
            <w:tcW w:w="0" w:type="auto"/>
            <w:vAlign w:val="center"/>
            <w:hideMark/>
          </w:tcPr>
          <w:p w14:paraId="0952B184" w14:textId="77777777" w:rsidR="00EC1B45" w:rsidRDefault="00EC1B45">
            <w:pPr>
              <w:jc w:val="right"/>
              <w:rPr>
                <w:rFonts w:eastAsia="Times New Roman"/>
              </w:rPr>
            </w:pPr>
            <w:r>
              <w:rPr>
                <w:rFonts w:eastAsia="Times New Roman"/>
              </w:rPr>
              <w:t xml:space="preserve">22.4 </w:t>
            </w:r>
          </w:p>
        </w:tc>
      </w:tr>
      <w:tr w:rsidR="00EC1B45" w14:paraId="4791A1FA" w14:textId="77777777">
        <w:trPr>
          <w:divId w:val="827554228"/>
          <w:tblCellSpacing w:w="15" w:type="dxa"/>
        </w:trPr>
        <w:tc>
          <w:tcPr>
            <w:tcW w:w="0" w:type="auto"/>
            <w:vAlign w:val="center"/>
            <w:hideMark/>
          </w:tcPr>
          <w:p w14:paraId="33FCEA32" w14:textId="77777777" w:rsidR="00EC1B45" w:rsidRDefault="00EC1B45">
            <w:pPr>
              <w:rPr>
                <w:rFonts w:eastAsia="Times New Roman"/>
              </w:rPr>
            </w:pPr>
            <w:r>
              <w:rPr>
                <w:rFonts w:eastAsia="Times New Roman"/>
              </w:rPr>
              <w:t xml:space="preserve">Paulding </w:t>
            </w:r>
          </w:p>
        </w:tc>
        <w:tc>
          <w:tcPr>
            <w:tcW w:w="0" w:type="auto"/>
            <w:vAlign w:val="center"/>
            <w:hideMark/>
          </w:tcPr>
          <w:p w14:paraId="08B15CA1" w14:textId="77777777" w:rsidR="00EC1B45" w:rsidRDefault="00EC1B45">
            <w:pPr>
              <w:jc w:val="right"/>
              <w:rPr>
                <w:rFonts w:eastAsia="Times New Roman"/>
              </w:rPr>
            </w:pPr>
            <w:r>
              <w:rPr>
                <w:rFonts w:eastAsia="Times New Roman"/>
              </w:rPr>
              <w:t xml:space="preserve">2.8 </w:t>
            </w:r>
          </w:p>
        </w:tc>
        <w:tc>
          <w:tcPr>
            <w:tcW w:w="0" w:type="auto"/>
            <w:vAlign w:val="center"/>
            <w:hideMark/>
          </w:tcPr>
          <w:p w14:paraId="173B4583" w14:textId="77777777" w:rsidR="00EC1B45" w:rsidRDefault="00EC1B45">
            <w:pPr>
              <w:jc w:val="right"/>
              <w:rPr>
                <w:rFonts w:eastAsia="Times New Roman"/>
              </w:rPr>
            </w:pPr>
            <w:r>
              <w:rPr>
                <w:rFonts w:eastAsia="Times New Roman"/>
              </w:rPr>
              <w:t xml:space="preserve">4.1 </w:t>
            </w:r>
          </w:p>
        </w:tc>
        <w:tc>
          <w:tcPr>
            <w:tcW w:w="0" w:type="auto"/>
            <w:vAlign w:val="center"/>
            <w:hideMark/>
          </w:tcPr>
          <w:p w14:paraId="57E66ED5" w14:textId="77777777" w:rsidR="00EC1B45" w:rsidRDefault="00EC1B45">
            <w:pPr>
              <w:jc w:val="right"/>
              <w:rPr>
                <w:rFonts w:eastAsia="Times New Roman"/>
              </w:rPr>
            </w:pPr>
            <w:r>
              <w:rPr>
                <w:rFonts w:eastAsia="Times New Roman"/>
              </w:rPr>
              <w:t xml:space="preserve">23.7 </w:t>
            </w:r>
          </w:p>
        </w:tc>
        <w:tc>
          <w:tcPr>
            <w:tcW w:w="0" w:type="auto"/>
            <w:vAlign w:val="center"/>
            <w:hideMark/>
          </w:tcPr>
          <w:p w14:paraId="3E36BCB8" w14:textId="77777777" w:rsidR="00EC1B45" w:rsidRDefault="00EC1B45">
            <w:pPr>
              <w:jc w:val="right"/>
              <w:rPr>
                <w:rFonts w:eastAsia="Times New Roman"/>
              </w:rPr>
            </w:pPr>
            <w:r>
              <w:rPr>
                <w:rFonts w:eastAsia="Times New Roman"/>
              </w:rPr>
              <w:t xml:space="preserve">29.5 </w:t>
            </w:r>
          </w:p>
        </w:tc>
        <w:tc>
          <w:tcPr>
            <w:tcW w:w="0" w:type="auto"/>
            <w:vAlign w:val="center"/>
            <w:hideMark/>
          </w:tcPr>
          <w:p w14:paraId="54F2A26E" w14:textId="77777777" w:rsidR="00EC1B45" w:rsidRDefault="00EC1B45">
            <w:pPr>
              <w:jc w:val="right"/>
              <w:rPr>
                <w:rFonts w:eastAsia="Times New Roman"/>
              </w:rPr>
            </w:pPr>
            <w:r>
              <w:rPr>
                <w:rFonts w:eastAsia="Times New Roman"/>
              </w:rPr>
              <w:t xml:space="preserve">46.6 </w:t>
            </w:r>
          </w:p>
        </w:tc>
        <w:tc>
          <w:tcPr>
            <w:tcW w:w="0" w:type="auto"/>
            <w:vAlign w:val="center"/>
            <w:hideMark/>
          </w:tcPr>
          <w:p w14:paraId="7B4E29A7" w14:textId="77777777" w:rsidR="00EC1B45" w:rsidRDefault="00EC1B45">
            <w:pPr>
              <w:jc w:val="right"/>
              <w:rPr>
                <w:rFonts w:eastAsia="Times New Roman"/>
              </w:rPr>
            </w:pPr>
            <w:r>
              <w:rPr>
                <w:rFonts w:eastAsia="Times New Roman"/>
              </w:rPr>
              <w:t xml:space="preserve">42.9 </w:t>
            </w:r>
          </w:p>
        </w:tc>
        <w:tc>
          <w:tcPr>
            <w:tcW w:w="0" w:type="auto"/>
            <w:vAlign w:val="center"/>
            <w:hideMark/>
          </w:tcPr>
          <w:p w14:paraId="00A0E7C1" w14:textId="77777777" w:rsidR="00EC1B45" w:rsidRDefault="00EC1B45">
            <w:pPr>
              <w:jc w:val="right"/>
              <w:rPr>
                <w:rFonts w:eastAsia="Times New Roman"/>
              </w:rPr>
            </w:pPr>
            <w:r>
              <w:rPr>
                <w:rFonts w:eastAsia="Times New Roman"/>
              </w:rPr>
              <w:t xml:space="preserve">26.9 </w:t>
            </w:r>
          </w:p>
        </w:tc>
        <w:tc>
          <w:tcPr>
            <w:tcW w:w="0" w:type="auto"/>
            <w:vAlign w:val="center"/>
            <w:hideMark/>
          </w:tcPr>
          <w:p w14:paraId="37E782CC" w14:textId="77777777" w:rsidR="00EC1B45" w:rsidRDefault="00EC1B45">
            <w:pPr>
              <w:jc w:val="right"/>
              <w:rPr>
                <w:rFonts w:eastAsia="Times New Roman"/>
              </w:rPr>
            </w:pPr>
            <w:r>
              <w:rPr>
                <w:rFonts w:eastAsia="Times New Roman"/>
              </w:rPr>
              <w:t xml:space="preserve">23.5 </w:t>
            </w:r>
          </w:p>
        </w:tc>
      </w:tr>
      <w:tr w:rsidR="00EC1B45" w14:paraId="05E9CBEC" w14:textId="77777777">
        <w:trPr>
          <w:divId w:val="827554228"/>
          <w:tblCellSpacing w:w="15" w:type="dxa"/>
        </w:trPr>
        <w:tc>
          <w:tcPr>
            <w:tcW w:w="0" w:type="auto"/>
            <w:vAlign w:val="center"/>
            <w:hideMark/>
          </w:tcPr>
          <w:p w14:paraId="38FFDF45" w14:textId="77777777" w:rsidR="00EC1B45" w:rsidRDefault="00EC1B45">
            <w:pPr>
              <w:rPr>
                <w:rFonts w:eastAsia="Times New Roman"/>
              </w:rPr>
            </w:pPr>
            <w:r>
              <w:rPr>
                <w:rFonts w:eastAsia="Times New Roman"/>
              </w:rPr>
              <w:t xml:space="preserve">Rockdale </w:t>
            </w:r>
          </w:p>
        </w:tc>
        <w:tc>
          <w:tcPr>
            <w:tcW w:w="0" w:type="auto"/>
            <w:vAlign w:val="center"/>
            <w:hideMark/>
          </w:tcPr>
          <w:p w14:paraId="4B251FAD" w14:textId="77777777" w:rsidR="00EC1B45" w:rsidRDefault="00EC1B45">
            <w:pPr>
              <w:jc w:val="right"/>
              <w:rPr>
                <w:rFonts w:eastAsia="Times New Roman"/>
              </w:rPr>
            </w:pPr>
            <w:r>
              <w:rPr>
                <w:rFonts w:eastAsia="Times New Roman"/>
              </w:rPr>
              <w:t xml:space="preserve">4.3 </w:t>
            </w:r>
          </w:p>
        </w:tc>
        <w:tc>
          <w:tcPr>
            <w:tcW w:w="0" w:type="auto"/>
            <w:vAlign w:val="center"/>
            <w:hideMark/>
          </w:tcPr>
          <w:p w14:paraId="6A3CFFDE" w14:textId="77777777" w:rsidR="00EC1B45" w:rsidRDefault="00EC1B45">
            <w:pPr>
              <w:jc w:val="right"/>
              <w:rPr>
                <w:rFonts w:eastAsia="Times New Roman"/>
              </w:rPr>
            </w:pPr>
            <w:r>
              <w:rPr>
                <w:rFonts w:eastAsia="Times New Roman"/>
              </w:rPr>
              <w:t xml:space="preserve">4.6 </w:t>
            </w:r>
          </w:p>
        </w:tc>
        <w:tc>
          <w:tcPr>
            <w:tcW w:w="0" w:type="auto"/>
            <w:vAlign w:val="center"/>
            <w:hideMark/>
          </w:tcPr>
          <w:p w14:paraId="4130E78D" w14:textId="77777777" w:rsidR="00EC1B45" w:rsidRDefault="00EC1B45">
            <w:pPr>
              <w:jc w:val="right"/>
              <w:rPr>
                <w:rFonts w:eastAsia="Times New Roman"/>
              </w:rPr>
            </w:pPr>
            <w:r>
              <w:rPr>
                <w:rFonts w:eastAsia="Times New Roman"/>
              </w:rPr>
              <w:t xml:space="preserve">35.3 </w:t>
            </w:r>
          </w:p>
        </w:tc>
        <w:tc>
          <w:tcPr>
            <w:tcW w:w="0" w:type="auto"/>
            <w:vAlign w:val="center"/>
            <w:hideMark/>
          </w:tcPr>
          <w:p w14:paraId="0C2FE863" w14:textId="77777777" w:rsidR="00EC1B45" w:rsidRDefault="00EC1B45">
            <w:pPr>
              <w:jc w:val="right"/>
              <w:rPr>
                <w:rFonts w:eastAsia="Times New Roman"/>
              </w:rPr>
            </w:pPr>
            <w:r>
              <w:rPr>
                <w:rFonts w:eastAsia="Times New Roman"/>
              </w:rPr>
              <w:t xml:space="preserve">31.8 </w:t>
            </w:r>
          </w:p>
        </w:tc>
        <w:tc>
          <w:tcPr>
            <w:tcW w:w="0" w:type="auto"/>
            <w:vAlign w:val="center"/>
            <w:hideMark/>
          </w:tcPr>
          <w:p w14:paraId="24F2E17A" w14:textId="77777777" w:rsidR="00EC1B45" w:rsidRDefault="00EC1B45">
            <w:pPr>
              <w:jc w:val="right"/>
              <w:rPr>
                <w:rFonts w:eastAsia="Times New Roman"/>
              </w:rPr>
            </w:pPr>
            <w:r>
              <w:rPr>
                <w:rFonts w:eastAsia="Times New Roman"/>
              </w:rPr>
              <w:t xml:space="preserve">40.0 </w:t>
            </w:r>
          </w:p>
        </w:tc>
        <w:tc>
          <w:tcPr>
            <w:tcW w:w="0" w:type="auto"/>
            <w:vAlign w:val="center"/>
            <w:hideMark/>
          </w:tcPr>
          <w:p w14:paraId="14C0D20D" w14:textId="77777777" w:rsidR="00EC1B45" w:rsidRDefault="00EC1B45">
            <w:pPr>
              <w:jc w:val="right"/>
              <w:rPr>
                <w:rFonts w:eastAsia="Times New Roman"/>
              </w:rPr>
            </w:pPr>
            <w:r>
              <w:rPr>
                <w:rFonts w:eastAsia="Times New Roman"/>
              </w:rPr>
              <w:t xml:space="preserve">39.0 </w:t>
            </w:r>
          </w:p>
        </w:tc>
        <w:tc>
          <w:tcPr>
            <w:tcW w:w="0" w:type="auto"/>
            <w:vAlign w:val="center"/>
            <w:hideMark/>
          </w:tcPr>
          <w:p w14:paraId="4446F033" w14:textId="77777777" w:rsidR="00EC1B45" w:rsidRDefault="00EC1B45">
            <w:pPr>
              <w:jc w:val="right"/>
              <w:rPr>
                <w:rFonts w:eastAsia="Times New Roman"/>
              </w:rPr>
            </w:pPr>
            <w:r>
              <w:rPr>
                <w:rFonts w:eastAsia="Times New Roman"/>
              </w:rPr>
              <w:t xml:space="preserve">20.4 </w:t>
            </w:r>
          </w:p>
        </w:tc>
        <w:tc>
          <w:tcPr>
            <w:tcW w:w="0" w:type="auto"/>
            <w:vAlign w:val="center"/>
            <w:hideMark/>
          </w:tcPr>
          <w:p w14:paraId="7079A632" w14:textId="77777777" w:rsidR="00EC1B45" w:rsidRDefault="00EC1B45">
            <w:pPr>
              <w:jc w:val="right"/>
              <w:rPr>
                <w:rFonts w:eastAsia="Times New Roman"/>
              </w:rPr>
            </w:pPr>
            <w:r>
              <w:rPr>
                <w:rFonts w:eastAsia="Times New Roman"/>
              </w:rPr>
              <w:t xml:space="preserve">24.6 </w:t>
            </w:r>
          </w:p>
        </w:tc>
      </w:tr>
      <w:tr w:rsidR="00EC1B45" w14:paraId="7FA0C511" w14:textId="77777777">
        <w:trPr>
          <w:divId w:val="827554228"/>
          <w:tblCellSpacing w:w="15" w:type="dxa"/>
        </w:trPr>
        <w:tc>
          <w:tcPr>
            <w:tcW w:w="0" w:type="auto"/>
            <w:vAlign w:val="center"/>
            <w:hideMark/>
          </w:tcPr>
          <w:p w14:paraId="7540C4AB" w14:textId="77777777" w:rsidR="00EC1B45" w:rsidRDefault="00EC1B45">
            <w:pPr>
              <w:rPr>
                <w:rFonts w:eastAsia="Times New Roman"/>
              </w:rPr>
            </w:pPr>
            <w:r>
              <w:rPr>
                <w:rFonts w:eastAsia="Times New Roman"/>
              </w:rPr>
              <w:t xml:space="preserve">Spalding </w:t>
            </w:r>
          </w:p>
        </w:tc>
        <w:tc>
          <w:tcPr>
            <w:tcW w:w="0" w:type="auto"/>
            <w:vAlign w:val="center"/>
            <w:hideMark/>
          </w:tcPr>
          <w:p w14:paraId="50C5CD34" w14:textId="77777777" w:rsidR="00EC1B45" w:rsidRDefault="00EC1B45">
            <w:pPr>
              <w:jc w:val="right"/>
              <w:rPr>
                <w:rFonts w:eastAsia="Times New Roman"/>
              </w:rPr>
            </w:pPr>
            <w:r>
              <w:rPr>
                <w:rFonts w:eastAsia="Times New Roman"/>
              </w:rPr>
              <w:t xml:space="preserve">8.1 </w:t>
            </w:r>
          </w:p>
        </w:tc>
        <w:tc>
          <w:tcPr>
            <w:tcW w:w="0" w:type="auto"/>
            <w:vAlign w:val="center"/>
            <w:hideMark/>
          </w:tcPr>
          <w:p w14:paraId="4F5E321C" w14:textId="77777777" w:rsidR="00EC1B45" w:rsidRDefault="00EC1B45">
            <w:pPr>
              <w:jc w:val="right"/>
              <w:rPr>
                <w:rFonts w:eastAsia="Times New Roman"/>
              </w:rPr>
            </w:pPr>
            <w:r>
              <w:rPr>
                <w:rFonts w:eastAsia="Times New Roman"/>
              </w:rPr>
              <w:t xml:space="preserve">7.4 </w:t>
            </w:r>
          </w:p>
        </w:tc>
        <w:tc>
          <w:tcPr>
            <w:tcW w:w="0" w:type="auto"/>
            <w:vAlign w:val="center"/>
            <w:hideMark/>
          </w:tcPr>
          <w:p w14:paraId="6BB53D6D" w14:textId="77777777" w:rsidR="00EC1B45" w:rsidRDefault="00EC1B45">
            <w:pPr>
              <w:jc w:val="right"/>
              <w:rPr>
                <w:rFonts w:eastAsia="Times New Roman"/>
              </w:rPr>
            </w:pPr>
            <w:r>
              <w:rPr>
                <w:rFonts w:eastAsia="Times New Roman"/>
              </w:rPr>
              <w:t xml:space="preserve">33.4 </w:t>
            </w:r>
          </w:p>
        </w:tc>
        <w:tc>
          <w:tcPr>
            <w:tcW w:w="0" w:type="auto"/>
            <w:vAlign w:val="center"/>
            <w:hideMark/>
          </w:tcPr>
          <w:p w14:paraId="230275F6" w14:textId="77777777" w:rsidR="00EC1B45" w:rsidRDefault="00EC1B45">
            <w:pPr>
              <w:jc w:val="right"/>
              <w:rPr>
                <w:rFonts w:eastAsia="Times New Roman"/>
              </w:rPr>
            </w:pPr>
            <w:r>
              <w:rPr>
                <w:rFonts w:eastAsia="Times New Roman"/>
              </w:rPr>
              <w:t xml:space="preserve">37.2 </w:t>
            </w:r>
          </w:p>
        </w:tc>
        <w:tc>
          <w:tcPr>
            <w:tcW w:w="0" w:type="auto"/>
            <w:vAlign w:val="center"/>
            <w:hideMark/>
          </w:tcPr>
          <w:p w14:paraId="30741F7B" w14:textId="77777777" w:rsidR="00EC1B45" w:rsidRDefault="00EC1B45">
            <w:pPr>
              <w:jc w:val="right"/>
              <w:rPr>
                <w:rFonts w:eastAsia="Times New Roman"/>
              </w:rPr>
            </w:pPr>
            <w:r>
              <w:rPr>
                <w:rFonts w:eastAsia="Times New Roman"/>
              </w:rPr>
              <w:t xml:space="preserve">37.7 </w:t>
            </w:r>
          </w:p>
        </w:tc>
        <w:tc>
          <w:tcPr>
            <w:tcW w:w="0" w:type="auto"/>
            <w:vAlign w:val="center"/>
            <w:hideMark/>
          </w:tcPr>
          <w:p w14:paraId="71E8859A" w14:textId="77777777" w:rsidR="00EC1B45" w:rsidRDefault="00EC1B45">
            <w:pPr>
              <w:jc w:val="right"/>
              <w:rPr>
                <w:rFonts w:eastAsia="Times New Roman"/>
              </w:rPr>
            </w:pPr>
            <w:r>
              <w:rPr>
                <w:rFonts w:eastAsia="Times New Roman"/>
              </w:rPr>
              <w:t xml:space="preserve">36.1 </w:t>
            </w:r>
          </w:p>
        </w:tc>
        <w:tc>
          <w:tcPr>
            <w:tcW w:w="0" w:type="auto"/>
            <w:vAlign w:val="center"/>
            <w:hideMark/>
          </w:tcPr>
          <w:p w14:paraId="005A4F93" w14:textId="77777777" w:rsidR="00EC1B45" w:rsidRDefault="00EC1B45">
            <w:pPr>
              <w:jc w:val="right"/>
              <w:rPr>
                <w:rFonts w:eastAsia="Times New Roman"/>
              </w:rPr>
            </w:pPr>
            <w:r>
              <w:rPr>
                <w:rFonts w:eastAsia="Times New Roman"/>
              </w:rPr>
              <w:t xml:space="preserve">20.8 </w:t>
            </w:r>
          </w:p>
        </w:tc>
        <w:tc>
          <w:tcPr>
            <w:tcW w:w="0" w:type="auto"/>
            <w:vAlign w:val="center"/>
            <w:hideMark/>
          </w:tcPr>
          <w:p w14:paraId="23AB59CD" w14:textId="77777777" w:rsidR="00EC1B45" w:rsidRDefault="00EC1B45">
            <w:pPr>
              <w:jc w:val="right"/>
              <w:rPr>
                <w:rFonts w:eastAsia="Times New Roman"/>
              </w:rPr>
            </w:pPr>
            <w:r>
              <w:rPr>
                <w:rFonts w:eastAsia="Times New Roman"/>
              </w:rPr>
              <w:t xml:space="preserve">19.2 </w:t>
            </w:r>
          </w:p>
        </w:tc>
      </w:tr>
      <w:tr w:rsidR="00EC1B45" w14:paraId="7E8BC81E" w14:textId="77777777">
        <w:trPr>
          <w:divId w:val="827554228"/>
          <w:tblCellSpacing w:w="15" w:type="dxa"/>
        </w:trPr>
        <w:tc>
          <w:tcPr>
            <w:tcW w:w="0" w:type="auto"/>
            <w:vAlign w:val="center"/>
            <w:hideMark/>
          </w:tcPr>
          <w:p w14:paraId="55B52339" w14:textId="77777777" w:rsidR="00EC1B45" w:rsidRDefault="00EC1B45">
            <w:pPr>
              <w:rPr>
                <w:rFonts w:eastAsia="Times New Roman"/>
              </w:rPr>
            </w:pPr>
            <w:r>
              <w:rPr>
                <w:rFonts w:eastAsia="Times New Roman"/>
              </w:rPr>
              <w:t xml:space="preserve">Total </w:t>
            </w:r>
          </w:p>
        </w:tc>
        <w:tc>
          <w:tcPr>
            <w:tcW w:w="0" w:type="auto"/>
            <w:vAlign w:val="center"/>
            <w:hideMark/>
          </w:tcPr>
          <w:p w14:paraId="211519E6"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418F5E60" w14:textId="77777777" w:rsidR="00EC1B45" w:rsidRDefault="00EC1B45">
            <w:pPr>
              <w:jc w:val="right"/>
              <w:rPr>
                <w:rFonts w:eastAsia="Times New Roman"/>
              </w:rPr>
            </w:pPr>
            <w:r>
              <w:rPr>
                <w:rFonts w:eastAsia="Times New Roman"/>
              </w:rPr>
              <w:t xml:space="preserve">6.2 </w:t>
            </w:r>
          </w:p>
        </w:tc>
        <w:tc>
          <w:tcPr>
            <w:tcW w:w="0" w:type="auto"/>
            <w:vAlign w:val="center"/>
            <w:hideMark/>
          </w:tcPr>
          <w:p w14:paraId="34247034" w14:textId="77777777" w:rsidR="00EC1B45" w:rsidRDefault="00EC1B45">
            <w:pPr>
              <w:jc w:val="right"/>
              <w:rPr>
                <w:rFonts w:eastAsia="Times New Roman"/>
              </w:rPr>
            </w:pPr>
            <w:r>
              <w:rPr>
                <w:rFonts w:eastAsia="Times New Roman"/>
              </w:rPr>
              <w:t xml:space="preserve">34.4 </w:t>
            </w:r>
          </w:p>
        </w:tc>
        <w:tc>
          <w:tcPr>
            <w:tcW w:w="0" w:type="auto"/>
            <w:vAlign w:val="center"/>
            <w:hideMark/>
          </w:tcPr>
          <w:p w14:paraId="74F140DF" w14:textId="77777777" w:rsidR="00EC1B45" w:rsidRDefault="00EC1B45">
            <w:pPr>
              <w:jc w:val="right"/>
              <w:rPr>
                <w:rFonts w:eastAsia="Times New Roman"/>
              </w:rPr>
            </w:pPr>
            <w:r>
              <w:rPr>
                <w:rFonts w:eastAsia="Times New Roman"/>
              </w:rPr>
              <w:t xml:space="preserve">34.3 </w:t>
            </w:r>
          </w:p>
        </w:tc>
        <w:tc>
          <w:tcPr>
            <w:tcW w:w="0" w:type="auto"/>
            <w:vAlign w:val="center"/>
            <w:hideMark/>
          </w:tcPr>
          <w:p w14:paraId="66529DE0" w14:textId="77777777" w:rsidR="00EC1B45" w:rsidRDefault="00EC1B45">
            <w:pPr>
              <w:jc w:val="right"/>
              <w:rPr>
                <w:rFonts w:eastAsia="Times New Roman"/>
              </w:rPr>
            </w:pPr>
            <w:r>
              <w:rPr>
                <w:rFonts w:eastAsia="Times New Roman"/>
              </w:rPr>
              <w:t xml:space="preserve">39.6 </w:t>
            </w:r>
          </w:p>
        </w:tc>
        <w:tc>
          <w:tcPr>
            <w:tcW w:w="0" w:type="auto"/>
            <w:vAlign w:val="center"/>
            <w:hideMark/>
          </w:tcPr>
          <w:p w14:paraId="0A7F85C0" w14:textId="77777777" w:rsidR="00EC1B45" w:rsidRDefault="00EC1B45">
            <w:pPr>
              <w:jc w:val="right"/>
              <w:rPr>
                <w:rFonts w:eastAsia="Times New Roman"/>
              </w:rPr>
            </w:pPr>
            <w:r>
              <w:rPr>
                <w:rFonts w:eastAsia="Times New Roman"/>
              </w:rPr>
              <w:t xml:space="preserve">40.0 </w:t>
            </w:r>
          </w:p>
        </w:tc>
        <w:tc>
          <w:tcPr>
            <w:tcW w:w="0" w:type="auto"/>
            <w:vAlign w:val="center"/>
            <w:hideMark/>
          </w:tcPr>
          <w:p w14:paraId="593AD564" w14:textId="77777777" w:rsidR="00EC1B45" w:rsidRDefault="00EC1B45">
            <w:pPr>
              <w:jc w:val="right"/>
              <w:rPr>
                <w:rFonts w:eastAsia="Times New Roman"/>
              </w:rPr>
            </w:pPr>
            <w:r>
              <w:rPr>
                <w:rFonts w:eastAsia="Times New Roman"/>
              </w:rPr>
              <w:t xml:space="preserve">19.8 </w:t>
            </w:r>
          </w:p>
        </w:tc>
        <w:tc>
          <w:tcPr>
            <w:tcW w:w="0" w:type="auto"/>
            <w:vAlign w:val="center"/>
            <w:hideMark/>
          </w:tcPr>
          <w:p w14:paraId="41193179" w14:textId="77777777" w:rsidR="00EC1B45" w:rsidRDefault="00EC1B45">
            <w:pPr>
              <w:jc w:val="right"/>
              <w:rPr>
                <w:rFonts w:eastAsia="Times New Roman"/>
              </w:rPr>
            </w:pPr>
            <w:r>
              <w:rPr>
                <w:rFonts w:eastAsia="Times New Roman"/>
              </w:rPr>
              <w:t xml:space="preserve">19.5 </w:t>
            </w:r>
          </w:p>
        </w:tc>
      </w:tr>
    </w:tbl>
    <w:p w14:paraId="53892CF2" w14:textId="77777777" w:rsidR="00EC1B45" w:rsidRDefault="00EC1B45">
      <w:pPr>
        <w:pStyle w:val="NormalWeb"/>
        <w:divId w:val="827554228"/>
      </w:pPr>
      <w:r>
        <w:t xml:space="preserve">Table 3-9 and Table 3-10 shows the auto ownership model result segmented by household income. Table 3-9 is in terms of absolute number of households and Table 3-10 is in terms of percentage share for different auto ownership levels. As can be seen from these two tables, during the calibration the </w:t>
      </w:r>
      <w:proofErr w:type="gramStart"/>
      <w:r>
        <w:t>zero auto</w:t>
      </w:r>
      <w:proofErr w:type="gramEnd"/>
      <w:r>
        <w:t xml:space="preserve"> ownership (the most crucial ownership level) match for the lower income households is done using the absolute number of households rather than the percentage shares. The reason is that the model had fewer households in those lower income categories compared to the target.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gridCol w:w="840"/>
        <w:gridCol w:w="840"/>
        <w:gridCol w:w="840"/>
        <w:gridCol w:w="840"/>
        <w:gridCol w:w="840"/>
        <w:gridCol w:w="840"/>
        <w:gridCol w:w="840"/>
        <w:gridCol w:w="840"/>
        <w:gridCol w:w="1020"/>
        <w:gridCol w:w="1035"/>
      </w:tblGrid>
      <w:tr w:rsidR="00EC1B45" w14:paraId="763F95A1" w14:textId="77777777">
        <w:trPr>
          <w:divId w:val="827554228"/>
          <w:tblHeader/>
          <w:tblCellSpacing w:w="15" w:type="dxa"/>
        </w:trPr>
        <w:tc>
          <w:tcPr>
            <w:tcW w:w="0" w:type="auto"/>
            <w:gridSpan w:val="11"/>
            <w:tcBorders>
              <w:top w:val="nil"/>
              <w:left w:val="nil"/>
              <w:bottom w:val="nil"/>
              <w:right w:val="nil"/>
            </w:tcBorders>
            <w:vAlign w:val="center"/>
            <w:hideMark/>
          </w:tcPr>
          <w:p w14:paraId="508E181B" w14:textId="77777777" w:rsidR="00EC1B45" w:rsidRDefault="00EC1B45">
            <w:pPr>
              <w:jc w:val="center"/>
              <w:rPr>
                <w:rFonts w:eastAsia="Times New Roman"/>
              </w:rPr>
            </w:pPr>
            <w:r>
              <w:rPr>
                <w:rFonts w:eastAsia="Times New Roman"/>
              </w:rPr>
              <w:t xml:space="preserve">Table 3-9: Number of Households with Different Auto Ownership Levels </w:t>
            </w:r>
          </w:p>
        </w:tc>
      </w:tr>
      <w:tr w:rsidR="00EC1B45" w14:paraId="79E37916" w14:textId="77777777">
        <w:trPr>
          <w:divId w:val="827554228"/>
          <w:tblHeader/>
          <w:tblCellSpacing w:w="15" w:type="dxa"/>
        </w:trPr>
        <w:tc>
          <w:tcPr>
            <w:tcW w:w="0" w:type="auto"/>
            <w:vAlign w:val="center"/>
            <w:hideMark/>
          </w:tcPr>
          <w:p w14:paraId="005C28D2" w14:textId="77777777" w:rsidR="00EC1B45" w:rsidRDefault="00EC1B45">
            <w:pPr>
              <w:jc w:val="center"/>
              <w:rPr>
                <w:rFonts w:eastAsia="Times New Roman"/>
              </w:rPr>
            </w:pPr>
          </w:p>
        </w:tc>
        <w:tc>
          <w:tcPr>
            <w:tcW w:w="0" w:type="auto"/>
            <w:gridSpan w:val="2"/>
            <w:tcMar>
              <w:top w:w="15" w:type="dxa"/>
              <w:left w:w="45" w:type="dxa"/>
              <w:bottom w:w="0" w:type="dxa"/>
              <w:right w:w="45" w:type="dxa"/>
            </w:tcMar>
            <w:vAlign w:val="center"/>
            <w:hideMark/>
          </w:tcPr>
          <w:p w14:paraId="6A969FFB" w14:textId="77777777" w:rsidR="00EC1B45" w:rsidRDefault="00EC1B45">
            <w:pPr>
              <w:jc w:val="center"/>
              <w:divId w:val="1690642767"/>
              <w:rPr>
                <w:rFonts w:eastAsia="Times New Roman"/>
                <w:b/>
                <w:bCs/>
              </w:rPr>
            </w:pPr>
            <w:r>
              <w:rPr>
                <w:rFonts w:eastAsia="Times New Roman"/>
                <w:b/>
                <w:bCs/>
              </w:rPr>
              <w:t xml:space="preserve">Zero Auto </w:t>
            </w:r>
          </w:p>
        </w:tc>
        <w:tc>
          <w:tcPr>
            <w:tcW w:w="0" w:type="auto"/>
            <w:gridSpan w:val="2"/>
            <w:tcMar>
              <w:top w:w="15" w:type="dxa"/>
              <w:left w:w="45" w:type="dxa"/>
              <w:bottom w:w="0" w:type="dxa"/>
              <w:right w:w="45" w:type="dxa"/>
            </w:tcMar>
            <w:vAlign w:val="center"/>
            <w:hideMark/>
          </w:tcPr>
          <w:p w14:paraId="2F845A05" w14:textId="77777777" w:rsidR="00EC1B45" w:rsidRDefault="00EC1B45">
            <w:pPr>
              <w:jc w:val="center"/>
              <w:divId w:val="1076825381"/>
              <w:rPr>
                <w:rFonts w:eastAsia="Times New Roman"/>
                <w:b/>
                <w:bCs/>
              </w:rPr>
            </w:pPr>
            <w:r>
              <w:rPr>
                <w:rFonts w:eastAsia="Times New Roman"/>
                <w:b/>
                <w:bCs/>
              </w:rPr>
              <w:t xml:space="preserve">One Auto </w:t>
            </w:r>
          </w:p>
        </w:tc>
        <w:tc>
          <w:tcPr>
            <w:tcW w:w="0" w:type="auto"/>
            <w:gridSpan w:val="2"/>
            <w:tcMar>
              <w:top w:w="15" w:type="dxa"/>
              <w:left w:w="45" w:type="dxa"/>
              <w:bottom w:w="0" w:type="dxa"/>
              <w:right w:w="45" w:type="dxa"/>
            </w:tcMar>
            <w:vAlign w:val="center"/>
            <w:hideMark/>
          </w:tcPr>
          <w:p w14:paraId="037E4105" w14:textId="77777777" w:rsidR="00EC1B45" w:rsidRDefault="00EC1B45">
            <w:pPr>
              <w:jc w:val="center"/>
              <w:divId w:val="1236740433"/>
              <w:rPr>
                <w:rFonts w:eastAsia="Times New Roman"/>
                <w:b/>
                <w:bCs/>
              </w:rPr>
            </w:pPr>
            <w:r>
              <w:rPr>
                <w:rFonts w:eastAsia="Times New Roman"/>
                <w:b/>
                <w:bCs/>
              </w:rPr>
              <w:t xml:space="preserve">Two Auto </w:t>
            </w:r>
          </w:p>
        </w:tc>
        <w:tc>
          <w:tcPr>
            <w:tcW w:w="0" w:type="auto"/>
            <w:gridSpan w:val="2"/>
            <w:tcMar>
              <w:top w:w="15" w:type="dxa"/>
              <w:left w:w="45" w:type="dxa"/>
              <w:bottom w:w="0" w:type="dxa"/>
              <w:right w:w="45" w:type="dxa"/>
            </w:tcMar>
            <w:vAlign w:val="center"/>
            <w:hideMark/>
          </w:tcPr>
          <w:p w14:paraId="1D911012" w14:textId="77777777" w:rsidR="00EC1B45" w:rsidRDefault="00EC1B45">
            <w:pPr>
              <w:jc w:val="center"/>
              <w:divId w:val="589850941"/>
              <w:rPr>
                <w:rFonts w:eastAsia="Times New Roman"/>
                <w:b/>
                <w:bCs/>
              </w:rPr>
            </w:pPr>
            <w:r>
              <w:rPr>
                <w:rFonts w:eastAsia="Times New Roman"/>
                <w:b/>
                <w:bCs/>
              </w:rPr>
              <w:t xml:space="preserve">Three Auto </w:t>
            </w:r>
          </w:p>
        </w:tc>
        <w:tc>
          <w:tcPr>
            <w:tcW w:w="0" w:type="auto"/>
            <w:gridSpan w:val="2"/>
            <w:tcMar>
              <w:top w:w="15" w:type="dxa"/>
              <w:left w:w="45" w:type="dxa"/>
              <w:bottom w:w="0" w:type="dxa"/>
              <w:right w:w="45" w:type="dxa"/>
            </w:tcMar>
            <w:vAlign w:val="center"/>
            <w:hideMark/>
          </w:tcPr>
          <w:p w14:paraId="61223F4E" w14:textId="77777777" w:rsidR="00EC1B45" w:rsidRDefault="00EC1B45">
            <w:pPr>
              <w:jc w:val="center"/>
              <w:divId w:val="1703826599"/>
              <w:rPr>
                <w:rFonts w:eastAsia="Times New Roman"/>
                <w:b/>
                <w:bCs/>
              </w:rPr>
            </w:pPr>
            <w:r>
              <w:rPr>
                <w:rFonts w:eastAsia="Times New Roman"/>
                <w:b/>
                <w:bCs/>
              </w:rPr>
              <w:t xml:space="preserve">Total </w:t>
            </w:r>
          </w:p>
        </w:tc>
      </w:tr>
      <w:tr w:rsidR="00EC1B45" w14:paraId="2B16826E" w14:textId="77777777">
        <w:trPr>
          <w:divId w:val="827554228"/>
          <w:tblHeader/>
          <w:tblCellSpacing w:w="15" w:type="dxa"/>
        </w:trPr>
        <w:tc>
          <w:tcPr>
            <w:tcW w:w="0" w:type="auto"/>
            <w:vAlign w:val="center"/>
            <w:hideMark/>
          </w:tcPr>
          <w:p w14:paraId="26A93475" w14:textId="77777777" w:rsidR="00EC1B45" w:rsidRDefault="00EC1B45">
            <w:pPr>
              <w:jc w:val="center"/>
              <w:rPr>
                <w:rFonts w:eastAsia="Times New Roman"/>
                <w:b/>
                <w:bCs/>
              </w:rPr>
            </w:pPr>
            <w:r>
              <w:rPr>
                <w:rFonts w:eastAsia="Times New Roman"/>
                <w:b/>
                <w:bCs/>
              </w:rPr>
              <w:t xml:space="preserve">Household Income </w:t>
            </w:r>
          </w:p>
        </w:tc>
        <w:tc>
          <w:tcPr>
            <w:tcW w:w="0" w:type="auto"/>
            <w:vAlign w:val="center"/>
            <w:hideMark/>
          </w:tcPr>
          <w:p w14:paraId="444E42E5"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09693598"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2439B900"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557AF1FE"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68A27191"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3AEBAEC7"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7E9CDFBB"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63400829"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2A85F738"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7069EF84" w14:textId="77777777" w:rsidR="00EC1B45" w:rsidRDefault="00EC1B45">
            <w:pPr>
              <w:jc w:val="center"/>
              <w:rPr>
                <w:rFonts w:eastAsia="Times New Roman"/>
                <w:b/>
                <w:bCs/>
              </w:rPr>
            </w:pPr>
            <w:r>
              <w:rPr>
                <w:rFonts w:eastAsia="Times New Roman"/>
                <w:b/>
                <w:bCs/>
              </w:rPr>
              <w:t xml:space="preserve">Model </w:t>
            </w:r>
          </w:p>
        </w:tc>
      </w:tr>
      <w:tr w:rsidR="00EC1B45" w14:paraId="54F4BC3B" w14:textId="77777777">
        <w:trPr>
          <w:divId w:val="827554228"/>
          <w:tblCellSpacing w:w="15" w:type="dxa"/>
        </w:trPr>
        <w:tc>
          <w:tcPr>
            <w:tcW w:w="0" w:type="auto"/>
            <w:vAlign w:val="center"/>
            <w:hideMark/>
          </w:tcPr>
          <w:p w14:paraId="199689F5" w14:textId="77777777" w:rsidR="00EC1B45" w:rsidRDefault="00EC1B45">
            <w:pPr>
              <w:jc w:val="center"/>
              <w:rPr>
                <w:rFonts w:eastAsia="Times New Roman"/>
              </w:rPr>
            </w:pPr>
            <w:r>
              <w:rPr>
                <w:rFonts w:eastAsia="Times New Roman"/>
              </w:rPr>
              <w:t xml:space="preserve">Income $0 to $10k </w:t>
            </w:r>
          </w:p>
        </w:tc>
        <w:tc>
          <w:tcPr>
            <w:tcW w:w="0" w:type="auto"/>
            <w:vAlign w:val="center"/>
            <w:hideMark/>
          </w:tcPr>
          <w:p w14:paraId="3F37473B" w14:textId="77777777" w:rsidR="00EC1B45" w:rsidRDefault="00EC1B45">
            <w:pPr>
              <w:jc w:val="center"/>
              <w:rPr>
                <w:rFonts w:eastAsia="Times New Roman"/>
              </w:rPr>
            </w:pPr>
            <w:r>
              <w:rPr>
                <w:rFonts w:eastAsia="Times New Roman"/>
              </w:rPr>
              <w:t xml:space="preserve">42,913 </w:t>
            </w:r>
          </w:p>
        </w:tc>
        <w:tc>
          <w:tcPr>
            <w:tcW w:w="0" w:type="auto"/>
            <w:vAlign w:val="center"/>
            <w:hideMark/>
          </w:tcPr>
          <w:p w14:paraId="46B48A5C" w14:textId="77777777" w:rsidR="00EC1B45" w:rsidRDefault="00EC1B45">
            <w:pPr>
              <w:jc w:val="center"/>
              <w:rPr>
                <w:rFonts w:eastAsia="Times New Roman"/>
              </w:rPr>
            </w:pPr>
            <w:r>
              <w:rPr>
                <w:rFonts w:eastAsia="Times New Roman"/>
              </w:rPr>
              <w:t xml:space="preserve">41,721 </w:t>
            </w:r>
          </w:p>
        </w:tc>
        <w:tc>
          <w:tcPr>
            <w:tcW w:w="0" w:type="auto"/>
            <w:vAlign w:val="center"/>
            <w:hideMark/>
          </w:tcPr>
          <w:p w14:paraId="172CC2CB" w14:textId="77777777" w:rsidR="00EC1B45" w:rsidRDefault="00EC1B45">
            <w:pPr>
              <w:jc w:val="center"/>
              <w:rPr>
                <w:rFonts w:eastAsia="Times New Roman"/>
              </w:rPr>
            </w:pPr>
            <w:r>
              <w:rPr>
                <w:rFonts w:eastAsia="Times New Roman"/>
              </w:rPr>
              <w:t xml:space="preserve">86,493 </w:t>
            </w:r>
          </w:p>
        </w:tc>
        <w:tc>
          <w:tcPr>
            <w:tcW w:w="0" w:type="auto"/>
            <w:vAlign w:val="center"/>
            <w:hideMark/>
          </w:tcPr>
          <w:p w14:paraId="2B399148" w14:textId="77777777" w:rsidR="00EC1B45" w:rsidRDefault="00EC1B45">
            <w:pPr>
              <w:jc w:val="center"/>
              <w:rPr>
                <w:rFonts w:eastAsia="Times New Roman"/>
              </w:rPr>
            </w:pPr>
            <w:r>
              <w:rPr>
                <w:rFonts w:eastAsia="Times New Roman"/>
              </w:rPr>
              <w:t xml:space="preserve">56,963 </w:t>
            </w:r>
          </w:p>
        </w:tc>
        <w:tc>
          <w:tcPr>
            <w:tcW w:w="0" w:type="auto"/>
            <w:vAlign w:val="center"/>
            <w:hideMark/>
          </w:tcPr>
          <w:p w14:paraId="5A873F16" w14:textId="77777777" w:rsidR="00EC1B45" w:rsidRDefault="00EC1B45">
            <w:pPr>
              <w:jc w:val="center"/>
              <w:rPr>
                <w:rFonts w:eastAsia="Times New Roman"/>
              </w:rPr>
            </w:pPr>
            <w:r>
              <w:rPr>
                <w:rFonts w:eastAsia="Times New Roman"/>
              </w:rPr>
              <w:t xml:space="preserve">26,758 </w:t>
            </w:r>
          </w:p>
        </w:tc>
        <w:tc>
          <w:tcPr>
            <w:tcW w:w="0" w:type="auto"/>
            <w:vAlign w:val="center"/>
            <w:hideMark/>
          </w:tcPr>
          <w:p w14:paraId="118C1738" w14:textId="77777777" w:rsidR="00EC1B45" w:rsidRDefault="00EC1B45">
            <w:pPr>
              <w:jc w:val="center"/>
              <w:rPr>
                <w:rFonts w:eastAsia="Times New Roman"/>
              </w:rPr>
            </w:pPr>
            <w:r>
              <w:rPr>
                <w:rFonts w:eastAsia="Times New Roman"/>
              </w:rPr>
              <w:t xml:space="preserve">10,988 </w:t>
            </w:r>
          </w:p>
        </w:tc>
        <w:tc>
          <w:tcPr>
            <w:tcW w:w="0" w:type="auto"/>
            <w:vAlign w:val="center"/>
            <w:hideMark/>
          </w:tcPr>
          <w:p w14:paraId="46638C38" w14:textId="77777777" w:rsidR="00EC1B45" w:rsidRDefault="00EC1B45">
            <w:pPr>
              <w:jc w:val="center"/>
              <w:rPr>
                <w:rFonts w:eastAsia="Times New Roman"/>
              </w:rPr>
            </w:pPr>
            <w:r>
              <w:rPr>
                <w:rFonts w:eastAsia="Times New Roman"/>
              </w:rPr>
              <w:t xml:space="preserve">6,708 </w:t>
            </w:r>
          </w:p>
        </w:tc>
        <w:tc>
          <w:tcPr>
            <w:tcW w:w="0" w:type="auto"/>
            <w:vAlign w:val="center"/>
            <w:hideMark/>
          </w:tcPr>
          <w:p w14:paraId="7407281E" w14:textId="77777777" w:rsidR="00EC1B45" w:rsidRDefault="00EC1B45">
            <w:pPr>
              <w:jc w:val="center"/>
              <w:rPr>
                <w:rFonts w:eastAsia="Times New Roman"/>
              </w:rPr>
            </w:pPr>
            <w:r>
              <w:rPr>
                <w:rFonts w:eastAsia="Times New Roman"/>
              </w:rPr>
              <w:t xml:space="preserve">1,555 </w:t>
            </w:r>
          </w:p>
        </w:tc>
        <w:tc>
          <w:tcPr>
            <w:tcW w:w="0" w:type="auto"/>
            <w:vAlign w:val="center"/>
            <w:hideMark/>
          </w:tcPr>
          <w:p w14:paraId="519AF6B1" w14:textId="77777777" w:rsidR="00EC1B45" w:rsidRDefault="00EC1B45">
            <w:pPr>
              <w:jc w:val="center"/>
              <w:rPr>
                <w:rFonts w:eastAsia="Times New Roman"/>
              </w:rPr>
            </w:pPr>
            <w:r>
              <w:rPr>
                <w:rFonts w:eastAsia="Times New Roman"/>
              </w:rPr>
              <w:t xml:space="preserve">NA </w:t>
            </w:r>
          </w:p>
        </w:tc>
        <w:tc>
          <w:tcPr>
            <w:tcW w:w="0" w:type="auto"/>
            <w:vAlign w:val="center"/>
            <w:hideMark/>
          </w:tcPr>
          <w:p w14:paraId="40F6BE71" w14:textId="77777777" w:rsidR="00EC1B45" w:rsidRDefault="00EC1B45">
            <w:pPr>
              <w:jc w:val="center"/>
              <w:rPr>
                <w:rFonts w:eastAsia="Times New Roman"/>
              </w:rPr>
            </w:pPr>
            <w:r>
              <w:rPr>
                <w:rFonts w:eastAsia="Times New Roman"/>
              </w:rPr>
              <w:t xml:space="preserve">NA </w:t>
            </w:r>
          </w:p>
        </w:tc>
      </w:tr>
      <w:tr w:rsidR="00EC1B45" w14:paraId="67E49934" w14:textId="77777777">
        <w:trPr>
          <w:divId w:val="827554228"/>
          <w:tblCellSpacing w:w="15" w:type="dxa"/>
        </w:trPr>
        <w:tc>
          <w:tcPr>
            <w:tcW w:w="0" w:type="auto"/>
            <w:vAlign w:val="center"/>
            <w:hideMark/>
          </w:tcPr>
          <w:p w14:paraId="4BE612B4" w14:textId="77777777" w:rsidR="00EC1B45" w:rsidRDefault="00EC1B45">
            <w:pPr>
              <w:jc w:val="center"/>
              <w:rPr>
                <w:rFonts w:eastAsia="Times New Roman"/>
              </w:rPr>
            </w:pPr>
            <w:r>
              <w:rPr>
                <w:rFonts w:eastAsia="Times New Roman"/>
              </w:rPr>
              <w:lastRenderedPageBreak/>
              <w:t xml:space="preserve">Income $10k to $20k </w:t>
            </w:r>
          </w:p>
        </w:tc>
        <w:tc>
          <w:tcPr>
            <w:tcW w:w="0" w:type="auto"/>
            <w:vAlign w:val="center"/>
            <w:hideMark/>
          </w:tcPr>
          <w:p w14:paraId="5468531D" w14:textId="77777777" w:rsidR="00EC1B45" w:rsidRDefault="00EC1B45">
            <w:pPr>
              <w:jc w:val="center"/>
              <w:rPr>
                <w:rFonts w:eastAsia="Times New Roman"/>
              </w:rPr>
            </w:pPr>
            <w:r>
              <w:rPr>
                <w:rFonts w:eastAsia="Times New Roman"/>
              </w:rPr>
              <w:t xml:space="preserve">38,680 </w:t>
            </w:r>
          </w:p>
        </w:tc>
        <w:tc>
          <w:tcPr>
            <w:tcW w:w="0" w:type="auto"/>
            <w:vAlign w:val="center"/>
            <w:hideMark/>
          </w:tcPr>
          <w:p w14:paraId="41496391" w14:textId="77777777" w:rsidR="00EC1B45" w:rsidRDefault="00EC1B45">
            <w:pPr>
              <w:jc w:val="center"/>
              <w:rPr>
                <w:rFonts w:eastAsia="Times New Roman"/>
              </w:rPr>
            </w:pPr>
            <w:r>
              <w:rPr>
                <w:rFonts w:eastAsia="Times New Roman"/>
              </w:rPr>
              <w:t xml:space="preserve">39,633 </w:t>
            </w:r>
          </w:p>
        </w:tc>
        <w:tc>
          <w:tcPr>
            <w:tcW w:w="0" w:type="auto"/>
            <w:vAlign w:val="center"/>
            <w:hideMark/>
          </w:tcPr>
          <w:p w14:paraId="377D77F6" w14:textId="77777777" w:rsidR="00EC1B45" w:rsidRDefault="00EC1B45">
            <w:pPr>
              <w:jc w:val="center"/>
              <w:rPr>
                <w:rFonts w:eastAsia="Times New Roman"/>
              </w:rPr>
            </w:pPr>
            <w:r>
              <w:rPr>
                <w:rFonts w:eastAsia="Times New Roman"/>
              </w:rPr>
              <w:t xml:space="preserve">118,874 </w:t>
            </w:r>
          </w:p>
        </w:tc>
        <w:tc>
          <w:tcPr>
            <w:tcW w:w="0" w:type="auto"/>
            <w:vAlign w:val="center"/>
            <w:hideMark/>
          </w:tcPr>
          <w:p w14:paraId="636FDA61" w14:textId="77777777" w:rsidR="00EC1B45" w:rsidRDefault="00EC1B45">
            <w:pPr>
              <w:jc w:val="center"/>
              <w:rPr>
                <w:rFonts w:eastAsia="Times New Roman"/>
              </w:rPr>
            </w:pPr>
            <w:r>
              <w:rPr>
                <w:rFonts w:eastAsia="Times New Roman"/>
              </w:rPr>
              <w:t xml:space="preserve">81,213 </w:t>
            </w:r>
          </w:p>
        </w:tc>
        <w:tc>
          <w:tcPr>
            <w:tcW w:w="0" w:type="auto"/>
            <w:vAlign w:val="center"/>
            <w:hideMark/>
          </w:tcPr>
          <w:p w14:paraId="5519960D" w14:textId="77777777" w:rsidR="00EC1B45" w:rsidRDefault="00EC1B45">
            <w:pPr>
              <w:jc w:val="center"/>
              <w:rPr>
                <w:rFonts w:eastAsia="Times New Roman"/>
              </w:rPr>
            </w:pPr>
            <w:r>
              <w:rPr>
                <w:rFonts w:eastAsia="Times New Roman"/>
              </w:rPr>
              <w:t xml:space="preserve">45,798 </w:t>
            </w:r>
          </w:p>
        </w:tc>
        <w:tc>
          <w:tcPr>
            <w:tcW w:w="0" w:type="auto"/>
            <w:vAlign w:val="center"/>
            <w:hideMark/>
          </w:tcPr>
          <w:p w14:paraId="519E5041" w14:textId="77777777" w:rsidR="00EC1B45" w:rsidRDefault="00EC1B45">
            <w:pPr>
              <w:jc w:val="center"/>
              <w:rPr>
                <w:rFonts w:eastAsia="Times New Roman"/>
              </w:rPr>
            </w:pPr>
            <w:r>
              <w:rPr>
                <w:rFonts w:eastAsia="Times New Roman"/>
              </w:rPr>
              <w:t xml:space="preserve">25,695 </w:t>
            </w:r>
          </w:p>
        </w:tc>
        <w:tc>
          <w:tcPr>
            <w:tcW w:w="0" w:type="auto"/>
            <w:vAlign w:val="center"/>
            <w:hideMark/>
          </w:tcPr>
          <w:p w14:paraId="4179BE28" w14:textId="77777777" w:rsidR="00EC1B45" w:rsidRDefault="00EC1B45">
            <w:pPr>
              <w:jc w:val="center"/>
              <w:rPr>
                <w:rFonts w:eastAsia="Times New Roman"/>
              </w:rPr>
            </w:pPr>
            <w:r>
              <w:rPr>
                <w:rFonts w:eastAsia="Times New Roman"/>
              </w:rPr>
              <w:t xml:space="preserve">12,789 </w:t>
            </w:r>
          </w:p>
        </w:tc>
        <w:tc>
          <w:tcPr>
            <w:tcW w:w="0" w:type="auto"/>
            <w:vAlign w:val="center"/>
            <w:hideMark/>
          </w:tcPr>
          <w:p w14:paraId="7680D7A0" w14:textId="77777777" w:rsidR="00EC1B45" w:rsidRDefault="00EC1B45">
            <w:pPr>
              <w:jc w:val="center"/>
              <w:rPr>
                <w:rFonts w:eastAsia="Times New Roman"/>
              </w:rPr>
            </w:pPr>
            <w:r>
              <w:rPr>
                <w:rFonts w:eastAsia="Times New Roman"/>
              </w:rPr>
              <w:t xml:space="preserve">4,495 </w:t>
            </w:r>
          </w:p>
        </w:tc>
        <w:tc>
          <w:tcPr>
            <w:tcW w:w="0" w:type="auto"/>
            <w:vAlign w:val="center"/>
            <w:hideMark/>
          </w:tcPr>
          <w:p w14:paraId="47DCFFD3" w14:textId="77777777" w:rsidR="00EC1B45" w:rsidRDefault="00EC1B45">
            <w:pPr>
              <w:jc w:val="center"/>
              <w:rPr>
                <w:rFonts w:eastAsia="Times New Roman"/>
              </w:rPr>
            </w:pPr>
            <w:r>
              <w:rPr>
                <w:rFonts w:eastAsia="Times New Roman"/>
              </w:rPr>
              <w:t xml:space="preserve">216,142 </w:t>
            </w:r>
          </w:p>
        </w:tc>
        <w:tc>
          <w:tcPr>
            <w:tcW w:w="0" w:type="auto"/>
            <w:vAlign w:val="center"/>
            <w:hideMark/>
          </w:tcPr>
          <w:p w14:paraId="044F0E4F" w14:textId="77777777" w:rsidR="00EC1B45" w:rsidRDefault="00EC1B45">
            <w:pPr>
              <w:jc w:val="center"/>
              <w:rPr>
                <w:rFonts w:eastAsia="Times New Roman"/>
              </w:rPr>
            </w:pPr>
            <w:r>
              <w:rPr>
                <w:rFonts w:eastAsia="Times New Roman"/>
              </w:rPr>
              <w:t xml:space="preserve">151,036 </w:t>
            </w:r>
          </w:p>
        </w:tc>
      </w:tr>
      <w:tr w:rsidR="00EC1B45" w14:paraId="26BDE94D" w14:textId="77777777">
        <w:trPr>
          <w:divId w:val="827554228"/>
          <w:tblCellSpacing w:w="15" w:type="dxa"/>
        </w:trPr>
        <w:tc>
          <w:tcPr>
            <w:tcW w:w="0" w:type="auto"/>
            <w:vAlign w:val="center"/>
            <w:hideMark/>
          </w:tcPr>
          <w:p w14:paraId="47D65C0C" w14:textId="77777777" w:rsidR="00EC1B45" w:rsidRDefault="00EC1B45">
            <w:pPr>
              <w:jc w:val="center"/>
              <w:rPr>
                <w:rFonts w:eastAsia="Times New Roman"/>
              </w:rPr>
            </w:pPr>
            <w:r>
              <w:rPr>
                <w:rFonts w:eastAsia="Times New Roman"/>
              </w:rPr>
              <w:t xml:space="preserve">Income $20k to $30k </w:t>
            </w:r>
          </w:p>
        </w:tc>
        <w:tc>
          <w:tcPr>
            <w:tcW w:w="0" w:type="auto"/>
            <w:vAlign w:val="center"/>
            <w:hideMark/>
          </w:tcPr>
          <w:p w14:paraId="05961161" w14:textId="77777777" w:rsidR="00EC1B45" w:rsidRDefault="00EC1B45">
            <w:pPr>
              <w:jc w:val="center"/>
              <w:rPr>
                <w:rFonts w:eastAsia="Times New Roman"/>
              </w:rPr>
            </w:pPr>
            <w:r>
              <w:rPr>
                <w:rFonts w:eastAsia="Times New Roman"/>
              </w:rPr>
              <w:t xml:space="preserve">19,556 </w:t>
            </w:r>
          </w:p>
        </w:tc>
        <w:tc>
          <w:tcPr>
            <w:tcW w:w="0" w:type="auto"/>
            <w:vAlign w:val="center"/>
            <w:hideMark/>
          </w:tcPr>
          <w:p w14:paraId="6925619F" w14:textId="77777777" w:rsidR="00EC1B45" w:rsidRDefault="00EC1B45">
            <w:pPr>
              <w:jc w:val="center"/>
              <w:rPr>
                <w:rFonts w:eastAsia="Times New Roman"/>
              </w:rPr>
            </w:pPr>
            <w:r>
              <w:rPr>
                <w:rFonts w:eastAsia="Times New Roman"/>
              </w:rPr>
              <w:t xml:space="preserve">19,915 </w:t>
            </w:r>
          </w:p>
        </w:tc>
        <w:tc>
          <w:tcPr>
            <w:tcW w:w="0" w:type="auto"/>
            <w:vAlign w:val="center"/>
            <w:hideMark/>
          </w:tcPr>
          <w:p w14:paraId="5A1EF11E" w14:textId="77777777" w:rsidR="00EC1B45" w:rsidRDefault="00EC1B45">
            <w:pPr>
              <w:jc w:val="center"/>
              <w:rPr>
                <w:rFonts w:eastAsia="Times New Roman"/>
              </w:rPr>
            </w:pPr>
            <w:r>
              <w:rPr>
                <w:rFonts w:eastAsia="Times New Roman"/>
              </w:rPr>
              <w:t xml:space="preserve">123,121 </w:t>
            </w:r>
          </w:p>
        </w:tc>
        <w:tc>
          <w:tcPr>
            <w:tcW w:w="0" w:type="auto"/>
            <w:vAlign w:val="center"/>
            <w:hideMark/>
          </w:tcPr>
          <w:p w14:paraId="7014FC5D" w14:textId="77777777" w:rsidR="00EC1B45" w:rsidRDefault="00EC1B45">
            <w:pPr>
              <w:jc w:val="center"/>
              <w:rPr>
                <w:rFonts w:eastAsia="Times New Roman"/>
              </w:rPr>
            </w:pPr>
            <w:r>
              <w:rPr>
                <w:rFonts w:eastAsia="Times New Roman"/>
              </w:rPr>
              <w:t xml:space="preserve">120,584 </w:t>
            </w:r>
          </w:p>
        </w:tc>
        <w:tc>
          <w:tcPr>
            <w:tcW w:w="0" w:type="auto"/>
            <w:vAlign w:val="center"/>
            <w:hideMark/>
          </w:tcPr>
          <w:p w14:paraId="70226E46" w14:textId="77777777" w:rsidR="00EC1B45" w:rsidRDefault="00EC1B45">
            <w:pPr>
              <w:jc w:val="center"/>
              <w:rPr>
                <w:rFonts w:eastAsia="Times New Roman"/>
              </w:rPr>
            </w:pPr>
            <w:r>
              <w:rPr>
                <w:rFonts w:eastAsia="Times New Roman"/>
              </w:rPr>
              <w:t xml:space="preserve">66,448 </w:t>
            </w:r>
          </w:p>
        </w:tc>
        <w:tc>
          <w:tcPr>
            <w:tcW w:w="0" w:type="auto"/>
            <w:vAlign w:val="center"/>
            <w:hideMark/>
          </w:tcPr>
          <w:p w14:paraId="73ED623F" w14:textId="77777777" w:rsidR="00EC1B45" w:rsidRDefault="00EC1B45">
            <w:pPr>
              <w:jc w:val="center"/>
              <w:rPr>
                <w:rFonts w:eastAsia="Times New Roman"/>
              </w:rPr>
            </w:pPr>
            <w:r>
              <w:rPr>
                <w:rFonts w:eastAsia="Times New Roman"/>
              </w:rPr>
              <w:t xml:space="preserve">48,545 </w:t>
            </w:r>
          </w:p>
        </w:tc>
        <w:tc>
          <w:tcPr>
            <w:tcW w:w="0" w:type="auto"/>
            <w:vAlign w:val="center"/>
            <w:hideMark/>
          </w:tcPr>
          <w:p w14:paraId="74DEFD99" w14:textId="77777777" w:rsidR="00EC1B45" w:rsidRDefault="00EC1B45">
            <w:pPr>
              <w:jc w:val="center"/>
              <w:rPr>
                <w:rFonts w:eastAsia="Times New Roman"/>
              </w:rPr>
            </w:pPr>
            <w:r>
              <w:rPr>
                <w:rFonts w:eastAsia="Times New Roman"/>
              </w:rPr>
              <w:t xml:space="preserve">20,220 </w:t>
            </w:r>
          </w:p>
        </w:tc>
        <w:tc>
          <w:tcPr>
            <w:tcW w:w="0" w:type="auto"/>
            <w:vAlign w:val="center"/>
            <w:hideMark/>
          </w:tcPr>
          <w:p w14:paraId="29B3DA62" w14:textId="77777777" w:rsidR="00EC1B45" w:rsidRDefault="00EC1B45">
            <w:pPr>
              <w:jc w:val="center"/>
              <w:rPr>
                <w:rFonts w:eastAsia="Times New Roman"/>
              </w:rPr>
            </w:pPr>
            <w:r>
              <w:rPr>
                <w:rFonts w:eastAsia="Times New Roman"/>
              </w:rPr>
              <w:t xml:space="preserve">9,279 </w:t>
            </w:r>
          </w:p>
        </w:tc>
        <w:tc>
          <w:tcPr>
            <w:tcW w:w="0" w:type="auto"/>
            <w:vAlign w:val="center"/>
            <w:hideMark/>
          </w:tcPr>
          <w:p w14:paraId="73CDA88E" w14:textId="77777777" w:rsidR="00EC1B45" w:rsidRDefault="00EC1B45">
            <w:pPr>
              <w:jc w:val="center"/>
              <w:rPr>
                <w:rFonts w:eastAsia="Times New Roman"/>
              </w:rPr>
            </w:pPr>
            <w:r>
              <w:rPr>
                <w:rFonts w:eastAsia="Times New Roman"/>
              </w:rPr>
              <w:t xml:space="preserve">229,346 </w:t>
            </w:r>
          </w:p>
        </w:tc>
        <w:tc>
          <w:tcPr>
            <w:tcW w:w="0" w:type="auto"/>
            <w:vAlign w:val="center"/>
            <w:hideMark/>
          </w:tcPr>
          <w:p w14:paraId="33C85050" w14:textId="77777777" w:rsidR="00EC1B45" w:rsidRDefault="00EC1B45">
            <w:pPr>
              <w:jc w:val="center"/>
              <w:rPr>
                <w:rFonts w:eastAsia="Times New Roman"/>
              </w:rPr>
            </w:pPr>
            <w:r>
              <w:rPr>
                <w:rFonts w:eastAsia="Times New Roman"/>
              </w:rPr>
              <w:t xml:space="preserve">198,323 </w:t>
            </w:r>
          </w:p>
        </w:tc>
      </w:tr>
      <w:tr w:rsidR="00EC1B45" w14:paraId="5C2F150A" w14:textId="77777777">
        <w:trPr>
          <w:divId w:val="827554228"/>
          <w:tblCellSpacing w:w="15" w:type="dxa"/>
        </w:trPr>
        <w:tc>
          <w:tcPr>
            <w:tcW w:w="0" w:type="auto"/>
            <w:vAlign w:val="center"/>
            <w:hideMark/>
          </w:tcPr>
          <w:p w14:paraId="5EABF973" w14:textId="77777777" w:rsidR="00EC1B45" w:rsidRDefault="00EC1B45">
            <w:pPr>
              <w:jc w:val="center"/>
              <w:rPr>
                <w:rFonts w:eastAsia="Times New Roman"/>
              </w:rPr>
            </w:pPr>
            <w:r>
              <w:rPr>
                <w:rFonts w:eastAsia="Times New Roman"/>
              </w:rPr>
              <w:t xml:space="preserve">Income $30k to $50k </w:t>
            </w:r>
          </w:p>
        </w:tc>
        <w:tc>
          <w:tcPr>
            <w:tcW w:w="0" w:type="auto"/>
            <w:vAlign w:val="center"/>
            <w:hideMark/>
          </w:tcPr>
          <w:p w14:paraId="068D9FC0" w14:textId="77777777" w:rsidR="00EC1B45" w:rsidRDefault="00EC1B45">
            <w:pPr>
              <w:jc w:val="center"/>
              <w:rPr>
                <w:rFonts w:eastAsia="Times New Roman"/>
              </w:rPr>
            </w:pPr>
            <w:r>
              <w:rPr>
                <w:rFonts w:eastAsia="Times New Roman"/>
              </w:rPr>
              <w:t xml:space="preserve">17,051 </w:t>
            </w:r>
          </w:p>
        </w:tc>
        <w:tc>
          <w:tcPr>
            <w:tcW w:w="0" w:type="auto"/>
            <w:vAlign w:val="center"/>
            <w:hideMark/>
          </w:tcPr>
          <w:p w14:paraId="02363C9B" w14:textId="77777777" w:rsidR="00EC1B45" w:rsidRDefault="00EC1B45">
            <w:pPr>
              <w:jc w:val="center"/>
              <w:rPr>
                <w:rFonts w:eastAsia="Times New Roman"/>
              </w:rPr>
            </w:pPr>
            <w:r>
              <w:rPr>
                <w:rFonts w:eastAsia="Times New Roman"/>
              </w:rPr>
              <w:t xml:space="preserve">16,339 </w:t>
            </w:r>
          </w:p>
        </w:tc>
        <w:tc>
          <w:tcPr>
            <w:tcW w:w="0" w:type="auto"/>
            <w:vAlign w:val="center"/>
            <w:hideMark/>
          </w:tcPr>
          <w:p w14:paraId="75BFAE18" w14:textId="77777777" w:rsidR="00EC1B45" w:rsidRDefault="00EC1B45">
            <w:pPr>
              <w:jc w:val="center"/>
              <w:rPr>
                <w:rFonts w:eastAsia="Times New Roman"/>
              </w:rPr>
            </w:pPr>
            <w:r>
              <w:rPr>
                <w:rFonts w:eastAsia="Times New Roman"/>
              </w:rPr>
              <w:t xml:space="preserve">188,773 </w:t>
            </w:r>
          </w:p>
        </w:tc>
        <w:tc>
          <w:tcPr>
            <w:tcW w:w="0" w:type="auto"/>
            <w:vAlign w:val="center"/>
            <w:hideMark/>
          </w:tcPr>
          <w:p w14:paraId="5586B9DE" w14:textId="77777777" w:rsidR="00EC1B45" w:rsidRDefault="00EC1B45">
            <w:pPr>
              <w:jc w:val="center"/>
              <w:rPr>
                <w:rFonts w:eastAsia="Times New Roman"/>
              </w:rPr>
            </w:pPr>
            <w:r>
              <w:rPr>
                <w:rFonts w:eastAsia="Times New Roman"/>
              </w:rPr>
              <w:t xml:space="preserve">201,688 </w:t>
            </w:r>
          </w:p>
        </w:tc>
        <w:tc>
          <w:tcPr>
            <w:tcW w:w="0" w:type="auto"/>
            <w:vAlign w:val="center"/>
            <w:hideMark/>
          </w:tcPr>
          <w:p w14:paraId="2C9560D4" w14:textId="77777777" w:rsidR="00EC1B45" w:rsidRDefault="00EC1B45">
            <w:pPr>
              <w:jc w:val="center"/>
              <w:rPr>
                <w:rFonts w:eastAsia="Times New Roman"/>
              </w:rPr>
            </w:pPr>
            <w:r>
              <w:rPr>
                <w:rFonts w:eastAsia="Times New Roman"/>
              </w:rPr>
              <w:t xml:space="preserve">155,604 </w:t>
            </w:r>
          </w:p>
        </w:tc>
        <w:tc>
          <w:tcPr>
            <w:tcW w:w="0" w:type="auto"/>
            <w:vAlign w:val="center"/>
            <w:hideMark/>
          </w:tcPr>
          <w:p w14:paraId="79B05D0F" w14:textId="77777777" w:rsidR="00EC1B45" w:rsidRDefault="00EC1B45">
            <w:pPr>
              <w:jc w:val="center"/>
              <w:rPr>
                <w:rFonts w:eastAsia="Times New Roman"/>
              </w:rPr>
            </w:pPr>
            <w:r>
              <w:rPr>
                <w:rFonts w:eastAsia="Times New Roman"/>
              </w:rPr>
              <w:t xml:space="preserve">152,851 </w:t>
            </w:r>
          </w:p>
        </w:tc>
        <w:tc>
          <w:tcPr>
            <w:tcW w:w="0" w:type="auto"/>
            <w:vAlign w:val="center"/>
            <w:hideMark/>
          </w:tcPr>
          <w:p w14:paraId="7DEF038E" w14:textId="77777777" w:rsidR="00EC1B45" w:rsidRDefault="00EC1B45">
            <w:pPr>
              <w:jc w:val="center"/>
              <w:rPr>
                <w:rFonts w:eastAsia="Times New Roman"/>
              </w:rPr>
            </w:pPr>
            <w:r>
              <w:rPr>
                <w:rFonts w:eastAsia="Times New Roman"/>
              </w:rPr>
              <w:t xml:space="preserve">60,688 </w:t>
            </w:r>
          </w:p>
        </w:tc>
        <w:tc>
          <w:tcPr>
            <w:tcW w:w="0" w:type="auto"/>
            <w:vAlign w:val="center"/>
            <w:hideMark/>
          </w:tcPr>
          <w:p w14:paraId="55684935" w14:textId="77777777" w:rsidR="00EC1B45" w:rsidRDefault="00EC1B45">
            <w:pPr>
              <w:jc w:val="center"/>
              <w:rPr>
                <w:rFonts w:eastAsia="Times New Roman"/>
              </w:rPr>
            </w:pPr>
            <w:r>
              <w:rPr>
                <w:rFonts w:eastAsia="Times New Roman"/>
              </w:rPr>
              <w:t xml:space="preserve">52,832 </w:t>
            </w:r>
          </w:p>
        </w:tc>
        <w:tc>
          <w:tcPr>
            <w:tcW w:w="0" w:type="auto"/>
            <w:vAlign w:val="center"/>
            <w:hideMark/>
          </w:tcPr>
          <w:p w14:paraId="1CCD6261" w14:textId="77777777" w:rsidR="00EC1B45" w:rsidRDefault="00EC1B45">
            <w:pPr>
              <w:jc w:val="center"/>
              <w:rPr>
                <w:rFonts w:eastAsia="Times New Roman"/>
              </w:rPr>
            </w:pPr>
            <w:r>
              <w:rPr>
                <w:rFonts w:eastAsia="Times New Roman"/>
              </w:rPr>
              <w:t xml:space="preserve">422,116 </w:t>
            </w:r>
          </w:p>
        </w:tc>
        <w:tc>
          <w:tcPr>
            <w:tcW w:w="0" w:type="auto"/>
            <w:vAlign w:val="center"/>
            <w:hideMark/>
          </w:tcPr>
          <w:p w14:paraId="0E43DAD7" w14:textId="77777777" w:rsidR="00EC1B45" w:rsidRDefault="00EC1B45">
            <w:pPr>
              <w:jc w:val="center"/>
              <w:rPr>
                <w:rFonts w:eastAsia="Times New Roman"/>
              </w:rPr>
            </w:pPr>
            <w:r>
              <w:rPr>
                <w:rFonts w:eastAsia="Times New Roman"/>
              </w:rPr>
              <w:t xml:space="preserve">423,710 </w:t>
            </w:r>
          </w:p>
        </w:tc>
      </w:tr>
      <w:tr w:rsidR="00EC1B45" w14:paraId="1B6B6F61" w14:textId="77777777">
        <w:trPr>
          <w:divId w:val="827554228"/>
          <w:tblCellSpacing w:w="15" w:type="dxa"/>
        </w:trPr>
        <w:tc>
          <w:tcPr>
            <w:tcW w:w="0" w:type="auto"/>
            <w:vAlign w:val="center"/>
            <w:hideMark/>
          </w:tcPr>
          <w:p w14:paraId="1546FD8C" w14:textId="77777777" w:rsidR="00EC1B45" w:rsidRDefault="00EC1B45">
            <w:pPr>
              <w:jc w:val="center"/>
              <w:rPr>
                <w:rFonts w:eastAsia="Times New Roman"/>
              </w:rPr>
            </w:pPr>
            <w:r>
              <w:rPr>
                <w:rFonts w:eastAsia="Times New Roman"/>
              </w:rPr>
              <w:t xml:space="preserve">Income $50k to $100k </w:t>
            </w:r>
          </w:p>
        </w:tc>
        <w:tc>
          <w:tcPr>
            <w:tcW w:w="0" w:type="auto"/>
            <w:vAlign w:val="center"/>
            <w:hideMark/>
          </w:tcPr>
          <w:p w14:paraId="5F79A053" w14:textId="77777777" w:rsidR="00EC1B45" w:rsidRDefault="00EC1B45">
            <w:pPr>
              <w:jc w:val="center"/>
              <w:rPr>
                <w:rFonts w:eastAsia="Times New Roman"/>
              </w:rPr>
            </w:pPr>
            <w:r>
              <w:rPr>
                <w:rFonts w:eastAsia="Times New Roman"/>
              </w:rPr>
              <w:t xml:space="preserve">10,452 </w:t>
            </w:r>
          </w:p>
        </w:tc>
        <w:tc>
          <w:tcPr>
            <w:tcW w:w="0" w:type="auto"/>
            <w:vAlign w:val="center"/>
            <w:hideMark/>
          </w:tcPr>
          <w:p w14:paraId="58088065" w14:textId="77777777" w:rsidR="00EC1B45" w:rsidRDefault="00EC1B45">
            <w:pPr>
              <w:jc w:val="center"/>
              <w:rPr>
                <w:rFonts w:eastAsia="Times New Roman"/>
              </w:rPr>
            </w:pPr>
            <w:r>
              <w:rPr>
                <w:rFonts w:eastAsia="Times New Roman"/>
              </w:rPr>
              <w:t xml:space="preserve">9,391 </w:t>
            </w:r>
          </w:p>
        </w:tc>
        <w:tc>
          <w:tcPr>
            <w:tcW w:w="0" w:type="auto"/>
            <w:vAlign w:val="center"/>
            <w:hideMark/>
          </w:tcPr>
          <w:p w14:paraId="59328047" w14:textId="77777777" w:rsidR="00EC1B45" w:rsidRDefault="00EC1B45">
            <w:pPr>
              <w:jc w:val="center"/>
              <w:rPr>
                <w:rFonts w:eastAsia="Times New Roman"/>
              </w:rPr>
            </w:pPr>
            <w:r>
              <w:rPr>
                <w:rFonts w:eastAsia="Times New Roman"/>
              </w:rPr>
              <w:t xml:space="preserve">161,848 </w:t>
            </w:r>
          </w:p>
        </w:tc>
        <w:tc>
          <w:tcPr>
            <w:tcW w:w="0" w:type="auto"/>
            <w:vAlign w:val="center"/>
            <w:hideMark/>
          </w:tcPr>
          <w:p w14:paraId="016FF89E" w14:textId="77777777" w:rsidR="00EC1B45" w:rsidRDefault="00EC1B45">
            <w:pPr>
              <w:jc w:val="center"/>
              <w:rPr>
                <w:rFonts w:eastAsia="Times New Roman"/>
              </w:rPr>
            </w:pPr>
            <w:r>
              <w:rPr>
                <w:rFonts w:eastAsia="Times New Roman"/>
              </w:rPr>
              <w:t xml:space="preserve">213,270 </w:t>
            </w:r>
          </w:p>
        </w:tc>
        <w:tc>
          <w:tcPr>
            <w:tcW w:w="0" w:type="auto"/>
            <w:vAlign w:val="center"/>
            <w:hideMark/>
          </w:tcPr>
          <w:p w14:paraId="3FA16A30" w14:textId="77777777" w:rsidR="00EC1B45" w:rsidRDefault="00EC1B45">
            <w:pPr>
              <w:jc w:val="center"/>
              <w:rPr>
                <w:rFonts w:eastAsia="Times New Roman"/>
              </w:rPr>
            </w:pPr>
            <w:r>
              <w:rPr>
                <w:rFonts w:eastAsia="Times New Roman"/>
              </w:rPr>
              <w:t xml:space="preserve">307,284 </w:t>
            </w:r>
          </w:p>
        </w:tc>
        <w:tc>
          <w:tcPr>
            <w:tcW w:w="0" w:type="auto"/>
            <w:vAlign w:val="center"/>
            <w:hideMark/>
          </w:tcPr>
          <w:p w14:paraId="2E739466" w14:textId="77777777" w:rsidR="00EC1B45" w:rsidRDefault="00EC1B45">
            <w:pPr>
              <w:jc w:val="center"/>
              <w:rPr>
                <w:rFonts w:eastAsia="Times New Roman"/>
              </w:rPr>
            </w:pPr>
            <w:r>
              <w:rPr>
                <w:rFonts w:eastAsia="Times New Roman"/>
              </w:rPr>
              <w:t xml:space="preserve">359,238 </w:t>
            </w:r>
          </w:p>
        </w:tc>
        <w:tc>
          <w:tcPr>
            <w:tcW w:w="0" w:type="auto"/>
            <w:vAlign w:val="center"/>
            <w:hideMark/>
          </w:tcPr>
          <w:p w14:paraId="2310CDA5" w14:textId="77777777" w:rsidR="00EC1B45" w:rsidRDefault="00EC1B45">
            <w:pPr>
              <w:jc w:val="center"/>
              <w:rPr>
                <w:rFonts w:eastAsia="Times New Roman"/>
              </w:rPr>
            </w:pPr>
            <w:r>
              <w:rPr>
                <w:rFonts w:eastAsia="Times New Roman"/>
              </w:rPr>
              <w:t xml:space="preserve">159,803 </w:t>
            </w:r>
          </w:p>
        </w:tc>
        <w:tc>
          <w:tcPr>
            <w:tcW w:w="0" w:type="auto"/>
            <w:vAlign w:val="center"/>
            <w:hideMark/>
          </w:tcPr>
          <w:p w14:paraId="56ADFC72" w14:textId="77777777" w:rsidR="00EC1B45" w:rsidRDefault="00EC1B45">
            <w:pPr>
              <w:jc w:val="center"/>
              <w:rPr>
                <w:rFonts w:eastAsia="Times New Roman"/>
              </w:rPr>
            </w:pPr>
            <w:r>
              <w:rPr>
                <w:rFonts w:eastAsia="Times New Roman"/>
              </w:rPr>
              <w:t xml:space="preserve">174,563 </w:t>
            </w:r>
          </w:p>
        </w:tc>
        <w:tc>
          <w:tcPr>
            <w:tcW w:w="0" w:type="auto"/>
            <w:vAlign w:val="center"/>
            <w:hideMark/>
          </w:tcPr>
          <w:p w14:paraId="6BBA8285" w14:textId="77777777" w:rsidR="00EC1B45" w:rsidRDefault="00EC1B45">
            <w:pPr>
              <w:jc w:val="center"/>
              <w:rPr>
                <w:rFonts w:eastAsia="Times New Roman"/>
              </w:rPr>
            </w:pPr>
            <w:r>
              <w:rPr>
                <w:rFonts w:eastAsia="Times New Roman"/>
              </w:rPr>
              <w:t xml:space="preserve">639,387 </w:t>
            </w:r>
          </w:p>
        </w:tc>
        <w:tc>
          <w:tcPr>
            <w:tcW w:w="0" w:type="auto"/>
            <w:vAlign w:val="center"/>
            <w:hideMark/>
          </w:tcPr>
          <w:p w14:paraId="6D2E11BD" w14:textId="77777777" w:rsidR="00EC1B45" w:rsidRDefault="00EC1B45">
            <w:pPr>
              <w:jc w:val="center"/>
              <w:rPr>
                <w:rFonts w:eastAsia="Times New Roman"/>
              </w:rPr>
            </w:pPr>
            <w:r>
              <w:rPr>
                <w:rFonts w:eastAsia="Times New Roman"/>
              </w:rPr>
              <w:t xml:space="preserve">756,462 </w:t>
            </w:r>
          </w:p>
        </w:tc>
      </w:tr>
      <w:tr w:rsidR="00EC1B45" w14:paraId="6F47D636" w14:textId="77777777">
        <w:trPr>
          <w:divId w:val="827554228"/>
          <w:tblCellSpacing w:w="15" w:type="dxa"/>
        </w:trPr>
        <w:tc>
          <w:tcPr>
            <w:tcW w:w="0" w:type="auto"/>
            <w:vAlign w:val="center"/>
            <w:hideMark/>
          </w:tcPr>
          <w:p w14:paraId="039CAF7D" w14:textId="77777777" w:rsidR="00EC1B45" w:rsidRDefault="00EC1B45">
            <w:pPr>
              <w:jc w:val="center"/>
              <w:rPr>
                <w:rFonts w:eastAsia="Times New Roman"/>
              </w:rPr>
            </w:pPr>
            <w:commentRangeStart w:id="55"/>
            <w:r>
              <w:rPr>
                <w:rFonts w:eastAsia="Times New Roman"/>
              </w:rPr>
              <w:t xml:space="preserve">Income </w:t>
            </w:r>
            <w:del w:id="56" w:author="Kyeil Kim" w:date="2019-04-25T07:59:00Z">
              <w:r w:rsidDel="002A2EEA">
                <w:rPr>
                  <w:rFonts w:eastAsia="Times New Roman"/>
                </w:rPr>
                <w:delText xml:space="preserve">gt </w:delText>
              </w:r>
            </w:del>
            <w:ins w:id="57" w:author="Kyeil Kim" w:date="2019-04-25T07:59:00Z">
              <w:r w:rsidR="002A2EEA">
                <w:rPr>
                  <w:rFonts w:eastAsia="Times New Roman"/>
                </w:rPr>
                <w:t xml:space="preserve">greater than </w:t>
              </w:r>
            </w:ins>
            <w:r>
              <w:rPr>
                <w:rFonts w:eastAsia="Times New Roman"/>
              </w:rPr>
              <w:t xml:space="preserve">$100k </w:t>
            </w:r>
            <w:commentRangeEnd w:id="55"/>
            <w:r w:rsidR="00115A59">
              <w:rPr>
                <w:rStyle w:val="CommentReference"/>
              </w:rPr>
              <w:commentReference w:id="55"/>
            </w:r>
          </w:p>
        </w:tc>
        <w:tc>
          <w:tcPr>
            <w:tcW w:w="0" w:type="auto"/>
            <w:vAlign w:val="center"/>
            <w:hideMark/>
          </w:tcPr>
          <w:p w14:paraId="2D04FA52" w14:textId="77777777" w:rsidR="00EC1B45" w:rsidRDefault="00EC1B45">
            <w:pPr>
              <w:jc w:val="center"/>
              <w:rPr>
                <w:rFonts w:eastAsia="Times New Roman"/>
              </w:rPr>
            </w:pPr>
            <w:r>
              <w:rPr>
                <w:rFonts w:eastAsia="Times New Roman"/>
              </w:rPr>
              <w:t xml:space="preserve">4,373 </w:t>
            </w:r>
          </w:p>
        </w:tc>
        <w:tc>
          <w:tcPr>
            <w:tcW w:w="0" w:type="auto"/>
            <w:vAlign w:val="center"/>
            <w:hideMark/>
          </w:tcPr>
          <w:p w14:paraId="3303E033" w14:textId="77777777" w:rsidR="00EC1B45" w:rsidRDefault="00EC1B45">
            <w:pPr>
              <w:jc w:val="center"/>
              <w:rPr>
                <w:rFonts w:eastAsia="Times New Roman"/>
              </w:rPr>
            </w:pPr>
            <w:r>
              <w:rPr>
                <w:rFonts w:eastAsia="Times New Roman"/>
              </w:rPr>
              <w:t xml:space="preserve">4,143 </w:t>
            </w:r>
          </w:p>
        </w:tc>
        <w:tc>
          <w:tcPr>
            <w:tcW w:w="0" w:type="auto"/>
            <w:vAlign w:val="center"/>
            <w:hideMark/>
          </w:tcPr>
          <w:p w14:paraId="36BCD826" w14:textId="77777777" w:rsidR="00EC1B45" w:rsidRDefault="00EC1B45">
            <w:pPr>
              <w:jc w:val="center"/>
              <w:rPr>
                <w:rFonts w:eastAsia="Times New Roman"/>
              </w:rPr>
            </w:pPr>
            <w:r>
              <w:rPr>
                <w:rFonts w:eastAsia="Times New Roman"/>
              </w:rPr>
              <w:t xml:space="preserve">45,945 </w:t>
            </w:r>
          </w:p>
        </w:tc>
        <w:tc>
          <w:tcPr>
            <w:tcW w:w="0" w:type="auto"/>
            <w:vAlign w:val="center"/>
            <w:hideMark/>
          </w:tcPr>
          <w:p w14:paraId="05BCF88F" w14:textId="77777777" w:rsidR="00EC1B45" w:rsidRDefault="00EC1B45">
            <w:pPr>
              <w:jc w:val="center"/>
              <w:rPr>
                <w:rFonts w:eastAsia="Times New Roman"/>
              </w:rPr>
            </w:pPr>
            <w:r>
              <w:rPr>
                <w:rFonts w:eastAsia="Times New Roman"/>
              </w:rPr>
              <w:t xml:space="preserve">55,377 </w:t>
            </w:r>
          </w:p>
        </w:tc>
        <w:tc>
          <w:tcPr>
            <w:tcW w:w="0" w:type="auto"/>
            <w:vAlign w:val="center"/>
            <w:hideMark/>
          </w:tcPr>
          <w:p w14:paraId="3D9835C1" w14:textId="77777777" w:rsidR="00EC1B45" w:rsidRDefault="00EC1B45">
            <w:pPr>
              <w:jc w:val="center"/>
              <w:rPr>
                <w:rFonts w:eastAsia="Times New Roman"/>
              </w:rPr>
            </w:pPr>
            <w:r>
              <w:rPr>
                <w:rFonts w:eastAsia="Times New Roman"/>
              </w:rPr>
              <w:t xml:space="preserve">237,101 </w:t>
            </w:r>
          </w:p>
        </w:tc>
        <w:tc>
          <w:tcPr>
            <w:tcW w:w="0" w:type="auto"/>
            <w:vAlign w:val="center"/>
            <w:hideMark/>
          </w:tcPr>
          <w:p w14:paraId="1353029C" w14:textId="77777777" w:rsidR="00EC1B45" w:rsidRDefault="00EC1B45">
            <w:pPr>
              <w:jc w:val="center"/>
              <w:rPr>
                <w:rFonts w:eastAsia="Times New Roman"/>
              </w:rPr>
            </w:pPr>
            <w:r>
              <w:rPr>
                <w:rFonts w:eastAsia="Times New Roman"/>
              </w:rPr>
              <w:t xml:space="preserve">252,273 </w:t>
            </w:r>
          </w:p>
        </w:tc>
        <w:tc>
          <w:tcPr>
            <w:tcW w:w="0" w:type="auto"/>
            <w:vAlign w:val="center"/>
            <w:hideMark/>
          </w:tcPr>
          <w:p w14:paraId="7297D7D0" w14:textId="77777777" w:rsidR="00EC1B45" w:rsidRDefault="00EC1B45">
            <w:pPr>
              <w:jc w:val="center"/>
              <w:rPr>
                <w:rFonts w:eastAsia="Times New Roman"/>
              </w:rPr>
            </w:pPr>
            <w:r>
              <w:rPr>
                <w:rFonts w:eastAsia="Times New Roman"/>
              </w:rPr>
              <w:t xml:space="preserve">166,460 </w:t>
            </w:r>
          </w:p>
        </w:tc>
        <w:tc>
          <w:tcPr>
            <w:tcW w:w="0" w:type="auto"/>
            <w:vAlign w:val="center"/>
            <w:hideMark/>
          </w:tcPr>
          <w:p w14:paraId="463F28CB" w14:textId="77777777" w:rsidR="00EC1B45" w:rsidRDefault="00EC1B45">
            <w:pPr>
              <w:jc w:val="center"/>
              <w:rPr>
                <w:rFonts w:eastAsia="Times New Roman"/>
              </w:rPr>
            </w:pPr>
            <w:r>
              <w:rPr>
                <w:rFonts w:eastAsia="Times New Roman"/>
              </w:rPr>
              <w:t xml:space="preserve">171,192 </w:t>
            </w:r>
          </w:p>
        </w:tc>
        <w:tc>
          <w:tcPr>
            <w:tcW w:w="0" w:type="auto"/>
            <w:vAlign w:val="center"/>
            <w:hideMark/>
          </w:tcPr>
          <w:p w14:paraId="000CD2AF" w14:textId="77777777" w:rsidR="00EC1B45" w:rsidRDefault="00EC1B45">
            <w:pPr>
              <w:jc w:val="center"/>
              <w:rPr>
                <w:rFonts w:eastAsia="Times New Roman"/>
              </w:rPr>
            </w:pPr>
            <w:r>
              <w:rPr>
                <w:rFonts w:eastAsia="Times New Roman"/>
              </w:rPr>
              <w:t xml:space="preserve">453,880 </w:t>
            </w:r>
          </w:p>
        </w:tc>
        <w:tc>
          <w:tcPr>
            <w:tcW w:w="0" w:type="auto"/>
            <w:vAlign w:val="center"/>
            <w:hideMark/>
          </w:tcPr>
          <w:p w14:paraId="06FB3C60" w14:textId="77777777" w:rsidR="00EC1B45" w:rsidRDefault="00EC1B45">
            <w:pPr>
              <w:jc w:val="center"/>
              <w:rPr>
                <w:rFonts w:eastAsia="Times New Roman"/>
              </w:rPr>
            </w:pPr>
            <w:r>
              <w:rPr>
                <w:rFonts w:eastAsia="Times New Roman"/>
              </w:rPr>
              <w:t xml:space="preserve">482,985 </w:t>
            </w:r>
          </w:p>
        </w:tc>
      </w:tr>
      <w:tr w:rsidR="00EC1B45" w14:paraId="6015A8A7" w14:textId="77777777">
        <w:trPr>
          <w:divId w:val="827554228"/>
          <w:tblCellSpacing w:w="15" w:type="dxa"/>
        </w:trPr>
        <w:tc>
          <w:tcPr>
            <w:tcW w:w="0" w:type="auto"/>
            <w:vAlign w:val="center"/>
            <w:hideMark/>
          </w:tcPr>
          <w:p w14:paraId="31F1CAFA" w14:textId="77777777" w:rsidR="00EC1B45" w:rsidRDefault="00EC1B45">
            <w:pPr>
              <w:jc w:val="center"/>
              <w:rPr>
                <w:rFonts w:eastAsia="Times New Roman"/>
              </w:rPr>
            </w:pPr>
            <w:r>
              <w:rPr>
                <w:rFonts w:eastAsia="Times New Roman"/>
              </w:rPr>
              <w:t xml:space="preserve">Total </w:t>
            </w:r>
          </w:p>
        </w:tc>
        <w:tc>
          <w:tcPr>
            <w:tcW w:w="0" w:type="auto"/>
            <w:vAlign w:val="center"/>
            <w:hideMark/>
          </w:tcPr>
          <w:p w14:paraId="240495BD" w14:textId="77777777" w:rsidR="00EC1B45" w:rsidRDefault="00EC1B45">
            <w:pPr>
              <w:jc w:val="center"/>
              <w:rPr>
                <w:rFonts w:eastAsia="Times New Roman"/>
              </w:rPr>
            </w:pPr>
            <w:r>
              <w:rPr>
                <w:rFonts w:eastAsia="Times New Roman"/>
              </w:rPr>
              <w:t xml:space="preserve">133,025 </w:t>
            </w:r>
          </w:p>
        </w:tc>
        <w:tc>
          <w:tcPr>
            <w:tcW w:w="0" w:type="auto"/>
            <w:vAlign w:val="center"/>
            <w:hideMark/>
          </w:tcPr>
          <w:p w14:paraId="5EF140FC" w14:textId="77777777" w:rsidR="00EC1B45" w:rsidRDefault="00EC1B45">
            <w:pPr>
              <w:jc w:val="center"/>
              <w:rPr>
                <w:rFonts w:eastAsia="Times New Roman"/>
              </w:rPr>
            </w:pPr>
            <w:r>
              <w:rPr>
                <w:rFonts w:eastAsia="Times New Roman"/>
              </w:rPr>
              <w:t xml:space="preserve">131,142 </w:t>
            </w:r>
          </w:p>
        </w:tc>
        <w:tc>
          <w:tcPr>
            <w:tcW w:w="0" w:type="auto"/>
            <w:vAlign w:val="center"/>
            <w:hideMark/>
          </w:tcPr>
          <w:p w14:paraId="6856EEC4" w14:textId="77777777" w:rsidR="00EC1B45" w:rsidRDefault="00EC1B45">
            <w:pPr>
              <w:jc w:val="center"/>
              <w:rPr>
                <w:rFonts w:eastAsia="Times New Roman"/>
              </w:rPr>
            </w:pPr>
            <w:r>
              <w:rPr>
                <w:rFonts w:eastAsia="Times New Roman"/>
              </w:rPr>
              <w:t xml:space="preserve">725,055 </w:t>
            </w:r>
          </w:p>
        </w:tc>
        <w:tc>
          <w:tcPr>
            <w:tcW w:w="0" w:type="auto"/>
            <w:vAlign w:val="center"/>
            <w:hideMark/>
          </w:tcPr>
          <w:p w14:paraId="6A12D2A1" w14:textId="77777777" w:rsidR="00EC1B45" w:rsidRDefault="00EC1B45">
            <w:pPr>
              <w:jc w:val="center"/>
              <w:rPr>
                <w:rFonts w:eastAsia="Times New Roman"/>
              </w:rPr>
            </w:pPr>
            <w:r>
              <w:rPr>
                <w:rFonts w:eastAsia="Times New Roman"/>
              </w:rPr>
              <w:t xml:space="preserve">729,095 </w:t>
            </w:r>
          </w:p>
        </w:tc>
        <w:tc>
          <w:tcPr>
            <w:tcW w:w="0" w:type="auto"/>
            <w:vAlign w:val="center"/>
            <w:hideMark/>
          </w:tcPr>
          <w:p w14:paraId="6F276D3C" w14:textId="77777777" w:rsidR="00EC1B45" w:rsidRDefault="00EC1B45">
            <w:pPr>
              <w:jc w:val="center"/>
              <w:rPr>
                <w:rFonts w:eastAsia="Times New Roman"/>
              </w:rPr>
            </w:pPr>
            <w:r>
              <w:rPr>
                <w:rFonts w:eastAsia="Times New Roman"/>
              </w:rPr>
              <w:t xml:space="preserve">838,994 </w:t>
            </w:r>
          </w:p>
        </w:tc>
        <w:tc>
          <w:tcPr>
            <w:tcW w:w="0" w:type="auto"/>
            <w:vAlign w:val="center"/>
            <w:hideMark/>
          </w:tcPr>
          <w:p w14:paraId="56969593" w14:textId="77777777" w:rsidR="00EC1B45" w:rsidRDefault="00EC1B45">
            <w:pPr>
              <w:jc w:val="center"/>
              <w:rPr>
                <w:rFonts w:eastAsia="Times New Roman"/>
              </w:rPr>
            </w:pPr>
            <w:r>
              <w:rPr>
                <w:rFonts w:eastAsia="Times New Roman"/>
              </w:rPr>
              <w:t xml:space="preserve">849,590 </w:t>
            </w:r>
          </w:p>
        </w:tc>
        <w:tc>
          <w:tcPr>
            <w:tcW w:w="0" w:type="auto"/>
            <w:vAlign w:val="center"/>
            <w:hideMark/>
          </w:tcPr>
          <w:p w14:paraId="69F50F20" w14:textId="77777777" w:rsidR="00EC1B45" w:rsidRDefault="00EC1B45">
            <w:pPr>
              <w:jc w:val="center"/>
              <w:rPr>
                <w:rFonts w:eastAsia="Times New Roman"/>
              </w:rPr>
            </w:pPr>
            <w:r>
              <w:rPr>
                <w:rFonts w:eastAsia="Times New Roman"/>
              </w:rPr>
              <w:t xml:space="preserve">426,669 </w:t>
            </w:r>
          </w:p>
        </w:tc>
        <w:tc>
          <w:tcPr>
            <w:tcW w:w="0" w:type="auto"/>
            <w:vAlign w:val="center"/>
            <w:hideMark/>
          </w:tcPr>
          <w:p w14:paraId="79523FF3" w14:textId="77777777" w:rsidR="00EC1B45" w:rsidRDefault="00EC1B45">
            <w:pPr>
              <w:jc w:val="center"/>
              <w:rPr>
                <w:rFonts w:eastAsia="Times New Roman"/>
              </w:rPr>
            </w:pPr>
            <w:r>
              <w:rPr>
                <w:rFonts w:eastAsia="Times New Roman"/>
              </w:rPr>
              <w:t xml:space="preserve">413,916 </w:t>
            </w:r>
          </w:p>
        </w:tc>
        <w:tc>
          <w:tcPr>
            <w:tcW w:w="0" w:type="auto"/>
            <w:vAlign w:val="center"/>
            <w:hideMark/>
          </w:tcPr>
          <w:p w14:paraId="636C3ABF" w14:textId="77777777" w:rsidR="00EC1B45" w:rsidRDefault="00EC1B45">
            <w:pPr>
              <w:jc w:val="center"/>
              <w:rPr>
                <w:rFonts w:eastAsia="Times New Roman"/>
              </w:rPr>
            </w:pPr>
            <w:r>
              <w:rPr>
                <w:rFonts w:eastAsia="Times New Roman"/>
              </w:rPr>
              <w:t xml:space="preserve">2,123,743 </w:t>
            </w:r>
          </w:p>
        </w:tc>
        <w:tc>
          <w:tcPr>
            <w:tcW w:w="0" w:type="auto"/>
            <w:vAlign w:val="center"/>
            <w:hideMark/>
          </w:tcPr>
          <w:p w14:paraId="4A1699C3" w14:textId="77777777" w:rsidR="00EC1B45" w:rsidRDefault="00EC1B45">
            <w:pPr>
              <w:jc w:val="center"/>
              <w:rPr>
                <w:rFonts w:eastAsia="Times New Roman"/>
              </w:rPr>
            </w:pPr>
            <w:r>
              <w:rPr>
                <w:rFonts w:eastAsia="Times New Roman"/>
              </w:rPr>
              <w:t xml:space="preserve">2,123,743 </w:t>
            </w:r>
          </w:p>
        </w:tc>
      </w:tr>
    </w:tbl>
    <w:p w14:paraId="39F3EE34" w14:textId="77777777" w:rsidR="00EC1B45" w:rsidRDefault="00EC1B45">
      <w:pPr>
        <w:divId w:val="827554228"/>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9"/>
        <w:gridCol w:w="754"/>
        <w:gridCol w:w="714"/>
        <w:gridCol w:w="754"/>
        <w:gridCol w:w="714"/>
        <w:gridCol w:w="754"/>
        <w:gridCol w:w="714"/>
        <w:gridCol w:w="754"/>
        <w:gridCol w:w="1597"/>
        <w:tblGridChange w:id="58">
          <w:tblGrid>
            <w:gridCol w:w="2901"/>
            <w:gridCol w:w="558"/>
            <w:gridCol w:w="196"/>
            <w:gridCol w:w="558"/>
            <w:gridCol w:w="156"/>
            <w:gridCol w:w="558"/>
            <w:gridCol w:w="196"/>
            <w:gridCol w:w="558"/>
            <w:gridCol w:w="156"/>
            <w:gridCol w:w="558"/>
            <w:gridCol w:w="196"/>
            <w:gridCol w:w="558"/>
            <w:gridCol w:w="156"/>
            <w:gridCol w:w="558"/>
            <w:gridCol w:w="196"/>
            <w:gridCol w:w="558"/>
            <w:gridCol w:w="171"/>
            <w:gridCol w:w="1426"/>
          </w:tblGrid>
        </w:tblGridChange>
      </w:tblGrid>
      <w:tr w:rsidR="00EC1B45" w14:paraId="28E384A3" w14:textId="77777777">
        <w:trPr>
          <w:divId w:val="827554228"/>
          <w:tblHeader/>
          <w:tblCellSpacing w:w="15" w:type="dxa"/>
        </w:trPr>
        <w:tc>
          <w:tcPr>
            <w:tcW w:w="0" w:type="auto"/>
            <w:gridSpan w:val="9"/>
            <w:tcBorders>
              <w:top w:val="nil"/>
              <w:left w:val="nil"/>
              <w:bottom w:val="nil"/>
              <w:right w:val="nil"/>
            </w:tcBorders>
            <w:vAlign w:val="center"/>
            <w:hideMark/>
          </w:tcPr>
          <w:p w14:paraId="5E060B11" w14:textId="77777777" w:rsidR="00EC1B45" w:rsidRDefault="00EC1B45">
            <w:pPr>
              <w:jc w:val="center"/>
              <w:rPr>
                <w:rFonts w:eastAsia="Times New Roman"/>
              </w:rPr>
            </w:pPr>
            <w:r>
              <w:rPr>
                <w:rFonts w:eastAsia="Times New Roman"/>
              </w:rPr>
              <w:t xml:space="preserve">Table 3-10: Number of Households with Different Auto Ownership Levels </w:t>
            </w:r>
          </w:p>
        </w:tc>
      </w:tr>
      <w:tr w:rsidR="00EC1B45" w14:paraId="7B63E6D0" w14:textId="77777777">
        <w:trPr>
          <w:divId w:val="827554228"/>
          <w:tblHeader/>
          <w:tblCellSpacing w:w="15" w:type="dxa"/>
        </w:trPr>
        <w:tc>
          <w:tcPr>
            <w:tcW w:w="0" w:type="auto"/>
            <w:vAlign w:val="center"/>
            <w:hideMark/>
          </w:tcPr>
          <w:p w14:paraId="3B64258D" w14:textId="77777777" w:rsidR="00EC1B45" w:rsidRDefault="00EC1B45">
            <w:pPr>
              <w:jc w:val="center"/>
              <w:rPr>
                <w:rFonts w:eastAsia="Times New Roman"/>
              </w:rPr>
            </w:pPr>
          </w:p>
        </w:tc>
        <w:tc>
          <w:tcPr>
            <w:tcW w:w="0" w:type="auto"/>
            <w:gridSpan w:val="2"/>
            <w:tcMar>
              <w:top w:w="15" w:type="dxa"/>
              <w:left w:w="45" w:type="dxa"/>
              <w:bottom w:w="0" w:type="dxa"/>
              <w:right w:w="45" w:type="dxa"/>
            </w:tcMar>
            <w:vAlign w:val="center"/>
            <w:hideMark/>
          </w:tcPr>
          <w:p w14:paraId="0C015EE1" w14:textId="77777777" w:rsidR="00EC1B45" w:rsidRDefault="00EC1B45">
            <w:pPr>
              <w:jc w:val="center"/>
              <w:divId w:val="419102943"/>
              <w:rPr>
                <w:rFonts w:eastAsia="Times New Roman"/>
                <w:b/>
                <w:bCs/>
              </w:rPr>
            </w:pPr>
            <w:r>
              <w:rPr>
                <w:rFonts w:eastAsia="Times New Roman"/>
                <w:b/>
                <w:bCs/>
              </w:rPr>
              <w:t xml:space="preserve">Zero Auto </w:t>
            </w:r>
          </w:p>
        </w:tc>
        <w:tc>
          <w:tcPr>
            <w:tcW w:w="0" w:type="auto"/>
            <w:gridSpan w:val="2"/>
            <w:tcMar>
              <w:top w:w="15" w:type="dxa"/>
              <w:left w:w="45" w:type="dxa"/>
              <w:bottom w:w="0" w:type="dxa"/>
              <w:right w:w="45" w:type="dxa"/>
            </w:tcMar>
            <w:vAlign w:val="center"/>
            <w:hideMark/>
          </w:tcPr>
          <w:p w14:paraId="2BA18A3F" w14:textId="77777777" w:rsidR="00EC1B45" w:rsidRDefault="00EC1B45">
            <w:pPr>
              <w:jc w:val="center"/>
              <w:divId w:val="1992099511"/>
              <w:rPr>
                <w:rFonts w:eastAsia="Times New Roman"/>
                <w:b/>
                <w:bCs/>
              </w:rPr>
            </w:pPr>
            <w:r>
              <w:rPr>
                <w:rFonts w:eastAsia="Times New Roman"/>
                <w:b/>
                <w:bCs/>
              </w:rPr>
              <w:t xml:space="preserve">One Auto </w:t>
            </w:r>
          </w:p>
        </w:tc>
        <w:tc>
          <w:tcPr>
            <w:tcW w:w="0" w:type="auto"/>
            <w:gridSpan w:val="2"/>
            <w:tcMar>
              <w:top w:w="15" w:type="dxa"/>
              <w:left w:w="45" w:type="dxa"/>
              <w:bottom w:w="0" w:type="dxa"/>
              <w:right w:w="45" w:type="dxa"/>
            </w:tcMar>
            <w:vAlign w:val="center"/>
            <w:hideMark/>
          </w:tcPr>
          <w:p w14:paraId="6F4168AD" w14:textId="77777777" w:rsidR="00EC1B45" w:rsidRDefault="00EC1B45">
            <w:pPr>
              <w:jc w:val="center"/>
              <w:divId w:val="842010471"/>
              <w:rPr>
                <w:rFonts w:eastAsia="Times New Roman"/>
                <w:b/>
                <w:bCs/>
              </w:rPr>
            </w:pPr>
            <w:r>
              <w:rPr>
                <w:rFonts w:eastAsia="Times New Roman"/>
                <w:b/>
                <w:bCs/>
              </w:rPr>
              <w:t xml:space="preserve">Two Auto </w:t>
            </w:r>
          </w:p>
        </w:tc>
        <w:tc>
          <w:tcPr>
            <w:tcW w:w="0" w:type="auto"/>
            <w:gridSpan w:val="2"/>
            <w:tcMar>
              <w:top w:w="15" w:type="dxa"/>
              <w:left w:w="45" w:type="dxa"/>
              <w:bottom w:w="0" w:type="dxa"/>
              <w:right w:w="45" w:type="dxa"/>
            </w:tcMar>
            <w:vAlign w:val="center"/>
            <w:hideMark/>
          </w:tcPr>
          <w:p w14:paraId="3B59B43A" w14:textId="77777777" w:rsidR="00EC1B45" w:rsidRDefault="00EC1B45">
            <w:pPr>
              <w:jc w:val="center"/>
              <w:divId w:val="1586263223"/>
              <w:rPr>
                <w:rFonts w:eastAsia="Times New Roman"/>
                <w:b/>
                <w:bCs/>
              </w:rPr>
            </w:pPr>
            <w:r>
              <w:rPr>
                <w:rFonts w:eastAsia="Times New Roman"/>
                <w:b/>
                <w:bCs/>
              </w:rPr>
              <w:t xml:space="preserve">Three Auto </w:t>
            </w:r>
          </w:p>
        </w:tc>
      </w:tr>
      <w:tr w:rsidR="00EC1B45" w14:paraId="2340AEC5" w14:textId="77777777">
        <w:trPr>
          <w:divId w:val="827554228"/>
          <w:tblHeader/>
          <w:tblCellSpacing w:w="15" w:type="dxa"/>
        </w:trPr>
        <w:tc>
          <w:tcPr>
            <w:tcW w:w="0" w:type="auto"/>
            <w:vAlign w:val="center"/>
            <w:hideMark/>
          </w:tcPr>
          <w:p w14:paraId="429AC049" w14:textId="77777777" w:rsidR="00EC1B45" w:rsidRDefault="00EC1B45">
            <w:pPr>
              <w:jc w:val="center"/>
              <w:rPr>
                <w:rFonts w:eastAsia="Times New Roman"/>
                <w:b/>
                <w:bCs/>
              </w:rPr>
            </w:pPr>
            <w:r>
              <w:rPr>
                <w:rFonts w:eastAsia="Times New Roman"/>
                <w:b/>
                <w:bCs/>
              </w:rPr>
              <w:t xml:space="preserve">Household Income </w:t>
            </w:r>
          </w:p>
        </w:tc>
        <w:tc>
          <w:tcPr>
            <w:tcW w:w="0" w:type="auto"/>
            <w:vAlign w:val="center"/>
            <w:hideMark/>
          </w:tcPr>
          <w:p w14:paraId="45CF7AC6"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43A5D7FE"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4C5C11DA"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0325A53A"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56404B0E"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7B8C3FA3" w14:textId="77777777" w:rsidR="00EC1B45" w:rsidRDefault="00EC1B45">
            <w:pPr>
              <w:jc w:val="center"/>
              <w:rPr>
                <w:rFonts w:eastAsia="Times New Roman"/>
                <w:b/>
                <w:bCs/>
              </w:rPr>
            </w:pPr>
            <w:r>
              <w:rPr>
                <w:rFonts w:eastAsia="Times New Roman"/>
                <w:b/>
                <w:bCs/>
              </w:rPr>
              <w:t xml:space="preserve">Model </w:t>
            </w:r>
          </w:p>
        </w:tc>
        <w:tc>
          <w:tcPr>
            <w:tcW w:w="0" w:type="auto"/>
            <w:vAlign w:val="center"/>
            <w:hideMark/>
          </w:tcPr>
          <w:p w14:paraId="4E72421B" w14:textId="77777777" w:rsidR="00EC1B45" w:rsidRDefault="00EC1B45">
            <w:pPr>
              <w:jc w:val="center"/>
              <w:rPr>
                <w:rFonts w:eastAsia="Times New Roman"/>
                <w:b/>
                <w:bCs/>
              </w:rPr>
            </w:pPr>
            <w:r>
              <w:rPr>
                <w:rFonts w:eastAsia="Times New Roman"/>
                <w:b/>
                <w:bCs/>
              </w:rPr>
              <w:t xml:space="preserve">Target </w:t>
            </w:r>
          </w:p>
        </w:tc>
        <w:tc>
          <w:tcPr>
            <w:tcW w:w="0" w:type="auto"/>
            <w:vAlign w:val="center"/>
            <w:hideMark/>
          </w:tcPr>
          <w:p w14:paraId="105EE33F" w14:textId="77777777" w:rsidR="00EC1B45" w:rsidRDefault="00EC1B45">
            <w:pPr>
              <w:jc w:val="center"/>
              <w:rPr>
                <w:rFonts w:eastAsia="Times New Roman"/>
                <w:b/>
                <w:bCs/>
              </w:rPr>
            </w:pPr>
            <w:r>
              <w:rPr>
                <w:rFonts w:eastAsia="Times New Roman"/>
                <w:b/>
                <w:bCs/>
              </w:rPr>
              <w:t xml:space="preserve">Model </w:t>
            </w:r>
          </w:p>
        </w:tc>
      </w:tr>
      <w:tr w:rsidR="00EC1B45" w14:paraId="37F94794" w14:textId="77777777" w:rsidTr="002A2EEA">
        <w:tblPrEx>
          <w:tblW w:w="0" w:type="auto"/>
          <w:tblCellSpacing w:w="15" w:type="dxa"/>
          <w:tblCellMar>
            <w:top w:w="15" w:type="dxa"/>
            <w:left w:w="15" w:type="dxa"/>
            <w:bottom w:w="15" w:type="dxa"/>
            <w:right w:w="15" w:type="dxa"/>
          </w:tblCellMar>
          <w:tblPrExChange w:id="59" w:author="Kyeil Kim" w:date="2019-04-25T08:00:00Z">
            <w:tblPrEx>
              <w:tblW w:w="0" w:type="auto"/>
              <w:tblCellSpacing w:w="15" w:type="dxa"/>
              <w:tblCellMar>
                <w:top w:w="15" w:type="dxa"/>
                <w:left w:w="15" w:type="dxa"/>
                <w:bottom w:w="15" w:type="dxa"/>
                <w:right w:w="15" w:type="dxa"/>
              </w:tblCellMar>
            </w:tblPrEx>
          </w:tblPrExChange>
        </w:tblPrEx>
        <w:trPr>
          <w:divId w:val="827554228"/>
          <w:tblCellSpacing w:w="15" w:type="dxa"/>
          <w:trPrChange w:id="60" w:author="Kyeil Kim" w:date="2019-04-25T08:00:00Z">
            <w:trPr>
              <w:gridAfter w:val="0"/>
              <w:divId w:val="827554228"/>
              <w:tblCellSpacing w:w="15" w:type="dxa"/>
            </w:trPr>
          </w:trPrChange>
        </w:trPr>
        <w:tc>
          <w:tcPr>
            <w:tcW w:w="0" w:type="auto"/>
            <w:vAlign w:val="center"/>
            <w:tcPrChange w:id="61" w:author="Kyeil Kim" w:date="2019-04-25T08:00:00Z">
              <w:tcPr>
                <w:tcW w:w="0" w:type="auto"/>
                <w:vAlign w:val="center"/>
              </w:tcPr>
            </w:tcPrChange>
          </w:tcPr>
          <w:p w14:paraId="037D8EF7" w14:textId="77777777" w:rsidR="00EC1B45" w:rsidRDefault="00EC1B45">
            <w:pPr>
              <w:jc w:val="center"/>
              <w:rPr>
                <w:rFonts w:eastAsia="Times New Roman"/>
              </w:rPr>
            </w:pPr>
            <w:commentRangeStart w:id="62"/>
            <w:commentRangeStart w:id="63"/>
            <w:del w:id="64" w:author="Kyeil Kim" w:date="2019-04-25T08:00:00Z">
              <w:r w:rsidDel="002A2EEA">
                <w:rPr>
                  <w:rFonts w:eastAsia="Times New Roman"/>
                </w:rPr>
                <w:delText xml:space="preserve">source </w:delText>
              </w:r>
            </w:del>
          </w:p>
        </w:tc>
        <w:tc>
          <w:tcPr>
            <w:tcW w:w="0" w:type="auto"/>
            <w:vAlign w:val="center"/>
            <w:tcPrChange w:id="65" w:author="Kyeil Kim" w:date="2019-04-25T08:00:00Z">
              <w:tcPr>
                <w:tcW w:w="0" w:type="auto"/>
                <w:gridSpan w:val="2"/>
                <w:vAlign w:val="center"/>
              </w:tcPr>
            </w:tcPrChange>
          </w:tcPr>
          <w:p w14:paraId="02E25394" w14:textId="77777777" w:rsidR="00EC1B45" w:rsidRDefault="00EC1B45">
            <w:pPr>
              <w:jc w:val="center"/>
              <w:rPr>
                <w:rFonts w:eastAsia="Times New Roman"/>
              </w:rPr>
            </w:pPr>
            <w:del w:id="66" w:author="Kyeil Kim" w:date="2019-04-25T08:00:00Z">
              <w:r w:rsidDel="002A2EEA">
                <w:rPr>
                  <w:rFonts w:eastAsia="Times New Roman"/>
                </w:rPr>
                <w:delText xml:space="preserve">Target </w:delText>
              </w:r>
            </w:del>
          </w:p>
        </w:tc>
        <w:tc>
          <w:tcPr>
            <w:tcW w:w="0" w:type="auto"/>
            <w:vAlign w:val="center"/>
            <w:tcPrChange w:id="67" w:author="Kyeil Kim" w:date="2019-04-25T08:00:00Z">
              <w:tcPr>
                <w:tcW w:w="0" w:type="auto"/>
                <w:gridSpan w:val="2"/>
                <w:vAlign w:val="center"/>
              </w:tcPr>
            </w:tcPrChange>
          </w:tcPr>
          <w:p w14:paraId="3FAD10EF" w14:textId="77777777" w:rsidR="00EC1B45" w:rsidRDefault="00EC1B45">
            <w:pPr>
              <w:jc w:val="center"/>
              <w:rPr>
                <w:rFonts w:eastAsia="Times New Roman"/>
              </w:rPr>
            </w:pPr>
            <w:del w:id="68" w:author="Kyeil Kim" w:date="2019-04-25T08:00:00Z">
              <w:r w:rsidDel="002A2EEA">
                <w:rPr>
                  <w:rFonts w:eastAsia="Times New Roman"/>
                </w:rPr>
                <w:delText xml:space="preserve">Model </w:delText>
              </w:r>
            </w:del>
          </w:p>
        </w:tc>
        <w:tc>
          <w:tcPr>
            <w:tcW w:w="0" w:type="auto"/>
            <w:vAlign w:val="center"/>
            <w:tcPrChange w:id="69" w:author="Kyeil Kim" w:date="2019-04-25T08:00:00Z">
              <w:tcPr>
                <w:tcW w:w="0" w:type="auto"/>
                <w:gridSpan w:val="2"/>
                <w:vAlign w:val="center"/>
              </w:tcPr>
            </w:tcPrChange>
          </w:tcPr>
          <w:p w14:paraId="6D6F7532" w14:textId="77777777" w:rsidR="00EC1B45" w:rsidRDefault="00EC1B45">
            <w:pPr>
              <w:jc w:val="center"/>
              <w:rPr>
                <w:rFonts w:eastAsia="Times New Roman"/>
              </w:rPr>
            </w:pPr>
            <w:del w:id="70" w:author="Kyeil Kim" w:date="2019-04-25T08:00:00Z">
              <w:r w:rsidDel="002A2EEA">
                <w:rPr>
                  <w:rFonts w:eastAsia="Times New Roman"/>
                </w:rPr>
                <w:delText xml:space="preserve">Target </w:delText>
              </w:r>
            </w:del>
          </w:p>
        </w:tc>
        <w:tc>
          <w:tcPr>
            <w:tcW w:w="0" w:type="auto"/>
            <w:vAlign w:val="center"/>
            <w:tcPrChange w:id="71" w:author="Kyeil Kim" w:date="2019-04-25T08:00:00Z">
              <w:tcPr>
                <w:tcW w:w="0" w:type="auto"/>
                <w:gridSpan w:val="2"/>
                <w:vAlign w:val="center"/>
              </w:tcPr>
            </w:tcPrChange>
          </w:tcPr>
          <w:p w14:paraId="67EFDDDF" w14:textId="77777777" w:rsidR="00EC1B45" w:rsidRDefault="00EC1B45">
            <w:pPr>
              <w:jc w:val="center"/>
              <w:rPr>
                <w:rFonts w:eastAsia="Times New Roman"/>
              </w:rPr>
            </w:pPr>
            <w:del w:id="72" w:author="Kyeil Kim" w:date="2019-04-25T08:00:00Z">
              <w:r w:rsidDel="002A2EEA">
                <w:rPr>
                  <w:rFonts w:eastAsia="Times New Roman"/>
                </w:rPr>
                <w:delText xml:space="preserve">Model </w:delText>
              </w:r>
            </w:del>
          </w:p>
        </w:tc>
        <w:tc>
          <w:tcPr>
            <w:tcW w:w="0" w:type="auto"/>
            <w:vAlign w:val="center"/>
            <w:tcPrChange w:id="73" w:author="Kyeil Kim" w:date="2019-04-25T08:00:00Z">
              <w:tcPr>
                <w:tcW w:w="0" w:type="auto"/>
                <w:gridSpan w:val="2"/>
                <w:vAlign w:val="center"/>
              </w:tcPr>
            </w:tcPrChange>
          </w:tcPr>
          <w:p w14:paraId="781FA4A0" w14:textId="77777777" w:rsidR="00EC1B45" w:rsidRDefault="00EC1B45">
            <w:pPr>
              <w:jc w:val="center"/>
              <w:rPr>
                <w:rFonts w:eastAsia="Times New Roman"/>
              </w:rPr>
            </w:pPr>
            <w:del w:id="74" w:author="Kyeil Kim" w:date="2019-04-25T08:00:00Z">
              <w:r w:rsidDel="002A2EEA">
                <w:rPr>
                  <w:rFonts w:eastAsia="Times New Roman"/>
                </w:rPr>
                <w:delText xml:space="preserve">Target </w:delText>
              </w:r>
            </w:del>
          </w:p>
        </w:tc>
        <w:tc>
          <w:tcPr>
            <w:tcW w:w="0" w:type="auto"/>
            <w:vAlign w:val="center"/>
            <w:tcPrChange w:id="75" w:author="Kyeil Kim" w:date="2019-04-25T08:00:00Z">
              <w:tcPr>
                <w:tcW w:w="0" w:type="auto"/>
                <w:gridSpan w:val="2"/>
                <w:vAlign w:val="center"/>
              </w:tcPr>
            </w:tcPrChange>
          </w:tcPr>
          <w:p w14:paraId="70FB8E8D" w14:textId="77777777" w:rsidR="00EC1B45" w:rsidRDefault="00EC1B45">
            <w:pPr>
              <w:jc w:val="center"/>
              <w:rPr>
                <w:rFonts w:eastAsia="Times New Roman"/>
              </w:rPr>
            </w:pPr>
            <w:del w:id="76" w:author="Kyeil Kim" w:date="2019-04-25T08:00:00Z">
              <w:r w:rsidDel="002A2EEA">
                <w:rPr>
                  <w:rFonts w:eastAsia="Times New Roman"/>
                </w:rPr>
                <w:delText xml:space="preserve">Model </w:delText>
              </w:r>
            </w:del>
          </w:p>
        </w:tc>
        <w:tc>
          <w:tcPr>
            <w:tcW w:w="0" w:type="auto"/>
            <w:vAlign w:val="center"/>
            <w:tcPrChange w:id="77" w:author="Kyeil Kim" w:date="2019-04-25T08:00:00Z">
              <w:tcPr>
                <w:tcW w:w="0" w:type="auto"/>
                <w:gridSpan w:val="2"/>
                <w:vAlign w:val="center"/>
              </w:tcPr>
            </w:tcPrChange>
          </w:tcPr>
          <w:p w14:paraId="7D989DF2" w14:textId="77777777" w:rsidR="00EC1B45" w:rsidRDefault="00EC1B45">
            <w:pPr>
              <w:jc w:val="center"/>
              <w:rPr>
                <w:rFonts w:eastAsia="Times New Roman"/>
              </w:rPr>
            </w:pPr>
            <w:del w:id="78" w:author="Kyeil Kim" w:date="2019-04-25T08:00:00Z">
              <w:r w:rsidDel="002A2EEA">
                <w:rPr>
                  <w:rFonts w:eastAsia="Times New Roman"/>
                </w:rPr>
                <w:delText xml:space="preserve">Target </w:delText>
              </w:r>
            </w:del>
          </w:p>
        </w:tc>
        <w:tc>
          <w:tcPr>
            <w:tcW w:w="0" w:type="auto"/>
            <w:vAlign w:val="center"/>
            <w:tcPrChange w:id="79" w:author="Kyeil Kim" w:date="2019-04-25T08:00:00Z">
              <w:tcPr>
                <w:tcW w:w="0" w:type="auto"/>
                <w:gridSpan w:val="2"/>
                <w:vAlign w:val="center"/>
              </w:tcPr>
            </w:tcPrChange>
          </w:tcPr>
          <w:p w14:paraId="62F04E50" w14:textId="77777777" w:rsidR="00EC1B45" w:rsidRDefault="00EC1B45">
            <w:pPr>
              <w:jc w:val="center"/>
              <w:rPr>
                <w:rFonts w:eastAsia="Times New Roman"/>
              </w:rPr>
            </w:pPr>
            <w:del w:id="80" w:author="Kyeil Kim" w:date="2019-04-25T08:00:00Z">
              <w:r w:rsidDel="002A2EEA">
                <w:rPr>
                  <w:rFonts w:eastAsia="Times New Roman"/>
                </w:rPr>
                <w:delText xml:space="preserve">Model </w:delText>
              </w:r>
            </w:del>
            <w:commentRangeEnd w:id="62"/>
            <w:r w:rsidR="002A2EEA">
              <w:rPr>
                <w:rStyle w:val="CommentReference"/>
              </w:rPr>
              <w:commentReference w:id="62"/>
            </w:r>
            <w:r w:rsidR="00115A59">
              <w:rPr>
                <w:rStyle w:val="CommentReference"/>
              </w:rPr>
              <w:commentReference w:id="63"/>
            </w:r>
          </w:p>
        </w:tc>
      </w:tr>
      <w:commentRangeEnd w:id="63"/>
      <w:tr w:rsidR="00EC1B45" w14:paraId="76AE0E18" w14:textId="77777777">
        <w:trPr>
          <w:divId w:val="827554228"/>
          <w:tblCellSpacing w:w="15" w:type="dxa"/>
        </w:trPr>
        <w:tc>
          <w:tcPr>
            <w:tcW w:w="0" w:type="auto"/>
            <w:vAlign w:val="center"/>
            <w:hideMark/>
          </w:tcPr>
          <w:p w14:paraId="713BBD8C" w14:textId="77777777" w:rsidR="00EC1B45" w:rsidRDefault="00EC1B45">
            <w:pPr>
              <w:jc w:val="center"/>
              <w:rPr>
                <w:rFonts w:eastAsia="Times New Roman"/>
              </w:rPr>
            </w:pPr>
            <w:r>
              <w:rPr>
                <w:rFonts w:eastAsia="Times New Roman"/>
              </w:rPr>
              <w:t xml:space="preserve">Income $0 to $10k </w:t>
            </w:r>
          </w:p>
        </w:tc>
        <w:tc>
          <w:tcPr>
            <w:tcW w:w="0" w:type="auto"/>
            <w:vAlign w:val="center"/>
            <w:hideMark/>
          </w:tcPr>
          <w:p w14:paraId="1BE39A53" w14:textId="77777777" w:rsidR="00EC1B45" w:rsidRDefault="00EC1B45">
            <w:pPr>
              <w:jc w:val="center"/>
              <w:rPr>
                <w:rFonts w:eastAsia="Times New Roman"/>
              </w:rPr>
            </w:pPr>
            <w:r>
              <w:rPr>
                <w:rFonts w:eastAsia="Times New Roman"/>
              </w:rPr>
              <w:t xml:space="preserve">26.3 </w:t>
            </w:r>
          </w:p>
        </w:tc>
        <w:tc>
          <w:tcPr>
            <w:tcW w:w="0" w:type="auto"/>
            <w:vAlign w:val="center"/>
            <w:hideMark/>
          </w:tcPr>
          <w:p w14:paraId="05A41C60" w14:textId="77777777" w:rsidR="00EC1B45" w:rsidRDefault="00EC1B45">
            <w:pPr>
              <w:jc w:val="center"/>
              <w:rPr>
                <w:rFonts w:eastAsia="Times New Roman"/>
              </w:rPr>
            </w:pPr>
            <w:r>
              <w:rPr>
                <w:rFonts w:eastAsia="Times New Roman"/>
              </w:rPr>
              <w:t xml:space="preserve">37.5 </w:t>
            </w:r>
          </w:p>
        </w:tc>
        <w:tc>
          <w:tcPr>
            <w:tcW w:w="0" w:type="auto"/>
            <w:vAlign w:val="center"/>
            <w:hideMark/>
          </w:tcPr>
          <w:p w14:paraId="03E14786" w14:textId="77777777" w:rsidR="00EC1B45" w:rsidRDefault="00EC1B45">
            <w:pPr>
              <w:jc w:val="center"/>
              <w:rPr>
                <w:rFonts w:eastAsia="Times New Roman"/>
              </w:rPr>
            </w:pPr>
            <w:r>
              <w:rPr>
                <w:rFonts w:eastAsia="Times New Roman"/>
              </w:rPr>
              <w:t xml:space="preserve">53.1 </w:t>
            </w:r>
          </w:p>
        </w:tc>
        <w:tc>
          <w:tcPr>
            <w:tcW w:w="0" w:type="auto"/>
            <w:vAlign w:val="center"/>
            <w:hideMark/>
          </w:tcPr>
          <w:p w14:paraId="74819F71" w14:textId="77777777" w:rsidR="00EC1B45" w:rsidRDefault="00EC1B45">
            <w:pPr>
              <w:jc w:val="center"/>
              <w:rPr>
                <w:rFonts w:eastAsia="Times New Roman"/>
              </w:rPr>
            </w:pPr>
            <w:r>
              <w:rPr>
                <w:rFonts w:eastAsia="Times New Roman"/>
              </w:rPr>
              <w:t xml:space="preserve">51.2 </w:t>
            </w:r>
          </w:p>
        </w:tc>
        <w:tc>
          <w:tcPr>
            <w:tcW w:w="0" w:type="auto"/>
            <w:vAlign w:val="center"/>
            <w:hideMark/>
          </w:tcPr>
          <w:p w14:paraId="2BCEA1FF" w14:textId="77777777" w:rsidR="00EC1B45" w:rsidRDefault="00EC1B45">
            <w:pPr>
              <w:jc w:val="center"/>
              <w:rPr>
                <w:rFonts w:eastAsia="Times New Roman"/>
              </w:rPr>
            </w:pPr>
            <w:r>
              <w:rPr>
                <w:rFonts w:eastAsia="Times New Roman"/>
              </w:rPr>
              <w:t xml:space="preserve">16.4 </w:t>
            </w:r>
          </w:p>
        </w:tc>
        <w:tc>
          <w:tcPr>
            <w:tcW w:w="0" w:type="auto"/>
            <w:vAlign w:val="center"/>
            <w:hideMark/>
          </w:tcPr>
          <w:p w14:paraId="31297580" w14:textId="77777777" w:rsidR="00EC1B45" w:rsidRDefault="00EC1B45">
            <w:pPr>
              <w:jc w:val="center"/>
              <w:rPr>
                <w:rFonts w:eastAsia="Times New Roman"/>
              </w:rPr>
            </w:pPr>
            <w:r>
              <w:rPr>
                <w:rFonts w:eastAsia="Times New Roman"/>
              </w:rPr>
              <w:t xml:space="preserve">9.9 </w:t>
            </w:r>
          </w:p>
        </w:tc>
        <w:tc>
          <w:tcPr>
            <w:tcW w:w="0" w:type="auto"/>
            <w:vAlign w:val="center"/>
            <w:hideMark/>
          </w:tcPr>
          <w:p w14:paraId="1E8D7C61" w14:textId="77777777" w:rsidR="00EC1B45" w:rsidRDefault="00EC1B45">
            <w:pPr>
              <w:jc w:val="center"/>
              <w:rPr>
                <w:rFonts w:eastAsia="Times New Roman"/>
              </w:rPr>
            </w:pPr>
            <w:r>
              <w:rPr>
                <w:rFonts w:eastAsia="Times New Roman"/>
              </w:rPr>
              <w:t xml:space="preserve">4.1 </w:t>
            </w:r>
          </w:p>
        </w:tc>
        <w:tc>
          <w:tcPr>
            <w:tcW w:w="0" w:type="auto"/>
            <w:vAlign w:val="center"/>
            <w:hideMark/>
          </w:tcPr>
          <w:p w14:paraId="34E956A7" w14:textId="77777777" w:rsidR="00EC1B45" w:rsidRDefault="00EC1B45">
            <w:pPr>
              <w:jc w:val="center"/>
              <w:rPr>
                <w:rFonts w:eastAsia="Times New Roman"/>
              </w:rPr>
            </w:pPr>
            <w:r>
              <w:rPr>
                <w:rFonts w:eastAsia="Times New Roman"/>
              </w:rPr>
              <w:t xml:space="preserve">1.4 </w:t>
            </w:r>
          </w:p>
        </w:tc>
      </w:tr>
      <w:tr w:rsidR="00EC1B45" w14:paraId="6EF505A0" w14:textId="77777777">
        <w:trPr>
          <w:divId w:val="827554228"/>
          <w:tblCellSpacing w:w="15" w:type="dxa"/>
        </w:trPr>
        <w:tc>
          <w:tcPr>
            <w:tcW w:w="0" w:type="auto"/>
            <w:vAlign w:val="center"/>
            <w:hideMark/>
          </w:tcPr>
          <w:p w14:paraId="0E5FAF39" w14:textId="77777777" w:rsidR="00EC1B45" w:rsidRDefault="00EC1B45">
            <w:pPr>
              <w:jc w:val="center"/>
              <w:rPr>
                <w:rFonts w:eastAsia="Times New Roman"/>
              </w:rPr>
            </w:pPr>
            <w:r>
              <w:rPr>
                <w:rFonts w:eastAsia="Times New Roman"/>
              </w:rPr>
              <w:t xml:space="preserve">Income $10k to $20k </w:t>
            </w:r>
          </w:p>
        </w:tc>
        <w:tc>
          <w:tcPr>
            <w:tcW w:w="0" w:type="auto"/>
            <w:vAlign w:val="center"/>
            <w:hideMark/>
          </w:tcPr>
          <w:p w14:paraId="07D1E4F8" w14:textId="77777777" w:rsidR="00EC1B45" w:rsidRDefault="00EC1B45">
            <w:pPr>
              <w:jc w:val="center"/>
              <w:rPr>
                <w:rFonts w:eastAsia="Times New Roman"/>
              </w:rPr>
            </w:pPr>
            <w:r>
              <w:rPr>
                <w:rFonts w:eastAsia="Times New Roman"/>
              </w:rPr>
              <w:t xml:space="preserve">17.9 </w:t>
            </w:r>
          </w:p>
        </w:tc>
        <w:tc>
          <w:tcPr>
            <w:tcW w:w="0" w:type="auto"/>
            <w:vAlign w:val="center"/>
            <w:hideMark/>
          </w:tcPr>
          <w:p w14:paraId="1A49A79B" w14:textId="77777777" w:rsidR="00EC1B45" w:rsidRDefault="00EC1B45">
            <w:pPr>
              <w:jc w:val="center"/>
              <w:rPr>
                <w:rFonts w:eastAsia="Times New Roman"/>
              </w:rPr>
            </w:pPr>
            <w:r>
              <w:rPr>
                <w:rFonts w:eastAsia="Times New Roman"/>
              </w:rPr>
              <w:t xml:space="preserve">26.2 </w:t>
            </w:r>
          </w:p>
        </w:tc>
        <w:tc>
          <w:tcPr>
            <w:tcW w:w="0" w:type="auto"/>
            <w:vAlign w:val="center"/>
            <w:hideMark/>
          </w:tcPr>
          <w:p w14:paraId="16AFB0EA" w14:textId="77777777" w:rsidR="00EC1B45" w:rsidRDefault="00EC1B45">
            <w:pPr>
              <w:jc w:val="center"/>
              <w:rPr>
                <w:rFonts w:eastAsia="Times New Roman"/>
              </w:rPr>
            </w:pPr>
            <w:r>
              <w:rPr>
                <w:rFonts w:eastAsia="Times New Roman"/>
              </w:rPr>
              <w:t xml:space="preserve">55.0 </w:t>
            </w:r>
          </w:p>
        </w:tc>
        <w:tc>
          <w:tcPr>
            <w:tcW w:w="0" w:type="auto"/>
            <w:vAlign w:val="center"/>
            <w:hideMark/>
          </w:tcPr>
          <w:p w14:paraId="6D22BF0C" w14:textId="77777777" w:rsidR="00EC1B45" w:rsidRDefault="00EC1B45">
            <w:pPr>
              <w:jc w:val="center"/>
              <w:rPr>
                <w:rFonts w:eastAsia="Times New Roman"/>
              </w:rPr>
            </w:pPr>
            <w:r>
              <w:rPr>
                <w:rFonts w:eastAsia="Times New Roman"/>
              </w:rPr>
              <w:t xml:space="preserve">53.8 </w:t>
            </w:r>
          </w:p>
        </w:tc>
        <w:tc>
          <w:tcPr>
            <w:tcW w:w="0" w:type="auto"/>
            <w:vAlign w:val="center"/>
            <w:hideMark/>
          </w:tcPr>
          <w:p w14:paraId="6908187B" w14:textId="77777777" w:rsidR="00EC1B45" w:rsidRDefault="00EC1B45">
            <w:pPr>
              <w:jc w:val="center"/>
              <w:rPr>
                <w:rFonts w:eastAsia="Times New Roman"/>
              </w:rPr>
            </w:pPr>
            <w:r>
              <w:rPr>
                <w:rFonts w:eastAsia="Times New Roman"/>
              </w:rPr>
              <w:t xml:space="preserve">21.2 </w:t>
            </w:r>
          </w:p>
        </w:tc>
        <w:tc>
          <w:tcPr>
            <w:tcW w:w="0" w:type="auto"/>
            <w:vAlign w:val="center"/>
            <w:hideMark/>
          </w:tcPr>
          <w:p w14:paraId="76A020E3" w14:textId="77777777" w:rsidR="00EC1B45" w:rsidRDefault="00EC1B45">
            <w:pPr>
              <w:jc w:val="center"/>
              <w:rPr>
                <w:rFonts w:eastAsia="Times New Roman"/>
              </w:rPr>
            </w:pPr>
            <w:r>
              <w:rPr>
                <w:rFonts w:eastAsia="Times New Roman"/>
              </w:rPr>
              <w:t xml:space="preserve">17.0 </w:t>
            </w:r>
          </w:p>
        </w:tc>
        <w:tc>
          <w:tcPr>
            <w:tcW w:w="0" w:type="auto"/>
            <w:vAlign w:val="center"/>
            <w:hideMark/>
          </w:tcPr>
          <w:p w14:paraId="781AAE7B" w14:textId="77777777" w:rsidR="00EC1B45" w:rsidRDefault="00EC1B45">
            <w:pPr>
              <w:jc w:val="center"/>
              <w:rPr>
                <w:rFonts w:eastAsia="Times New Roman"/>
              </w:rPr>
            </w:pPr>
            <w:r>
              <w:rPr>
                <w:rFonts w:eastAsia="Times New Roman"/>
              </w:rPr>
              <w:t xml:space="preserve">5.9 </w:t>
            </w:r>
          </w:p>
        </w:tc>
        <w:tc>
          <w:tcPr>
            <w:tcW w:w="0" w:type="auto"/>
            <w:vAlign w:val="center"/>
            <w:hideMark/>
          </w:tcPr>
          <w:p w14:paraId="32A49501" w14:textId="77777777" w:rsidR="00EC1B45" w:rsidRDefault="00EC1B45">
            <w:pPr>
              <w:jc w:val="center"/>
              <w:rPr>
                <w:rFonts w:eastAsia="Times New Roman"/>
              </w:rPr>
            </w:pPr>
            <w:r>
              <w:rPr>
                <w:rFonts w:eastAsia="Times New Roman"/>
              </w:rPr>
              <w:t xml:space="preserve">3.0 </w:t>
            </w:r>
          </w:p>
        </w:tc>
      </w:tr>
      <w:tr w:rsidR="00EC1B45" w14:paraId="2408F249" w14:textId="77777777">
        <w:trPr>
          <w:divId w:val="827554228"/>
          <w:tblCellSpacing w:w="15" w:type="dxa"/>
        </w:trPr>
        <w:tc>
          <w:tcPr>
            <w:tcW w:w="0" w:type="auto"/>
            <w:vAlign w:val="center"/>
            <w:hideMark/>
          </w:tcPr>
          <w:p w14:paraId="48E5C927" w14:textId="77777777" w:rsidR="00EC1B45" w:rsidRDefault="00EC1B45">
            <w:pPr>
              <w:jc w:val="center"/>
              <w:rPr>
                <w:rFonts w:eastAsia="Times New Roman"/>
              </w:rPr>
            </w:pPr>
            <w:r>
              <w:rPr>
                <w:rFonts w:eastAsia="Times New Roman"/>
              </w:rPr>
              <w:t xml:space="preserve">Income $20k to $30k </w:t>
            </w:r>
          </w:p>
        </w:tc>
        <w:tc>
          <w:tcPr>
            <w:tcW w:w="0" w:type="auto"/>
            <w:vAlign w:val="center"/>
            <w:hideMark/>
          </w:tcPr>
          <w:p w14:paraId="3262CB17" w14:textId="77777777" w:rsidR="00EC1B45" w:rsidRDefault="00EC1B45">
            <w:pPr>
              <w:jc w:val="center"/>
              <w:rPr>
                <w:rFonts w:eastAsia="Times New Roman"/>
              </w:rPr>
            </w:pPr>
            <w:r>
              <w:rPr>
                <w:rFonts w:eastAsia="Times New Roman"/>
              </w:rPr>
              <w:t xml:space="preserve">8.5 </w:t>
            </w:r>
          </w:p>
        </w:tc>
        <w:tc>
          <w:tcPr>
            <w:tcW w:w="0" w:type="auto"/>
            <w:vAlign w:val="center"/>
            <w:hideMark/>
          </w:tcPr>
          <w:p w14:paraId="1315F6BE" w14:textId="77777777" w:rsidR="00EC1B45" w:rsidRDefault="00EC1B45">
            <w:pPr>
              <w:jc w:val="center"/>
              <w:rPr>
                <w:rFonts w:eastAsia="Times New Roman"/>
              </w:rPr>
            </w:pPr>
            <w:r>
              <w:rPr>
                <w:rFonts w:eastAsia="Times New Roman"/>
              </w:rPr>
              <w:t xml:space="preserve">10.0 </w:t>
            </w:r>
          </w:p>
        </w:tc>
        <w:tc>
          <w:tcPr>
            <w:tcW w:w="0" w:type="auto"/>
            <w:vAlign w:val="center"/>
            <w:hideMark/>
          </w:tcPr>
          <w:p w14:paraId="4CA79224" w14:textId="77777777" w:rsidR="00EC1B45" w:rsidRDefault="00EC1B45">
            <w:pPr>
              <w:jc w:val="center"/>
              <w:rPr>
                <w:rFonts w:eastAsia="Times New Roman"/>
              </w:rPr>
            </w:pPr>
            <w:r>
              <w:rPr>
                <w:rFonts w:eastAsia="Times New Roman"/>
              </w:rPr>
              <w:t xml:space="preserve">53.7 </w:t>
            </w:r>
          </w:p>
        </w:tc>
        <w:tc>
          <w:tcPr>
            <w:tcW w:w="0" w:type="auto"/>
            <w:vAlign w:val="center"/>
            <w:hideMark/>
          </w:tcPr>
          <w:p w14:paraId="539E54FB" w14:textId="77777777" w:rsidR="00EC1B45" w:rsidRDefault="00EC1B45">
            <w:pPr>
              <w:jc w:val="center"/>
              <w:rPr>
                <w:rFonts w:eastAsia="Times New Roman"/>
              </w:rPr>
            </w:pPr>
            <w:r>
              <w:rPr>
                <w:rFonts w:eastAsia="Times New Roman"/>
              </w:rPr>
              <w:t xml:space="preserve">60.8 </w:t>
            </w:r>
          </w:p>
        </w:tc>
        <w:tc>
          <w:tcPr>
            <w:tcW w:w="0" w:type="auto"/>
            <w:vAlign w:val="center"/>
            <w:hideMark/>
          </w:tcPr>
          <w:p w14:paraId="7C2EFC38" w14:textId="77777777" w:rsidR="00EC1B45" w:rsidRDefault="00EC1B45">
            <w:pPr>
              <w:jc w:val="center"/>
              <w:rPr>
                <w:rFonts w:eastAsia="Times New Roman"/>
              </w:rPr>
            </w:pPr>
            <w:r>
              <w:rPr>
                <w:rFonts w:eastAsia="Times New Roman"/>
              </w:rPr>
              <w:t xml:space="preserve">29.0 </w:t>
            </w:r>
          </w:p>
        </w:tc>
        <w:tc>
          <w:tcPr>
            <w:tcW w:w="0" w:type="auto"/>
            <w:vAlign w:val="center"/>
            <w:hideMark/>
          </w:tcPr>
          <w:p w14:paraId="318EE4C9" w14:textId="77777777" w:rsidR="00EC1B45" w:rsidRDefault="00EC1B45">
            <w:pPr>
              <w:jc w:val="center"/>
              <w:rPr>
                <w:rFonts w:eastAsia="Times New Roman"/>
              </w:rPr>
            </w:pPr>
            <w:r>
              <w:rPr>
                <w:rFonts w:eastAsia="Times New Roman"/>
              </w:rPr>
              <w:t xml:space="preserve">24.5 </w:t>
            </w:r>
          </w:p>
        </w:tc>
        <w:tc>
          <w:tcPr>
            <w:tcW w:w="0" w:type="auto"/>
            <w:vAlign w:val="center"/>
            <w:hideMark/>
          </w:tcPr>
          <w:p w14:paraId="51EBB0FC" w14:textId="77777777" w:rsidR="00EC1B45" w:rsidRDefault="00EC1B45">
            <w:pPr>
              <w:jc w:val="center"/>
              <w:rPr>
                <w:rFonts w:eastAsia="Times New Roman"/>
              </w:rPr>
            </w:pPr>
            <w:r>
              <w:rPr>
                <w:rFonts w:eastAsia="Times New Roman"/>
              </w:rPr>
              <w:t xml:space="preserve">8.8 </w:t>
            </w:r>
          </w:p>
        </w:tc>
        <w:tc>
          <w:tcPr>
            <w:tcW w:w="0" w:type="auto"/>
            <w:vAlign w:val="center"/>
            <w:hideMark/>
          </w:tcPr>
          <w:p w14:paraId="59F195B4" w14:textId="77777777" w:rsidR="00EC1B45" w:rsidRDefault="00EC1B45">
            <w:pPr>
              <w:jc w:val="center"/>
              <w:rPr>
                <w:rFonts w:eastAsia="Times New Roman"/>
              </w:rPr>
            </w:pPr>
            <w:r>
              <w:rPr>
                <w:rFonts w:eastAsia="Times New Roman"/>
              </w:rPr>
              <w:t xml:space="preserve">4.7 </w:t>
            </w:r>
          </w:p>
        </w:tc>
      </w:tr>
      <w:tr w:rsidR="00EC1B45" w14:paraId="5C40D515" w14:textId="77777777">
        <w:trPr>
          <w:divId w:val="827554228"/>
          <w:tblCellSpacing w:w="15" w:type="dxa"/>
        </w:trPr>
        <w:tc>
          <w:tcPr>
            <w:tcW w:w="0" w:type="auto"/>
            <w:vAlign w:val="center"/>
            <w:hideMark/>
          </w:tcPr>
          <w:p w14:paraId="06439079" w14:textId="77777777" w:rsidR="00EC1B45" w:rsidRDefault="00EC1B45">
            <w:pPr>
              <w:jc w:val="center"/>
              <w:rPr>
                <w:rFonts w:eastAsia="Times New Roman"/>
              </w:rPr>
            </w:pPr>
            <w:r>
              <w:rPr>
                <w:rFonts w:eastAsia="Times New Roman"/>
              </w:rPr>
              <w:t xml:space="preserve">Income $30k to $50k </w:t>
            </w:r>
          </w:p>
        </w:tc>
        <w:tc>
          <w:tcPr>
            <w:tcW w:w="0" w:type="auto"/>
            <w:vAlign w:val="center"/>
            <w:hideMark/>
          </w:tcPr>
          <w:p w14:paraId="690A1D0A" w14:textId="77777777" w:rsidR="00EC1B45" w:rsidRDefault="00EC1B45">
            <w:pPr>
              <w:jc w:val="center"/>
              <w:rPr>
                <w:rFonts w:eastAsia="Times New Roman"/>
              </w:rPr>
            </w:pPr>
            <w:r>
              <w:rPr>
                <w:rFonts w:eastAsia="Times New Roman"/>
              </w:rPr>
              <w:t xml:space="preserve">4.0 </w:t>
            </w:r>
          </w:p>
        </w:tc>
        <w:tc>
          <w:tcPr>
            <w:tcW w:w="0" w:type="auto"/>
            <w:vAlign w:val="center"/>
            <w:hideMark/>
          </w:tcPr>
          <w:p w14:paraId="4408F37B" w14:textId="77777777" w:rsidR="00EC1B45" w:rsidRDefault="00EC1B45">
            <w:pPr>
              <w:jc w:val="center"/>
              <w:rPr>
                <w:rFonts w:eastAsia="Times New Roman"/>
              </w:rPr>
            </w:pPr>
            <w:r>
              <w:rPr>
                <w:rFonts w:eastAsia="Times New Roman"/>
              </w:rPr>
              <w:t xml:space="preserve">3.9 </w:t>
            </w:r>
          </w:p>
        </w:tc>
        <w:tc>
          <w:tcPr>
            <w:tcW w:w="0" w:type="auto"/>
            <w:vAlign w:val="center"/>
            <w:hideMark/>
          </w:tcPr>
          <w:p w14:paraId="26719046" w14:textId="77777777" w:rsidR="00EC1B45" w:rsidRDefault="00EC1B45">
            <w:pPr>
              <w:jc w:val="center"/>
              <w:rPr>
                <w:rFonts w:eastAsia="Times New Roman"/>
              </w:rPr>
            </w:pPr>
            <w:r>
              <w:rPr>
                <w:rFonts w:eastAsia="Times New Roman"/>
              </w:rPr>
              <w:t xml:space="preserve">44.7 </w:t>
            </w:r>
          </w:p>
        </w:tc>
        <w:tc>
          <w:tcPr>
            <w:tcW w:w="0" w:type="auto"/>
            <w:vAlign w:val="center"/>
            <w:hideMark/>
          </w:tcPr>
          <w:p w14:paraId="6DB8980E" w14:textId="77777777" w:rsidR="00EC1B45" w:rsidRDefault="00EC1B45">
            <w:pPr>
              <w:jc w:val="center"/>
              <w:rPr>
                <w:rFonts w:eastAsia="Times New Roman"/>
              </w:rPr>
            </w:pPr>
            <w:r>
              <w:rPr>
                <w:rFonts w:eastAsia="Times New Roman"/>
              </w:rPr>
              <w:t xml:space="preserve">47.6 </w:t>
            </w:r>
          </w:p>
        </w:tc>
        <w:tc>
          <w:tcPr>
            <w:tcW w:w="0" w:type="auto"/>
            <w:vAlign w:val="center"/>
            <w:hideMark/>
          </w:tcPr>
          <w:p w14:paraId="5DAE4DFD" w14:textId="77777777" w:rsidR="00EC1B45" w:rsidRDefault="00EC1B45">
            <w:pPr>
              <w:jc w:val="center"/>
              <w:rPr>
                <w:rFonts w:eastAsia="Times New Roman"/>
              </w:rPr>
            </w:pPr>
            <w:r>
              <w:rPr>
                <w:rFonts w:eastAsia="Times New Roman"/>
              </w:rPr>
              <w:t xml:space="preserve">36.9 </w:t>
            </w:r>
          </w:p>
        </w:tc>
        <w:tc>
          <w:tcPr>
            <w:tcW w:w="0" w:type="auto"/>
            <w:vAlign w:val="center"/>
            <w:hideMark/>
          </w:tcPr>
          <w:p w14:paraId="02F2DB53" w14:textId="77777777" w:rsidR="00EC1B45" w:rsidRDefault="00EC1B45">
            <w:pPr>
              <w:jc w:val="center"/>
              <w:rPr>
                <w:rFonts w:eastAsia="Times New Roman"/>
              </w:rPr>
            </w:pPr>
            <w:r>
              <w:rPr>
                <w:rFonts w:eastAsia="Times New Roman"/>
              </w:rPr>
              <w:t xml:space="preserve">36.1 </w:t>
            </w:r>
          </w:p>
        </w:tc>
        <w:tc>
          <w:tcPr>
            <w:tcW w:w="0" w:type="auto"/>
            <w:vAlign w:val="center"/>
            <w:hideMark/>
          </w:tcPr>
          <w:p w14:paraId="39D4AEA8" w14:textId="77777777" w:rsidR="00EC1B45" w:rsidRDefault="00EC1B45">
            <w:pPr>
              <w:jc w:val="center"/>
              <w:rPr>
                <w:rFonts w:eastAsia="Times New Roman"/>
              </w:rPr>
            </w:pPr>
            <w:r>
              <w:rPr>
                <w:rFonts w:eastAsia="Times New Roman"/>
              </w:rPr>
              <w:t xml:space="preserve">14.4 </w:t>
            </w:r>
          </w:p>
        </w:tc>
        <w:tc>
          <w:tcPr>
            <w:tcW w:w="0" w:type="auto"/>
            <w:vAlign w:val="center"/>
            <w:hideMark/>
          </w:tcPr>
          <w:p w14:paraId="2F3D4305" w14:textId="77777777" w:rsidR="00EC1B45" w:rsidRDefault="00EC1B45">
            <w:pPr>
              <w:jc w:val="center"/>
              <w:rPr>
                <w:rFonts w:eastAsia="Times New Roman"/>
              </w:rPr>
            </w:pPr>
            <w:r>
              <w:rPr>
                <w:rFonts w:eastAsia="Times New Roman"/>
              </w:rPr>
              <w:t xml:space="preserve">12.5 </w:t>
            </w:r>
          </w:p>
        </w:tc>
      </w:tr>
      <w:tr w:rsidR="00EC1B45" w14:paraId="79A5857B" w14:textId="77777777">
        <w:trPr>
          <w:divId w:val="827554228"/>
          <w:tblCellSpacing w:w="15" w:type="dxa"/>
        </w:trPr>
        <w:tc>
          <w:tcPr>
            <w:tcW w:w="0" w:type="auto"/>
            <w:vAlign w:val="center"/>
            <w:hideMark/>
          </w:tcPr>
          <w:p w14:paraId="3E3B5E4C" w14:textId="77777777" w:rsidR="00EC1B45" w:rsidRDefault="00EC1B45">
            <w:pPr>
              <w:jc w:val="center"/>
              <w:rPr>
                <w:rFonts w:eastAsia="Times New Roman"/>
              </w:rPr>
            </w:pPr>
            <w:r>
              <w:rPr>
                <w:rFonts w:eastAsia="Times New Roman"/>
              </w:rPr>
              <w:t xml:space="preserve">Income $50k to $100k </w:t>
            </w:r>
          </w:p>
        </w:tc>
        <w:tc>
          <w:tcPr>
            <w:tcW w:w="0" w:type="auto"/>
            <w:vAlign w:val="center"/>
            <w:hideMark/>
          </w:tcPr>
          <w:p w14:paraId="069D5105" w14:textId="77777777" w:rsidR="00EC1B45" w:rsidRDefault="00EC1B45">
            <w:pPr>
              <w:jc w:val="center"/>
              <w:rPr>
                <w:rFonts w:eastAsia="Times New Roman"/>
              </w:rPr>
            </w:pPr>
            <w:r>
              <w:rPr>
                <w:rFonts w:eastAsia="Times New Roman"/>
              </w:rPr>
              <w:t xml:space="preserve">1.6 </w:t>
            </w:r>
          </w:p>
        </w:tc>
        <w:tc>
          <w:tcPr>
            <w:tcW w:w="0" w:type="auto"/>
            <w:vAlign w:val="center"/>
            <w:hideMark/>
          </w:tcPr>
          <w:p w14:paraId="5C39E443" w14:textId="77777777" w:rsidR="00EC1B45" w:rsidRDefault="00EC1B45">
            <w:pPr>
              <w:jc w:val="center"/>
              <w:rPr>
                <w:rFonts w:eastAsia="Times New Roman"/>
              </w:rPr>
            </w:pPr>
            <w:r>
              <w:rPr>
                <w:rFonts w:eastAsia="Times New Roman"/>
              </w:rPr>
              <w:t xml:space="preserve">1.2 </w:t>
            </w:r>
          </w:p>
        </w:tc>
        <w:tc>
          <w:tcPr>
            <w:tcW w:w="0" w:type="auto"/>
            <w:vAlign w:val="center"/>
            <w:hideMark/>
          </w:tcPr>
          <w:p w14:paraId="33F6C811" w14:textId="77777777" w:rsidR="00EC1B45" w:rsidRDefault="00EC1B45">
            <w:pPr>
              <w:jc w:val="center"/>
              <w:rPr>
                <w:rFonts w:eastAsia="Times New Roman"/>
              </w:rPr>
            </w:pPr>
            <w:r>
              <w:rPr>
                <w:rFonts w:eastAsia="Times New Roman"/>
              </w:rPr>
              <w:t xml:space="preserve">25.3 </w:t>
            </w:r>
          </w:p>
        </w:tc>
        <w:tc>
          <w:tcPr>
            <w:tcW w:w="0" w:type="auto"/>
            <w:vAlign w:val="center"/>
            <w:hideMark/>
          </w:tcPr>
          <w:p w14:paraId="1D65F2F8" w14:textId="77777777" w:rsidR="00EC1B45" w:rsidRDefault="00EC1B45">
            <w:pPr>
              <w:jc w:val="center"/>
              <w:rPr>
                <w:rFonts w:eastAsia="Times New Roman"/>
              </w:rPr>
            </w:pPr>
            <w:r>
              <w:rPr>
                <w:rFonts w:eastAsia="Times New Roman"/>
              </w:rPr>
              <w:t xml:space="preserve">28.2 </w:t>
            </w:r>
          </w:p>
        </w:tc>
        <w:tc>
          <w:tcPr>
            <w:tcW w:w="0" w:type="auto"/>
            <w:vAlign w:val="center"/>
            <w:hideMark/>
          </w:tcPr>
          <w:p w14:paraId="6B26CFCF" w14:textId="77777777" w:rsidR="00EC1B45" w:rsidRDefault="00EC1B45">
            <w:pPr>
              <w:jc w:val="center"/>
              <w:rPr>
                <w:rFonts w:eastAsia="Times New Roman"/>
              </w:rPr>
            </w:pPr>
            <w:r>
              <w:rPr>
                <w:rFonts w:eastAsia="Times New Roman"/>
              </w:rPr>
              <w:t xml:space="preserve">48.1 </w:t>
            </w:r>
          </w:p>
        </w:tc>
        <w:tc>
          <w:tcPr>
            <w:tcW w:w="0" w:type="auto"/>
            <w:vAlign w:val="center"/>
            <w:hideMark/>
          </w:tcPr>
          <w:p w14:paraId="4AFF2F7C" w14:textId="77777777" w:rsidR="00EC1B45" w:rsidRDefault="00EC1B45">
            <w:pPr>
              <w:jc w:val="center"/>
              <w:rPr>
                <w:rFonts w:eastAsia="Times New Roman"/>
              </w:rPr>
            </w:pPr>
            <w:r>
              <w:rPr>
                <w:rFonts w:eastAsia="Times New Roman"/>
              </w:rPr>
              <w:t xml:space="preserve">47.5 </w:t>
            </w:r>
          </w:p>
        </w:tc>
        <w:tc>
          <w:tcPr>
            <w:tcW w:w="0" w:type="auto"/>
            <w:vAlign w:val="center"/>
            <w:hideMark/>
          </w:tcPr>
          <w:p w14:paraId="3ACD887B" w14:textId="77777777" w:rsidR="00EC1B45" w:rsidRDefault="00EC1B45">
            <w:pPr>
              <w:jc w:val="center"/>
              <w:rPr>
                <w:rFonts w:eastAsia="Times New Roman"/>
              </w:rPr>
            </w:pPr>
            <w:r>
              <w:rPr>
                <w:rFonts w:eastAsia="Times New Roman"/>
              </w:rPr>
              <w:t xml:space="preserve">25.0 </w:t>
            </w:r>
          </w:p>
        </w:tc>
        <w:tc>
          <w:tcPr>
            <w:tcW w:w="0" w:type="auto"/>
            <w:vAlign w:val="center"/>
            <w:hideMark/>
          </w:tcPr>
          <w:p w14:paraId="79F9A7C1" w14:textId="77777777" w:rsidR="00EC1B45" w:rsidRDefault="00EC1B45">
            <w:pPr>
              <w:jc w:val="center"/>
              <w:rPr>
                <w:rFonts w:eastAsia="Times New Roman"/>
              </w:rPr>
            </w:pPr>
            <w:r>
              <w:rPr>
                <w:rFonts w:eastAsia="Times New Roman"/>
              </w:rPr>
              <w:t xml:space="preserve">23.1 </w:t>
            </w:r>
          </w:p>
        </w:tc>
      </w:tr>
      <w:tr w:rsidR="00EC1B45" w14:paraId="36B181E6" w14:textId="77777777">
        <w:trPr>
          <w:divId w:val="827554228"/>
          <w:tblCellSpacing w:w="15" w:type="dxa"/>
        </w:trPr>
        <w:tc>
          <w:tcPr>
            <w:tcW w:w="0" w:type="auto"/>
            <w:vAlign w:val="center"/>
            <w:hideMark/>
          </w:tcPr>
          <w:p w14:paraId="5DFEAEF3" w14:textId="77777777" w:rsidR="00EC1B45" w:rsidRDefault="00EC1B45">
            <w:pPr>
              <w:jc w:val="center"/>
              <w:rPr>
                <w:rFonts w:eastAsia="Times New Roman"/>
              </w:rPr>
            </w:pPr>
            <w:commentRangeStart w:id="82"/>
            <w:r>
              <w:rPr>
                <w:rFonts w:eastAsia="Times New Roman"/>
              </w:rPr>
              <w:t xml:space="preserve">Income </w:t>
            </w:r>
            <w:del w:id="83" w:author="Kyeil Kim" w:date="2019-04-25T07:59:00Z">
              <w:r w:rsidDel="002A2EEA">
                <w:rPr>
                  <w:rFonts w:eastAsia="Times New Roman"/>
                </w:rPr>
                <w:delText xml:space="preserve">gt </w:delText>
              </w:r>
            </w:del>
            <w:ins w:id="84" w:author="Kyeil Kim" w:date="2019-04-25T07:59:00Z">
              <w:r w:rsidR="002A2EEA">
                <w:rPr>
                  <w:rFonts w:eastAsia="Times New Roman"/>
                </w:rPr>
                <w:t xml:space="preserve">greater than </w:t>
              </w:r>
            </w:ins>
            <w:r>
              <w:rPr>
                <w:rFonts w:eastAsia="Times New Roman"/>
              </w:rPr>
              <w:t xml:space="preserve">$100k </w:t>
            </w:r>
            <w:commentRangeEnd w:id="82"/>
            <w:r w:rsidR="00115A59">
              <w:rPr>
                <w:rStyle w:val="CommentReference"/>
              </w:rPr>
              <w:commentReference w:id="82"/>
            </w:r>
          </w:p>
        </w:tc>
        <w:tc>
          <w:tcPr>
            <w:tcW w:w="0" w:type="auto"/>
            <w:vAlign w:val="center"/>
            <w:hideMark/>
          </w:tcPr>
          <w:p w14:paraId="0E8A9671" w14:textId="77777777" w:rsidR="00EC1B45" w:rsidRDefault="00EC1B45">
            <w:pPr>
              <w:jc w:val="center"/>
              <w:rPr>
                <w:rFonts w:eastAsia="Times New Roman"/>
              </w:rPr>
            </w:pPr>
            <w:r>
              <w:rPr>
                <w:rFonts w:eastAsia="Times New Roman"/>
              </w:rPr>
              <w:t xml:space="preserve">1.0 </w:t>
            </w:r>
          </w:p>
        </w:tc>
        <w:tc>
          <w:tcPr>
            <w:tcW w:w="0" w:type="auto"/>
            <w:vAlign w:val="center"/>
            <w:hideMark/>
          </w:tcPr>
          <w:p w14:paraId="75BA31AF" w14:textId="77777777" w:rsidR="00EC1B45" w:rsidRDefault="00EC1B45">
            <w:pPr>
              <w:jc w:val="center"/>
              <w:rPr>
                <w:rFonts w:eastAsia="Times New Roman"/>
              </w:rPr>
            </w:pPr>
            <w:r>
              <w:rPr>
                <w:rFonts w:eastAsia="Times New Roman"/>
              </w:rPr>
              <w:t xml:space="preserve">0.9 </w:t>
            </w:r>
          </w:p>
        </w:tc>
        <w:tc>
          <w:tcPr>
            <w:tcW w:w="0" w:type="auto"/>
            <w:vAlign w:val="center"/>
            <w:hideMark/>
          </w:tcPr>
          <w:p w14:paraId="0310EF1A" w14:textId="77777777" w:rsidR="00EC1B45" w:rsidRDefault="00EC1B45">
            <w:pPr>
              <w:jc w:val="center"/>
              <w:rPr>
                <w:rFonts w:eastAsia="Times New Roman"/>
              </w:rPr>
            </w:pPr>
            <w:r>
              <w:rPr>
                <w:rFonts w:eastAsia="Times New Roman"/>
              </w:rPr>
              <w:t xml:space="preserve">10.1 </w:t>
            </w:r>
          </w:p>
        </w:tc>
        <w:tc>
          <w:tcPr>
            <w:tcW w:w="0" w:type="auto"/>
            <w:vAlign w:val="center"/>
            <w:hideMark/>
          </w:tcPr>
          <w:p w14:paraId="3BB17AE8" w14:textId="77777777" w:rsidR="00EC1B45" w:rsidRDefault="00EC1B45">
            <w:pPr>
              <w:jc w:val="center"/>
              <w:rPr>
                <w:rFonts w:eastAsia="Times New Roman"/>
              </w:rPr>
            </w:pPr>
            <w:r>
              <w:rPr>
                <w:rFonts w:eastAsia="Times New Roman"/>
              </w:rPr>
              <w:t xml:space="preserve">11.5 </w:t>
            </w:r>
          </w:p>
        </w:tc>
        <w:tc>
          <w:tcPr>
            <w:tcW w:w="0" w:type="auto"/>
            <w:vAlign w:val="center"/>
            <w:hideMark/>
          </w:tcPr>
          <w:p w14:paraId="22C4F48C" w14:textId="77777777" w:rsidR="00EC1B45" w:rsidRDefault="00EC1B45">
            <w:pPr>
              <w:jc w:val="center"/>
              <w:rPr>
                <w:rFonts w:eastAsia="Times New Roman"/>
              </w:rPr>
            </w:pPr>
            <w:r>
              <w:rPr>
                <w:rFonts w:eastAsia="Times New Roman"/>
              </w:rPr>
              <w:t xml:space="preserve">52.2 </w:t>
            </w:r>
          </w:p>
        </w:tc>
        <w:tc>
          <w:tcPr>
            <w:tcW w:w="0" w:type="auto"/>
            <w:vAlign w:val="center"/>
            <w:hideMark/>
          </w:tcPr>
          <w:p w14:paraId="78E6564E" w14:textId="77777777" w:rsidR="00EC1B45" w:rsidRDefault="00EC1B45">
            <w:pPr>
              <w:jc w:val="center"/>
              <w:rPr>
                <w:rFonts w:eastAsia="Times New Roman"/>
              </w:rPr>
            </w:pPr>
            <w:r>
              <w:rPr>
                <w:rFonts w:eastAsia="Times New Roman"/>
              </w:rPr>
              <w:t xml:space="preserve">52.2 </w:t>
            </w:r>
          </w:p>
        </w:tc>
        <w:tc>
          <w:tcPr>
            <w:tcW w:w="0" w:type="auto"/>
            <w:vAlign w:val="center"/>
            <w:hideMark/>
          </w:tcPr>
          <w:p w14:paraId="3789D810" w14:textId="77777777" w:rsidR="00EC1B45" w:rsidRDefault="00EC1B45">
            <w:pPr>
              <w:jc w:val="center"/>
              <w:rPr>
                <w:rFonts w:eastAsia="Times New Roman"/>
              </w:rPr>
            </w:pPr>
            <w:r>
              <w:rPr>
                <w:rFonts w:eastAsia="Times New Roman"/>
              </w:rPr>
              <w:t xml:space="preserve">36.7 </w:t>
            </w:r>
          </w:p>
        </w:tc>
        <w:tc>
          <w:tcPr>
            <w:tcW w:w="0" w:type="auto"/>
            <w:vAlign w:val="center"/>
            <w:hideMark/>
          </w:tcPr>
          <w:p w14:paraId="3E329CAE" w14:textId="77777777" w:rsidR="00EC1B45" w:rsidRDefault="00EC1B45">
            <w:pPr>
              <w:jc w:val="center"/>
              <w:rPr>
                <w:rFonts w:eastAsia="Times New Roman"/>
              </w:rPr>
            </w:pPr>
            <w:r>
              <w:rPr>
                <w:rFonts w:eastAsia="Times New Roman"/>
              </w:rPr>
              <w:t xml:space="preserve">35.4 </w:t>
            </w:r>
          </w:p>
        </w:tc>
      </w:tr>
      <w:tr w:rsidR="00EC1B45" w14:paraId="4A4C9616" w14:textId="77777777">
        <w:trPr>
          <w:divId w:val="827554228"/>
          <w:tblCellSpacing w:w="15" w:type="dxa"/>
        </w:trPr>
        <w:tc>
          <w:tcPr>
            <w:tcW w:w="0" w:type="auto"/>
            <w:vAlign w:val="center"/>
            <w:hideMark/>
          </w:tcPr>
          <w:p w14:paraId="52D1215B" w14:textId="77777777" w:rsidR="00EC1B45" w:rsidRDefault="00EC1B45">
            <w:pPr>
              <w:jc w:val="center"/>
              <w:rPr>
                <w:rFonts w:eastAsia="Times New Roman"/>
              </w:rPr>
            </w:pPr>
            <w:r>
              <w:rPr>
                <w:rFonts w:eastAsia="Times New Roman"/>
              </w:rPr>
              <w:t xml:space="preserve">Total </w:t>
            </w:r>
          </w:p>
        </w:tc>
        <w:tc>
          <w:tcPr>
            <w:tcW w:w="0" w:type="auto"/>
            <w:vAlign w:val="center"/>
            <w:hideMark/>
          </w:tcPr>
          <w:p w14:paraId="3BF980DE" w14:textId="77777777" w:rsidR="00EC1B45" w:rsidRDefault="00EC1B45">
            <w:pPr>
              <w:jc w:val="center"/>
              <w:rPr>
                <w:rFonts w:eastAsia="Times New Roman"/>
              </w:rPr>
            </w:pPr>
            <w:r>
              <w:rPr>
                <w:rFonts w:eastAsia="Times New Roman"/>
              </w:rPr>
              <w:t xml:space="preserve">6.3 </w:t>
            </w:r>
          </w:p>
        </w:tc>
        <w:tc>
          <w:tcPr>
            <w:tcW w:w="0" w:type="auto"/>
            <w:vAlign w:val="center"/>
            <w:hideMark/>
          </w:tcPr>
          <w:p w14:paraId="6DD19232" w14:textId="77777777" w:rsidR="00EC1B45" w:rsidRDefault="00EC1B45">
            <w:pPr>
              <w:jc w:val="center"/>
              <w:rPr>
                <w:rFonts w:eastAsia="Times New Roman"/>
              </w:rPr>
            </w:pPr>
            <w:r>
              <w:rPr>
                <w:rFonts w:eastAsia="Times New Roman"/>
              </w:rPr>
              <w:t xml:space="preserve">6.2 </w:t>
            </w:r>
          </w:p>
        </w:tc>
        <w:tc>
          <w:tcPr>
            <w:tcW w:w="0" w:type="auto"/>
            <w:vAlign w:val="center"/>
            <w:hideMark/>
          </w:tcPr>
          <w:p w14:paraId="1BE2884B" w14:textId="77777777" w:rsidR="00EC1B45" w:rsidRDefault="00EC1B45">
            <w:pPr>
              <w:jc w:val="center"/>
              <w:rPr>
                <w:rFonts w:eastAsia="Times New Roman"/>
              </w:rPr>
            </w:pPr>
            <w:r>
              <w:rPr>
                <w:rFonts w:eastAsia="Times New Roman"/>
              </w:rPr>
              <w:t xml:space="preserve">34.1 </w:t>
            </w:r>
          </w:p>
        </w:tc>
        <w:tc>
          <w:tcPr>
            <w:tcW w:w="0" w:type="auto"/>
            <w:vAlign w:val="center"/>
            <w:hideMark/>
          </w:tcPr>
          <w:p w14:paraId="5C937019" w14:textId="77777777" w:rsidR="00EC1B45" w:rsidRDefault="00EC1B45">
            <w:pPr>
              <w:jc w:val="center"/>
              <w:rPr>
                <w:rFonts w:eastAsia="Times New Roman"/>
              </w:rPr>
            </w:pPr>
            <w:r>
              <w:rPr>
                <w:rFonts w:eastAsia="Times New Roman"/>
              </w:rPr>
              <w:t xml:space="preserve">34.3 </w:t>
            </w:r>
          </w:p>
        </w:tc>
        <w:tc>
          <w:tcPr>
            <w:tcW w:w="0" w:type="auto"/>
            <w:vAlign w:val="center"/>
            <w:hideMark/>
          </w:tcPr>
          <w:p w14:paraId="1F405A88" w14:textId="77777777" w:rsidR="00EC1B45" w:rsidRDefault="00EC1B45">
            <w:pPr>
              <w:jc w:val="center"/>
              <w:rPr>
                <w:rFonts w:eastAsia="Times New Roman"/>
              </w:rPr>
            </w:pPr>
            <w:r>
              <w:rPr>
                <w:rFonts w:eastAsia="Times New Roman"/>
              </w:rPr>
              <w:t xml:space="preserve">39.5 </w:t>
            </w:r>
          </w:p>
        </w:tc>
        <w:tc>
          <w:tcPr>
            <w:tcW w:w="0" w:type="auto"/>
            <w:vAlign w:val="center"/>
            <w:hideMark/>
          </w:tcPr>
          <w:p w14:paraId="02DDD905" w14:textId="77777777" w:rsidR="00EC1B45" w:rsidRDefault="00EC1B45">
            <w:pPr>
              <w:jc w:val="center"/>
              <w:rPr>
                <w:rFonts w:eastAsia="Times New Roman"/>
              </w:rPr>
            </w:pPr>
            <w:r>
              <w:rPr>
                <w:rFonts w:eastAsia="Times New Roman"/>
              </w:rPr>
              <w:t xml:space="preserve">40.0 </w:t>
            </w:r>
          </w:p>
        </w:tc>
        <w:tc>
          <w:tcPr>
            <w:tcW w:w="0" w:type="auto"/>
            <w:vAlign w:val="center"/>
            <w:hideMark/>
          </w:tcPr>
          <w:p w14:paraId="13DB3E7B" w14:textId="77777777" w:rsidR="00EC1B45" w:rsidRDefault="00EC1B45">
            <w:pPr>
              <w:jc w:val="center"/>
              <w:rPr>
                <w:rFonts w:eastAsia="Times New Roman"/>
              </w:rPr>
            </w:pPr>
            <w:r>
              <w:rPr>
                <w:rFonts w:eastAsia="Times New Roman"/>
              </w:rPr>
              <w:t xml:space="preserve">20.1 </w:t>
            </w:r>
          </w:p>
        </w:tc>
        <w:tc>
          <w:tcPr>
            <w:tcW w:w="0" w:type="auto"/>
            <w:vAlign w:val="center"/>
            <w:hideMark/>
          </w:tcPr>
          <w:p w14:paraId="5CF8A7DC" w14:textId="77777777" w:rsidR="00EC1B45" w:rsidRDefault="00EC1B45">
            <w:pPr>
              <w:jc w:val="center"/>
              <w:rPr>
                <w:rFonts w:eastAsia="Times New Roman"/>
              </w:rPr>
            </w:pPr>
            <w:r>
              <w:rPr>
                <w:rFonts w:eastAsia="Times New Roman"/>
              </w:rPr>
              <w:t xml:space="preserve">19.5 </w:t>
            </w:r>
          </w:p>
        </w:tc>
      </w:tr>
    </w:tbl>
    <w:p w14:paraId="7726AACC" w14:textId="77777777" w:rsidR="00EC1B45" w:rsidRDefault="00EC1B45">
      <w:pPr>
        <w:spacing w:after="240"/>
        <w:divId w:val="827554228"/>
        <w:rPr>
          <w:rFonts w:eastAsia="Times New Roman"/>
        </w:rPr>
      </w:pPr>
      <w:r>
        <w:rPr>
          <w:rFonts w:eastAsia="Times New Roman"/>
        </w:rPr>
        <w:br/>
      </w:r>
    </w:p>
    <w:p w14:paraId="21734807" w14:textId="77777777" w:rsidR="00EC1B45" w:rsidRDefault="00ED6E35">
      <w:pPr>
        <w:divId w:val="827554228"/>
        <w:rPr>
          <w:rFonts w:eastAsia="Times New Roman"/>
        </w:rPr>
      </w:pPr>
      <w:r>
        <w:rPr>
          <w:rFonts w:eastAsia="Times New Roman"/>
        </w:rPr>
        <w:pict w14:anchorId="02A30E81">
          <v:rect id="_x0000_i1025" style="width:0;height:1.5pt" o:hralign="center" o:hrstd="t" o:hr="t" fillcolor="#a0a0a0" stroked="f"/>
        </w:pict>
      </w:r>
    </w:p>
    <w:p w14:paraId="5E9EE804" w14:textId="77777777" w:rsidR="00EC1B45" w:rsidRDefault="00EC1B45">
      <w:pPr>
        <w:pStyle w:val="NormalWeb"/>
        <w:divId w:val="827554228"/>
      </w:pPr>
      <w:r>
        <w:fldChar w:fldCharType="begin"/>
      </w:r>
      <w:r>
        <w:instrText xml:space="preserve"> HYPERLINK "https://atlantaregional.org/" </w:instrText>
      </w:r>
      <w:r>
        <w:fldChar w:fldCharType="separate"/>
      </w:r>
      <w:r>
        <w:rPr>
          <w:rStyle w:val="Hyperlink"/>
        </w:rPr>
        <w:t>Atlanta Regional Commission</w:t>
      </w:r>
      <w:r>
        <w:fldChar w:fldCharType="end"/>
      </w:r>
      <w:r>
        <w:t>, 2018</w:t>
      </w:r>
    </w:p>
    <w:p w14:paraId="1137D97E" w14:textId="77777777" w:rsidR="00EC1B45" w:rsidRDefault="00EC1B45">
      <w:pPr>
        <w:rPr>
          <w:rFonts w:eastAsia="Times New Roman"/>
        </w:rPr>
      </w:pPr>
    </w:p>
    <w:sectPr w:rsidR="00EC1B45" w:rsidSect="006D7578">
      <w:pgSz w:w="15840" w:h="12240" w:orient="landscape"/>
      <w:pgMar w:top="1440" w:right="1440" w:bottom="1440" w:left="1440" w:header="720" w:footer="720" w:gutter="0"/>
      <w:cols w:space="720"/>
      <w:docGrid w:linePitch="360"/>
      <w:sectPrChange w:id="85" w:author="Kyeil Kim" w:date="2019-04-25T07:52:00Z">
        <w:sectPr w:rsidR="00EC1B45" w:rsidSect="006D7578">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umar, Vivek" w:date="2019-05-15T11:15:00Z" w:initials="KV">
    <w:p w14:paraId="381BECEC" w14:textId="18D87EB4" w:rsidR="00ED6E35" w:rsidRDefault="00ED6E35">
      <w:pPr>
        <w:pStyle w:val="CommentText"/>
      </w:pPr>
      <w:r>
        <w:rPr>
          <w:rStyle w:val="CommentReference"/>
        </w:rPr>
        <w:annotationRef/>
      </w:r>
      <w:r>
        <w:t>Page 1 complete</w:t>
      </w:r>
    </w:p>
  </w:comment>
  <w:comment w:id="11" w:author="Kumar, Vivek" w:date="2019-05-15T11:17:00Z" w:initials="KV">
    <w:p w14:paraId="4481781D" w14:textId="27BB2066" w:rsidR="00ED6E35" w:rsidRDefault="00ED6E35">
      <w:pPr>
        <w:pStyle w:val="CommentText"/>
      </w:pPr>
      <w:r>
        <w:rPr>
          <w:rStyle w:val="CommentReference"/>
        </w:rPr>
        <w:annotationRef/>
      </w:r>
      <w:r>
        <w:t>corrected</w:t>
      </w:r>
    </w:p>
  </w:comment>
  <w:comment w:id="45" w:author="Kumar, Vivek" w:date="2019-05-15T11:20:00Z" w:initials="KV">
    <w:p w14:paraId="50D6BBDA" w14:textId="69223B63" w:rsidR="00ED6E35" w:rsidRDefault="00ED6E35">
      <w:pPr>
        <w:pStyle w:val="CommentText"/>
      </w:pPr>
      <w:r>
        <w:rPr>
          <w:rStyle w:val="CommentReference"/>
        </w:rPr>
        <w:annotationRef/>
      </w:r>
      <w:r>
        <w:t>corrected</w:t>
      </w:r>
    </w:p>
  </w:comment>
  <w:comment w:id="49" w:author="Kumar, Vivek" w:date="2019-05-15T15:07:00Z" w:initials="KV">
    <w:p w14:paraId="44396743" w14:textId="693B54DF" w:rsidR="002337E9" w:rsidRDefault="002337E9">
      <w:pPr>
        <w:pStyle w:val="CommentText"/>
      </w:pPr>
      <w:r>
        <w:rPr>
          <w:rStyle w:val="CommentReference"/>
        </w:rPr>
        <w:annotationRef/>
      </w:r>
    </w:p>
  </w:comment>
  <w:comment w:id="50" w:author="Kumar, Vivek" w:date="2019-05-15T15:07:00Z" w:initials="KV">
    <w:p w14:paraId="2433DF8E" w14:textId="76E092D3" w:rsidR="002337E9" w:rsidRDefault="002337E9">
      <w:pPr>
        <w:pStyle w:val="CommentText"/>
      </w:pPr>
      <w:r>
        <w:rPr>
          <w:rStyle w:val="CommentReference"/>
        </w:rPr>
        <w:annotationRef/>
      </w:r>
      <w:r>
        <w:t>Didn’t change anything in the comment but saw the slope of the graph differently</w:t>
      </w:r>
      <w:r w:rsidR="003F33D1">
        <w:t xml:space="preserve"> in the R Markdown</w:t>
      </w:r>
      <w:r>
        <w:t>. Please check once.</w:t>
      </w:r>
    </w:p>
  </w:comment>
  <w:comment w:id="52" w:author="Kumar, Vivek" w:date="2019-05-15T11:21:00Z" w:initials="KV">
    <w:p w14:paraId="614D28FE" w14:textId="2A4CD2C3" w:rsidR="00ED6E35" w:rsidRDefault="00ED6E35">
      <w:pPr>
        <w:pStyle w:val="CommentText"/>
      </w:pPr>
      <w:r>
        <w:rPr>
          <w:rStyle w:val="CommentReference"/>
        </w:rPr>
        <w:annotationRef/>
      </w:r>
      <w:r>
        <w:t>correct</w:t>
      </w:r>
      <w:r w:rsidR="003F33D1">
        <w:t>ed</w:t>
      </w:r>
    </w:p>
  </w:comment>
  <w:comment w:id="55" w:author="Kumar, Vivek" w:date="2019-05-15T11:27:00Z" w:initials="KV">
    <w:p w14:paraId="5448FF19" w14:textId="2E2FDFCB" w:rsidR="00115A59" w:rsidRDefault="00115A59">
      <w:pPr>
        <w:pStyle w:val="CommentText"/>
      </w:pPr>
      <w:r>
        <w:rPr>
          <w:rStyle w:val="CommentReference"/>
        </w:rPr>
        <w:annotationRef/>
      </w:r>
      <w:r>
        <w:t>corrected</w:t>
      </w:r>
      <w:r w:rsidR="00DF2288">
        <w:t xml:space="preserve">. Though with the test data, I see a row name called “Income greater than $100k” but instead of ‘Total’ row, I see ‘Income gr $100k’. </w:t>
      </w:r>
      <w:r w:rsidR="00C53556">
        <w:t>After tracing back, I saw that the problem is when we create ‘summDF4’ @ line 505. Please see if you could see why it is being created.</w:t>
      </w:r>
    </w:p>
  </w:comment>
  <w:comment w:id="62" w:author="Kyeil Kim" w:date="2019-04-25T08:00:00Z" w:initials="KK">
    <w:p w14:paraId="2718210A" w14:textId="77777777" w:rsidR="00ED6E35" w:rsidRDefault="00ED6E35">
      <w:pPr>
        <w:pStyle w:val="CommentText"/>
      </w:pPr>
      <w:r>
        <w:rPr>
          <w:rStyle w:val="CommentReference"/>
        </w:rPr>
        <w:annotationRef/>
      </w:r>
      <w:r>
        <w:t>Remove this row</w:t>
      </w:r>
    </w:p>
  </w:comment>
  <w:comment w:id="63" w:author="Kumar, Vivek" w:date="2019-05-15T11:30:00Z" w:initials="KV">
    <w:p w14:paraId="73BF5753" w14:textId="1E8F36C1" w:rsidR="00115A59" w:rsidRDefault="00115A59">
      <w:pPr>
        <w:pStyle w:val="CommentText"/>
      </w:pPr>
      <w:r>
        <w:rPr>
          <w:rStyle w:val="CommentReference"/>
        </w:rPr>
        <w:annotationRef/>
      </w:r>
      <w:r w:rsidR="00C53556">
        <w:t xml:space="preserve">Done but please check once if it is right in the final </w:t>
      </w:r>
      <w:r w:rsidR="00C53556">
        <w:t>table.</w:t>
      </w:r>
      <w:bookmarkStart w:id="81" w:name="_GoBack"/>
      <w:bookmarkEnd w:id="81"/>
    </w:p>
  </w:comment>
  <w:comment w:id="82" w:author="Kumar, Vivek" w:date="2019-05-15T11:27:00Z" w:initials="KV">
    <w:p w14:paraId="6C1D1726" w14:textId="4448E70F" w:rsidR="00115A59" w:rsidRDefault="00115A59">
      <w:pPr>
        <w:pStyle w:val="CommentText"/>
      </w:pPr>
      <w:r>
        <w:rPr>
          <w:rStyle w:val="CommentReference"/>
        </w:rPr>
        <w:annotationRef/>
      </w:r>
      <w:r>
        <w:t>corrected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1BECEC" w15:done="0"/>
  <w15:commentEx w15:paraId="4481781D" w15:done="0"/>
  <w15:commentEx w15:paraId="50D6BBDA" w15:done="0"/>
  <w15:commentEx w15:paraId="44396743" w15:done="0"/>
  <w15:commentEx w15:paraId="2433DF8E" w15:paraIdParent="44396743" w15:done="0"/>
  <w15:commentEx w15:paraId="614D28FE" w15:done="0"/>
  <w15:commentEx w15:paraId="5448FF19" w15:done="0"/>
  <w15:commentEx w15:paraId="2718210A" w15:done="0"/>
  <w15:commentEx w15:paraId="73BF5753" w15:paraIdParent="2718210A" w15:done="0"/>
  <w15:commentEx w15:paraId="6C1D17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8210A" w16cid:durableId="206BE7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F4D1E"/>
    <w:multiLevelType w:val="multilevel"/>
    <w:tmpl w:val="932E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D3649"/>
    <w:multiLevelType w:val="multilevel"/>
    <w:tmpl w:val="A89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mar, Vivek">
    <w15:presenceInfo w15:providerId="AD" w15:userId="S-1-5-21-527237240-1500820517-725345543-569566"/>
  </w15:person>
  <w15:person w15:author="Kyeil Kim">
    <w15:presenceInfo w15:providerId="AD" w15:userId="S-1-5-21-1645522239-1708537768-842925246-2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C1"/>
    <w:rsid w:val="000822C1"/>
    <w:rsid w:val="00115A59"/>
    <w:rsid w:val="002337E9"/>
    <w:rsid w:val="002A2EEA"/>
    <w:rsid w:val="003F33D1"/>
    <w:rsid w:val="00453612"/>
    <w:rsid w:val="00511FFA"/>
    <w:rsid w:val="006D7578"/>
    <w:rsid w:val="007B5B5C"/>
    <w:rsid w:val="00C53556"/>
    <w:rsid w:val="00DF2288"/>
    <w:rsid w:val="00E46792"/>
    <w:rsid w:val="00EC1B45"/>
    <w:rsid w:val="00ED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79CFF"/>
  <w15:chartTrackingRefBased/>
  <w15:docId w15:val="{F1AD419E-32F5-420F-B44A-417C7964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oc-content">
    <w:name w:val="toc-content"/>
    <w:basedOn w:val="Normal"/>
    <w:pPr>
      <w:spacing w:before="100" w:beforeAutospacing="1" w:after="100" w:afterAutospacing="1"/>
    </w:pPr>
  </w:style>
  <w:style w:type="paragraph" w:customStyle="1" w:styleId="tocify-subheader">
    <w:name w:val="tocify-subheader"/>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tocify-item1">
    <w:name w:val="tocify-item1"/>
    <w:basedOn w:val="Normal"/>
    <w:pPr>
      <w:spacing w:before="100" w:beforeAutospacing="1" w:after="100" w:afterAutospacing="1"/>
    </w:pPr>
    <w:rPr>
      <w:sz w:val="23"/>
      <w:szCs w:val="23"/>
    </w:rPr>
  </w:style>
  <w:style w:type="character" w:customStyle="1" w:styleId="icon-bar">
    <w:name w:val="icon-ba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dropdown">
    <w:name w:val="dropdown"/>
    <w:basedOn w:val="Normal"/>
    <w:pPr>
      <w:spacing w:before="100" w:beforeAutospacing="1" w:after="100" w:afterAutospacing="1"/>
    </w:pPr>
  </w:style>
  <w:style w:type="character" w:customStyle="1" w:styleId="caret">
    <w:name w:val="caret"/>
    <w:basedOn w:val="DefaultParagraphFont"/>
  </w:style>
  <w:style w:type="character" w:customStyle="1" w:styleId="fa">
    <w:name w:val="fa"/>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6D75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578"/>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2A2EEA"/>
    <w:rPr>
      <w:sz w:val="16"/>
      <w:szCs w:val="16"/>
    </w:rPr>
  </w:style>
  <w:style w:type="paragraph" w:styleId="CommentText">
    <w:name w:val="annotation text"/>
    <w:basedOn w:val="Normal"/>
    <w:link w:val="CommentTextChar"/>
    <w:uiPriority w:val="99"/>
    <w:semiHidden/>
    <w:unhideWhenUsed/>
    <w:rsid w:val="002A2EEA"/>
    <w:rPr>
      <w:sz w:val="20"/>
      <w:szCs w:val="20"/>
    </w:rPr>
  </w:style>
  <w:style w:type="character" w:customStyle="1" w:styleId="CommentTextChar">
    <w:name w:val="Comment Text Char"/>
    <w:basedOn w:val="DefaultParagraphFont"/>
    <w:link w:val="CommentText"/>
    <w:uiPriority w:val="99"/>
    <w:semiHidden/>
    <w:rsid w:val="002A2EEA"/>
    <w:rPr>
      <w:rFonts w:eastAsiaTheme="minorEastAsia"/>
    </w:rPr>
  </w:style>
  <w:style w:type="paragraph" w:styleId="CommentSubject">
    <w:name w:val="annotation subject"/>
    <w:basedOn w:val="CommentText"/>
    <w:next w:val="CommentText"/>
    <w:link w:val="CommentSubjectChar"/>
    <w:uiPriority w:val="99"/>
    <w:semiHidden/>
    <w:unhideWhenUsed/>
    <w:rsid w:val="002A2EEA"/>
    <w:rPr>
      <w:b/>
      <w:bCs/>
    </w:rPr>
  </w:style>
  <w:style w:type="character" w:customStyle="1" w:styleId="CommentSubjectChar">
    <w:name w:val="Comment Subject Char"/>
    <w:basedOn w:val="CommentTextChar"/>
    <w:link w:val="CommentSubject"/>
    <w:uiPriority w:val="99"/>
    <w:semiHidden/>
    <w:rsid w:val="002A2EEA"/>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3864">
      <w:marLeft w:val="0"/>
      <w:marRight w:val="0"/>
      <w:marTop w:val="0"/>
      <w:marBottom w:val="0"/>
      <w:divBdr>
        <w:top w:val="none" w:sz="0" w:space="0" w:color="auto"/>
        <w:left w:val="none" w:sz="0" w:space="0" w:color="auto"/>
        <w:bottom w:val="none" w:sz="0" w:space="0" w:color="auto"/>
        <w:right w:val="none" w:sz="0" w:space="0" w:color="auto"/>
      </w:divBdr>
      <w:divsChild>
        <w:div w:id="139735701">
          <w:marLeft w:val="0"/>
          <w:marRight w:val="0"/>
          <w:marTop w:val="0"/>
          <w:marBottom w:val="0"/>
          <w:divBdr>
            <w:top w:val="none" w:sz="0" w:space="0" w:color="auto"/>
            <w:left w:val="none" w:sz="0" w:space="0" w:color="auto"/>
            <w:bottom w:val="none" w:sz="0" w:space="0" w:color="auto"/>
            <w:right w:val="none" w:sz="0" w:space="0" w:color="auto"/>
          </w:divBdr>
          <w:divsChild>
            <w:div w:id="827554228">
              <w:marLeft w:val="0"/>
              <w:marRight w:val="0"/>
              <w:marTop w:val="0"/>
              <w:marBottom w:val="0"/>
              <w:divBdr>
                <w:top w:val="none" w:sz="0" w:space="0" w:color="auto"/>
                <w:left w:val="none" w:sz="0" w:space="0" w:color="auto"/>
                <w:bottom w:val="none" w:sz="0" w:space="0" w:color="auto"/>
                <w:right w:val="none" w:sz="0" w:space="0" w:color="auto"/>
              </w:divBdr>
              <w:divsChild>
                <w:div w:id="741219052">
                  <w:marLeft w:val="0"/>
                  <w:marRight w:val="0"/>
                  <w:marTop w:val="0"/>
                  <w:marBottom w:val="0"/>
                  <w:divBdr>
                    <w:top w:val="none" w:sz="0" w:space="0" w:color="auto"/>
                    <w:left w:val="none" w:sz="0" w:space="0" w:color="auto"/>
                    <w:bottom w:val="none" w:sz="0" w:space="0" w:color="auto"/>
                    <w:right w:val="none" w:sz="0" w:space="0" w:color="auto"/>
                  </w:divBdr>
                  <w:divsChild>
                    <w:div w:id="141164552">
                      <w:marLeft w:val="0"/>
                      <w:marRight w:val="0"/>
                      <w:marTop w:val="0"/>
                      <w:marBottom w:val="0"/>
                      <w:divBdr>
                        <w:top w:val="none" w:sz="0" w:space="0" w:color="auto"/>
                        <w:left w:val="none" w:sz="0" w:space="0" w:color="auto"/>
                        <w:bottom w:val="none" w:sz="0" w:space="0" w:color="auto"/>
                        <w:right w:val="none" w:sz="0" w:space="0" w:color="auto"/>
                      </w:divBdr>
                      <w:divsChild>
                        <w:div w:id="775443573">
                          <w:marLeft w:val="0"/>
                          <w:marRight w:val="0"/>
                          <w:marTop w:val="0"/>
                          <w:marBottom w:val="0"/>
                          <w:divBdr>
                            <w:top w:val="none" w:sz="0" w:space="0" w:color="auto"/>
                            <w:left w:val="none" w:sz="0" w:space="0" w:color="auto"/>
                            <w:bottom w:val="none" w:sz="0" w:space="0" w:color="auto"/>
                            <w:right w:val="none" w:sz="0" w:space="0" w:color="auto"/>
                          </w:divBdr>
                        </w:div>
                        <w:div w:id="10441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008">
                  <w:marLeft w:val="0"/>
                  <w:marRight w:val="0"/>
                  <w:marTop w:val="0"/>
                  <w:marBottom w:val="0"/>
                  <w:divBdr>
                    <w:top w:val="none" w:sz="0" w:space="0" w:color="auto"/>
                    <w:left w:val="none" w:sz="0" w:space="0" w:color="auto"/>
                    <w:bottom w:val="none" w:sz="0" w:space="0" w:color="auto"/>
                    <w:right w:val="none" w:sz="0" w:space="0" w:color="auto"/>
                  </w:divBdr>
                </w:div>
                <w:div w:id="1363941193">
                  <w:marLeft w:val="0"/>
                  <w:marRight w:val="0"/>
                  <w:marTop w:val="0"/>
                  <w:marBottom w:val="0"/>
                  <w:divBdr>
                    <w:top w:val="none" w:sz="0" w:space="0" w:color="auto"/>
                    <w:left w:val="none" w:sz="0" w:space="0" w:color="auto"/>
                    <w:bottom w:val="none" w:sz="0" w:space="0" w:color="auto"/>
                    <w:right w:val="none" w:sz="0" w:space="0" w:color="auto"/>
                  </w:divBdr>
                </w:div>
                <w:div w:id="139082778">
                  <w:marLeft w:val="0"/>
                  <w:marRight w:val="0"/>
                  <w:marTop w:val="0"/>
                  <w:marBottom w:val="0"/>
                  <w:divBdr>
                    <w:top w:val="none" w:sz="0" w:space="0" w:color="auto"/>
                    <w:left w:val="none" w:sz="0" w:space="0" w:color="auto"/>
                    <w:bottom w:val="none" w:sz="0" w:space="0" w:color="auto"/>
                    <w:right w:val="none" w:sz="0" w:space="0" w:color="auto"/>
                  </w:divBdr>
                  <w:divsChild>
                    <w:div w:id="635723563">
                      <w:marLeft w:val="0"/>
                      <w:marRight w:val="0"/>
                      <w:marTop w:val="0"/>
                      <w:marBottom w:val="0"/>
                      <w:divBdr>
                        <w:top w:val="none" w:sz="0" w:space="0" w:color="auto"/>
                        <w:left w:val="none" w:sz="0" w:space="0" w:color="auto"/>
                        <w:bottom w:val="none" w:sz="0" w:space="0" w:color="auto"/>
                        <w:right w:val="none" w:sz="0" w:space="0" w:color="auto"/>
                      </w:divBdr>
                      <w:divsChild>
                        <w:div w:id="939414494">
                          <w:marLeft w:val="0"/>
                          <w:marRight w:val="0"/>
                          <w:marTop w:val="0"/>
                          <w:marBottom w:val="0"/>
                          <w:divBdr>
                            <w:top w:val="single" w:sz="6" w:space="4" w:color="DDDDDD"/>
                            <w:left w:val="single" w:sz="6" w:space="4" w:color="DDDDDD"/>
                            <w:bottom w:val="single" w:sz="6" w:space="4" w:color="DDDDDD"/>
                            <w:right w:val="single" w:sz="6" w:space="4" w:color="DDDDDD"/>
                          </w:divBdr>
                        </w:div>
                        <w:div w:id="1342128861">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1069692521">
                      <w:marLeft w:val="0"/>
                      <w:marRight w:val="0"/>
                      <w:marTop w:val="0"/>
                      <w:marBottom w:val="0"/>
                      <w:divBdr>
                        <w:top w:val="none" w:sz="0" w:space="0" w:color="auto"/>
                        <w:left w:val="none" w:sz="0" w:space="0" w:color="auto"/>
                        <w:bottom w:val="none" w:sz="0" w:space="0" w:color="auto"/>
                        <w:right w:val="none" w:sz="0" w:space="0" w:color="auto"/>
                      </w:divBdr>
                      <w:divsChild>
                        <w:div w:id="2067530654">
                          <w:marLeft w:val="0"/>
                          <w:marRight w:val="0"/>
                          <w:marTop w:val="0"/>
                          <w:marBottom w:val="0"/>
                          <w:divBdr>
                            <w:top w:val="single" w:sz="6" w:space="4" w:color="DDDDDD"/>
                            <w:left w:val="single" w:sz="6" w:space="4" w:color="DDDDDD"/>
                            <w:bottom w:val="single" w:sz="6" w:space="4" w:color="DDDDDD"/>
                            <w:right w:val="single" w:sz="6" w:space="4" w:color="DDDDDD"/>
                          </w:divBdr>
                        </w:div>
                        <w:div w:id="474565879">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 w:id="1102795700">
                  <w:marLeft w:val="0"/>
                  <w:marRight w:val="0"/>
                  <w:marTop w:val="0"/>
                  <w:marBottom w:val="0"/>
                  <w:divBdr>
                    <w:top w:val="none" w:sz="0" w:space="0" w:color="auto"/>
                    <w:left w:val="none" w:sz="0" w:space="0" w:color="auto"/>
                    <w:bottom w:val="single" w:sz="6" w:space="4" w:color="DDDDDD"/>
                    <w:right w:val="none" w:sz="0" w:space="0" w:color="auto"/>
                  </w:divBdr>
                </w:div>
                <w:div w:id="903178065">
                  <w:marLeft w:val="0"/>
                  <w:marRight w:val="0"/>
                  <w:marTop w:val="0"/>
                  <w:marBottom w:val="0"/>
                  <w:divBdr>
                    <w:top w:val="none" w:sz="0" w:space="0" w:color="auto"/>
                    <w:left w:val="none" w:sz="0" w:space="0" w:color="auto"/>
                    <w:bottom w:val="single" w:sz="6" w:space="4" w:color="DDDDDD"/>
                    <w:right w:val="none" w:sz="0" w:space="0" w:color="auto"/>
                  </w:divBdr>
                </w:div>
                <w:div w:id="1940021831">
                  <w:marLeft w:val="0"/>
                  <w:marRight w:val="0"/>
                  <w:marTop w:val="0"/>
                  <w:marBottom w:val="0"/>
                  <w:divBdr>
                    <w:top w:val="none" w:sz="0" w:space="0" w:color="auto"/>
                    <w:left w:val="none" w:sz="0" w:space="0" w:color="auto"/>
                    <w:bottom w:val="single" w:sz="6" w:space="4" w:color="DDDDDD"/>
                    <w:right w:val="none" w:sz="0" w:space="0" w:color="auto"/>
                  </w:divBdr>
                </w:div>
                <w:div w:id="1908805707">
                  <w:marLeft w:val="0"/>
                  <w:marRight w:val="0"/>
                  <w:marTop w:val="0"/>
                  <w:marBottom w:val="0"/>
                  <w:divBdr>
                    <w:top w:val="none" w:sz="0" w:space="0" w:color="auto"/>
                    <w:left w:val="none" w:sz="0" w:space="0" w:color="auto"/>
                    <w:bottom w:val="single" w:sz="6" w:space="4" w:color="DDDDDD"/>
                    <w:right w:val="none" w:sz="0" w:space="0" w:color="auto"/>
                  </w:divBdr>
                </w:div>
                <w:div w:id="416902550">
                  <w:marLeft w:val="0"/>
                  <w:marRight w:val="0"/>
                  <w:marTop w:val="0"/>
                  <w:marBottom w:val="0"/>
                  <w:divBdr>
                    <w:top w:val="none" w:sz="0" w:space="0" w:color="auto"/>
                    <w:left w:val="none" w:sz="0" w:space="0" w:color="auto"/>
                    <w:bottom w:val="single" w:sz="6" w:space="4" w:color="DDDDDD"/>
                    <w:right w:val="none" w:sz="0" w:space="0" w:color="auto"/>
                  </w:divBdr>
                </w:div>
                <w:div w:id="1069040667">
                  <w:marLeft w:val="0"/>
                  <w:marRight w:val="0"/>
                  <w:marTop w:val="0"/>
                  <w:marBottom w:val="0"/>
                  <w:divBdr>
                    <w:top w:val="none" w:sz="0" w:space="0" w:color="auto"/>
                    <w:left w:val="none" w:sz="0" w:space="0" w:color="auto"/>
                    <w:bottom w:val="single" w:sz="6" w:space="4" w:color="DDDDDD"/>
                    <w:right w:val="none" w:sz="0" w:space="0" w:color="auto"/>
                  </w:divBdr>
                </w:div>
                <w:div w:id="210504038">
                  <w:marLeft w:val="0"/>
                  <w:marRight w:val="0"/>
                  <w:marTop w:val="0"/>
                  <w:marBottom w:val="0"/>
                  <w:divBdr>
                    <w:top w:val="none" w:sz="0" w:space="0" w:color="auto"/>
                    <w:left w:val="none" w:sz="0" w:space="0" w:color="auto"/>
                    <w:bottom w:val="single" w:sz="6" w:space="4" w:color="DDDDDD"/>
                    <w:right w:val="none" w:sz="0" w:space="0" w:color="auto"/>
                  </w:divBdr>
                </w:div>
                <w:div w:id="537355224">
                  <w:marLeft w:val="0"/>
                  <w:marRight w:val="0"/>
                  <w:marTop w:val="0"/>
                  <w:marBottom w:val="0"/>
                  <w:divBdr>
                    <w:top w:val="none" w:sz="0" w:space="0" w:color="auto"/>
                    <w:left w:val="none" w:sz="0" w:space="0" w:color="auto"/>
                    <w:bottom w:val="single" w:sz="6" w:space="4" w:color="DDDDDD"/>
                    <w:right w:val="none" w:sz="0" w:space="0" w:color="auto"/>
                  </w:divBdr>
                </w:div>
                <w:div w:id="1762217993">
                  <w:marLeft w:val="0"/>
                  <w:marRight w:val="0"/>
                  <w:marTop w:val="0"/>
                  <w:marBottom w:val="0"/>
                  <w:divBdr>
                    <w:top w:val="none" w:sz="0" w:space="0" w:color="auto"/>
                    <w:left w:val="none" w:sz="0" w:space="0" w:color="auto"/>
                    <w:bottom w:val="single" w:sz="6" w:space="4" w:color="DDDDDD"/>
                    <w:right w:val="none" w:sz="0" w:space="0" w:color="auto"/>
                  </w:divBdr>
                </w:div>
                <w:div w:id="174274406">
                  <w:marLeft w:val="0"/>
                  <w:marRight w:val="0"/>
                  <w:marTop w:val="0"/>
                  <w:marBottom w:val="0"/>
                  <w:divBdr>
                    <w:top w:val="none" w:sz="0" w:space="0" w:color="auto"/>
                    <w:left w:val="none" w:sz="0" w:space="0" w:color="auto"/>
                    <w:bottom w:val="single" w:sz="6" w:space="4" w:color="DDDDDD"/>
                    <w:right w:val="none" w:sz="0" w:space="0" w:color="auto"/>
                  </w:divBdr>
                </w:div>
                <w:div w:id="1690642767">
                  <w:marLeft w:val="0"/>
                  <w:marRight w:val="0"/>
                  <w:marTop w:val="0"/>
                  <w:marBottom w:val="0"/>
                  <w:divBdr>
                    <w:top w:val="none" w:sz="0" w:space="0" w:color="auto"/>
                    <w:left w:val="none" w:sz="0" w:space="0" w:color="auto"/>
                    <w:bottom w:val="single" w:sz="6" w:space="4" w:color="DDDDDD"/>
                    <w:right w:val="none" w:sz="0" w:space="0" w:color="auto"/>
                  </w:divBdr>
                </w:div>
                <w:div w:id="1076825381">
                  <w:marLeft w:val="0"/>
                  <w:marRight w:val="0"/>
                  <w:marTop w:val="0"/>
                  <w:marBottom w:val="0"/>
                  <w:divBdr>
                    <w:top w:val="none" w:sz="0" w:space="0" w:color="auto"/>
                    <w:left w:val="none" w:sz="0" w:space="0" w:color="auto"/>
                    <w:bottom w:val="single" w:sz="6" w:space="4" w:color="DDDDDD"/>
                    <w:right w:val="none" w:sz="0" w:space="0" w:color="auto"/>
                  </w:divBdr>
                </w:div>
                <w:div w:id="1236740433">
                  <w:marLeft w:val="0"/>
                  <w:marRight w:val="0"/>
                  <w:marTop w:val="0"/>
                  <w:marBottom w:val="0"/>
                  <w:divBdr>
                    <w:top w:val="none" w:sz="0" w:space="0" w:color="auto"/>
                    <w:left w:val="none" w:sz="0" w:space="0" w:color="auto"/>
                    <w:bottom w:val="single" w:sz="6" w:space="4" w:color="DDDDDD"/>
                    <w:right w:val="none" w:sz="0" w:space="0" w:color="auto"/>
                  </w:divBdr>
                </w:div>
                <w:div w:id="589850941">
                  <w:marLeft w:val="0"/>
                  <w:marRight w:val="0"/>
                  <w:marTop w:val="0"/>
                  <w:marBottom w:val="0"/>
                  <w:divBdr>
                    <w:top w:val="none" w:sz="0" w:space="0" w:color="auto"/>
                    <w:left w:val="none" w:sz="0" w:space="0" w:color="auto"/>
                    <w:bottom w:val="single" w:sz="6" w:space="4" w:color="DDDDDD"/>
                    <w:right w:val="none" w:sz="0" w:space="0" w:color="auto"/>
                  </w:divBdr>
                </w:div>
                <w:div w:id="1703826599">
                  <w:marLeft w:val="0"/>
                  <w:marRight w:val="0"/>
                  <w:marTop w:val="0"/>
                  <w:marBottom w:val="0"/>
                  <w:divBdr>
                    <w:top w:val="none" w:sz="0" w:space="0" w:color="auto"/>
                    <w:left w:val="none" w:sz="0" w:space="0" w:color="auto"/>
                    <w:bottom w:val="single" w:sz="6" w:space="4" w:color="DDDDDD"/>
                    <w:right w:val="none" w:sz="0" w:space="0" w:color="auto"/>
                  </w:divBdr>
                </w:div>
                <w:div w:id="419102943">
                  <w:marLeft w:val="0"/>
                  <w:marRight w:val="0"/>
                  <w:marTop w:val="0"/>
                  <w:marBottom w:val="0"/>
                  <w:divBdr>
                    <w:top w:val="none" w:sz="0" w:space="0" w:color="auto"/>
                    <w:left w:val="none" w:sz="0" w:space="0" w:color="auto"/>
                    <w:bottom w:val="single" w:sz="6" w:space="4" w:color="DDDDDD"/>
                    <w:right w:val="none" w:sz="0" w:space="0" w:color="auto"/>
                  </w:divBdr>
                </w:div>
                <w:div w:id="1992099511">
                  <w:marLeft w:val="0"/>
                  <w:marRight w:val="0"/>
                  <w:marTop w:val="0"/>
                  <w:marBottom w:val="0"/>
                  <w:divBdr>
                    <w:top w:val="none" w:sz="0" w:space="0" w:color="auto"/>
                    <w:left w:val="none" w:sz="0" w:space="0" w:color="auto"/>
                    <w:bottom w:val="single" w:sz="6" w:space="4" w:color="DDDDDD"/>
                    <w:right w:val="none" w:sz="0" w:space="0" w:color="auto"/>
                  </w:divBdr>
                </w:div>
                <w:div w:id="842010471">
                  <w:marLeft w:val="0"/>
                  <w:marRight w:val="0"/>
                  <w:marTop w:val="0"/>
                  <w:marBottom w:val="0"/>
                  <w:divBdr>
                    <w:top w:val="none" w:sz="0" w:space="0" w:color="auto"/>
                    <w:left w:val="none" w:sz="0" w:space="0" w:color="auto"/>
                    <w:bottom w:val="single" w:sz="6" w:space="4" w:color="DDDDDD"/>
                    <w:right w:val="none" w:sz="0" w:space="0" w:color="auto"/>
                  </w:divBdr>
                </w:div>
                <w:div w:id="1586263223">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29</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Section 3 - Long-term Choice Model</vt:lpstr>
    </vt:vector>
  </TitlesOfParts>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3 - Long-term Choice Model</dc:title>
  <dc:subject/>
  <dc:creator>Kyeil Kim</dc:creator>
  <cp:keywords/>
  <dc:description/>
  <cp:lastModifiedBy>Kumar, Vivek</cp:lastModifiedBy>
  <cp:revision>8</cp:revision>
  <dcterms:created xsi:type="dcterms:W3CDTF">2019-04-25T11:35:00Z</dcterms:created>
  <dcterms:modified xsi:type="dcterms:W3CDTF">2019-05-15T21:45:00Z</dcterms:modified>
</cp:coreProperties>
</file>