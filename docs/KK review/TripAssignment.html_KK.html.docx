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CDBA9B" w14:textId="21BDD4F0" w:rsidR="00000000" w:rsidRDefault="00B30B1A">
      <w:pPr>
        <w:divId w:val="813908869"/>
        <w:rPr>
          <w:rFonts w:ascii="Georgia" w:eastAsia="Times New Roman" w:hAnsi="Georgia" w:cs="Arial"/>
          <w:color w:val="222222"/>
          <w:sz w:val="20"/>
          <w:szCs w:val="20"/>
        </w:rPr>
      </w:pPr>
      <w:r>
        <w:rPr>
          <w:sz w:val="20"/>
          <w:szCs w:val="20"/>
        </w:rPr>
        <w:pict w14:anchorId="0F7031FF"/>
      </w:r>
      <w:r>
        <w:rPr>
          <w:sz w:val="20"/>
          <w:szCs w:val="20"/>
        </w:rPr>
        <w:pict w14:anchorId="5E3AC4BF"/>
      </w:r>
      <w:r>
        <w:rPr>
          <w:sz w:val="20"/>
          <w:szCs w:val="20"/>
        </w:rPr>
        <w:pict w14:anchorId="0F9ACDAC"/>
      </w:r>
      <w:hyperlink r:id="rId5" w:history="1">
        <w:r>
          <w:rPr>
            <w:rStyle w:val="Hyperlink"/>
            <w:rFonts w:ascii="Georgia" w:eastAsia="Times New Roman" w:hAnsi="Georgia" w:cs="Arial"/>
            <w:sz w:val="29"/>
            <w:szCs w:val="29"/>
          </w:rPr>
          <w:t>ARC Model Documentation</w:t>
        </w:r>
      </w:hyperlink>
      <w:r>
        <w:rPr>
          <w:rFonts w:ascii="Georgia" w:eastAsia="Times New Roman" w:hAnsi="Georgia" w:cs="Arial"/>
          <w:color w:val="222222"/>
          <w:sz w:val="20"/>
          <w:szCs w:val="20"/>
        </w:rPr>
        <w:t xml:space="preserve"> </w:t>
      </w:r>
    </w:p>
    <w:p w14:paraId="0C7CB6B6" w14:textId="0A9ECB5D" w:rsidR="00000000" w:rsidRDefault="00B30B1A">
      <w:pPr>
        <w:numPr>
          <w:ilvl w:val="0"/>
          <w:numId w:val="1"/>
        </w:numPr>
        <w:spacing w:after="100" w:afterAutospacing="1"/>
        <w:divId w:val="210504737"/>
        <w:rPr>
          <w:rFonts w:ascii="Georgia" w:eastAsia="Times New Roman" w:hAnsi="Georgia" w:cs="Arial"/>
          <w:color w:val="222222"/>
          <w:sz w:val="20"/>
          <w:szCs w:val="20"/>
        </w:rPr>
      </w:pPr>
      <w:hyperlink r:id="rId6" w:history="1">
        <w:r>
          <w:rPr>
            <w:rStyle w:val="Hyperlink"/>
            <w:rFonts w:ascii="Georgia" w:eastAsia="Times New Roman" w:hAnsi="Georgia" w:cs="Arial"/>
            <w:sz w:val="20"/>
            <w:szCs w:val="20"/>
          </w:rPr>
          <w:t>Home</w:t>
        </w:r>
      </w:hyperlink>
      <w:r>
        <w:rPr>
          <w:rFonts w:ascii="Georgia" w:eastAsia="Times New Roman" w:hAnsi="Georgia" w:cs="Arial"/>
          <w:color w:val="222222"/>
          <w:sz w:val="20"/>
          <w:szCs w:val="20"/>
        </w:rPr>
        <w:t xml:space="preserve"> </w:t>
      </w:r>
    </w:p>
    <w:p w14:paraId="277A14E6" w14:textId="6BE01BE4" w:rsidR="00000000" w:rsidRDefault="00B30B1A">
      <w:pPr>
        <w:pStyle w:val="dropdown"/>
        <w:numPr>
          <w:ilvl w:val="0"/>
          <w:numId w:val="1"/>
        </w:numPr>
        <w:divId w:val="210504737"/>
        <w:rPr>
          <w:rFonts w:ascii="Georgia" w:eastAsia="Times New Roman" w:hAnsi="Georgia" w:cs="Arial"/>
          <w:color w:val="222222"/>
          <w:sz w:val="20"/>
          <w:szCs w:val="20"/>
        </w:rPr>
      </w:pPr>
      <w:hyperlink w:history="1">
        <w:r>
          <w:rPr>
            <w:rStyle w:val="Hyperlink"/>
            <w:rFonts w:ascii="Georgia" w:eastAsia="Times New Roman" w:hAnsi="Georgia" w:cs="Arial"/>
            <w:sz w:val="20"/>
            <w:szCs w:val="20"/>
          </w:rPr>
          <w:t xml:space="preserve">User Guide </w:t>
        </w:r>
      </w:hyperlink>
    </w:p>
    <w:p w14:paraId="1180788D" w14:textId="0C7646FE"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7" w:history="1">
        <w:r>
          <w:rPr>
            <w:rStyle w:val="Hyperlink"/>
            <w:rFonts w:ascii="Georgia" w:eastAsia="Times New Roman" w:hAnsi="Georgia" w:cs="Arial"/>
            <w:vanish/>
            <w:sz w:val="18"/>
            <w:szCs w:val="18"/>
          </w:rPr>
          <w:t>Section 1</w:t>
        </w:r>
      </w:hyperlink>
      <w:r>
        <w:rPr>
          <w:rFonts w:ascii="Georgia" w:eastAsia="Times New Roman" w:hAnsi="Georgia" w:cs="Arial"/>
          <w:vanish/>
          <w:color w:val="222222"/>
          <w:sz w:val="18"/>
          <w:szCs w:val="18"/>
        </w:rPr>
        <w:t xml:space="preserve"> </w:t>
      </w:r>
    </w:p>
    <w:p w14:paraId="089D6728" w14:textId="40EF1066"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8" w:history="1">
        <w:r>
          <w:rPr>
            <w:rStyle w:val="Hyperlink"/>
            <w:rFonts w:ascii="Georgia" w:eastAsia="Times New Roman" w:hAnsi="Georgia" w:cs="Arial"/>
            <w:vanish/>
            <w:sz w:val="18"/>
            <w:szCs w:val="18"/>
          </w:rPr>
          <w:t>Section 2</w:t>
        </w:r>
      </w:hyperlink>
      <w:r>
        <w:rPr>
          <w:rFonts w:ascii="Georgia" w:eastAsia="Times New Roman" w:hAnsi="Georgia" w:cs="Arial"/>
          <w:vanish/>
          <w:color w:val="222222"/>
          <w:sz w:val="18"/>
          <w:szCs w:val="18"/>
        </w:rPr>
        <w:t xml:space="preserve"> </w:t>
      </w:r>
    </w:p>
    <w:p w14:paraId="198B2A46" w14:textId="7FCBE4AC" w:rsidR="00000000" w:rsidRDefault="00B30B1A">
      <w:pPr>
        <w:pStyle w:val="dropdown"/>
        <w:numPr>
          <w:ilvl w:val="0"/>
          <w:numId w:val="1"/>
        </w:numPr>
        <w:divId w:val="210504737"/>
        <w:rPr>
          <w:rFonts w:ascii="Georgia" w:eastAsia="Times New Roman" w:hAnsi="Georgia" w:cs="Arial"/>
          <w:color w:val="222222"/>
          <w:sz w:val="20"/>
          <w:szCs w:val="20"/>
        </w:rPr>
      </w:pPr>
      <w:hyperlink w:history="1">
        <w:r>
          <w:rPr>
            <w:rStyle w:val="Hyperlink"/>
            <w:rFonts w:ascii="Georgia" w:eastAsia="Times New Roman" w:hAnsi="Georgia" w:cs="Arial"/>
            <w:sz w:val="20"/>
            <w:szCs w:val="20"/>
          </w:rPr>
          <w:t xml:space="preserve">Calibration </w:t>
        </w:r>
      </w:hyperlink>
    </w:p>
    <w:p w14:paraId="0AE17083" w14:textId="39283276"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9" w:history="1">
        <w:r>
          <w:rPr>
            <w:rStyle w:val="Hyperlink"/>
            <w:rFonts w:ascii="Georgia" w:eastAsia="Times New Roman" w:hAnsi="Georgia" w:cs="Arial"/>
            <w:vanish/>
            <w:sz w:val="18"/>
            <w:szCs w:val="18"/>
          </w:rPr>
          <w:t>Introduction</w:t>
        </w:r>
      </w:hyperlink>
      <w:r>
        <w:rPr>
          <w:rFonts w:ascii="Georgia" w:eastAsia="Times New Roman" w:hAnsi="Georgia" w:cs="Arial"/>
          <w:vanish/>
          <w:color w:val="222222"/>
          <w:sz w:val="18"/>
          <w:szCs w:val="18"/>
        </w:rPr>
        <w:t xml:space="preserve"> </w:t>
      </w:r>
    </w:p>
    <w:p w14:paraId="05A60418" w14:textId="18592551"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0" w:history="1">
        <w:r>
          <w:rPr>
            <w:rStyle w:val="Hyperlink"/>
            <w:rFonts w:ascii="Georgia" w:eastAsia="Times New Roman" w:hAnsi="Georgia" w:cs="Arial"/>
            <w:vanish/>
            <w:sz w:val="18"/>
            <w:szCs w:val="18"/>
          </w:rPr>
          <w:t>Population Synthesizer</w:t>
        </w:r>
      </w:hyperlink>
      <w:r>
        <w:rPr>
          <w:rFonts w:ascii="Georgia" w:eastAsia="Times New Roman" w:hAnsi="Georgia" w:cs="Arial"/>
          <w:vanish/>
          <w:color w:val="222222"/>
          <w:sz w:val="18"/>
          <w:szCs w:val="18"/>
        </w:rPr>
        <w:t xml:space="preserve"> </w:t>
      </w:r>
    </w:p>
    <w:p w14:paraId="4CF7D087" w14:textId="101DD80D"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1" w:history="1">
        <w:r>
          <w:rPr>
            <w:rStyle w:val="Hyperlink"/>
            <w:rFonts w:ascii="Georgia" w:eastAsia="Times New Roman" w:hAnsi="Georgia" w:cs="Arial"/>
            <w:vanish/>
            <w:sz w:val="18"/>
            <w:szCs w:val="18"/>
          </w:rPr>
          <w:t>CT-RAMP</w:t>
        </w:r>
      </w:hyperlink>
      <w:r>
        <w:rPr>
          <w:rFonts w:ascii="Georgia" w:eastAsia="Times New Roman" w:hAnsi="Georgia" w:cs="Arial"/>
          <w:vanish/>
          <w:color w:val="222222"/>
          <w:sz w:val="18"/>
          <w:szCs w:val="18"/>
        </w:rPr>
        <w:t xml:space="preserve"> </w:t>
      </w:r>
    </w:p>
    <w:p w14:paraId="5A07B3A4" w14:textId="4C9CCF06"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2" w:history="1">
        <w:r>
          <w:rPr>
            <w:rStyle w:val="Hyperlink"/>
            <w:rFonts w:ascii="Georgia" w:eastAsia="Times New Roman" w:hAnsi="Georgia" w:cs="Arial"/>
            <w:vanish/>
            <w:sz w:val="18"/>
            <w:szCs w:val="18"/>
          </w:rPr>
          <w:t>External Model</w:t>
        </w:r>
      </w:hyperlink>
      <w:r>
        <w:rPr>
          <w:rFonts w:ascii="Georgia" w:eastAsia="Times New Roman" w:hAnsi="Georgia" w:cs="Arial"/>
          <w:vanish/>
          <w:color w:val="222222"/>
          <w:sz w:val="18"/>
          <w:szCs w:val="18"/>
        </w:rPr>
        <w:t xml:space="preserve"> </w:t>
      </w:r>
    </w:p>
    <w:p w14:paraId="74838A4B" w14:textId="1840A831"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3" w:history="1">
        <w:r>
          <w:rPr>
            <w:rStyle w:val="Hyperlink"/>
            <w:rFonts w:ascii="Georgia" w:eastAsia="Times New Roman" w:hAnsi="Georgia" w:cs="Arial"/>
            <w:vanish/>
            <w:sz w:val="18"/>
            <w:szCs w:val="18"/>
          </w:rPr>
          <w:t>Air Passenger Model</w:t>
        </w:r>
      </w:hyperlink>
      <w:r>
        <w:rPr>
          <w:rFonts w:ascii="Georgia" w:eastAsia="Times New Roman" w:hAnsi="Georgia" w:cs="Arial"/>
          <w:vanish/>
          <w:color w:val="222222"/>
          <w:sz w:val="18"/>
          <w:szCs w:val="18"/>
        </w:rPr>
        <w:t xml:space="preserve"> </w:t>
      </w:r>
    </w:p>
    <w:p w14:paraId="755D58C7" w14:textId="45C295A7"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4" w:history="1">
        <w:r>
          <w:rPr>
            <w:rStyle w:val="Hyperlink"/>
            <w:rFonts w:ascii="Georgia" w:eastAsia="Times New Roman" w:hAnsi="Georgia" w:cs="Arial"/>
            <w:vanish/>
            <w:sz w:val="18"/>
            <w:szCs w:val="18"/>
          </w:rPr>
          <w:t>Truck Model</w:t>
        </w:r>
      </w:hyperlink>
      <w:r>
        <w:rPr>
          <w:rFonts w:ascii="Georgia" w:eastAsia="Times New Roman" w:hAnsi="Georgia" w:cs="Arial"/>
          <w:vanish/>
          <w:color w:val="222222"/>
          <w:sz w:val="18"/>
          <w:szCs w:val="18"/>
        </w:rPr>
        <w:t xml:space="preserve"> </w:t>
      </w:r>
    </w:p>
    <w:p w14:paraId="1923BC1D" w14:textId="06D4371F" w:rsidR="00000000" w:rsidRDefault="00B30B1A">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210504737"/>
        <w:rPr>
          <w:rFonts w:ascii="Georgia" w:eastAsia="Times New Roman" w:hAnsi="Georgia" w:cs="Arial"/>
          <w:vanish/>
          <w:color w:val="222222"/>
          <w:sz w:val="18"/>
          <w:szCs w:val="18"/>
        </w:rPr>
      </w:pPr>
      <w:hyperlink r:id="rId15" w:history="1">
        <w:r>
          <w:rPr>
            <w:rStyle w:val="Hyperlink"/>
            <w:rFonts w:ascii="Georgia" w:eastAsia="Times New Roman" w:hAnsi="Georgia" w:cs="Arial"/>
            <w:vanish/>
            <w:sz w:val="18"/>
            <w:szCs w:val="18"/>
          </w:rPr>
          <w:t>Trip Assignment</w:t>
        </w:r>
      </w:hyperlink>
      <w:r>
        <w:rPr>
          <w:rFonts w:ascii="Georgia" w:eastAsia="Times New Roman" w:hAnsi="Georgia" w:cs="Arial"/>
          <w:vanish/>
          <w:color w:val="222222"/>
          <w:sz w:val="18"/>
          <w:szCs w:val="18"/>
        </w:rPr>
        <w:t xml:space="preserve"> </w:t>
      </w:r>
    </w:p>
    <w:p w14:paraId="0AF454B8" w14:textId="165348CD" w:rsidR="00000000" w:rsidRDefault="00B30B1A">
      <w:pPr>
        <w:numPr>
          <w:ilvl w:val="0"/>
          <w:numId w:val="2"/>
        </w:numPr>
        <w:spacing w:after="100" w:afterAutospacing="1"/>
        <w:divId w:val="210504737"/>
        <w:rPr>
          <w:rFonts w:ascii="Georgia" w:eastAsia="Times New Roman" w:hAnsi="Georgia" w:cs="Arial"/>
          <w:color w:val="222222"/>
          <w:sz w:val="20"/>
          <w:szCs w:val="20"/>
        </w:rPr>
      </w:pPr>
    </w:p>
    <w:p w14:paraId="5A62C273" w14:textId="77777777" w:rsidR="00000000" w:rsidRDefault="00B30B1A">
      <w:pPr>
        <w:pStyle w:val="Heading1"/>
        <w:divId w:val="29379155"/>
        <w:rPr>
          <w:rFonts w:eastAsia="Times New Roman" w:cs="Arial"/>
          <w:color w:val="222222"/>
          <w:sz w:val="57"/>
          <w:szCs w:val="57"/>
        </w:rPr>
      </w:pPr>
      <w:r>
        <w:rPr>
          <w:rFonts w:eastAsia="Times New Roman" w:cs="Arial"/>
          <w:color w:val="222222"/>
          <w:sz w:val="57"/>
          <w:szCs w:val="57"/>
        </w:rPr>
        <w:t>Section 7 - Trip Assignment</w:t>
      </w:r>
    </w:p>
    <w:p w14:paraId="19CAAB0B" w14:textId="1710924C" w:rsidR="00000000" w:rsidRDefault="00B30B1A">
      <w:pPr>
        <w:pStyle w:val="NormalWeb"/>
        <w:divId w:val="280841504"/>
        <w:rPr>
          <w:rFonts w:ascii="Georgia" w:hAnsi="Georgia" w:cs="Arial"/>
          <w:color w:val="222222"/>
          <w:sz w:val="28"/>
          <w:szCs w:val="28"/>
        </w:rPr>
      </w:pPr>
      <w:r>
        <w:rPr>
          <w:rFonts w:ascii="Georgia" w:hAnsi="Georgia" w:cs="Arial"/>
          <w:color w:val="222222"/>
          <w:sz w:val="28"/>
          <w:szCs w:val="28"/>
        </w:rPr>
        <w:t>After producing the origin and destination patterns for passenger veh</w:t>
      </w:r>
      <w:r>
        <w:rPr>
          <w:rFonts w:ascii="Georgia" w:hAnsi="Georgia" w:cs="Arial"/>
          <w:color w:val="222222"/>
          <w:sz w:val="28"/>
          <w:szCs w:val="28"/>
        </w:rPr>
        <w:t>icles, trucks, and transit passengers, the model assigns those trips to the transportation network.</w:t>
      </w:r>
      <w:ins w:id="0" w:author="Kyeil Kim" w:date="2019-04-02T10:25:00Z">
        <w:r w:rsidR="002C61D3">
          <w:rPr>
            <w:rFonts w:ascii="Georgia" w:hAnsi="Georgia" w:cs="Arial"/>
            <w:color w:val="222222"/>
            <w:sz w:val="28"/>
            <w:szCs w:val="28"/>
          </w:rPr>
          <w:t xml:space="preserve"> </w:t>
        </w:r>
      </w:ins>
      <w:r>
        <w:rPr>
          <w:rFonts w:ascii="Georgia" w:hAnsi="Georgia" w:cs="Arial"/>
          <w:color w:val="222222"/>
          <w:sz w:val="28"/>
          <w:szCs w:val="28"/>
        </w:rPr>
        <w:t>The following subsections provide the validation results of those assignments.</w:t>
      </w:r>
    </w:p>
    <w:p w14:paraId="0F1082BE" w14:textId="77777777" w:rsidR="00000000" w:rsidRDefault="00B30B1A">
      <w:pPr>
        <w:pStyle w:val="Heading1"/>
        <w:divId w:val="96338387"/>
        <w:rPr>
          <w:rFonts w:eastAsia="Times New Roman" w:cs="Arial"/>
          <w:color w:val="222222"/>
        </w:rPr>
      </w:pPr>
      <w:r>
        <w:rPr>
          <w:rFonts w:eastAsia="Times New Roman" w:cs="Arial"/>
          <w:color w:val="222222"/>
        </w:rPr>
        <w:t>Section 7.1 Highway Assignment Validation</w:t>
      </w:r>
    </w:p>
    <w:p w14:paraId="077459EA" w14:textId="77777777" w:rsidR="00000000" w:rsidRDefault="00B30B1A">
      <w:pPr>
        <w:pStyle w:val="NormalWeb"/>
        <w:divId w:val="96338387"/>
        <w:rPr>
          <w:rFonts w:ascii="Georgia" w:hAnsi="Georgia" w:cs="Arial"/>
          <w:color w:val="222222"/>
          <w:sz w:val="28"/>
          <w:szCs w:val="28"/>
        </w:rPr>
      </w:pPr>
      <w:r>
        <w:rPr>
          <w:rFonts w:ascii="Georgia" w:hAnsi="Georgia" w:cs="Arial"/>
          <w:color w:val="222222"/>
          <w:sz w:val="28"/>
          <w:szCs w:val="28"/>
        </w:rPr>
        <w:t>The ARC model employs a standard equ</w:t>
      </w:r>
      <w:r>
        <w:rPr>
          <w:rFonts w:ascii="Georgia" w:hAnsi="Georgia" w:cs="Arial"/>
          <w:color w:val="222222"/>
          <w:sz w:val="28"/>
          <w:szCs w:val="28"/>
        </w:rPr>
        <w:t xml:space="preserve">ilibrium methodology to assign vehicle trips to the transportation network using the bi-conjugate Frank-Wolfe algorithm. The assignment is assumed to reach convergence when the relative gap is less than </w:t>
      </w:r>
      <w:r>
        <w:rPr>
          <w:rStyle w:val="math"/>
          <w:rFonts w:ascii="Georgia" w:hAnsi="Georgia" w:cs="Arial"/>
          <w:color w:val="222222"/>
          <w:sz w:val="28"/>
          <w:szCs w:val="28"/>
        </w:rPr>
        <w:t>\(10^{-4}\)</w:t>
      </w:r>
      <w:r>
        <w:rPr>
          <w:rFonts w:ascii="Georgia" w:hAnsi="Georgia" w:cs="Arial"/>
          <w:color w:val="222222"/>
          <w:sz w:val="28"/>
          <w:szCs w:val="28"/>
        </w:rPr>
        <w:t xml:space="preserve"> for three successive iterations. The high</w:t>
      </w:r>
      <w:r>
        <w:rPr>
          <w:rFonts w:ascii="Georgia" w:hAnsi="Georgia" w:cs="Arial"/>
          <w:color w:val="222222"/>
          <w:sz w:val="28"/>
          <w:szCs w:val="28"/>
        </w:rPr>
        <w:t>way assignments use a generalized cost function that includes travel time, toll, and distance. These values are converted to cost using value-of-time (VOT) and auto operating costs. The generalized cost function is as follows:</w:t>
      </w:r>
    </w:p>
    <w:p w14:paraId="15AA23E7" w14:textId="77777777" w:rsidR="00000000" w:rsidRDefault="00B30B1A">
      <w:pPr>
        <w:numPr>
          <w:ilvl w:val="0"/>
          <w:numId w:val="3"/>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Cost = (time * VOT) + toll co</w:t>
      </w:r>
      <w:r>
        <w:rPr>
          <w:rFonts w:ascii="Georgia" w:eastAsia="Times New Roman" w:hAnsi="Georgia" w:cs="Arial"/>
          <w:color w:val="222222"/>
          <w:sz w:val="28"/>
          <w:szCs w:val="28"/>
        </w:rPr>
        <w:t>st + (distance * operating cost)</w:t>
      </w:r>
    </w:p>
    <w:p w14:paraId="3B3009BE" w14:textId="0110168E" w:rsidR="00000000" w:rsidRDefault="00B30B1A">
      <w:pPr>
        <w:pStyle w:val="NormalWeb"/>
        <w:divId w:val="96338387"/>
        <w:rPr>
          <w:rFonts w:ascii="Georgia" w:hAnsi="Georgia" w:cs="Arial"/>
          <w:color w:val="222222"/>
          <w:sz w:val="28"/>
          <w:szCs w:val="28"/>
        </w:rPr>
      </w:pPr>
      <w:r>
        <w:rPr>
          <w:rFonts w:ascii="Georgia" w:hAnsi="Georgia" w:cs="Arial"/>
          <w:color w:val="222222"/>
          <w:sz w:val="28"/>
          <w:szCs w:val="28"/>
        </w:rPr>
        <w:t xml:space="preserve">The passenger car VOT used in the assignments is $21.50 and is based on average wage rates in the Atlanta region. The truck VOT is $36.00 and was based on a review of other truck models throughout the United </w:t>
      </w:r>
      <w:r>
        <w:rPr>
          <w:rFonts w:ascii="Georgia" w:hAnsi="Georgia" w:cs="Arial"/>
          <w:color w:val="222222"/>
          <w:sz w:val="28"/>
          <w:szCs w:val="28"/>
        </w:rPr>
        <w:t>States. The auto operating cost is $0.1729 per mile and includes the costs associated with fuel, maintenance, and tires using information fro</w:t>
      </w:r>
      <w:bookmarkStart w:id="1" w:name="_GoBack"/>
      <w:bookmarkEnd w:id="1"/>
      <w:r>
        <w:rPr>
          <w:rFonts w:ascii="Georgia" w:hAnsi="Georgia" w:cs="Arial"/>
          <w:color w:val="222222"/>
          <w:sz w:val="28"/>
          <w:szCs w:val="28"/>
        </w:rPr>
        <w:t>m AAA. The AAA costs are broken down in Figure 7-1. The operating cost for trucks is $0.5360 per mile based on a fu</w:t>
      </w:r>
      <w:r>
        <w:rPr>
          <w:rFonts w:ascii="Georgia" w:hAnsi="Georgia" w:cs="Arial"/>
          <w:color w:val="222222"/>
          <w:sz w:val="28"/>
          <w:szCs w:val="28"/>
        </w:rPr>
        <w:t xml:space="preserve">el cost of $3.34 per gallon and a fuel efficiency of 6.2 miles per gallon. The truck costs were obtained from the American Transportation Research </w:t>
      </w:r>
      <w:del w:id="2" w:author="Kyeil Kim" w:date="2019-04-02T10:25:00Z">
        <w:r w:rsidDel="00A66B76">
          <w:rPr>
            <w:rFonts w:ascii="Georgia" w:hAnsi="Georgia" w:cs="Arial"/>
            <w:color w:val="222222"/>
            <w:sz w:val="28"/>
            <w:szCs w:val="28"/>
          </w:rPr>
          <w:delText xml:space="preserve">Instititute </w:delText>
        </w:r>
      </w:del>
      <w:ins w:id="3" w:author="Kyeil Kim" w:date="2019-04-02T10:25:00Z">
        <w:r w:rsidR="00A66B76">
          <w:rPr>
            <w:rFonts w:ascii="Georgia" w:hAnsi="Georgia" w:cs="Arial"/>
            <w:color w:val="222222"/>
            <w:sz w:val="28"/>
            <w:szCs w:val="28"/>
          </w:rPr>
          <w:t>Institute</w:t>
        </w:r>
        <w:r w:rsidR="00A66B76">
          <w:rPr>
            <w:rFonts w:ascii="Georgia" w:hAnsi="Georgia" w:cs="Arial"/>
            <w:color w:val="222222"/>
            <w:sz w:val="28"/>
            <w:szCs w:val="28"/>
          </w:rPr>
          <w:t xml:space="preserve"> </w:t>
        </w:r>
      </w:ins>
      <w:r>
        <w:rPr>
          <w:rFonts w:ascii="Georgia" w:hAnsi="Georgia" w:cs="Arial"/>
          <w:color w:val="222222"/>
          <w:sz w:val="28"/>
          <w:szCs w:val="28"/>
        </w:rPr>
        <w:t>(</w:t>
      </w:r>
      <w:hyperlink r:id="rId16" w:history="1">
        <w:r>
          <w:rPr>
            <w:rStyle w:val="Hyperlink"/>
            <w:rFonts w:ascii="Georgia" w:hAnsi="Georgia" w:cs="Arial"/>
            <w:sz w:val="28"/>
            <w:szCs w:val="28"/>
          </w:rPr>
          <w:t>http://atri-</w:t>
        </w:r>
        <w:r>
          <w:rPr>
            <w:rStyle w:val="Hyperlink"/>
            <w:rFonts w:ascii="Georgia" w:hAnsi="Georgia" w:cs="Arial"/>
            <w:sz w:val="28"/>
            <w:szCs w:val="28"/>
          </w:rPr>
          <w:lastRenderedPageBreak/>
          <w:t>online.org/wp-content/uploads/2017/10/ATRI-Operational-Costs-of-Trucking-2017-10-2017.pdf</w:t>
        </w:r>
      </w:hyperlink>
      <w:r>
        <w:rPr>
          <w:rFonts w:ascii="Georgia" w:hAnsi="Georgia" w:cs="Arial"/>
          <w:color w:val="222222"/>
          <w:sz w:val="28"/>
          <w:szCs w:val="28"/>
        </w:rPr>
        <w:t>).</w:t>
      </w:r>
    </w:p>
    <w:p w14:paraId="3CF29A09" w14:textId="77777777" w:rsidR="00000000" w:rsidRDefault="00B30B1A">
      <w:pPr>
        <w:divId w:val="14311587"/>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40D103BF" wp14:editId="2D897C12">
            <wp:extent cx="5314950" cy="3571875"/>
            <wp:effectExtent l="0" t="0" r="0" b="9525"/>
            <wp:docPr id="50" name="Picture 50" descr="Figure 7-1. Auto Operating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gure 7-1. Auto Operating Cost"/>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314950" cy="3571875"/>
                    </a:xfrm>
                    <a:prstGeom prst="rect">
                      <a:avLst/>
                    </a:prstGeom>
                    <a:noFill/>
                    <a:ln>
                      <a:noFill/>
                    </a:ln>
                  </pic:spPr>
                </pic:pic>
              </a:graphicData>
            </a:graphic>
          </wp:inline>
        </w:drawing>
      </w:r>
    </w:p>
    <w:p w14:paraId="420C2735" w14:textId="77777777" w:rsidR="00000000" w:rsidRDefault="00B30B1A">
      <w:pPr>
        <w:pStyle w:val="caption"/>
        <w:spacing w:before="0" w:beforeAutospacing="0" w:after="158" w:afterAutospacing="0"/>
        <w:divId w:val="14311587"/>
        <w:rPr>
          <w:rFonts w:ascii="Georgia" w:hAnsi="Georgia" w:cs="Arial"/>
        </w:rPr>
      </w:pPr>
      <w:r>
        <w:rPr>
          <w:rFonts w:ascii="Georgia" w:hAnsi="Georgia" w:cs="Arial"/>
        </w:rPr>
        <w:t>Figure 7-1. Auto Operating Cost</w:t>
      </w:r>
    </w:p>
    <w:p w14:paraId="6748F138" w14:textId="77777777" w:rsidR="00000000" w:rsidRDefault="00B30B1A">
      <w:pPr>
        <w:pStyle w:val="NormalWeb"/>
        <w:divId w:val="96338387"/>
        <w:rPr>
          <w:rFonts w:ascii="Georgia" w:hAnsi="Georgia" w:cs="Arial"/>
          <w:color w:val="222222"/>
          <w:sz w:val="28"/>
          <w:szCs w:val="28"/>
        </w:rPr>
      </w:pPr>
      <w:r>
        <w:rPr>
          <w:rFonts w:ascii="Georgia" w:hAnsi="Georgia" w:cs="Arial"/>
          <w:color w:val="222222"/>
          <w:sz w:val="28"/>
          <w:szCs w:val="28"/>
        </w:rPr>
        <w:t>The ARC model includes highway assignments split into five time of day periods as follows:</w:t>
      </w:r>
    </w:p>
    <w:p w14:paraId="745AF0CB" w14:textId="77777777" w:rsidR="00000000" w:rsidRDefault="00B30B1A">
      <w:pPr>
        <w:numPr>
          <w:ilvl w:val="0"/>
          <w:numId w:val="4"/>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Early AM = 3:00am to 6:00am</w:t>
      </w:r>
    </w:p>
    <w:p w14:paraId="5FD49AD3" w14:textId="77777777" w:rsidR="00000000" w:rsidRDefault="00B30B1A">
      <w:pPr>
        <w:numPr>
          <w:ilvl w:val="0"/>
          <w:numId w:val="4"/>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AM Peak = 6:00am to 10:00am</w:t>
      </w:r>
    </w:p>
    <w:p w14:paraId="7A446CE3" w14:textId="77777777" w:rsidR="00000000" w:rsidRDefault="00B30B1A">
      <w:pPr>
        <w:numPr>
          <w:ilvl w:val="0"/>
          <w:numId w:val="4"/>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Midday = 10:00am to 3:00pm</w:t>
      </w:r>
    </w:p>
    <w:p w14:paraId="2E12314F" w14:textId="77777777" w:rsidR="00000000" w:rsidRDefault="00B30B1A">
      <w:pPr>
        <w:numPr>
          <w:ilvl w:val="0"/>
          <w:numId w:val="4"/>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PM Peak = 3:00pm to 7:00pm</w:t>
      </w:r>
    </w:p>
    <w:p w14:paraId="0AFA6C75" w14:textId="77777777" w:rsidR="00000000" w:rsidRDefault="00B30B1A">
      <w:pPr>
        <w:numPr>
          <w:ilvl w:val="0"/>
          <w:numId w:val="4"/>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Evening = 7:00pm to 3:00am</w:t>
      </w:r>
    </w:p>
    <w:p w14:paraId="441F864B" w14:textId="77777777" w:rsidR="00000000" w:rsidRDefault="00B30B1A">
      <w:pPr>
        <w:pStyle w:val="NormalWeb"/>
        <w:divId w:val="96338387"/>
        <w:rPr>
          <w:rFonts w:ascii="Georgia" w:hAnsi="Georgia" w:cs="Arial"/>
          <w:color w:val="222222"/>
          <w:sz w:val="28"/>
          <w:szCs w:val="28"/>
        </w:rPr>
      </w:pPr>
      <w:r>
        <w:rPr>
          <w:rFonts w:ascii="Georgia" w:hAnsi="Georgia" w:cs="Arial"/>
          <w:color w:val="222222"/>
          <w:sz w:val="28"/>
          <w:szCs w:val="28"/>
        </w:rPr>
        <w:t>Each assignment includes the following vehicle classes:</w:t>
      </w:r>
    </w:p>
    <w:p w14:paraId="086FB128"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SOV (non-toll eligible)</w:t>
      </w:r>
    </w:p>
    <w:p w14:paraId="3FEC1111"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HOV 2 car (non-toll eligible)</w:t>
      </w:r>
    </w:p>
    <w:p w14:paraId="5E57823B"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HOV 3+ ca</w:t>
      </w:r>
      <w:r>
        <w:rPr>
          <w:rFonts w:ascii="Georgia" w:eastAsia="Times New Roman" w:hAnsi="Georgia" w:cs="Arial"/>
          <w:color w:val="222222"/>
          <w:sz w:val="28"/>
          <w:szCs w:val="28"/>
        </w:rPr>
        <w:t>r (non-toll eligible)</w:t>
      </w:r>
    </w:p>
    <w:p w14:paraId="5E2BEF18"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SOV (toll eligible)</w:t>
      </w:r>
    </w:p>
    <w:p w14:paraId="56804781"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HOV 2 car (toll eligible)</w:t>
      </w:r>
    </w:p>
    <w:p w14:paraId="12440D43"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HOV 3+ car (toll eligible)</w:t>
      </w:r>
    </w:p>
    <w:p w14:paraId="57BD7E4F"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Commercial vehicle</w:t>
      </w:r>
    </w:p>
    <w:p w14:paraId="1BA374AB"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lastRenderedPageBreak/>
        <w:t>Medium Truck</w:t>
      </w:r>
    </w:p>
    <w:p w14:paraId="68BF8109"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Heavy Truck: I-285 by-pass</w:t>
      </w:r>
    </w:p>
    <w:p w14:paraId="15C629F6" w14:textId="77777777" w:rsidR="00000000" w:rsidRDefault="00B30B1A">
      <w:pPr>
        <w:numPr>
          <w:ilvl w:val="0"/>
          <w:numId w:val="5"/>
        </w:numPr>
        <w:spacing w:after="100" w:afterAutospacing="1"/>
        <w:divId w:val="96338387"/>
        <w:rPr>
          <w:rFonts w:ascii="Georgia" w:eastAsia="Times New Roman" w:hAnsi="Georgia" w:cs="Arial"/>
          <w:color w:val="222222"/>
          <w:sz w:val="28"/>
          <w:szCs w:val="28"/>
        </w:rPr>
      </w:pPr>
      <w:r>
        <w:rPr>
          <w:rFonts w:ascii="Georgia" w:eastAsia="Times New Roman" w:hAnsi="Georgia" w:cs="Arial"/>
          <w:color w:val="222222"/>
          <w:sz w:val="28"/>
          <w:szCs w:val="28"/>
        </w:rPr>
        <w:t>Heavy Truck: remaining</w:t>
      </w:r>
    </w:p>
    <w:p w14:paraId="6E448739" w14:textId="77777777" w:rsidR="00000000" w:rsidRDefault="00B30B1A">
      <w:pPr>
        <w:pStyle w:val="Heading1"/>
        <w:divId w:val="908268022"/>
        <w:rPr>
          <w:rFonts w:eastAsia="Times New Roman" w:cs="Arial"/>
          <w:color w:val="222222"/>
        </w:rPr>
      </w:pPr>
      <w:r>
        <w:rPr>
          <w:rFonts w:eastAsia="Times New Roman" w:cs="Arial"/>
          <w:color w:val="222222"/>
        </w:rPr>
        <w:t>Section 7.1.1 Free-Flow Speeds and Capacities</w:t>
      </w:r>
    </w:p>
    <w:p w14:paraId="56049323"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 xml:space="preserve">Prior to the highway assignment, </w:t>
      </w:r>
      <w:r>
        <w:rPr>
          <w:rFonts w:ascii="Georgia" w:hAnsi="Georgia" w:cs="Arial"/>
          <w:color w:val="222222"/>
          <w:sz w:val="28"/>
          <w:szCs w:val="28"/>
        </w:rPr>
        <w:t>network link free-flow speeds and capacities are calculated based on the link facility type and area type. The area types used in the model in the subsequent tables are as follows:</w:t>
      </w:r>
    </w:p>
    <w:p w14:paraId="088D8241"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ATYPE1 = CBD</w:t>
      </w:r>
    </w:p>
    <w:p w14:paraId="37CAB79A"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ATYPE2 = Urban Commercial</w:t>
      </w:r>
    </w:p>
    <w:p w14:paraId="76F26D6D"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ATYPE3 = Urban Residential</w:t>
      </w:r>
    </w:p>
    <w:p w14:paraId="4D5CF0AC"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ATYPE4 = Suburban Commercial</w:t>
      </w:r>
    </w:p>
    <w:p w14:paraId="0189DCEA"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ATYPE5 = Suburban Residential</w:t>
      </w:r>
    </w:p>
    <w:p w14:paraId="20ECBC1A"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ATYPE6 = Exurban</w:t>
      </w:r>
    </w:p>
    <w:p w14:paraId="34F8E2AD" w14:textId="77777777" w:rsidR="00000000" w:rsidRDefault="00B30B1A">
      <w:pPr>
        <w:numPr>
          <w:ilvl w:val="0"/>
          <w:numId w:val="6"/>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ATYPE7 = Rural</w:t>
      </w:r>
    </w:p>
    <w:p w14:paraId="4B1CD2CA"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For free-flow speeds, data from the FHWA’s National Performance Management Research Data Set (NPMRDS) from 2013 were joined to ARC’s network using the Traffic Messag</w:t>
      </w:r>
      <w:r>
        <w:rPr>
          <w:rFonts w:ascii="Georgia" w:hAnsi="Georgia" w:cs="Arial"/>
          <w:color w:val="222222"/>
          <w:sz w:val="28"/>
          <w:szCs w:val="28"/>
        </w:rPr>
        <w:t xml:space="preserve">e Channels (TMCs). Average free-flow speeds were initially calculated by facility type and area type and were then modified such that the speeds for a given </w:t>
      </w:r>
      <w:commentRangeStart w:id="4"/>
      <w:r>
        <w:rPr>
          <w:rFonts w:ascii="Georgia" w:hAnsi="Georgia" w:cs="Arial"/>
          <w:color w:val="222222"/>
          <w:sz w:val="28"/>
          <w:szCs w:val="28"/>
        </w:rPr>
        <w:t xml:space="preserve">a </w:t>
      </w:r>
      <w:commentRangeEnd w:id="4"/>
      <w:r>
        <w:rPr>
          <w:rStyle w:val="CommentReference"/>
        </w:rPr>
        <w:commentReference w:id="4"/>
      </w:r>
      <w:r>
        <w:rPr>
          <w:rFonts w:ascii="Georgia" w:hAnsi="Georgia" w:cs="Arial"/>
          <w:color w:val="222222"/>
          <w:sz w:val="28"/>
          <w:szCs w:val="28"/>
        </w:rPr>
        <w:t>facility type increase as the area types transition from urban to rural. In cases where the f</w:t>
      </w:r>
      <w:r>
        <w:rPr>
          <w:rFonts w:ascii="Georgia" w:hAnsi="Georgia" w:cs="Arial"/>
          <w:color w:val="222222"/>
          <w:sz w:val="28"/>
          <w:szCs w:val="28"/>
        </w:rPr>
        <w:t>acility type or area type did not include data, the free-flow speeds were asserted based on similar facilities. The resulting free-flow speed lookup table is provided in Table 7-1. In addition to the lookup table, several other characteristics determine th</w:t>
      </w:r>
      <w:r>
        <w:rPr>
          <w:rFonts w:ascii="Georgia" w:hAnsi="Georgia" w:cs="Arial"/>
          <w:color w:val="222222"/>
          <w:sz w:val="28"/>
          <w:szCs w:val="28"/>
        </w:rPr>
        <w:t>e final free-flow speed including:</w:t>
      </w:r>
    </w:p>
    <w:p w14:paraId="2BCF599A" w14:textId="77777777" w:rsidR="00000000" w:rsidRDefault="00B30B1A">
      <w:pPr>
        <w:numPr>
          <w:ilvl w:val="0"/>
          <w:numId w:val="7"/>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Ramps identified as “loop” ramps - free-flow speed set to 35 mph</w:t>
      </w:r>
    </w:p>
    <w:p w14:paraId="4CAD2C61" w14:textId="77777777" w:rsidR="00000000" w:rsidRDefault="00B30B1A">
      <w:pPr>
        <w:numPr>
          <w:ilvl w:val="0"/>
          <w:numId w:val="7"/>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Principal arterial speeds varied by number of lanes for CBD area types</w:t>
      </w:r>
    </w:p>
    <w:p w14:paraId="2A8C715D" w14:textId="77777777" w:rsidR="00000000" w:rsidRDefault="00B30B1A">
      <w:pPr>
        <w:numPr>
          <w:ilvl w:val="0"/>
          <w:numId w:val="7"/>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Links with observed speed - free-flow speed is computed as the average of the observe</w:t>
      </w:r>
      <w:r>
        <w:rPr>
          <w:rFonts w:ascii="Georgia" w:eastAsia="Times New Roman" w:hAnsi="Georgia" w:cs="Arial"/>
          <w:color w:val="222222"/>
          <w:sz w:val="28"/>
          <w:szCs w:val="28"/>
        </w:rPr>
        <w:t>d early AM speed and the look table speed</w:t>
      </w:r>
    </w:p>
    <w:p w14:paraId="68E5B461"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Table 7-1 Free-Flow Speed Lookup Table</w:t>
      </w:r>
    </w:p>
    <w:tbl>
      <w:tblPr>
        <w:tblW w:w="5000" w:type="pct"/>
        <w:tblLook w:val="04A0" w:firstRow="1" w:lastRow="0" w:firstColumn="1" w:lastColumn="0" w:noHBand="0" w:noVBand="1"/>
      </w:tblPr>
      <w:tblGrid>
        <w:gridCol w:w="1006"/>
        <w:gridCol w:w="2013"/>
        <w:gridCol w:w="886"/>
        <w:gridCol w:w="911"/>
        <w:gridCol w:w="910"/>
        <w:gridCol w:w="915"/>
        <w:gridCol w:w="906"/>
        <w:gridCol w:w="915"/>
        <w:gridCol w:w="898"/>
      </w:tblGrid>
      <w:tr w:rsidR="00000000" w14:paraId="610B3E5B" w14:textId="77777777">
        <w:trPr>
          <w:divId w:val="908268022"/>
          <w:tblHeader/>
        </w:trPr>
        <w:tc>
          <w:tcPr>
            <w:tcW w:w="0" w:type="auto"/>
            <w:tcMar>
              <w:top w:w="75" w:type="dxa"/>
              <w:left w:w="75" w:type="dxa"/>
              <w:bottom w:w="75" w:type="dxa"/>
              <w:right w:w="75" w:type="dxa"/>
            </w:tcMar>
            <w:vAlign w:val="center"/>
            <w:hideMark/>
          </w:tcPr>
          <w:p w14:paraId="4F45E4E6"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lastRenderedPageBreak/>
              <w:t xml:space="preserve">Facility Type </w:t>
            </w:r>
          </w:p>
        </w:tc>
        <w:tc>
          <w:tcPr>
            <w:tcW w:w="0" w:type="auto"/>
            <w:tcMar>
              <w:top w:w="75" w:type="dxa"/>
              <w:left w:w="75" w:type="dxa"/>
              <w:bottom w:w="75" w:type="dxa"/>
              <w:right w:w="75" w:type="dxa"/>
            </w:tcMar>
            <w:vAlign w:val="center"/>
            <w:hideMark/>
          </w:tcPr>
          <w:p w14:paraId="476B2877"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NAME </w:t>
            </w:r>
          </w:p>
        </w:tc>
        <w:tc>
          <w:tcPr>
            <w:tcW w:w="0" w:type="auto"/>
            <w:tcMar>
              <w:top w:w="75" w:type="dxa"/>
              <w:left w:w="75" w:type="dxa"/>
              <w:bottom w:w="75" w:type="dxa"/>
              <w:right w:w="75" w:type="dxa"/>
            </w:tcMar>
            <w:vAlign w:val="center"/>
            <w:hideMark/>
          </w:tcPr>
          <w:p w14:paraId="74FC400F"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ATYPE1 </w:t>
            </w:r>
          </w:p>
        </w:tc>
        <w:tc>
          <w:tcPr>
            <w:tcW w:w="0" w:type="auto"/>
            <w:tcMar>
              <w:top w:w="75" w:type="dxa"/>
              <w:left w:w="75" w:type="dxa"/>
              <w:bottom w:w="75" w:type="dxa"/>
              <w:right w:w="75" w:type="dxa"/>
            </w:tcMar>
            <w:vAlign w:val="center"/>
            <w:hideMark/>
          </w:tcPr>
          <w:p w14:paraId="0C326FB2"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ATYPE2 </w:t>
            </w:r>
          </w:p>
        </w:tc>
        <w:tc>
          <w:tcPr>
            <w:tcW w:w="0" w:type="auto"/>
            <w:tcMar>
              <w:top w:w="75" w:type="dxa"/>
              <w:left w:w="75" w:type="dxa"/>
              <w:bottom w:w="75" w:type="dxa"/>
              <w:right w:w="75" w:type="dxa"/>
            </w:tcMar>
            <w:vAlign w:val="center"/>
            <w:hideMark/>
          </w:tcPr>
          <w:p w14:paraId="05F3B70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ATYPE3 </w:t>
            </w:r>
          </w:p>
        </w:tc>
        <w:tc>
          <w:tcPr>
            <w:tcW w:w="0" w:type="auto"/>
            <w:tcMar>
              <w:top w:w="75" w:type="dxa"/>
              <w:left w:w="75" w:type="dxa"/>
              <w:bottom w:w="75" w:type="dxa"/>
              <w:right w:w="75" w:type="dxa"/>
            </w:tcMar>
            <w:vAlign w:val="center"/>
            <w:hideMark/>
          </w:tcPr>
          <w:p w14:paraId="71C1B706"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ATYPE4 </w:t>
            </w:r>
          </w:p>
        </w:tc>
        <w:tc>
          <w:tcPr>
            <w:tcW w:w="0" w:type="auto"/>
            <w:tcMar>
              <w:top w:w="75" w:type="dxa"/>
              <w:left w:w="75" w:type="dxa"/>
              <w:bottom w:w="75" w:type="dxa"/>
              <w:right w:w="75" w:type="dxa"/>
            </w:tcMar>
            <w:vAlign w:val="center"/>
            <w:hideMark/>
          </w:tcPr>
          <w:p w14:paraId="2F974A7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ATYPE5 </w:t>
            </w:r>
          </w:p>
        </w:tc>
        <w:tc>
          <w:tcPr>
            <w:tcW w:w="0" w:type="auto"/>
            <w:tcMar>
              <w:top w:w="75" w:type="dxa"/>
              <w:left w:w="75" w:type="dxa"/>
              <w:bottom w:w="75" w:type="dxa"/>
              <w:right w:w="75" w:type="dxa"/>
            </w:tcMar>
            <w:vAlign w:val="center"/>
            <w:hideMark/>
          </w:tcPr>
          <w:p w14:paraId="5A1025EC"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ATYPE6 </w:t>
            </w:r>
          </w:p>
        </w:tc>
        <w:tc>
          <w:tcPr>
            <w:tcW w:w="0" w:type="auto"/>
            <w:tcMar>
              <w:top w:w="75" w:type="dxa"/>
              <w:left w:w="75" w:type="dxa"/>
              <w:bottom w:w="75" w:type="dxa"/>
              <w:right w:w="75" w:type="dxa"/>
            </w:tcMar>
            <w:vAlign w:val="center"/>
            <w:hideMark/>
          </w:tcPr>
          <w:p w14:paraId="388BAA26"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ATYPE7 </w:t>
            </w:r>
          </w:p>
        </w:tc>
      </w:tr>
      <w:tr w:rsidR="00000000" w14:paraId="38532577" w14:textId="77777777">
        <w:trPr>
          <w:divId w:val="908268022"/>
        </w:trPr>
        <w:tc>
          <w:tcPr>
            <w:tcW w:w="0" w:type="auto"/>
            <w:tcMar>
              <w:top w:w="75" w:type="dxa"/>
              <w:left w:w="75" w:type="dxa"/>
              <w:bottom w:w="75" w:type="dxa"/>
              <w:right w:w="75" w:type="dxa"/>
            </w:tcMar>
            <w:vAlign w:val="center"/>
            <w:hideMark/>
          </w:tcPr>
          <w:p w14:paraId="07641F0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2705F2B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centroid connector </w:t>
            </w:r>
          </w:p>
        </w:tc>
        <w:tc>
          <w:tcPr>
            <w:tcW w:w="0" w:type="auto"/>
            <w:tcMar>
              <w:top w:w="75" w:type="dxa"/>
              <w:left w:w="75" w:type="dxa"/>
              <w:bottom w:w="75" w:type="dxa"/>
              <w:right w:w="75" w:type="dxa"/>
            </w:tcMar>
            <w:vAlign w:val="center"/>
            <w:hideMark/>
          </w:tcPr>
          <w:p w14:paraId="2A3DBE7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1DC0762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7B80B1D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13338D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3BD5AAB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0F0292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 </w:t>
            </w:r>
          </w:p>
        </w:tc>
        <w:tc>
          <w:tcPr>
            <w:tcW w:w="0" w:type="auto"/>
            <w:tcMar>
              <w:top w:w="75" w:type="dxa"/>
              <w:left w:w="75" w:type="dxa"/>
              <w:bottom w:w="75" w:type="dxa"/>
              <w:right w:w="75" w:type="dxa"/>
            </w:tcMar>
            <w:vAlign w:val="center"/>
            <w:hideMark/>
          </w:tcPr>
          <w:p w14:paraId="70B3AF2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 </w:t>
            </w:r>
          </w:p>
        </w:tc>
      </w:tr>
      <w:tr w:rsidR="00000000" w14:paraId="270821EA" w14:textId="77777777">
        <w:trPr>
          <w:divId w:val="908268022"/>
        </w:trPr>
        <w:tc>
          <w:tcPr>
            <w:tcW w:w="0" w:type="auto"/>
            <w:tcMar>
              <w:top w:w="75" w:type="dxa"/>
              <w:left w:w="75" w:type="dxa"/>
              <w:bottom w:w="75" w:type="dxa"/>
              <w:right w:w="75" w:type="dxa"/>
            </w:tcMar>
            <w:vAlign w:val="center"/>
            <w:hideMark/>
          </w:tcPr>
          <w:p w14:paraId="68D105F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tcMar>
              <w:top w:w="75" w:type="dxa"/>
              <w:left w:w="75" w:type="dxa"/>
              <w:bottom w:w="75" w:type="dxa"/>
              <w:right w:w="75" w:type="dxa"/>
            </w:tcMar>
            <w:vAlign w:val="center"/>
            <w:hideMark/>
          </w:tcPr>
          <w:p w14:paraId="35DFD13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interstate/freeway </w:t>
            </w:r>
          </w:p>
        </w:tc>
        <w:tc>
          <w:tcPr>
            <w:tcW w:w="0" w:type="auto"/>
            <w:tcMar>
              <w:top w:w="75" w:type="dxa"/>
              <w:left w:w="75" w:type="dxa"/>
              <w:bottom w:w="75" w:type="dxa"/>
              <w:right w:w="75" w:type="dxa"/>
            </w:tcMar>
            <w:vAlign w:val="center"/>
            <w:hideMark/>
          </w:tcPr>
          <w:p w14:paraId="666A130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 </w:t>
            </w:r>
          </w:p>
        </w:tc>
        <w:tc>
          <w:tcPr>
            <w:tcW w:w="0" w:type="auto"/>
            <w:tcMar>
              <w:top w:w="75" w:type="dxa"/>
              <w:left w:w="75" w:type="dxa"/>
              <w:bottom w:w="75" w:type="dxa"/>
              <w:right w:w="75" w:type="dxa"/>
            </w:tcMar>
            <w:vAlign w:val="center"/>
            <w:hideMark/>
          </w:tcPr>
          <w:p w14:paraId="0E69E5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0F91F6F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6DBCEA3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0372944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 </w:t>
            </w:r>
          </w:p>
        </w:tc>
        <w:tc>
          <w:tcPr>
            <w:tcW w:w="0" w:type="auto"/>
            <w:tcMar>
              <w:top w:w="75" w:type="dxa"/>
              <w:left w:w="75" w:type="dxa"/>
              <w:bottom w:w="75" w:type="dxa"/>
              <w:right w:w="75" w:type="dxa"/>
            </w:tcMar>
            <w:vAlign w:val="center"/>
            <w:hideMark/>
          </w:tcPr>
          <w:p w14:paraId="5DAE4BB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029B9DF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66 </w:t>
            </w:r>
          </w:p>
        </w:tc>
      </w:tr>
      <w:tr w:rsidR="00000000" w14:paraId="21B06398" w14:textId="77777777">
        <w:trPr>
          <w:divId w:val="908268022"/>
        </w:trPr>
        <w:tc>
          <w:tcPr>
            <w:tcW w:w="0" w:type="auto"/>
            <w:tcMar>
              <w:top w:w="75" w:type="dxa"/>
              <w:left w:w="75" w:type="dxa"/>
              <w:bottom w:w="75" w:type="dxa"/>
              <w:right w:w="75" w:type="dxa"/>
            </w:tcMar>
            <w:vAlign w:val="center"/>
            <w:hideMark/>
          </w:tcPr>
          <w:p w14:paraId="7E09DA4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 </w:t>
            </w:r>
          </w:p>
        </w:tc>
        <w:tc>
          <w:tcPr>
            <w:tcW w:w="0" w:type="auto"/>
            <w:tcMar>
              <w:top w:w="75" w:type="dxa"/>
              <w:left w:w="75" w:type="dxa"/>
              <w:bottom w:w="75" w:type="dxa"/>
              <w:right w:w="75" w:type="dxa"/>
            </w:tcMar>
            <w:vAlign w:val="center"/>
            <w:hideMark/>
          </w:tcPr>
          <w:p w14:paraId="5B080FE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expressway </w:t>
            </w:r>
          </w:p>
        </w:tc>
        <w:tc>
          <w:tcPr>
            <w:tcW w:w="0" w:type="auto"/>
            <w:tcMar>
              <w:top w:w="75" w:type="dxa"/>
              <w:left w:w="75" w:type="dxa"/>
              <w:bottom w:w="75" w:type="dxa"/>
              <w:right w:w="75" w:type="dxa"/>
            </w:tcMar>
            <w:vAlign w:val="center"/>
            <w:hideMark/>
          </w:tcPr>
          <w:p w14:paraId="5F57655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 </w:t>
            </w:r>
          </w:p>
        </w:tc>
        <w:tc>
          <w:tcPr>
            <w:tcW w:w="0" w:type="auto"/>
            <w:tcMar>
              <w:top w:w="75" w:type="dxa"/>
              <w:left w:w="75" w:type="dxa"/>
              <w:bottom w:w="75" w:type="dxa"/>
              <w:right w:w="75" w:type="dxa"/>
            </w:tcMar>
            <w:vAlign w:val="center"/>
            <w:hideMark/>
          </w:tcPr>
          <w:p w14:paraId="36D792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 </w:t>
            </w:r>
          </w:p>
        </w:tc>
        <w:tc>
          <w:tcPr>
            <w:tcW w:w="0" w:type="auto"/>
            <w:tcMar>
              <w:top w:w="75" w:type="dxa"/>
              <w:left w:w="75" w:type="dxa"/>
              <w:bottom w:w="75" w:type="dxa"/>
              <w:right w:w="75" w:type="dxa"/>
            </w:tcMar>
            <w:vAlign w:val="center"/>
            <w:hideMark/>
          </w:tcPr>
          <w:p w14:paraId="071ECE5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 </w:t>
            </w:r>
          </w:p>
        </w:tc>
        <w:tc>
          <w:tcPr>
            <w:tcW w:w="0" w:type="auto"/>
            <w:tcMar>
              <w:top w:w="75" w:type="dxa"/>
              <w:left w:w="75" w:type="dxa"/>
              <w:bottom w:w="75" w:type="dxa"/>
              <w:right w:w="75" w:type="dxa"/>
            </w:tcMar>
            <w:vAlign w:val="center"/>
            <w:hideMark/>
          </w:tcPr>
          <w:p w14:paraId="43DDED1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 </w:t>
            </w:r>
          </w:p>
        </w:tc>
        <w:tc>
          <w:tcPr>
            <w:tcW w:w="0" w:type="auto"/>
            <w:tcMar>
              <w:top w:w="75" w:type="dxa"/>
              <w:left w:w="75" w:type="dxa"/>
              <w:bottom w:w="75" w:type="dxa"/>
              <w:right w:w="75" w:type="dxa"/>
            </w:tcMar>
            <w:vAlign w:val="center"/>
            <w:hideMark/>
          </w:tcPr>
          <w:p w14:paraId="33DE5CC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7499558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58 </w:t>
            </w:r>
          </w:p>
        </w:tc>
        <w:tc>
          <w:tcPr>
            <w:tcW w:w="0" w:type="auto"/>
            <w:tcMar>
              <w:top w:w="75" w:type="dxa"/>
              <w:left w:w="75" w:type="dxa"/>
              <w:bottom w:w="75" w:type="dxa"/>
              <w:right w:w="75" w:type="dxa"/>
            </w:tcMar>
            <w:vAlign w:val="center"/>
            <w:hideMark/>
          </w:tcPr>
          <w:p w14:paraId="397391E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 </w:t>
            </w:r>
          </w:p>
        </w:tc>
      </w:tr>
      <w:tr w:rsidR="00000000" w14:paraId="12493294" w14:textId="77777777">
        <w:trPr>
          <w:divId w:val="908268022"/>
        </w:trPr>
        <w:tc>
          <w:tcPr>
            <w:tcW w:w="0" w:type="auto"/>
            <w:tcMar>
              <w:top w:w="75" w:type="dxa"/>
              <w:left w:w="75" w:type="dxa"/>
              <w:bottom w:w="75" w:type="dxa"/>
              <w:right w:w="75" w:type="dxa"/>
            </w:tcMar>
            <w:vAlign w:val="center"/>
            <w:hideMark/>
          </w:tcPr>
          <w:p w14:paraId="06E9858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tcMar>
              <w:top w:w="75" w:type="dxa"/>
              <w:left w:w="75" w:type="dxa"/>
              <w:bottom w:w="75" w:type="dxa"/>
              <w:right w:w="75" w:type="dxa"/>
            </w:tcMar>
            <w:vAlign w:val="center"/>
            <w:hideMark/>
          </w:tcPr>
          <w:p w14:paraId="47B5491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parkway </w:t>
            </w:r>
          </w:p>
        </w:tc>
        <w:tc>
          <w:tcPr>
            <w:tcW w:w="0" w:type="auto"/>
            <w:tcMar>
              <w:top w:w="75" w:type="dxa"/>
              <w:left w:w="75" w:type="dxa"/>
              <w:bottom w:w="75" w:type="dxa"/>
              <w:right w:w="75" w:type="dxa"/>
            </w:tcMar>
            <w:vAlign w:val="center"/>
            <w:hideMark/>
          </w:tcPr>
          <w:p w14:paraId="10C0D8A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 </w:t>
            </w:r>
          </w:p>
        </w:tc>
        <w:tc>
          <w:tcPr>
            <w:tcW w:w="0" w:type="auto"/>
            <w:tcMar>
              <w:top w:w="75" w:type="dxa"/>
              <w:left w:w="75" w:type="dxa"/>
              <w:bottom w:w="75" w:type="dxa"/>
              <w:right w:w="75" w:type="dxa"/>
            </w:tcMar>
            <w:vAlign w:val="center"/>
            <w:hideMark/>
          </w:tcPr>
          <w:p w14:paraId="514489C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 </w:t>
            </w:r>
          </w:p>
        </w:tc>
        <w:tc>
          <w:tcPr>
            <w:tcW w:w="0" w:type="auto"/>
            <w:tcMar>
              <w:top w:w="75" w:type="dxa"/>
              <w:left w:w="75" w:type="dxa"/>
              <w:bottom w:w="75" w:type="dxa"/>
              <w:right w:w="75" w:type="dxa"/>
            </w:tcMar>
            <w:vAlign w:val="center"/>
            <w:hideMark/>
          </w:tcPr>
          <w:p w14:paraId="4D67AFC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 </w:t>
            </w:r>
          </w:p>
        </w:tc>
        <w:tc>
          <w:tcPr>
            <w:tcW w:w="0" w:type="auto"/>
            <w:tcMar>
              <w:top w:w="75" w:type="dxa"/>
              <w:left w:w="75" w:type="dxa"/>
              <w:bottom w:w="75" w:type="dxa"/>
              <w:right w:w="75" w:type="dxa"/>
            </w:tcMar>
            <w:vAlign w:val="center"/>
            <w:hideMark/>
          </w:tcPr>
          <w:p w14:paraId="1DD0310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 </w:t>
            </w:r>
          </w:p>
        </w:tc>
        <w:tc>
          <w:tcPr>
            <w:tcW w:w="0" w:type="auto"/>
            <w:tcMar>
              <w:top w:w="75" w:type="dxa"/>
              <w:left w:w="75" w:type="dxa"/>
              <w:bottom w:w="75" w:type="dxa"/>
              <w:right w:w="75" w:type="dxa"/>
            </w:tcMar>
            <w:vAlign w:val="center"/>
            <w:hideMark/>
          </w:tcPr>
          <w:p w14:paraId="56F4AB8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03666FA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58 </w:t>
            </w:r>
          </w:p>
        </w:tc>
        <w:tc>
          <w:tcPr>
            <w:tcW w:w="0" w:type="auto"/>
            <w:tcMar>
              <w:top w:w="75" w:type="dxa"/>
              <w:left w:w="75" w:type="dxa"/>
              <w:bottom w:w="75" w:type="dxa"/>
              <w:right w:w="75" w:type="dxa"/>
            </w:tcMar>
            <w:vAlign w:val="center"/>
            <w:hideMark/>
          </w:tcPr>
          <w:p w14:paraId="0BD555C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 </w:t>
            </w:r>
          </w:p>
        </w:tc>
      </w:tr>
      <w:tr w:rsidR="00000000" w14:paraId="6F6C217D" w14:textId="77777777">
        <w:trPr>
          <w:divId w:val="908268022"/>
        </w:trPr>
        <w:tc>
          <w:tcPr>
            <w:tcW w:w="0" w:type="auto"/>
            <w:tcMar>
              <w:top w:w="75" w:type="dxa"/>
              <w:left w:w="75" w:type="dxa"/>
              <w:bottom w:w="75" w:type="dxa"/>
              <w:right w:w="75" w:type="dxa"/>
            </w:tcMar>
            <w:vAlign w:val="center"/>
            <w:hideMark/>
          </w:tcPr>
          <w:p w14:paraId="1D26057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 </w:t>
            </w:r>
          </w:p>
        </w:tc>
        <w:tc>
          <w:tcPr>
            <w:tcW w:w="0" w:type="auto"/>
            <w:tcMar>
              <w:top w:w="75" w:type="dxa"/>
              <w:left w:w="75" w:type="dxa"/>
              <w:bottom w:w="75" w:type="dxa"/>
              <w:right w:w="75" w:type="dxa"/>
            </w:tcMar>
            <w:vAlign w:val="center"/>
            <w:hideMark/>
          </w:tcPr>
          <w:p w14:paraId="56ACC52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HOV (concurrent) </w:t>
            </w:r>
          </w:p>
        </w:tc>
        <w:tc>
          <w:tcPr>
            <w:tcW w:w="0" w:type="auto"/>
            <w:tcMar>
              <w:top w:w="75" w:type="dxa"/>
              <w:left w:w="75" w:type="dxa"/>
              <w:bottom w:w="75" w:type="dxa"/>
              <w:right w:w="75" w:type="dxa"/>
            </w:tcMar>
            <w:vAlign w:val="center"/>
            <w:hideMark/>
          </w:tcPr>
          <w:p w14:paraId="3D144C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 </w:t>
            </w:r>
          </w:p>
        </w:tc>
        <w:tc>
          <w:tcPr>
            <w:tcW w:w="0" w:type="auto"/>
            <w:tcMar>
              <w:top w:w="75" w:type="dxa"/>
              <w:left w:w="75" w:type="dxa"/>
              <w:bottom w:w="75" w:type="dxa"/>
              <w:right w:w="75" w:type="dxa"/>
            </w:tcMar>
            <w:vAlign w:val="center"/>
            <w:hideMark/>
          </w:tcPr>
          <w:p w14:paraId="4ED9C4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1348A6E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6537C59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27A4B56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66 </w:t>
            </w:r>
          </w:p>
        </w:tc>
        <w:tc>
          <w:tcPr>
            <w:tcW w:w="0" w:type="auto"/>
            <w:tcMar>
              <w:top w:w="75" w:type="dxa"/>
              <w:left w:w="75" w:type="dxa"/>
              <w:bottom w:w="75" w:type="dxa"/>
              <w:right w:w="75" w:type="dxa"/>
            </w:tcMar>
            <w:vAlign w:val="center"/>
            <w:hideMark/>
          </w:tcPr>
          <w:p w14:paraId="74D0386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67 </w:t>
            </w:r>
          </w:p>
        </w:tc>
        <w:tc>
          <w:tcPr>
            <w:tcW w:w="0" w:type="auto"/>
            <w:tcMar>
              <w:top w:w="75" w:type="dxa"/>
              <w:left w:w="75" w:type="dxa"/>
              <w:bottom w:w="75" w:type="dxa"/>
              <w:right w:w="75" w:type="dxa"/>
            </w:tcMar>
            <w:vAlign w:val="center"/>
            <w:hideMark/>
          </w:tcPr>
          <w:p w14:paraId="731107F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68 </w:t>
            </w:r>
          </w:p>
        </w:tc>
      </w:tr>
      <w:tr w:rsidR="00000000" w14:paraId="1FE28A27" w14:textId="77777777">
        <w:trPr>
          <w:divId w:val="908268022"/>
        </w:trPr>
        <w:tc>
          <w:tcPr>
            <w:tcW w:w="0" w:type="auto"/>
            <w:tcMar>
              <w:top w:w="75" w:type="dxa"/>
              <w:left w:w="75" w:type="dxa"/>
              <w:bottom w:w="75" w:type="dxa"/>
              <w:right w:w="75" w:type="dxa"/>
            </w:tcMar>
            <w:vAlign w:val="center"/>
            <w:hideMark/>
          </w:tcPr>
          <w:p w14:paraId="224DBB9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1B232B9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HOV (barrier separated) </w:t>
            </w:r>
          </w:p>
        </w:tc>
        <w:tc>
          <w:tcPr>
            <w:tcW w:w="0" w:type="auto"/>
            <w:tcMar>
              <w:top w:w="75" w:type="dxa"/>
              <w:left w:w="75" w:type="dxa"/>
              <w:bottom w:w="75" w:type="dxa"/>
              <w:right w:w="75" w:type="dxa"/>
            </w:tcMar>
            <w:vAlign w:val="center"/>
            <w:hideMark/>
          </w:tcPr>
          <w:p w14:paraId="2F4CD4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 </w:t>
            </w:r>
          </w:p>
        </w:tc>
        <w:tc>
          <w:tcPr>
            <w:tcW w:w="0" w:type="auto"/>
            <w:tcMar>
              <w:top w:w="75" w:type="dxa"/>
              <w:left w:w="75" w:type="dxa"/>
              <w:bottom w:w="75" w:type="dxa"/>
              <w:right w:w="75" w:type="dxa"/>
            </w:tcMar>
            <w:vAlign w:val="center"/>
            <w:hideMark/>
          </w:tcPr>
          <w:p w14:paraId="318670A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0D9D28D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613475F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349EE8A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66 </w:t>
            </w:r>
          </w:p>
        </w:tc>
        <w:tc>
          <w:tcPr>
            <w:tcW w:w="0" w:type="auto"/>
            <w:tcMar>
              <w:top w:w="75" w:type="dxa"/>
              <w:left w:w="75" w:type="dxa"/>
              <w:bottom w:w="75" w:type="dxa"/>
              <w:right w:w="75" w:type="dxa"/>
            </w:tcMar>
            <w:vAlign w:val="center"/>
            <w:hideMark/>
          </w:tcPr>
          <w:p w14:paraId="4F508A5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67 </w:t>
            </w:r>
          </w:p>
        </w:tc>
        <w:tc>
          <w:tcPr>
            <w:tcW w:w="0" w:type="auto"/>
            <w:tcMar>
              <w:top w:w="75" w:type="dxa"/>
              <w:left w:w="75" w:type="dxa"/>
              <w:bottom w:w="75" w:type="dxa"/>
              <w:right w:w="75" w:type="dxa"/>
            </w:tcMar>
            <w:vAlign w:val="center"/>
            <w:hideMark/>
          </w:tcPr>
          <w:p w14:paraId="5FD8EBF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68 </w:t>
            </w:r>
          </w:p>
        </w:tc>
      </w:tr>
      <w:tr w:rsidR="00000000" w14:paraId="4A2BA39A" w14:textId="77777777">
        <w:trPr>
          <w:divId w:val="908268022"/>
        </w:trPr>
        <w:tc>
          <w:tcPr>
            <w:tcW w:w="0" w:type="auto"/>
            <w:tcMar>
              <w:top w:w="75" w:type="dxa"/>
              <w:left w:w="75" w:type="dxa"/>
              <w:bottom w:w="75" w:type="dxa"/>
              <w:right w:w="75" w:type="dxa"/>
            </w:tcMar>
            <w:vAlign w:val="center"/>
            <w:hideMark/>
          </w:tcPr>
          <w:p w14:paraId="50DABEF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tcMar>
              <w:top w:w="75" w:type="dxa"/>
              <w:left w:w="75" w:type="dxa"/>
              <w:bottom w:w="75" w:type="dxa"/>
              <w:right w:w="75" w:type="dxa"/>
            </w:tcMar>
            <w:vAlign w:val="center"/>
            <w:hideMark/>
          </w:tcPr>
          <w:p w14:paraId="72DC66B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truck only </w:t>
            </w:r>
          </w:p>
        </w:tc>
        <w:tc>
          <w:tcPr>
            <w:tcW w:w="0" w:type="auto"/>
            <w:tcMar>
              <w:top w:w="75" w:type="dxa"/>
              <w:left w:w="75" w:type="dxa"/>
              <w:bottom w:w="75" w:type="dxa"/>
              <w:right w:w="75" w:type="dxa"/>
            </w:tcMar>
            <w:vAlign w:val="center"/>
            <w:hideMark/>
          </w:tcPr>
          <w:p w14:paraId="0C5E412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 </w:t>
            </w:r>
          </w:p>
        </w:tc>
        <w:tc>
          <w:tcPr>
            <w:tcW w:w="0" w:type="auto"/>
            <w:tcMar>
              <w:top w:w="75" w:type="dxa"/>
              <w:left w:w="75" w:type="dxa"/>
              <w:bottom w:w="75" w:type="dxa"/>
              <w:right w:w="75" w:type="dxa"/>
            </w:tcMar>
            <w:vAlign w:val="center"/>
            <w:hideMark/>
          </w:tcPr>
          <w:p w14:paraId="16F6E6A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18FBCB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0EC0422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 </w:t>
            </w:r>
          </w:p>
        </w:tc>
        <w:tc>
          <w:tcPr>
            <w:tcW w:w="0" w:type="auto"/>
            <w:tcMar>
              <w:top w:w="75" w:type="dxa"/>
              <w:left w:w="75" w:type="dxa"/>
              <w:bottom w:w="75" w:type="dxa"/>
              <w:right w:w="75" w:type="dxa"/>
            </w:tcMar>
            <w:vAlign w:val="center"/>
            <w:hideMark/>
          </w:tcPr>
          <w:p w14:paraId="00B6710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 </w:t>
            </w:r>
          </w:p>
        </w:tc>
        <w:tc>
          <w:tcPr>
            <w:tcW w:w="0" w:type="auto"/>
            <w:tcMar>
              <w:top w:w="75" w:type="dxa"/>
              <w:left w:w="75" w:type="dxa"/>
              <w:bottom w:w="75" w:type="dxa"/>
              <w:right w:w="75" w:type="dxa"/>
            </w:tcMar>
            <w:vAlign w:val="center"/>
            <w:hideMark/>
          </w:tcPr>
          <w:p w14:paraId="721B602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1F458C7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66 </w:t>
            </w:r>
          </w:p>
        </w:tc>
      </w:tr>
      <w:tr w:rsidR="00000000" w14:paraId="69BE2236" w14:textId="77777777">
        <w:trPr>
          <w:divId w:val="908268022"/>
        </w:trPr>
        <w:tc>
          <w:tcPr>
            <w:tcW w:w="0" w:type="auto"/>
            <w:tcMar>
              <w:top w:w="75" w:type="dxa"/>
              <w:left w:w="75" w:type="dxa"/>
              <w:bottom w:w="75" w:type="dxa"/>
              <w:right w:w="75" w:type="dxa"/>
            </w:tcMar>
            <w:vAlign w:val="center"/>
            <w:hideMark/>
          </w:tcPr>
          <w:p w14:paraId="07301F0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5C22AEA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system to system ramp </w:t>
            </w:r>
          </w:p>
        </w:tc>
        <w:tc>
          <w:tcPr>
            <w:tcW w:w="0" w:type="auto"/>
            <w:tcMar>
              <w:top w:w="75" w:type="dxa"/>
              <w:left w:w="75" w:type="dxa"/>
              <w:bottom w:w="75" w:type="dxa"/>
              <w:right w:w="75" w:type="dxa"/>
            </w:tcMar>
            <w:vAlign w:val="center"/>
            <w:hideMark/>
          </w:tcPr>
          <w:p w14:paraId="3992FA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 </w:t>
            </w:r>
          </w:p>
        </w:tc>
        <w:tc>
          <w:tcPr>
            <w:tcW w:w="0" w:type="auto"/>
            <w:tcMar>
              <w:top w:w="75" w:type="dxa"/>
              <w:left w:w="75" w:type="dxa"/>
              <w:bottom w:w="75" w:type="dxa"/>
              <w:right w:w="75" w:type="dxa"/>
            </w:tcMar>
            <w:vAlign w:val="center"/>
            <w:hideMark/>
          </w:tcPr>
          <w:p w14:paraId="5691DBE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 </w:t>
            </w:r>
          </w:p>
        </w:tc>
        <w:tc>
          <w:tcPr>
            <w:tcW w:w="0" w:type="auto"/>
            <w:tcMar>
              <w:top w:w="75" w:type="dxa"/>
              <w:left w:w="75" w:type="dxa"/>
              <w:bottom w:w="75" w:type="dxa"/>
              <w:right w:w="75" w:type="dxa"/>
            </w:tcMar>
            <w:vAlign w:val="center"/>
            <w:hideMark/>
          </w:tcPr>
          <w:p w14:paraId="34AE6E6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 </w:t>
            </w:r>
          </w:p>
        </w:tc>
        <w:tc>
          <w:tcPr>
            <w:tcW w:w="0" w:type="auto"/>
            <w:tcMar>
              <w:top w:w="75" w:type="dxa"/>
              <w:left w:w="75" w:type="dxa"/>
              <w:bottom w:w="75" w:type="dxa"/>
              <w:right w:w="75" w:type="dxa"/>
            </w:tcMar>
            <w:vAlign w:val="center"/>
            <w:hideMark/>
          </w:tcPr>
          <w:p w14:paraId="22CD7F4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409923F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4E0635D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5F4B606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r>
      <w:tr w:rsidR="00000000" w14:paraId="08401083" w14:textId="77777777">
        <w:trPr>
          <w:divId w:val="908268022"/>
        </w:trPr>
        <w:tc>
          <w:tcPr>
            <w:tcW w:w="0" w:type="auto"/>
            <w:tcMar>
              <w:top w:w="75" w:type="dxa"/>
              <w:left w:w="75" w:type="dxa"/>
              <w:bottom w:w="75" w:type="dxa"/>
              <w:right w:w="75" w:type="dxa"/>
            </w:tcMar>
            <w:vAlign w:val="center"/>
            <w:hideMark/>
          </w:tcPr>
          <w:p w14:paraId="3E3366C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 </w:t>
            </w:r>
          </w:p>
        </w:tc>
        <w:tc>
          <w:tcPr>
            <w:tcW w:w="0" w:type="auto"/>
            <w:tcMar>
              <w:top w:w="75" w:type="dxa"/>
              <w:left w:w="75" w:type="dxa"/>
              <w:bottom w:w="75" w:type="dxa"/>
              <w:right w:w="75" w:type="dxa"/>
            </w:tcMar>
            <w:vAlign w:val="center"/>
            <w:hideMark/>
          </w:tcPr>
          <w:p w14:paraId="54FBC9F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exit ramp </w:t>
            </w:r>
          </w:p>
        </w:tc>
        <w:tc>
          <w:tcPr>
            <w:tcW w:w="0" w:type="auto"/>
            <w:tcMar>
              <w:top w:w="75" w:type="dxa"/>
              <w:left w:w="75" w:type="dxa"/>
              <w:bottom w:w="75" w:type="dxa"/>
              <w:right w:w="75" w:type="dxa"/>
            </w:tcMar>
            <w:vAlign w:val="center"/>
            <w:hideMark/>
          </w:tcPr>
          <w:p w14:paraId="5A8026D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015E76E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20040DE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5696212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58837A8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4701420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164FA38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r>
      <w:tr w:rsidR="00000000" w14:paraId="16E390D2" w14:textId="77777777">
        <w:trPr>
          <w:divId w:val="908268022"/>
        </w:trPr>
        <w:tc>
          <w:tcPr>
            <w:tcW w:w="0" w:type="auto"/>
            <w:tcMar>
              <w:top w:w="75" w:type="dxa"/>
              <w:left w:w="75" w:type="dxa"/>
              <w:bottom w:w="75" w:type="dxa"/>
              <w:right w:w="75" w:type="dxa"/>
            </w:tcMar>
            <w:vAlign w:val="center"/>
            <w:hideMark/>
          </w:tcPr>
          <w:p w14:paraId="1CC62F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 </w:t>
            </w:r>
          </w:p>
        </w:tc>
        <w:tc>
          <w:tcPr>
            <w:tcW w:w="0" w:type="auto"/>
            <w:tcMar>
              <w:top w:w="75" w:type="dxa"/>
              <w:left w:w="75" w:type="dxa"/>
              <w:bottom w:w="75" w:type="dxa"/>
              <w:right w:w="75" w:type="dxa"/>
            </w:tcMar>
            <w:vAlign w:val="center"/>
            <w:hideMark/>
          </w:tcPr>
          <w:p w14:paraId="7A09FD8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entrance ramp </w:t>
            </w:r>
          </w:p>
        </w:tc>
        <w:tc>
          <w:tcPr>
            <w:tcW w:w="0" w:type="auto"/>
            <w:tcMar>
              <w:top w:w="75" w:type="dxa"/>
              <w:left w:w="75" w:type="dxa"/>
              <w:bottom w:w="75" w:type="dxa"/>
              <w:right w:w="75" w:type="dxa"/>
            </w:tcMar>
            <w:vAlign w:val="center"/>
            <w:hideMark/>
          </w:tcPr>
          <w:p w14:paraId="6C4FA19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45F6382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11D603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5A6310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258EC5B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7143221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377ECF4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r>
      <w:tr w:rsidR="00000000" w14:paraId="4397C5A8" w14:textId="77777777">
        <w:trPr>
          <w:divId w:val="908268022"/>
        </w:trPr>
        <w:tc>
          <w:tcPr>
            <w:tcW w:w="0" w:type="auto"/>
            <w:tcMar>
              <w:top w:w="75" w:type="dxa"/>
              <w:left w:w="75" w:type="dxa"/>
              <w:bottom w:w="75" w:type="dxa"/>
              <w:right w:w="75" w:type="dxa"/>
            </w:tcMar>
            <w:vAlign w:val="center"/>
            <w:hideMark/>
          </w:tcPr>
          <w:p w14:paraId="333785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 </w:t>
            </w:r>
          </w:p>
        </w:tc>
        <w:tc>
          <w:tcPr>
            <w:tcW w:w="0" w:type="auto"/>
            <w:tcMar>
              <w:top w:w="75" w:type="dxa"/>
              <w:left w:w="75" w:type="dxa"/>
              <w:bottom w:w="75" w:type="dxa"/>
              <w:right w:w="75" w:type="dxa"/>
            </w:tcMar>
            <w:vAlign w:val="center"/>
            <w:hideMark/>
          </w:tcPr>
          <w:p w14:paraId="740C6EE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principal arterial </w:t>
            </w:r>
          </w:p>
        </w:tc>
        <w:tc>
          <w:tcPr>
            <w:tcW w:w="0" w:type="auto"/>
            <w:tcMar>
              <w:top w:w="75" w:type="dxa"/>
              <w:left w:w="75" w:type="dxa"/>
              <w:bottom w:w="75" w:type="dxa"/>
              <w:right w:w="75" w:type="dxa"/>
            </w:tcMar>
            <w:vAlign w:val="center"/>
            <w:hideMark/>
          </w:tcPr>
          <w:p w14:paraId="1C089D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 </w:t>
            </w:r>
          </w:p>
        </w:tc>
        <w:tc>
          <w:tcPr>
            <w:tcW w:w="0" w:type="auto"/>
            <w:tcMar>
              <w:top w:w="75" w:type="dxa"/>
              <w:left w:w="75" w:type="dxa"/>
              <w:bottom w:w="75" w:type="dxa"/>
              <w:right w:w="75" w:type="dxa"/>
            </w:tcMar>
            <w:vAlign w:val="center"/>
            <w:hideMark/>
          </w:tcPr>
          <w:p w14:paraId="118CD0F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623A6B0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 </w:t>
            </w:r>
          </w:p>
        </w:tc>
        <w:tc>
          <w:tcPr>
            <w:tcW w:w="0" w:type="auto"/>
            <w:tcMar>
              <w:top w:w="75" w:type="dxa"/>
              <w:left w:w="75" w:type="dxa"/>
              <w:bottom w:w="75" w:type="dxa"/>
              <w:right w:w="75" w:type="dxa"/>
            </w:tcMar>
            <w:vAlign w:val="center"/>
            <w:hideMark/>
          </w:tcPr>
          <w:p w14:paraId="7629B6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393FB29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 </w:t>
            </w:r>
          </w:p>
        </w:tc>
        <w:tc>
          <w:tcPr>
            <w:tcW w:w="0" w:type="auto"/>
            <w:tcMar>
              <w:top w:w="75" w:type="dxa"/>
              <w:left w:w="75" w:type="dxa"/>
              <w:bottom w:w="75" w:type="dxa"/>
              <w:right w:w="75" w:type="dxa"/>
            </w:tcMar>
            <w:vAlign w:val="center"/>
            <w:hideMark/>
          </w:tcPr>
          <w:p w14:paraId="5BB44D6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 </w:t>
            </w:r>
          </w:p>
        </w:tc>
        <w:tc>
          <w:tcPr>
            <w:tcW w:w="0" w:type="auto"/>
            <w:tcMar>
              <w:top w:w="75" w:type="dxa"/>
              <w:left w:w="75" w:type="dxa"/>
              <w:bottom w:w="75" w:type="dxa"/>
              <w:right w:w="75" w:type="dxa"/>
            </w:tcMar>
            <w:vAlign w:val="center"/>
            <w:hideMark/>
          </w:tcPr>
          <w:p w14:paraId="2F0A923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 </w:t>
            </w:r>
          </w:p>
        </w:tc>
      </w:tr>
      <w:tr w:rsidR="00000000" w14:paraId="34AAAE59" w14:textId="77777777">
        <w:trPr>
          <w:divId w:val="908268022"/>
        </w:trPr>
        <w:tc>
          <w:tcPr>
            <w:tcW w:w="0" w:type="auto"/>
            <w:tcMar>
              <w:top w:w="75" w:type="dxa"/>
              <w:left w:w="75" w:type="dxa"/>
              <w:bottom w:w="75" w:type="dxa"/>
              <w:right w:w="75" w:type="dxa"/>
            </w:tcMar>
            <w:vAlign w:val="center"/>
            <w:hideMark/>
          </w:tcPr>
          <w:p w14:paraId="3086A60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389C5F3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minor arterial </w:t>
            </w:r>
          </w:p>
        </w:tc>
        <w:tc>
          <w:tcPr>
            <w:tcW w:w="0" w:type="auto"/>
            <w:tcMar>
              <w:top w:w="75" w:type="dxa"/>
              <w:left w:w="75" w:type="dxa"/>
              <w:bottom w:w="75" w:type="dxa"/>
              <w:right w:w="75" w:type="dxa"/>
            </w:tcMar>
            <w:vAlign w:val="center"/>
            <w:hideMark/>
          </w:tcPr>
          <w:p w14:paraId="61FE9B4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 </w:t>
            </w:r>
          </w:p>
        </w:tc>
        <w:tc>
          <w:tcPr>
            <w:tcW w:w="0" w:type="auto"/>
            <w:tcMar>
              <w:top w:w="75" w:type="dxa"/>
              <w:left w:w="75" w:type="dxa"/>
              <w:bottom w:w="75" w:type="dxa"/>
              <w:right w:w="75" w:type="dxa"/>
            </w:tcMar>
            <w:vAlign w:val="center"/>
            <w:hideMark/>
          </w:tcPr>
          <w:p w14:paraId="7F98A14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1D70058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6D8FB7C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 </w:t>
            </w:r>
          </w:p>
        </w:tc>
        <w:tc>
          <w:tcPr>
            <w:tcW w:w="0" w:type="auto"/>
            <w:tcMar>
              <w:top w:w="75" w:type="dxa"/>
              <w:left w:w="75" w:type="dxa"/>
              <w:bottom w:w="75" w:type="dxa"/>
              <w:right w:w="75" w:type="dxa"/>
            </w:tcMar>
            <w:vAlign w:val="center"/>
            <w:hideMark/>
          </w:tcPr>
          <w:p w14:paraId="3D89EA3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 </w:t>
            </w:r>
          </w:p>
        </w:tc>
        <w:tc>
          <w:tcPr>
            <w:tcW w:w="0" w:type="auto"/>
            <w:tcMar>
              <w:top w:w="75" w:type="dxa"/>
              <w:left w:w="75" w:type="dxa"/>
              <w:bottom w:w="75" w:type="dxa"/>
              <w:right w:w="75" w:type="dxa"/>
            </w:tcMar>
            <w:vAlign w:val="center"/>
            <w:hideMark/>
          </w:tcPr>
          <w:p w14:paraId="6EEB1E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 </w:t>
            </w:r>
          </w:p>
        </w:tc>
        <w:tc>
          <w:tcPr>
            <w:tcW w:w="0" w:type="auto"/>
            <w:tcMar>
              <w:top w:w="75" w:type="dxa"/>
              <w:left w:w="75" w:type="dxa"/>
              <w:bottom w:w="75" w:type="dxa"/>
              <w:right w:w="75" w:type="dxa"/>
            </w:tcMar>
            <w:vAlign w:val="center"/>
            <w:hideMark/>
          </w:tcPr>
          <w:p w14:paraId="4CF6D7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 </w:t>
            </w:r>
          </w:p>
        </w:tc>
      </w:tr>
      <w:tr w:rsidR="00000000" w14:paraId="5ACC0263" w14:textId="77777777">
        <w:trPr>
          <w:divId w:val="908268022"/>
        </w:trPr>
        <w:tc>
          <w:tcPr>
            <w:tcW w:w="0" w:type="auto"/>
            <w:tcMar>
              <w:top w:w="75" w:type="dxa"/>
              <w:left w:w="75" w:type="dxa"/>
              <w:bottom w:w="75" w:type="dxa"/>
              <w:right w:w="75" w:type="dxa"/>
            </w:tcMar>
            <w:vAlign w:val="center"/>
            <w:hideMark/>
          </w:tcPr>
          <w:p w14:paraId="12EF589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tcMar>
              <w:top w:w="75" w:type="dxa"/>
              <w:left w:w="75" w:type="dxa"/>
              <w:bottom w:w="75" w:type="dxa"/>
              <w:right w:w="75" w:type="dxa"/>
            </w:tcMar>
            <w:vAlign w:val="center"/>
            <w:hideMark/>
          </w:tcPr>
          <w:p w14:paraId="03272F1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 HOV </w:t>
            </w:r>
          </w:p>
        </w:tc>
        <w:tc>
          <w:tcPr>
            <w:tcW w:w="0" w:type="auto"/>
            <w:tcMar>
              <w:top w:w="75" w:type="dxa"/>
              <w:left w:w="75" w:type="dxa"/>
              <w:bottom w:w="75" w:type="dxa"/>
              <w:right w:w="75" w:type="dxa"/>
            </w:tcMar>
            <w:vAlign w:val="center"/>
            <w:hideMark/>
          </w:tcPr>
          <w:p w14:paraId="1145633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 </w:t>
            </w:r>
          </w:p>
        </w:tc>
        <w:tc>
          <w:tcPr>
            <w:tcW w:w="0" w:type="auto"/>
            <w:tcMar>
              <w:top w:w="75" w:type="dxa"/>
              <w:left w:w="75" w:type="dxa"/>
              <w:bottom w:w="75" w:type="dxa"/>
              <w:right w:w="75" w:type="dxa"/>
            </w:tcMar>
            <w:vAlign w:val="center"/>
            <w:hideMark/>
          </w:tcPr>
          <w:p w14:paraId="2DFBE5C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33AA3DD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251305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 </w:t>
            </w:r>
          </w:p>
        </w:tc>
        <w:tc>
          <w:tcPr>
            <w:tcW w:w="0" w:type="auto"/>
            <w:tcMar>
              <w:top w:w="75" w:type="dxa"/>
              <w:left w:w="75" w:type="dxa"/>
              <w:bottom w:w="75" w:type="dxa"/>
              <w:right w:w="75" w:type="dxa"/>
            </w:tcMar>
            <w:vAlign w:val="center"/>
            <w:hideMark/>
          </w:tcPr>
          <w:p w14:paraId="65D8E30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 </w:t>
            </w:r>
          </w:p>
        </w:tc>
        <w:tc>
          <w:tcPr>
            <w:tcW w:w="0" w:type="auto"/>
            <w:tcMar>
              <w:top w:w="75" w:type="dxa"/>
              <w:left w:w="75" w:type="dxa"/>
              <w:bottom w:w="75" w:type="dxa"/>
              <w:right w:w="75" w:type="dxa"/>
            </w:tcMar>
            <w:vAlign w:val="center"/>
            <w:hideMark/>
          </w:tcPr>
          <w:p w14:paraId="4C8A0E2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 </w:t>
            </w:r>
          </w:p>
        </w:tc>
        <w:tc>
          <w:tcPr>
            <w:tcW w:w="0" w:type="auto"/>
            <w:tcMar>
              <w:top w:w="75" w:type="dxa"/>
              <w:left w:w="75" w:type="dxa"/>
              <w:bottom w:w="75" w:type="dxa"/>
              <w:right w:w="75" w:type="dxa"/>
            </w:tcMar>
            <w:vAlign w:val="center"/>
            <w:hideMark/>
          </w:tcPr>
          <w:p w14:paraId="674EF2F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 </w:t>
            </w:r>
          </w:p>
        </w:tc>
      </w:tr>
      <w:tr w:rsidR="00000000" w14:paraId="716D3D79" w14:textId="77777777">
        <w:trPr>
          <w:divId w:val="908268022"/>
        </w:trPr>
        <w:tc>
          <w:tcPr>
            <w:tcW w:w="0" w:type="auto"/>
            <w:tcMar>
              <w:top w:w="75" w:type="dxa"/>
              <w:left w:w="75" w:type="dxa"/>
              <w:bottom w:w="75" w:type="dxa"/>
              <w:right w:w="75" w:type="dxa"/>
            </w:tcMar>
            <w:vAlign w:val="center"/>
            <w:hideMark/>
          </w:tcPr>
          <w:p w14:paraId="5F84783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 </w:t>
            </w:r>
          </w:p>
        </w:tc>
        <w:tc>
          <w:tcPr>
            <w:tcW w:w="0" w:type="auto"/>
            <w:tcMar>
              <w:top w:w="75" w:type="dxa"/>
              <w:left w:w="75" w:type="dxa"/>
              <w:bottom w:w="75" w:type="dxa"/>
              <w:right w:w="75" w:type="dxa"/>
            </w:tcMar>
            <w:vAlign w:val="center"/>
            <w:hideMark/>
          </w:tcPr>
          <w:p w14:paraId="7803BCA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 truck only </w:t>
            </w:r>
          </w:p>
        </w:tc>
        <w:tc>
          <w:tcPr>
            <w:tcW w:w="0" w:type="auto"/>
            <w:tcMar>
              <w:top w:w="75" w:type="dxa"/>
              <w:left w:w="75" w:type="dxa"/>
              <w:bottom w:w="75" w:type="dxa"/>
              <w:right w:w="75" w:type="dxa"/>
            </w:tcMar>
            <w:vAlign w:val="center"/>
            <w:hideMark/>
          </w:tcPr>
          <w:p w14:paraId="426A20A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 </w:t>
            </w:r>
          </w:p>
        </w:tc>
        <w:tc>
          <w:tcPr>
            <w:tcW w:w="0" w:type="auto"/>
            <w:tcMar>
              <w:top w:w="75" w:type="dxa"/>
              <w:left w:w="75" w:type="dxa"/>
              <w:bottom w:w="75" w:type="dxa"/>
              <w:right w:w="75" w:type="dxa"/>
            </w:tcMar>
            <w:vAlign w:val="center"/>
            <w:hideMark/>
          </w:tcPr>
          <w:p w14:paraId="7C7263A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4B64F89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7BA1C8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 </w:t>
            </w:r>
          </w:p>
        </w:tc>
        <w:tc>
          <w:tcPr>
            <w:tcW w:w="0" w:type="auto"/>
            <w:tcMar>
              <w:top w:w="75" w:type="dxa"/>
              <w:left w:w="75" w:type="dxa"/>
              <w:bottom w:w="75" w:type="dxa"/>
              <w:right w:w="75" w:type="dxa"/>
            </w:tcMar>
            <w:vAlign w:val="center"/>
            <w:hideMark/>
          </w:tcPr>
          <w:p w14:paraId="089B2B3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 </w:t>
            </w:r>
          </w:p>
        </w:tc>
        <w:tc>
          <w:tcPr>
            <w:tcW w:w="0" w:type="auto"/>
            <w:tcMar>
              <w:top w:w="75" w:type="dxa"/>
              <w:left w:w="75" w:type="dxa"/>
              <w:bottom w:w="75" w:type="dxa"/>
              <w:right w:w="75" w:type="dxa"/>
            </w:tcMar>
            <w:vAlign w:val="center"/>
            <w:hideMark/>
          </w:tcPr>
          <w:p w14:paraId="43D5F60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 </w:t>
            </w:r>
          </w:p>
        </w:tc>
        <w:tc>
          <w:tcPr>
            <w:tcW w:w="0" w:type="auto"/>
            <w:tcMar>
              <w:top w:w="75" w:type="dxa"/>
              <w:left w:w="75" w:type="dxa"/>
              <w:bottom w:w="75" w:type="dxa"/>
              <w:right w:w="75" w:type="dxa"/>
            </w:tcMar>
            <w:vAlign w:val="center"/>
            <w:hideMark/>
          </w:tcPr>
          <w:p w14:paraId="024D7AD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 </w:t>
            </w:r>
          </w:p>
        </w:tc>
      </w:tr>
      <w:tr w:rsidR="00000000" w14:paraId="06F916B1" w14:textId="77777777">
        <w:trPr>
          <w:divId w:val="908268022"/>
        </w:trPr>
        <w:tc>
          <w:tcPr>
            <w:tcW w:w="0" w:type="auto"/>
            <w:tcMar>
              <w:top w:w="75" w:type="dxa"/>
              <w:left w:w="75" w:type="dxa"/>
              <w:bottom w:w="75" w:type="dxa"/>
              <w:right w:w="75" w:type="dxa"/>
            </w:tcMar>
            <w:vAlign w:val="center"/>
            <w:hideMark/>
          </w:tcPr>
          <w:p w14:paraId="06DC48D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 </w:t>
            </w:r>
          </w:p>
        </w:tc>
        <w:tc>
          <w:tcPr>
            <w:tcW w:w="0" w:type="auto"/>
            <w:tcMar>
              <w:top w:w="75" w:type="dxa"/>
              <w:left w:w="75" w:type="dxa"/>
              <w:bottom w:w="75" w:type="dxa"/>
              <w:right w:w="75" w:type="dxa"/>
            </w:tcMar>
            <w:vAlign w:val="center"/>
            <w:hideMark/>
          </w:tcPr>
          <w:p w14:paraId="4BE330A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w:t>
            </w:r>
          </w:p>
        </w:tc>
        <w:tc>
          <w:tcPr>
            <w:tcW w:w="0" w:type="auto"/>
            <w:tcMar>
              <w:top w:w="75" w:type="dxa"/>
              <w:left w:w="75" w:type="dxa"/>
              <w:bottom w:w="75" w:type="dxa"/>
              <w:right w:w="75" w:type="dxa"/>
            </w:tcMar>
            <w:vAlign w:val="center"/>
            <w:hideMark/>
          </w:tcPr>
          <w:p w14:paraId="65CE5A9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 </w:t>
            </w:r>
          </w:p>
        </w:tc>
        <w:tc>
          <w:tcPr>
            <w:tcW w:w="0" w:type="auto"/>
            <w:tcMar>
              <w:top w:w="75" w:type="dxa"/>
              <w:left w:w="75" w:type="dxa"/>
              <w:bottom w:w="75" w:type="dxa"/>
              <w:right w:w="75" w:type="dxa"/>
            </w:tcMar>
            <w:vAlign w:val="center"/>
            <w:hideMark/>
          </w:tcPr>
          <w:p w14:paraId="38776B7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 </w:t>
            </w:r>
          </w:p>
        </w:tc>
        <w:tc>
          <w:tcPr>
            <w:tcW w:w="0" w:type="auto"/>
            <w:tcMar>
              <w:top w:w="75" w:type="dxa"/>
              <w:left w:w="75" w:type="dxa"/>
              <w:bottom w:w="75" w:type="dxa"/>
              <w:right w:w="75" w:type="dxa"/>
            </w:tcMar>
            <w:vAlign w:val="center"/>
            <w:hideMark/>
          </w:tcPr>
          <w:p w14:paraId="5861942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 </w:t>
            </w:r>
          </w:p>
        </w:tc>
        <w:tc>
          <w:tcPr>
            <w:tcW w:w="0" w:type="auto"/>
            <w:tcMar>
              <w:top w:w="75" w:type="dxa"/>
              <w:left w:w="75" w:type="dxa"/>
              <w:bottom w:w="75" w:type="dxa"/>
              <w:right w:w="75" w:type="dxa"/>
            </w:tcMar>
            <w:vAlign w:val="center"/>
            <w:hideMark/>
          </w:tcPr>
          <w:p w14:paraId="327EA98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4039E9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 </w:t>
            </w:r>
          </w:p>
        </w:tc>
        <w:tc>
          <w:tcPr>
            <w:tcW w:w="0" w:type="auto"/>
            <w:tcMar>
              <w:top w:w="75" w:type="dxa"/>
              <w:left w:w="75" w:type="dxa"/>
              <w:bottom w:w="75" w:type="dxa"/>
              <w:right w:w="75" w:type="dxa"/>
            </w:tcMar>
            <w:vAlign w:val="center"/>
            <w:hideMark/>
          </w:tcPr>
          <w:p w14:paraId="08C53DB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11DDD9C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45 </w:t>
            </w:r>
          </w:p>
        </w:tc>
      </w:tr>
    </w:tbl>
    <w:p w14:paraId="1CE844E4"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 xml:space="preserve">Hourly capacities were based in part from general </w:t>
      </w:r>
      <w:r>
        <w:rPr>
          <w:rFonts w:ascii="Georgia" w:hAnsi="Georgia" w:cs="Arial"/>
          <w:color w:val="222222"/>
          <w:sz w:val="28"/>
          <w:szCs w:val="28"/>
        </w:rPr>
        <w:t xml:space="preserve">Level-of-Service (LOS) E Highway Capacity Manual assumptions and were then asserted such that as area types transition from urban to rural, the hourly capacities increase. Similarly, the capacities decrease from limited access facilities (e.g., </w:t>
      </w:r>
      <w:r>
        <w:rPr>
          <w:rFonts w:ascii="Georgia" w:hAnsi="Georgia" w:cs="Arial"/>
          <w:color w:val="222222"/>
          <w:sz w:val="28"/>
          <w:szCs w:val="28"/>
        </w:rPr>
        <w:lastRenderedPageBreak/>
        <w:t>interstates</w:t>
      </w:r>
      <w:r>
        <w:rPr>
          <w:rFonts w:ascii="Georgia" w:hAnsi="Georgia" w:cs="Arial"/>
          <w:color w:val="222222"/>
          <w:sz w:val="28"/>
          <w:szCs w:val="28"/>
        </w:rPr>
        <w:t>) to facilities with less restricted access (e.g., arterials). The LOS E hourly capacities used in the model are provided in Table 7-2.</w:t>
      </w:r>
    </w:p>
    <w:p w14:paraId="15A7A856"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Table 7-2 LOS E Hourly Capacities</w:t>
      </w:r>
    </w:p>
    <w:tbl>
      <w:tblPr>
        <w:tblW w:w="5000" w:type="pct"/>
        <w:tblLook w:val="04A0" w:firstRow="1" w:lastRow="0" w:firstColumn="1" w:lastColumn="0" w:noHBand="0" w:noVBand="1"/>
      </w:tblPr>
      <w:tblGrid>
        <w:gridCol w:w="1006"/>
        <w:gridCol w:w="2013"/>
        <w:gridCol w:w="886"/>
        <w:gridCol w:w="911"/>
        <w:gridCol w:w="910"/>
        <w:gridCol w:w="915"/>
        <w:gridCol w:w="906"/>
        <w:gridCol w:w="915"/>
        <w:gridCol w:w="898"/>
      </w:tblGrid>
      <w:tr w:rsidR="00000000" w14:paraId="5013626A" w14:textId="77777777">
        <w:trPr>
          <w:divId w:val="908268022"/>
          <w:tblHeader/>
        </w:trPr>
        <w:tc>
          <w:tcPr>
            <w:tcW w:w="0" w:type="auto"/>
            <w:tcMar>
              <w:top w:w="75" w:type="dxa"/>
              <w:left w:w="75" w:type="dxa"/>
              <w:bottom w:w="75" w:type="dxa"/>
              <w:right w:w="75" w:type="dxa"/>
            </w:tcMar>
            <w:vAlign w:val="center"/>
            <w:hideMark/>
          </w:tcPr>
          <w:p w14:paraId="5BF1A5FC"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Facility Type </w:t>
            </w:r>
          </w:p>
        </w:tc>
        <w:tc>
          <w:tcPr>
            <w:tcW w:w="0" w:type="auto"/>
            <w:tcMar>
              <w:top w:w="75" w:type="dxa"/>
              <w:left w:w="75" w:type="dxa"/>
              <w:bottom w:w="75" w:type="dxa"/>
              <w:right w:w="75" w:type="dxa"/>
            </w:tcMar>
            <w:vAlign w:val="center"/>
            <w:hideMark/>
          </w:tcPr>
          <w:p w14:paraId="60799DF8"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NAME </w:t>
            </w:r>
          </w:p>
        </w:tc>
        <w:tc>
          <w:tcPr>
            <w:tcW w:w="0" w:type="auto"/>
            <w:tcMar>
              <w:top w:w="75" w:type="dxa"/>
              <w:left w:w="75" w:type="dxa"/>
              <w:bottom w:w="75" w:type="dxa"/>
              <w:right w:w="75" w:type="dxa"/>
            </w:tcMar>
            <w:vAlign w:val="center"/>
            <w:hideMark/>
          </w:tcPr>
          <w:p w14:paraId="34AE22BD"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ATYPE1 </w:t>
            </w:r>
          </w:p>
        </w:tc>
        <w:tc>
          <w:tcPr>
            <w:tcW w:w="0" w:type="auto"/>
            <w:tcMar>
              <w:top w:w="75" w:type="dxa"/>
              <w:left w:w="75" w:type="dxa"/>
              <w:bottom w:w="75" w:type="dxa"/>
              <w:right w:w="75" w:type="dxa"/>
            </w:tcMar>
            <w:vAlign w:val="center"/>
            <w:hideMark/>
          </w:tcPr>
          <w:p w14:paraId="177778DD"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ATYPE2 </w:t>
            </w:r>
          </w:p>
        </w:tc>
        <w:tc>
          <w:tcPr>
            <w:tcW w:w="0" w:type="auto"/>
            <w:tcMar>
              <w:top w:w="75" w:type="dxa"/>
              <w:left w:w="75" w:type="dxa"/>
              <w:bottom w:w="75" w:type="dxa"/>
              <w:right w:w="75" w:type="dxa"/>
            </w:tcMar>
            <w:vAlign w:val="center"/>
            <w:hideMark/>
          </w:tcPr>
          <w:p w14:paraId="5D6485B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ATYPE3 </w:t>
            </w:r>
          </w:p>
        </w:tc>
        <w:tc>
          <w:tcPr>
            <w:tcW w:w="0" w:type="auto"/>
            <w:tcMar>
              <w:top w:w="75" w:type="dxa"/>
              <w:left w:w="75" w:type="dxa"/>
              <w:bottom w:w="75" w:type="dxa"/>
              <w:right w:w="75" w:type="dxa"/>
            </w:tcMar>
            <w:vAlign w:val="center"/>
            <w:hideMark/>
          </w:tcPr>
          <w:p w14:paraId="746A5F4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ATYPE4 </w:t>
            </w:r>
          </w:p>
        </w:tc>
        <w:tc>
          <w:tcPr>
            <w:tcW w:w="0" w:type="auto"/>
            <w:tcMar>
              <w:top w:w="75" w:type="dxa"/>
              <w:left w:w="75" w:type="dxa"/>
              <w:bottom w:w="75" w:type="dxa"/>
              <w:right w:w="75" w:type="dxa"/>
            </w:tcMar>
            <w:vAlign w:val="center"/>
            <w:hideMark/>
          </w:tcPr>
          <w:p w14:paraId="2FD5D733"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ATYPE5 </w:t>
            </w:r>
          </w:p>
        </w:tc>
        <w:tc>
          <w:tcPr>
            <w:tcW w:w="0" w:type="auto"/>
            <w:tcMar>
              <w:top w:w="75" w:type="dxa"/>
              <w:left w:w="75" w:type="dxa"/>
              <w:bottom w:w="75" w:type="dxa"/>
              <w:right w:w="75" w:type="dxa"/>
            </w:tcMar>
            <w:vAlign w:val="center"/>
            <w:hideMark/>
          </w:tcPr>
          <w:p w14:paraId="39AD8031"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ATYPE6 </w:t>
            </w:r>
          </w:p>
        </w:tc>
        <w:tc>
          <w:tcPr>
            <w:tcW w:w="0" w:type="auto"/>
            <w:tcMar>
              <w:top w:w="75" w:type="dxa"/>
              <w:left w:w="75" w:type="dxa"/>
              <w:bottom w:w="75" w:type="dxa"/>
              <w:right w:w="75" w:type="dxa"/>
            </w:tcMar>
            <w:vAlign w:val="center"/>
            <w:hideMark/>
          </w:tcPr>
          <w:p w14:paraId="501BA846"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ATYPE7 </w:t>
            </w:r>
          </w:p>
        </w:tc>
      </w:tr>
      <w:tr w:rsidR="00000000" w14:paraId="6A687765" w14:textId="77777777">
        <w:trPr>
          <w:divId w:val="908268022"/>
        </w:trPr>
        <w:tc>
          <w:tcPr>
            <w:tcW w:w="0" w:type="auto"/>
            <w:tcMar>
              <w:top w:w="75" w:type="dxa"/>
              <w:left w:w="75" w:type="dxa"/>
              <w:bottom w:w="75" w:type="dxa"/>
              <w:right w:w="75" w:type="dxa"/>
            </w:tcMar>
            <w:vAlign w:val="center"/>
            <w:hideMark/>
          </w:tcPr>
          <w:p w14:paraId="12B3664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0768AA7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centroid connector </w:t>
            </w:r>
          </w:p>
        </w:tc>
        <w:tc>
          <w:tcPr>
            <w:tcW w:w="0" w:type="auto"/>
            <w:tcMar>
              <w:top w:w="75" w:type="dxa"/>
              <w:left w:w="75" w:type="dxa"/>
              <w:bottom w:w="75" w:type="dxa"/>
              <w:right w:w="75" w:type="dxa"/>
            </w:tcMar>
            <w:vAlign w:val="center"/>
            <w:hideMark/>
          </w:tcPr>
          <w:p w14:paraId="5560287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64FD2E8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5FEECDF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675FEC7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65FFA7D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1BD69A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tcMar>
              <w:top w:w="75" w:type="dxa"/>
              <w:left w:w="75" w:type="dxa"/>
              <w:bottom w:w="75" w:type="dxa"/>
              <w:right w:w="75" w:type="dxa"/>
            </w:tcMar>
            <w:vAlign w:val="center"/>
            <w:hideMark/>
          </w:tcPr>
          <w:p w14:paraId="12EB5D5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10,000 </w:t>
            </w:r>
          </w:p>
        </w:tc>
      </w:tr>
      <w:tr w:rsidR="00000000" w14:paraId="54F0133F" w14:textId="77777777">
        <w:trPr>
          <w:divId w:val="908268022"/>
        </w:trPr>
        <w:tc>
          <w:tcPr>
            <w:tcW w:w="0" w:type="auto"/>
            <w:tcMar>
              <w:top w:w="75" w:type="dxa"/>
              <w:left w:w="75" w:type="dxa"/>
              <w:bottom w:w="75" w:type="dxa"/>
              <w:right w:w="75" w:type="dxa"/>
            </w:tcMar>
            <w:vAlign w:val="center"/>
            <w:hideMark/>
          </w:tcPr>
          <w:p w14:paraId="44B93EA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tcMar>
              <w:top w:w="75" w:type="dxa"/>
              <w:left w:w="75" w:type="dxa"/>
              <w:bottom w:w="75" w:type="dxa"/>
              <w:right w:w="75" w:type="dxa"/>
            </w:tcMar>
            <w:vAlign w:val="center"/>
            <w:hideMark/>
          </w:tcPr>
          <w:p w14:paraId="11A541C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interstate/freeway </w:t>
            </w:r>
          </w:p>
        </w:tc>
        <w:tc>
          <w:tcPr>
            <w:tcW w:w="0" w:type="auto"/>
            <w:tcMar>
              <w:top w:w="75" w:type="dxa"/>
              <w:left w:w="75" w:type="dxa"/>
              <w:bottom w:w="75" w:type="dxa"/>
              <w:right w:w="75" w:type="dxa"/>
            </w:tcMar>
            <w:vAlign w:val="center"/>
            <w:hideMark/>
          </w:tcPr>
          <w:p w14:paraId="0BD9DA4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3F9754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2B9248C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25FF120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456343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tcMar>
              <w:top w:w="75" w:type="dxa"/>
              <w:left w:w="75" w:type="dxa"/>
              <w:bottom w:w="75" w:type="dxa"/>
              <w:right w:w="75" w:type="dxa"/>
            </w:tcMar>
            <w:vAlign w:val="center"/>
            <w:hideMark/>
          </w:tcPr>
          <w:p w14:paraId="0C15DF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tcMar>
              <w:top w:w="75" w:type="dxa"/>
              <w:left w:w="75" w:type="dxa"/>
              <w:bottom w:w="75" w:type="dxa"/>
              <w:right w:w="75" w:type="dxa"/>
            </w:tcMar>
            <w:vAlign w:val="center"/>
            <w:hideMark/>
          </w:tcPr>
          <w:p w14:paraId="3E22B7C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r>
      <w:tr w:rsidR="00000000" w14:paraId="555B752B" w14:textId="77777777">
        <w:trPr>
          <w:divId w:val="908268022"/>
        </w:trPr>
        <w:tc>
          <w:tcPr>
            <w:tcW w:w="0" w:type="auto"/>
            <w:tcMar>
              <w:top w:w="75" w:type="dxa"/>
              <w:left w:w="75" w:type="dxa"/>
              <w:bottom w:w="75" w:type="dxa"/>
              <w:right w:w="75" w:type="dxa"/>
            </w:tcMar>
            <w:vAlign w:val="center"/>
            <w:hideMark/>
          </w:tcPr>
          <w:p w14:paraId="191F313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 </w:t>
            </w:r>
          </w:p>
        </w:tc>
        <w:tc>
          <w:tcPr>
            <w:tcW w:w="0" w:type="auto"/>
            <w:tcMar>
              <w:top w:w="75" w:type="dxa"/>
              <w:left w:w="75" w:type="dxa"/>
              <w:bottom w:w="75" w:type="dxa"/>
              <w:right w:w="75" w:type="dxa"/>
            </w:tcMar>
            <w:vAlign w:val="center"/>
            <w:hideMark/>
          </w:tcPr>
          <w:p w14:paraId="5CAF5F2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expressway </w:t>
            </w:r>
          </w:p>
        </w:tc>
        <w:tc>
          <w:tcPr>
            <w:tcW w:w="0" w:type="auto"/>
            <w:tcMar>
              <w:top w:w="75" w:type="dxa"/>
              <w:left w:w="75" w:type="dxa"/>
              <w:bottom w:w="75" w:type="dxa"/>
              <w:right w:w="75" w:type="dxa"/>
            </w:tcMar>
            <w:vAlign w:val="center"/>
            <w:hideMark/>
          </w:tcPr>
          <w:p w14:paraId="4EE204A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tcMar>
              <w:top w:w="75" w:type="dxa"/>
              <w:left w:w="75" w:type="dxa"/>
              <w:bottom w:w="75" w:type="dxa"/>
              <w:right w:w="75" w:type="dxa"/>
            </w:tcMar>
            <w:vAlign w:val="center"/>
            <w:hideMark/>
          </w:tcPr>
          <w:p w14:paraId="4FDA52D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tcMar>
              <w:top w:w="75" w:type="dxa"/>
              <w:left w:w="75" w:type="dxa"/>
              <w:bottom w:w="75" w:type="dxa"/>
              <w:right w:w="75" w:type="dxa"/>
            </w:tcMar>
            <w:vAlign w:val="center"/>
            <w:hideMark/>
          </w:tcPr>
          <w:p w14:paraId="05A7D9F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c>
          <w:tcPr>
            <w:tcW w:w="0" w:type="auto"/>
            <w:tcMar>
              <w:top w:w="75" w:type="dxa"/>
              <w:left w:w="75" w:type="dxa"/>
              <w:bottom w:w="75" w:type="dxa"/>
              <w:right w:w="75" w:type="dxa"/>
            </w:tcMar>
            <w:vAlign w:val="center"/>
            <w:hideMark/>
          </w:tcPr>
          <w:p w14:paraId="1361C1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1,350 </w:t>
            </w:r>
          </w:p>
        </w:tc>
        <w:tc>
          <w:tcPr>
            <w:tcW w:w="0" w:type="auto"/>
            <w:tcMar>
              <w:top w:w="75" w:type="dxa"/>
              <w:left w:w="75" w:type="dxa"/>
              <w:bottom w:w="75" w:type="dxa"/>
              <w:right w:w="75" w:type="dxa"/>
            </w:tcMar>
            <w:vAlign w:val="center"/>
            <w:hideMark/>
          </w:tcPr>
          <w:p w14:paraId="2856C2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1,400 </w:t>
            </w:r>
          </w:p>
        </w:tc>
        <w:tc>
          <w:tcPr>
            <w:tcW w:w="0" w:type="auto"/>
            <w:tcMar>
              <w:top w:w="75" w:type="dxa"/>
              <w:left w:w="75" w:type="dxa"/>
              <w:bottom w:w="75" w:type="dxa"/>
              <w:right w:w="75" w:type="dxa"/>
            </w:tcMar>
            <w:vAlign w:val="center"/>
            <w:hideMark/>
          </w:tcPr>
          <w:p w14:paraId="2369ED3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1,450 </w:t>
            </w:r>
          </w:p>
        </w:tc>
        <w:tc>
          <w:tcPr>
            <w:tcW w:w="0" w:type="auto"/>
            <w:tcMar>
              <w:top w:w="75" w:type="dxa"/>
              <w:left w:w="75" w:type="dxa"/>
              <w:bottom w:w="75" w:type="dxa"/>
              <w:right w:w="75" w:type="dxa"/>
            </w:tcMar>
            <w:vAlign w:val="center"/>
            <w:hideMark/>
          </w:tcPr>
          <w:p w14:paraId="31BDB1D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1,450 </w:t>
            </w:r>
          </w:p>
        </w:tc>
      </w:tr>
      <w:tr w:rsidR="00000000" w14:paraId="29892F15" w14:textId="77777777">
        <w:trPr>
          <w:divId w:val="908268022"/>
        </w:trPr>
        <w:tc>
          <w:tcPr>
            <w:tcW w:w="0" w:type="auto"/>
            <w:tcMar>
              <w:top w:w="75" w:type="dxa"/>
              <w:left w:w="75" w:type="dxa"/>
              <w:bottom w:w="75" w:type="dxa"/>
              <w:right w:w="75" w:type="dxa"/>
            </w:tcMar>
            <w:vAlign w:val="center"/>
            <w:hideMark/>
          </w:tcPr>
          <w:p w14:paraId="30AACF1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tcMar>
              <w:top w:w="75" w:type="dxa"/>
              <w:left w:w="75" w:type="dxa"/>
              <w:bottom w:w="75" w:type="dxa"/>
              <w:right w:w="75" w:type="dxa"/>
            </w:tcMar>
            <w:vAlign w:val="center"/>
            <w:hideMark/>
          </w:tcPr>
          <w:p w14:paraId="23D7380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parkway </w:t>
            </w:r>
          </w:p>
        </w:tc>
        <w:tc>
          <w:tcPr>
            <w:tcW w:w="0" w:type="auto"/>
            <w:tcMar>
              <w:top w:w="75" w:type="dxa"/>
              <w:left w:w="75" w:type="dxa"/>
              <w:bottom w:w="75" w:type="dxa"/>
              <w:right w:w="75" w:type="dxa"/>
            </w:tcMar>
            <w:vAlign w:val="center"/>
            <w:hideMark/>
          </w:tcPr>
          <w:p w14:paraId="128CADB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1,150 </w:t>
            </w:r>
          </w:p>
        </w:tc>
        <w:tc>
          <w:tcPr>
            <w:tcW w:w="0" w:type="auto"/>
            <w:tcMar>
              <w:top w:w="75" w:type="dxa"/>
              <w:left w:w="75" w:type="dxa"/>
              <w:bottom w:w="75" w:type="dxa"/>
              <w:right w:w="75" w:type="dxa"/>
            </w:tcMar>
            <w:vAlign w:val="center"/>
            <w:hideMark/>
          </w:tcPr>
          <w:p w14:paraId="39F0610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1,150 </w:t>
            </w:r>
          </w:p>
        </w:tc>
        <w:tc>
          <w:tcPr>
            <w:tcW w:w="0" w:type="auto"/>
            <w:tcMar>
              <w:top w:w="75" w:type="dxa"/>
              <w:left w:w="75" w:type="dxa"/>
              <w:bottom w:w="75" w:type="dxa"/>
              <w:right w:w="75" w:type="dxa"/>
            </w:tcMar>
            <w:vAlign w:val="center"/>
            <w:hideMark/>
          </w:tcPr>
          <w:p w14:paraId="55C626F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1,250 </w:t>
            </w:r>
          </w:p>
        </w:tc>
        <w:tc>
          <w:tcPr>
            <w:tcW w:w="0" w:type="auto"/>
            <w:tcMar>
              <w:top w:w="75" w:type="dxa"/>
              <w:left w:w="75" w:type="dxa"/>
              <w:bottom w:w="75" w:type="dxa"/>
              <w:right w:w="75" w:type="dxa"/>
            </w:tcMar>
            <w:vAlign w:val="center"/>
            <w:hideMark/>
          </w:tcPr>
          <w:p w14:paraId="2DD10B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c>
          <w:tcPr>
            <w:tcW w:w="0" w:type="auto"/>
            <w:tcMar>
              <w:top w:w="75" w:type="dxa"/>
              <w:left w:w="75" w:type="dxa"/>
              <w:bottom w:w="75" w:type="dxa"/>
              <w:right w:w="75" w:type="dxa"/>
            </w:tcMar>
            <w:vAlign w:val="center"/>
            <w:hideMark/>
          </w:tcPr>
          <w:p w14:paraId="47C5252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1,350 </w:t>
            </w:r>
          </w:p>
        </w:tc>
        <w:tc>
          <w:tcPr>
            <w:tcW w:w="0" w:type="auto"/>
            <w:tcMar>
              <w:top w:w="75" w:type="dxa"/>
              <w:left w:w="75" w:type="dxa"/>
              <w:bottom w:w="75" w:type="dxa"/>
              <w:right w:w="75" w:type="dxa"/>
            </w:tcMar>
            <w:vAlign w:val="center"/>
            <w:hideMark/>
          </w:tcPr>
          <w:p w14:paraId="713001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1,400 </w:t>
            </w:r>
          </w:p>
        </w:tc>
        <w:tc>
          <w:tcPr>
            <w:tcW w:w="0" w:type="auto"/>
            <w:tcMar>
              <w:top w:w="75" w:type="dxa"/>
              <w:left w:w="75" w:type="dxa"/>
              <w:bottom w:w="75" w:type="dxa"/>
              <w:right w:w="75" w:type="dxa"/>
            </w:tcMar>
            <w:vAlign w:val="center"/>
            <w:hideMark/>
          </w:tcPr>
          <w:p w14:paraId="59B2558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1,400 </w:t>
            </w:r>
          </w:p>
        </w:tc>
      </w:tr>
      <w:tr w:rsidR="00000000" w14:paraId="5ACC3B2F" w14:textId="77777777">
        <w:trPr>
          <w:divId w:val="908268022"/>
        </w:trPr>
        <w:tc>
          <w:tcPr>
            <w:tcW w:w="0" w:type="auto"/>
            <w:tcMar>
              <w:top w:w="75" w:type="dxa"/>
              <w:left w:w="75" w:type="dxa"/>
              <w:bottom w:w="75" w:type="dxa"/>
              <w:right w:w="75" w:type="dxa"/>
            </w:tcMar>
            <w:vAlign w:val="center"/>
            <w:hideMark/>
          </w:tcPr>
          <w:p w14:paraId="0EE0143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 </w:t>
            </w:r>
          </w:p>
        </w:tc>
        <w:tc>
          <w:tcPr>
            <w:tcW w:w="0" w:type="auto"/>
            <w:tcMar>
              <w:top w:w="75" w:type="dxa"/>
              <w:left w:w="75" w:type="dxa"/>
              <w:bottom w:w="75" w:type="dxa"/>
              <w:right w:w="75" w:type="dxa"/>
            </w:tcMar>
            <w:vAlign w:val="center"/>
            <w:hideMark/>
          </w:tcPr>
          <w:p w14:paraId="4573744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HOV (concurrent) </w:t>
            </w:r>
          </w:p>
        </w:tc>
        <w:tc>
          <w:tcPr>
            <w:tcW w:w="0" w:type="auto"/>
            <w:tcMar>
              <w:top w:w="75" w:type="dxa"/>
              <w:left w:w="75" w:type="dxa"/>
              <w:bottom w:w="75" w:type="dxa"/>
              <w:right w:w="75" w:type="dxa"/>
            </w:tcMar>
            <w:vAlign w:val="center"/>
            <w:hideMark/>
          </w:tcPr>
          <w:p w14:paraId="7941289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53BE8C9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5025043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372010D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6432036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tcMar>
              <w:top w:w="75" w:type="dxa"/>
              <w:left w:w="75" w:type="dxa"/>
              <w:bottom w:w="75" w:type="dxa"/>
              <w:right w:w="75" w:type="dxa"/>
            </w:tcMar>
            <w:vAlign w:val="center"/>
            <w:hideMark/>
          </w:tcPr>
          <w:p w14:paraId="6DB992A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tcMar>
              <w:top w:w="75" w:type="dxa"/>
              <w:left w:w="75" w:type="dxa"/>
              <w:bottom w:w="75" w:type="dxa"/>
              <w:right w:w="75" w:type="dxa"/>
            </w:tcMar>
            <w:vAlign w:val="center"/>
            <w:hideMark/>
          </w:tcPr>
          <w:p w14:paraId="033D1E9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r>
      <w:tr w:rsidR="00000000" w14:paraId="1326C295" w14:textId="77777777">
        <w:trPr>
          <w:divId w:val="908268022"/>
        </w:trPr>
        <w:tc>
          <w:tcPr>
            <w:tcW w:w="0" w:type="auto"/>
            <w:tcMar>
              <w:top w:w="75" w:type="dxa"/>
              <w:left w:w="75" w:type="dxa"/>
              <w:bottom w:w="75" w:type="dxa"/>
              <w:right w:w="75" w:type="dxa"/>
            </w:tcMar>
            <w:vAlign w:val="center"/>
            <w:hideMark/>
          </w:tcPr>
          <w:p w14:paraId="6807653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7EC322C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HOV (barrier separated) </w:t>
            </w:r>
          </w:p>
        </w:tc>
        <w:tc>
          <w:tcPr>
            <w:tcW w:w="0" w:type="auto"/>
            <w:tcMar>
              <w:top w:w="75" w:type="dxa"/>
              <w:left w:w="75" w:type="dxa"/>
              <w:bottom w:w="75" w:type="dxa"/>
              <w:right w:w="75" w:type="dxa"/>
            </w:tcMar>
            <w:vAlign w:val="center"/>
            <w:hideMark/>
          </w:tcPr>
          <w:p w14:paraId="1F1B36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720C0A8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52FC5B1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363F8C5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3EF80A0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tcMar>
              <w:top w:w="75" w:type="dxa"/>
              <w:left w:w="75" w:type="dxa"/>
              <w:bottom w:w="75" w:type="dxa"/>
              <w:right w:w="75" w:type="dxa"/>
            </w:tcMar>
            <w:vAlign w:val="center"/>
            <w:hideMark/>
          </w:tcPr>
          <w:p w14:paraId="4CA4696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tcMar>
              <w:top w:w="75" w:type="dxa"/>
              <w:left w:w="75" w:type="dxa"/>
              <w:bottom w:w="75" w:type="dxa"/>
              <w:right w:w="75" w:type="dxa"/>
            </w:tcMar>
            <w:vAlign w:val="center"/>
            <w:hideMark/>
          </w:tcPr>
          <w:p w14:paraId="5A6C989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r>
      <w:tr w:rsidR="00000000" w14:paraId="4157414C" w14:textId="77777777">
        <w:trPr>
          <w:divId w:val="908268022"/>
        </w:trPr>
        <w:tc>
          <w:tcPr>
            <w:tcW w:w="0" w:type="auto"/>
            <w:tcMar>
              <w:top w:w="75" w:type="dxa"/>
              <w:left w:w="75" w:type="dxa"/>
              <w:bottom w:w="75" w:type="dxa"/>
              <w:right w:w="75" w:type="dxa"/>
            </w:tcMar>
            <w:vAlign w:val="center"/>
            <w:hideMark/>
          </w:tcPr>
          <w:p w14:paraId="51038CE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tcMar>
              <w:top w:w="75" w:type="dxa"/>
              <w:left w:w="75" w:type="dxa"/>
              <w:bottom w:w="75" w:type="dxa"/>
              <w:right w:w="75" w:type="dxa"/>
            </w:tcMar>
            <w:vAlign w:val="center"/>
            <w:hideMark/>
          </w:tcPr>
          <w:p w14:paraId="1041F57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truck only </w:t>
            </w:r>
          </w:p>
        </w:tc>
        <w:tc>
          <w:tcPr>
            <w:tcW w:w="0" w:type="auto"/>
            <w:tcMar>
              <w:top w:w="75" w:type="dxa"/>
              <w:left w:w="75" w:type="dxa"/>
              <w:bottom w:w="75" w:type="dxa"/>
              <w:right w:w="75" w:type="dxa"/>
            </w:tcMar>
            <w:vAlign w:val="center"/>
            <w:hideMark/>
          </w:tcPr>
          <w:p w14:paraId="4D72341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31442A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tcMar>
              <w:top w:w="75" w:type="dxa"/>
              <w:left w:w="75" w:type="dxa"/>
              <w:bottom w:w="75" w:type="dxa"/>
              <w:right w:w="75" w:type="dxa"/>
            </w:tcMar>
            <w:vAlign w:val="center"/>
            <w:hideMark/>
          </w:tcPr>
          <w:p w14:paraId="1F1583F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17743C6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tcMar>
              <w:top w:w="75" w:type="dxa"/>
              <w:left w:w="75" w:type="dxa"/>
              <w:bottom w:w="75" w:type="dxa"/>
              <w:right w:w="75" w:type="dxa"/>
            </w:tcMar>
            <w:vAlign w:val="center"/>
            <w:hideMark/>
          </w:tcPr>
          <w:p w14:paraId="613CF7B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tcMar>
              <w:top w:w="75" w:type="dxa"/>
              <w:left w:w="75" w:type="dxa"/>
              <w:bottom w:w="75" w:type="dxa"/>
              <w:right w:w="75" w:type="dxa"/>
            </w:tcMar>
            <w:vAlign w:val="center"/>
            <w:hideMark/>
          </w:tcPr>
          <w:p w14:paraId="7AF7A38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tcMar>
              <w:top w:w="75" w:type="dxa"/>
              <w:left w:w="75" w:type="dxa"/>
              <w:bottom w:w="75" w:type="dxa"/>
              <w:right w:w="75" w:type="dxa"/>
            </w:tcMar>
            <w:vAlign w:val="center"/>
            <w:hideMark/>
          </w:tcPr>
          <w:p w14:paraId="09489A6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r>
      <w:tr w:rsidR="00000000" w14:paraId="6AC4F4BA" w14:textId="77777777">
        <w:trPr>
          <w:divId w:val="908268022"/>
        </w:trPr>
        <w:tc>
          <w:tcPr>
            <w:tcW w:w="0" w:type="auto"/>
            <w:tcMar>
              <w:top w:w="75" w:type="dxa"/>
              <w:left w:w="75" w:type="dxa"/>
              <w:bottom w:w="75" w:type="dxa"/>
              <w:right w:w="75" w:type="dxa"/>
            </w:tcMar>
            <w:vAlign w:val="center"/>
            <w:hideMark/>
          </w:tcPr>
          <w:p w14:paraId="4B70D41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4284EA7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system to system ramp </w:t>
            </w:r>
          </w:p>
        </w:tc>
        <w:tc>
          <w:tcPr>
            <w:tcW w:w="0" w:type="auto"/>
            <w:tcMar>
              <w:top w:w="75" w:type="dxa"/>
              <w:left w:w="75" w:type="dxa"/>
              <w:bottom w:w="75" w:type="dxa"/>
              <w:right w:w="75" w:type="dxa"/>
            </w:tcMar>
            <w:vAlign w:val="center"/>
            <w:hideMark/>
          </w:tcPr>
          <w:p w14:paraId="0022CF7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c>
          <w:tcPr>
            <w:tcW w:w="0" w:type="auto"/>
            <w:tcMar>
              <w:top w:w="75" w:type="dxa"/>
              <w:left w:w="75" w:type="dxa"/>
              <w:bottom w:w="75" w:type="dxa"/>
              <w:right w:w="75" w:type="dxa"/>
            </w:tcMar>
            <w:vAlign w:val="center"/>
            <w:hideMark/>
          </w:tcPr>
          <w:p w14:paraId="527DB69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1,400 </w:t>
            </w:r>
          </w:p>
        </w:tc>
        <w:tc>
          <w:tcPr>
            <w:tcW w:w="0" w:type="auto"/>
            <w:tcMar>
              <w:top w:w="75" w:type="dxa"/>
              <w:left w:w="75" w:type="dxa"/>
              <w:bottom w:w="75" w:type="dxa"/>
              <w:right w:w="75" w:type="dxa"/>
            </w:tcMar>
            <w:vAlign w:val="center"/>
            <w:hideMark/>
          </w:tcPr>
          <w:p w14:paraId="3BD3693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1,500 </w:t>
            </w:r>
          </w:p>
        </w:tc>
        <w:tc>
          <w:tcPr>
            <w:tcW w:w="0" w:type="auto"/>
            <w:tcMar>
              <w:top w:w="75" w:type="dxa"/>
              <w:left w:w="75" w:type="dxa"/>
              <w:bottom w:w="75" w:type="dxa"/>
              <w:right w:w="75" w:type="dxa"/>
            </w:tcMar>
            <w:vAlign w:val="center"/>
            <w:hideMark/>
          </w:tcPr>
          <w:p w14:paraId="38787CC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1,600 </w:t>
            </w:r>
          </w:p>
        </w:tc>
        <w:tc>
          <w:tcPr>
            <w:tcW w:w="0" w:type="auto"/>
            <w:tcMar>
              <w:top w:w="75" w:type="dxa"/>
              <w:left w:w="75" w:type="dxa"/>
              <w:bottom w:w="75" w:type="dxa"/>
              <w:right w:w="75" w:type="dxa"/>
            </w:tcMar>
            <w:vAlign w:val="center"/>
            <w:hideMark/>
          </w:tcPr>
          <w:p w14:paraId="0158E7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1,700 </w:t>
            </w:r>
          </w:p>
        </w:tc>
        <w:tc>
          <w:tcPr>
            <w:tcW w:w="0" w:type="auto"/>
            <w:tcMar>
              <w:top w:w="75" w:type="dxa"/>
              <w:left w:w="75" w:type="dxa"/>
              <w:bottom w:w="75" w:type="dxa"/>
              <w:right w:w="75" w:type="dxa"/>
            </w:tcMar>
            <w:vAlign w:val="center"/>
            <w:hideMark/>
          </w:tcPr>
          <w:p w14:paraId="4AB6966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1,700 </w:t>
            </w:r>
          </w:p>
        </w:tc>
        <w:tc>
          <w:tcPr>
            <w:tcW w:w="0" w:type="auto"/>
            <w:tcMar>
              <w:top w:w="75" w:type="dxa"/>
              <w:left w:w="75" w:type="dxa"/>
              <w:bottom w:w="75" w:type="dxa"/>
              <w:right w:w="75" w:type="dxa"/>
            </w:tcMar>
            <w:vAlign w:val="center"/>
            <w:hideMark/>
          </w:tcPr>
          <w:p w14:paraId="59B408D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1,700 </w:t>
            </w:r>
          </w:p>
        </w:tc>
      </w:tr>
      <w:tr w:rsidR="00000000" w14:paraId="71F508A4" w14:textId="77777777">
        <w:trPr>
          <w:divId w:val="908268022"/>
        </w:trPr>
        <w:tc>
          <w:tcPr>
            <w:tcW w:w="0" w:type="auto"/>
            <w:tcMar>
              <w:top w:w="75" w:type="dxa"/>
              <w:left w:w="75" w:type="dxa"/>
              <w:bottom w:w="75" w:type="dxa"/>
              <w:right w:w="75" w:type="dxa"/>
            </w:tcMar>
            <w:vAlign w:val="center"/>
            <w:hideMark/>
          </w:tcPr>
          <w:p w14:paraId="20ED79B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 </w:t>
            </w:r>
          </w:p>
        </w:tc>
        <w:tc>
          <w:tcPr>
            <w:tcW w:w="0" w:type="auto"/>
            <w:tcMar>
              <w:top w:w="75" w:type="dxa"/>
              <w:left w:w="75" w:type="dxa"/>
              <w:bottom w:w="75" w:type="dxa"/>
              <w:right w:w="75" w:type="dxa"/>
            </w:tcMar>
            <w:vAlign w:val="center"/>
            <w:hideMark/>
          </w:tcPr>
          <w:p w14:paraId="5163E60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exit ramp </w:t>
            </w:r>
          </w:p>
        </w:tc>
        <w:tc>
          <w:tcPr>
            <w:tcW w:w="0" w:type="auto"/>
            <w:tcMar>
              <w:top w:w="75" w:type="dxa"/>
              <w:left w:w="75" w:type="dxa"/>
              <w:bottom w:w="75" w:type="dxa"/>
              <w:right w:w="75" w:type="dxa"/>
            </w:tcMar>
            <w:vAlign w:val="center"/>
            <w:hideMark/>
          </w:tcPr>
          <w:p w14:paraId="007BA3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800 </w:t>
            </w:r>
          </w:p>
        </w:tc>
        <w:tc>
          <w:tcPr>
            <w:tcW w:w="0" w:type="auto"/>
            <w:tcMar>
              <w:top w:w="75" w:type="dxa"/>
              <w:left w:w="75" w:type="dxa"/>
              <w:bottom w:w="75" w:type="dxa"/>
              <w:right w:w="75" w:type="dxa"/>
            </w:tcMar>
            <w:vAlign w:val="center"/>
            <w:hideMark/>
          </w:tcPr>
          <w:p w14:paraId="2249ED3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091D22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3DB238B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7936B0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422ED14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191FBF2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r>
      <w:tr w:rsidR="00000000" w14:paraId="7BDAA6A4" w14:textId="77777777">
        <w:trPr>
          <w:divId w:val="908268022"/>
        </w:trPr>
        <w:tc>
          <w:tcPr>
            <w:tcW w:w="0" w:type="auto"/>
            <w:tcMar>
              <w:top w:w="75" w:type="dxa"/>
              <w:left w:w="75" w:type="dxa"/>
              <w:bottom w:w="75" w:type="dxa"/>
              <w:right w:w="75" w:type="dxa"/>
            </w:tcMar>
            <w:vAlign w:val="center"/>
            <w:hideMark/>
          </w:tcPr>
          <w:p w14:paraId="605974B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 </w:t>
            </w:r>
          </w:p>
        </w:tc>
        <w:tc>
          <w:tcPr>
            <w:tcW w:w="0" w:type="auto"/>
            <w:tcMar>
              <w:top w:w="75" w:type="dxa"/>
              <w:left w:w="75" w:type="dxa"/>
              <w:bottom w:w="75" w:type="dxa"/>
              <w:right w:w="75" w:type="dxa"/>
            </w:tcMar>
            <w:vAlign w:val="center"/>
            <w:hideMark/>
          </w:tcPr>
          <w:p w14:paraId="62E0458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entrance ramp </w:t>
            </w:r>
          </w:p>
        </w:tc>
        <w:tc>
          <w:tcPr>
            <w:tcW w:w="0" w:type="auto"/>
            <w:tcMar>
              <w:top w:w="75" w:type="dxa"/>
              <w:left w:w="75" w:type="dxa"/>
              <w:bottom w:w="75" w:type="dxa"/>
              <w:right w:w="75" w:type="dxa"/>
            </w:tcMar>
            <w:vAlign w:val="center"/>
            <w:hideMark/>
          </w:tcPr>
          <w:p w14:paraId="50D9630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3EB9DD5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7B6D107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950 </w:t>
            </w:r>
          </w:p>
        </w:tc>
        <w:tc>
          <w:tcPr>
            <w:tcW w:w="0" w:type="auto"/>
            <w:tcMar>
              <w:top w:w="75" w:type="dxa"/>
              <w:left w:w="75" w:type="dxa"/>
              <w:bottom w:w="75" w:type="dxa"/>
              <w:right w:w="75" w:type="dxa"/>
            </w:tcMar>
            <w:vAlign w:val="center"/>
            <w:hideMark/>
          </w:tcPr>
          <w:p w14:paraId="221EB3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950 </w:t>
            </w:r>
          </w:p>
        </w:tc>
        <w:tc>
          <w:tcPr>
            <w:tcW w:w="0" w:type="auto"/>
            <w:tcMar>
              <w:top w:w="75" w:type="dxa"/>
              <w:left w:w="75" w:type="dxa"/>
              <w:bottom w:w="75" w:type="dxa"/>
              <w:right w:w="75" w:type="dxa"/>
            </w:tcMar>
            <w:vAlign w:val="center"/>
            <w:hideMark/>
          </w:tcPr>
          <w:p w14:paraId="0ED2533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35D02E1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0E84130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r>
      <w:tr w:rsidR="00000000" w14:paraId="4B7C03EF" w14:textId="77777777">
        <w:trPr>
          <w:divId w:val="908268022"/>
        </w:trPr>
        <w:tc>
          <w:tcPr>
            <w:tcW w:w="0" w:type="auto"/>
            <w:tcMar>
              <w:top w:w="75" w:type="dxa"/>
              <w:left w:w="75" w:type="dxa"/>
              <w:bottom w:w="75" w:type="dxa"/>
              <w:right w:w="75" w:type="dxa"/>
            </w:tcMar>
            <w:vAlign w:val="center"/>
            <w:hideMark/>
          </w:tcPr>
          <w:p w14:paraId="0E37DD2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 </w:t>
            </w:r>
          </w:p>
        </w:tc>
        <w:tc>
          <w:tcPr>
            <w:tcW w:w="0" w:type="auto"/>
            <w:tcMar>
              <w:top w:w="75" w:type="dxa"/>
              <w:left w:w="75" w:type="dxa"/>
              <w:bottom w:w="75" w:type="dxa"/>
              <w:right w:w="75" w:type="dxa"/>
            </w:tcMar>
            <w:vAlign w:val="center"/>
            <w:hideMark/>
          </w:tcPr>
          <w:p w14:paraId="102B4F6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principal arterial </w:t>
            </w:r>
          </w:p>
        </w:tc>
        <w:tc>
          <w:tcPr>
            <w:tcW w:w="0" w:type="auto"/>
            <w:tcMar>
              <w:top w:w="75" w:type="dxa"/>
              <w:left w:w="75" w:type="dxa"/>
              <w:bottom w:w="75" w:type="dxa"/>
              <w:right w:w="75" w:type="dxa"/>
            </w:tcMar>
            <w:vAlign w:val="center"/>
            <w:hideMark/>
          </w:tcPr>
          <w:p w14:paraId="6892B58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5F4BE1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7D23424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c>
          <w:tcPr>
            <w:tcW w:w="0" w:type="auto"/>
            <w:tcMar>
              <w:top w:w="75" w:type="dxa"/>
              <w:left w:w="75" w:type="dxa"/>
              <w:bottom w:w="75" w:type="dxa"/>
              <w:right w:w="75" w:type="dxa"/>
            </w:tcMar>
            <w:vAlign w:val="center"/>
            <w:hideMark/>
          </w:tcPr>
          <w:p w14:paraId="4CB37E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1,150 </w:t>
            </w:r>
          </w:p>
        </w:tc>
        <w:tc>
          <w:tcPr>
            <w:tcW w:w="0" w:type="auto"/>
            <w:tcMar>
              <w:top w:w="75" w:type="dxa"/>
              <w:left w:w="75" w:type="dxa"/>
              <w:bottom w:w="75" w:type="dxa"/>
              <w:right w:w="75" w:type="dxa"/>
            </w:tcMar>
            <w:vAlign w:val="center"/>
            <w:hideMark/>
          </w:tcPr>
          <w:p w14:paraId="1D024E2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tcMar>
              <w:top w:w="75" w:type="dxa"/>
              <w:left w:w="75" w:type="dxa"/>
              <w:bottom w:w="75" w:type="dxa"/>
              <w:right w:w="75" w:type="dxa"/>
            </w:tcMar>
            <w:vAlign w:val="center"/>
            <w:hideMark/>
          </w:tcPr>
          <w:p w14:paraId="7C7E299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1,250 </w:t>
            </w:r>
          </w:p>
        </w:tc>
        <w:tc>
          <w:tcPr>
            <w:tcW w:w="0" w:type="auto"/>
            <w:tcMar>
              <w:top w:w="75" w:type="dxa"/>
              <w:left w:w="75" w:type="dxa"/>
              <w:bottom w:w="75" w:type="dxa"/>
              <w:right w:w="75" w:type="dxa"/>
            </w:tcMar>
            <w:vAlign w:val="center"/>
            <w:hideMark/>
          </w:tcPr>
          <w:p w14:paraId="0F0EF28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r>
      <w:tr w:rsidR="00000000" w14:paraId="4A028180" w14:textId="77777777">
        <w:trPr>
          <w:divId w:val="908268022"/>
        </w:trPr>
        <w:tc>
          <w:tcPr>
            <w:tcW w:w="0" w:type="auto"/>
            <w:tcMar>
              <w:top w:w="75" w:type="dxa"/>
              <w:left w:w="75" w:type="dxa"/>
              <w:bottom w:w="75" w:type="dxa"/>
              <w:right w:w="75" w:type="dxa"/>
            </w:tcMar>
            <w:vAlign w:val="center"/>
            <w:hideMark/>
          </w:tcPr>
          <w:p w14:paraId="6FAFB3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427AA16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minor arterial </w:t>
            </w:r>
          </w:p>
        </w:tc>
        <w:tc>
          <w:tcPr>
            <w:tcW w:w="0" w:type="auto"/>
            <w:tcMar>
              <w:top w:w="75" w:type="dxa"/>
              <w:left w:w="75" w:type="dxa"/>
              <w:bottom w:w="75" w:type="dxa"/>
              <w:right w:w="75" w:type="dxa"/>
            </w:tcMar>
            <w:vAlign w:val="center"/>
            <w:hideMark/>
          </w:tcPr>
          <w:p w14:paraId="758E488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6E813CA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6F00DC2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950 </w:t>
            </w:r>
          </w:p>
        </w:tc>
        <w:tc>
          <w:tcPr>
            <w:tcW w:w="0" w:type="auto"/>
            <w:tcMar>
              <w:top w:w="75" w:type="dxa"/>
              <w:left w:w="75" w:type="dxa"/>
              <w:bottom w:w="75" w:type="dxa"/>
              <w:right w:w="75" w:type="dxa"/>
            </w:tcMar>
            <w:vAlign w:val="center"/>
            <w:hideMark/>
          </w:tcPr>
          <w:p w14:paraId="0F0AF6B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32A7EB5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6EFCB4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6FB33B9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r>
      <w:tr w:rsidR="00000000" w14:paraId="682A4DD6" w14:textId="77777777">
        <w:trPr>
          <w:divId w:val="908268022"/>
        </w:trPr>
        <w:tc>
          <w:tcPr>
            <w:tcW w:w="0" w:type="auto"/>
            <w:tcMar>
              <w:top w:w="75" w:type="dxa"/>
              <w:left w:w="75" w:type="dxa"/>
              <w:bottom w:w="75" w:type="dxa"/>
              <w:right w:w="75" w:type="dxa"/>
            </w:tcMar>
            <w:vAlign w:val="center"/>
            <w:hideMark/>
          </w:tcPr>
          <w:p w14:paraId="5D2EDD6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tcMar>
              <w:top w:w="75" w:type="dxa"/>
              <w:left w:w="75" w:type="dxa"/>
              <w:bottom w:w="75" w:type="dxa"/>
              <w:right w:w="75" w:type="dxa"/>
            </w:tcMar>
            <w:vAlign w:val="center"/>
            <w:hideMark/>
          </w:tcPr>
          <w:p w14:paraId="69F059F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 HOV </w:t>
            </w:r>
          </w:p>
        </w:tc>
        <w:tc>
          <w:tcPr>
            <w:tcW w:w="0" w:type="auto"/>
            <w:tcMar>
              <w:top w:w="75" w:type="dxa"/>
              <w:left w:w="75" w:type="dxa"/>
              <w:bottom w:w="75" w:type="dxa"/>
              <w:right w:w="75" w:type="dxa"/>
            </w:tcMar>
            <w:vAlign w:val="center"/>
            <w:hideMark/>
          </w:tcPr>
          <w:p w14:paraId="44B900C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085F78C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51AA5E9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c>
          <w:tcPr>
            <w:tcW w:w="0" w:type="auto"/>
            <w:tcMar>
              <w:top w:w="75" w:type="dxa"/>
              <w:left w:w="75" w:type="dxa"/>
              <w:bottom w:w="75" w:type="dxa"/>
              <w:right w:w="75" w:type="dxa"/>
            </w:tcMar>
            <w:vAlign w:val="center"/>
            <w:hideMark/>
          </w:tcPr>
          <w:p w14:paraId="0FFC767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1,150 </w:t>
            </w:r>
          </w:p>
        </w:tc>
        <w:tc>
          <w:tcPr>
            <w:tcW w:w="0" w:type="auto"/>
            <w:tcMar>
              <w:top w:w="75" w:type="dxa"/>
              <w:left w:w="75" w:type="dxa"/>
              <w:bottom w:w="75" w:type="dxa"/>
              <w:right w:w="75" w:type="dxa"/>
            </w:tcMar>
            <w:vAlign w:val="center"/>
            <w:hideMark/>
          </w:tcPr>
          <w:p w14:paraId="63598D5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tcMar>
              <w:top w:w="75" w:type="dxa"/>
              <w:left w:w="75" w:type="dxa"/>
              <w:bottom w:w="75" w:type="dxa"/>
              <w:right w:w="75" w:type="dxa"/>
            </w:tcMar>
            <w:vAlign w:val="center"/>
            <w:hideMark/>
          </w:tcPr>
          <w:p w14:paraId="7D913CB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1,250 </w:t>
            </w:r>
          </w:p>
        </w:tc>
        <w:tc>
          <w:tcPr>
            <w:tcW w:w="0" w:type="auto"/>
            <w:tcMar>
              <w:top w:w="75" w:type="dxa"/>
              <w:left w:w="75" w:type="dxa"/>
              <w:bottom w:w="75" w:type="dxa"/>
              <w:right w:w="75" w:type="dxa"/>
            </w:tcMar>
            <w:vAlign w:val="center"/>
            <w:hideMark/>
          </w:tcPr>
          <w:p w14:paraId="47D241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r>
      <w:tr w:rsidR="00000000" w14:paraId="4723524C" w14:textId="77777777">
        <w:trPr>
          <w:divId w:val="908268022"/>
        </w:trPr>
        <w:tc>
          <w:tcPr>
            <w:tcW w:w="0" w:type="auto"/>
            <w:tcMar>
              <w:top w:w="75" w:type="dxa"/>
              <w:left w:w="75" w:type="dxa"/>
              <w:bottom w:w="75" w:type="dxa"/>
              <w:right w:w="75" w:type="dxa"/>
            </w:tcMar>
            <w:vAlign w:val="center"/>
            <w:hideMark/>
          </w:tcPr>
          <w:p w14:paraId="39F8F5B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 </w:t>
            </w:r>
          </w:p>
        </w:tc>
        <w:tc>
          <w:tcPr>
            <w:tcW w:w="0" w:type="auto"/>
            <w:tcMar>
              <w:top w:w="75" w:type="dxa"/>
              <w:left w:w="75" w:type="dxa"/>
              <w:bottom w:w="75" w:type="dxa"/>
              <w:right w:w="75" w:type="dxa"/>
            </w:tcMar>
            <w:vAlign w:val="center"/>
            <w:hideMark/>
          </w:tcPr>
          <w:p w14:paraId="1EF83C3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 truck only </w:t>
            </w:r>
          </w:p>
        </w:tc>
        <w:tc>
          <w:tcPr>
            <w:tcW w:w="0" w:type="auto"/>
            <w:tcMar>
              <w:top w:w="75" w:type="dxa"/>
              <w:left w:w="75" w:type="dxa"/>
              <w:bottom w:w="75" w:type="dxa"/>
              <w:right w:w="75" w:type="dxa"/>
            </w:tcMar>
            <w:vAlign w:val="center"/>
            <w:hideMark/>
          </w:tcPr>
          <w:p w14:paraId="3429BF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40B0D8F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5B7F86D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950 </w:t>
            </w:r>
          </w:p>
        </w:tc>
        <w:tc>
          <w:tcPr>
            <w:tcW w:w="0" w:type="auto"/>
            <w:tcMar>
              <w:top w:w="75" w:type="dxa"/>
              <w:left w:w="75" w:type="dxa"/>
              <w:bottom w:w="75" w:type="dxa"/>
              <w:right w:w="75" w:type="dxa"/>
            </w:tcMar>
            <w:vAlign w:val="center"/>
            <w:hideMark/>
          </w:tcPr>
          <w:p w14:paraId="4664D8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25D34E2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1,000 </w:t>
            </w:r>
          </w:p>
        </w:tc>
        <w:tc>
          <w:tcPr>
            <w:tcW w:w="0" w:type="auto"/>
            <w:tcMar>
              <w:top w:w="75" w:type="dxa"/>
              <w:left w:w="75" w:type="dxa"/>
              <w:bottom w:w="75" w:type="dxa"/>
              <w:right w:w="75" w:type="dxa"/>
            </w:tcMar>
            <w:vAlign w:val="center"/>
            <w:hideMark/>
          </w:tcPr>
          <w:p w14:paraId="366A980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3256CDD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1,100 </w:t>
            </w:r>
          </w:p>
        </w:tc>
      </w:tr>
      <w:tr w:rsidR="00000000" w14:paraId="0E69D431" w14:textId="77777777">
        <w:trPr>
          <w:divId w:val="908268022"/>
        </w:trPr>
        <w:tc>
          <w:tcPr>
            <w:tcW w:w="0" w:type="auto"/>
            <w:tcMar>
              <w:top w:w="75" w:type="dxa"/>
              <w:left w:w="75" w:type="dxa"/>
              <w:bottom w:w="75" w:type="dxa"/>
              <w:right w:w="75" w:type="dxa"/>
            </w:tcMar>
            <w:vAlign w:val="center"/>
            <w:hideMark/>
          </w:tcPr>
          <w:p w14:paraId="311919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 </w:t>
            </w:r>
          </w:p>
        </w:tc>
        <w:tc>
          <w:tcPr>
            <w:tcW w:w="0" w:type="auto"/>
            <w:tcMar>
              <w:top w:w="75" w:type="dxa"/>
              <w:left w:w="75" w:type="dxa"/>
              <w:bottom w:w="75" w:type="dxa"/>
              <w:right w:w="75" w:type="dxa"/>
            </w:tcMar>
            <w:vAlign w:val="center"/>
            <w:hideMark/>
          </w:tcPr>
          <w:p w14:paraId="2AEE998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w:t>
            </w:r>
          </w:p>
        </w:tc>
        <w:tc>
          <w:tcPr>
            <w:tcW w:w="0" w:type="auto"/>
            <w:tcMar>
              <w:top w:w="75" w:type="dxa"/>
              <w:left w:w="75" w:type="dxa"/>
              <w:bottom w:w="75" w:type="dxa"/>
              <w:right w:w="75" w:type="dxa"/>
            </w:tcMar>
            <w:vAlign w:val="center"/>
            <w:hideMark/>
          </w:tcPr>
          <w:p w14:paraId="1E85290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750 </w:t>
            </w:r>
          </w:p>
        </w:tc>
        <w:tc>
          <w:tcPr>
            <w:tcW w:w="0" w:type="auto"/>
            <w:tcMar>
              <w:top w:w="75" w:type="dxa"/>
              <w:left w:w="75" w:type="dxa"/>
              <w:bottom w:w="75" w:type="dxa"/>
              <w:right w:w="75" w:type="dxa"/>
            </w:tcMar>
            <w:vAlign w:val="center"/>
            <w:hideMark/>
          </w:tcPr>
          <w:p w14:paraId="7584194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800 </w:t>
            </w:r>
          </w:p>
        </w:tc>
        <w:tc>
          <w:tcPr>
            <w:tcW w:w="0" w:type="auto"/>
            <w:tcMar>
              <w:top w:w="75" w:type="dxa"/>
              <w:left w:w="75" w:type="dxa"/>
              <w:bottom w:w="75" w:type="dxa"/>
              <w:right w:w="75" w:type="dxa"/>
            </w:tcMar>
            <w:vAlign w:val="center"/>
            <w:hideMark/>
          </w:tcPr>
          <w:p w14:paraId="67CBB9C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800 </w:t>
            </w:r>
          </w:p>
        </w:tc>
        <w:tc>
          <w:tcPr>
            <w:tcW w:w="0" w:type="auto"/>
            <w:tcMar>
              <w:top w:w="75" w:type="dxa"/>
              <w:left w:w="75" w:type="dxa"/>
              <w:bottom w:w="75" w:type="dxa"/>
              <w:right w:w="75" w:type="dxa"/>
            </w:tcMar>
            <w:vAlign w:val="center"/>
            <w:hideMark/>
          </w:tcPr>
          <w:p w14:paraId="0DA2C5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3876572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850 </w:t>
            </w:r>
          </w:p>
        </w:tc>
        <w:tc>
          <w:tcPr>
            <w:tcW w:w="0" w:type="auto"/>
            <w:tcMar>
              <w:top w:w="75" w:type="dxa"/>
              <w:left w:w="75" w:type="dxa"/>
              <w:bottom w:w="75" w:type="dxa"/>
              <w:right w:w="75" w:type="dxa"/>
            </w:tcMar>
            <w:vAlign w:val="center"/>
            <w:hideMark/>
          </w:tcPr>
          <w:p w14:paraId="2EF98B3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365FA5D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r>
    </w:tbl>
    <w:p w14:paraId="0CFE204A"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lastRenderedPageBreak/>
        <w:t>During the calibration of the highway assignment, the model had difficulty in replicating observed interstate speeds near major system-to-system interchanges. This is primarily due to the fact that the user equilibrium highway assignment does no</w:t>
      </w:r>
      <w:r>
        <w:rPr>
          <w:rFonts w:ascii="Georgia" w:hAnsi="Georgia" w:cs="Arial"/>
          <w:color w:val="222222"/>
          <w:sz w:val="28"/>
          <w:szCs w:val="28"/>
        </w:rPr>
        <w:t>t account for operational issues occurring in these segments, weaving for example, or the presence of queues. As a means to improve the model’s ability to predict congested speeds at these locations, a network attribute (WEAVEFLAG) was introduced to identi</w:t>
      </w:r>
      <w:r>
        <w:rPr>
          <w:rFonts w:ascii="Georgia" w:hAnsi="Georgia" w:cs="Arial"/>
          <w:color w:val="222222"/>
          <w:sz w:val="28"/>
          <w:szCs w:val="28"/>
        </w:rPr>
        <w:t>fy the interstate links adjacent to the major interchanges. The link capacities at these locations are subjected to a modification in the originally calculated capacity when the number of lanes is greater than four. The equation is structured as follows in</w:t>
      </w:r>
      <w:r>
        <w:rPr>
          <w:rFonts w:ascii="Georgia" w:hAnsi="Georgia" w:cs="Arial"/>
          <w:color w:val="222222"/>
          <w:sz w:val="28"/>
          <w:szCs w:val="28"/>
        </w:rPr>
        <w:t xml:space="preserve"> those cases:</w:t>
      </w:r>
    </w:p>
    <w:p w14:paraId="0C296B1C" w14:textId="77777777" w:rsidR="00000000" w:rsidRDefault="00B30B1A">
      <w:pPr>
        <w:numPr>
          <w:ilvl w:val="0"/>
          <w:numId w:val="8"/>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 xml:space="preserve">Weave section capacity = Initial Capacity * </w:t>
      </w:r>
      <w:r>
        <w:rPr>
          <w:rStyle w:val="math"/>
          <w:rFonts w:ascii="Georgia" w:eastAsia="Times New Roman" w:hAnsi="Georgia" w:cs="Arial"/>
          <w:color w:val="222222"/>
          <w:sz w:val="28"/>
          <w:szCs w:val="28"/>
        </w:rPr>
        <w:t>\(0.98^{(lanes-1)}\)</w:t>
      </w:r>
    </w:p>
    <w:p w14:paraId="2BFEDBCD" w14:textId="77777777" w:rsidR="00000000" w:rsidRDefault="00B30B1A">
      <w:pPr>
        <w:pStyle w:val="NormalWeb"/>
        <w:divId w:val="908268022"/>
        <w:rPr>
          <w:rFonts w:ascii="Georgia" w:hAnsi="Georgia" w:cs="Arial"/>
          <w:color w:val="222222"/>
          <w:sz w:val="28"/>
          <w:szCs w:val="28"/>
        </w:rPr>
      </w:pPr>
      <w:r>
        <w:rPr>
          <w:rFonts w:ascii="Georgia" w:hAnsi="Georgia" w:cs="Arial"/>
          <w:color w:val="222222"/>
          <w:sz w:val="28"/>
          <w:szCs w:val="28"/>
        </w:rPr>
        <w:t>Finally, to compute the period level capacity, rather than multiply the hourly capacity by the number of hours in a time period, adjustments were made to reflect the peaking tha</w:t>
      </w:r>
      <w:r>
        <w:rPr>
          <w:rFonts w:ascii="Georgia" w:hAnsi="Georgia" w:cs="Arial"/>
          <w:color w:val="222222"/>
          <w:sz w:val="28"/>
          <w:szCs w:val="28"/>
        </w:rPr>
        <w:t>t occurs within the modeled time periods. These period level adjustments were made based on available GDOT hourly traffic count data and are as follows:</w:t>
      </w:r>
    </w:p>
    <w:p w14:paraId="6B431E03" w14:textId="77777777" w:rsidR="00000000" w:rsidRDefault="00B30B1A">
      <w:pPr>
        <w:numPr>
          <w:ilvl w:val="0"/>
          <w:numId w:val="9"/>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Early AM = 1.66</w:t>
      </w:r>
    </w:p>
    <w:p w14:paraId="08E3516E" w14:textId="77777777" w:rsidR="00000000" w:rsidRDefault="00B30B1A">
      <w:pPr>
        <w:numPr>
          <w:ilvl w:val="0"/>
          <w:numId w:val="9"/>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 xml:space="preserve">AM </w:t>
      </w:r>
      <w:ins w:id="5" w:author="Kyeil Kim" w:date="2019-04-02T08:30:00Z">
        <w:r>
          <w:rPr>
            <w:rFonts w:ascii="Georgia" w:eastAsia="Times New Roman" w:hAnsi="Georgia" w:cs="Arial"/>
            <w:color w:val="222222"/>
            <w:sz w:val="28"/>
            <w:szCs w:val="28"/>
          </w:rPr>
          <w:t xml:space="preserve">Peak </w:t>
        </w:r>
      </w:ins>
      <w:r>
        <w:rPr>
          <w:rFonts w:ascii="Georgia" w:eastAsia="Times New Roman" w:hAnsi="Georgia" w:cs="Arial"/>
          <w:color w:val="222222"/>
          <w:sz w:val="28"/>
          <w:szCs w:val="28"/>
        </w:rPr>
        <w:t>= 3.66</w:t>
      </w:r>
    </w:p>
    <w:p w14:paraId="13B791A6" w14:textId="77777777" w:rsidR="00000000" w:rsidRDefault="00B30B1A">
      <w:pPr>
        <w:numPr>
          <w:ilvl w:val="0"/>
          <w:numId w:val="9"/>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Midday = 4.70</w:t>
      </w:r>
    </w:p>
    <w:p w14:paraId="045B58FC" w14:textId="77777777" w:rsidR="00000000" w:rsidRDefault="00B30B1A">
      <w:pPr>
        <w:numPr>
          <w:ilvl w:val="0"/>
          <w:numId w:val="9"/>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 xml:space="preserve">PM </w:t>
      </w:r>
      <w:ins w:id="6" w:author="Kyeil Kim" w:date="2019-04-02T08:30:00Z">
        <w:r>
          <w:rPr>
            <w:rFonts w:ascii="Georgia" w:eastAsia="Times New Roman" w:hAnsi="Georgia" w:cs="Arial"/>
            <w:color w:val="222222"/>
            <w:sz w:val="28"/>
            <w:szCs w:val="28"/>
          </w:rPr>
          <w:t xml:space="preserve">Peak </w:t>
        </w:r>
      </w:ins>
      <w:r>
        <w:rPr>
          <w:rFonts w:ascii="Georgia" w:eastAsia="Times New Roman" w:hAnsi="Georgia" w:cs="Arial"/>
          <w:color w:val="222222"/>
          <w:sz w:val="28"/>
          <w:szCs w:val="28"/>
        </w:rPr>
        <w:t>= 3.66</w:t>
      </w:r>
    </w:p>
    <w:p w14:paraId="3F71808E" w14:textId="77777777" w:rsidR="00000000" w:rsidRDefault="00B30B1A">
      <w:pPr>
        <w:numPr>
          <w:ilvl w:val="0"/>
          <w:numId w:val="9"/>
        </w:numPr>
        <w:spacing w:after="100" w:afterAutospacing="1"/>
        <w:divId w:val="908268022"/>
        <w:rPr>
          <w:rFonts w:ascii="Georgia" w:eastAsia="Times New Roman" w:hAnsi="Georgia" w:cs="Arial"/>
          <w:color w:val="222222"/>
          <w:sz w:val="28"/>
          <w:szCs w:val="28"/>
        </w:rPr>
      </w:pPr>
      <w:r>
        <w:rPr>
          <w:rFonts w:ascii="Georgia" w:eastAsia="Times New Roman" w:hAnsi="Georgia" w:cs="Arial"/>
          <w:color w:val="222222"/>
          <w:sz w:val="28"/>
          <w:szCs w:val="28"/>
        </w:rPr>
        <w:t>Evening = 3.91</w:t>
      </w:r>
    </w:p>
    <w:p w14:paraId="005DAC98" w14:textId="77777777" w:rsidR="00000000" w:rsidRDefault="00B30B1A">
      <w:pPr>
        <w:pStyle w:val="Heading1"/>
        <w:divId w:val="1740202937"/>
        <w:rPr>
          <w:rFonts w:eastAsia="Times New Roman" w:cs="Arial"/>
          <w:color w:val="222222"/>
        </w:rPr>
      </w:pPr>
      <w:r>
        <w:rPr>
          <w:rFonts w:eastAsia="Times New Roman" w:cs="Arial"/>
          <w:color w:val="222222"/>
        </w:rPr>
        <w:t>Section 7.1.2 Volume Delay F</w:t>
      </w:r>
      <w:r>
        <w:rPr>
          <w:rFonts w:eastAsia="Times New Roman" w:cs="Arial"/>
          <w:color w:val="222222"/>
        </w:rPr>
        <w:t>unctions</w:t>
      </w:r>
    </w:p>
    <w:p w14:paraId="24B2F100" w14:textId="77777777" w:rsidR="00000000" w:rsidRDefault="00B30B1A">
      <w:pPr>
        <w:pStyle w:val="NormalWeb"/>
        <w:divId w:val="1740202937"/>
        <w:rPr>
          <w:rFonts w:ascii="Georgia" w:hAnsi="Georgia" w:cs="Arial"/>
          <w:color w:val="222222"/>
          <w:sz w:val="28"/>
          <w:szCs w:val="28"/>
        </w:rPr>
      </w:pPr>
      <w:r>
        <w:rPr>
          <w:rFonts w:ascii="Georgia" w:hAnsi="Georgia" w:cs="Arial"/>
          <w:color w:val="222222"/>
          <w:sz w:val="28"/>
          <w:szCs w:val="28"/>
        </w:rPr>
        <w:t xml:space="preserve">The calibration of the highway assignment included updating the volume delay functions (VDF curves). These curves are a modified version of the BPR function with coefficients that vary by facility type. The </w:t>
      </w:r>
      <w:r>
        <w:rPr>
          <w:rFonts w:ascii="Georgia" w:hAnsi="Georgia" w:cs="Arial"/>
          <w:color w:val="222222"/>
          <w:sz w:val="28"/>
          <w:szCs w:val="28"/>
        </w:rPr>
        <w:t>general formula for the VDF curves is as follows:</w:t>
      </w:r>
    </w:p>
    <w:p w14:paraId="7FD4662A" w14:textId="77777777" w:rsidR="00000000" w:rsidRDefault="00B30B1A">
      <w:pPr>
        <w:pStyle w:val="NormalWeb"/>
        <w:divId w:val="1740202937"/>
        <w:rPr>
          <w:rFonts w:ascii="Georgia" w:hAnsi="Georgia" w:cs="Arial"/>
          <w:color w:val="222222"/>
          <w:sz w:val="28"/>
          <w:szCs w:val="28"/>
        </w:rPr>
      </w:pPr>
      <w:r>
        <w:rPr>
          <w:rStyle w:val="math"/>
          <w:rFonts w:ascii="Georgia" w:hAnsi="Georgia" w:cs="Arial"/>
          <w:color w:val="222222"/>
          <w:sz w:val="28"/>
          <w:szCs w:val="28"/>
        </w:rPr>
        <w:t>\(</w:t>
      </w:r>
      <w:proofErr w:type="spellStart"/>
      <w:r>
        <w:rPr>
          <w:rStyle w:val="math"/>
          <w:rFonts w:ascii="Georgia" w:hAnsi="Georgia" w:cs="Arial"/>
          <w:color w:val="222222"/>
          <w:sz w:val="28"/>
          <w:szCs w:val="28"/>
        </w:rPr>
        <w:t>T_c</w:t>
      </w:r>
      <w:proofErr w:type="spellEnd"/>
      <w:r>
        <w:rPr>
          <w:rStyle w:val="math"/>
          <w:rFonts w:ascii="Georgia" w:hAnsi="Georgia" w:cs="Arial"/>
          <w:color w:val="222222"/>
          <w:sz w:val="28"/>
          <w:szCs w:val="28"/>
        </w:rPr>
        <w:t>\)</w:t>
      </w:r>
      <w:r>
        <w:rPr>
          <w:rFonts w:ascii="Georgia" w:hAnsi="Georgia" w:cs="Arial"/>
          <w:color w:val="222222"/>
          <w:sz w:val="28"/>
          <w:szCs w:val="28"/>
        </w:rPr>
        <w:t xml:space="preserve"> = T0 * A * V/C + D * (</w:t>
      </w:r>
      <w:r>
        <w:rPr>
          <w:rStyle w:val="math"/>
          <w:rFonts w:ascii="Georgia" w:hAnsi="Georgia" w:cs="Arial"/>
          <w:color w:val="222222"/>
          <w:sz w:val="28"/>
          <w:szCs w:val="28"/>
        </w:rPr>
        <w:t>\(V/C^{B}\)</w:t>
      </w:r>
      <w:r>
        <w:rPr>
          <w:rFonts w:ascii="Georgia" w:hAnsi="Georgia" w:cs="Arial"/>
          <w:color w:val="222222"/>
          <w:sz w:val="28"/>
          <w:szCs w:val="28"/>
        </w:rPr>
        <w:t>)</w:t>
      </w:r>
    </w:p>
    <w:p w14:paraId="12604755" w14:textId="77777777" w:rsidR="00000000" w:rsidRDefault="00B30B1A">
      <w:pPr>
        <w:pStyle w:val="NormalWeb"/>
        <w:divId w:val="1740202937"/>
        <w:rPr>
          <w:rFonts w:ascii="Georgia" w:hAnsi="Georgia" w:cs="Arial"/>
          <w:color w:val="222222"/>
          <w:sz w:val="28"/>
          <w:szCs w:val="28"/>
        </w:rPr>
      </w:pPr>
      <w:r>
        <w:rPr>
          <w:rFonts w:ascii="Georgia" w:hAnsi="Georgia" w:cs="Arial"/>
          <w:color w:val="222222"/>
          <w:sz w:val="28"/>
          <w:szCs w:val="28"/>
        </w:rPr>
        <w:t>where,</w:t>
      </w:r>
    </w:p>
    <w:p w14:paraId="129D34EA" w14:textId="77777777" w:rsidR="00000000" w:rsidRDefault="00B30B1A">
      <w:pPr>
        <w:numPr>
          <w:ilvl w:val="0"/>
          <w:numId w:val="10"/>
        </w:numPr>
        <w:spacing w:after="100" w:afterAutospacing="1"/>
        <w:divId w:val="1740202937"/>
        <w:rPr>
          <w:rFonts w:ascii="Georgia" w:eastAsia="Times New Roman" w:hAnsi="Georgia" w:cs="Arial"/>
          <w:color w:val="222222"/>
          <w:sz w:val="28"/>
          <w:szCs w:val="28"/>
        </w:rPr>
      </w:pPr>
      <w:r>
        <w:rPr>
          <w:rStyle w:val="math"/>
          <w:rFonts w:ascii="Georgia" w:eastAsia="Times New Roman" w:hAnsi="Georgia" w:cs="Arial"/>
          <w:color w:val="222222"/>
          <w:sz w:val="28"/>
          <w:szCs w:val="28"/>
        </w:rPr>
        <w:t>\(</w:t>
      </w:r>
      <w:proofErr w:type="spellStart"/>
      <w:r>
        <w:rPr>
          <w:rStyle w:val="math"/>
          <w:rFonts w:ascii="Georgia" w:eastAsia="Times New Roman" w:hAnsi="Georgia" w:cs="Arial"/>
          <w:color w:val="222222"/>
          <w:sz w:val="28"/>
          <w:szCs w:val="28"/>
        </w:rPr>
        <w:t>T_c</w:t>
      </w:r>
      <w:proofErr w:type="spellEnd"/>
      <w:r>
        <w:rPr>
          <w:rStyle w:val="math"/>
          <w:rFonts w:ascii="Georgia" w:eastAsia="Times New Roman" w:hAnsi="Georgia" w:cs="Arial"/>
          <w:color w:val="222222"/>
          <w:sz w:val="28"/>
          <w:szCs w:val="28"/>
        </w:rPr>
        <w:t>\)</w:t>
      </w:r>
      <w:r>
        <w:rPr>
          <w:rFonts w:ascii="Georgia" w:eastAsia="Times New Roman" w:hAnsi="Georgia" w:cs="Arial"/>
          <w:color w:val="222222"/>
          <w:sz w:val="28"/>
          <w:szCs w:val="28"/>
        </w:rPr>
        <w:t xml:space="preserve"> = congested time</w:t>
      </w:r>
    </w:p>
    <w:p w14:paraId="3403AEDA" w14:textId="77777777" w:rsidR="00000000" w:rsidRDefault="00B30B1A">
      <w:pPr>
        <w:numPr>
          <w:ilvl w:val="0"/>
          <w:numId w:val="10"/>
        </w:numPr>
        <w:spacing w:after="100" w:afterAutospacing="1"/>
        <w:divId w:val="1740202937"/>
        <w:rPr>
          <w:rFonts w:ascii="Georgia" w:eastAsia="Times New Roman" w:hAnsi="Georgia" w:cs="Arial"/>
          <w:color w:val="222222"/>
          <w:sz w:val="28"/>
          <w:szCs w:val="28"/>
        </w:rPr>
      </w:pPr>
      <w:r>
        <w:rPr>
          <w:rFonts w:ascii="Georgia" w:eastAsia="Times New Roman" w:hAnsi="Georgia" w:cs="Arial"/>
          <w:color w:val="222222"/>
          <w:sz w:val="28"/>
          <w:szCs w:val="28"/>
        </w:rPr>
        <w:t xml:space="preserve">T0 = </w:t>
      </w:r>
      <w:commentRangeStart w:id="7"/>
      <w:proofErr w:type="spellStart"/>
      <w:r>
        <w:rPr>
          <w:rFonts w:ascii="Georgia" w:eastAsia="Times New Roman" w:hAnsi="Georgia" w:cs="Arial"/>
          <w:color w:val="222222"/>
          <w:sz w:val="28"/>
          <w:szCs w:val="28"/>
        </w:rPr>
        <w:t>freeflow</w:t>
      </w:r>
      <w:commentRangeEnd w:id="7"/>
      <w:proofErr w:type="spellEnd"/>
      <w:r>
        <w:rPr>
          <w:rStyle w:val="CommentReference"/>
        </w:rPr>
        <w:commentReference w:id="7"/>
      </w:r>
      <w:r>
        <w:rPr>
          <w:rFonts w:ascii="Georgia" w:eastAsia="Times New Roman" w:hAnsi="Georgia" w:cs="Arial"/>
          <w:color w:val="222222"/>
          <w:sz w:val="28"/>
          <w:szCs w:val="28"/>
        </w:rPr>
        <w:t xml:space="preserve"> time</w:t>
      </w:r>
    </w:p>
    <w:p w14:paraId="0C57C3BB" w14:textId="77777777" w:rsidR="00000000" w:rsidRDefault="00B30B1A">
      <w:pPr>
        <w:numPr>
          <w:ilvl w:val="0"/>
          <w:numId w:val="10"/>
        </w:numPr>
        <w:spacing w:after="100" w:afterAutospacing="1"/>
        <w:divId w:val="1740202937"/>
        <w:rPr>
          <w:rFonts w:ascii="Georgia" w:eastAsia="Times New Roman" w:hAnsi="Georgia" w:cs="Arial"/>
          <w:color w:val="222222"/>
          <w:sz w:val="28"/>
          <w:szCs w:val="28"/>
        </w:rPr>
      </w:pPr>
      <w:r>
        <w:rPr>
          <w:rFonts w:ascii="Georgia" w:eastAsia="Times New Roman" w:hAnsi="Georgia" w:cs="Arial"/>
          <w:color w:val="222222"/>
          <w:sz w:val="28"/>
          <w:szCs w:val="28"/>
        </w:rPr>
        <w:t>V/C = volume to capacity ratio</w:t>
      </w:r>
    </w:p>
    <w:p w14:paraId="1DFC8AF1" w14:textId="77777777" w:rsidR="00000000" w:rsidRDefault="00B30B1A">
      <w:pPr>
        <w:numPr>
          <w:ilvl w:val="0"/>
          <w:numId w:val="10"/>
        </w:numPr>
        <w:spacing w:after="100" w:afterAutospacing="1"/>
        <w:divId w:val="1740202937"/>
        <w:rPr>
          <w:rFonts w:ascii="Georgia" w:eastAsia="Times New Roman" w:hAnsi="Georgia" w:cs="Arial"/>
          <w:color w:val="222222"/>
          <w:sz w:val="28"/>
          <w:szCs w:val="28"/>
        </w:rPr>
      </w:pPr>
      <w:r>
        <w:rPr>
          <w:rFonts w:ascii="Georgia" w:eastAsia="Times New Roman" w:hAnsi="Georgia" w:cs="Arial"/>
          <w:color w:val="222222"/>
          <w:sz w:val="28"/>
          <w:szCs w:val="28"/>
        </w:rPr>
        <w:lastRenderedPageBreak/>
        <w:t>A, B, D = calibrated coefficients, see Table 7-3</w:t>
      </w:r>
    </w:p>
    <w:p w14:paraId="7C6B0741" w14:textId="77777777" w:rsidR="00000000" w:rsidRDefault="00B30B1A">
      <w:pPr>
        <w:pStyle w:val="NormalWeb"/>
        <w:divId w:val="1740202937"/>
        <w:rPr>
          <w:rFonts w:ascii="Georgia" w:hAnsi="Georgia" w:cs="Arial"/>
          <w:color w:val="222222"/>
          <w:sz w:val="28"/>
          <w:szCs w:val="28"/>
        </w:rPr>
      </w:pPr>
      <w:r>
        <w:rPr>
          <w:rFonts w:ascii="Georgia" w:hAnsi="Georgia" w:cs="Arial"/>
          <w:color w:val="222222"/>
          <w:sz w:val="28"/>
          <w:szCs w:val="28"/>
        </w:rPr>
        <w:t>Graphical representation of the VDF curves is provided in Figure 7-2.</w:t>
      </w:r>
    </w:p>
    <w:p w14:paraId="3102424C" w14:textId="77777777" w:rsidR="00000000" w:rsidRDefault="00B30B1A">
      <w:pPr>
        <w:pStyle w:val="NormalWeb"/>
        <w:divId w:val="1740202937"/>
        <w:rPr>
          <w:rFonts w:ascii="Georgia" w:hAnsi="Georgia" w:cs="Arial"/>
          <w:color w:val="222222"/>
          <w:sz w:val="28"/>
          <w:szCs w:val="28"/>
        </w:rPr>
      </w:pPr>
      <w:r>
        <w:rPr>
          <w:rFonts w:ascii="Georgia" w:hAnsi="Georgia" w:cs="Arial"/>
          <w:color w:val="222222"/>
          <w:sz w:val="28"/>
          <w:szCs w:val="28"/>
        </w:rPr>
        <w:t>Table 7-3 VDF Curve Parameters</w:t>
      </w:r>
    </w:p>
    <w:tbl>
      <w:tblPr>
        <w:tblW w:w="5000" w:type="pct"/>
        <w:tblLook w:val="04A0" w:firstRow="1" w:lastRow="0" w:firstColumn="1" w:lastColumn="0" w:noHBand="0" w:noVBand="1"/>
      </w:tblPr>
      <w:tblGrid>
        <w:gridCol w:w="4964"/>
        <w:gridCol w:w="1365"/>
        <w:gridCol w:w="1335"/>
        <w:gridCol w:w="1696"/>
      </w:tblGrid>
      <w:tr w:rsidR="00000000" w14:paraId="5E42FD80" w14:textId="77777777">
        <w:trPr>
          <w:divId w:val="1740202937"/>
          <w:tblHeader/>
        </w:trPr>
        <w:tc>
          <w:tcPr>
            <w:tcW w:w="0" w:type="auto"/>
            <w:tcMar>
              <w:top w:w="75" w:type="dxa"/>
              <w:left w:w="75" w:type="dxa"/>
              <w:bottom w:w="75" w:type="dxa"/>
              <w:right w:w="75" w:type="dxa"/>
            </w:tcMar>
            <w:vAlign w:val="center"/>
            <w:hideMark/>
          </w:tcPr>
          <w:p w14:paraId="3EB636D9"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Facility Type </w:t>
            </w:r>
          </w:p>
        </w:tc>
        <w:tc>
          <w:tcPr>
            <w:tcW w:w="0" w:type="auto"/>
            <w:tcMar>
              <w:top w:w="75" w:type="dxa"/>
              <w:left w:w="75" w:type="dxa"/>
              <w:bottom w:w="75" w:type="dxa"/>
              <w:right w:w="75" w:type="dxa"/>
            </w:tcMar>
            <w:vAlign w:val="center"/>
            <w:hideMark/>
          </w:tcPr>
          <w:p w14:paraId="6F63097B"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 </w:t>
            </w:r>
          </w:p>
        </w:tc>
        <w:tc>
          <w:tcPr>
            <w:tcW w:w="0" w:type="auto"/>
            <w:tcMar>
              <w:top w:w="75" w:type="dxa"/>
              <w:left w:w="75" w:type="dxa"/>
              <w:bottom w:w="75" w:type="dxa"/>
              <w:right w:w="75" w:type="dxa"/>
            </w:tcMar>
            <w:vAlign w:val="center"/>
            <w:hideMark/>
          </w:tcPr>
          <w:p w14:paraId="456FAE0B"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B </w:t>
            </w:r>
          </w:p>
        </w:tc>
        <w:tc>
          <w:tcPr>
            <w:tcW w:w="0" w:type="auto"/>
            <w:tcMar>
              <w:top w:w="75" w:type="dxa"/>
              <w:left w:w="75" w:type="dxa"/>
              <w:bottom w:w="75" w:type="dxa"/>
              <w:right w:w="75" w:type="dxa"/>
            </w:tcMar>
            <w:vAlign w:val="center"/>
            <w:hideMark/>
          </w:tcPr>
          <w:p w14:paraId="6874A74C"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D </w:t>
            </w:r>
          </w:p>
        </w:tc>
      </w:tr>
      <w:tr w:rsidR="00000000" w14:paraId="6D6DEC0C" w14:textId="77777777">
        <w:trPr>
          <w:divId w:val="1740202937"/>
        </w:trPr>
        <w:tc>
          <w:tcPr>
            <w:tcW w:w="0" w:type="auto"/>
            <w:tcMar>
              <w:top w:w="75" w:type="dxa"/>
              <w:left w:w="75" w:type="dxa"/>
              <w:bottom w:w="75" w:type="dxa"/>
              <w:right w:w="75" w:type="dxa"/>
            </w:tcMar>
            <w:vAlign w:val="center"/>
            <w:hideMark/>
          </w:tcPr>
          <w:p w14:paraId="4B04111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Basic </w:t>
            </w:r>
          </w:p>
        </w:tc>
        <w:tc>
          <w:tcPr>
            <w:tcW w:w="0" w:type="auto"/>
            <w:tcMar>
              <w:top w:w="75" w:type="dxa"/>
              <w:left w:w="75" w:type="dxa"/>
              <w:bottom w:w="75" w:type="dxa"/>
              <w:right w:w="75" w:type="dxa"/>
            </w:tcMar>
            <w:vAlign w:val="center"/>
            <w:hideMark/>
          </w:tcPr>
          <w:p w14:paraId="7611317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 </w:t>
            </w:r>
          </w:p>
        </w:tc>
        <w:tc>
          <w:tcPr>
            <w:tcW w:w="0" w:type="auto"/>
            <w:tcMar>
              <w:top w:w="75" w:type="dxa"/>
              <w:left w:w="75" w:type="dxa"/>
              <w:bottom w:w="75" w:type="dxa"/>
              <w:right w:w="75" w:type="dxa"/>
            </w:tcMar>
            <w:vAlign w:val="center"/>
            <w:hideMark/>
          </w:tcPr>
          <w:p w14:paraId="0CA2A6D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 </w:t>
            </w:r>
          </w:p>
        </w:tc>
        <w:tc>
          <w:tcPr>
            <w:tcW w:w="0" w:type="auto"/>
            <w:tcMar>
              <w:top w:w="75" w:type="dxa"/>
              <w:left w:w="75" w:type="dxa"/>
              <w:bottom w:w="75" w:type="dxa"/>
              <w:right w:w="75" w:type="dxa"/>
            </w:tcMar>
            <w:vAlign w:val="center"/>
            <w:hideMark/>
          </w:tcPr>
          <w:p w14:paraId="56E6C05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0.60 </w:t>
            </w:r>
          </w:p>
        </w:tc>
      </w:tr>
      <w:tr w:rsidR="00000000" w14:paraId="47BF8E16" w14:textId="77777777">
        <w:trPr>
          <w:divId w:val="1740202937"/>
        </w:trPr>
        <w:tc>
          <w:tcPr>
            <w:tcW w:w="0" w:type="auto"/>
            <w:tcMar>
              <w:top w:w="75" w:type="dxa"/>
              <w:left w:w="75" w:type="dxa"/>
              <w:bottom w:w="75" w:type="dxa"/>
              <w:right w:w="75" w:type="dxa"/>
            </w:tcMar>
            <w:vAlign w:val="center"/>
            <w:hideMark/>
          </w:tcPr>
          <w:p w14:paraId="2D0580C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Freeway Weave </w:t>
            </w:r>
          </w:p>
        </w:tc>
        <w:tc>
          <w:tcPr>
            <w:tcW w:w="0" w:type="auto"/>
            <w:tcMar>
              <w:top w:w="75" w:type="dxa"/>
              <w:left w:w="75" w:type="dxa"/>
              <w:bottom w:w="75" w:type="dxa"/>
              <w:right w:w="75" w:type="dxa"/>
            </w:tcMar>
            <w:vAlign w:val="center"/>
            <w:hideMark/>
          </w:tcPr>
          <w:p w14:paraId="4729DB8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0.2 </w:t>
            </w:r>
          </w:p>
        </w:tc>
        <w:tc>
          <w:tcPr>
            <w:tcW w:w="0" w:type="auto"/>
            <w:tcMar>
              <w:top w:w="75" w:type="dxa"/>
              <w:left w:w="75" w:type="dxa"/>
              <w:bottom w:w="75" w:type="dxa"/>
              <w:right w:w="75" w:type="dxa"/>
            </w:tcMar>
            <w:vAlign w:val="center"/>
            <w:hideMark/>
          </w:tcPr>
          <w:p w14:paraId="2BD6F12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 </w:t>
            </w:r>
          </w:p>
        </w:tc>
        <w:tc>
          <w:tcPr>
            <w:tcW w:w="0" w:type="auto"/>
            <w:tcMar>
              <w:top w:w="75" w:type="dxa"/>
              <w:left w:w="75" w:type="dxa"/>
              <w:bottom w:w="75" w:type="dxa"/>
              <w:right w:w="75" w:type="dxa"/>
            </w:tcMar>
            <w:vAlign w:val="center"/>
            <w:hideMark/>
          </w:tcPr>
          <w:p w14:paraId="6FEF3B3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 </w:t>
            </w:r>
          </w:p>
        </w:tc>
      </w:tr>
      <w:tr w:rsidR="00000000" w14:paraId="54295758" w14:textId="77777777">
        <w:trPr>
          <w:divId w:val="1740202937"/>
        </w:trPr>
        <w:tc>
          <w:tcPr>
            <w:tcW w:w="0" w:type="auto"/>
            <w:tcMar>
              <w:top w:w="75" w:type="dxa"/>
              <w:left w:w="75" w:type="dxa"/>
              <w:bottom w:w="75" w:type="dxa"/>
              <w:right w:w="75" w:type="dxa"/>
            </w:tcMar>
            <w:vAlign w:val="center"/>
            <w:hideMark/>
          </w:tcPr>
          <w:p w14:paraId="1ABACB6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Expressway </w:t>
            </w:r>
          </w:p>
        </w:tc>
        <w:tc>
          <w:tcPr>
            <w:tcW w:w="0" w:type="auto"/>
            <w:tcMar>
              <w:top w:w="75" w:type="dxa"/>
              <w:left w:w="75" w:type="dxa"/>
              <w:bottom w:w="75" w:type="dxa"/>
              <w:right w:w="75" w:type="dxa"/>
            </w:tcMar>
            <w:vAlign w:val="center"/>
            <w:hideMark/>
          </w:tcPr>
          <w:p w14:paraId="0B1A912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0.0 </w:t>
            </w:r>
          </w:p>
        </w:tc>
        <w:tc>
          <w:tcPr>
            <w:tcW w:w="0" w:type="auto"/>
            <w:tcMar>
              <w:top w:w="75" w:type="dxa"/>
              <w:left w:w="75" w:type="dxa"/>
              <w:bottom w:w="75" w:type="dxa"/>
              <w:right w:w="75" w:type="dxa"/>
            </w:tcMar>
            <w:vAlign w:val="center"/>
            <w:hideMark/>
          </w:tcPr>
          <w:p w14:paraId="153F515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392178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 </w:t>
            </w:r>
          </w:p>
        </w:tc>
      </w:tr>
      <w:tr w:rsidR="00000000" w14:paraId="1C4FA691" w14:textId="77777777">
        <w:trPr>
          <w:divId w:val="1740202937"/>
        </w:trPr>
        <w:tc>
          <w:tcPr>
            <w:tcW w:w="0" w:type="auto"/>
            <w:tcMar>
              <w:top w:w="75" w:type="dxa"/>
              <w:left w:w="75" w:type="dxa"/>
              <w:bottom w:w="75" w:type="dxa"/>
              <w:right w:w="75" w:type="dxa"/>
            </w:tcMar>
            <w:vAlign w:val="center"/>
            <w:hideMark/>
          </w:tcPr>
          <w:p w14:paraId="5108A1B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Parkway </w:t>
            </w:r>
          </w:p>
        </w:tc>
        <w:tc>
          <w:tcPr>
            <w:tcW w:w="0" w:type="auto"/>
            <w:tcMar>
              <w:top w:w="75" w:type="dxa"/>
              <w:left w:w="75" w:type="dxa"/>
              <w:bottom w:w="75" w:type="dxa"/>
              <w:right w:w="75" w:type="dxa"/>
            </w:tcMar>
            <w:vAlign w:val="center"/>
            <w:hideMark/>
          </w:tcPr>
          <w:p w14:paraId="5331902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0.0 </w:t>
            </w:r>
          </w:p>
        </w:tc>
        <w:tc>
          <w:tcPr>
            <w:tcW w:w="0" w:type="auto"/>
            <w:tcMar>
              <w:top w:w="75" w:type="dxa"/>
              <w:left w:w="75" w:type="dxa"/>
              <w:bottom w:w="75" w:type="dxa"/>
              <w:right w:w="75" w:type="dxa"/>
            </w:tcMar>
            <w:vAlign w:val="center"/>
            <w:hideMark/>
          </w:tcPr>
          <w:p w14:paraId="2F74D0E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2F7E53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 </w:t>
            </w:r>
          </w:p>
        </w:tc>
      </w:tr>
      <w:tr w:rsidR="00000000" w14:paraId="6A25D620" w14:textId="77777777">
        <w:trPr>
          <w:divId w:val="1740202937"/>
        </w:trPr>
        <w:tc>
          <w:tcPr>
            <w:tcW w:w="0" w:type="auto"/>
            <w:tcMar>
              <w:top w:w="75" w:type="dxa"/>
              <w:left w:w="75" w:type="dxa"/>
              <w:bottom w:w="75" w:type="dxa"/>
              <w:right w:w="75" w:type="dxa"/>
            </w:tcMar>
            <w:vAlign w:val="center"/>
            <w:hideMark/>
          </w:tcPr>
          <w:p w14:paraId="36B5D57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Ramp </w:t>
            </w:r>
          </w:p>
        </w:tc>
        <w:tc>
          <w:tcPr>
            <w:tcW w:w="0" w:type="auto"/>
            <w:tcMar>
              <w:top w:w="75" w:type="dxa"/>
              <w:left w:w="75" w:type="dxa"/>
              <w:bottom w:w="75" w:type="dxa"/>
              <w:right w:w="75" w:type="dxa"/>
            </w:tcMar>
            <w:vAlign w:val="center"/>
            <w:hideMark/>
          </w:tcPr>
          <w:p w14:paraId="78CB8A2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 </w:t>
            </w:r>
          </w:p>
        </w:tc>
        <w:tc>
          <w:tcPr>
            <w:tcW w:w="0" w:type="auto"/>
            <w:tcMar>
              <w:top w:w="75" w:type="dxa"/>
              <w:left w:w="75" w:type="dxa"/>
              <w:bottom w:w="75" w:type="dxa"/>
              <w:right w:w="75" w:type="dxa"/>
            </w:tcMar>
            <w:vAlign w:val="center"/>
            <w:hideMark/>
          </w:tcPr>
          <w:p w14:paraId="337EE18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259F44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 </w:t>
            </w:r>
          </w:p>
        </w:tc>
      </w:tr>
      <w:tr w:rsidR="00000000" w14:paraId="01C81491" w14:textId="77777777">
        <w:trPr>
          <w:divId w:val="1740202937"/>
        </w:trPr>
        <w:tc>
          <w:tcPr>
            <w:tcW w:w="0" w:type="auto"/>
            <w:tcMar>
              <w:top w:w="75" w:type="dxa"/>
              <w:left w:w="75" w:type="dxa"/>
              <w:bottom w:w="75" w:type="dxa"/>
              <w:right w:w="75" w:type="dxa"/>
            </w:tcMar>
            <w:vAlign w:val="center"/>
            <w:hideMark/>
          </w:tcPr>
          <w:p w14:paraId="4894896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Principal Arterial </w:t>
            </w:r>
          </w:p>
        </w:tc>
        <w:tc>
          <w:tcPr>
            <w:tcW w:w="0" w:type="auto"/>
            <w:tcMar>
              <w:top w:w="75" w:type="dxa"/>
              <w:left w:w="75" w:type="dxa"/>
              <w:bottom w:w="75" w:type="dxa"/>
              <w:right w:w="75" w:type="dxa"/>
            </w:tcMar>
            <w:vAlign w:val="center"/>
            <w:hideMark/>
          </w:tcPr>
          <w:p w14:paraId="05671C7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 </w:t>
            </w:r>
          </w:p>
        </w:tc>
        <w:tc>
          <w:tcPr>
            <w:tcW w:w="0" w:type="auto"/>
            <w:tcMar>
              <w:top w:w="75" w:type="dxa"/>
              <w:left w:w="75" w:type="dxa"/>
              <w:bottom w:w="75" w:type="dxa"/>
              <w:right w:w="75" w:type="dxa"/>
            </w:tcMar>
            <w:vAlign w:val="center"/>
            <w:hideMark/>
          </w:tcPr>
          <w:p w14:paraId="5FBBCCF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42B3AB8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0.45 </w:t>
            </w:r>
          </w:p>
        </w:tc>
      </w:tr>
      <w:tr w:rsidR="00000000" w14:paraId="36E1B2C6" w14:textId="77777777">
        <w:trPr>
          <w:divId w:val="1740202937"/>
        </w:trPr>
        <w:tc>
          <w:tcPr>
            <w:tcW w:w="0" w:type="auto"/>
            <w:tcMar>
              <w:top w:w="75" w:type="dxa"/>
              <w:left w:w="75" w:type="dxa"/>
              <w:bottom w:w="75" w:type="dxa"/>
              <w:right w:w="75" w:type="dxa"/>
            </w:tcMar>
            <w:vAlign w:val="center"/>
            <w:hideMark/>
          </w:tcPr>
          <w:p w14:paraId="73C9ACD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Minor Arterial </w:t>
            </w:r>
          </w:p>
        </w:tc>
        <w:tc>
          <w:tcPr>
            <w:tcW w:w="0" w:type="auto"/>
            <w:tcMar>
              <w:top w:w="75" w:type="dxa"/>
              <w:left w:w="75" w:type="dxa"/>
              <w:bottom w:w="75" w:type="dxa"/>
              <w:right w:w="75" w:type="dxa"/>
            </w:tcMar>
            <w:vAlign w:val="center"/>
            <w:hideMark/>
          </w:tcPr>
          <w:p w14:paraId="1AF83D0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 </w:t>
            </w:r>
          </w:p>
        </w:tc>
        <w:tc>
          <w:tcPr>
            <w:tcW w:w="0" w:type="auto"/>
            <w:tcMar>
              <w:top w:w="75" w:type="dxa"/>
              <w:left w:w="75" w:type="dxa"/>
              <w:bottom w:w="75" w:type="dxa"/>
              <w:right w:w="75" w:type="dxa"/>
            </w:tcMar>
            <w:vAlign w:val="center"/>
            <w:hideMark/>
          </w:tcPr>
          <w:p w14:paraId="4049F1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6FB968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0.45 </w:t>
            </w:r>
          </w:p>
        </w:tc>
      </w:tr>
      <w:tr w:rsidR="00000000" w14:paraId="05C5FABB" w14:textId="77777777">
        <w:trPr>
          <w:divId w:val="1740202937"/>
        </w:trPr>
        <w:tc>
          <w:tcPr>
            <w:tcW w:w="0" w:type="auto"/>
            <w:tcMar>
              <w:top w:w="75" w:type="dxa"/>
              <w:left w:w="75" w:type="dxa"/>
              <w:bottom w:w="75" w:type="dxa"/>
              <w:right w:w="75" w:type="dxa"/>
            </w:tcMar>
            <w:vAlign w:val="center"/>
            <w:hideMark/>
          </w:tcPr>
          <w:p w14:paraId="0B94271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w:t>
            </w:r>
          </w:p>
        </w:tc>
        <w:tc>
          <w:tcPr>
            <w:tcW w:w="0" w:type="auto"/>
            <w:tcMar>
              <w:top w:w="75" w:type="dxa"/>
              <w:left w:w="75" w:type="dxa"/>
              <w:bottom w:w="75" w:type="dxa"/>
              <w:right w:w="75" w:type="dxa"/>
            </w:tcMar>
            <w:vAlign w:val="center"/>
            <w:hideMark/>
          </w:tcPr>
          <w:p w14:paraId="4DABF93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 </w:t>
            </w:r>
          </w:p>
        </w:tc>
        <w:tc>
          <w:tcPr>
            <w:tcW w:w="0" w:type="auto"/>
            <w:tcMar>
              <w:top w:w="75" w:type="dxa"/>
              <w:left w:w="75" w:type="dxa"/>
              <w:bottom w:w="75" w:type="dxa"/>
              <w:right w:w="75" w:type="dxa"/>
            </w:tcMar>
            <w:vAlign w:val="center"/>
            <w:hideMark/>
          </w:tcPr>
          <w:p w14:paraId="5985843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722EBAE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0.45 </w:t>
            </w:r>
          </w:p>
        </w:tc>
      </w:tr>
    </w:tbl>
    <w:p w14:paraId="17308950" w14:textId="77777777" w:rsidR="00000000" w:rsidRDefault="00B30B1A">
      <w:pPr>
        <w:divId w:val="911626689"/>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0E699589" wp14:editId="039A57D4">
            <wp:extent cx="5686425" cy="4486275"/>
            <wp:effectExtent l="0" t="0" r="9525" b="9525"/>
            <wp:docPr id="49" name="Picture 49" descr="Figure 7-2. VDF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7-2. VDF Curve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686425" cy="4486275"/>
                    </a:xfrm>
                    <a:prstGeom prst="rect">
                      <a:avLst/>
                    </a:prstGeom>
                    <a:noFill/>
                    <a:ln>
                      <a:noFill/>
                    </a:ln>
                  </pic:spPr>
                </pic:pic>
              </a:graphicData>
            </a:graphic>
          </wp:inline>
        </w:drawing>
      </w:r>
    </w:p>
    <w:p w14:paraId="3C109070" w14:textId="77777777" w:rsidR="00000000" w:rsidRDefault="00B30B1A">
      <w:pPr>
        <w:pStyle w:val="caption"/>
        <w:spacing w:before="0" w:beforeAutospacing="0" w:after="158" w:afterAutospacing="0"/>
        <w:divId w:val="911626689"/>
        <w:rPr>
          <w:rFonts w:ascii="Georgia" w:hAnsi="Georgia" w:cs="Arial"/>
        </w:rPr>
      </w:pPr>
      <w:r>
        <w:rPr>
          <w:rFonts w:ascii="Georgia" w:hAnsi="Georgia" w:cs="Arial"/>
        </w:rPr>
        <w:t>Figure 7-2. VDF Curves</w:t>
      </w:r>
    </w:p>
    <w:p w14:paraId="6281F260" w14:textId="77777777" w:rsidR="00000000" w:rsidRDefault="00B30B1A">
      <w:pPr>
        <w:pStyle w:val="Heading1"/>
        <w:divId w:val="454444218"/>
        <w:rPr>
          <w:rFonts w:eastAsia="Times New Roman" w:cs="Arial"/>
          <w:color w:val="222222"/>
        </w:rPr>
      </w:pPr>
      <w:r>
        <w:rPr>
          <w:rFonts w:eastAsia="Times New Roman" w:cs="Arial"/>
          <w:color w:val="222222"/>
        </w:rPr>
        <w:t xml:space="preserve">Section </w:t>
      </w:r>
      <w:commentRangeStart w:id="8"/>
      <w:r>
        <w:rPr>
          <w:rFonts w:eastAsia="Times New Roman" w:cs="Arial"/>
          <w:color w:val="222222"/>
        </w:rPr>
        <w:t xml:space="preserve">7.1.4 </w:t>
      </w:r>
      <w:commentRangeEnd w:id="8"/>
      <w:r>
        <w:rPr>
          <w:rStyle w:val="CommentReference"/>
          <w:b w:val="0"/>
          <w:bCs w:val="0"/>
        </w:rPr>
        <w:commentReference w:id="8"/>
      </w:r>
      <w:r>
        <w:rPr>
          <w:rFonts w:eastAsia="Times New Roman" w:cs="Arial"/>
          <w:color w:val="222222"/>
        </w:rPr>
        <w:t>Vehicle Miles Traveled</w:t>
      </w:r>
    </w:p>
    <w:p w14:paraId="2E3C36FA" w14:textId="77777777" w:rsidR="00000000" w:rsidRDefault="00B30B1A">
      <w:pPr>
        <w:pStyle w:val="NormalWeb"/>
        <w:divId w:val="454444218"/>
        <w:rPr>
          <w:rFonts w:ascii="Georgia" w:hAnsi="Georgia" w:cs="Arial"/>
          <w:color w:val="222222"/>
          <w:sz w:val="28"/>
          <w:szCs w:val="28"/>
        </w:rPr>
      </w:pPr>
      <w:r>
        <w:rPr>
          <w:rFonts w:ascii="Georgia" w:hAnsi="Georgia" w:cs="Arial"/>
          <w:color w:val="222222"/>
          <w:sz w:val="28"/>
          <w:szCs w:val="28"/>
        </w:rPr>
        <w:t xml:space="preserve">Validation of the highway assignment results included comparisons of regional vehicle miles traveled (VMT). To compare regional VMT, GDOT HPMS summaries of average annual </w:t>
      </w:r>
      <w:commentRangeStart w:id="9"/>
      <w:r>
        <w:rPr>
          <w:rFonts w:ascii="Georgia" w:hAnsi="Georgia" w:cs="Arial"/>
          <w:color w:val="222222"/>
          <w:sz w:val="28"/>
          <w:szCs w:val="28"/>
        </w:rPr>
        <w:t>weekday</w:t>
      </w:r>
      <w:commentRangeEnd w:id="9"/>
      <w:r>
        <w:rPr>
          <w:rStyle w:val="CommentReference"/>
        </w:rPr>
        <w:commentReference w:id="9"/>
      </w:r>
      <w:r>
        <w:rPr>
          <w:rFonts w:ascii="Georgia" w:hAnsi="Georgia" w:cs="Arial"/>
          <w:color w:val="222222"/>
          <w:sz w:val="28"/>
          <w:szCs w:val="28"/>
        </w:rPr>
        <w:t xml:space="preserve"> traffic (AADT) were summarized by functional class</w:t>
      </w:r>
      <w:r>
        <w:rPr>
          <w:rFonts w:ascii="Georgia" w:hAnsi="Georgia" w:cs="Arial"/>
          <w:color w:val="222222"/>
          <w:sz w:val="28"/>
          <w:szCs w:val="28"/>
        </w:rPr>
        <w:t>ification for each county. As the model is designed to estimate an average weekday, the AADT-based VMT was converted to represent average weekday VMT by reviewing data from GDOT permanent count stations which continuously record traffic data. This resulted</w:t>
      </w:r>
      <w:r>
        <w:rPr>
          <w:rFonts w:ascii="Georgia" w:hAnsi="Georgia" w:cs="Arial"/>
          <w:color w:val="222222"/>
          <w:sz w:val="28"/>
          <w:szCs w:val="28"/>
        </w:rPr>
        <w:t xml:space="preserve"> in the following conversion factors:</w:t>
      </w:r>
    </w:p>
    <w:p w14:paraId="5715D016" w14:textId="77777777" w:rsidR="00000000" w:rsidRDefault="00B30B1A">
      <w:pPr>
        <w:numPr>
          <w:ilvl w:val="0"/>
          <w:numId w:val="11"/>
        </w:numPr>
        <w:spacing w:after="100" w:afterAutospacing="1"/>
        <w:divId w:val="454444218"/>
        <w:rPr>
          <w:rFonts w:ascii="Georgia" w:eastAsia="Times New Roman" w:hAnsi="Georgia" w:cs="Arial"/>
          <w:color w:val="222222"/>
          <w:sz w:val="28"/>
          <w:szCs w:val="28"/>
        </w:rPr>
      </w:pPr>
      <w:r>
        <w:rPr>
          <w:rFonts w:ascii="Georgia" w:eastAsia="Times New Roman" w:hAnsi="Georgia" w:cs="Arial"/>
          <w:color w:val="222222"/>
          <w:sz w:val="28"/>
          <w:szCs w:val="28"/>
        </w:rPr>
        <w:t>13-county interstates = 1.03</w:t>
      </w:r>
    </w:p>
    <w:p w14:paraId="7ADCCFD4" w14:textId="77777777" w:rsidR="00000000" w:rsidRDefault="00B30B1A">
      <w:pPr>
        <w:numPr>
          <w:ilvl w:val="0"/>
          <w:numId w:val="11"/>
        </w:numPr>
        <w:spacing w:after="100" w:afterAutospacing="1"/>
        <w:divId w:val="454444218"/>
        <w:rPr>
          <w:rFonts w:ascii="Georgia" w:eastAsia="Times New Roman" w:hAnsi="Georgia" w:cs="Arial"/>
          <w:color w:val="222222"/>
          <w:sz w:val="28"/>
          <w:szCs w:val="28"/>
        </w:rPr>
      </w:pPr>
      <w:r>
        <w:rPr>
          <w:rFonts w:ascii="Georgia" w:eastAsia="Times New Roman" w:hAnsi="Georgia" w:cs="Arial"/>
          <w:color w:val="222222"/>
          <w:sz w:val="28"/>
          <w:szCs w:val="28"/>
        </w:rPr>
        <w:t>13-county non-interstate = 1.07</w:t>
      </w:r>
    </w:p>
    <w:p w14:paraId="041DF12E" w14:textId="77777777" w:rsidR="00000000" w:rsidRDefault="00B30B1A">
      <w:pPr>
        <w:numPr>
          <w:ilvl w:val="0"/>
          <w:numId w:val="11"/>
        </w:numPr>
        <w:spacing w:after="100" w:afterAutospacing="1"/>
        <w:divId w:val="454444218"/>
        <w:rPr>
          <w:rFonts w:ascii="Georgia" w:eastAsia="Times New Roman" w:hAnsi="Georgia" w:cs="Arial"/>
          <w:color w:val="222222"/>
          <w:sz w:val="28"/>
          <w:szCs w:val="28"/>
        </w:rPr>
      </w:pPr>
      <w:r>
        <w:rPr>
          <w:rFonts w:ascii="Georgia" w:eastAsia="Times New Roman" w:hAnsi="Georgia" w:cs="Arial"/>
          <w:color w:val="222222"/>
          <w:sz w:val="28"/>
          <w:szCs w:val="28"/>
        </w:rPr>
        <w:t xml:space="preserve">8-county interstates = </w:t>
      </w:r>
      <w:commentRangeStart w:id="10"/>
      <w:r>
        <w:rPr>
          <w:rFonts w:ascii="Georgia" w:eastAsia="Times New Roman" w:hAnsi="Georgia" w:cs="Arial"/>
          <w:color w:val="222222"/>
          <w:sz w:val="28"/>
          <w:szCs w:val="28"/>
        </w:rPr>
        <w:t>1.003</w:t>
      </w:r>
      <w:commentRangeEnd w:id="10"/>
      <w:r>
        <w:rPr>
          <w:rStyle w:val="CommentReference"/>
        </w:rPr>
        <w:commentReference w:id="10"/>
      </w:r>
    </w:p>
    <w:p w14:paraId="0BBA1A40" w14:textId="77777777" w:rsidR="00000000" w:rsidRDefault="00B30B1A">
      <w:pPr>
        <w:numPr>
          <w:ilvl w:val="0"/>
          <w:numId w:val="11"/>
        </w:numPr>
        <w:spacing w:after="100" w:afterAutospacing="1"/>
        <w:divId w:val="454444218"/>
        <w:rPr>
          <w:rFonts w:ascii="Georgia" w:eastAsia="Times New Roman" w:hAnsi="Georgia" w:cs="Arial"/>
          <w:color w:val="222222"/>
          <w:sz w:val="28"/>
          <w:szCs w:val="28"/>
        </w:rPr>
      </w:pPr>
      <w:r>
        <w:rPr>
          <w:rFonts w:ascii="Georgia" w:eastAsia="Times New Roman" w:hAnsi="Georgia" w:cs="Arial"/>
          <w:color w:val="222222"/>
          <w:sz w:val="28"/>
          <w:szCs w:val="28"/>
        </w:rPr>
        <w:t>8-county non-interstate = 1.065</w:t>
      </w:r>
    </w:p>
    <w:p w14:paraId="7D8DC6FD" w14:textId="77777777" w:rsidR="00000000" w:rsidRDefault="00B30B1A">
      <w:pPr>
        <w:pStyle w:val="NormalWeb"/>
        <w:divId w:val="454444218"/>
        <w:rPr>
          <w:rFonts w:ascii="Georgia" w:hAnsi="Georgia" w:cs="Arial"/>
          <w:color w:val="222222"/>
          <w:sz w:val="28"/>
          <w:szCs w:val="28"/>
        </w:rPr>
      </w:pPr>
      <w:r>
        <w:rPr>
          <w:rFonts w:ascii="Georgia" w:hAnsi="Georgia" w:cs="Arial"/>
          <w:color w:val="222222"/>
          <w:sz w:val="28"/>
          <w:szCs w:val="28"/>
        </w:rPr>
        <w:lastRenderedPageBreak/>
        <w:t xml:space="preserve">After converting the GDOT HPMS VMT at the county-level, </w:t>
      </w:r>
      <w:r>
        <w:rPr>
          <w:rFonts w:ascii="Georgia" w:hAnsi="Georgia" w:cs="Arial"/>
          <w:color w:val="222222"/>
          <w:sz w:val="28"/>
          <w:szCs w:val="28"/>
        </w:rPr>
        <w:t>the observed and estimated data were compared at the regional level as shown in Table 7-4. While the data is provided for both collectors and local roads, the network does not include all of these facilities in the region which explains the large differenc</w:t>
      </w:r>
      <w:r>
        <w:rPr>
          <w:rFonts w:ascii="Georgia" w:hAnsi="Georgia" w:cs="Arial"/>
          <w:color w:val="222222"/>
          <w:sz w:val="28"/>
          <w:szCs w:val="28"/>
        </w:rPr>
        <w:t>es in VMT. However, when viewing interstates, principal arterials, and minor arterials, the model is within 5% of the observed VMT.</w:t>
      </w:r>
    </w:p>
    <w:p w14:paraId="4317CB86" w14:textId="77777777" w:rsidR="00000000" w:rsidRDefault="00B30B1A">
      <w:pPr>
        <w:pStyle w:val="NormalWeb"/>
        <w:divId w:val="454444218"/>
        <w:rPr>
          <w:rFonts w:ascii="Georgia" w:hAnsi="Georgia" w:cs="Arial"/>
          <w:color w:val="222222"/>
          <w:sz w:val="28"/>
          <w:szCs w:val="28"/>
        </w:rPr>
      </w:pPr>
      <w:r>
        <w:rPr>
          <w:rFonts w:ascii="Georgia" w:hAnsi="Georgia" w:cs="Arial"/>
          <w:color w:val="222222"/>
          <w:sz w:val="28"/>
          <w:szCs w:val="28"/>
        </w:rPr>
        <w:t>Table 7-4 Observed vs. Estimated Regional VMT</w:t>
      </w:r>
    </w:p>
    <w:tbl>
      <w:tblPr>
        <w:tblW w:w="5000" w:type="pct"/>
        <w:tblLook w:val="04A0" w:firstRow="1" w:lastRow="0" w:firstColumn="1" w:lastColumn="0" w:noHBand="0" w:noVBand="1"/>
      </w:tblPr>
      <w:tblGrid>
        <w:gridCol w:w="3316"/>
        <w:gridCol w:w="2102"/>
        <w:gridCol w:w="1425"/>
        <w:gridCol w:w="2517"/>
      </w:tblGrid>
      <w:tr w:rsidR="00000000" w14:paraId="44D1BB3C" w14:textId="77777777">
        <w:trPr>
          <w:divId w:val="454444218"/>
          <w:tblHeader/>
        </w:trPr>
        <w:tc>
          <w:tcPr>
            <w:tcW w:w="0" w:type="auto"/>
            <w:tcMar>
              <w:top w:w="75" w:type="dxa"/>
              <w:left w:w="75" w:type="dxa"/>
              <w:bottom w:w="75" w:type="dxa"/>
              <w:right w:w="75" w:type="dxa"/>
            </w:tcMar>
            <w:vAlign w:val="center"/>
            <w:hideMark/>
          </w:tcPr>
          <w:p w14:paraId="02E7B803"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FUNCTIONAL CLASSIFICATION </w:t>
            </w:r>
          </w:p>
        </w:tc>
        <w:tc>
          <w:tcPr>
            <w:tcW w:w="0" w:type="auto"/>
            <w:tcMar>
              <w:top w:w="75" w:type="dxa"/>
              <w:left w:w="75" w:type="dxa"/>
              <w:bottom w:w="75" w:type="dxa"/>
              <w:right w:w="75" w:type="dxa"/>
            </w:tcMar>
            <w:vAlign w:val="center"/>
            <w:hideMark/>
          </w:tcPr>
          <w:p w14:paraId="0E8B06E3"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GDOT 2015 (AWDT) </w:t>
            </w:r>
          </w:p>
        </w:tc>
        <w:tc>
          <w:tcPr>
            <w:tcW w:w="0" w:type="auto"/>
            <w:tcMar>
              <w:top w:w="75" w:type="dxa"/>
              <w:left w:w="75" w:type="dxa"/>
              <w:bottom w:w="75" w:type="dxa"/>
              <w:right w:w="75" w:type="dxa"/>
            </w:tcMar>
            <w:vAlign w:val="center"/>
            <w:hideMark/>
          </w:tcPr>
          <w:p w14:paraId="0693E400"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MODEL 2015 </w:t>
            </w:r>
          </w:p>
        </w:tc>
        <w:tc>
          <w:tcPr>
            <w:tcW w:w="0" w:type="auto"/>
            <w:tcMar>
              <w:top w:w="75" w:type="dxa"/>
              <w:left w:w="75" w:type="dxa"/>
              <w:bottom w:w="75" w:type="dxa"/>
              <w:right w:w="75" w:type="dxa"/>
            </w:tcMar>
            <w:vAlign w:val="center"/>
            <w:hideMark/>
          </w:tcPr>
          <w:p w14:paraId="729E7A96"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PERCENT DIFFERENCE </w:t>
            </w:r>
          </w:p>
        </w:tc>
      </w:tr>
      <w:tr w:rsidR="00000000" w14:paraId="2113F756" w14:textId="77777777">
        <w:trPr>
          <w:divId w:val="454444218"/>
        </w:trPr>
        <w:tc>
          <w:tcPr>
            <w:tcW w:w="0" w:type="auto"/>
            <w:tcMar>
              <w:top w:w="75" w:type="dxa"/>
              <w:left w:w="75" w:type="dxa"/>
              <w:bottom w:w="75" w:type="dxa"/>
              <w:right w:w="75" w:type="dxa"/>
            </w:tcMar>
            <w:vAlign w:val="center"/>
            <w:hideMark/>
          </w:tcPr>
          <w:p w14:paraId="3D08D89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tcMar>
              <w:top w:w="75" w:type="dxa"/>
              <w:left w:w="75" w:type="dxa"/>
              <w:bottom w:w="75" w:type="dxa"/>
              <w:right w:w="75" w:type="dxa"/>
            </w:tcMar>
            <w:vAlign w:val="center"/>
            <w:hideMark/>
          </w:tcPr>
          <w:p w14:paraId="176B0D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57,399,000 </w:t>
            </w:r>
          </w:p>
        </w:tc>
        <w:tc>
          <w:tcPr>
            <w:tcW w:w="0" w:type="auto"/>
            <w:tcMar>
              <w:top w:w="75" w:type="dxa"/>
              <w:left w:w="75" w:type="dxa"/>
              <w:bottom w:w="75" w:type="dxa"/>
              <w:right w:w="75" w:type="dxa"/>
            </w:tcMar>
            <w:vAlign w:val="center"/>
            <w:hideMark/>
          </w:tcPr>
          <w:p w14:paraId="00FF1F9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54,290,000 </w:t>
            </w:r>
          </w:p>
        </w:tc>
        <w:tc>
          <w:tcPr>
            <w:tcW w:w="0" w:type="auto"/>
            <w:tcMar>
              <w:top w:w="75" w:type="dxa"/>
              <w:left w:w="75" w:type="dxa"/>
              <w:bottom w:w="75" w:type="dxa"/>
              <w:right w:w="75" w:type="dxa"/>
            </w:tcMar>
            <w:vAlign w:val="center"/>
            <w:hideMark/>
          </w:tcPr>
          <w:p w14:paraId="566CA57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13C983D3" w14:textId="77777777">
        <w:trPr>
          <w:divId w:val="454444218"/>
        </w:trPr>
        <w:tc>
          <w:tcPr>
            <w:tcW w:w="0" w:type="auto"/>
            <w:tcMar>
              <w:top w:w="75" w:type="dxa"/>
              <w:left w:w="75" w:type="dxa"/>
              <w:bottom w:w="75" w:type="dxa"/>
              <w:right w:w="75" w:type="dxa"/>
            </w:tcMar>
            <w:vAlign w:val="center"/>
            <w:hideMark/>
          </w:tcPr>
          <w:p w14:paraId="160452E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Principal Arterial </w:t>
            </w:r>
          </w:p>
        </w:tc>
        <w:tc>
          <w:tcPr>
            <w:tcW w:w="0" w:type="auto"/>
            <w:tcMar>
              <w:top w:w="75" w:type="dxa"/>
              <w:left w:w="75" w:type="dxa"/>
              <w:bottom w:w="75" w:type="dxa"/>
              <w:right w:w="75" w:type="dxa"/>
            </w:tcMar>
            <w:vAlign w:val="center"/>
            <w:hideMark/>
          </w:tcPr>
          <w:p w14:paraId="3EEDCF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27,417,000 </w:t>
            </w:r>
          </w:p>
        </w:tc>
        <w:tc>
          <w:tcPr>
            <w:tcW w:w="0" w:type="auto"/>
            <w:tcMar>
              <w:top w:w="75" w:type="dxa"/>
              <w:left w:w="75" w:type="dxa"/>
              <w:bottom w:w="75" w:type="dxa"/>
              <w:right w:w="75" w:type="dxa"/>
            </w:tcMar>
            <w:vAlign w:val="center"/>
            <w:hideMark/>
          </w:tcPr>
          <w:p w14:paraId="443C2C9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26,262,000 </w:t>
            </w:r>
          </w:p>
        </w:tc>
        <w:tc>
          <w:tcPr>
            <w:tcW w:w="0" w:type="auto"/>
            <w:tcMar>
              <w:top w:w="75" w:type="dxa"/>
              <w:left w:w="75" w:type="dxa"/>
              <w:bottom w:w="75" w:type="dxa"/>
              <w:right w:w="75" w:type="dxa"/>
            </w:tcMar>
            <w:vAlign w:val="center"/>
            <w:hideMark/>
          </w:tcPr>
          <w:p w14:paraId="5387977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 </w:t>
            </w:r>
          </w:p>
        </w:tc>
      </w:tr>
      <w:tr w:rsidR="00000000" w14:paraId="01644322" w14:textId="77777777">
        <w:trPr>
          <w:divId w:val="454444218"/>
        </w:trPr>
        <w:tc>
          <w:tcPr>
            <w:tcW w:w="0" w:type="auto"/>
            <w:tcMar>
              <w:top w:w="75" w:type="dxa"/>
              <w:left w:w="75" w:type="dxa"/>
              <w:bottom w:w="75" w:type="dxa"/>
              <w:right w:w="75" w:type="dxa"/>
            </w:tcMar>
            <w:vAlign w:val="center"/>
            <w:hideMark/>
          </w:tcPr>
          <w:p w14:paraId="34D2EAD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Minor Arterial </w:t>
            </w:r>
          </w:p>
        </w:tc>
        <w:tc>
          <w:tcPr>
            <w:tcW w:w="0" w:type="auto"/>
            <w:tcMar>
              <w:top w:w="75" w:type="dxa"/>
              <w:left w:w="75" w:type="dxa"/>
              <w:bottom w:w="75" w:type="dxa"/>
              <w:right w:w="75" w:type="dxa"/>
            </w:tcMar>
            <w:vAlign w:val="center"/>
            <w:hideMark/>
          </w:tcPr>
          <w:p w14:paraId="1A8885B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34,652,000 </w:t>
            </w:r>
          </w:p>
        </w:tc>
        <w:tc>
          <w:tcPr>
            <w:tcW w:w="0" w:type="auto"/>
            <w:tcMar>
              <w:top w:w="75" w:type="dxa"/>
              <w:left w:w="75" w:type="dxa"/>
              <w:bottom w:w="75" w:type="dxa"/>
              <w:right w:w="75" w:type="dxa"/>
            </w:tcMar>
            <w:vAlign w:val="center"/>
            <w:hideMark/>
          </w:tcPr>
          <w:p w14:paraId="027D784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34,101,000 </w:t>
            </w:r>
          </w:p>
        </w:tc>
        <w:tc>
          <w:tcPr>
            <w:tcW w:w="0" w:type="auto"/>
            <w:tcMar>
              <w:top w:w="75" w:type="dxa"/>
              <w:left w:w="75" w:type="dxa"/>
              <w:bottom w:w="75" w:type="dxa"/>
              <w:right w:w="75" w:type="dxa"/>
            </w:tcMar>
            <w:vAlign w:val="center"/>
            <w:hideMark/>
          </w:tcPr>
          <w:p w14:paraId="227BC5E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 </w:t>
            </w:r>
          </w:p>
        </w:tc>
      </w:tr>
      <w:tr w:rsidR="00000000" w14:paraId="59F4840F" w14:textId="77777777">
        <w:trPr>
          <w:divId w:val="454444218"/>
        </w:trPr>
        <w:tc>
          <w:tcPr>
            <w:tcW w:w="0" w:type="auto"/>
            <w:tcMar>
              <w:top w:w="75" w:type="dxa"/>
              <w:left w:w="75" w:type="dxa"/>
              <w:bottom w:w="75" w:type="dxa"/>
              <w:right w:w="75" w:type="dxa"/>
            </w:tcMar>
            <w:vAlign w:val="center"/>
            <w:hideMark/>
          </w:tcPr>
          <w:p w14:paraId="7E701E6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w:t>
            </w:r>
          </w:p>
        </w:tc>
        <w:tc>
          <w:tcPr>
            <w:tcW w:w="0" w:type="auto"/>
            <w:tcMar>
              <w:top w:w="75" w:type="dxa"/>
              <w:left w:w="75" w:type="dxa"/>
              <w:bottom w:w="75" w:type="dxa"/>
              <w:right w:w="75" w:type="dxa"/>
            </w:tcMar>
            <w:vAlign w:val="center"/>
            <w:hideMark/>
          </w:tcPr>
          <w:p w14:paraId="2E4B585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12,960,000 </w:t>
            </w:r>
          </w:p>
        </w:tc>
        <w:tc>
          <w:tcPr>
            <w:tcW w:w="0" w:type="auto"/>
            <w:tcMar>
              <w:top w:w="75" w:type="dxa"/>
              <w:left w:w="75" w:type="dxa"/>
              <w:bottom w:w="75" w:type="dxa"/>
              <w:right w:w="75" w:type="dxa"/>
            </w:tcMar>
            <w:vAlign w:val="center"/>
            <w:hideMark/>
          </w:tcPr>
          <w:p w14:paraId="1B880D6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11,268,000 </w:t>
            </w:r>
          </w:p>
        </w:tc>
        <w:tc>
          <w:tcPr>
            <w:tcW w:w="0" w:type="auto"/>
            <w:tcMar>
              <w:top w:w="75" w:type="dxa"/>
              <w:left w:w="75" w:type="dxa"/>
              <w:bottom w:w="75" w:type="dxa"/>
              <w:right w:w="75" w:type="dxa"/>
            </w:tcMar>
            <w:vAlign w:val="center"/>
            <w:hideMark/>
          </w:tcPr>
          <w:p w14:paraId="4D7699B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r>
      <w:tr w:rsidR="00000000" w14:paraId="007EC93A" w14:textId="77777777">
        <w:trPr>
          <w:divId w:val="454444218"/>
        </w:trPr>
        <w:tc>
          <w:tcPr>
            <w:tcW w:w="0" w:type="auto"/>
            <w:tcMar>
              <w:top w:w="75" w:type="dxa"/>
              <w:left w:w="75" w:type="dxa"/>
              <w:bottom w:w="75" w:type="dxa"/>
              <w:right w:w="75" w:type="dxa"/>
            </w:tcMar>
            <w:vAlign w:val="center"/>
            <w:hideMark/>
          </w:tcPr>
          <w:p w14:paraId="147B073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Local </w:t>
            </w:r>
          </w:p>
        </w:tc>
        <w:tc>
          <w:tcPr>
            <w:tcW w:w="0" w:type="auto"/>
            <w:tcMar>
              <w:top w:w="75" w:type="dxa"/>
              <w:left w:w="75" w:type="dxa"/>
              <w:bottom w:w="75" w:type="dxa"/>
              <w:right w:w="75" w:type="dxa"/>
            </w:tcMar>
            <w:vAlign w:val="center"/>
            <w:hideMark/>
          </w:tcPr>
          <w:p w14:paraId="4ED0CC0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48,488,000 </w:t>
            </w:r>
          </w:p>
        </w:tc>
        <w:tc>
          <w:tcPr>
            <w:tcW w:w="0" w:type="auto"/>
            <w:tcMar>
              <w:top w:w="75" w:type="dxa"/>
              <w:left w:w="75" w:type="dxa"/>
              <w:bottom w:w="75" w:type="dxa"/>
              <w:right w:w="75" w:type="dxa"/>
            </w:tcMar>
            <w:vAlign w:val="center"/>
            <w:hideMark/>
          </w:tcPr>
          <w:p w14:paraId="3B301CD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11,250,000 </w:t>
            </w:r>
          </w:p>
        </w:tc>
        <w:tc>
          <w:tcPr>
            <w:tcW w:w="0" w:type="auto"/>
            <w:tcMar>
              <w:top w:w="75" w:type="dxa"/>
              <w:left w:w="75" w:type="dxa"/>
              <w:bottom w:w="75" w:type="dxa"/>
              <w:right w:w="75" w:type="dxa"/>
            </w:tcMar>
            <w:vAlign w:val="center"/>
            <w:hideMark/>
          </w:tcPr>
          <w:p w14:paraId="3FCEED9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-77% </w:t>
            </w:r>
          </w:p>
        </w:tc>
      </w:tr>
      <w:tr w:rsidR="00000000" w14:paraId="08728D7C" w14:textId="77777777">
        <w:trPr>
          <w:divId w:val="454444218"/>
        </w:trPr>
        <w:tc>
          <w:tcPr>
            <w:tcW w:w="0" w:type="auto"/>
            <w:tcMar>
              <w:top w:w="75" w:type="dxa"/>
              <w:left w:w="75" w:type="dxa"/>
              <w:bottom w:w="75" w:type="dxa"/>
              <w:right w:w="75" w:type="dxa"/>
            </w:tcMar>
            <w:vAlign w:val="center"/>
            <w:hideMark/>
          </w:tcPr>
          <w:p w14:paraId="1AFA6F1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1484A7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180,916,000 </w:t>
            </w:r>
          </w:p>
        </w:tc>
        <w:tc>
          <w:tcPr>
            <w:tcW w:w="0" w:type="auto"/>
            <w:tcMar>
              <w:top w:w="75" w:type="dxa"/>
              <w:left w:w="75" w:type="dxa"/>
              <w:bottom w:w="75" w:type="dxa"/>
              <w:right w:w="75" w:type="dxa"/>
            </w:tcMar>
            <w:vAlign w:val="center"/>
            <w:hideMark/>
          </w:tcPr>
          <w:p w14:paraId="402C6F3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137,171,000 </w:t>
            </w:r>
          </w:p>
        </w:tc>
        <w:tc>
          <w:tcPr>
            <w:tcW w:w="0" w:type="auto"/>
            <w:tcMar>
              <w:top w:w="75" w:type="dxa"/>
              <w:left w:w="75" w:type="dxa"/>
              <w:bottom w:w="75" w:type="dxa"/>
              <w:right w:w="75" w:type="dxa"/>
            </w:tcMar>
            <w:vAlign w:val="center"/>
            <w:hideMark/>
          </w:tcPr>
          <w:p w14:paraId="03B3167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-24% </w:t>
            </w:r>
          </w:p>
        </w:tc>
      </w:tr>
      <w:tr w:rsidR="00000000" w14:paraId="624F3518" w14:textId="77777777">
        <w:trPr>
          <w:divId w:val="454444218"/>
        </w:trPr>
        <w:tc>
          <w:tcPr>
            <w:tcW w:w="0" w:type="auto"/>
            <w:tcMar>
              <w:top w:w="75" w:type="dxa"/>
              <w:left w:w="75" w:type="dxa"/>
              <w:bottom w:w="75" w:type="dxa"/>
              <w:right w:w="75" w:type="dxa"/>
            </w:tcMar>
            <w:vAlign w:val="center"/>
            <w:hideMark/>
          </w:tcPr>
          <w:p w14:paraId="2DAA79E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 and Above </w:t>
            </w:r>
          </w:p>
        </w:tc>
        <w:tc>
          <w:tcPr>
            <w:tcW w:w="0" w:type="auto"/>
            <w:tcMar>
              <w:top w:w="75" w:type="dxa"/>
              <w:left w:w="75" w:type="dxa"/>
              <w:bottom w:w="75" w:type="dxa"/>
              <w:right w:w="75" w:type="dxa"/>
            </w:tcMar>
            <w:vAlign w:val="center"/>
            <w:hideMark/>
          </w:tcPr>
          <w:p w14:paraId="0012908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119,468,000 </w:t>
            </w:r>
          </w:p>
        </w:tc>
        <w:tc>
          <w:tcPr>
            <w:tcW w:w="0" w:type="auto"/>
            <w:tcMar>
              <w:top w:w="75" w:type="dxa"/>
              <w:left w:w="75" w:type="dxa"/>
              <w:bottom w:w="75" w:type="dxa"/>
              <w:right w:w="75" w:type="dxa"/>
            </w:tcMar>
            <w:vAlign w:val="center"/>
            <w:hideMark/>
          </w:tcPr>
          <w:p w14:paraId="633FFC3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114,653,000 </w:t>
            </w:r>
          </w:p>
        </w:tc>
        <w:tc>
          <w:tcPr>
            <w:tcW w:w="0" w:type="auto"/>
            <w:tcMar>
              <w:top w:w="75" w:type="dxa"/>
              <w:left w:w="75" w:type="dxa"/>
              <w:bottom w:w="75" w:type="dxa"/>
              <w:right w:w="75" w:type="dxa"/>
            </w:tcMar>
            <w:vAlign w:val="center"/>
            <w:hideMark/>
          </w:tcPr>
          <w:p w14:paraId="28BC7E8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 </w:t>
            </w:r>
          </w:p>
        </w:tc>
      </w:tr>
      <w:tr w:rsidR="00000000" w14:paraId="71A93B95" w14:textId="77777777">
        <w:trPr>
          <w:divId w:val="454444218"/>
        </w:trPr>
        <w:tc>
          <w:tcPr>
            <w:tcW w:w="0" w:type="auto"/>
            <w:tcMar>
              <w:top w:w="75" w:type="dxa"/>
              <w:left w:w="75" w:type="dxa"/>
              <w:bottom w:w="75" w:type="dxa"/>
              <w:right w:w="75" w:type="dxa"/>
            </w:tcMar>
            <w:vAlign w:val="center"/>
            <w:hideMark/>
          </w:tcPr>
          <w:p w14:paraId="13B4C61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and Above </w:t>
            </w:r>
          </w:p>
        </w:tc>
        <w:tc>
          <w:tcPr>
            <w:tcW w:w="0" w:type="auto"/>
            <w:tcMar>
              <w:top w:w="75" w:type="dxa"/>
              <w:left w:w="75" w:type="dxa"/>
              <w:bottom w:w="75" w:type="dxa"/>
              <w:right w:w="75" w:type="dxa"/>
            </w:tcMar>
            <w:vAlign w:val="center"/>
            <w:hideMark/>
          </w:tcPr>
          <w:p w14:paraId="191F46A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132,428,000 </w:t>
            </w:r>
          </w:p>
        </w:tc>
        <w:tc>
          <w:tcPr>
            <w:tcW w:w="0" w:type="auto"/>
            <w:tcMar>
              <w:top w:w="75" w:type="dxa"/>
              <w:left w:w="75" w:type="dxa"/>
              <w:bottom w:w="75" w:type="dxa"/>
              <w:right w:w="75" w:type="dxa"/>
            </w:tcMar>
            <w:vAlign w:val="center"/>
            <w:hideMark/>
          </w:tcPr>
          <w:p w14:paraId="5FE7462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125,921,000 </w:t>
            </w:r>
          </w:p>
        </w:tc>
        <w:tc>
          <w:tcPr>
            <w:tcW w:w="0" w:type="auto"/>
            <w:tcMar>
              <w:top w:w="75" w:type="dxa"/>
              <w:left w:w="75" w:type="dxa"/>
              <w:bottom w:w="75" w:type="dxa"/>
              <w:right w:w="75" w:type="dxa"/>
            </w:tcMar>
            <w:vAlign w:val="center"/>
            <w:hideMark/>
          </w:tcPr>
          <w:p w14:paraId="467AD77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bl>
    <w:p w14:paraId="045FC249" w14:textId="77777777" w:rsidR="00000000" w:rsidRDefault="00B30B1A">
      <w:pPr>
        <w:pStyle w:val="Heading1"/>
        <w:divId w:val="215942354"/>
        <w:rPr>
          <w:rFonts w:eastAsia="Times New Roman" w:cs="Arial"/>
          <w:color w:val="222222"/>
        </w:rPr>
      </w:pPr>
      <w:r>
        <w:rPr>
          <w:rFonts w:eastAsia="Times New Roman" w:cs="Arial"/>
          <w:color w:val="222222"/>
        </w:rPr>
        <w:t xml:space="preserve">Section </w:t>
      </w:r>
      <w:commentRangeStart w:id="11"/>
      <w:r>
        <w:rPr>
          <w:rFonts w:eastAsia="Times New Roman" w:cs="Arial"/>
          <w:color w:val="222222"/>
        </w:rPr>
        <w:t xml:space="preserve">7.1.5 </w:t>
      </w:r>
      <w:commentRangeEnd w:id="11"/>
      <w:r>
        <w:rPr>
          <w:rStyle w:val="CommentReference"/>
          <w:b w:val="0"/>
          <w:bCs w:val="0"/>
        </w:rPr>
        <w:commentReference w:id="11"/>
      </w:r>
      <w:r>
        <w:rPr>
          <w:rFonts w:eastAsia="Times New Roman" w:cs="Arial"/>
          <w:color w:val="222222"/>
        </w:rPr>
        <w:t>Traffic Counts</w:t>
      </w:r>
    </w:p>
    <w:p w14:paraId="68AD276F"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 xml:space="preserve">GDOT maintains an extensive traffic counting program which </w:t>
      </w:r>
      <w:r>
        <w:rPr>
          <w:rFonts w:ascii="Georgia" w:hAnsi="Georgia" w:cs="Arial"/>
          <w:color w:val="222222"/>
          <w:sz w:val="28"/>
          <w:szCs w:val="28"/>
        </w:rPr>
        <w:t>includes daily volume counts, vehicle classification counts, and hourly counts. These count locations were joined to the model network in more than 5,000 locations. For the daily volume counts, the same conversion factors used for the AADT to AWDT VMT calc</w:t>
      </w:r>
      <w:r>
        <w:rPr>
          <w:rFonts w:ascii="Georgia" w:hAnsi="Georgia" w:cs="Arial"/>
          <w:color w:val="222222"/>
          <w:sz w:val="28"/>
          <w:szCs w:val="28"/>
        </w:rPr>
        <w:t>ulations were applied to the observed counts for comparing against the model estimates. The daily counts were compared against the model in several ways including:</w:t>
      </w:r>
    </w:p>
    <w:p w14:paraId="55CEC103" w14:textId="77777777" w:rsidR="00000000" w:rsidRDefault="00B30B1A">
      <w:pPr>
        <w:numPr>
          <w:ilvl w:val="0"/>
          <w:numId w:val="12"/>
        </w:numPr>
        <w:spacing w:after="100" w:afterAutospacing="1"/>
        <w:divId w:val="215942354"/>
        <w:rPr>
          <w:rFonts w:ascii="Georgia" w:eastAsia="Times New Roman" w:hAnsi="Georgia" w:cs="Arial"/>
          <w:color w:val="222222"/>
          <w:sz w:val="28"/>
          <w:szCs w:val="28"/>
        </w:rPr>
      </w:pPr>
      <w:r>
        <w:rPr>
          <w:rFonts w:ascii="Georgia" w:eastAsia="Times New Roman" w:hAnsi="Georgia" w:cs="Arial"/>
          <w:color w:val="222222"/>
          <w:sz w:val="28"/>
          <w:szCs w:val="28"/>
        </w:rPr>
        <w:t>Volume groups</w:t>
      </w:r>
    </w:p>
    <w:p w14:paraId="77CF7B4F" w14:textId="77777777" w:rsidR="00000000" w:rsidRDefault="00B30B1A">
      <w:pPr>
        <w:numPr>
          <w:ilvl w:val="0"/>
          <w:numId w:val="12"/>
        </w:numPr>
        <w:spacing w:after="100" w:afterAutospacing="1"/>
        <w:divId w:val="215942354"/>
        <w:rPr>
          <w:rFonts w:ascii="Georgia" w:eastAsia="Times New Roman" w:hAnsi="Georgia" w:cs="Arial"/>
          <w:color w:val="222222"/>
          <w:sz w:val="28"/>
          <w:szCs w:val="28"/>
        </w:rPr>
      </w:pPr>
      <w:r>
        <w:rPr>
          <w:rFonts w:ascii="Georgia" w:eastAsia="Times New Roman" w:hAnsi="Georgia" w:cs="Arial"/>
          <w:color w:val="222222"/>
          <w:sz w:val="28"/>
          <w:szCs w:val="28"/>
        </w:rPr>
        <w:lastRenderedPageBreak/>
        <w:t>Facility type</w:t>
      </w:r>
    </w:p>
    <w:p w14:paraId="6DBA8320" w14:textId="77777777" w:rsidR="00000000" w:rsidRDefault="00B30B1A">
      <w:pPr>
        <w:numPr>
          <w:ilvl w:val="0"/>
          <w:numId w:val="12"/>
        </w:numPr>
        <w:spacing w:after="100" w:afterAutospacing="1"/>
        <w:divId w:val="215942354"/>
        <w:rPr>
          <w:rFonts w:ascii="Georgia" w:eastAsia="Times New Roman" w:hAnsi="Georgia" w:cs="Arial"/>
          <w:color w:val="222222"/>
          <w:sz w:val="28"/>
          <w:szCs w:val="28"/>
        </w:rPr>
      </w:pPr>
      <w:r>
        <w:rPr>
          <w:rFonts w:ascii="Georgia" w:eastAsia="Times New Roman" w:hAnsi="Georgia" w:cs="Arial"/>
          <w:color w:val="222222"/>
          <w:sz w:val="28"/>
          <w:szCs w:val="28"/>
        </w:rPr>
        <w:t>Area type</w:t>
      </w:r>
    </w:p>
    <w:p w14:paraId="27456587"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The statistical summaries for these comparisons includ</w:t>
      </w:r>
      <w:r>
        <w:rPr>
          <w:rFonts w:ascii="Georgia" w:hAnsi="Georgia" w:cs="Arial"/>
          <w:color w:val="222222"/>
          <w:sz w:val="28"/>
          <w:szCs w:val="28"/>
        </w:rPr>
        <w:t>ed the RMSE, % RMSE, and volume-to-count ratios. The analysis is provided in Tables 7-5, 7-6, and 7-7 below. As shown in these tables, the model matches GDOT counts very well at the regional level, particularly for higher volume roadways such as interstate</w:t>
      </w:r>
      <w:r>
        <w:rPr>
          <w:rFonts w:ascii="Georgia" w:hAnsi="Georgia" w:cs="Arial"/>
          <w:color w:val="222222"/>
          <w:sz w:val="28"/>
          <w:szCs w:val="28"/>
        </w:rPr>
        <w:t>s and principal arterials. As expected, the model is less accurate for lower volume roadways. The region-wide % RMSE across all facilities is 39%; however, when calculating the % RMSE for facilities with &gt; 5,000 vehicles per day, it drops to 29%.</w:t>
      </w:r>
    </w:p>
    <w:p w14:paraId="2C54AC1C" w14:textId="77777777" w:rsidR="00000000" w:rsidRDefault="00B30B1A">
      <w:pPr>
        <w:pStyle w:val="NormalWeb"/>
        <w:divId w:val="215942354"/>
        <w:rPr>
          <w:rFonts w:ascii="Georgia" w:hAnsi="Georgia" w:cs="Arial"/>
          <w:color w:val="222222"/>
          <w:sz w:val="28"/>
          <w:szCs w:val="28"/>
        </w:rPr>
      </w:pPr>
      <w:commentRangeStart w:id="12"/>
      <w:r>
        <w:rPr>
          <w:rFonts w:ascii="Georgia" w:hAnsi="Georgia" w:cs="Arial"/>
          <w:color w:val="222222"/>
          <w:sz w:val="28"/>
          <w:szCs w:val="28"/>
        </w:rPr>
        <w:t>Table 7-5</w:t>
      </w:r>
      <w:r>
        <w:rPr>
          <w:rFonts w:ascii="Georgia" w:hAnsi="Georgia" w:cs="Arial"/>
          <w:color w:val="222222"/>
          <w:sz w:val="28"/>
          <w:szCs w:val="28"/>
        </w:rPr>
        <w:t xml:space="preserve"> Highway Validation Statistics by Volume Group</w:t>
      </w:r>
      <w:commentRangeEnd w:id="12"/>
      <w:r>
        <w:rPr>
          <w:rStyle w:val="CommentReference"/>
        </w:rPr>
        <w:commentReference w:id="12"/>
      </w:r>
    </w:p>
    <w:tbl>
      <w:tblPr>
        <w:tblW w:w="5000" w:type="pct"/>
        <w:tblLook w:val="04A0" w:firstRow="1" w:lastRow="0" w:firstColumn="1" w:lastColumn="0" w:noHBand="0" w:noVBand="1"/>
      </w:tblPr>
      <w:tblGrid>
        <w:gridCol w:w="1588"/>
        <w:gridCol w:w="1378"/>
        <w:gridCol w:w="725"/>
        <w:gridCol w:w="883"/>
        <w:gridCol w:w="1616"/>
        <w:gridCol w:w="1607"/>
        <w:gridCol w:w="1563"/>
      </w:tblGrid>
      <w:tr w:rsidR="00000000" w14:paraId="430F1D1B" w14:textId="77777777">
        <w:trPr>
          <w:divId w:val="215942354"/>
          <w:tblHeader/>
        </w:trPr>
        <w:tc>
          <w:tcPr>
            <w:tcW w:w="0" w:type="auto"/>
            <w:tcMar>
              <w:top w:w="75" w:type="dxa"/>
              <w:left w:w="75" w:type="dxa"/>
              <w:bottom w:w="75" w:type="dxa"/>
              <w:right w:w="75" w:type="dxa"/>
            </w:tcMar>
            <w:vAlign w:val="center"/>
            <w:hideMark/>
          </w:tcPr>
          <w:p w14:paraId="475B6D43" w14:textId="77777777" w:rsidR="00000000" w:rsidRDefault="00B30B1A">
            <w:pPr>
              <w:spacing w:after="315"/>
              <w:rPr>
                <w:rFonts w:ascii="Georgia" w:eastAsia="Times New Roman" w:hAnsi="Georgia"/>
                <w:b/>
                <w:bCs/>
                <w:color w:val="222222"/>
                <w:sz w:val="18"/>
                <w:szCs w:val="18"/>
              </w:rPr>
            </w:pPr>
            <w:commentRangeStart w:id="13"/>
            <w:r>
              <w:rPr>
                <w:rFonts w:ascii="Georgia" w:eastAsia="Times New Roman" w:hAnsi="Georgia"/>
                <w:b/>
                <w:bCs/>
                <w:color w:val="222222"/>
                <w:sz w:val="18"/>
                <w:szCs w:val="18"/>
              </w:rPr>
              <w:t xml:space="preserve">Volume Group </w:t>
            </w:r>
            <w:commentRangeEnd w:id="13"/>
            <w:r>
              <w:rPr>
                <w:rStyle w:val="CommentReference"/>
              </w:rPr>
              <w:commentReference w:id="13"/>
            </w:r>
          </w:p>
        </w:tc>
        <w:tc>
          <w:tcPr>
            <w:tcW w:w="0" w:type="auto"/>
            <w:tcMar>
              <w:top w:w="75" w:type="dxa"/>
              <w:left w:w="75" w:type="dxa"/>
              <w:bottom w:w="75" w:type="dxa"/>
              <w:right w:w="75" w:type="dxa"/>
            </w:tcMar>
            <w:vAlign w:val="center"/>
            <w:hideMark/>
          </w:tcPr>
          <w:p w14:paraId="197B7AEF"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Observations </w:t>
            </w:r>
          </w:p>
        </w:tc>
        <w:tc>
          <w:tcPr>
            <w:tcW w:w="0" w:type="auto"/>
            <w:tcMar>
              <w:top w:w="75" w:type="dxa"/>
              <w:left w:w="75" w:type="dxa"/>
              <w:bottom w:w="75" w:type="dxa"/>
              <w:right w:w="75" w:type="dxa"/>
            </w:tcMar>
            <w:vAlign w:val="center"/>
            <w:hideMark/>
          </w:tcPr>
          <w:p w14:paraId="3127E344"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62466345"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415B376A" w14:textId="77777777" w:rsidR="00000000" w:rsidRDefault="00B30B1A">
            <w:pPr>
              <w:spacing w:after="315"/>
              <w:jc w:val="right"/>
              <w:rPr>
                <w:rFonts w:ascii="Georgia" w:eastAsia="Times New Roman" w:hAnsi="Georgia"/>
                <w:b/>
                <w:bCs/>
                <w:color w:val="222222"/>
                <w:sz w:val="18"/>
                <w:szCs w:val="18"/>
              </w:rPr>
            </w:pPr>
            <w:commentRangeStart w:id="14"/>
            <w:r>
              <w:rPr>
                <w:rFonts w:ascii="Georgia" w:eastAsia="Times New Roman" w:hAnsi="Georgia"/>
                <w:b/>
                <w:bCs/>
                <w:color w:val="222222"/>
                <w:sz w:val="18"/>
                <w:szCs w:val="18"/>
              </w:rPr>
              <w:t xml:space="preserve">Total Volume </w:t>
            </w:r>
            <w:commentRangeEnd w:id="14"/>
            <w:r>
              <w:rPr>
                <w:rStyle w:val="CommentReference"/>
              </w:rPr>
              <w:commentReference w:id="14"/>
            </w:r>
          </w:p>
        </w:tc>
        <w:tc>
          <w:tcPr>
            <w:tcW w:w="0" w:type="auto"/>
            <w:tcMar>
              <w:top w:w="75" w:type="dxa"/>
              <w:left w:w="75" w:type="dxa"/>
              <w:bottom w:w="75" w:type="dxa"/>
              <w:right w:w="75" w:type="dxa"/>
            </w:tcMar>
            <w:vAlign w:val="center"/>
            <w:hideMark/>
          </w:tcPr>
          <w:p w14:paraId="6369C62E" w14:textId="77777777" w:rsidR="00000000" w:rsidRDefault="00B30B1A">
            <w:pPr>
              <w:spacing w:after="315"/>
              <w:jc w:val="right"/>
              <w:rPr>
                <w:rFonts w:ascii="Georgia" w:eastAsia="Times New Roman" w:hAnsi="Georgia"/>
                <w:b/>
                <w:bCs/>
                <w:color w:val="222222"/>
                <w:sz w:val="18"/>
                <w:szCs w:val="18"/>
              </w:rPr>
            </w:pPr>
            <w:commentRangeStart w:id="15"/>
            <w:r>
              <w:rPr>
                <w:rFonts w:ascii="Georgia" w:eastAsia="Times New Roman" w:hAnsi="Georgia"/>
                <w:b/>
                <w:bCs/>
                <w:color w:val="222222"/>
                <w:sz w:val="18"/>
                <w:szCs w:val="18"/>
              </w:rPr>
              <w:t xml:space="preserve">Total Counts </w:t>
            </w:r>
            <w:commentRangeEnd w:id="15"/>
            <w:r>
              <w:rPr>
                <w:rStyle w:val="CommentReference"/>
              </w:rPr>
              <w:commentReference w:id="15"/>
            </w:r>
          </w:p>
        </w:tc>
        <w:tc>
          <w:tcPr>
            <w:tcW w:w="0" w:type="auto"/>
            <w:tcMar>
              <w:top w:w="75" w:type="dxa"/>
              <w:left w:w="75" w:type="dxa"/>
              <w:bottom w:w="75" w:type="dxa"/>
              <w:right w:w="75" w:type="dxa"/>
            </w:tcMar>
            <w:vAlign w:val="center"/>
            <w:hideMark/>
          </w:tcPr>
          <w:p w14:paraId="6BE4C965" w14:textId="77777777" w:rsidR="00000000" w:rsidRDefault="00B30B1A">
            <w:pPr>
              <w:spacing w:after="315"/>
              <w:jc w:val="right"/>
              <w:rPr>
                <w:rFonts w:ascii="Georgia" w:eastAsia="Times New Roman" w:hAnsi="Georgia"/>
                <w:b/>
                <w:bCs/>
                <w:color w:val="222222"/>
                <w:sz w:val="18"/>
                <w:szCs w:val="18"/>
              </w:rPr>
            </w:pPr>
            <w:commentRangeStart w:id="16"/>
            <w:r>
              <w:rPr>
                <w:rFonts w:ascii="Georgia" w:eastAsia="Times New Roman" w:hAnsi="Georgia"/>
                <w:b/>
                <w:bCs/>
                <w:color w:val="222222"/>
                <w:sz w:val="18"/>
                <w:szCs w:val="18"/>
              </w:rPr>
              <w:t xml:space="preserve">Vol / </w:t>
            </w:r>
            <w:proofErr w:type="spellStart"/>
            <w:r>
              <w:rPr>
                <w:rFonts w:ascii="Georgia" w:eastAsia="Times New Roman" w:hAnsi="Georgia"/>
                <w:b/>
                <w:bCs/>
                <w:color w:val="222222"/>
                <w:sz w:val="18"/>
                <w:szCs w:val="18"/>
              </w:rPr>
              <w:t>Cnt</w:t>
            </w:r>
            <w:proofErr w:type="spellEnd"/>
            <w:r>
              <w:rPr>
                <w:rFonts w:ascii="Georgia" w:eastAsia="Times New Roman" w:hAnsi="Georgia"/>
                <w:b/>
                <w:bCs/>
                <w:color w:val="222222"/>
                <w:sz w:val="18"/>
                <w:szCs w:val="18"/>
              </w:rPr>
              <w:t xml:space="preserve"> Ratio </w:t>
            </w:r>
            <w:commentRangeEnd w:id="16"/>
            <w:r>
              <w:rPr>
                <w:rStyle w:val="CommentReference"/>
              </w:rPr>
              <w:commentReference w:id="16"/>
            </w:r>
          </w:p>
        </w:tc>
      </w:tr>
      <w:tr w:rsidR="00000000" w14:paraId="14A77D7C" w14:textId="77777777">
        <w:trPr>
          <w:divId w:val="215942354"/>
        </w:trPr>
        <w:tc>
          <w:tcPr>
            <w:tcW w:w="0" w:type="auto"/>
            <w:tcMar>
              <w:top w:w="75" w:type="dxa"/>
              <w:left w:w="75" w:type="dxa"/>
              <w:bottom w:w="75" w:type="dxa"/>
              <w:right w:w="75" w:type="dxa"/>
            </w:tcMar>
            <w:vAlign w:val="center"/>
            <w:hideMark/>
          </w:tcPr>
          <w:p w14:paraId="35DC609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&lt; 2500 </w:t>
            </w:r>
          </w:p>
        </w:tc>
        <w:tc>
          <w:tcPr>
            <w:tcW w:w="0" w:type="auto"/>
            <w:tcMar>
              <w:top w:w="75" w:type="dxa"/>
              <w:left w:w="75" w:type="dxa"/>
              <w:bottom w:w="75" w:type="dxa"/>
              <w:right w:w="75" w:type="dxa"/>
            </w:tcMar>
            <w:vAlign w:val="center"/>
            <w:hideMark/>
          </w:tcPr>
          <w:p w14:paraId="6271404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3,294 </w:t>
            </w:r>
          </w:p>
        </w:tc>
        <w:tc>
          <w:tcPr>
            <w:tcW w:w="0" w:type="auto"/>
            <w:tcMar>
              <w:top w:w="75" w:type="dxa"/>
              <w:left w:w="75" w:type="dxa"/>
              <w:bottom w:w="75" w:type="dxa"/>
              <w:right w:w="75" w:type="dxa"/>
            </w:tcMar>
            <w:vAlign w:val="center"/>
            <w:hideMark/>
          </w:tcPr>
          <w:p w14:paraId="2DBC37C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1,451 </w:t>
            </w:r>
          </w:p>
        </w:tc>
        <w:tc>
          <w:tcPr>
            <w:tcW w:w="0" w:type="auto"/>
            <w:tcMar>
              <w:top w:w="75" w:type="dxa"/>
              <w:left w:w="75" w:type="dxa"/>
              <w:bottom w:w="75" w:type="dxa"/>
              <w:right w:w="75" w:type="dxa"/>
            </w:tcMar>
            <w:vAlign w:val="center"/>
            <w:hideMark/>
          </w:tcPr>
          <w:p w14:paraId="28B42EB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120% </w:t>
            </w:r>
          </w:p>
        </w:tc>
        <w:tc>
          <w:tcPr>
            <w:tcW w:w="0" w:type="auto"/>
            <w:tcMar>
              <w:top w:w="75" w:type="dxa"/>
              <w:left w:w="75" w:type="dxa"/>
              <w:bottom w:w="75" w:type="dxa"/>
              <w:right w:w="75" w:type="dxa"/>
            </w:tcMar>
            <w:vAlign w:val="center"/>
            <w:hideMark/>
          </w:tcPr>
          <w:p w14:paraId="237144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5,055,000 </w:t>
            </w:r>
          </w:p>
        </w:tc>
        <w:tc>
          <w:tcPr>
            <w:tcW w:w="0" w:type="auto"/>
            <w:tcMar>
              <w:top w:w="75" w:type="dxa"/>
              <w:left w:w="75" w:type="dxa"/>
              <w:bottom w:w="75" w:type="dxa"/>
              <w:right w:w="75" w:type="dxa"/>
            </w:tcMar>
            <w:vAlign w:val="center"/>
            <w:hideMark/>
          </w:tcPr>
          <w:p w14:paraId="4B6B2A4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3,988,000 </w:t>
            </w:r>
          </w:p>
        </w:tc>
        <w:tc>
          <w:tcPr>
            <w:tcW w:w="0" w:type="auto"/>
            <w:tcMar>
              <w:top w:w="75" w:type="dxa"/>
              <w:left w:w="75" w:type="dxa"/>
              <w:bottom w:w="75" w:type="dxa"/>
              <w:right w:w="75" w:type="dxa"/>
            </w:tcMar>
            <w:vAlign w:val="center"/>
            <w:hideMark/>
          </w:tcPr>
          <w:p w14:paraId="6941996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1.27 </w:t>
            </w:r>
          </w:p>
        </w:tc>
      </w:tr>
      <w:tr w:rsidR="00000000" w14:paraId="45624222" w14:textId="77777777">
        <w:trPr>
          <w:divId w:val="215942354"/>
        </w:trPr>
        <w:tc>
          <w:tcPr>
            <w:tcW w:w="0" w:type="auto"/>
            <w:tcMar>
              <w:top w:w="75" w:type="dxa"/>
              <w:left w:w="75" w:type="dxa"/>
              <w:bottom w:w="75" w:type="dxa"/>
              <w:right w:w="75" w:type="dxa"/>
            </w:tcMar>
            <w:vAlign w:val="center"/>
            <w:hideMark/>
          </w:tcPr>
          <w:p w14:paraId="7885A8D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2500 - 4999 </w:t>
            </w:r>
          </w:p>
        </w:tc>
        <w:tc>
          <w:tcPr>
            <w:tcW w:w="0" w:type="auto"/>
            <w:tcMar>
              <w:top w:w="75" w:type="dxa"/>
              <w:left w:w="75" w:type="dxa"/>
              <w:bottom w:w="75" w:type="dxa"/>
              <w:right w:w="75" w:type="dxa"/>
            </w:tcMar>
            <w:vAlign w:val="center"/>
            <w:hideMark/>
          </w:tcPr>
          <w:p w14:paraId="3AAAC25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2,120 </w:t>
            </w:r>
          </w:p>
        </w:tc>
        <w:tc>
          <w:tcPr>
            <w:tcW w:w="0" w:type="auto"/>
            <w:tcMar>
              <w:top w:w="75" w:type="dxa"/>
              <w:left w:w="75" w:type="dxa"/>
              <w:bottom w:w="75" w:type="dxa"/>
              <w:right w:w="75" w:type="dxa"/>
            </w:tcMar>
            <w:vAlign w:val="center"/>
            <w:hideMark/>
          </w:tcPr>
          <w:p w14:paraId="43EEE1E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2,108 </w:t>
            </w:r>
          </w:p>
        </w:tc>
        <w:tc>
          <w:tcPr>
            <w:tcW w:w="0" w:type="auto"/>
            <w:tcMar>
              <w:top w:w="75" w:type="dxa"/>
              <w:left w:w="75" w:type="dxa"/>
              <w:bottom w:w="75" w:type="dxa"/>
              <w:right w:w="75" w:type="dxa"/>
            </w:tcMar>
            <w:vAlign w:val="center"/>
            <w:hideMark/>
          </w:tcPr>
          <w:p w14:paraId="3E5DCB7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57% </w:t>
            </w:r>
          </w:p>
        </w:tc>
        <w:tc>
          <w:tcPr>
            <w:tcW w:w="0" w:type="auto"/>
            <w:tcMar>
              <w:top w:w="75" w:type="dxa"/>
              <w:left w:w="75" w:type="dxa"/>
              <w:bottom w:w="75" w:type="dxa"/>
              <w:right w:w="75" w:type="dxa"/>
            </w:tcMar>
            <w:vAlign w:val="center"/>
            <w:hideMark/>
          </w:tcPr>
          <w:p w14:paraId="2F52641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8,011,000 </w:t>
            </w:r>
          </w:p>
        </w:tc>
        <w:tc>
          <w:tcPr>
            <w:tcW w:w="0" w:type="auto"/>
            <w:tcMar>
              <w:top w:w="75" w:type="dxa"/>
              <w:left w:w="75" w:type="dxa"/>
              <w:bottom w:w="75" w:type="dxa"/>
              <w:right w:w="75" w:type="dxa"/>
            </w:tcMar>
            <w:vAlign w:val="center"/>
            <w:hideMark/>
          </w:tcPr>
          <w:p w14:paraId="06D6055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7,777,000 </w:t>
            </w:r>
          </w:p>
        </w:tc>
        <w:tc>
          <w:tcPr>
            <w:tcW w:w="0" w:type="auto"/>
            <w:tcMar>
              <w:top w:w="75" w:type="dxa"/>
              <w:left w:w="75" w:type="dxa"/>
              <w:bottom w:w="75" w:type="dxa"/>
              <w:right w:w="75" w:type="dxa"/>
            </w:tcMar>
            <w:vAlign w:val="center"/>
            <w:hideMark/>
          </w:tcPr>
          <w:p w14:paraId="5B96DB2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1.03 </w:t>
            </w:r>
          </w:p>
        </w:tc>
      </w:tr>
      <w:tr w:rsidR="00000000" w14:paraId="404545F2" w14:textId="77777777">
        <w:trPr>
          <w:divId w:val="215942354"/>
        </w:trPr>
        <w:tc>
          <w:tcPr>
            <w:tcW w:w="0" w:type="auto"/>
            <w:tcMar>
              <w:top w:w="75" w:type="dxa"/>
              <w:left w:w="75" w:type="dxa"/>
              <w:bottom w:w="75" w:type="dxa"/>
              <w:right w:w="75" w:type="dxa"/>
            </w:tcMar>
            <w:vAlign w:val="center"/>
            <w:hideMark/>
          </w:tcPr>
          <w:p w14:paraId="658FD97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5000 - 9999 </w:t>
            </w:r>
          </w:p>
        </w:tc>
        <w:tc>
          <w:tcPr>
            <w:tcW w:w="0" w:type="auto"/>
            <w:tcMar>
              <w:top w:w="75" w:type="dxa"/>
              <w:left w:w="75" w:type="dxa"/>
              <w:bottom w:w="75" w:type="dxa"/>
              <w:right w:w="75" w:type="dxa"/>
            </w:tcMar>
            <w:vAlign w:val="center"/>
            <w:hideMark/>
          </w:tcPr>
          <w:p w14:paraId="5A9645C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2,681 </w:t>
            </w:r>
          </w:p>
        </w:tc>
        <w:tc>
          <w:tcPr>
            <w:tcW w:w="0" w:type="auto"/>
            <w:tcMar>
              <w:top w:w="75" w:type="dxa"/>
              <w:left w:w="75" w:type="dxa"/>
              <w:bottom w:w="75" w:type="dxa"/>
              <w:right w:w="75" w:type="dxa"/>
            </w:tcMar>
            <w:vAlign w:val="center"/>
            <w:hideMark/>
          </w:tcPr>
          <w:p w14:paraId="5200C3A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3,156 </w:t>
            </w:r>
          </w:p>
        </w:tc>
        <w:tc>
          <w:tcPr>
            <w:tcW w:w="0" w:type="auto"/>
            <w:tcMar>
              <w:top w:w="75" w:type="dxa"/>
              <w:left w:w="75" w:type="dxa"/>
              <w:bottom w:w="75" w:type="dxa"/>
              <w:right w:w="75" w:type="dxa"/>
            </w:tcMar>
            <w:vAlign w:val="center"/>
            <w:hideMark/>
          </w:tcPr>
          <w:p w14:paraId="025FCDD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44% </w:t>
            </w:r>
          </w:p>
        </w:tc>
        <w:tc>
          <w:tcPr>
            <w:tcW w:w="0" w:type="auto"/>
            <w:tcMar>
              <w:top w:w="75" w:type="dxa"/>
              <w:left w:w="75" w:type="dxa"/>
              <w:bottom w:w="75" w:type="dxa"/>
              <w:right w:w="75" w:type="dxa"/>
            </w:tcMar>
            <w:vAlign w:val="center"/>
            <w:hideMark/>
          </w:tcPr>
          <w:p w14:paraId="3069877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18,713,000 </w:t>
            </w:r>
          </w:p>
        </w:tc>
        <w:tc>
          <w:tcPr>
            <w:tcW w:w="0" w:type="auto"/>
            <w:tcMar>
              <w:top w:w="75" w:type="dxa"/>
              <w:left w:w="75" w:type="dxa"/>
              <w:bottom w:w="75" w:type="dxa"/>
              <w:right w:w="75" w:type="dxa"/>
            </w:tcMar>
            <w:vAlign w:val="center"/>
            <w:hideMark/>
          </w:tcPr>
          <w:p w14:paraId="5B7E43C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19,125,000 </w:t>
            </w:r>
          </w:p>
        </w:tc>
        <w:tc>
          <w:tcPr>
            <w:tcW w:w="0" w:type="auto"/>
            <w:tcMar>
              <w:top w:w="75" w:type="dxa"/>
              <w:left w:w="75" w:type="dxa"/>
              <w:bottom w:w="75" w:type="dxa"/>
              <w:right w:w="75" w:type="dxa"/>
            </w:tcMar>
            <w:vAlign w:val="center"/>
            <w:hideMark/>
          </w:tcPr>
          <w:p w14:paraId="15FA596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0.98 </w:t>
            </w:r>
          </w:p>
        </w:tc>
      </w:tr>
      <w:tr w:rsidR="00000000" w14:paraId="3DCD0279" w14:textId="77777777">
        <w:trPr>
          <w:divId w:val="215942354"/>
        </w:trPr>
        <w:tc>
          <w:tcPr>
            <w:tcW w:w="0" w:type="auto"/>
            <w:tcMar>
              <w:top w:w="75" w:type="dxa"/>
              <w:left w:w="75" w:type="dxa"/>
              <w:bottom w:w="75" w:type="dxa"/>
              <w:right w:w="75" w:type="dxa"/>
            </w:tcMar>
            <w:vAlign w:val="center"/>
            <w:hideMark/>
          </w:tcPr>
          <w:p w14:paraId="3C993A3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10000 - 24999 </w:t>
            </w:r>
          </w:p>
        </w:tc>
        <w:tc>
          <w:tcPr>
            <w:tcW w:w="0" w:type="auto"/>
            <w:tcMar>
              <w:top w:w="75" w:type="dxa"/>
              <w:left w:w="75" w:type="dxa"/>
              <w:bottom w:w="75" w:type="dxa"/>
              <w:right w:w="75" w:type="dxa"/>
            </w:tcMar>
            <w:vAlign w:val="center"/>
            <w:hideMark/>
          </w:tcPr>
          <w:p w14:paraId="5D5B3FF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2,307 </w:t>
            </w:r>
          </w:p>
        </w:tc>
        <w:tc>
          <w:tcPr>
            <w:tcW w:w="0" w:type="auto"/>
            <w:tcMar>
              <w:top w:w="75" w:type="dxa"/>
              <w:left w:w="75" w:type="dxa"/>
              <w:bottom w:w="75" w:type="dxa"/>
              <w:right w:w="75" w:type="dxa"/>
            </w:tcMar>
            <w:vAlign w:val="center"/>
            <w:hideMark/>
          </w:tcPr>
          <w:p w14:paraId="10B308A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4,928 </w:t>
            </w:r>
          </w:p>
        </w:tc>
        <w:tc>
          <w:tcPr>
            <w:tcW w:w="0" w:type="auto"/>
            <w:tcMar>
              <w:top w:w="75" w:type="dxa"/>
              <w:left w:w="75" w:type="dxa"/>
              <w:bottom w:w="75" w:type="dxa"/>
              <w:right w:w="75" w:type="dxa"/>
            </w:tcMar>
            <w:vAlign w:val="center"/>
            <w:hideMark/>
          </w:tcPr>
          <w:p w14:paraId="3F60DC6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c>
          <w:tcPr>
            <w:tcW w:w="0" w:type="auto"/>
            <w:tcMar>
              <w:top w:w="75" w:type="dxa"/>
              <w:left w:w="75" w:type="dxa"/>
              <w:bottom w:w="75" w:type="dxa"/>
              <w:right w:w="75" w:type="dxa"/>
            </w:tcMar>
            <w:vAlign w:val="center"/>
            <w:hideMark/>
          </w:tcPr>
          <w:p w14:paraId="01F3D8B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30,856,000 </w:t>
            </w:r>
          </w:p>
        </w:tc>
        <w:tc>
          <w:tcPr>
            <w:tcW w:w="0" w:type="auto"/>
            <w:tcMar>
              <w:top w:w="75" w:type="dxa"/>
              <w:left w:w="75" w:type="dxa"/>
              <w:bottom w:w="75" w:type="dxa"/>
              <w:right w:w="75" w:type="dxa"/>
            </w:tcMar>
            <w:vAlign w:val="center"/>
            <w:hideMark/>
          </w:tcPr>
          <w:p w14:paraId="02CDF65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35,282,000 </w:t>
            </w:r>
          </w:p>
        </w:tc>
        <w:tc>
          <w:tcPr>
            <w:tcW w:w="0" w:type="auto"/>
            <w:tcMar>
              <w:top w:w="75" w:type="dxa"/>
              <w:left w:w="75" w:type="dxa"/>
              <w:bottom w:w="75" w:type="dxa"/>
              <w:right w:w="75" w:type="dxa"/>
            </w:tcMar>
            <w:vAlign w:val="center"/>
            <w:hideMark/>
          </w:tcPr>
          <w:p w14:paraId="327140B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0.87 </w:t>
            </w:r>
          </w:p>
        </w:tc>
      </w:tr>
      <w:tr w:rsidR="00000000" w14:paraId="157B801B" w14:textId="77777777">
        <w:trPr>
          <w:divId w:val="215942354"/>
        </w:trPr>
        <w:tc>
          <w:tcPr>
            <w:tcW w:w="0" w:type="auto"/>
            <w:tcMar>
              <w:top w:w="75" w:type="dxa"/>
              <w:left w:w="75" w:type="dxa"/>
              <w:bottom w:w="75" w:type="dxa"/>
              <w:right w:w="75" w:type="dxa"/>
            </w:tcMar>
            <w:vAlign w:val="center"/>
            <w:hideMark/>
          </w:tcPr>
          <w:p w14:paraId="7CE4A52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25000 - 49999 </w:t>
            </w:r>
          </w:p>
        </w:tc>
        <w:tc>
          <w:tcPr>
            <w:tcW w:w="0" w:type="auto"/>
            <w:tcMar>
              <w:top w:w="75" w:type="dxa"/>
              <w:left w:w="75" w:type="dxa"/>
              <w:bottom w:w="75" w:type="dxa"/>
              <w:right w:w="75" w:type="dxa"/>
            </w:tcMar>
            <w:vAlign w:val="center"/>
            <w:hideMark/>
          </w:tcPr>
          <w:p w14:paraId="6AA101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371 </w:t>
            </w:r>
          </w:p>
        </w:tc>
        <w:tc>
          <w:tcPr>
            <w:tcW w:w="0" w:type="auto"/>
            <w:tcMar>
              <w:top w:w="75" w:type="dxa"/>
              <w:left w:w="75" w:type="dxa"/>
              <w:bottom w:w="75" w:type="dxa"/>
              <w:right w:w="75" w:type="dxa"/>
            </w:tcMar>
            <w:vAlign w:val="center"/>
            <w:hideMark/>
          </w:tcPr>
          <w:p w14:paraId="3DC3125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8,366 </w:t>
            </w:r>
          </w:p>
        </w:tc>
        <w:tc>
          <w:tcPr>
            <w:tcW w:w="0" w:type="auto"/>
            <w:tcMar>
              <w:top w:w="75" w:type="dxa"/>
              <w:left w:w="75" w:type="dxa"/>
              <w:bottom w:w="75" w:type="dxa"/>
              <w:right w:w="75" w:type="dxa"/>
            </w:tcMar>
            <w:vAlign w:val="center"/>
            <w:hideMark/>
          </w:tcPr>
          <w:p w14:paraId="7FA29B9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 </w:t>
            </w:r>
          </w:p>
        </w:tc>
        <w:tc>
          <w:tcPr>
            <w:tcW w:w="0" w:type="auto"/>
            <w:tcMar>
              <w:top w:w="75" w:type="dxa"/>
              <w:left w:w="75" w:type="dxa"/>
              <w:bottom w:w="75" w:type="dxa"/>
              <w:right w:w="75" w:type="dxa"/>
            </w:tcMar>
            <w:vAlign w:val="center"/>
            <w:hideMark/>
          </w:tcPr>
          <w:p w14:paraId="1C370A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11,784,000 </w:t>
            </w:r>
          </w:p>
        </w:tc>
        <w:tc>
          <w:tcPr>
            <w:tcW w:w="0" w:type="auto"/>
            <w:tcMar>
              <w:top w:w="75" w:type="dxa"/>
              <w:left w:w="75" w:type="dxa"/>
              <w:bottom w:w="75" w:type="dxa"/>
              <w:right w:w="75" w:type="dxa"/>
            </w:tcMar>
            <w:vAlign w:val="center"/>
            <w:hideMark/>
          </w:tcPr>
          <w:p w14:paraId="06940DB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12,643,000 </w:t>
            </w:r>
          </w:p>
        </w:tc>
        <w:tc>
          <w:tcPr>
            <w:tcW w:w="0" w:type="auto"/>
            <w:tcMar>
              <w:top w:w="75" w:type="dxa"/>
              <w:left w:w="75" w:type="dxa"/>
              <w:bottom w:w="75" w:type="dxa"/>
              <w:right w:w="75" w:type="dxa"/>
            </w:tcMar>
            <w:vAlign w:val="center"/>
            <w:hideMark/>
          </w:tcPr>
          <w:p w14:paraId="78DEC6B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r>
      <w:tr w:rsidR="00000000" w14:paraId="63142912" w14:textId="77777777">
        <w:trPr>
          <w:divId w:val="215942354"/>
        </w:trPr>
        <w:tc>
          <w:tcPr>
            <w:tcW w:w="0" w:type="auto"/>
            <w:tcMar>
              <w:top w:w="75" w:type="dxa"/>
              <w:left w:w="75" w:type="dxa"/>
              <w:bottom w:w="75" w:type="dxa"/>
              <w:right w:w="75" w:type="dxa"/>
            </w:tcMar>
            <w:vAlign w:val="center"/>
            <w:hideMark/>
          </w:tcPr>
          <w:p w14:paraId="3DEE42E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50000 - 74999 </w:t>
            </w:r>
          </w:p>
        </w:tc>
        <w:tc>
          <w:tcPr>
            <w:tcW w:w="0" w:type="auto"/>
            <w:tcMar>
              <w:top w:w="75" w:type="dxa"/>
              <w:left w:w="75" w:type="dxa"/>
              <w:bottom w:w="75" w:type="dxa"/>
              <w:right w:w="75" w:type="dxa"/>
            </w:tcMar>
            <w:vAlign w:val="center"/>
            <w:hideMark/>
          </w:tcPr>
          <w:p w14:paraId="78889EF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178 </w:t>
            </w:r>
          </w:p>
        </w:tc>
        <w:tc>
          <w:tcPr>
            <w:tcW w:w="0" w:type="auto"/>
            <w:tcMar>
              <w:top w:w="75" w:type="dxa"/>
              <w:left w:w="75" w:type="dxa"/>
              <w:bottom w:w="75" w:type="dxa"/>
              <w:right w:w="75" w:type="dxa"/>
            </w:tcMar>
            <w:vAlign w:val="center"/>
            <w:hideMark/>
          </w:tcPr>
          <w:p w14:paraId="2C47FCF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10,793 </w:t>
            </w:r>
          </w:p>
        </w:tc>
        <w:tc>
          <w:tcPr>
            <w:tcW w:w="0" w:type="auto"/>
            <w:tcMar>
              <w:top w:w="75" w:type="dxa"/>
              <w:left w:w="75" w:type="dxa"/>
              <w:bottom w:w="75" w:type="dxa"/>
              <w:right w:w="75" w:type="dxa"/>
            </w:tcMar>
            <w:vAlign w:val="center"/>
            <w:hideMark/>
          </w:tcPr>
          <w:p w14:paraId="60BF89D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17% </w:t>
            </w:r>
          </w:p>
        </w:tc>
        <w:tc>
          <w:tcPr>
            <w:tcW w:w="0" w:type="auto"/>
            <w:tcMar>
              <w:top w:w="75" w:type="dxa"/>
              <w:left w:w="75" w:type="dxa"/>
              <w:bottom w:w="75" w:type="dxa"/>
              <w:right w:w="75" w:type="dxa"/>
            </w:tcMar>
            <w:vAlign w:val="center"/>
            <w:hideMark/>
          </w:tcPr>
          <w:p w14:paraId="2F1799E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10,634,000 </w:t>
            </w:r>
          </w:p>
        </w:tc>
        <w:tc>
          <w:tcPr>
            <w:tcW w:w="0" w:type="auto"/>
            <w:tcMar>
              <w:top w:w="75" w:type="dxa"/>
              <w:left w:w="75" w:type="dxa"/>
              <w:bottom w:w="75" w:type="dxa"/>
              <w:right w:w="75" w:type="dxa"/>
            </w:tcMar>
            <w:vAlign w:val="center"/>
            <w:hideMark/>
          </w:tcPr>
          <w:p w14:paraId="37771CF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11,317,000 </w:t>
            </w:r>
          </w:p>
        </w:tc>
        <w:tc>
          <w:tcPr>
            <w:tcW w:w="0" w:type="auto"/>
            <w:tcMar>
              <w:top w:w="75" w:type="dxa"/>
              <w:left w:w="75" w:type="dxa"/>
              <w:bottom w:w="75" w:type="dxa"/>
              <w:right w:w="75" w:type="dxa"/>
            </w:tcMar>
            <w:vAlign w:val="center"/>
            <w:hideMark/>
          </w:tcPr>
          <w:p w14:paraId="6F9FDDF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0.94 </w:t>
            </w:r>
          </w:p>
        </w:tc>
      </w:tr>
      <w:tr w:rsidR="00000000" w14:paraId="1B63C5AE" w14:textId="77777777">
        <w:trPr>
          <w:divId w:val="215942354"/>
        </w:trPr>
        <w:tc>
          <w:tcPr>
            <w:tcW w:w="0" w:type="auto"/>
            <w:tcMar>
              <w:top w:w="75" w:type="dxa"/>
              <w:left w:w="75" w:type="dxa"/>
              <w:bottom w:w="75" w:type="dxa"/>
              <w:right w:w="75" w:type="dxa"/>
            </w:tcMar>
            <w:vAlign w:val="center"/>
            <w:hideMark/>
          </w:tcPr>
          <w:p w14:paraId="1778829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75000 - 99999 </w:t>
            </w:r>
          </w:p>
        </w:tc>
        <w:tc>
          <w:tcPr>
            <w:tcW w:w="0" w:type="auto"/>
            <w:tcMar>
              <w:top w:w="75" w:type="dxa"/>
              <w:left w:w="75" w:type="dxa"/>
              <w:bottom w:w="75" w:type="dxa"/>
              <w:right w:w="75" w:type="dxa"/>
            </w:tcMar>
            <w:vAlign w:val="center"/>
            <w:hideMark/>
          </w:tcPr>
          <w:p w14:paraId="05378A2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107 </w:t>
            </w:r>
          </w:p>
        </w:tc>
        <w:tc>
          <w:tcPr>
            <w:tcW w:w="0" w:type="auto"/>
            <w:tcMar>
              <w:top w:w="75" w:type="dxa"/>
              <w:left w:w="75" w:type="dxa"/>
              <w:bottom w:w="75" w:type="dxa"/>
              <w:right w:w="75" w:type="dxa"/>
            </w:tcMar>
            <w:vAlign w:val="center"/>
            <w:hideMark/>
          </w:tcPr>
          <w:p w14:paraId="3EBC51E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10,663 </w:t>
            </w:r>
          </w:p>
        </w:tc>
        <w:tc>
          <w:tcPr>
            <w:tcW w:w="0" w:type="auto"/>
            <w:tcMar>
              <w:top w:w="75" w:type="dxa"/>
              <w:left w:w="75" w:type="dxa"/>
              <w:bottom w:w="75" w:type="dxa"/>
              <w:right w:w="75" w:type="dxa"/>
            </w:tcMar>
            <w:vAlign w:val="center"/>
            <w:hideMark/>
          </w:tcPr>
          <w:p w14:paraId="599E492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tcMar>
              <w:top w:w="75" w:type="dxa"/>
              <w:left w:w="75" w:type="dxa"/>
              <w:bottom w:w="75" w:type="dxa"/>
              <w:right w:w="75" w:type="dxa"/>
            </w:tcMar>
            <w:vAlign w:val="center"/>
            <w:hideMark/>
          </w:tcPr>
          <w:p w14:paraId="286864C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8,762,000 </w:t>
            </w:r>
          </w:p>
        </w:tc>
        <w:tc>
          <w:tcPr>
            <w:tcW w:w="0" w:type="auto"/>
            <w:tcMar>
              <w:top w:w="75" w:type="dxa"/>
              <w:left w:w="75" w:type="dxa"/>
              <w:bottom w:w="75" w:type="dxa"/>
              <w:right w:w="75" w:type="dxa"/>
            </w:tcMar>
            <w:vAlign w:val="center"/>
            <w:hideMark/>
          </w:tcPr>
          <w:p w14:paraId="47EE444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9,142,000 </w:t>
            </w:r>
          </w:p>
        </w:tc>
        <w:tc>
          <w:tcPr>
            <w:tcW w:w="0" w:type="auto"/>
            <w:tcMar>
              <w:top w:w="75" w:type="dxa"/>
              <w:left w:w="75" w:type="dxa"/>
              <w:bottom w:w="75" w:type="dxa"/>
              <w:right w:w="75" w:type="dxa"/>
            </w:tcMar>
            <w:vAlign w:val="center"/>
            <w:hideMark/>
          </w:tcPr>
          <w:p w14:paraId="1ABE8E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0.96 </w:t>
            </w:r>
          </w:p>
        </w:tc>
      </w:tr>
      <w:tr w:rsidR="00000000" w14:paraId="3921FC63" w14:textId="77777777">
        <w:trPr>
          <w:divId w:val="215942354"/>
        </w:trPr>
        <w:tc>
          <w:tcPr>
            <w:tcW w:w="0" w:type="auto"/>
            <w:tcMar>
              <w:top w:w="75" w:type="dxa"/>
              <w:left w:w="75" w:type="dxa"/>
              <w:bottom w:w="75" w:type="dxa"/>
              <w:right w:w="75" w:type="dxa"/>
            </w:tcMar>
            <w:vAlign w:val="center"/>
            <w:hideMark/>
          </w:tcPr>
          <w:p w14:paraId="5DA35FE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&gt;= 100000 </w:t>
            </w:r>
          </w:p>
        </w:tc>
        <w:tc>
          <w:tcPr>
            <w:tcW w:w="0" w:type="auto"/>
            <w:tcMar>
              <w:top w:w="75" w:type="dxa"/>
              <w:left w:w="75" w:type="dxa"/>
              <w:bottom w:w="75" w:type="dxa"/>
              <w:right w:w="75" w:type="dxa"/>
            </w:tcMar>
            <w:vAlign w:val="center"/>
            <w:hideMark/>
          </w:tcPr>
          <w:p w14:paraId="5FA3FE6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103 </w:t>
            </w:r>
          </w:p>
        </w:tc>
        <w:tc>
          <w:tcPr>
            <w:tcW w:w="0" w:type="auto"/>
            <w:tcMar>
              <w:top w:w="75" w:type="dxa"/>
              <w:left w:w="75" w:type="dxa"/>
              <w:bottom w:w="75" w:type="dxa"/>
              <w:right w:w="75" w:type="dxa"/>
            </w:tcMar>
            <w:vAlign w:val="center"/>
            <w:hideMark/>
          </w:tcPr>
          <w:p w14:paraId="3162D60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9,145 </w:t>
            </w:r>
          </w:p>
        </w:tc>
        <w:tc>
          <w:tcPr>
            <w:tcW w:w="0" w:type="auto"/>
            <w:tcMar>
              <w:top w:w="75" w:type="dxa"/>
              <w:left w:w="75" w:type="dxa"/>
              <w:bottom w:w="75" w:type="dxa"/>
              <w:right w:w="75" w:type="dxa"/>
            </w:tcMar>
            <w:vAlign w:val="center"/>
            <w:hideMark/>
          </w:tcPr>
          <w:p w14:paraId="37B9E85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72133F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12,610,000 </w:t>
            </w:r>
          </w:p>
        </w:tc>
        <w:tc>
          <w:tcPr>
            <w:tcW w:w="0" w:type="auto"/>
            <w:tcMar>
              <w:top w:w="75" w:type="dxa"/>
              <w:left w:w="75" w:type="dxa"/>
              <w:bottom w:w="75" w:type="dxa"/>
              <w:right w:w="75" w:type="dxa"/>
            </w:tcMar>
            <w:vAlign w:val="center"/>
            <w:hideMark/>
          </w:tcPr>
          <w:p w14:paraId="678A22A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12,695,000 </w:t>
            </w:r>
          </w:p>
        </w:tc>
        <w:tc>
          <w:tcPr>
            <w:tcW w:w="0" w:type="auto"/>
            <w:tcMar>
              <w:top w:w="75" w:type="dxa"/>
              <w:left w:w="75" w:type="dxa"/>
              <w:bottom w:w="75" w:type="dxa"/>
              <w:right w:w="75" w:type="dxa"/>
            </w:tcMar>
            <w:vAlign w:val="center"/>
            <w:hideMark/>
          </w:tcPr>
          <w:p w14:paraId="3960296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0.99 </w:t>
            </w:r>
          </w:p>
        </w:tc>
      </w:tr>
      <w:tr w:rsidR="00000000" w14:paraId="2A7263A7" w14:textId="77777777">
        <w:trPr>
          <w:divId w:val="215942354"/>
        </w:trPr>
        <w:tc>
          <w:tcPr>
            <w:tcW w:w="0" w:type="auto"/>
            <w:tcMar>
              <w:top w:w="75" w:type="dxa"/>
              <w:left w:w="75" w:type="dxa"/>
              <w:bottom w:w="75" w:type="dxa"/>
              <w:right w:w="75" w:type="dxa"/>
            </w:tcMar>
            <w:vAlign w:val="center"/>
            <w:hideMark/>
          </w:tcPr>
          <w:p w14:paraId="67DC27D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03F281E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11,161 </w:t>
            </w:r>
          </w:p>
        </w:tc>
        <w:tc>
          <w:tcPr>
            <w:tcW w:w="0" w:type="auto"/>
            <w:tcMar>
              <w:top w:w="75" w:type="dxa"/>
              <w:left w:w="75" w:type="dxa"/>
              <w:bottom w:w="75" w:type="dxa"/>
              <w:right w:w="75" w:type="dxa"/>
            </w:tcMar>
            <w:vAlign w:val="center"/>
            <w:hideMark/>
          </w:tcPr>
          <w:p w14:paraId="096E90B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3,863 </w:t>
            </w:r>
          </w:p>
        </w:tc>
        <w:tc>
          <w:tcPr>
            <w:tcW w:w="0" w:type="auto"/>
            <w:tcMar>
              <w:top w:w="75" w:type="dxa"/>
              <w:left w:w="75" w:type="dxa"/>
              <w:bottom w:w="75" w:type="dxa"/>
              <w:right w:w="75" w:type="dxa"/>
            </w:tcMar>
            <w:vAlign w:val="center"/>
            <w:hideMark/>
          </w:tcPr>
          <w:p w14:paraId="71B200A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 </w:t>
            </w:r>
          </w:p>
        </w:tc>
        <w:tc>
          <w:tcPr>
            <w:tcW w:w="0" w:type="auto"/>
            <w:tcMar>
              <w:top w:w="75" w:type="dxa"/>
              <w:left w:w="75" w:type="dxa"/>
              <w:bottom w:w="75" w:type="dxa"/>
              <w:right w:w="75" w:type="dxa"/>
            </w:tcMar>
            <w:vAlign w:val="center"/>
            <w:hideMark/>
          </w:tcPr>
          <w:p w14:paraId="54D13BB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106,425,000 </w:t>
            </w:r>
          </w:p>
        </w:tc>
        <w:tc>
          <w:tcPr>
            <w:tcW w:w="0" w:type="auto"/>
            <w:tcMar>
              <w:top w:w="75" w:type="dxa"/>
              <w:left w:w="75" w:type="dxa"/>
              <w:bottom w:w="75" w:type="dxa"/>
              <w:right w:w="75" w:type="dxa"/>
            </w:tcMar>
            <w:vAlign w:val="center"/>
            <w:hideMark/>
          </w:tcPr>
          <w:p w14:paraId="79ED15A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111,969,000 </w:t>
            </w:r>
          </w:p>
        </w:tc>
        <w:tc>
          <w:tcPr>
            <w:tcW w:w="0" w:type="auto"/>
            <w:tcMar>
              <w:top w:w="75" w:type="dxa"/>
              <w:left w:w="75" w:type="dxa"/>
              <w:bottom w:w="75" w:type="dxa"/>
              <w:right w:w="75" w:type="dxa"/>
            </w:tcMar>
            <w:vAlign w:val="center"/>
            <w:hideMark/>
          </w:tcPr>
          <w:p w14:paraId="1765762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bl>
    <w:p w14:paraId="0165BAF7" w14:textId="77777777" w:rsidR="00000000" w:rsidRDefault="00B30B1A">
      <w:pPr>
        <w:pStyle w:val="NormalWeb"/>
        <w:divId w:val="215942354"/>
        <w:rPr>
          <w:rFonts w:ascii="Georgia" w:hAnsi="Georgia" w:cs="Arial"/>
          <w:color w:val="222222"/>
          <w:sz w:val="28"/>
          <w:szCs w:val="28"/>
        </w:rPr>
      </w:pPr>
      <w:commentRangeStart w:id="17"/>
      <w:r>
        <w:rPr>
          <w:rFonts w:ascii="Georgia" w:hAnsi="Georgia" w:cs="Arial"/>
          <w:color w:val="222222"/>
          <w:sz w:val="28"/>
          <w:szCs w:val="28"/>
        </w:rPr>
        <w:t>Table 7-6 Highway Validation Statistics by Facility Type</w:t>
      </w:r>
      <w:commentRangeEnd w:id="17"/>
      <w:r>
        <w:rPr>
          <w:rStyle w:val="CommentReference"/>
        </w:rPr>
        <w:commentReference w:id="17"/>
      </w:r>
    </w:p>
    <w:tbl>
      <w:tblPr>
        <w:tblW w:w="5000" w:type="pct"/>
        <w:tblLook w:val="04A0" w:firstRow="1" w:lastRow="0" w:firstColumn="1" w:lastColumn="0" w:noHBand="0" w:noVBand="1"/>
      </w:tblPr>
      <w:tblGrid>
        <w:gridCol w:w="1492"/>
        <w:gridCol w:w="1378"/>
        <w:gridCol w:w="725"/>
        <w:gridCol w:w="883"/>
        <w:gridCol w:w="1659"/>
        <w:gridCol w:w="1631"/>
        <w:gridCol w:w="1592"/>
      </w:tblGrid>
      <w:tr w:rsidR="00000000" w14:paraId="69FAF8E4" w14:textId="77777777">
        <w:trPr>
          <w:divId w:val="215942354"/>
          <w:tblHeader/>
        </w:trPr>
        <w:tc>
          <w:tcPr>
            <w:tcW w:w="0" w:type="auto"/>
            <w:tcMar>
              <w:top w:w="75" w:type="dxa"/>
              <w:left w:w="75" w:type="dxa"/>
              <w:bottom w:w="75" w:type="dxa"/>
              <w:right w:w="75" w:type="dxa"/>
            </w:tcMar>
            <w:vAlign w:val="center"/>
            <w:hideMark/>
          </w:tcPr>
          <w:p w14:paraId="36C2392C"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lastRenderedPageBreak/>
              <w:t xml:space="preserve">Facility Type </w:t>
            </w:r>
          </w:p>
        </w:tc>
        <w:tc>
          <w:tcPr>
            <w:tcW w:w="0" w:type="auto"/>
            <w:tcMar>
              <w:top w:w="75" w:type="dxa"/>
              <w:left w:w="75" w:type="dxa"/>
              <w:bottom w:w="75" w:type="dxa"/>
              <w:right w:w="75" w:type="dxa"/>
            </w:tcMar>
            <w:vAlign w:val="center"/>
            <w:hideMark/>
          </w:tcPr>
          <w:p w14:paraId="5418239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Observations </w:t>
            </w:r>
          </w:p>
        </w:tc>
        <w:tc>
          <w:tcPr>
            <w:tcW w:w="0" w:type="auto"/>
            <w:tcMar>
              <w:top w:w="75" w:type="dxa"/>
              <w:left w:w="75" w:type="dxa"/>
              <w:bottom w:w="75" w:type="dxa"/>
              <w:right w:w="75" w:type="dxa"/>
            </w:tcMar>
            <w:vAlign w:val="center"/>
            <w:hideMark/>
          </w:tcPr>
          <w:p w14:paraId="3D1AAF5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43C5D275"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1727A647" w14:textId="77777777" w:rsidR="00000000" w:rsidRDefault="00B30B1A">
            <w:pPr>
              <w:spacing w:after="315"/>
              <w:jc w:val="right"/>
              <w:rPr>
                <w:rFonts w:ascii="Georgia" w:eastAsia="Times New Roman" w:hAnsi="Georgia"/>
                <w:b/>
                <w:bCs/>
                <w:color w:val="222222"/>
                <w:sz w:val="18"/>
                <w:szCs w:val="18"/>
              </w:rPr>
            </w:pPr>
            <w:commentRangeStart w:id="18"/>
            <w:r>
              <w:rPr>
                <w:rFonts w:ascii="Georgia" w:eastAsia="Times New Roman" w:hAnsi="Georgia"/>
                <w:b/>
                <w:bCs/>
                <w:color w:val="222222"/>
                <w:sz w:val="18"/>
                <w:szCs w:val="18"/>
              </w:rPr>
              <w:t xml:space="preserve">Total Volume </w:t>
            </w:r>
            <w:commentRangeEnd w:id="18"/>
            <w:r>
              <w:rPr>
                <w:rStyle w:val="CommentReference"/>
              </w:rPr>
              <w:commentReference w:id="18"/>
            </w:r>
          </w:p>
        </w:tc>
        <w:tc>
          <w:tcPr>
            <w:tcW w:w="0" w:type="auto"/>
            <w:tcMar>
              <w:top w:w="75" w:type="dxa"/>
              <w:left w:w="75" w:type="dxa"/>
              <w:bottom w:w="75" w:type="dxa"/>
              <w:right w:w="75" w:type="dxa"/>
            </w:tcMar>
            <w:vAlign w:val="center"/>
            <w:hideMark/>
          </w:tcPr>
          <w:p w14:paraId="6722A81D" w14:textId="77777777" w:rsidR="00000000" w:rsidRDefault="00B30B1A">
            <w:pPr>
              <w:spacing w:after="315"/>
              <w:jc w:val="right"/>
              <w:rPr>
                <w:rFonts w:ascii="Georgia" w:eastAsia="Times New Roman" w:hAnsi="Georgia"/>
                <w:b/>
                <w:bCs/>
                <w:color w:val="222222"/>
                <w:sz w:val="18"/>
                <w:szCs w:val="18"/>
              </w:rPr>
            </w:pPr>
            <w:commentRangeStart w:id="19"/>
            <w:r>
              <w:rPr>
                <w:rFonts w:ascii="Georgia" w:eastAsia="Times New Roman" w:hAnsi="Georgia"/>
                <w:b/>
                <w:bCs/>
                <w:color w:val="222222"/>
                <w:sz w:val="18"/>
                <w:szCs w:val="18"/>
              </w:rPr>
              <w:t xml:space="preserve">Total Counts </w:t>
            </w:r>
            <w:commentRangeEnd w:id="19"/>
            <w:r>
              <w:rPr>
                <w:rStyle w:val="CommentReference"/>
              </w:rPr>
              <w:commentReference w:id="19"/>
            </w:r>
          </w:p>
        </w:tc>
        <w:tc>
          <w:tcPr>
            <w:tcW w:w="0" w:type="auto"/>
            <w:tcMar>
              <w:top w:w="75" w:type="dxa"/>
              <w:left w:w="75" w:type="dxa"/>
              <w:bottom w:w="75" w:type="dxa"/>
              <w:right w:w="75" w:type="dxa"/>
            </w:tcMar>
            <w:vAlign w:val="center"/>
            <w:hideMark/>
          </w:tcPr>
          <w:p w14:paraId="379854D3" w14:textId="77777777" w:rsidR="00000000" w:rsidRDefault="00B30B1A">
            <w:pPr>
              <w:spacing w:after="315"/>
              <w:jc w:val="right"/>
              <w:rPr>
                <w:rFonts w:ascii="Georgia" w:eastAsia="Times New Roman" w:hAnsi="Georgia"/>
                <w:b/>
                <w:bCs/>
                <w:color w:val="222222"/>
                <w:sz w:val="18"/>
                <w:szCs w:val="18"/>
              </w:rPr>
            </w:pPr>
            <w:commentRangeStart w:id="20"/>
            <w:r>
              <w:rPr>
                <w:rFonts w:ascii="Georgia" w:eastAsia="Times New Roman" w:hAnsi="Georgia"/>
                <w:b/>
                <w:bCs/>
                <w:color w:val="222222"/>
                <w:sz w:val="18"/>
                <w:szCs w:val="18"/>
              </w:rPr>
              <w:t xml:space="preserve">Vol / </w:t>
            </w:r>
            <w:proofErr w:type="spellStart"/>
            <w:r>
              <w:rPr>
                <w:rFonts w:ascii="Georgia" w:eastAsia="Times New Roman" w:hAnsi="Georgia"/>
                <w:b/>
                <w:bCs/>
                <w:color w:val="222222"/>
                <w:sz w:val="18"/>
                <w:szCs w:val="18"/>
              </w:rPr>
              <w:t>Cnt</w:t>
            </w:r>
            <w:proofErr w:type="spellEnd"/>
            <w:r>
              <w:rPr>
                <w:rFonts w:ascii="Georgia" w:eastAsia="Times New Roman" w:hAnsi="Georgia"/>
                <w:b/>
                <w:bCs/>
                <w:color w:val="222222"/>
                <w:sz w:val="18"/>
                <w:szCs w:val="18"/>
              </w:rPr>
              <w:t xml:space="preserve"> Ratio </w:t>
            </w:r>
            <w:commentRangeEnd w:id="20"/>
            <w:r>
              <w:rPr>
                <w:rStyle w:val="CommentReference"/>
              </w:rPr>
              <w:commentReference w:id="20"/>
            </w:r>
          </w:p>
        </w:tc>
      </w:tr>
      <w:tr w:rsidR="00000000" w14:paraId="4A477011" w14:textId="77777777">
        <w:trPr>
          <w:divId w:val="215942354"/>
        </w:trPr>
        <w:tc>
          <w:tcPr>
            <w:tcW w:w="0" w:type="auto"/>
            <w:tcMar>
              <w:top w:w="75" w:type="dxa"/>
              <w:left w:w="75" w:type="dxa"/>
              <w:bottom w:w="75" w:type="dxa"/>
              <w:right w:w="75" w:type="dxa"/>
            </w:tcMar>
            <w:vAlign w:val="center"/>
            <w:hideMark/>
          </w:tcPr>
          <w:p w14:paraId="5C2B45A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 Freeway </w:t>
            </w:r>
          </w:p>
        </w:tc>
        <w:tc>
          <w:tcPr>
            <w:tcW w:w="0" w:type="auto"/>
            <w:tcMar>
              <w:top w:w="75" w:type="dxa"/>
              <w:left w:w="75" w:type="dxa"/>
              <w:bottom w:w="75" w:type="dxa"/>
              <w:right w:w="75" w:type="dxa"/>
            </w:tcMar>
            <w:vAlign w:val="center"/>
            <w:hideMark/>
          </w:tcPr>
          <w:p w14:paraId="031BF70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802 </w:t>
            </w:r>
          </w:p>
        </w:tc>
        <w:tc>
          <w:tcPr>
            <w:tcW w:w="0" w:type="auto"/>
            <w:tcMar>
              <w:top w:w="75" w:type="dxa"/>
              <w:left w:w="75" w:type="dxa"/>
              <w:bottom w:w="75" w:type="dxa"/>
              <w:right w:w="75" w:type="dxa"/>
            </w:tcMar>
            <w:vAlign w:val="center"/>
            <w:hideMark/>
          </w:tcPr>
          <w:p w14:paraId="62E190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8,667 </w:t>
            </w:r>
          </w:p>
        </w:tc>
        <w:tc>
          <w:tcPr>
            <w:tcW w:w="0" w:type="auto"/>
            <w:tcMar>
              <w:top w:w="75" w:type="dxa"/>
              <w:left w:w="75" w:type="dxa"/>
              <w:bottom w:w="75" w:type="dxa"/>
              <w:right w:w="75" w:type="dxa"/>
            </w:tcMar>
            <w:vAlign w:val="center"/>
            <w:hideMark/>
          </w:tcPr>
          <w:p w14:paraId="026AC1D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 </w:t>
            </w:r>
          </w:p>
        </w:tc>
        <w:tc>
          <w:tcPr>
            <w:tcW w:w="0" w:type="auto"/>
            <w:tcMar>
              <w:top w:w="75" w:type="dxa"/>
              <w:left w:w="75" w:type="dxa"/>
              <w:bottom w:w="75" w:type="dxa"/>
              <w:right w:w="75" w:type="dxa"/>
            </w:tcMar>
            <w:vAlign w:val="center"/>
            <w:hideMark/>
          </w:tcPr>
          <w:p w14:paraId="549BC92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42,033,000 </w:t>
            </w:r>
          </w:p>
        </w:tc>
        <w:tc>
          <w:tcPr>
            <w:tcW w:w="0" w:type="auto"/>
            <w:tcMar>
              <w:top w:w="75" w:type="dxa"/>
              <w:left w:w="75" w:type="dxa"/>
              <w:bottom w:w="75" w:type="dxa"/>
              <w:right w:w="75" w:type="dxa"/>
            </w:tcMar>
            <w:vAlign w:val="center"/>
            <w:hideMark/>
          </w:tcPr>
          <w:p w14:paraId="7780816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43,399,000 </w:t>
            </w:r>
          </w:p>
        </w:tc>
        <w:tc>
          <w:tcPr>
            <w:tcW w:w="0" w:type="auto"/>
            <w:tcMar>
              <w:top w:w="75" w:type="dxa"/>
              <w:left w:w="75" w:type="dxa"/>
              <w:bottom w:w="75" w:type="dxa"/>
              <w:right w:w="75" w:type="dxa"/>
            </w:tcMar>
            <w:vAlign w:val="center"/>
            <w:hideMark/>
          </w:tcPr>
          <w:p w14:paraId="17F26CD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0.97 </w:t>
            </w:r>
          </w:p>
        </w:tc>
      </w:tr>
      <w:tr w:rsidR="00000000" w14:paraId="5A3BAAD0" w14:textId="77777777">
        <w:trPr>
          <w:divId w:val="215942354"/>
        </w:trPr>
        <w:tc>
          <w:tcPr>
            <w:tcW w:w="0" w:type="auto"/>
            <w:tcMar>
              <w:top w:w="75" w:type="dxa"/>
              <w:left w:w="75" w:type="dxa"/>
              <w:bottom w:w="75" w:type="dxa"/>
              <w:right w:w="75" w:type="dxa"/>
            </w:tcMar>
            <w:vAlign w:val="center"/>
            <w:hideMark/>
          </w:tcPr>
          <w:p w14:paraId="31A319D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Principal Arterial </w:t>
            </w:r>
          </w:p>
        </w:tc>
        <w:tc>
          <w:tcPr>
            <w:tcW w:w="0" w:type="auto"/>
            <w:tcMar>
              <w:top w:w="75" w:type="dxa"/>
              <w:left w:w="75" w:type="dxa"/>
              <w:bottom w:w="75" w:type="dxa"/>
              <w:right w:w="75" w:type="dxa"/>
            </w:tcMar>
            <w:vAlign w:val="center"/>
            <w:hideMark/>
          </w:tcPr>
          <w:p w14:paraId="5923028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1,493 </w:t>
            </w:r>
          </w:p>
        </w:tc>
        <w:tc>
          <w:tcPr>
            <w:tcW w:w="0" w:type="auto"/>
            <w:tcMar>
              <w:top w:w="75" w:type="dxa"/>
              <w:left w:w="75" w:type="dxa"/>
              <w:bottom w:w="75" w:type="dxa"/>
              <w:right w:w="75" w:type="dxa"/>
            </w:tcMar>
            <w:vAlign w:val="center"/>
            <w:hideMark/>
          </w:tcPr>
          <w:p w14:paraId="2F24E27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4,842 </w:t>
            </w:r>
          </w:p>
        </w:tc>
        <w:tc>
          <w:tcPr>
            <w:tcW w:w="0" w:type="auto"/>
            <w:tcMar>
              <w:top w:w="75" w:type="dxa"/>
              <w:left w:w="75" w:type="dxa"/>
              <w:bottom w:w="75" w:type="dxa"/>
              <w:right w:w="75" w:type="dxa"/>
            </w:tcMar>
            <w:vAlign w:val="center"/>
            <w:hideMark/>
          </w:tcPr>
          <w:p w14:paraId="350FC40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 </w:t>
            </w:r>
          </w:p>
        </w:tc>
        <w:tc>
          <w:tcPr>
            <w:tcW w:w="0" w:type="auto"/>
            <w:tcMar>
              <w:top w:w="75" w:type="dxa"/>
              <w:left w:w="75" w:type="dxa"/>
              <w:bottom w:w="75" w:type="dxa"/>
              <w:right w:w="75" w:type="dxa"/>
            </w:tcMar>
            <w:vAlign w:val="center"/>
            <w:hideMark/>
          </w:tcPr>
          <w:p w14:paraId="38DFCBC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20,313,000 </w:t>
            </w:r>
          </w:p>
        </w:tc>
        <w:tc>
          <w:tcPr>
            <w:tcW w:w="0" w:type="auto"/>
            <w:tcMar>
              <w:top w:w="75" w:type="dxa"/>
              <w:left w:w="75" w:type="dxa"/>
              <w:bottom w:w="75" w:type="dxa"/>
              <w:right w:w="75" w:type="dxa"/>
            </w:tcMar>
            <w:vAlign w:val="center"/>
            <w:hideMark/>
          </w:tcPr>
          <w:p w14:paraId="7C999AE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21,209,000 </w:t>
            </w:r>
          </w:p>
        </w:tc>
        <w:tc>
          <w:tcPr>
            <w:tcW w:w="0" w:type="auto"/>
            <w:tcMar>
              <w:top w:w="75" w:type="dxa"/>
              <w:left w:w="75" w:type="dxa"/>
              <w:bottom w:w="75" w:type="dxa"/>
              <w:right w:w="75" w:type="dxa"/>
            </w:tcMar>
            <w:vAlign w:val="center"/>
            <w:hideMark/>
          </w:tcPr>
          <w:p w14:paraId="2BD9B68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0.96 </w:t>
            </w:r>
          </w:p>
        </w:tc>
      </w:tr>
      <w:tr w:rsidR="00000000" w14:paraId="10F9075B" w14:textId="77777777">
        <w:trPr>
          <w:divId w:val="215942354"/>
        </w:trPr>
        <w:tc>
          <w:tcPr>
            <w:tcW w:w="0" w:type="auto"/>
            <w:tcMar>
              <w:top w:w="75" w:type="dxa"/>
              <w:left w:w="75" w:type="dxa"/>
              <w:bottom w:w="75" w:type="dxa"/>
              <w:right w:w="75" w:type="dxa"/>
            </w:tcMar>
            <w:vAlign w:val="center"/>
            <w:hideMark/>
          </w:tcPr>
          <w:p w14:paraId="3E14C4A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Minor Arterial </w:t>
            </w:r>
          </w:p>
        </w:tc>
        <w:tc>
          <w:tcPr>
            <w:tcW w:w="0" w:type="auto"/>
            <w:tcMar>
              <w:top w:w="75" w:type="dxa"/>
              <w:left w:w="75" w:type="dxa"/>
              <w:bottom w:w="75" w:type="dxa"/>
              <w:right w:w="75" w:type="dxa"/>
            </w:tcMar>
            <w:vAlign w:val="center"/>
            <w:hideMark/>
          </w:tcPr>
          <w:p w14:paraId="3DC830E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3,835 </w:t>
            </w:r>
          </w:p>
        </w:tc>
        <w:tc>
          <w:tcPr>
            <w:tcW w:w="0" w:type="auto"/>
            <w:tcMar>
              <w:top w:w="75" w:type="dxa"/>
              <w:left w:w="75" w:type="dxa"/>
              <w:bottom w:w="75" w:type="dxa"/>
              <w:right w:w="75" w:type="dxa"/>
            </w:tcMar>
            <w:vAlign w:val="center"/>
            <w:hideMark/>
          </w:tcPr>
          <w:p w14:paraId="4407D9C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3,035 </w:t>
            </w:r>
          </w:p>
        </w:tc>
        <w:tc>
          <w:tcPr>
            <w:tcW w:w="0" w:type="auto"/>
            <w:tcMar>
              <w:top w:w="75" w:type="dxa"/>
              <w:left w:w="75" w:type="dxa"/>
              <w:bottom w:w="75" w:type="dxa"/>
              <w:right w:w="75" w:type="dxa"/>
            </w:tcMar>
            <w:vAlign w:val="center"/>
            <w:hideMark/>
          </w:tcPr>
          <w:p w14:paraId="7C3B011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44% </w:t>
            </w:r>
          </w:p>
        </w:tc>
        <w:tc>
          <w:tcPr>
            <w:tcW w:w="0" w:type="auto"/>
            <w:tcMar>
              <w:top w:w="75" w:type="dxa"/>
              <w:left w:w="75" w:type="dxa"/>
              <w:bottom w:w="75" w:type="dxa"/>
              <w:right w:w="75" w:type="dxa"/>
            </w:tcMar>
            <w:vAlign w:val="center"/>
            <w:hideMark/>
          </w:tcPr>
          <w:p w14:paraId="7EA66A2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25,477,000 </w:t>
            </w:r>
          </w:p>
        </w:tc>
        <w:tc>
          <w:tcPr>
            <w:tcW w:w="0" w:type="auto"/>
            <w:tcMar>
              <w:top w:w="75" w:type="dxa"/>
              <w:left w:w="75" w:type="dxa"/>
              <w:bottom w:w="75" w:type="dxa"/>
              <w:right w:w="75" w:type="dxa"/>
            </w:tcMar>
            <w:vAlign w:val="center"/>
            <w:hideMark/>
          </w:tcPr>
          <w:p w14:paraId="514287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26,528,000 </w:t>
            </w:r>
          </w:p>
        </w:tc>
        <w:tc>
          <w:tcPr>
            <w:tcW w:w="0" w:type="auto"/>
            <w:tcMar>
              <w:top w:w="75" w:type="dxa"/>
              <w:left w:w="75" w:type="dxa"/>
              <w:bottom w:w="75" w:type="dxa"/>
              <w:right w:w="75" w:type="dxa"/>
            </w:tcMar>
            <w:vAlign w:val="center"/>
            <w:hideMark/>
          </w:tcPr>
          <w:p w14:paraId="00672B6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0.96 </w:t>
            </w:r>
          </w:p>
        </w:tc>
      </w:tr>
      <w:tr w:rsidR="00000000" w14:paraId="1B6C86D0" w14:textId="77777777">
        <w:trPr>
          <w:divId w:val="215942354"/>
        </w:trPr>
        <w:tc>
          <w:tcPr>
            <w:tcW w:w="0" w:type="auto"/>
            <w:tcMar>
              <w:top w:w="75" w:type="dxa"/>
              <w:left w:w="75" w:type="dxa"/>
              <w:bottom w:w="75" w:type="dxa"/>
              <w:right w:w="75" w:type="dxa"/>
            </w:tcMar>
            <w:vAlign w:val="center"/>
            <w:hideMark/>
          </w:tcPr>
          <w:p w14:paraId="3C9BE7F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 </w:t>
            </w:r>
          </w:p>
        </w:tc>
        <w:tc>
          <w:tcPr>
            <w:tcW w:w="0" w:type="auto"/>
            <w:tcMar>
              <w:top w:w="75" w:type="dxa"/>
              <w:left w:w="75" w:type="dxa"/>
              <w:bottom w:w="75" w:type="dxa"/>
              <w:right w:w="75" w:type="dxa"/>
            </w:tcMar>
            <w:vAlign w:val="center"/>
            <w:hideMark/>
          </w:tcPr>
          <w:p w14:paraId="441F59B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3,940 </w:t>
            </w:r>
          </w:p>
        </w:tc>
        <w:tc>
          <w:tcPr>
            <w:tcW w:w="0" w:type="auto"/>
            <w:tcMar>
              <w:top w:w="75" w:type="dxa"/>
              <w:left w:w="75" w:type="dxa"/>
              <w:bottom w:w="75" w:type="dxa"/>
              <w:right w:w="75" w:type="dxa"/>
            </w:tcMar>
            <w:vAlign w:val="center"/>
            <w:hideMark/>
          </w:tcPr>
          <w:p w14:paraId="01C088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1,839 </w:t>
            </w:r>
          </w:p>
        </w:tc>
        <w:tc>
          <w:tcPr>
            <w:tcW w:w="0" w:type="auto"/>
            <w:tcMar>
              <w:top w:w="75" w:type="dxa"/>
              <w:left w:w="75" w:type="dxa"/>
              <w:bottom w:w="75" w:type="dxa"/>
              <w:right w:w="75" w:type="dxa"/>
            </w:tcMar>
            <w:vAlign w:val="center"/>
            <w:hideMark/>
          </w:tcPr>
          <w:p w14:paraId="5238253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79% </w:t>
            </w:r>
          </w:p>
        </w:tc>
        <w:tc>
          <w:tcPr>
            <w:tcW w:w="0" w:type="auto"/>
            <w:tcMar>
              <w:top w:w="75" w:type="dxa"/>
              <w:left w:w="75" w:type="dxa"/>
              <w:bottom w:w="75" w:type="dxa"/>
              <w:right w:w="75" w:type="dxa"/>
            </w:tcMar>
            <w:vAlign w:val="center"/>
            <w:hideMark/>
          </w:tcPr>
          <w:p w14:paraId="4EF895A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7,974,000 </w:t>
            </w:r>
          </w:p>
        </w:tc>
        <w:tc>
          <w:tcPr>
            <w:tcW w:w="0" w:type="auto"/>
            <w:tcMar>
              <w:top w:w="75" w:type="dxa"/>
              <w:left w:w="75" w:type="dxa"/>
              <w:bottom w:w="75" w:type="dxa"/>
              <w:right w:w="75" w:type="dxa"/>
            </w:tcMar>
            <w:vAlign w:val="center"/>
            <w:hideMark/>
          </w:tcPr>
          <w:p w14:paraId="319152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9,181,000 </w:t>
            </w:r>
          </w:p>
        </w:tc>
        <w:tc>
          <w:tcPr>
            <w:tcW w:w="0" w:type="auto"/>
            <w:tcMar>
              <w:top w:w="75" w:type="dxa"/>
              <w:left w:w="75" w:type="dxa"/>
              <w:bottom w:w="75" w:type="dxa"/>
              <w:right w:w="75" w:type="dxa"/>
            </w:tcMar>
            <w:vAlign w:val="center"/>
            <w:hideMark/>
          </w:tcPr>
          <w:p w14:paraId="2F2437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0.87 </w:t>
            </w:r>
          </w:p>
        </w:tc>
      </w:tr>
      <w:tr w:rsidR="00000000" w14:paraId="2B98DDD8" w14:textId="77777777">
        <w:trPr>
          <w:divId w:val="215942354"/>
        </w:trPr>
        <w:tc>
          <w:tcPr>
            <w:tcW w:w="0" w:type="auto"/>
            <w:tcMar>
              <w:top w:w="75" w:type="dxa"/>
              <w:left w:w="75" w:type="dxa"/>
              <w:bottom w:w="75" w:type="dxa"/>
              <w:right w:w="75" w:type="dxa"/>
            </w:tcMar>
            <w:vAlign w:val="center"/>
            <w:hideMark/>
          </w:tcPr>
          <w:p w14:paraId="2D7C8A7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1DD9CEB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11,161 </w:t>
            </w:r>
          </w:p>
        </w:tc>
        <w:tc>
          <w:tcPr>
            <w:tcW w:w="0" w:type="auto"/>
            <w:tcMar>
              <w:top w:w="75" w:type="dxa"/>
              <w:left w:w="75" w:type="dxa"/>
              <w:bottom w:w="75" w:type="dxa"/>
              <w:right w:w="75" w:type="dxa"/>
            </w:tcMar>
            <w:vAlign w:val="center"/>
            <w:hideMark/>
          </w:tcPr>
          <w:p w14:paraId="47DB9B7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3,863 </w:t>
            </w:r>
          </w:p>
        </w:tc>
        <w:tc>
          <w:tcPr>
            <w:tcW w:w="0" w:type="auto"/>
            <w:tcMar>
              <w:top w:w="75" w:type="dxa"/>
              <w:left w:w="75" w:type="dxa"/>
              <w:bottom w:w="75" w:type="dxa"/>
              <w:right w:w="75" w:type="dxa"/>
            </w:tcMar>
            <w:vAlign w:val="center"/>
            <w:hideMark/>
          </w:tcPr>
          <w:p w14:paraId="4EE725E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 </w:t>
            </w:r>
          </w:p>
        </w:tc>
        <w:tc>
          <w:tcPr>
            <w:tcW w:w="0" w:type="auto"/>
            <w:tcMar>
              <w:top w:w="75" w:type="dxa"/>
              <w:left w:w="75" w:type="dxa"/>
              <w:bottom w:w="75" w:type="dxa"/>
              <w:right w:w="75" w:type="dxa"/>
            </w:tcMar>
            <w:vAlign w:val="center"/>
            <w:hideMark/>
          </w:tcPr>
          <w:p w14:paraId="14A5DF5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95,797,000 </w:t>
            </w:r>
          </w:p>
        </w:tc>
        <w:tc>
          <w:tcPr>
            <w:tcW w:w="0" w:type="auto"/>
            <w:tcMar>
              <w:top w:w="75" w:type="dxa"/>
              <w:left w:w="75" w:type="dxa"/>
              <w:bottom w:w="75" w:type="dxa"/>
              <w:right w:w="75" w:type="dxa"/>
            </w:tcMar>
            <w:vAlign w:val="center"/>
            <w:hideMark/>
          </w:tcPr>
          <w:p w14:paraId="3A74FC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100,317,000 </w:t>
            </w:r>
          </w:p>
        </w:tc>
        <w:tc>
          <w:tcPr>
            <w:tcW w:w="0" w:type="auto"/>
            <w:tcMar>
              <w:top w:w="75" w:type="dxa"/>
              <w:left w:w="75" w:type="dxa"/>
              <w:bottom w:w="75" w:type="dxa"/>
              <w:right w:w="75" w:type="dxa"/>
            </w:tcMar>
            <w:vAlign w:val="center"/>
            <w:hideMark/>
          </w:tcPr>
          <w:p w14:paraId="350568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bl>
    <w:p w14:paraId="22836297" w14:textId="77777777" w:rsidR="00000000" w:rsidRDefault="00B30B1A">
      <w:pPr>
        <w:pStyle w:val="NormalWeb"/>
        <w:divId w:val="215942354"/>
        <w:rPr>
          <w:rFonts w:ascii="Georgia" w:hAnsi="Georgia" w:cs="Arial"/>
          <w:color w:val="222222"/>
          <w:sz w:val="28"/>
          <w:szCs w:val="28"/>
        </w:rPr>
      </w:pPr>
      <w:commentRangeStart w:id="21"/>
      <w:r>
        <w:rPr>
          <w:rFonts w:ascii="Georgia" w:hAnsi="Georgia" w:cs="Arial"/>
          <w:color w:val="222222"/>
          <w:sz w:val="28"/>
          <w:szCs w:val="28"/>
        </w:rPr>
        <w:t>Table 7-7 Highway Validation Statistics by Area Type</w:t>
      </w:r>
      <w:commentRangeEnd w:id="21"/>
      <w:r>
        <w:rPr>
          <w:rStyle w:val="CommentReference"/>
        </w:rPr>
        <w:commentReference w:id="21"/>
      </w:r>
    </w:p>
    <w:tbl>
      <w:tblPr>
        <w:tblW w:w="5000" w:type="pct"/>
        <w:tblLook w:val="04A0" w:firstRow="1" w:lastRow="0" w:firstColumn="1" w:lastColumn="0" w:noHBand="0" w:noVBand="1"/>
      </w:tblPr>
      <w:tblGrid>
        <w:gridCol w:w="1014"/>
        <w:gridCol w:w="1378"/>
        <w:gridCol w:w="725"/>
        <w:gridCol w:w="883"/>
        <w:gridCol w:w="1807"/>
        <w:gridCol w:w="1741"/>
        <w:gridCol w:w="1812"/>
      </w:tblGrid>
      <w:tr w:rsidR="00000000" w14:paraId="25CA64BD" w14:textId="77777777">
        <w:trPr>
          <w:divId w:val="215942354"/>
          <w:tblHeader/>
        </w:trPr>
        <w:tc>
          <w:tcPr>
            <w:tcW w:w="0" w:type="auto"/>
            <w:tcMar>
              <w:top w:w="75" w:type="dxa"/>
              <w:left w:w="75" w:type="dxa"/>
              <w:bottom w:w="75" w:type="dxa"/>
              <w:right w:w="75" w:type="dxa"/>
            </w:tcMar>
            <w:vAlign w:val="center"/>
            <w:hideMark/>
          </w:tcPr>
          <w:p w14:paraId="2569FA66"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Area Type </w:t>
            </w:r>
          </w:p>
        </w:tc>
        <w:tc>
          <w:tcPr>
            <w:tcW w:w="0" w:type="auto"/>
            <w:tcMar>
              <w:top w:w="75" w:type="dxa"/>
              <w:left w:w="75" w:type="dxa"/>
              <w:bottom w:w="75" w:type="dxa"/>
              <w:right w:w="75" w:type="dxa"/>
            </w:tcMar>
            <w:vAlign w:val="center"/>
            <w:hideMark/>
          </w:tcPr>
          <w:p w14:paraId="6DB7CFB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Observations </w:t>
            </w:r>
          </w:p>
        </w:tc>
        <w:tc>
          <w:tcPr>
            <w:tcW w:w="0" w:type="auto"/>
            <w:tcMar>
              <w:top w:w="75" w:type="dxa"/>
              <w:left w:w="75" w:type="dxa"/>
              <w:bottom w:w="75" w:type="dxa"/>
              <w:right w:w="75" w:type="dxa"/>
            </w:tcMar>
            <w:vAlign w:val="center"/>
            <w:hideMark/>
          </w:tcPr>
          <w:p w14:paraId="3FA90702"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527EBC0E"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%RMSE </w:t>
            </w:r>
          </w:p>
        </w:tc>
        <w:tc>
          <w:tcPr>
            <w:tcW w:w="0" w:type="auto"/>
            <w:tcMar>
              <w:top w:w="75" w:type="dxa"/>
              <w:left w:w="75" w:type="dxa"/>
              <w:bottom w:w="75" w:type="dxa"/>
              <w:right w:w="75" w:type="dxa"/>
            </w:tcMar>
            <w:vAlign w:val="center"/>
            <w:hideMark/>
          </w:tcPr>
          <w:p w14:paraId="6301473D" w14:textId="77777777" w:rsidR="00000000" w:rsidRDefault="00B30B1A">
            <w:pPr>
              <w:spacing w:after="315"/>
              <w:jc w:val="right"/>
              <w:rPr>
                <w:rFonts w:ascii="Georgia" w:eastAsia="Times New Roman" w:hAnsi="Georgia"/>
                <w:b/>
                <w:bCs/>
                <w:color w:val="222222"/>
                <w:sz w:val="18"/>
                <w:szCs w:val="18"/>
              </w:rPr>
            </w:pPr>
            <w:commentRangeStart w:id="22"/>
            <w:r>
              <w:rPr>
                <w:rFonts w:ascii="Georgia" w:eastAsia="Times New Roman" w:hAnsi="Georgia"/>
                <w:b/>
                <w:bCs/>
                <w:color w:val="222222"/>
                <w:sz w:val="18"/>
                <w:szCs w:val="18"/>
              </w:rPr>
              <w:t xml:space="preserve">Total Volume </w:t>
            </w:r>
            <w:commentRangeEnd w:id="22"/>
            <w:r>
              <w:rPr>
                <w:rStyle w:val="CommentReference"/>
              </w:rPr>
              <w:commentReference w:id="22"/>
            </w:r>
          </w:p>
        </w:tc>
        <w:tc>
          <w:tcPr>
            <w:tcW w:w="0" w:type="auto"/>
            <w:tcMar>
              <w:top w:w="75" w:type="dxa"/>
              <w:left w:w="75" w:type="dxa"/>
              <w:bottom w:w="75" w:type="dxa"/>
              <w:right w:w="75" w:type="dxa"/>
            </w:tcMar>
            <w:vAlign w:val="center"/>
            <w:hideMark/>
          </w:tcPr>
          <w:p w14:paraId="4316ED6A" w14:textId="77777777" w:rsidR="00000000" w:rsidRDefault="00B30B1A">
            <w:pPr>
              <w:spacing w:after="315"/>
              <w:jc w:val="right"/>
              <w:rPr>
                <w:rFonts w:ascii="Georgia" w:eastAsia="Times New Roman" w:hAnsi="Georgia"/>
                <w:b/>
                <w:bCs/>
                <w:color w:val="222222"/>
                <w:sz w:val="18"/>
                <w:szCs w:val="18"/>
              </w:rPr>
            </w:pPr>
            <w:commentRangeStart w:id="23"/>
            <w:r>
              <w:rPr>
                <w:rFonts w:ascii="Georgia" w:eastAsia="Times New Roman" w:hAnsi="Georgia"/>
                <w:b/>
                <w:bCs/>
                <w:color w:val="222222"/>
                <w:sz w:val="18"/>
                <w:szCs w:val="18"/>
              </w:rPr>
              <w:t xml:space="preserve">Total Counts </w:t>
            </w:r>
            <w:commentRangeEnd w:id="23"/>
            <w:r>
              <w:rPr>
                <w:rStyle w:val="CommentReference"/>
              </w:rPr>
              <w:commentReference w:id="23"/>
            </w:r>
          </w:p>
        </w:tc>
        <w:tc>
          <w:tcPr>
            <w:tcW w:w="0" w:type="auto"/>
            <w:tcMar>
              <w:top w:w="75" w:type="dxa"/>
              <w:left w:w="75" w:type="dxa"/>
              <w:bottom w:w="75" w:type="dxa"/>
              <w:right w:w="75" w:type="dxa"/>
            </w:tcMar>
            <w:vAlign w:val="center"/>
            <w:hideMark/>
          </w:tcPr>
          <w:p w14:paraId="619ED7D1" w14:textId="77777777" w:rsidR="00000000" w:rsidRDefault="00B30B1A">
            <w:pPr>
              <w:spacing w:after="315"/>
              <w:jc w:val="right"/>
              <w:rPr>
                <w:rFonts w:ascii="Georgia" w:eastAsia="Times New Roman" w:hAnsi="Georgia"/>
                <w:b/>
                <w:bCs/>
                <w:color w:val="222222"/>
                <w:sz w:val="18"/>
                <w:szCs w:val="18"/>
              </w:rPr>
            </w:pPr>
            <w:commentRangeStart w:id="24"/>
            <w:r>
              <w:rPr>
                <w:rFonts w:ascii="Georgia" w:eastAsia="Times New Roman" w:hAnsi="Georgia"/>
                <w:b/>
                <w:bCs/>
                <w:color w:val="222222"/>
                <w:sz w:val="18"/>
                <w:szCs w:val="18"/>
              </w:rPr>
              <w:t xml:space="preserve">Vol / </w:t>
            </w:r>
            <w:proofErr w:type="spellStart"/>
            <w:r>
              <w:rPr>
                <w:rFonts w:ascii="Georgia" w:eastAsia="Times New Roman" w:hAnsi="Georgia"/>
                <w:b/>
                <w:bCs/>
                <w:color w:val="222222"/>
                <w:sz w:val="18"/>
                <w:szCs w:val="18"/>
              </w:rPr>
              <w:t>Cnt</w:t>
            </w:r>
            <w:proofErr w:type="spellEnd"/>
            <w:r>
              <w:rPr>
                <w:rFonts w:ascii="Georgia" w:eastAsia="Times New Roman" w:hAnsi="Georgia"/>
                <w:b/>
                <w:bCs/>
                <w:color w:val="222222"/>
                <w:sz w:val="18"/>
                <w:szCs w:val="18"/>
              </w:rPr>
              <w:t xml:space="preserve"> Ratio </w:t>
            </w:r>
            <w:commentRangeEnd w:id="24"/>
            <w:r>
              <w:rPr>
                <w:rStyle w:val="CommentReference"/>
              </w:rPr>
              <w:commentReference w:id="24"/>
            </w:r>
          </w:p>
        </w:tc>
      </w:tr>
      <w:tr w:rsidR="00000000" w14:paraId="4541B4D2" w14:textId="77777777">
        <w:trPr>
          <w:divId w:val="215942354"/>
        </w:trPr>
        <w:tc>
          <w:tcPr>
            <w:tcW w:w="0" w:type="auto"/>
            <w:tcMar>
              <w:top w:w="75" w:type="dxa"/>
              <w:left w:w="75" w:type="dxa"/>
              <w:bottom w:w="75" w:type="dxa"/>
              <w:right w:w="75" w:type="dxa"/>
            </w:tcMar>
            <w:vAlign w:val="center"/>
            <w:hideMark/>
          </w:tcPr>
          <w:p w14:paraId="60876B2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1 </w:t>
            </w:r>
          </w:p>
        </w:tc>
        <w:tc>
          <w:tcPr>
            <w:tcW w:w="0" w:type="auto"/>
            <w:tcMar>
              <w:top w:w="75" w:type="dxa"/>
              <w:left w:w="75" w:type="dxa"/>
              <w:bottom w:w="75" w:type="dxa"/>
              <w:right w:w="75" w:type="dxa"/>
            </w:tcMar>
            <w:vAlign w:val="center"/>
            <w:hideMark/>
          </w:tcPr>
          <w:p w14:paraId="4626450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513 </w:t>
            </w:r>
          </w:p>
        </w:tc>
        <w:tc>
          <w:tcPr>
            <w:tcW w:w="0" w:type="auto"/>
            <w:tcMar>
              <w:top w:w="75" w:type="dxa"/>
              <w:left w:w="75" w:type="dxa"/>
              <w:bottom w:w="75" w:type="dxa"/>
              <w:right w:w="75" w:type="dxa"/>
            </w:tcMar>
            <w:vAlign w:val="center"/>
            <w:hideMark/>
          </w:tcPr>
          <w:p w14:paraId="45330E8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5,731 </w:t>
            </w:r>
          </w:p>
        </w:tc>
        <w:tc>
          <w:tcPr>
            <w:tcW w:w="0" w:type="auto"/>
            <w:tcMar>
              <w:top w:w="75" w:type="dxa"/>
              <w:left w:w="75" w:type="dxa"/>
              <w:bottom w:w="75" w:type="dxa"/>
              <w:right w:w="75" w:type="dxa"/>
            </w:tcMar>
            <w:vAlign w:val="center"/>
            <w:hideMark/>
          </w:tcPr>
          <w:p w14:paraId="52C1745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24% </w:t>
            </w:r>
          </w:p>
        </w:tc>
        <w:tc>
          <w:tcPr>
            <w:tcW w:w="0" w:type="auto"/>
            <w:tcMar>
              <w:top w:w="75" w:type="dxa"/>
              <w:left w:w="75" w:type="dxa"/>
              <w:bottom w:w="75" w:type="dxa"/>
              <w:right w:w="75" w:type="dxa"/>
            </w:tcMar>
            <w:vAlign w:val="center"/>
            <w:hideMark/>
          </w:tcPr>
          <w:p w14:paraId="6297F30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11,287,000 </w:t>
            </w:r>
          </w:p>
        </w:tc>
        <w:tc>
          <w:tcPr>
            <w:tcW w:w="0" w:type="auto"/>
            <w:tcMar>
              <w:top w:w="75" w:type="dxa"/>
              <w:left w:w="75" w:type="dxa"/>
              <w:bottom w:w="75" w:type="dxa"/>
              <w:right w:w="75" w:type="dxa"/>
            </w:tcMar>
            <w:vAlign w:val="center"/>
            <w:hideMark/>
          </w:tcPr>
          <w:p w14:paraId="7A536F2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12,076,000 </w:t>
            </w:r>
          </w:p>
        </w:tc>
        <w:tc>
          <w:tcPr>
            <w:tcW w:w="0" w:type="auto"/>
            <w:tcMar>
              <w:top w:w="75" w:type="dxa"/>
              <w:left w:w="75" w:type="dxa"/>
              <w:bottom w:w="75" w:type="dxa"/>
              <w:right w:w="75" w:type="dxa"/>
            </w:tcMar>
            <w:vAlign w:val="center"/>
            <w:hideMark/>
          </w:tcPr>
          <w:p w14:paraId="6DDCA8B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r>
      <w:tr w:rsidR="00000000" w14:paraId="3DA256A5" w14:textId="77777777">
        <w:trPr>
          <w:divId w:val="215942354"/>
        </w:trPr>
        <w:tc>
          <w:tcPr>
            <w:tcW w:w="0" w:type="auto"/>
            <w:tcMar>
              <w:top w:w="75" w:type="dxa"/>
              <w:left w:w="75" w:type="dxa"/>
              <w:bottom w:w="75" w:type="dxa"/>
              <w:right w:w="75" w:type="dxa"/>
            </w:tcMar>
            <w:vAlign w:val="center"/>
            <w:hideMark/>
          </w:tcPr>
          <w:p w14:paraId="04C2C09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2 </w:t>
            </w:r>
          </w:p>
        </w:tc>
        <w:tc>
          <w:tcPr>
            <w:tcW w:w="0" w:type="auto"/>
            <w:tcMar>
              <w:top w:w="75" w:type="dxa"/>
              <w:left w:w="75" w:type="dxa"/>
              <w:bottom w:w="75" w:type="dxa"/>
              <w:right w:w="75" w:type="dxa"/>
            </w:tcMar>
            <w:vAlign w:val="center"/>
            <w:hideMark/>
          </w:tcPr>
          <w:p w14:paraId="3E644F8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1,001 </w:t>
            </w:r>
          </w:p>
        </w:tc>
        <w:tc>
          <w:tcPr>
            <w:tcW w:w="0" w:type="auto"/>
            <w:tcMar>
              <w:top w:w="75" w:type="dxa"/>
              <w:left w:w="75" w:type="dxa"/>
              <w:bottom w:w="75" w:type="dxa"/>
              <w:right w:w="75" w:type="dxa"/>
            </w:tcMar>
            <w:vAlign w:val="center"/>
            <w:hideMark/>
          </w:tcPr>
          <w:p w14:paraId="294CD2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4,798 </w:t>
            </w:r>
          </w:p>
        </w:tc>
        <w:tc>
          <w:tcPr>
            <w:tcW w:w="0" w:type="auto"/>
            <w:tcMar>
              <w:top w:w="75" w:type="dxa"/>
              <w:left w:w="75" w:type="dxa"/>
              <w:bottom w:w="75" w:type="dxa"/>
              <w:right w:w="75" w:type="dxa"/>
            </w:tcMar>
            <w:vAlign w:val="center"/>
            <w:hideMark/>
          </w:tcPr>
          <w:p w14:paraId="03336EA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35% </w:t>
            </w:r>
          </w:p>
        </w:tc>
        <w:tc>
          <w:tcPr>
            <w:tcW w:w="0" w:type="auto"/>
            <w:tcMar>
              <w:top w:w="75" w:type="dxa"/>
              <w:left w:w="75" w:type="dxa"/>
              <w:bottom w:w="75" w:type="dxa"/>
              <w:right w:w="75" w:type="dxa"/>
            </w:tcMar>
            <w:vAlign w:val="center"/>
            <w:hideMark/>
          </w:tcPr>
          <w:p w14:paraId="67280E4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12,324,000 </w:t>
            </w:r>
          </w:p>
        </w:tc>
        <w:tc>
          <w:tcPr>
            <w:tcW w:w="0" w:type="auto"/>
            <w:tcMar>
              <w:top w:w="75" w:type="dxa"/>
              <w:left w:w="75" w:type="dxa"/>
              <w:bottom w:w="75" w:type="dxa"/>
              <w:right w:w="75" w:type="dxa"/>
            </w:tcMar>
            <w:vAlign w:val="center"/>
            <w:hideMark/>
          </w:tcPr>
          <w:p w14:paraId="06B9647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13,755,000 </w:t>
            </w:r>
          </w:p>
        </w:tc>
        <w:tc>
          <w:tcPr>
            <w:tcW w:w="0" w:type="auto"/>
            <w:tcMar>
              <w:top w:w="75" w:type="dxa"/>
              <w:left w:w="75" w:type="dxa"/>
              <w:bottom w:w="75" w:type="dxa"/>
              <w:right w:w="75" w:type="dxa"/>
            </w:tcMar>
            <w:vAlign w:val="center"/>
            <w:hideMark/>
          </w:tcPr>
          <w:p w14:paraId="114FCE1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0.90 </w:t>
            </w:r>
          </w:p>
        </w:tc>
      </w:tr>
      <w:tr w:rsidR="00000000" w14:paraId="0D42D05A" w14:textId="77777777">
        <w:trPr>
          <w:divId w:val="215942354"/>
        </w:trPr>
        <w:tc>
          <w:tcPr>
            <w:tcW w:w="0" w:type="auto"/>
            <w:tcMar>
              <w:top w:w="75" w:type="dxa"/>
              <w:left w:w="75" w:type="dxa"/>
              <w:bottom w:w="75" w:type="dxa"/>
              <w:right w:w="75" w:type="dxa"/>
            </w:tcMar>
            <w:vAlign w:val="center"/>
            <w:hideMark/>
          </w:tcPr>
          <w:p w14:paraId="17E2CF5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3 </w:t>
            </w:r>
          </w:p>
        </w:tc>
        <w:tc>
          <w:tcPr>
            <w:tcW w:w="0" w:type="auto"/>
            <w:tcMar>
              <w:top w:w="75" w:type="dxa"/>
              <w:left w:w="75" w:type="dxa"/>
              <w:bottom w:w="75" w:type="dxa"/>
              <w:right w:w="75" w:type="dxa"/>
            </w:tcMar>
            <w:vAlign w:val="center"/>
            <w:hideMark/>
          </w:tcPr>
          <w:p w14:paraId="7337DB9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1,341 </w:t>
            </w:r>
          </w:p>
        </w:tc>
        <w:tc>
          <w:tcPr>
            <w:tcW w:w="0" w:type="auto"/>
            <w:tcMar>
              <w:top w:w="75" w:type="dxa"/>
              <w:left w:w="75" w:type="dxa"/>
              <w:bottom w:w="75" w:type="dxa"/>
              <w:right w:w="75" w:type="dxa"/>
            </w:tcMar>
            <w:vAlign w:val="center"/>
            <w:hideMark/>
          </w:tcPr>
          <w:p w14:paraId="40F0448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4,819 </w:t>
            </w:r>
          </w:p>
        </w:tc>
        <w:tc>
          <w:tcPr>
            <w:tcW w:w="0" w:type="auto"/>
            <w:tcMar>
              <w:top w:w="75" w:type="dxa"/>
              <w:left w:w="75" w:type="dxa"/>
              <w:bottom w:w="75" w:type="dxa"/>
              <w:right w:w="75" w:type="dxa"/>
            </w:tcMar>
            <w:vAlign w:val="center"/>
            <w:hideMark/>
          </w:tcPr>
          <w:p w14:paraId="5C813DD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36% </w:t>
            </w:r>
          </w:p>
        </w:tc>
        <w:tc>
          <w:tcPr>
            <w:tcW w:w="0" w:type="auto"/>
            <w:tcMar>
              <w:top w:w="75" w:type="dxa"/>
              <w:left w:w="75" w:type="dxa"/>
              <w:bottom w:w="75" w:type="dxa"/>
              <w:right w:w="75" w:type="dxa"/>
            </w:tcMar>
            <w:vAlign w:val="center"/>
            <w:hideMark/>
          </w:tcPr>
          <w:p w14:paraId="652D47C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16,427,000 </w:t>
            </w:r>
          </w:p>
        </w:tc>
        <w:tc>
          <w:tcPr>
            <w:tcW w:w="0" w:type="auto"/>
            <w:tcMar>
              <w:top w:w="75" w:type="dxa"/>
              <w:left w:w="75" w:type="dxa"/>
              <w:bottom w:w="75" w:type="dxa"/>
              <w:right w:w="75" w:type="dxa"/>
            </w:tcMar>
            <w:vAlign w:val="center"/>
            <w:hideMark/>
          </w:tcPr>
          <w:p w14:paraId="15286B4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17,868,000 </w:t>
            </w:r>
          </w:p>
        </w:tc>
        <w:tc>
          <w:tcPr>
            <w:tcW w:w="0" w:type="auto"/>
            <w:tcMar>
              <w:top w:w="75" w:type="dxa"/>
              <w:left w:w="75" w:type="dxa"/>
              <w:bottom w:w="75" w:type="dxa"/>
              <w:right w:w="75" w:type="dxa"/>
            </w:tcMar>
            <w:vAlign w:val="center"/>
            <w:hideMark/>
          </w:tcPr>
          <w:p w14:paraId="4AA73FA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0.92 </w:t>
            </w:r>
          </w:p>
        </w:tc>
      </w:tr>
      <w:tr w:rsidR="00000000" w14:paraId="70DF7BFE" w14:textId="77777777">
        <w:trPr>
          <w:divId w:val="215942354"/>
        </w:trPr>
        <w:tc>
          <w:tcPr>
            <w:tcW w:w="0" w:type="auto"/>
            <w:tcMar>
              <w:top w:w="75" w:type="dxa"/>
              <w:left w:w="75" w:type="dxa"/>
              <w:bottom w:w="75" w:type="dxa"/>
              <w:right w:w="75" w:type="dxa"/>
            </w:tcMar>
            <w:vAlign w:val="center"/>
            <w:hideMark/>
          </w:tcPr>
          <w:p w14:paraId="573FD3E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4 </w:t>
            </w:r>
          </w:p>
        </w:tc>
        <w:tc>
          <w:tcPr>
            <w:tcW w:w="0" w:type="auto"/>
            <w:tcMar>
              <w:top w:w="75" w:type="dxa"/>
              <w:left w:w="75" w:type="dxa"/>
              <w:bottom w:w="75" w:type="dxa"/>
              <w:right w:w="75" w:type="dxa"/>
            </w:tcMar>
            <w:vAlign w:val="center"/>
            <w:hideMark/>
          </w:tcPr>
          <w:p w14:paraId="46B027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1,798 </w:t>
            </w:r>
          </w:p>
        </w:tc>
        <w:tc>
          <w:tcPr>
            <w:tcW w:w="0" w:type="auto"/>
            <w:tcMar>
              <w:top w:w="75" w:type="dxa"/>
              <w:left w:w="75" w:type="dxa"/>
              <w:bottom w:w="75" w:type="dxa"/>
              <w:right w:w="75" w:type="dxa"/>
            </w:tcMar>
            <w:vAlign w:val="center"/>
            <w:hideMark/>
          </w:tcPr>
          <w:p w14:paraId="6EEDB4A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4,237 </w:t>
            </w:r>
          </w:p>
        </w:tc>
        <w:tc>
          <w:tcPr>
            <w:tcW w:w="0" w:type="auto"/>
            <w:tcMar>
              <w:top w:w="75" w:type="dxa"/>
              <w:left w:w="75" w:type="dxa"/>
              <w:bottom w:w="75" w:type="dxa"/>
              <w:right w:w="75" w:type="dxa"/>
            </w:tcMar>
            <w:vAlign w:val="center"/>
            <w:hideMark/>
          </w:tcPr>
          <w:p w14:paraId="3038C1C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 </w:t>
            </w:r>
          </w:p>
        </w:tc>
        <w:tc>
          <w:tcPr>
            <w:tcW w:w="0" w:type="auto"/>
            <w:tcMar>
              <w:top w:w="75" w:type="dxa"/>
              <w:left w:w="75" w:type="dxa"/>
              <w:bottom w:w="75" w:type="dxa"/>
              <w:right w:w="75" w:type="dxa"/>
            </w:tcMar>
            <w:vAlign w:val="center"/>
            <w:hideMark/>
          </w:tcPr>
          <w:p w14:paraId="0C6F28B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21,233,000 </w:t>
            </w:r>
          </w:p>
        </w:tc>
        <w:tc>
          <w:tcPr>
            <w:tcW w:w="0" w:type="auto"/>
            <w:tcMar>
              <w:top w:w="75" w:type="dxa"/>
              <w:left w:w="75" w:type="dxa"/>
              <w:bottom w:w="75" w:type="dxa"/>
              <w:right w:w="75" w:type="dxa"/>
            </w:tcMar>
            <w:vAlign w:val="center"/>
            <w:hideMark/>
          </w:tcPr>
          <w:p w14:paraId="1F7ACA0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22,524,000 </w:t>
            </w:r>
          </w:p>
        </w:tc>
        <w:tc>
          <w:tcPr>
            <w:tcW w:w="0" w:type="auto"/>
            <w:tcMar>
              <w:top w:w="75" w:type="dxa"/>
              <w:left w:w="75" w:type="dxa"/>
              <w:bottom w:w="75" w:type="dxa"/>
              <w:right w:w="75" w:type="dxa"/>
            </w:tcMar>
            <w:vAlign w:val="center"/>
            <w:hideMark/>
          </w:tcPr>
          <w:p w14:paraId="44A45F0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0.94 </w:t>
            </w:r>
          </w:p>
        </w:tc>
      </w:tr>
      <w:tr w:rsidR="00000000" w14:paraId="69805B31" w14:textId="77777777">
        <w:trPr>
          <w:divId w:val="215942354"/>
        </w:trPr>
        <w:tc>
          <w:tcPr>
            <w:tcW w:w="0" w:type="auto"/>
            <w:tcMar>
              <w:top w:w="75" w:type="dxa"/>
              <w:left w:w="75" w:type="dxa"/>
              <w:bottom w:w="75" w:type="dxa"/>
              <w:right w:w="75" w:type="dxa"/>
            </w:tcMar>
            <w:vAlign w:val="center"/>
            <w:hideMark/>
          </w:tcPr>
          <w:p w14:paraId="48A4AC4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5 </w:t>
            </w:r>
          </w:p>
        </w:tc>
        <w:tc>
          <w:tcPr>
            <w:tcW w:w="0" w:type="auto"/>
            <w:tcMar>
              <w:top w:w="75" w:type="dxa"/>
              <w:left w:w="75" w:type="dxa"/>
              <w:bottom w:w="75" w:type="dxa"/>
              <w:right w:w="75" w:type="dxa"/>
            </w:tcMar>
            <w:vAlign w:val="center"/>
            <w:hideMark/>
          </w:tcPr>
          <w:p w14:paraId="70729E2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3,930 </w:t>
            </w:r>
          </w:p>
        </w:tc>
        <w:tc>
          <w:tcPr>
            <w:tcW w:w="0" w:type="auto"/>
            <w:tcMar>
              <w:top w:w="75" w:type="dxa"/>
              <w:left w:w="75" w:type="dxa"/>
              <w:bottom w:w="75" w:type="dxa"/>
              <w:right w:w="75" w:type="dxa"/>
            </w:tcMar>
            <w:vAlign w:val="center"/>
            <w:hideMark/>
          </w:tcPr>
          <w:p w14:paraId="782AF1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3,670 </w:t>
            </w:r>
          </w:p>
        </w:tc>
        <w:tc>
          <w:tcPr>
            <w:tcW w:w="0" w:type="auto"/>
            <w:tcMar>
              <w:top w:w="75" w:type="dxa"/>
              <w:left w:w="75" w:type="dxa"/>
              <w:bottom w:w="75" w:type="dxa"/>
              <w:right w:w="75" w:type="dxa"/>
            </w:tcMar>
            <w:vAlign w:val="center"/>
            <w:hideMark/>
          </w:tcPr>
          <w:p w14:paraId="22807F1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 </w:t>
            </w:r>
          </w:p>
        </w:tc>
        <w:tc>
          <w:tcPr>
            <w:tcW w:w="0" w:type="auto"/>
            <w:tcMar>
              <w:top w:w="75" w:type="dxa"/>
              <w:left w:w="75" w:type="dxa"/>
              <w:bottom w:w="75" w:type="dxa"/>
              <w:right w:w="75" w:type="dxa"/>
            </w:tcMar>
            <w:vAlign w:val="center"/>
            <w:hideMark/>
          </w:tcPr>
          <w:p w14:paraId="369968D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34,791,000 </w:t>
            </w:r>
          </w:p>
        </w:tc>
        <w:tc>
          <w:tcPr>
            <w:tcW w:w="0" w:type="auto"/>
            <w:tcMar>
              <w:top w:w="75" w:type="dxa"/>
              <w:left w:w="75" w:type="dxa"/>
              <w:bottom w:w="75" w:type="dxa"/>
              <w:right w:w="75" w:type="dxa"/>
            </w:tcMar>
            <w:vAlign w:val="center"/>
            <w:hideMark/>
          </w:tcPr>
          <w:p w14:paraId="365873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36,543,000 </w:t>
            </w:r>
          </w:p>
        </w:tc>
        <w:tc>
          <w:tcPr>
            <w:tcW w:w="0" w:type="auto"/>
            <w:tcMar>
              <w:top w:w="75" w:type="dxa"/>
              <w:left w:w="75" w:type="dxa"/>
              <w:bottom w:w="75" w:type="dxa"/>
              <w:right w:w="75" w:type="dxa"/>
            </w:tcMar>
            <w:vAlign w:val="center"/>
            <w:hideMark/>
          </w:tcPr>
          <w:p w14:paraId="7A6400D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r w:rsidR="00000000" w14:paraId="266BF7FE" w14:textId="77777777">
        <w:trPr>
          <w:divId w:val="215942354"/>
        </w:trPr>
        <w:tc>
          <w:tcPr>
            <w:tcW w:w="0" w:type="auto"/>
            <w:tcMar>
              <w:top w:w="75" w:type="dxa"/>
              <w:left w:w="75" w:type="dxa"/>
              <w:bottom w:w="75" w:type="dxa"/>
              <w:right w:w="75" w:type="dxa"/>
            </w:tcMar>
            <w:vAlign w:val="center"/>
            <w:hideMark/>
          </w:tcPr>
          <w:p w14:paraId="7C375E0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6 </w:t>
            </w:r>
          </w:p>
        </w:tc>
        <w:tc>
          <w:tcPr>
            <w:tcW w:w="0" w:type="auto"/>
            <w:tcMar>
              <w:top w:w="75" w:type="dxa"/>
              <w:left w:w="75" w:type="dxa"/>
              <w:bottom w:w="75" w:type="dxa"/>
              <w:right w:w="75" w:type="dxa"/>
            </w:tcMar>
            <w:vAlign w:val="center"/>
            <w:hideMark/>
          </w:tcPr>
          <w:p w14:paraId="731E728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1,241 </w:t>
            </w:r>
          </w:p>
        </w:tc>
        <w:tc>
          <w:tcPr>
            <w:tcW w:w="0" w:type="auto"/>
            <w:tcMar>
              <w:top w:w="75" w:type="dxa"/>
              <w:left w:w="75" w:type="dxa"/>
              <w:bottom w:w="75" w:type="dxa"/>
              <w:right w:w="75" w:type="dxa"/>
            </w:tcMar>
            <w:vAlign w:val="center"/>
            <w:hideMark/>
          </w:tcPr>
          <w:p w14:paraId="721D86E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2,222 </w:t>
            </w:r>
          </w:p>
        </w:tc>
        <w:tc>
          <w:tcPr>
            <w:tcW w:w="0" w:type="auto"/>
            <w:tcMar>
              <w:top w:w="75" w:type="dxa"/>
              <w:left w:w="75" w:type="dxa"/>
              <w:bottom w:w="75" w:type="dxa"/>
              <w:right w:w="75" w:type="dxa"/>
            </w:tcMar>
            <w:vAlign w:val="center"/>
            <w:hideMark/>
          </w:tcPr>
          <w:p w14:paraId="71CE2E1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50% </w:t>
            </w:r>
          </w:p>
        </w:tc>
        <w:tc>
          <w:tcPr>
            <w:tcW w:w="0" w:type="auto"/>
            <w:tcMar>
              <w:top w:w="75" w:type="dxa"/>
              <w:left w:w="75" w:type="dxa"/>
              <w:bottom w:w="75" w:type="dxa"/>
              <w:right w:w="75" w:type="dxa"/>
            </w:tcMar>
            <w:vAlign w:val="center"/>
            <w:hideMark/>
          </w:tcPr>
          <w:p w14:paraId="0DCB8C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6,032,000 </w:t>
            </w:r>
          </w:p>
        </w:tc>
        <w:tc>
          <w:tcPr>
            <w:tcW w:w="0" w:type="auto"/>
            <w:tcMar>
              <w:top w:w="75" w:type="dxa"/>
              <w:left w:w="75" w:type="dxa"/>
              <w:bottom w:w="75" w:type="dxa"/>
              <w:right w:w="75" w:type="dxa"/>
            </w:tcMar>
            <w:vAlign w:val="center"/>
            <w:hideMark/>
          </w:tcPr>
          <w:p w14:paraId="54EB9A6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5,564,000 </w:t>
            </w:r>
          </w:p>
        </w:tc>
        <w:tc>
          <w:tcPr>
            <w:tcW w:w="0" w:type="auto"/>
            <w:tcMar>
              <w:top w:w="75" w:type="dxa"/>
              <w:left w:w="75" w:type="dxa"/>
              <w:bottom w:w="75" w:type="dxa"/>
              <w:right w:w="75" w:type="dxa"/>
            </w:tcMar>
            <w:vAlign w:val="center"/>
            <w:hideMark/>
          </w:tcPr>
          <w:p w14:paraId="6D8F1D8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 </w:t>
            </w:r>
          </w:p>
        </w:tc>
      </w:tr>
      <w:tr w:rsidR="00000000" w14:paraId="16C70817" w14:textId="77777777">
        <w:trPr>
          <w:divId w:val="215942354"/>
        </w:trPr>
        <w:tc>
          <w:tcPr>
            <w:tcW w:w="0" w:type="auto"/>
            <w:tcMar>
              <w:top w:w="75" w:type="dxa"/>
              <w:left w:w="75" w:type="dxa"/>
              <w:bottom w:w="75" w:type="dxa"/>
              <w:right w:w="75" w:type="dxa"/>
            </w:tcMar>
            <w:vAlign w:val="center"/>
            <w:hideMark/>
          </w:tcPr>
          <w:p w14:paraId="1715972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Area Type 7 </w:t>
            </w:r>
          </w:p>
        </w:tc>
        <w:tc>
          <w:tcPr>
            <w:tcW w:w="0" w:type="auto"/>
            <w:tcMar>
              <w:top w:w="75" w:type="dxa"/>
              <w:left w:w="75" w:type="dxa"/>
              <w:bottom w:w="75" w:type="dxa"/>
              <w:right w:w="75" w:type="dxa"/>
            </w:tcMar>
            <w:vAlign w:val="center"/>
            <w:hideMark/>
          </w:tcPr>
          <w:p w14:paraId="325573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1,337 </w:t>
            </w:r>
          </w:p>
        </w:tc>
        <w:tc>
          <w:tcPr>
            <w:tcW w:w="0" w:type="auto"/>
            <w:tcMar>
              <w:top w:w="75" w:type="dxa"/>
              <w:left w:w="75" w:type="dxa"/>
              <w:bottom w:w="75" w:type="dxa"/>
              <w:right w:w="75" w:type="dxa"/>
            </w:tcMar>
            <w:vAlign w:val="center"/>
            <w:hideMark/>
          </w:tcPr>
          <w:p w14:paraId="1333A9F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1,768 </w:t>
            </w:r>
          </w:p>
        </w:tc>
        <w:tc>
          <w:tcPr>
            <w:tcW w:w="0" w:type="auto"/>
            <w:tcMar>
              <w:top w:w="75" w:type="dxa"/>
              <w:left w:w="75" w:type="dxa"/>
              <w:bottom w:w="75" w:type="dxa"/>
              <w:right w:w="75" w:type="dxa"/>
            </w:tcMar>
            <w:vAlign w:val="center"/>
            <w:hideMark/>
          </w:tcPr>
          <w:p w14:paraId="400CD77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65% </w:t>
            </w:r>
          </w:p>
        </w:tc>
        <w:tc>
          <w:tcPr>
            <w:tcW w:w="0" w:type="auto"/>
            <w:tcMar>
              <w:top w:w="75" w:type="dxa"/>
              <w:left w:w="75" w:type="dxa"/>
              <w:bottom w:w="75" w:type="dxa"/>
              <w:right w:w="75" w:type="dxa"/>
            </w:tcMar>
            <w:vAlign w:val="center"/>
            <w:hideMark/>
          </w:tcPr>
          <w:p w14:paraId="47B24BB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4,330,000 </w:t>
            </w:r>
          </w:p>
        </w:tc>
        <w:tc>
          <w:tcPr>
            <w:tcW w:w="0" w:type="auto"/>
            <w:tcMar>
              <w:top w:w="75" w:type="dxa"/>
              <w:left w:w="75" w:type="dxa"/>
              <w:bottom w:w="75" w:type="dxa"/>
              <w:right w:w="75" w:type="dxa"/>
            </w:tcMar>
            <w:vAlign w:val="center"/>
            <w:hideMark/>
          </w:tcPr>
          <w:p w14:paraId="1E10804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3,640,000 </w:t>
            </w:r>
          </w:p>
        </w:tc>
        <w:tc>
          <w:tcPr>
            <w:tcW w:w="0" w:type="auto"/>
            <w:tcMar>
              <w:top w:w="75" w:type="dxa"/>
              <w:left w:w="75" w:type="dxa"/>
              <w:bottom w:w="75" w:type="dxa"/>
              <w:right w:w="75" w:type="dxa"/>
            </w:tcMar>
            <w:vAlign w:val="center"/>
            <w:hideMark/>
          </w:tcPr>
          <w:p w14:paraId="7A151B5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1.19 </w:t>
            </w:r>
          </w:p>
        </w:tc>
      </w:tr>
      <w:tr w:rsidR="00000000" w14:paraId="2F0CF7DE" w14:textId="77777777">
        <w:trPr>
          <w:divId w:val="215942354"/>
        </w:trPr>
        <w:tc>
          <w:tcPr>
            <w:tcW w:w="0" w:type="auto"/>
            <w:tcMar>
              <w:top w:w="75" w:type="dxa"/>
              <w:left w:w="75" w:type="dxa"/>
              <w:bottom w:w="75" w:type="dxa"/>
              <w:right w:w="75" w:type="dxa"/>
            </w:tcMar>
            <w:vAlign w:val="center"/>
            <w:hideMark/>
          </w:tcPr>
          <w:p w14:paraId="6C8E1D6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Total </w:t>
            </w:r>
          </w:p>
        </w:tc>
        <w:tc>
          <w:tcPr>
            <w:tcW w:w="0" w:type="auto"/>
            <w:tcMar>
              <w:top w:w="75" w:type="dxa"/>
              <w:left w:w="75" w:type="dxa"/>
              <w:bottom w:w="75" w:type="dxa"/>
              <w:right w:w="75" w:type="dxa"/>
            </w:tcMar>
            <w:vAlign w:val="center"/>
            <w:hideMark/>
          </w:tcPr>
          <w:p w14:paraId="230B5B2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11,161 </w:t>
            </w:r>
          </w:p>
        </w:tc>
        <w:tc>
          <w:tcPr>
            <w:tcW w:w="0" w:type="auto"/>
            <w:tcMar>
              <w:top w:w="75" w:type="dxa"/>
              <w:left w:w="75" w:type="dxa"/>
              <w:bottom w:w="75" w:type="dxa"/>
              <w:right w:w="75" w:type="dxa"/>
            </w:tcMar>
            <w:vAlign w:val="center"/>
            <w:hideMark/>
          </w:tcPr>
          <w:p w14:paraId="05B4B38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3,863 </w:t>
            </w:r>
          </w:p>
        </w:tc>
        <w:tc>
          <w:tcPr>
            <w:tcW w:w="0" w:type="auto"/>
            <w:tcMar>
              <w:top w:w="75" w:type="dxa"/>
              <w:left w:w="75" w:type="dxa"/>
              <w:bottom w:w="75" w:type="dxa"/>
              <w:right w:w="75" w:type="dxa"/>
            </w:tcMar>
            <w:vAlign w:val="center"/>
            <w:hideMark/>
          </w:tcPr>
          <w:p w14:paraId="0057D2A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 </w:t>
            </w:r>
          </w:p>
        </w:tc>
        <w:tc>
          <w:tcPr>
            <w:tcW w:w="0" w:type="auto"/>
            <w:tcMar>
              <w:top w:w="75" w:type="dxa"/>
              <w:left w:w="75" w:type="dxa"/>
              <w:bottom w:w="75" w:type="dxa"/>
              <w:right w:w="75" w:type="dxa"/>
            </w:tcMar>
            <w:vAlign w:val="center"/>
            <w:hideMark/>
          </w:tcPr>
          <w:p w14:paraId="443A1D2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106,424,000 </w:t>
            </w:r>
          </w:p>
        </w:tc>
        <w:tc>
          <w:tcPr>
            <w:tcW w:w="0" w:type="auto"/>
            <w:tcMar>
              <w:top w:w="75" w:type="dxa"/>
              <w:left w:w="75" w:type="dxa"/>
              <w:bottom w:w="75" w:type="dxa"/>
              <w:right w:w="75" w:type="dxa"/>
            </w:tcMar>
            <w:vAlign w:val="center"/>
            <w:hideMark/>
          </w:tcPr>
          <w:p w14:paraId="047C2C2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111,970,000 </w:t>
            </w:r>
          </w:p>
        </w:tc>
        <w:tc>
          <w:tcPr>
            <w:tcW w:w="0" w:type="auto"/>
            <w:tcMar>
              <w:top w:w="75" w:type="dxa"/>
              <w:left w:w="75" w:type="dxa"/>
              <w:bottom w:w="75" w:type="dxa"/>
              <w:right w:w="75" w:type="dxa"/>
            </w:tcMar>
            <w:vAlign w:val="center"/>
            <w:hideMark/>
          </w:tcPr>
          <w:p w14:paraId="2AB64F4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bl>
    <w:p w14:paraId="1F8DD0A6"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 xml:space="preserve">The observed and estimated daily volumes were also graphed </w:t>
      </w:r>
      <w:r>
        <w:rPr>
          <w:rFonts w:ascii="Georgia" w:hAnsi="Georgia" w:cs="Arial"/>
          <w:color w:val="222222"/>
          <w:sz w:val="28"/>
          <w:szCs w:val="28"/>
        </w:rPr>
        <w:t xml:space="preserve">using a scatterplot which is provided in Figure 7-3. As illustrated, the correlation coefficient of 0.95 and the trendline indicate the model generally </w:t>
      </w:r>
      <w:commentRangeStart w:id="25"/>
      <w:r>
        <w:rPr>
          <w:rFonts w:ascii="Georgia" w:hAnsi="Georgia" w:cs="Arial"/>
          <w:color w:val="222222"/>
          <w:sz w:val="28"/>
          <w:szCs w:val="28"/>
        </w:rPr>
        <w:t xml:space="preserve">accurately </w:t>
      </w:r>
      <w:commentRangeEnd w:id="25"/>
      <w:r>
        <w:rPr>
          <w:rStyle w:val="CommentReference"/>
        </w:rPr>
        <w:commentReference w:id="25"/>
      </w:r>
      <w:r>
        <w:rPr>
          <w:rFonts w:ascii="Georgia" w:hAnsi="Georgia" w:cs="Arial"/>
          <w:color w:val="222222"/>
          <w:sz w:val="28"/>
          <w:szCs w:val="28"/>
        </w:rPr>
        <w:t>estimates daily volumes when compared to observed counts.</w:t>
      </w:r>
    </w:p>
    <w:p w14:paraId="1E8A3158" w14:textId="77777777" w:rsidR="00000000" w:rsidRDefault="00B30B1A">
      <w:pPr>
        <w:divId w:val="6176056"/>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53281630" wp14:editId="43E815CA">
            <wp:extent cx="4886325" cy="3876675"/>
            <wp:effectExtent l="0" t="0" r="9525" b="9525"/>
            <wp:docPr id="48" name="Picture 48" descr="Figure 7-3. Daily Estimated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gure 7-3. Daily Estimated Volumes vs. Observed Count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886325" cy="3876675"/>
                    </a:xfrm>
                    <a:prstGeom prst="rect">
                      <a:avLst/>
                    </a:prstGeom>
                    <a:noFill/>
                    <a:ln>
                      <a:noFill/>
                    </a:ln>
                  </pic:spPr>
                </pic:pic>
              </a:graphicData>
            </a:graphic>
          </wp:inline>
        </w:drawing>
      </w:r>
    </w:p>
    <w:p w14:paraId="3693C9EC" w14:textId="77777777" w:rsidR="00000000" w:rsidRDefault="00B30B1A">
      <w:pPr>
        <w:pStyle w:val="caption"/>
        <w:spacing w:before="0" w:beforeAutospacing="0" w:after="158" w:afterAutospacing="0"/>
        <w:divId w:val="6176056"/>
        <w:rPr>
          <w:rFonts w:ascii="Georgia" w:hAnsi="Georgia" w:cs="Arial"/>
        </w:rPr>
      </w:pPr>
      <w:r>
        <w:rPr>
          <w:rFonts w:ascii="Georgia" w:hAnsi="Georgia" w:cs="Arial"/>
        </w:rPr>
        <w:t>Figure 7-3. Daily Estimated Volumes vs. </w:t>
      </w:r>
      <w:r>
        <w:rPr>
          <w:rFonts w:ascii="Georgia" w:hAnsi="Georgia" w:cs="Arial"/>
        </w:rPr>
        <w:t>Observed Counts</w:t>
      </w:r>
    </w:p>
    <w:p w14:paraId="5EB62B1D"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 xml:space="preserve">Hourly </w:t>
      </w:r>
      <w:del w:id="26" w:author="Kyeil Kim" w:date="2019-04-02T09:03:00Z">
        <w:r>
          <w:rPr>
            <w:rFonts w:ascii="Georgia" w:hAnsi="Georgia" w:cs="Arial"/>
            <w:color w:val="222222"/>
            <w:sz w:val="28"/>
            <w:szCs w:val="28"/>
          </w:rPr>
          <w:delText xml:space="preserve">Data </w:delText>
        </w:r>
      </w:del>
      <w:ins w:id="27" w:author="Kyeil Kim" w:date="2019-04-02T09:03:00Z">
        <w:r>
          <w:rPr>
            <w:rFonts w:ascii="Georgia" w:hAnsi="Georgia" w:cs="Arial"/>
            <w:color w:val="222222"/>
            <w:sz w:val="28"/>
            <w:szCs w:val="28"/>
          </w:rPr>
          <w:t xml:space="preserve">data </w:t>
        </w:r>
      </w:ins>
      <w:r>
        <w:rPr>
          <w:rFonts w:ascii="Georgia" w:hAnsi="Georgia" w:cs="Arial"/>
          <w:color w:val="222222"/>
          <w:sz w:val="28"/>
          <w:szCs w:val="28"/>
        </w:rPr>
        <w:t xml:space="preserve">from GDOT’s permanent count stations were aggregated to match the model’s five time period </w:t>
      </w:r>
      <w:commentRangeStart w:id="28"/>
      <w:proofErr w:type="spellStart"/>
      <w:r>
        <w:rPr>
          <w:rFonts w:ascii="Georgia" w:hAnsi="Georgia" w:cs="Arial"/>
          <w:color w:val="222222"/>
          <w:sz w:val="28"/>
          <w:szCs w:val="28"/>
        </w:rPr>
        <w:t>assignments.This</w:t>
      </w:r>
      <w:proofErr w:type="spellEnd"/>
      <w:r>
        <w:rPr>
          <w:rFonts w:ascii="Georgia" w:hAnsi="Georgia" w:cs="Arial"/>
          <w:color w:val="222222"/>
          <w:sz w:val="28"/>
          <w:szCs w:val="28"/>
        </w:rPr>
        <w:t xml:space="preserve"> </w:t>
      </w:r>
      <w:commentRangeEnd w:id="28"/>
      <w:r>
        <w:rPr>
          <w:rStyle w:val="CommentReference"/>
        </w:rPr>
        <w:commentReference w:id="28"/>
      </w:r>
      <w:r>
        <w:rPr>
          <w:rFonts w:ascii="Georgia" w:hAnsi="Georgia" w:cs="Arial"/>
          <w:color w:val="222222"/>
          <w:sz w:val="28"/>
          <w:szCs w:val="28"/>
        </w:rPr>
        <w:t>comparison is provided in Table 7-8 and shows the model estimated volumes match period-level counts reaso</w:t>
      </w:r>
      <w:r>
        <w:rPr>
          <w:rFonts w:ascii="Georgia" w:hAnsi="Georgia" w:cs="Arial"/>
          <w:color w:val="222222"/>
          <w:sz w:val="28"/>
          <w:szCs w:val="28"/>
        </w:rPr>
        <w:t>nably well. The model does appear to be underestimating travel in the evening</w:t>
      </w:r>
      <w:del w:id="29" w:author="Kyeil Kim" w:date="2019-04-02T09:04:00Z">
        <w:r>
          <w:rPr>
            <w:rFonts w:ascii="Georgia" w:hAnsi="Georgia" w:cs="Arial"/>
            <w:color w:val="222222"/>
            <w:sz w:val="28"/>
            <w:szCs w:val="28"/>
          </w:rPr>
          <w:delText>/late night time</w:delText>
        </w:r>
      </w:del>
      <w:r>
        <w:rPr>
          <w:rFonts w:ascii="Georgia" w:hAnsi="Georgia" w:cs="Arial"/>
          <w:color w:val="222222"/>
          <w:sz w:val="28"/>
          <w:szCs w:val="28"/>
        </w:rPr>
        <w:t xml:space="preserve"> period as evidenced by the volume-to-count ratio of 0.79 for that time period. However, it should be noted that there were only 78 permanent count stations which </w:t>
      </w:r>
      <w:r>
        <w:rPr>
          <w:rFonts w:ascii="Georgia" w:hAnsi="Georgia" w:cs="Arial"/>
          <w:color w:val="222222"/>
          <w:sz w:val="28"/>
          <w:szCs w:val="28"/>
        </w:rPr>
        <w:t xml:space="preserve">makes it difficult to draw concrete conclusions that warrant modifications </w:t>
      </w:r>
      <w:r>
        <w:rPr>
          <w:rFonts w:ascii="Georgia" w:hAnsi="Georgia" w:cs="Arial"/>
          <w:color w:val="222222"/>
          <w:sz w:val="28"/>
          <w:szCs w:val="28"/>
        </w:rPr>
        <w:lastRenderedPageBreak/>
        <w:t>to the model. Scatterplots for each time period were also prepared and are provided in Figures 7-4 through 7-8.</w:t>
      </w:r>
    </w:p>
    <w:p w14:paraId="0DA0E336"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Table 7-8 Highway Validation Statistics by Time of Day</w:t>
      </w:r>
    </w:p>
    <w:tbl>
      <w:tblPr>
        <w:tblW w:w="5000" w:type="pct"/>
        <w:tblLook w:val="04A0" w:firstRow="1" w:lastRow="0" w:firstColumn="1" w:lastColumn="0" w:noHBand="0" w:noVBand="1"/>
      </w:tblPr>
      <w:tblGrid>
        <w:gridCol w:w="1335"/>
        <w:gridCol w:w="1580"/>
        <w:gridCol w:w="1319"/>
        <w:gridCol w:w="2032"/>
        <w:gridCol w:w="1480"/>
        <w:gridCol w:w="1614"/>
      </w:tblGrid>
      <w:tr w:rsidR="00000000" w14:paraId="77F47538" w14:textId="77777777">
        <w:trPr>
          <w:divId w:val="215942354"/>
          <w:tblHeader/>
        </w:trPr>
        <w:tc>
          <w:tcPr>
            <w:tcW w:w="0" w:type="auto"/>
            <w:tcMar>
              <w:top w:w="75" w:type="dxa"/>
              <w:left w:w="75" w:type="dxa"/>
              <w:bottom w:w="75" w:type="dxa"/>
              <w:right w:w="75" w:type="dxa"/>
            </w:tcMar>
            <w:vAlign w:val="center"/>
            <w:hideMark/>
          </w:tcPr>
          <w:p w14:paraId="703942C4"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Time Period </w:t>
            </w:r>
          </w:p>
        </w:tc>
        <w:tc>
          <w:tcPr>
            <w:tcW w:w="0" w:type="auto"/>
            <w:tcMar>
              <w:top w:w="75" w:type="dxa"/>
              <w:left w:w="75" w:type="dxa"/>
              <w:bottom w:w="75" w:type="dxa"/>
              <w:right w:w="75" w:type="dxa"/>
            </w:tcMar>
            <w:vAlign w:val="center"/>
            <w:hideMark/>
          </w:tcPr>
          <w:p w14:paraId="5FC3433A" w14:textId="77777777" w:rsidR="00000000" w:rsidRDefault="00B30B1A">
            <w:pPr>
              <w:spacing w:after="315"/>
              <w:jc w:val="right"/>
              <w:rPr>
                <w:rFonts w:ascii="Georgia" w:eastAsia="Times New Roman" w:hAnsi="Georgia"/>
                <w:b/>
                <w:bCs/>
                <w:color w:val="222222"/>
                <w:sz w:val="18"/>
                <w:szCs w:val="18"/>
              </w:rPr>
            </w:pPr>
            <w:commentRangeStart w:id="30"/>
            <w:r>
              <w:rPr>
                <w:rFonts w:ascii="Georgia" w:eastAsia="Times New Roman" w:hAnsi="Georgia"/>
                <w:b/>
                <w:bCs/>
                <w:color w:val="222222"/>
                <w:sz w:val="18"/>
                <w:szCs w:val="18"/>
              </w:rPr>
              <w:t>T</w:t>
            </w:r>
            <w:r>
              <w:rPr>
                <w:rFonts w:ascii="Georgia" w:eastAsia="Times New Roman" w:hAnsi="Georgia"/>
                <w:b/>
                <w:bCs/>
                <w:color w:val="222222"/>
                <w:sz w:val="18"/>
                <w:szCs w:val="18"/>
              </w:rPr>
              <w:t xml:space="preserve">otal Counts </w:t>
            </w:r>
            <w:commentRangeEnd w:id="30"/>
            <w:r>
              <w:rPr>
                <w:rStyle w:val="CommentReference"/>
              </w:rPr>
              <w:commentReference w:id="30"/>
            </w:r>
          </w:p>
        </w:tc>
        <w:tc>
          <w:tcPr>
            <w:tcW w:w="0" w:type="auto"/>
            <w:tcMar>
              <w:top w:w="75" w:type="dxa"/>
              <w:left w:w="75" w:type="dxa"/>
              <w:bottom w:w="75" w:type="dxa"/>
              <w:right w:w="75" w:type="dxa"/>
            </w:tcMar>
            <w:vAlign w:val="center"/>
            <w:hideMark/>
          </w:tcPr>
          <w:p w14:paraId="60F6E2CF"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Count % Share </w:t>
            </w:r>
          </w:p>
        </w:tc>
        <w:tc>
          <w:tcPr>
            <w:tcW w:w="0" w:type="auto"/>
            <w:tcMar>
              <w:top w:w="75" w:type="dxa"/>
              <w:left w:w="75" w:type="dxa"/>
              <w:bottom w:w="75" w:type="dxa"/>
              <w:right w:w="75" w:type="dxa"/>
            </w:tcMar>
            <w:vAlign w:val="center"/>
            <w:hideMark/>
          </w:tcPr>
          <w:p w14:paraId="7A67F7C3" w14:textId="77777777" w:rsidR="00000000" w:rsidRDefault="00B30B1A">
            <w:pPr>
              <w:spacing w:after="315"/>
              <w:jc w:val="right"/>
              <w:rPr>
                <w:rFonts w:ascii="Georgia" w:eastAsia="Times New Roman" w:hAnsi="Georgia"/>
                <w:b/>
                <w:bCs/>
                <w:color w:val="222222"/>
                <w:sz w:val="18"/>
                <w:szCs w:val="18"/>
              </w:rPr>
            </w:pPr>
            <w:commentRangeStart w:id="31"/>
            <w:commentRangeStart w:id="32"/>
            <w:r>
              <w:rPr>
                <w:rFonts w:ascii="Georgia" w:eastAsia="Times New Roman" w:hAnsi="Georgia"/>
                <w:b/>
                <w:bCs/>
                <w:color w:val="222222"/>
                <w:sz w:val="18"/>
                <w:szCs w:val="18"/>
              </w:rPr>
              <w:t xml:space="preserve">Total Volume </w:t>
            </w:r>
            <w:commentRangeEnd w:id="31"/>
            <w:r>
              <w:rPr>
                <w:rStyle w:val="CommentReference"/>
              </w:rPr>
              <w:commentReference w:id="31"/>
            </w:r>
            <w:commentRangeEnd w:id="32"/>
            <w:r>
              <w:rPr>
                <w:rStyle w:val="CommentReference"/>
              </w:rPr>
              <w:commentReference w:id="32"/>
            </w:r>
          </w:p>
        </w:tc>
        <w:tc>
          <w:tcPr>
            <w:tcW w:w="0" w:type="auto"/>
            <w:tcMar>
              <w:top w:w="75" w:type="dxa"/>
              <w:left w:w="75" w:type="dxa"/>
              <w:bottom w:w="75" w:type="dxa"/>
              <w:right w:w="75" w:type="dxa"/>
            </w:tcMar>
            <w:vAlign w:val="center"/>
            <w:hideMark/>
          </w:tcPr>
          <w:p w14:paraId="0198E882"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Volume % Share </w:t>
            </w:r>
          </w:p>
        </w:tc>
        <w:tc>
          <w:tcPr>
            <w:tcW w:w="0" w:type="auto"/>
            <w:tcMar>
              <w:top w:w="75" w:type="dxa"/>
              <w:left w:w="75" w:type="dxa"/>
              <w:bottom w:w="75" w:type="dxa"/>
              <w:right w:w="75" w:type="dxa"/>
            </w:tcMar>
            <w:vAlign w:val="center"/>
            <w:hideMark/>
          </w:tcPr>
          <w:p w14:paraId="621C6FA8" w14:textId="77777777" w:rsidR="00000000" w:rsidRDefault="00B30B1A">
            <w:pPr>
              <w:spacing w:after="315"/>
              <w:jc w:val="right"/>
              <w:rPr>
                <w:rFonts w:ascii="Georgia" w:eastAsia="Times New Roman" w:hAnsi="Georgia"/>
                <w:b/>
                <w:bCs/>
                <w:color w:val="222222"/>
                <w:sz w:val="18"/>
                <w:szCs w:val="18"/>
              </w:rPr>
            </w:pPr>
            <w:commentRangeStart w:id="33"/>
            <w:r>
              <w:rPr>
                <w:rFonts w:ascii="Georgia" w:eastAsia="Times New Roman" w:hAnsi="Georgia"/>
                <w:b/>
                <w:bCs/>
                <w:color w:val="222222"/>
                <w:sz w:val="18"/>
                <w:szCs w:val="18"/>
              </w:rPr>
              <w:t xml:space="preserve">Vol / </w:t>
            </w:r>
            <w:proofErr w:type="spellStart"/>
            <w:r>
              <w:rPr>
                <w:rFonts w:ascii="Georgia" w:eastAsia="Times New Roman" w:hAnsi="Georgia"/>
                <w:b/>
                <w:bCs/>
                <w:color w:val="222222"/>
                <w:sz w:val="18"/>
                <w:szCs w:val="18"/>
              </w:rPr>
              <w:t>Cnt</w:t>
            </w:r>
            <w:proofErr w:type="spellEnd"/>
            <w:r>
              <w:rPr>
                <w:rFonts w:ascii="Georgia" w:eastAsia="Times New Roman" w:hAnsi="Georgia"/>
                <w:b/>
                <w:bCs/>
                <w:color w:val="222222"/>
                <w:sz w:val="18"/>
                <w:szCs w:val="18"/>
              </w:rPr>
              <w:t xml:space="preserve"> Ratio </w:t>
            </w:r>
            <w:commentRangeEnd w:id="33"/>
            <w:r>
              <w:rPr>
                <w:rStyle w:val="CommentReference"/>
              </w:rPr>
              <w:commentReference w:id="33"/>
            </w:r>
          </w:p>
        </w:tc>
      </w:tr>
      <w:tr w:rsidR="00000000" w14:paraId="5A9899A2" w14:textId="77777777">
        <w:trPr>
          <w:divId w:val="215942354"/>
        </w:trPr>
        <w:tc>
          <w:tcPr>
            <w:tcW w:w="0" w:type="auto"/>
            <w:tcMar>
              <w:top w:w="75" w:type="dxa"/>
              <w:left w:w="75" w:type="dxa"/>
              <w:bottom w:w="75" w:type="dxa"/>
              <w:right w:w="75" w:type="dxa"/>
            </w:tcMar>
            <w:vAlign w:val="center"/>
            <w:hideMark/>
          </w:tcPr>
          <w:p w14:paraId="7841CDF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Early AM </w:t>
            </w:r>
          </w:p>
        </w:tc>
        <w:tc>
          <w:tcPr>
            <w:tcW w:w="0" w:type="auto"/>
            <w:tcMar>
              <w:top w:w="75" w:type="dxa"/>
              <w:left w:w="75" w:type="dxa"/>
              <w:bottom w:w="75" w:type="dxa"/>
              <w:right w:w="75" w:type="dxa"/>
            </w:tcMar>
            <w:vAlign w:val="center"/>
            <w:hideMark/>
          </w:tcPr>
          <w:p w14:paraId="0F86864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406,527 </w:t>
            </w:r>
          </w:p>
        </w:tc>
        <w:tc>
          <w:tcPr>
            <w:tcW w:w="0" w:type="auto"/>
            <w:tcMar>
              <w:top w:w="75" w:type="dxa"/>
              <w:left w:w="75" w:type="dxa"/>
              <w:bottom w:w="75" w:type="dxa"/>
              <w:right w:w="75" w:type="dxa"/>
            </w:tcMar>
            <w:vAlign w:val="center"/>
            <w:hideMark/>
          </w:tcPr>
          <w:p w14:paraId="36D9D85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5E4C47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386,354 </w:t>
            </w:r>
          </w:p>
        </w:tc>
        <w:tc>
          <w:tcPr>
            <w:tcW w:w="0" w:type="auto"/>
            <w:tcMar>
              <w:top w:w="75" w:type="dxa"/>
              <w:left w:w="75" w:type="dxa"/>
              <w:bottom w:w="75" w:type="dxa"/>
              <w:right w:w="75" w:type="dxa"/>
            </w:tcMar>
            <w:vAlign w:val="center"/>
            <w:hideMark/>
          </w:tcPr>
          <w:p w14:paraId="2F5972A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1590444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r w:rsidR="00000000" w14:paraId="7BC08EB3" w14:textId="77777777">
        <w:trPr>
          <w:divId w:val="215942354"/>
        </w:trPr>
        <w:tc>
          <w:tcPr>
            <w:tcW w:w="0" w:type="auto"/>
            <w:tcMar>
              <w:top w:w="75" w:type="dxa"/>
              <w:left w:w="75" w:type="dxa"/>
              <w:bottom w:w="75" w:type="dxa"/>
              <w:right w:w="75" w:type="dxa"/>
            </w:tcMar>
            <w:vAlign w:val="center"/>
            <w:hideMark/>
          </w:tcPr>
          <w:p w14:paraId="2B4AB20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Peak </w:t>
            </w:r>
          </w:p>
        </w:tc>
        <w:tc>
          <w:tcPr>
            <w:tcW w:w="0" w:type="auto"/>
            <w:tcMar>
              <w:top w:w="75" w:type="dxa"/>
              <w:left w:w="75" w:type="dxa"/>
              <w:bottom w:w="75" w:type="dxa"/>
              <w:right w:w="75" w:type="dxa"/>
            </w:tcMar>
            <w:vAlign w:val="center"/>
            <w:hideMark/>
          </w:tcPr>
          <w:p w14:paraId="6B9C3F4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1,763,298 </w:t>
            </w:r>
          </w:p>
        </w:tc>
        <w:tc>
          <w:tcPr>
            <w:tcW w:w="0" w:type="auto"/>
            <w:tcMar>
              <w:top w:w="75" w:type="dxa"/>
              <w:left w:w="75" w:type="dxa"/>
              <w:bottom w:w="75" w:type="dxa"/>
              <w:right w:w="75" w:type="dxa"/>
            </w:tcMar>
            <w:vAlign w:val="center"/>
            <w:hideMark/>
          </w:tcPr>
          <w:p w14:paraId="64359D3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23% </w:t>
            </w:r>
          </w:p>
        </w:tc>
        <w:tc>
          <w:tcPr>
            <w:tcW w:w="0" w:type="auto"/>
            <w:tcMar>
              <w:top w:w="75" w:type="dxa"/>
              <w:left w:w="75" w:type="dxa"/>
              <w:bottom w:w="75" w:type="dxa"/>
              <w:right w:w="75" w:type="dxa"/>
            </w:tcMar>
            <w:vAlign w:val="center"/>
            <w:hideMark/>
          </w:tcPr>
          <w:p w14:paraId="77DCB61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1,820,811 </w:t>
            </w:r>
          </w:p>
        </w:tc>
        <w:tc>
          <w:tcPr>
            <w:tcW w:w="0" w:type="auto"/>
            <w:tcMar>
              <w:top w:w="75" w:type="dxa"/>
              <w:left w:w="75" w:type="dxa"/>
              <w:bottom w:w="75" w:type="dxa"/>
              <w:right w:w="75" w:type="dxa"/>
            </w:tcMar>
            <w:vAlign w:val="center"/>
            <w:hideMark/>
          </w:tcPr>
          <w:p w14:paraId="6943A21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 </w:t>
            </w:r>
          </w:p>
        </w:tc>
        <w:tc>
          <w:tcPr>
            <w:tcW w:w="0" w:type="auto"/>
            <w:tcMar>
              <w:top w:w="75" w:type="dxa"/>
              <w:left w:w="75" w:type="dxa"/>
              <w:bottom w:w="75" w:type="dxa"/>
              <w:right w:w="75" w:type="dxa"/>
            </w:tcMar>
            <w:vAlign w:val="center"/>
            <w:hideMark/>
          </w:tcPr>
          <w:p w14:paraId="62AF579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1.03 </w:t>
            </w:r>
          </w:p>
        </w:tc>
      </w:tr>
      <w:tr w:rsidR="00000000" w14:paraId="72B3CC77" w14:textId="77777777">
        <w:trPr>
          <w:divId w:val="215942354"/>
        </w:trPr>
        <w:tc>
          <w:tcPr>
            <w:tcW w:w="0" w:type="auto"/>
            <w:tcMar>
              <w:top w:w="75" w:type="dxa"/>
              <w:left w:w="75" w:type="dxa"/>
              <w:bottom w:w="75" w:type="dxa"/>
              <w:right w:w="75" w:type="dxa"/>
            </w:tcMar>
            <w:vAlign w:val="center"/>
            <w:hideMark/>
          </w:tcPr>
          <w:p w14:paraId="252F6E7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Midday </w:t>
            </w:r>
          </w:p>
        </w:tc>
        <w:tc>
          <w:tcPr>
            <w:tcW w:w="0" w:type="auto"/>
            <w:tcMar>
              <w:top w:w="75" w:type="dxa"/>
              <w:left w:w="75" w:type="dxa"/>
              <w:bottom w:w="75" w:type="dxa"/>
              <w:right w:w="75" w:type="dxa"/>
            </w:tcMar>
            <w:vAlign w:val="center"/>
            <w:hideMark/>
          </w:tcPr>
          <w:p w14:paraId="27AE052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2,107,766 </w:t>
            </w:r>
          </w:p>
        </w:tc>
        <w:tc>
          <w:tcPr>
            <w:tcW w:w="0" w:type="auto"/>
            <w:tcMar>
              <w:top w:w="75" w:type="dxa"/>
              <w:left w:w="75" w:type="dxa"/>
              <w:bottom w:w="75" w:type="dxa"/>
              <w:right w:w="75" w:type="dxa"/>
            </w:tcMar>
            <w:vAlign w:val="center"/>
            <w:hideMark/>
          </w:tcPr>
          <w:p w14:paraId="5A078F6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27% </w:t>
            </w:r>
          </w:p>
        </w:tc>
        <w:tc>
          <w:tcPr>
            <w:tcW w:w="0" w:type="auto"/>
            <w:tcMar>
              <w:top w:w="75" w:type="dxa"/>
              <w:left w:w="75" w:type="dxa"/>
              <w:bottom w:w="75" w:type="dxa"/>
              <w:right w:w="75" w:type="dxa"/>
            </w:tcMar>
            <w:vAlign w:val="center"/>
            <w:hideMark/>
          </w:tcPr>
          <w:p w14:paraId="6F15B9D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1,889,239 </w:t>
            </w:r>
          </w:p>
        </w:tc>
        <w:tc>
          <w:tcPr>
            <w:tcW w:w="0" w:type="auto"/>
            <w:tcMar>
              <w:top w:w="75" w:type="dxa"/>
              <w:left w:w="75" w:type="dxa"/>
              <w:bottom w:w="75" w:type="dxa"/>
              <w:right w:w="75" w:type="dxa"/>
            </w:tcMar>
            <w:vAlign w:val="center"/>
            <w:hideMark/>
          </w:tcPr>
          <w:p w14:paraId="2F8728E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6F38D79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0.90 </w:t>
            </w:r>
          </w:p>
        </w:tc>
      </w:tr>
      <w:tr w:rsidR="00000000" w14:paraId="23D0C462" w14:textId="77777777">
        <w:trPr>
          <w:divId w:val="215942354"/>
        </w:trPr>
        <w:tc>
          <w:tcPr>
            <w:tcW w:w="0" w:type="auto"/>
            <w:tcMar>
              <w:top w:w="75" w:type="dxa"/>
              <w:left w:w="75" w:type="dxa"/>
              <w:bottom w:w="75" w:type="dxa"/>
              <w:right w:w="75" w:type="dxa"/>
            </w:tcMar>
            <w:vAlign w:val="center"/>
            <w:hideMark/>
          </w:tcPr>
          <w:p w14:paraId="76B7E0F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Peak </w:t>
            </w:r>
          </w:p>
        </w:tc>
        <w:tc>
          <w:tcPr>
            <w:tcW w:w="0" w:type="auto"/>
            <w:tcMar>
              <w:top w:w="75" w:type="dxa"/>
              <w:left w:w="75" w:type="dxa"/>
              <w:bottom w:w="75" w:type="dxa"/>
              <w:right w:w="75" w:type="dxa"/>
            </w:tcMar>
            <w:vAlign w:val="center"/>
            <w:hideMark/>
          </w:tcPr>
          <w:p w14:paraId="073D9D8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1,999,877 </w:t>
            </w:r>
          </w:p>
        </w:tc>
        <w:tc>
          <w:tcPr>
            <w:tcW w:w="0" w:type="auto"/>
            <w:tcMar>
              <w:top w:w="75" w:type="dxa"/>
              <w:left w:w="75" w:type="dxa"/>
              <w:bottom w:w="75" w:type="dxa"/>
              <w:right w:w="75" w:type="dxa"/>
            </w:tcMar>
            <w:vAlign w:val="center"/>
            <w:hideMark/>
          </w:tcPr>
          <w:p w14:paraId="61D0F00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26% </w:t>
            </w:r>
          </w:p>
        </w:tc>
        <w:tc>
          <w:tcPr>
            <w:tcW w:w="0" w:type="auto"/>
            <w:tcMar>
              <w:top w:w="75" w:type="dxa"/>
              <w:left w:w="75" w:type="dxa"/>
              <w:bottom w:w="75" w:type="dxa"/>
              <w:right w:w="75" w:type="dxa"/>
            </w:tcMar>
            <w:vAlign w:val="center"/>
            <w:hideMark/>
          </w:tcPr>
          <w:p w14:paraId="279507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1,977,324 </w:t>
            </w:r>
          </w:p>
        </w:tc>
        <w:tc>
          <w:tcPr>
            <w:tcW w:w="0" w:type="auto"/>
            <w:tcMar>
              <w:top w:w="75" w:type="dxa"/>
              <w:left w:w="75" w:type="dxa"/>
              <w:bottom w:w="75" w:type="dxa"/>
              <w:right w:w="75" w:type="dxa"/>
            </w:tcMar>
            <w:vAlign w:val="center"/>
            <w:hideMark/>
          </w:tcPr>
          <w:p w14:paraId="1B5DB83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27% </w:t>
            </w:r>
          </w:p>
        </w:tc>
        <w:tc>
          <w:tcPr>
            <w:tcW w:w="0" w:type="auto"/>
            <w:tcMar>
              <w:top w:w="75" w:type="dxa"/>
              <w:left w:w="75" w:type="dxa"/>
              <w:bottom w:w="75" w:type="dxa"/>
              <w:right w:w="75" w:type="dxa"/>
            </w:tcMar>
            <w:vAlign w:val="center"/>
            <w:hideMark/>
          </w:tcPr>
          <w:p w14:paraId="7571A4E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0.99 </w:t>
            </w:r>
          </w:p>
        </w:tc>
      </w:tr>
      <w:tr w:rsidR="00000000" w14:paraId="133E4053" w14:textId="77777777">
        <w:trPr>
          <w:divId w:val="215942354"/>
        </w:trPr>
        <w:tc>
          <w:tcPr>
            <w:tcW w:w="0" w:type="auto"/>
            <w:tcMar>
              <w:top w:w="75" w:type="dxa"/>
              <w:left w:w="75" w:type="dxa"/>
              <w:bottom w:w="75" w:type="dxa"/>
              <w:right w:w="75" w:type="dxa"/>
            </w:tcMar>
            <w:vAlign w:val="center"/>
            <w:hideMark/>
          </w:tcPr>
          <w:p w14:paraId="1B0AA49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Evening</w:t>
            </w:r>
            <w:del w:id="34" w:author="Kyeil Kim" w:date="2019-04-02T09:06:00Z">
              <w:r>
                <w:rPr>
                  <w:rFonts w:ascii="Georgia" w:eastAsia="Times New Roman" w:hAnsi="Georgia"/>
                  <w:color w:val="222222"/>
                  <w:sz w:val="18"/>
                  <w:szCs w:val="18"/>
                </w:rPr>
                <w:delText>/Night</w:delText>
              </w:r>
            </w:del>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025814A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1,425,272 </w:t>
            </w:r>
          </w:p>
        </w:tc>
        <w:tc>
          <w:tcPr>
            <w:tcW w:w="0" w:type="auto"/>
            <w:tcMar>
              <w:top w:w="75" w:type="dxa"/>
              <w:left w:w="75" w:type="dxa"/>
              <w:bottom w:w="75" w:type="dxa"/>
              <w:right w:w="75" w:type="dxa"/>
            </w:tcMar>
            <w:vAlign w:val="center"/>
            <w:hideMark/>
          </w:tcPr>
          <w:p w14:paraId="081D63E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 </w:t>
            </w:r>
          </w:p>
        </w:tc>
        <w:tc>
          <w:tcPr>
            <w:tcW w:w="0" w:type="auto"/>
            <w:tcMar>
              <w:top w:w="75" w:type="dxa"/>
              <w:left w:w="75" w:type="dxa"/>
              <w:bottom w:w="75" w:type="dxa"/>
              <w:right w:w="75" w:type="dxa"/>
            </w:tcMar>
            <w:vAlign w:val="center"/>
            <w:hideMark/>
          </w:tcPr>
          <w:p w14:paraId="6A8E33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1,127,488 </w:t>
            </w:r>
          </w:p>
        </w:tc>
        <w:tc>
          <w:tcPr>
            <w:tcW w:w="0" w:type="auto"/>
            <w:tcMar>
              <w:top w:w="75" w:type="dxa"/>
              <w:left w:w="75" w:type="dxa"/>
              <w:bottom w:w="75" w:type="dxa"/>
              <w:right w:w="75" w:type="dxa"/>
            </w:tcMar>
            <w:vAlign w:val="center"/>
            <w:hideMark/>
          </w:tcPr>
          <w:p w14:paraId="6C5A377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 </w:t>
            </w:r>
          </w:p>
        </w:tc>
        <w:tc>
          <w:tcPr>
            <w:tcW w:w="0" w:type="auto"/>
            <w:tcMar>
              <w:top w:w="75" w:type="dxa"/>
              <w:left w:w="75" w:type="dxa"/>
              <w:bottom w:w="75" w:type="dxa"/>
              <w:right w:w="75" w:type="dxa"/>
            </w:tcMar>
            <w:vAlign w:val="center"/>
            <w:hideMark/>
          </w:tcPr>
          <w:p w14:paraId="5C0DA9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0.79 </w:t>
            </w:r>
          </w:p>
        </w:tc>
      </w:tr>
      <w:tr w:rsidR="00000000" w14:paraId="22F77BF9" w14:textId="77777777">
        <w:trPr>
          <w:divId w:val="215942354"/>
        </w:trPr>
        <w:tc>
          <w:tcPr>
            <w:tcW w:w="0" w:type="auto"/>
            <w:tcMar>
              <w:top w:w="75" w:type="dxa"/>
              <w:left w:w="75" w:type="dxa"/>
              <w:bottom w:w="75" w:type="dxa"/>
              <w:right w:w="75" w:type="dxa"/>
            </w:tcMar>
            <w:vAlign w:val="center"/>
            <w:hideMark/>
          </w:tcPr>
          <w:p w14:paraId="5636709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018A32C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7,702,740 </w:t>
            </w:r>
          </w:p>
        </w:tc>
        <w:tc>
          <w:tcPr>
            <w:tcW w:w="0" w:type="auto"/>
            <w:tcMar>
              <w:top w:w="75" w:type="dxa"/>
              <w:left w:w="75" w:type="dxa"/>
              <w:bottom w:w="75" w:type="dxa"/>
              <w:right w:w="75" w:type="dxa"/>
            </w:tcMar>
            <w:vAlign w:val="center"/>
            <w:hideMark/>
          </w:tcPr>
          <w:p w14:paraId="2DCB325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tcMar>
              <w:top w:w="75" w:type="dxa"/>
              <w:left w:w="75" w:type="dxa"/>
              <w:bottom w:w="75" w:type="dxa"/>
              <w:right w:w="75" w:type="dxa"/>
            </w:tcMar>
            <w:vAlign w:val="center"/>
            <w:hideMark/>
          </w:tcPr>
          <w:p w14:paraId="675828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7,201,216 </w:t>
            </w:r>
          </w:p>
        </w:tc>
        <w:tc>
          <w:tcPr>
            <w:tcW w:w="0" w:type="auto"/>
            <w:tcMar>
              <w:top w:w="75" w:type="dxa"/>
              <w:left w:w="75" w:type="dxa"/>
              <w:bottom w:w="75" w:type="dxa"/>
              <w:right w:w="75" w:type="dxa"/>
            </w:tcMar>
            <w:vAlign w:val="center"/>
            <w:hideMark/>
          </w:tcPr>
          <w:p w14:paraId="3C23027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tcMar>
              <w:top w:w="75" w:type="dxa"/>
              <w:left w:w="75" w:type="dxa"/>
              <w:bottom w:w="75" w:type="dxa"/>
              <w:right w:w="75" w:type="dxa"/>
            </w:tcMar>
            <w:vAlign w:val="center"/>
            <w:hideMark/>
          </w:tcPr>
          <w:p w14:paraId="2622DFF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r>
    </w:tbl>
    <w:p w14:paraId="0B5BC67E" w14:textId="77777777" w:rsidR="00000000" w:rsidRDefault="00B30B1A">
      <w:pPr>
        <w:divId w:val="930816477"/>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3998C4DE" wp14:editId="34C5545D">
            <wp:extent cx="4876800" cy="3848100"/>
            <wp:effectExtent l="0" t="0" r="0" b="0"/>
            <wp:docPr id="47" name="Picture 47" descr="Figure 7-4. Early AM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gure 7-4. Early AM Volumes vs. Observed Count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876800" cy="3848100"/>
                    </a:xfrm>
                    <a:prstGeom prst="rect">
                      <a:avLst/>
                    </a:prstGeom>
                    <a:noFill/>
                    <a:ln>
                      <a:noFill/>
                    </a:ln>
                  </pic:spPr>
                </pic:pic>
              </a:graphicData>
            </a:graphic>
          </wp:inline>
        </w:drawing>
      </w:r>
    </w:p>
    <w:p w14:paraId="5ADA8ABE" w14:textId="77777777" w:rsidR="00000000" w:rsidRDefault="00B30B1A">
      <w:pPr>
        <w:pStyle w:val="caption"/>
        <w:spacing w:before="0" w:beforeAutospacing="0" w:after="158" w:afterAutospacing="0"/>
        <w:divId w:val="930816477"/>
        <w:rPr>
          <w:rFonts w:ascii="Georgia" w:hAnsi="Georgia" w:cs="Arial"/>
        </w:rPr>
      </w:pPr>
      <w:r>
        <w:rPr>
          <w:rFonts w:ascii="Georgia" w:hAnsi="Georgia" w:cs="Arial"/>
        </w:rPr>
        <w:lastRenderedPageBreak/>
        <w:t>Figure 7-4. Early AM Volumes vs. Observed Counts</w:t>
      </w:r>
    </w:p>
    <w:p w14:paraId="0D0972FE" w14:textId="77777777" w:rsidR="00000000" w:rsidRDefault="00B30B1A">
      <w:pPr>
        <w:divId w:val="966738982"/>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114233DA" wp14:editId="33CBF149">
            <wp:extent cx="4867275" cy="3876675"/>
            <wp:effectExtent l="0" t="0" r="9525" b="9525"/>
            <wp:docPr id="46" name="Picture 46" descr="Figure 7-5. AM Peak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ure 7-5. AM Peak Volumes vs. Observed Count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867275" cy="3876675"/>
                    </a:xfrm>
                    <a:prstGeom prst="rect">
                      <a:avLst/>
                    </a:prstGeom>
                    <a:noFill/>
                    <a:ln>
                      <a:noFill/>
                    </a:ln>
                  </pic:spPr>
                </pic:pic>
              </a:graphicData>
            </a:graphic>
          </wp:inline>
        </w:drawing>
      </w:r>
    </w:p>
    <w:p w14:paraId="3E8D3731" w14:textId="77777777" w:rsidR="00000000" w:rsidRDefault="00B30B1A">
      <w:pPr>
        <w:pStyle w:val="caption"/>
        <w:spacing w:before="0" w:beforeAutospacing="0" w:after="158" w:afterAutospacing="0"/>
        <w:divId w:val="966738982"/>
        <w:rPr>
          <w:rFonts w:ascii="Georgia" w:hAnsi="Georgia" w:cs="Arial"/>
        </w:rPr>
      </w:pPr>
      <w:r>
        <w:rPr>
          <w:rFonts w:ascii="Georgia" w:hAnsi="Georgia" w:cs="Arial"/>
        </w:rPr>
        <w:t xml:space="preserve">Figure 7-5. AM Peak Volumes </w:t>
      </w:r>
      <w:r>
        <w:rPr>
          <w:rFonts w:ascii="Georgia" w:hAnsi="Georgia" w:cs="Arial"/>
        </w:rPr>
        <w:t>vs. Observed Counts</w:t>
      </w:r>
    </w:p>
    <w:p w14:paraId="4A8B2020" w14:textId="77777777" w:rsidR="00000000" w:rsidRDefault="00B30B1A">
      <w:pPr>
        <w:divId w:val="2062702070"/>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31F4551D" wp14:editId="0571F9FA">
            <wp:extent cx="4876800" cy="3876675"/>
            <wp:effectExtent l="0" t="0" r="0" b="9525"/>
            <wp:docPr id="45" name="Picture 45" descr="Figure 7-6. Midday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7-6. Midday Volumes vs. Observed Count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noFill/>
                    </a:ln>
                  </pic:spPr>
                </pic:pic>
              </a:graphicData>
            </a:graphic>
          </wp:inline>
        </w:drawing>
      </w:r>
    </w:p>
    <w:p w14:paraId="565C56D9" w14:textId="77777777" w:rsidR="00000000" w:rsidRDefault="00B30B1A">
      <w:pPr>
        <w:pStyle w:val="caption"/>
        <w:spacing w:before="0" w:beforeAutospacing="0" w:after="158" w:afterAutospacing="0"/>
        <w:divId w:val="2062702070"/>
        <w:rPr>
          <w:rFonts w:ascii="Georgia" w:hAnsi="Georgia" w:cs="Arial"/>
        </w:rPr>
      </w:pPr>
      <w:r>
        <w:rPr>
          <w:rFonts w:ascii="Georgia" w:hAnsi="Georgia" w:cs="Arial"/>
        </w:rPr>
        <w:t>Figure 7-6. Midday Volumes vs. Observed Counts</w:t>
      </w:r>
    </w:p>
    <w:p w14:paraId="2F7C99E6" w14:textId="77777777" w:rsidR="00000000" w:rsidRDefault="00B30B1A">
      <w:pPr>
        <w:divId w:val="1744184309"/>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008FA764" wp14:editId="22156A51">
            <wp:extent cx="4895850" cy="3886200"/>
            <wp:effectExtent l="0" t="0" r="0" b="0"/>
            <wp:docPr id="44" name="Picture 44" descr="Figure 7-7. PM Peak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ure 7-7. PM Peak Volumes vs. Observed Counts"/>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895850" cy="3886200"/>
                    </a:xfrm>
                    <a:prstGeom prst="rect">
                      <a:avLst/>
                    </a:prstGeom>
                    <a:noFill/>
                    <a:ln>
                      <a:noFill/>
                    </a:ln>
                  </pic:spPr>
                </pic:pic>
              </a:graphicData>
            </a:graphic>
          </wp:inline>
        </w:drawing>
      </w:r>
    </w:p>
    <w:p w14:paraId="5A28E8F1" w14:textId="77777777" w:rsidR="00000000" w:rsidRDefault="00B30B1A">
      <w:pPr>
        <w:pStyle w:val="caption"/>
        <w:spacing w:before="0" w:beforeAutospacing="0" w:after="158" w:afterAutospacing="0"/>
        <w:divId w:val="1744184309"/>
        <w:rPr>
          <w:rFonts w:ascii="Georgia" w:hAnsi="Georgia" w:cs="Arial"/>
        </w:rPr>
      </w:pPr>
      <w:r>
        <w:rPr>
          <w:rFonts w:ascii="Georgia" w:hAnsi="Georgia" w:cs="Arial"/>
        </w:rPr>
        <w:lastRenderedPageBreak/>
        <w:t>Figure 7-7. PM Peak Volumes vs. Observed Counts</w:t>
      </w:r>
    </w:p>
    <w:p w14:paraId="6E7D3DF7" w14:textId="77777777" w:rsidR="00000000" w:rsidRDefault="00B30B1A">
      <w:pPr>
        <w:divId w:val="1867325045"/>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2A9C67BD" wp14:editId="4D44997C">
            <wp:extent cx="4895850" cy="3886200"/>
            <wp:effectExtent l="0" t="0" r="0" b="0"/>
            <wp:docPr id="43" name="Picture 43" descr="Figure 7-8. Evening/Late Night Volumes vs. Observed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7-8. Evening/Late Night Volumes vs. Observed Counts"/>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4895850" cy="3886200"/>
                    </a:xfrm>
                    <a:prstGeom prst="rect">
                      <a:avLst/>
                    </a:prstGeom>
                    <a:noFill/>
                    <a:ln>
                      <a:noFill/>
                    </a:ln>
                  </pic:spPr>
                </pic:pic>
              </a:graphicData>
            </a:graphic>
          </wp:inline>
        </w:drawing>
      </w:r>
    </w:p>
    <w:p w14:paraId="55BF1375" w14:textId="77777777" w:rsidR="00000000" w:rsidRDefault="00B30B1A">
      <w:pPr>
        <w:pStyle w:val="caption"/>
        <w:spacing w:before="0" w:beforeAutospacing="0" w:after="158" w:afterAutospacing="0"/>
        <w:divId w:val="1867325045"/>
        <w:rPr>
          <w:rFonts w:ascii="Georgia" w:hAnsi="Georgia" w:cs="Arial"/>
        </w:rPr>
      </w:pPr>
      <w:r>
        <w:rPr>
          <w:rFonts w:ascii="Georgia" w:hAnsi="Georgia" w:cs="Arial"/>
        </w:rPr>
        <w:t xml:space="preserve">Figure </w:t>
      </w:r>
      <w:commentRangeStart w:id="35"/>
      <w:r>
        <w:rPr>
          <w:rFonts w:ascii="Georgia" w:hAnsi="Georgia" w:cs="Arial"/>
        </w:rPr>
        <w:t>7</w:t>
      </w:r>
      <w:commentRangeEnd w:id="35"/>
      <w:r>
        <w:rPr>
          <w:rStyle w:val="CommentReference"/>
        </w:rPr>
        <w:commentReference w:id="35"/>
      </w:r>
      <w:r>
        <w:rPr>
          <w:rFonts w:ascii="Georgia" w:hAnsi="Georgia" w:cs="Arial"/>
        </w:rPr>
        <w:t>-8. Evening</w:t>
      </w:r>
      <w:del w:id="36" w:author="Kyeil Kim" w:date="2019-04-02T09:07:00Z">
        <w:r>
          <w:rPr>
            <w:rFonts w:ascii="Georgia" w:hAnsi="Georgia" w:cs="Arial"/>
          </w:rPr>
          <w:delText>/Late Night</w:delText>
        </w:r>
      </w:del>
      <w:r>
        <w:rPr>
          <w:rFonts w:ascii="Georgia" w:hAnsi="Georgia" w:cs="Arial"/>
        </w:rPr>
        <w:t xml:space="preserve"> Volumes vs. Observed Counts</w:t>
      </w:r>
    </w:p>
    <w:p w14:paraId="1E5A4A8B"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 xml:space="preserve">In addition to comparing the model against all vehicle </w:t>
      </w:r>
      <w:r>
        <w:rPr>
          <w:rFonts w:ascii="Georgia" w:hAnsi="Georgia" w:cs="Arial"/>
          <w:color w:val="222222"/>
          <w:sz w:val="28"/>
          <w:szCs w:val="28"/>
        </w:rPr>
        <w:t>counts, GDOT’s vehicle classification percentages were added to the highway network. These percentages were then multiplied by the total vehicle counts to compute the respective truck volumes and subsequently compared against the model estimates by facilit</w:t>
      </w:r>
      <w:r>
        <w:rPr>
          <w:rFonts w:ascii="Georgia" w:hAnsi="Georgia" w:cs="Arial"/>
          <w:color w:val="222222"/>
          <w:sz w:val="28"/>
          <w:szCs w:val="28"/>
        </w:rPr>
        <w:t>y type, area type, and inside/outside I-285. The validation summaries are provided below in Tables 7-9 through 7-11.</w:t>
      </w:r>
    </w:p>
    <w:p w14:paraId="08EA8493"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GDOT’s available data include more locations with an overall truck percentage than locations that split the truck percentage into medium an</w:t>
      </w:r>
      <w:r>
        <w:rPr>
          <w:rFonts w:ascii="Georgia" w:hAnsi="Georgia" w:cs="Arial"/>
          <w:color w:val="222222"/>
          <w:sz w:val="28"/>
          <w:szCs w:val="28"/>
        </w:rPr>
        <w:t>d heavy duty trucks. Generally, the model’s estimation of total truck traffic, medium trucks, and heavy trucks matches the observed data as evidenced by the overall volume-to-count ratios. When viewing by area type, the model appears to overestimate medium</w:t>
      </w:r>
      <w:r>
        <w:rPr>
          <w:rFonts w:ascii="Georgia" w:hAnsi="Georgia" w:cs="Arial"/>
          <w:color w:val="222222"/>
          <w:sz w:val="28"/>
          <w:szCs w:val="28"/>
        </w:rPr>
        <w:t xml:space="preserve"> and heavy trucks in the CBD; however, there are relatively few count locations which included the two truck types in this area type. As shown in Table 7-11, the model appears to be estimating the heavy truck traffic inside I-285 reasonably well which is i</w:t>
      </w:r>
      <w:r>
        <w:rPr>
          <w:rFonts w:ascii="Georgia" w:hAnsi="Georgia" w:cs="Arial"/>
          <w:color w:val="222222"/>
          <w:sz w:val="28"/>
          <w:szCs w:val="28"/>
        </w:rPr>
        <w:t>mportant given that heavy trucks without a destination inside I-285 are prohibited from using I-75/I-85 to travel through the city of Atlanta.</w:t>
      </w:r>
    </w:p>
    <w:p w14:paraId="27ECB938" w14:textId="77777777" w:rsidR="00000000" w:rsidRDefault="00B30B1A">
      <w:pPr>
        <w:divId w:val="215942354"/>
        <w:rPr>
          <w:rFonts w:ascii="Georgia" w:eastAsia="Times New Roman" w:hAnsi="Georgia" w:cs="Arial"/>
          <w:color w:val="222222"/>
          <w:sz w:val="28"/>
          <w:szCs w:val="28"/>
        </w:rPr>
      </w:pPr>
      <w:r>
        <w:rPr>
          <w:rFonts w:ascii="Georgia" w:eastAsia="Times New Roman" w:hAnsi="Georgia" w:cs="Arial"/>
          <w:color w:val="222222"/>
          <w:sz w:val="28"/>
          <w:szCs w:val="28"/>
        </w:rPr>
        <w:lastRenderedPageBreak/>
        <w:t xml:space="preserve">Table 7-9 Truck Validation Summaries by Facility Type </w:t>
      </w:r>
    </w:p>
    <w:tbl>
      <w:tblPr>
        <w:tblW w:w="5000" w:type="pct"/>
        <w:tblLook w:val="04A0" w:firstRow="1" w:lastRow="0" w:firstColumn="1" w:lastColumn="0" w:noHBand="0" w:noVBand="1"/>
      </w:tblPr>
      <w:tblGrid>
        <w:gridCol w:w="1380"/>
        <w:gridCol w:w="1563"/>
        <w:gridCol w:w="1308"/>
        <w:gridCol w:w="1563"/>
        <w:gridCol w:w="1824"/>
        <w:gridCol w:w="1722"/>
      </w:tblGrid>
      <w:tr w:rsidR="00000000" w14:paraId="6A3FB44F" w14:textId="77777777">
        <w:trPr>
          <w:divId w:val="215942354"/>
          <w:tblHeader/>
        </w:trPr>
        <w:tc>
          <w:tcPr>
            <w:tcW w:w="0" w:type="auto"/>
            <w:tcMar>
              <w:top w:w="75" w:type="dxa"/>
              <w:left w:w="75" w:type="dxa"/>
              <w:bottom w:w="75" w:type="dxa"/>
              <w:right w:w="75" w:type="dxa"/>
            </w:tcMar>
            <w:vAlign w:val="center"/>
            <w:hideMark/>
          </w:tcPr>
          <w:p w14:paraId="3F8A6D90" w14:textId="77777777" w:rsidR="00000000" w:rsidRDefault="00B30B1A">
            <w:pPr>
              <w:rPr>
                <w:rFonts w:ascii="Georgia" w:eastAsia="Times New Roman" w:hAnsi="Georgia" w:cs="Arial"/>
                <w:color w:val="222222"/>
                <w:sz w:val="28"/>
                <w:szCs w:val="28"/>
              </w:rPr>
            </w:pPr>
          </w:p>
        </w:tc>
        <w:tc>
          <w:tcPr>
            <w:tcW w:w="0" w:type="auto"/>
            <w:gridSpan w:val="2"/>
            <w:tcMar>
              <w:top w:w="75" w:type="dxa"/>
              <w:left w:w="45" w:type="dxa"/>
              <w:bottom w:w="0" w:type="dxa"/>
              <w:right w:w="45" w:type="dxa"/>
            </w:tcMar>
            <w:vAlign w:val="center"/>
            <w:hideMark/>
          </w:tcPr>
          <w:p w14:paraId="3C9A0D72" w14:textId="77777777" w:rsidR="00000000" w:rsidRDefault="00B30B1A">
            <w:pPr>
              <w:spacing w:after="315"/>
              <w:jc w:val="center"/>
              <w:divId w:val="2063745021"/>
              <w:rPr>
                <w:rFonts w:ascii="Georgia" w:eastAsia="Times New Roman" w:hAnsi="Georgia"/>
                <w:b/>
                <w:bCs/>
                <w:color w:val="222222"/>
                <w:sz w:val="18"/>
                <w:szCs w:val="18"/>
              </w:rPr>
            </w:pPr>
            <w:r>
              <w:rPr>
                <w:rFonts w:ascii="Georgia" w:eastAsia="Times New Roman" w:hAnsi="Georgia"/>
                <w:b/>
                <w:bCs/>
                <w:color w:val="222222"/>
                <w:sz w:val="18"/>
                <w:szCs w:val="18"/>
              </w:rPr>
              <w:t xml:space="preserve">All Truck Count Locations </w:t>
            </w:r>
          </w:p>
        </w:tc>
        <w:tc>
          <w:tcPr>
            <w:tcW w:w="0" w:type="auto"/>
            <w:gridSpan w:val="3"/>
            <w:tcMar>
              <w:top w:w="75" w:type="dxa"/>
              <w:left w:w="45" w:type="dxa"/>
              <w:bottom w:w="0" w:type="dxa"/>
              <w:right w:w="45" w:type="dxa"/>
            </w:tcMar>
            <w:vAlign w:val="center"/>
            <w:hideMark/>
          </w:tcPr>
          <w:p w14:paraId="7D02A9F9" w14:textId="77777777" w:rsidR="00000000" w:rsidRDefault="00B30B1A">
            <w:pPr>
              <w:spacing w:after="315"/>
              <w:jc w:val="center"/>
              <w:divId w:val="1979218488"/>
              <w:rPr>
                <w:rFonts w:ascii="Georgia" w:eastAsia="Times New Roman" w:hAnsi="Georgia"/>
                <w:b/>
                <w:bCs/>
                <w:color w:val="222222"/>
                <w:sz w:val="18"/>
                <w:szCs w:val="18"/>
              </w:rPr>
            </w:pPr>
            <w:r>
              <w:rPr>
                <w:rFonts w:ascii="Georgia" w:eastAsia="Times New Roman" w:hAnsi="Georgia"/>
                <w:b/>
                <w:bCs/>
                <w:color w:val="222222"/>
                <w:sz w:val="18"/>
                <w:szCs w:val="18"/>
              </w:rPr>
              <w:t xml:space="preserve">Medium and Heavy </w:t>
            </w:r>
            <w:r>
              <w:rPr>
                <w:rFonts w:ascii="Georgia" w:eastAsia="Times New Roman" w:hAnsi="Georgia"/>
                <w:b/>
                <w:bCs/>
                <w:color w:val="222222"/>
                <w:sz w:val="18"/>
                <w:szCs w:val="18"/>
              </w:rPr>
              <w:t xml:space="preserve">Truck Count Locations </w:t>
            </w:r>
          </w:p>
        </w:tc>
      </w:tr>
      <w:tr w:rsidR="00000000" w14:paraId="53B6B2AD" w14:textId="77777777">
        <w:trPr>
          <w:divId w:val="215942354"/>
          <w:tblHeader/>
        </w:trPr>
        <w:tc>
          <w:tcPr>
            <w:tcW w:w="0" w:type="auto"/>
            <w:tcMar>
              <w:top w:w="75" w:type="dxa"/>
              <w:left w:w="75" w:type="dxa"/>
              <w:bottom w:w="75" w:type="dxa"/>
              <w:right w:w="75" w:type="dxa"/>
            </w:tcMar>
            <w:vAlign w:val="center"/>
            <w:hideMark/>
          </w:tcPr>
          <w:p w14:paraId="28F52879"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Facility Type </w:t>
            </w:r>
          </w:p>
        </w:tc>
        <w:tc>
          <w:tcPr>
            <w:tcW w:w="0" w:type="auto"/>
            <w:tcMar>
              <w:top w:w="75" w:type="dxa"/>
              <w:left w:w="75" w:type="dxa"/>
              <w:bottom w:w="75" w:type="dxa"/>
              <w:right w:w="75" w:type="dxa"/>
            </w:tcMar>
            <w:vAlign w:val="center"/>
            <w:hideMark/>
          </w:tcPr>
          <w:p w14:paraId="601E6167" w14:textId="77777777" w:rsidR="00000000" w:rsidRDefault="00B30B1A">
            <w:pPr>
              <w:spacing w:after="315"/>
              <w:jc w:val="right"/>
              <w:rPr>
                <w:rFonts w:ascii="Georgia" w:eastAsia="Times New Roman" w:hAnsi="Georgia"/>
                <w:b/>
                <w:bCs/>
                <w:color w:val="222222"/>
                <w:sz w:val="18"/>
                <w:szCs w:val="18"/>
              </w:rPr>
            </w:pPr>
            <w:commentRangeStart w:id="37"/>
            <w:r>
              <w:rPr>
                <w:rFonts w:ascii="Georgia" w:eastAsia="Times New Roman" w:hAnsi="Georgia"/>
                <w:b/>
                <w:bCs/>
                <w:color w:val="222222"/>
                <w:sz w:val="18"/>
                <w:szCs w:val="18"/>
              </w:rPr>
              <w:t xml:space="preserve">Observations </w:t>
            </w:r>
            <w:commentRangeEnd w:id="37"/>
            <w:r>
              <w:rPr>
                <w:rStyle w:val="CommentReference"/>
              </w:rPr>
              <w:commentReference w:id="37"/>
            </w:r>
          </w:p>
        </w:tc>
        <w:tc>
          <w:tcPr>
            <w:tcW w:w="0" w:type="auto"/>
            <w:tcMar>
              <w:top w:w="75" w:type="dxa"/>
              <w:left w:w="75" w:type="dxa"/>
              <w:bottom w:w="75" w:type="dxa"/>
              <w:right w:w="75" w:type="dxa"/>
            </w:tcMar>
            <w:vAlign w:val="center"/>
            <w:hideMark/>
          </w:tcPr>
          <w:p w14:paraId="088B962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Volume / Count Ratio </w:t>
            </w:r>
          </w:p>
        </w:tc>
        <w:tc>
          <w:tcPr>
            <w:tcW w:w="0" w:type="auto"/>
            <w:tcMar>
              <w:top w:w="75" w:type="dxa"/>
              <w:left w:w="75" w:type="dxa"/>
              <w:bottom w:w="75" w:type="dxa"/>
              <w:right w:w="75" w:type="dxa"/>
            </w:tcMar>
            <w:vAlign w:val="center"/>
            <w:hideMark/>
          </w:tcPr>
          <w:p w14:paraId="6E0BC83B" w14:textId="77777777" w:rsidR="00000000" w:rsidRDefault="00B30B1A">
            <w:pPr>
              <w:spacing w:after="315"/>
              <w:jc w:val="right"/>
              <w:rPr>
                <w:rFonts w:ascii="Georgia" w:eastAsia="Times New Roman" w:hAnsi="Georgia"/>
                <w:b/>
                <w:bCs/>
                <w:color w:val="222222"/>
                <w:sz w:val="18"/>
                <w:szCs w:val="18"/>
              </w:rPr>
            </w:pPr>
            <w:commentRangeStart w:id="38"/>
            <w:r>
              <w:rPr>
                <w:rFonts w:ascii="Georgia" w:eastAsia="Times New Roman" w:hAnsi="Georgia"/>
                <w:b/>
                <w:bCs/>
                <w:color w:val="222222"/>
                <w:sz w:val="18"/>
                <w:szCs w:val="18"/>
              </w:rPr>
              <w:t xml:space="preserve">Observations </w:t>
            </w:r>
            <w:commentRangeEnd w:id="38"/>
            <w:r>
              <w:rPr>
                <w:rStyle w:val="CommentReference"/>
              </w:rPr>
              <w:commentReference w:id="38"/>
            </w:r>
          </w:p>
        </w:tc>
        <w:tc>
          <w:tcPr>
            <w:tcW w:w="0" w:type="auto"/>
            <w:tcMar>
              <w:top w:w="75" w:type="dxa"/>
              <w:left w:w="75" w:type="dxa"/>
              <w:bottom w:w="75" w:type="dxa"/>
              <w:right w:w="75" w:type="dxa"/>
            </w:tcMar>
            <w:vAlign w:val="center"/>
            <w:hideMark/>
          </w:tcPr>
          <w:p w14:paraId="550D6184"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Medium Truck Volume / Count Ratio </w:t>
            </w:r>
          </w:p>
        </w:tc>
        <w:tc>
          <w:tcPr>
            <w:tcW w:w="0" w:type="auto"/>
            <w:tcMar>
              <w:top w:w="75" w:type="dxa"/>
              <w:left w:w="75" w:type="dxa"/>
              <w:bottom w:w="75" w:type="dxa"/>
              <w:right w:w="75" w:type="dxa"/>
            </w:tcMar>
            <w:vAlign w:val="center"/>
            <w:hideMark/>
          </w:tcPr>
          <w:p w14:paraId="7D62D5F2"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Heavy Truck Volume / Count Ratio </w:t>
            </w:r>
          </w:p>
        </w:tc>
      </w:tr>
      <w:tr w:rsidR="00000000" w14:paraId="03F53DF4" w14:textId="77777777">
        <w:trPr>
          <w:divId w:val="215942354"/>
        </w:trPr>
        <w:tc>
          <w:tcPr>
            <w:tcW w:w="0" w:type="auto"/>
            <w:tcMar>
              <w:top w:w="75" w:type="dxa"/>
              <w:left w:w="75" w:type="dxa"/>
              <w:bottom w:w="75" w:type="dxa"/>
              <w:right w:w="75" w:type="dxa"/>
            </w:tcMar>
            <w:vAlign w:val="center"/>
            <w:hideMark/>
          </w:tcPr>
          <w:p w14:paraId="22F18A2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Interstate </w:t>
            </w:r>
          </w:p>
        </w:tc>
        <w:tc>
          <w:tcPr>
            <w:tcW w:w="0" w:type="auto"/>
            <w:tcMar>
              <w:top w:w="75" w:type="dxa"/>
              <w:left w:w="75" w:type="dxa"/>
              <w:bottom w:w="75" w:type="dxa"/>
              <w:right w:w="75" w:type="dxa"/>
            </w:tcMar>
            <w:vAlign w:val="center"/>
            <w:hideMark/>
          </w:tcPr>
          <w:p w14:paraId="274E35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84 </w:t>
            </w:r>
          </w:p>
        </w:tc>
        <w:tc>
          <w:tcPr>
            <w:tcW w:w="0" w:type="auto"/>
            <w:tcMar>
              <w:top w:w="75" w:type="dxa"/>
              <w:left w:w="75" w:type="dxa"/>
              <w:bottom w:w="75" w:type="dxa"/>
              <w:right w:w="75" w:type="dxa"/>
            </w:tcMar>
            <w:vAlign w:val="center"/>
            <w:hideMark/>
          </w:tcPr>
          <w:p w14:paraId="7E6C99E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1.21 </w:t>
            </w:r>
          </w:p>
        </w:tc>
        <w:tc>
          <w:tcPr>
            <w:tcW w:w="0" w:type="auto"/>
            <w:tcMar>
              <w:top w:w="75" w:type="dxa"/>
              <w:left w:w="75" w:type="dxa"/>
              <w:bottom w:w="75" w:type="dxa"/>
              <w:right w:w="75" w:type="dxa"/>
            </w:tcMar>
            <w:vAlign w:val="center"/>
            <w:hideMark/>
          </w:tcPr>
          <w:p w14:paraId="275873F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 </w:t>
            </w:r>
          </w:p>
        </w:tc>
        <w:tc>
          <w:tcPr>
            <w:tcW w:w="0" w:type="auto"/>
            <w:tcMar>
              <w:top w:w="75" w:type="dxa"/>
              <w:left w:w="75" w:type="dxa"/>
              <w:bottom w:w="75" w:type="dxa"/>
              <w:right w:w="75" w:type="dxa"/>
            </w:tcMar>
            <w:vAlign w:val="center"/>
            <w:hideMark/>
          </w:tcPr>
          <w:p w14:paraId="076627D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1.54 </w:t>
            </w:r>
          </w:p>
        </w:tc>
        <w:tc>
          <w:tcPr>
            <w:tcW w:w="0" w:type="auto"/>
            <w:tcMar>
              <w:top w:w="75" w:type="dxa"/>
              <w:left w:w="75" w:type="dxa"/>
              <w:bottom w:w="75" w:type="dxa"/>
              <w:right w:w="75" w:type="dxa"/>
            </w:tcMar>
            <w:vAlign w:val="center"/>
            <w:hideMark/>
          </w:tcPr>
          <w:p w14:paraId="7513642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0.89 </w:t>
            </w:r>
          </w:p>
        </w:tc>
      </w:tr>
      <w:tr w:rsidR="00000000" w14:paraId="0CDCD13F" w14:textId="77777777">
        <w:trPr>
          <w:divId w:val="215942354"/>
        </w:trPr>
        <w:tc>
          <w:tcPr>
            <w:tcW w:w="0" w:type="auto"/>
            <w:tcMar>
              <w:top w:w="75" w:type="dxa"/>
              <w:left w:w="75" w:type="dxa"/>
              <w:bottom w:w="75" w:type="dxa"/>
              <w:right w:w="75" w:type="dxa"/>
            </w:tcMar>
            <w:vAlign w:val="center"/>
            <w:hideMark/>
          </w:tcPr>
          <w:p w14:paraId="725665C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Expressway / Parkway </w:t>
            </w:r>
          </w:p>
        </w:tc>
        <w:tc>
          <w:tcPr>
            <w:tcW w:w="0" w:type="auto"/>
            <w:tcMar>
              <w:top w:w="75" w:type="dxa"/>
              <w:left w:w="75" w:type="dxa"/>
              <w:bottom w:w="75" w:type="dxa"/>
              <w:right w:w="75" w:type="dxa"/>
            </w:tcMar>
            <w:vAlign w:val="center"/>
            <w:hideMark/>
          </w:tcPr>
          <w:p w14:paraId="778B363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99 </w:t>
            </w:r>
          </w:p>
        </w:tc>
        <w:tc>
          <w:tcPr>
            <w:tcW w:w="0" w:type="auto"/>
            <w:tcMar>
              <w:top w:w="75" w:type="dxa"/>
              <w:left w:w="75" w:type="dxa"/>
              <w:bottom w:w="75" w:type="dxa"/>
              <w:right w:w="75" w:type="dxa"/>
            </w:tcMar>
            <w:vAlign w:val="center"/>
            <w:hideMark/>
          </w:tcPr>
          <w:p w14:paraId="32ACD62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 </w:t>
            </w:r>
          </w:p>
        </w:tc>
        <w:tc>
          <w:tcPr>
            <w:tcW w:w="0" w:type="auto"/>
            <w:tcMar>
              <w:top w:w="75" w:type="dxa"/>
              <w:left w:w="75" w:type="dxa"/>
              <w:bottom w:w="75" w:type="dxa"/>
              <w:right w:w="75" w:type="dxa"/>
            </w:tcMar>
            <w:vAlign w:val="center"/>
            <w:hideMark/>
          </w:tcPr>
          <w:p w14:paraId="2BA019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 </w:t>
            </w:r>
          </w:p>
        </w:tc>
        <w:tc>
          <w:tcPr>
            <w:tcW w:w="0" w:type="auto"/>
            <w:tcMar>
              <w:top w:w="75" w:type="dxa"/>
              <w:left w:w="75" w:type="dxa"/>
              <w:bottom w:w="75" w:type="dxa"/>
              <w:right w:w="75" w:type="dxa"/>
            </w:tcMar>
            <w:vAlign w:val="center"/>
            <w:hideMark/>
          </w:tcPr>
          <w:p w14:paraId="37FAE3E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0.91 </w:t>
            </w:r>
          </w:p>
        </w:tc>
        <w:tc>
          <w:tcPr>
            <w:tcW w:w="0" w:type="auto"/>
            <w:tcMar>
              <w:top w:w="75" w:type="dxa"/>
              <w:left w:w="75" w:type="dxa"/>
              <w:bottom w:w="75" w:type="dxa"/>
              <w:right w:w="75" w:type="dxa"/>
            </w:tcMar>
            <w:vAlign w:val="center"/>
            <w:hideMark/>
          </w:tcPr>
          <w:p w14:paraId="2F05CED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0.84 </w:t>
            </w:r>
          </w:p>
        </w:tc>
      </w:tr>
      <w:tr w:rsidR="00000000" w14:paraId="7715368E" w14:textId="77777777">
        <w:trPr>
          <w:divId w:val="215942354"/>
        </w:trPr>
        <w:tc>
          <w:tcPr>
            <w:tcW w:w="0" w:type="auto"/>
            <w:tcMar>
              <w:top w:w="75" w:type="dxa"/>
              <w:left w:w="75" w:type="dxa"/>
              <w:bottom w:w="75" w:type="dxa"/>
              <w:right w:w="75" w:type="dxa"/>
            </w:tcMar>
            <w:vAlign w:val="center"/>
            <w:hideMark/>
          </w:tcPr>
          <w:p w14:paraId="0E5407C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Ramps </w:t>
            </w:r>
          </w:p>
        </w:tc>
        <w:tc>
          <w:tcPr>
            <w:tcW w:w="0" w:type="auto"/>
            <w:tcMar>
              <w:top w:w="75" w:type="dxa"/>
              <w:left w:w="75" w:type="dxa"/>
              <w:bottom w:w="75" w:type="dxa"/>
              <w:right w:w="75" w:type="dxa"/>
            </w:tcMar>
            <w:vAlign w:val="center"/>
            <w:hideMark/>
          </w:tcPr>
          <w:p w14:paraId="48BAFF0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 </w:t>
            </w:r>
          </w:p>
        </w:tc>
        <w:tc>
          <w:tcPr>
            <w:tcW w:w="0" w:type="auto"/>
            <w:tcMar>
              <w:top w:w="75" w:type="dxa"/>
              <w:left w:w="75" w:type="dxa"/>
              <w:bottom w:w="75" w:type="dxa"/>
              <w:right w:w="75" w:type="dxa"/>
            </w:tcMar>
            <w:vAlign w:val="center"/>
            <w:hideMark/>
          </w:tcPr>
          <w:p w14:paraId="48D5E5E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0.77 </w:t>
            </w:r>
          </w:p>
        </w:tc>
        <w:tc>
          <w:tcPr>
            <w:tcW w:w="0" w:type="auto"/>
            <w:tcMar>
              <w:top w:w="75" w:type="dxa"/>
              <w:left w:w="75" w:type="dxa"/>
              <w:bottom w:w="75" w:type="dxa"/>
              <w:right w:w="75" w:type="dxa"/>
            </w:tcMar>
            <w:vAlign w:val="center"/>
            <w:hideMark/>
          </w:tcPr>
          <w:p w14:paraId="50E1207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tcMar>
              <w:top w:w="75" w:type="dxa"/>
              <w:left w:w="75" w:type="dxa"/>
              <w:bottom w:w="75" w:type="dxa"/>
              <w:right w:w="75" w:type="dxa"/>
            </w:tcMar>
            <w:vAlign w:val="center"/>
            <w:hideMark/>
          </w:tcPr>
          <w:p w14:paraId="67A737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1.24 </w:t>
            </w:r>
          </w:p>
        </w:tc>
        <w:tc>
          <w:tcPr>
            <w:tcW w:w="0" w:type="auto"/>
            <w:tcMar>
              <w:top w:w="75" w:type="dxa"/>
              <w:left w:w="75" w:type="dxa"/>
              <w:bottom w:w="75" w:type="dxa"/>
              <w:right w:w="75" w:type="dxa"/>
            </w:tcMar>
            <w:vAlign w:val="center"/>
            <w:hideMark/>
          </w:tcPr>
          <w:p w14:paraId="1504E01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0.98 </w:t>
            </w:r>
          </w:p>
        </w:tc>
      </w:tr>
      <w:tr w:rsidR="00000000" w14:paraId="1A50DAA5" w14:textId="77777777">
        <w:trPr>
          <w:divId w:val="215942354"/>
        </w:trPr>
        <w:tc>
          <w:tcPr>
            <w:tcW w:w="0" w:type="auto"/>
            <w:tcMar>
              <w:top w:w="75" w:type="dxa"/>
              <w:left w:w="75" w:type="dxa"/>
              <w:bottom w:w="75" w:type="dxa"/>
              <w:right w:w="75" w:type="dxa"/>
            </w:tcMar>
            <w:vAlign w:val="center"/>
            <w:hideMark/>
          </w:tcPr>
          <w:p w14:paraId="03DAD6E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Arterials </w:t>
            </w:r>
          </w:p>
        </w:tc>
        <w:tc>
          <w:tcPr>
            <w:tcW w:w="0" w:type="auto"/>
            <w:tcMar>
              <w:top w:w="75" w:type="dxa"/>
              <w:left w:w="75" w:type="dxa"/>
              <w:bottom w:w="75" w:type="dxa"/>
              <w:right w:w="75" w:type="dxa"/>
            </w:tcMar>
            <w:vAlign w:val="center"/>
            <w:hideMark/>
          </w:tcPr>
          <w:p w14:paraId="7D7241C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3963 </w:t>
            </w:r>
          </w:p>
        </w:tc>
        <w:tc>
          <w:tcPr>
            <w:tcW w:w="0" w:type="auto"/>
            <w:tcMar>
              <w:top w:w="75" w:type="dxa"/>
              <w:left w:w="75" w:type="dxa"/>
              <w:bottom w:w="75" w:type="dxa"/>
              <w:right w:w="75" w:type="dxa"/>
            </w:tcMar>
            <w:vAlign w:val="center"/>
            <w:hideMark/>
          </w:tcPr>
          <w:p w14:paraId="2352CA3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c>
          <w:tcPr>
            <w:tcW w:w="0" w:type="auto"/>
            <w:tcMar>
              <w:top w:w="75" w:type="dxa"/>
              <w:left w:w="75" w:type="dxa"/>
              <w:bottom w:w="75" w:type="dxa"/>
              <w:right w:w="75" w:type="dxa"/>
            </w:tcMar>
            <w:vAlign w:val="center"/>
            <w:hideMark/>
          </w:tcPr>
          <w:p w14:paraId="3A25305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1044 </w:t>
            </w:r>
          </w:p>
        </w:tc>
        <w:tc>
          <w:tcPr>
            <w:tcW w:w="0" w:type="auto"/>
            <w:tcMar>
              <w:top w:w="75" w:type="dxa"/>
              <w:left w:w="75" w:type="dxa"/>
              <w:bottom w:w="75" w:type="dxa"/>
              <w:right w:w="75" w:type="dxa"/>
            </w:tcMar>
            <w:vAlign w:val="center"/>
            <w:hideMark/>
          </w:tcPr>
          <w:p w14:paraId="3FBC83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0.94 </w:t>
            </w:r>
          </w:p>
        </w:tc>
        <w:tc>
          <w:tcPr>
            <w:tcW w:w="0" w:type="auto"/>
            <w:tcMar>
              <w:top w:w="75" w:type="dxa"/>
              <w:left w:w="75" w:type="dxa"/>
              <w:bottom w:w="75" w:type="dxa"/>
              <w:right w:w="75" w:type="dxa"/>
            </w:tcMar>
            <w:vAlign w:val="center"/>
            <w:hideMark/>
          </w:tcPr>
          <w:p w14:paraId="3E1DDA6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 </w:t>
            </w:r>
          </w:p>
        </w:tc>
      </w:tr>
      <w:tr w:rsidR="00000000" w14:paraId="4C868AEE" w14:textId="77777777">
        <w:trPr>
          <w:divId w:val="215942354"/>
        </w:trPr>
        <w:tc>
          <w:tcPr>
            <w:tcW w:w="0" w:type="auto"/>
            <w:tcMar>
              <w:top w:w="75" w:type="dxa"/>
              <w:left w:w="75" w:type="dxa"/>
              <w:bottom w:w="75" w:type="dxa"/>
              <w:right w:w="75" w:type="dxa"/>
            </w:tcMar>
            <w:vAlign w:val="center"/>
            <w:hideMark/>
          </w:tcPr>
          <w:p w14:paraId="2AE0A00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Collectors </w:t>
            </w:r>
          </w:p>
        </w:tc>
        <w:tc>
          <w:tcPr>
            <w:tcW w:w="0" w:type="auto"/>
            <w:tcMar>
              <w:top w:w="75" w:type="dxa"/>
              <w:left w:w="75" w:type="dxa"/>
              <w:bottom w:w="75" w:type="dxa"/>
              <w:right w:w="75" w:type="dxa"/>
            </w:tcMar>
            <w:vAlign w:val="center"/>
            <w:hideMark/>
          </w:tcPr>
          <w:p w14:paraId="06679C8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1909 </w:t>
            </w:r>
          </w:p>
        </w:tc>
        <w:tc>
          <w:tcPr>
            <w:tcW w:w="0" w:type="auto"/>
            <w:tcMar>
              <w:top w:w="75" w:type="dxa"/>
              <w:left w:w="75" w:type="dxa"/>
              <w:bottom w:w="75" w:type="dxa"/>
              <w:right w:w="75" w:type="dxa"/>
            </w:tcMar>
            <w:vAlign w:val="center"/>
            <w:hideMark/>
          </w:tcPr>
          <w:p w14:paraId="4FEC060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0.67 </w:t>
            </w:r>
          </w:p>
        </w:tc>
        <w:tc>
          <w:tcPr>
            <w:tcW w:w="0" w:type="auto"/>
            <w:tcMar>
              <w:top w:w="75" w:type="dxa"/>
              <w:left w:w="75" w:type="dxa"/>
              <w:bottom w:w="75" w:type="dxa"/>
              <w:right w:w="75" w:type="dxa"/>
            </w:tcMar>
            <w:vAlign w:val="center"/>
            <w:hideMark/>
          </w:tcPr>
          <w:p w14:paraId="2CAF72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214 </w:t>
            </w:r>
          </w:p>
        </w:tc>
        <w:tc>
          <w:tcPr>
            <w:tcW w:w="0" w:type="auto"/>
            <w:tcMar>
              <w:top w:w="75" w:type="dxa"/>
              <w:left w:w="75" w:type="dxa"/>
              <w:bottom w:w="75" w:type="dxa"/>
              <w:right w:w="75" w:type="dxa"/>
            </w:tcMar>
            <w:vAlign w:val="center"/>
            <w:hideMark/>
          </w:tcPr>
          <w:p w14:paraId="61C13D0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0.85 </w:t>
            </w:r>
          </w:p>
        </w:tc>
        <w:tc>
          <w:tcPr>
            <w:tcW w:w="0" w:type="auto"/>
            <w:tcMar>
              <w:top w:w="75" w:type="dxa"/>
              <w:left w:w="75" w:type="dxa"/>
              <w:bottom w:w="75" w:type="dxa"/>
              <w:right w:w="75" w:type="dxa"/>
            </w:tcMar>
            <w:vAlign w:val="center"/>
            <w:hideMark/>
          </w:tcPr>
          <w:p w14:paraId="4D4E36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1.73 </w:t>
            </w:r>
          </w:p>
        </w:tc>
      </w:tr>
      <w:tr w:rsidR="00000000" w14:paraId="458BA4BF" w14:textId="77777777">
        <w:trPr>
          <w:divId w:val="215942354"/>
        </w:trPr>
        <w:tc>
          <w:tcPr>
            <w:tcW w:w="0" w:type="auto"/>
            <w:tcMar>
              <w:top w:w="75" w:type="dxa"/>
              <w:left w:w="75" w:type="dxa"/>
              <w:bottom w:w="75" w:type="dxa"/>
              <w:right w:w="75" w:type="dxa"/>
            </w:tcMar>
            <w:vAlign w:val="center"/>
            <w:hideMark/>
          </w:tcPr>
          <w:p w14:paraId="608CAD9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0FEB7D1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6076 </w:t>
            </w:r>
          </w:p>
        </w:tc>
        <w:tc>
          <w:tcPr>
            <w:tcW w:w="0" w:type="auto"/>
            <w:tcMar>
              <w:top w:w="75" w:type="dxa"/>
              <w:left w:w="75" w:type="dxa"/>
              <w:bottom w:w="75" w:type="dxa"/>
              <w:right w:w="75" w:type="dxa"/>
            </w:tcMar>
            <w:vAlign w:val="center"/>
            <w:hideMark/>
          </w:tcPr>
          <w:p w14:paraId="582B17B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0.97 </w:t>
            </w:r>
          </w:p>
        </w:tc>
        <w:tc>
          <w:tcPr>
            <w:tcW w:w="0" w:type="auto"/>
            <w:tcMar>
              <w:top w:w="75" w:type="dxa"/>
              <w:left w:w="75" w:type="dxa"/>
              <w:bottom w:w="75" w:type="dxa"/>
              <w:right w:w="75" w:type="dxa"/>
            </w:tcMar>
            <w:vAlign w:val="center"/>
            <w:hideMark/>
          </w:tcPr>
          <w:p w14:paraId="083A06C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1395 </w:t>
            </w:r>
          </w:p>
        </w:tc>
        <w:tc>
          <w:tcPr>
            <w:tcW w:w="0" w:type="auto"/>
            <w:tcMar>
              <w:top w:w="75" w:type="dxa"/>
              <w:left w:w="75" w:type="dxa"/>
              <w:bottom w:w="75" w:type="dxa"/>
              <w:right w:w="75" w:type="dxa"/>
            </w:tcMar>
            <w:vAlign w:val="center"/>
            <w:hideMark/>
          </w:tcPr>
          <w:p w14:paraId="3522A95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 </w:t>
            </w:r>
          </w:p>
        </w:tc>
        <w:tc>
          <w:tcPr>
            <w:tcW w:w="0" w:type="auto"/>
            <w:tcMar>
              <w:top w:w="75" w:type="dxa"/>
              <w:left w:w="75" w:type="dxa"/>
              <w:bottom w:w="75" w:type="dxa"/>
              <w:right w:w="75" w:type="dxa"/>
            </w:tcMar>
            <w:vAlign w:val="center"/>
            <w:hideMark/>
          </w:tcPr>
          <w:p w14:paraId="0DC7D03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r>
    </w:tbl>
    <w:p w14:paraId="193C1A44"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Table 7-10 Truck Validation Summaries by Area Type</w:t>
      </w:r>
    </w:p>
    <w:tbl>
      <w:tblPr>
        <w:tblW w:w="5000" w:type="pct"/>
        <w:tblLook w:val="04A0" w:firstRow="1" w:lastRow="0" w:firstColumn="1" w:lastColumn="0" w:noHBand="0" w:noVBand="1"/>
      </w:tblPr>
      <w:tblGrid>
        <w:gridCol w:w="814"/>
        <w:gridCol w:w="1622"/>
        <w:gridCol w:w="1446"/>
        <w:gridCol w:w="1378"/>
        <w:gridCol w:w="2109"/>
        <w:gridCol w:w="1991"/>
      </w:tblGrid>
      <w:tr w:rsidR="00000000" w14:paraId="193FD368" w14:textId="77777777">
        <w:trPr>
          <w:divId w:val="215942354"/>
          <w:tblHeader/>
        </w:trPr>
        <w:tc>
          <w:tcPr>
            <w:tcW w:w="0" w:type="auto"/>
            <w:tcMar>
              <w:top w:w="75" w:type="dxa"/>
              <w:left w:w="75" w:type="dxa"/>
              <w:bottom w:w="75" w:type="dxa"/>
              <w:right w:w="75" w:type="dxa"/>
            </w:tcMar>
            <w:vAlign w:val="center"/>
            <w:hideMark/>
          </w:tcPr>
          <w:p w14:paraId="31C8653E" w14:textId="77777777" w:rsidR="00000000" w:rsidRDefault="00B30B1A">
            <w:pPr>
              <w:rPr>
                <w:rFonts w:ascii="Georgia" w:hAnsi="Georgia" w:cs="Arial"/>
                <w:color w:val="222222"/>
                <w:sz w:val="28"/>
                <w:szCs w:val="28"/>
              </w:rPr>
            </w:pPr>
          </w:p>
        </w:tc>
        <w:tc>
          <w:tcPr>
            <w:tcW w:w="0" w:type="auto"/>
            <w:gridSpan w:val="2"/>
            <w:tcMar>
              <w:top w:w="75" w:type="dxa"/>
              <w:left w:w="45" w:type="dxa"/>
              <w:bottom w:w="0" w:type="dxa"/>
              <w:right w:w="45" w:type="dxa"/>
            </w:tcMar>
            <w:vAlign w:val="center"/>
            <w:hideMark/>
          </w:tcPr>
          <w:p w14:paraId="6FE0BA63" w14:textId="77777777" w:rsidR="00000000" w:rsidRDefault="00B30B1A">
            <w:pPr>
              <w:spacing w:after="315"/>
              <w:jc w:val="center"/>
              <w:divId w:val="2071030863"/>
              <w:rPr>
                <w:rFonts w:ascii="Georgia" w:eastAsia="Times New Roman" w:hAnsi="Georgia"/>
                <w:b/>
                <w:bCs/>
                <w:color w:val="222222"/>
                <w:sz w:val="18"/>
                <w:szCs w:val="18"/>
              </w:rPr>
            </w:pPr>
            <w:r>
              <w:rPr>
                <w:rFonts w:ascii="Georgia" w:eastAsia="Times New Roman" w:hAnsi="Georgia"/>
                <w:b/>
                <w:bCs/>
                <w:color w:val="222222"/>
                <w:sz w:val="18"/>
                <w:szCs w:val="18"/>
              </w:rPr>
              <w:t xml:space="preserve">All Truck Count Locations </w:t>
            </w:r>
          </w:p>
        </w:tc>
        <w:tc>
          <w:tcPr>
            <w:tcW w:w="0" w:type="auto"/>
            <w:gridSpan w:val="3"/>
            <w:tcMar>
              <w:top w:w="75" w:type="dxa"/>
              <w:left w:w="45" w:type="dxa"/>
              <w:bottom w:w="0" w:type="dxa"/>
              <w:right w:w="45" w:type="dxa"/>
            </w:tcMar>
            <w:vAlign w:val="center"/>
            <w:hideMark/>
          </w:tcPr>
          <w:p w14:paraId="1B5B5104" w14:textId="77777777" w:rsidR="00000000" w:rsidRDefault="00B30B1A">
            <w:pPr>
              <w:spacing w:after="315"/>
              <w:jc w:val="center"/>
              <w:divId w:val="905341733"/>
              <w:rPr>
                <w:rFonts w:ascii="Georgia" w:eastAsia="Times New Roman" w:hAnsi="Georgia"/>
                <w:b/>
                <w:bCs/>
                <w:color w:val="222222"/>
                <w:sz w:val="18"/>
                <w:szCs w:val="18"/>
              </w:rPr>
            </w:pPr>
            <w:r>
              <w:rPr>
                <w:rFonts w:ascii="Georgia" w:eastAsia="Times New Roman" w:hAnsi="Georgia"/>
                <w:b/>
                <w:bCs/>
                <w:color w:val="222222"/>
                <w:sz w:val="18"/>
                <w:szCs w:val="18"/>
              </w:rPr>
              <w:t xml:space="preserve">Medium and Heavy </w:t>
            </w:r>
            <w:r>
              <w:rPr>
                <w:rFonts w:ascii="Georgia" w:eastAsia="Times New Roman" w:hAnsi="Georgia"/>
                <w:b/>
                <w:bCs/>
                <w:color w:val="222222"/>
                <w:sz w:val="18"/>
                <w:szCs w:val="18"/>
              </w:rPr>
              <w:t xml:space="preserve">Truck Count Locations </w:t>
            </w:r>
          </w:p>
        </w:tc>
      </w:tr>
      <w:tr w:rsidR="00000000" w14:paraId="5C5C89DC" w14:textId="77777777">
        <w:trPr>
          <w:divId w:val="215942354"/>
          <w:tblHeader/>
        </w:trPr>
        <w:tc>
          <w:tcPr>
            <w:tcW w:w="0" w:type="auto"/>
            <w:tcMar>
              <w:top w:w="75" w:type="dxa"/>
              <w:left w:w="75" w:type="dxa"/>
              <w:bottom w:w="75" w:type="dxa"/>
              <w:right w:w="75" w:type="dxa"/>
            </w:tcMar>
            <w:vAlign w:val="center"/>
            <w:hideMark/>
          </w:tcPr>
          <w:p w14:paraId="409E052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Area Type </w:t>
            </w:r>
          </w:p>
        </w:tc>
        <w:tc>
          <w:tcPr>
            <w:tcW w:w="0" w:type="auto"/>
            <w:tcMar>
              <w:top w:w="75" w:type="dxa"/>
              <w:left w:w="75" w:type="dxa"/>
              <w:bottom w:w="75" w:type="dxa"/>
              <w:right w:w="75" w:type="dxa"/>
            </w:tcMar>
            <w:vAlign w:val="center"/>
            <w:hideMark/>
          </w:tcPr>
          <w:p w14:paraId="0938E192" w14:textId="77777777" w:rsidR="00000000" w:rsidRDefault="00B30B1A">
            <w:pPr>
              <w:spacing w:after="315"/>
              <w:jc w:val="right"/>
              <w:rPr>
                <w:rFonts w:ascii="Georgia" w:eastAsia="Times New Roman" w:hAnsi="Georgia"/>
                <w:b/>
                <w:bCs/>
                <w:color w:val="222222"/>
                <w:sz w:val="18"/>
                <w:szCs w:val="18"/>
              </w:rPr>
            </w:pPr>
            <w:commentRangeStart w:id="39"/>
            <w:r>
              <w:rPr>
                <w:rFonts w:ascii="Georgia" w:eastAsia="Times New Roman" w:hAnsi="Georgia"/>
                <w:b/>
                <w:bCs/>
                <w:color w:val="222222"/>
                <w:sz w:val="18"/>
                <w:szCs w:val="18"/>
              </w:rPr>
              <w:t xml:space="preserve">Observations </w:t>
            </w:r>
            <w:commentRangeEnd w:id="39"/>
            <w:r>
              <w:rPr>
                <w:rStyle w:val="CommentReference"/>
              </w:rPr>
              <w:commentReference w:id="39"/>
            </w:r>
          </w:p>
        </w:tc>
        <w:tc>
          <w:tcPr>
            <w:tcW w:w="0" w:type="auto"/>
            <w:tcMar>
              <w:top w:w="75" w:type="dxa"/>
              <w:left w:w="75" w:type="dxa"/>
              <w:bottom w:w="75" w:type="dxa"/>
              <w:right w:w="75" w:type="dxa"/>
            </w:tcMar>
            <w:vAlign w:val="center"/>
            <w:hideMark/>
          </w:tcPr>
          <w:p w14:paraId="66325230"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Volume / Count Ratio </w:t>
            </w:r>
          </w:p>
        </w:tc>
        <w:tc>
          <w:tcPr>
            <w:tcW w:w="0" w:type="auto"/>
            <w:tcMar>
              <w:top w:w="75" w:type="dxa"/>
              <w:left w:w="75" w:type="dxa"/>
              <w:bottom w:w="75" w:type="dxa"/>
              <w:right w:w="75" w:type="dxa"/>
            </w:tcMar>
            <w:vAlign w:val="center"/>
            <w:hideMark/>
          </w:tcPr>
          <w:p w14:paraId="3387E576"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Observations </w:t>
            </w:r>
          </w:p>
        </w:tc>
        <w:tc>
          <w:tcPr>
            <w:tcW w:w="0" w:type="auto"/>
            <w:tcMar>
              <w:top w:w="75" w:type="dxa"/>
              <w:left w:w="75" w:type="dxa"/>
              <w:bottom w:w="75" w:type="dxa"/>
              <w:right w:w="75" w:type="dxa"/>
            </w:tcMar>
            <w:vAlign w:val="center"/>
            <w:hideMark/>
          </w:tcPr>
          <w:p w14:paraId="7F7ABA87"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Medium Truck Volume / Count Ratio </w:t>
            </w:r>
          </w:p>
        </w:tc>
        <w:tc>
          <w:tcPr>
            <w:tcW w:w="0" w:type="auto"/>
            <w:tcMar>
              <w:top w:w="75" w:type="dxa"/>
              <w:left w:w="75" w:type="dxa"/>
              <w:bottom w:w="75" w:type="dxa"/>
              <w:right w:w="75" w:type="dxa"/>
            </w:tcMar>
            <w:vAlign w:val="center"/>
            <w:hideMark/>
          </w:tcPr>
          <w:p w14:paraId="2252C501"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Heavy Truck Volume / Count Ratio </w:t>
            </w:r>
          </w:p>
        </w:tc>
      </w:tr>
      <w:tr w:rsidR="00000000" w14:paraId="3056F035" w14:textId="77777777">
        <w:trPr>
          <w:divId w:val="215942354"/>
        </w:trPr>
        <w:tc>
          <w:tcPr>
            <w:tcW w:w="0" w:type="auto"/>
            <w:tcMar>
              <w:top w:w="75" w:type="dxa"/>
              <w:left w:w="75" w:type="dxa"/>
              <w:bottom w:w="75" w:type="dxa"/>
              <w:right w:w="75" w:type="dxa"/>
            </w:tcMar>
            <w:vAlign w:val="center"/>
            <w:hideMark/>
          </w:tcPr>
          <w:p w14:paraId="6521963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tcMar>
              <w:top w:w="75" w:type="dxa"/>
              <w:left w:w="75" w:type="dxa"/>
              <w:bottom w:w="75" w:type="dxa"/>
              <w:right w:w="75" w:type="dxa"/>
            </w:tcMar>
            <w:vAlign w:val="center"/>
            <w:hideMark/>
          </w:tcPr>
          <w:p w14:paraId="548D696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192 </w:t>
            </w:r>
          </w:p>
        </w:tc>
        <w:tc>
          <w:tcPr>
            <w:tcW w:w="0" w:type="auto"/>
            <w:tcMar>
              <w:top w:w="75" w:type="dxa"/>
              <w:left w:w="75" w:type="dxa"/>
              <w:bottom w:w="75" w:type="dxa"/>
              <w:right w:w="75" w:type="dxa"/>
            </w:tcMar>
            <w:vAlign w:val="center"/>
            <w:hideMark/>
          </w:tcPr>
          <w:p w14:paraId="5011FDB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tcMar>
              <w:top w:w="75" w:type="dxa"/>
              <w:left w:w="75" w:type="dxa"/>
              <w:bottom w:w="75" w:type="dxa"/>
              <w:right w:w="75" w:type="dxa"/>
            </w:tcMar>
            <w:vAlign w:val="center"/>
            <w:hideMark/>
          </w:tcPr>
          <w:p w14:paraId="5D4053F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 </w:t>
            </w:r>
          </w:p>
        </w:tc>
        <w:tc>
          <w:tcPr>
            <w:tcW w:w="0" w:type="auto"/>
            <w:tcMar>
              <w:top w:w="75" w:type="dxa"/>
              <w:left w:w="75" w:type="dxa"/>
              <w:bottom w:w="75" w:type="dxa"/>
              <w:right w:w="75" w:type="dxa"/>
            </w:tcMar>
            <w:vAlign w:val="center"/>
            <w:hideMark/>
          </w:tcPr>
          <w:p w14:paraId="07E2F55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1.51 </w:t>
            </w:r>
          </w:p>
        </w:tc>
        <w:tc>
          <w:tcPr>
            <w:tcW w:w="0" w:type="auto"/>
            <w:tcMar>
              <w:top w:w="75" w:type="dxa"/>
              <w:left w:w="75" w:type="dxa"/>
              <w:bottom w:w="75" w:type="dxa"/>
              <w:right w:w="75" w:type="dxa"/>
            </w:tcMar>
            <w:vAlign w:val="center"/>
            <w:hideMark/>
          </w:tcPr>
          <w:p w14:paraId="28E9E73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1.65 </w:t>
            </w:r>
          </w:p>
        </w:tc>
      </w:tr>
      <w:tr w:rsidR="00000000" w14:paraId="46296764" w14:textId="77777777">
        <w:trPr>
          <w:divId w:val="215942354"/>
        </w:trPr>
        <w:tc>
          <w:tcPr>
            <w:tcW w:w="0" w:type="auto"/>
            <w:tcMar>
              <w:top w:w="75" w:type="dxa"/>
              <w:left w:w="75" w:type="dxa"/>
              <w:bottom w:w="75" w:type="dxa"/>
              <w:right w:w="75" w:type="dxa"/>
            </w:tcMar>
            <w:vAlign w:val="center"/>
            <w:hideMark/>
          </w:tcPr>
          <w:p w14:paraId="1249FDF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 </w:t>
            </w:r>
          </w:p>
        </w:tc>
        <w:tc>
          <w:tcPr>
            <w:tcW w:w="0" w:type="auto"/>
            <w:tcMar>
              <w:top w:w="75" w:type="dxa"/>
              <w:left w:w="75" w:type="dxa"/>
              <w:bottom w:w="75" w:type="dxa"/>
              <w:right w:w="75" w:type="dxa"/>
            </w:tcMar>
            <w:vAlign w:val="center"/>
            <w:hideMark/>
          </w:tcPr>
          <w:p w14:paraId="3B9FD47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489 </w:t>
            </w:r>
          </w:p>
        </w:tc>
        <w:tc>
          <w:tcPr>
            <w:tcW w:w="0" w:type="auto"/>
            <w:tcMar>
              <w:top w:w="75" w:type="dxa"/>
              <w:left w:w="75" w:type="dxa"/>
              <w:bottom w:w="75" w:type="dxa"/>
              <w:right w:w="75" w:type="dxa"/>
            </w:tcMar>
            <w:vAlign w:val="center"/>
            <w:hideMark/>
          </w:tcPr>
          <w:p w14:paraId="7DA7228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c>
          <w:tcPr>
            <w:tcW w:w="0" w:type="auto"/>
            <w:tcMar>
              <w:top w:w="75" w:type="dxa"/>
              <w:left w:w="75" w:type="dxa"/>
              <w:bottom w:w="75" w:type="dxa"/>
              <w:right w:w="75" w:type="dxa"/>
            </w:tcMar>
            <w:vAlign w:val="center"/>
            <w:hideMark/>
          </w:tcPr>
          <w:p w14:paraId="0FE5CAC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 </w:t>
            </w:r>
          </w:p>
        </w:tc>
        <w:tc>
          <w:tcPr>
            <w:tcW w:w="0" w:type="auto"/>
            <w:tcMar>
              <w:top w:w="75" w:type="dxa"/>
              <w:left w:w="75" w:type="dxa"/>
              <w:bottom w:w="75" w:type="dxa"/>
              <w:right w:w="75" w:type="dxa"/>
            </w:tcMar>
            <w:vAlign w:val="center"/>
            <w:hideMark/>
          </w:tcPr>
          <w:p w14:paraId="7DA0ED7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 </w:t>
            </w:r>
          </w:p>
        </w:tc>
        <w:tc>
          <w:tcPr>
            <w:tcW w:w="0" w:type="auto"/>
            <w:tcMar>
              <w:top w:w="75" w:type="dxa"/>
              <w:left w:w="75" w:type="dxa"/>
              <w:bottom w:w="75" w:type="dxa"/>
              <w:right w:w="75" w:type="dxa"/>
            </w:tcMar>
            <w:vAlign w:val="center"/>
            <w:hideMark/>
          </w:tcPr>
          <w:p w14:paraId="21C2B86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0.93 </w:t>
            </w:r>
          </w:p>
        </w:tc>
      </w:tr>
      <w:tr w:rsidR="00000000" w14:paraId="70E385D8" w14:textId="77777777">
        <w:trPr>
          <w:divId w:val="215942354"/>
        </w:trPr>
        <w:tc>
          <w:tcPr>
            <w:tcW w:w="0" w:type="auto"/>
            <w:tcMar>
              <w:top w:w="75" w:type="dxa"/>
              <w:left w:w="75" w:type="dxa"/>
              <w:bottom w:w="75" w:type="dxa"/>
              <w:right w:w="75" w:type="dxa"/>
            </w:tcMar>
            <w:vAlign w:val="center"/>
            <w:hideMark/>
          </w:tcPr>
          <w:p w14:paraId="3D70399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tcMar>
              <w:top w:w="75" w:type="dxa"/>
              <w:left w:w="75" w:type="dxa"/>
              <w:bottom w:w="75" w:type="dxa"/>
              <w:right w:w="75" w:type="dxa"/>
            </w:tcMar>
            <w:vAlign w:val="center"/>
            <w:hideMark/>
          </w:tcPr>
          <w:p w14:paraId="155E8D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678 </w:t>
            </w:r>
          </w:p>
        </w:tc>
        <w:tc>
          <w:tcPr>
            <w:tcW w:w="0" w:type="auto"/>
            <w:tcMar>
              <w:top w:w="75" w:type="dxa"/>
              <w:left w:w="75" w:type="dxa"/>
              <w:bottom w:w="75" w:type="dxa"/>
              <w:right w:w="75" w:type="dxa"/>
            </w:tcMar>
            <w:vAlign w:val="center"/>
            <w:hideMark/>
          </w:tcPr>
          <w:p w14:paraId="6761AFA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1.04 </w:t>
            </w:r>
          </w:p>
        </w:tc>
        <w:tc>
          <w:tcPr>
            <w:tcW w:w="0" w:type="auto"/>
            <w:tcMar>
              <w:top w:w="75" w:type="dxa"/>
              <w:left w:w="75" w:type="dxa"/>
              <w:bottom w:w="75" w:type="dxa"/>
              <w:right w:w="75" w:type="dxa"/>
            </w:tcMar>
            <w:vAlign w:val="center"/>
            <w:hideMark/>
          </w:tcPr>
          <w:p w14:paraId="299D74F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175 </w:t>
            </w:r>
          </w:p>
        </w:tc>
        <w:tc>
          <w:tcPr>
            <w:tcW w:w="0" w:type="auto"/>
            <w:tcMar>
              <w:top w:w="75" w:type="dxa"/>
              <w:left w:w="75" w:type="dxa"/>
              <w:bottom w:w="75" w:type="dxa"/>
              <w:right w:w="75" w:type="dxa"/>
            </w:tcMar>
            <w:vAlign w:val="center"/>
            <w:hideMark/>
          </w:tcPr>
          <w:p w14:paraId="189CD78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1.23 </w:t>
            </w:r>
          </w:p>
        </w:tc>
        <w:tc>
          <w:tcPr>
            <w:tcW w:w="0" w:type="auto"/>
            <w:tcMar>
              <w:top w:w="75" w:type="dxa"/>
              <w:left w:w="75" w:type="dxa"/>
              <w:bottom w:w="75" w:type="dxa"/>
              <w:right w:w="75" w:type="dxa"/>
            </w:tcMar>
            <w:vAlign w:val="center"/>
            <w:hideMark/>
          </w:tcPr>
          <w:p w14:paraId="540578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0.99 </w:t>
            </w:r>
          </w:p>
        </w:tc>
      </w:tr>
      <w:tr w:rsidR="00000000" w14:paraId="4E7E760E" w14:textId="77777777">
        <w:trPr>
          <w:divId w:val="215942354"/>
        </w:trPr>
        <w:tc>
          <w:tcPr>
            <w:tcW w:w="0" w:type="auto"/>
            <w:tcMar>
              <w:top w:w="75" w:type="dxa"/>
              <w:left w:w="75" w:type="dxa"/>
              <w:bottom w:w="75" w:type="dxa"/>
              <w:right w:w="75" w:type="dxa"/>
            </w:tcMar>
            <w:vAlign w:val="center"/>
            <w:hideMark/>
          </w:tcPr>
          <w:p w14:paraId="639291B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 </w:t>
            </w:r>
          </w:p>
        </w:tc>
        <w:tc>
          <w:tcPr>
            <w:tcW w:w="0" w:type="auto"/>
            <w:tcMar>
              <w:top w:w="75" w:type="dxa"/>
              <w:left w:w="75" w:type="dxa"/>
              <w:bottom w:w="75" w:type="dxa"/>
              <w:right w:w="75" w:type="dxa"/>
            </w:tcMar>
            <w:vAlign w:val="center"/>
            <w:hideMark/>
          </w:tcPr>
          <w:p w14:paraId="08EC5E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904 </w:t>
            </w:r>
          </w:p>
        </w:tc>
        <w:tc>
          <w:tcPr>
            <w:tcW w:w="0" w:type="auto"/>
            <w:tcMar>
              <w:top w:w="75" w:type="dxa"/>
              <w:left w:w="75" w:type="dxa"/>
              <w:bottom w:w="75" w:type="dxa"/>
              <w:right w:w="75" w:type="dxa"/>
            </w:tcMar>
            <w:vAlign w:val="center"/>
            <w:hideMark/>
          </w:tcPr>
          <w:p w14:paraId="6F03E28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 </w:t>
            </w:r>
          </w:p>
        </w:tc>
        <w:tc>
          <w:tcPr>
            <w:tcW w:w="0" w:type="auto"/>
            <w:tcMar>
              <w:top w:w="75" w:type="dxa"/>
              <w:left w:w="75" w:type="dxa"/>
              <w:bottom w:w="75" w:type="dxa"/>
              <w:right w:w="75" w:type="dxa"/>
            </w:tcMar>
            <w:vAlign w:val="center"/>
            <w:hideMark/>
          </w:tcPr>
          <w:p w14:paraId="031622B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214 </w:t>
            </w:r>
          </w:p>
        </w:tc>
        <w:tc>
          <w:tcPr>
            <w:tcW w:w="0" w:type="auto"/>
            <w:tcMar>
              <w:top w:w="75" w:type="dxa"/>
              <w:left w:w="75" w:type="dxa"/>
              <w:bottom w:w="75" w:type="dxa"/>
              <w:right w:w="75" w:type="dxa"/>
            </w:tcMar>
            <w:vAlign w:val="center"/>
            <w:hideMark/>
          </w:tcPr>
          <w:p w14:paraId="033FBAC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1.21 </w:t>
            </w:r>
          </w:p>
        </w:tc>
        <w:tc>
          <w:tcPr>
            <w:tcW w:w="0" w:type="auto"/>
            <w:tcMar>
              <w:top w:w="75" w:type="dxa"/>
              <w:left w:w="75" w:type="dxa"/>
              <w:bottom w:w="75" w:type="dxa"/>
              <w:right w:w="75" w:type="dxa"/>
            </w:tcMar>
            <w:vAlign w:val="center"/>
            <w:hideMark/>
          </w:tcPr>
          <w:p w14:paraId="3EEE13E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1.04 </w:t>
            </w:r>
          </w:p>
        </w:tc>
      </w:tr>
      <w:tr w:rsidR="00000000" w14:paraId="38D20592" w14:textId="77777777">
        <w:trPr>
          <w:divId w:val="215942354"/>
        </w:trPr>
        <w:tc>
          <w:tcPr>
            <w:tcW w:w="0" w:type="auto"/>
            <w:tcMar>
              <w:top w:w="75" w:type="dxa"/>
              <w:left w:w="75" w:type="dxa"/>
              <w:bottom w:w="75" w:type="dxa"/>
              <w:right w:w="75" w:type="dxa"/>
            </w:tcMar>
            <w:vAlign w:val="center"/>
            <w:hideMark/>
          </w:tcPr>
          <w:p w14:paraId="6483D3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3065E09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2151 </w:t>
            </w:r>
          </w:p>
        </w:tc>
        <w:tc>
          <w:tcPr>
            <w:tcW w:w="0" w:type="auto"/>
            <w:tcMar>
              <w:top w:w="75" w:type="dxa"/>
              <w:left w:w="75" w:type="dxa"/>
              <w:bottom w:w="75" w:type="dxa"/>
              <w:right w:w="75" w:type="dxa"/>
            </w:tcMar>
            <w:vAlign w:val="center"/>
            <w:hideMark/>
          </w:tcPr>
          <w:p w14:paraId="4F661B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0.92 </w:t>
            </w:r>
          </w:p>
        </w:tc>
        <w:tc>
          <w:tcPr>
            <w:tcW w:w="0" w:type="auto"/>
            <w:tcMar>
              <w:top w:w="75" w:type="dxa"/>
              <w:left w:w="75" w:type="dxa"/>
              <w:bottom w:w="75" w:type="dxa"/>
              <w:right w:w="75" w:type="dxa"/>
            </w:tcMar>
            <w:vAlign w:val="center"/>
            <w:hideMark/>
          </w:tcPr>
          <w:p w14:paraId="1B3D005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464 </w:t>
            </w:r>
          </w:p>
        </w:tc>
        <w:tc>
          <w:tcPr>
            <w:tcW w:w="0" w:type="auto"/>
            <w:tcMar>
              <w:top w:w="75" w:type="dxa"/>
              <w:left w:w="75" w:type="dxa"/>
              <w:bottom w:w="75" w:type="dxa"/>
              <w:right w:w="75" w:type="dxa"/>
            </w:tcMar>
            <w:vAlign w:val="center"/>
            <w:hideMark/>
          </w:tcPr>
          <w:p w14:paraId="0E42E1F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1.06 </w:t>
            </w:r>
          </w:p>
        </w:tc>
        <w:tc>
          <w:tcPr>
            <w:tcW w:w="0" w:type="auto"/>
            <w:tcMar>
              <w:top w:w="75" w:type="dxa"/>
              <w:left w:w="75" w:type="dxa"/>
              <w:bottom w:w="75" w:type="dxa"/>
              <w:right w:w="75" w:type="dxa"/>
            </w:tcMar>
            <w:vAlign w:val="center"/>
            <w:hideMark/>
          </w:tcPr>
          <w:p w14:paraId="36E2E0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0.90 </w:t>
            </w:r>
          </w:p>
        </w:tc>
      </w:tr>
      <w:tr w:rsidR="00000000" w14:paraId="71E7DF5A" w14:textId="77777777">
        <w:trPr>
          <w:divId w:val="215942354"/>
        </w:trPr>
        <w:tc>
          <w:tcPr>
            <w:tcW w:w="0" w:type="auto"/>
            <w:tcMar>
              <w:top w:w="75" w:type="dxa"/>
              <w:left w:w="75" w:type="dxa"/>
              <w:bottom w:w="75" w:type="dxa"/>
              <w:right w:w="75" w:type="dxa"/>
            </w:tcMar>
            <w:vAlign w:val="center"/>
            <w:hideMark/>
          </w:tcPr>
          <w:p w14:paraId="6C2C78C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lastRenderedPageBreak/>
              <w:t xml:space="preserve">6 </w:t>
            </w:r>
          </w:p>
        </w:tc>
        <w:tc>
          <w:tcPr>
            <w:tcW w:w="0" w:type="auto"/>
            <w:tcMar>
              <w:top w:w="75" w:type="dxa"/>
              <w:left w:w="75" w:type="dxa"/>
              <w:bottom w:w="75" w:type="dxa"/>
              <w:right w:w="75" w:type="dxa"/>
            </w:tcMar>
            <w:vAlign w:val="center"/>
            <w:hideMark/>
          </w:tcPr>
          <w:p w14:paraId="012209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834 </w:t>
            </w:r>
          </w:p>
        </w:tc>
        <w:tc>
          <w:tcPr>
            <w:tcW w:w="0" w:type="auto"/>
            <w:tcMar>
              <w:top w:w="75" w:type="dxa"/>
              <w:left w:w="75" w:type="dxa"/>
              <w:bottom w:w="75" w:type="dxa"/>
              <w:right w:w="75" w:type="dxa"/>
            </w:tcMar>
            <w:vAlign w:val="center"/>
            <w:hideMark/>
          </w:tcPr>
          <w:p w14:paraId="11CF037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0.92 </w:t>
            </w:r>
          </w:p>
        </w:tc>
        <w:tc>
          <w:tcPr>
            <w:tcW w:w="0" w:type="auto"/>
            <w:tcMar>
              <w:top w:w="75" w:type="dxa"/>
              <w:left w:w="75" w:type="dxa"/>
              <w:bottom w:w="75" w:type="dxa"/>
              <w:right w:w="75" w:type="dxa"/>
            </w:tcMar>
            <w:vAlign w:val="center"/>
            <w:hideMark/>
          </w:tcPr>
          <w:p w14:paraId="4DC5BB2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204 </w:t>
            </w:r>
          </w:p>
        </w:tc>
        <w:tc>
          <w:tcPr>
            <w:tcW w:w="0" w:type="auto"/>
            <w:tcMar>
              <w:top w:w="75" w:type="dxa"/>
              <w:left w:w="75" w:type="dxa"/>
              <w:bottom w:w="75" w:type="dxa"/>
              <w:right w:w="75" w:type="dxa"/>
            </w:tcMar>
            <w:vAlign w:val="center"/>
            <w:hideMark/>
          </w:tcPr>
          <w:p w14:paraId="35A9F6B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1.03 </w:t>
            </w:r>
          </w:p>
        </w:tc>
        <w:tc>
          <w:tcPr>
            <w:tcW w:w="0" w:type="auto"/>
            <w:tcMar>
              <w:top w:w="75" w:type="dxa"/>
              <w:left w:w="75" w:type="dxa"/>
              <w:bottom w:w="75" w:type="dxa"/>
              <w:right w:w="75" w:type="dxa"/>
            </w:tcMar>
            <w:vAlign w:val="center"/>
            <w:hideMark/>
          </w:tcPr>
          <w:p w14:paraId="5469978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0.99 </w:t>
            </w:r>
          </w:p>
        </w:tc>
      </w:tr>
      <w:tr w:rsidR="00000000" w14:paraId="2FAE5EE3" w14:textId="77777777">
        <w:trPr>
          <w:divId w:val="215942354"/>
        </w:trPr>
        <w:tc>
          <w:tcPr>
            <w:tcW w:w="0" w:type="auto"/>
            <w:tcMar>
              <w:top w:w="75" w:type="dxa"/>
              <w:left w:w="75" w:type="dxa"/>
              <w:bottom w:w="75" w:type="dxa"/>
              <w:right w:w="75" w:type="dxa"/>
            </w:tcMar>
            <w:vAlign w:val="center"/>
            <w:hideMark/>
          </w:tcPr>
          <w:p w14:paraId="677065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5DF0BA0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828 </w:t>
            </w:r>
          </w:p>
        </w:tc>
        <w:tc>
          <w:tcPr>
            <w:tcW w:w="0" w:type="auto"/>
            <w:tcMar>
              <w:top w:w="75" w:type="dxa"/>
              <w:left w:w="75" w:type="dxa"/>
              <w:bottom w:w="75" w:type="dxa"/>
              <w:right w:w="75" w:type="dxa"/>
            </w:tcMar>
            <w:vAlign w:val="center"/>
            <w:hideMark/>
          </w:tcPr>
          <w:p w14:paraId="771D82C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c>
          <w:tcPr>
            <w:tcW w:w="0" w:type="auto"/>
            <w:tcMar>
              <w:top w:w="75" w:type="dxa"/>
              <w:left w:w="75" w:type="dxa"/>
              <w:bottom w:w="75" w:type="dxa"/>
              <w:right w:w="75" w:type="dxa"/>
            </w:tcMar>
            <w:vAlign w:val="center"/>
            <w:hideMark/>
          </w:tcPr>
          <w:p w14:paraId="422FA74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196 </w:t>
            </w:r>
          </w:p>
        </w:tc>
        <w:tc>
          <w:tcPr>
            <w:tcW w:w="0" w:type="auto"/>
            <w:tcMar>
              <w:top w:w="75" w:type="dxa"/>
              <w:left w:w="75" w:type="dxa"/>
              <w:bottom w:w="75" w:type="dxa"/>
              <w:right w:w="75" w:type="dxa"/>
            </w:tcMar>
            <w:vAlign w:val="center"/>
            <w:hideMark/>
          </w:tcPr>
          <w:p w14:paraId="3931EAB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0.97 </w:t>
            </w:r>
          </w:p>
        </w:tc>
        <w:tc>
          <w:tcPr>
            <w:tcW w:w="0" w:type="auto"/>
            <w:tcMar>
              <w:top w:w="75" w:type="dxa"/>
              <w:left w:w="75" w:type="dxa"/>
              <w:bottom w:w="75" w:type="dxa"/>
              <w:right w:w="75" w:type="dxa"/>
            </w:tcMar>
            <w:vAlign w:val="center"/>
            <w:hideMark/>
          </w:tcPr>
          <w:p w14:paraId="4B0591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0.82 </w:t>
            </w:r>
          </w:p>
        </w:tc>
      </w:tr>
    </w:tbl>
    <w:p w14:paraId="4F7B03EE"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Table 7-11 Truck Validation Summaries Inside/Outside I-285</w:t>
      </w:r>
    </w:p>
    <w:tbl>
      <w:tblPr>
        <w:tblW w:w="5000" w:type="pct"/>
        <w:tblLook w:val="04A0" w:firstRow="1" w:lastRow="0" w:firstColumn="1" w:lastColumn="0" w:noHBand="0" w:noVBand="1"/>
      </w:tblPr>
      <w:tblGrid>
        <w:gridCol w:w="1076"/>
        <w:gridCol w:w="1585"/>
        <w:gridCol w:w="1360"/>
        <w:gridCol w:w="1585"/>
        <w:gridCol w:w="1931"/>
        <w:gridCol w:w="1823"/>
      </w:tblGrid>
      <w:tr w:rsidR="00000000" w14:paraId="6219FF88" w14:textId="77777777">
        <w:trPr>
          <w:divId w:val="215942354"/>
          <w:tblHeader/>
        </w:trPr>
        <w:tc>
          <w:tcPr>
            <w:tcW w:w="0" w:type="auto"/>
            <w:tcMar>
              <w:top w:w="75" w:type="dxa"/>
              <w:left w:w="75" w:type="dxa"/>
              <w:bottom w:w="75" w:type="dxa"/>
              <w:right w:w="75" w:type="dxa"/>
            </w:tcMar>
            <w:vAlign w:val="center"/>
            <w:hideMark/>
          </w:tcPr>
          <w:p w14:paraId="3D5296A8" w14:textId="77777777" w:rsidR="00000000" w:rsidRDefault="00B30B1A">
            <w:pPr>
              <w:rPr>
                <w:rFonts w:ascii="Georgia" w:hAnsi="Georgia" w:cs="Arial"/>
                <w:color w:val="222222"/>
                <w:sz w:val="28"/>
                <w:szCs w:val="28"/>
              </w:rPr>
            </w:pPr>
          </w:p>
        </w:tc>
        <w:tc>
          <w:tcPr>
            <w:tcW w:w="0" w:type="auto"/>
            <w:gridSpan w:val="2"/>
            <w:tcMar>
              <w:top w:w="75" w:type="dxa"/>
              <w:left w:w="45" w:type="dxa"/>
              <w:bottom w:w="0" w:type="dxa"/>
              <w:right w:w="45" w:type="dxa"/>
            </w:tcMar>
            <w:vAlign w:val="center"/>
            <w:hideMark/>
          </w:tcPr>
          <w:p w14:paraId="246A72AA" w14:textId="77777777" w:rsidR="00000000" w:rsidRDefault="00B30B1A">
            <w:pPr>
              <w:spacing w:after="315"/>
              <w:jc w:val="center"/>
              <w:divId w:val="1216237157"/>
              <w:rPr>
                <w:rFonts w:ascii="Georgia" w:eastAsia="Times New Roman" w:hAnsi="Georgia"/>
                <w:b/>
                <w:bCs/>
                <w:color w:val="222222"/>
                <w:sz w:val="18"/>
                <w:szCs w:val="18"/>
              </w:rPr>
            </w:pPr>
            <w:r>
              <w:rPr>
                <w:rFonts w:ascii="Georgia" w:eastAsia="Times New Roman" w:hAnsi="Georgia"/>
                <w:b/>
                <w:bCs/>
                <w:color w:val="222222"/>
                <w:sz w:val="18"/>
                <w:szCs w:val="18"/>
              </w:rPr>
              <w:t xml:space="preserve">All Truck Count Locations </w:t>
            </w:r>
          </w:p>
        </w:tc>
        <w:tc>
          <w:tcPr>
            <w:tcW w:w="0" w:type="auto"/>
            <w:gridSpan w:val="3"/>
            <w:tcMar>
              <w:top w:w="75" w:type="dxa"/>
              <w:left w:w="45" w:type="dxa"/>
              <w:bottom w:w="0" w:type="dxa"/>
              <w:right w:w="45" w:type="dxa"/>
            </w:tcMar>
            <w:vAlign w:val="center"/>
            <w:hideMark/>
          </w:tcPr>
          <w:p w14:paraId="22BDB01D" w14:textId="77777777" w:rsidR="00000000" w:rsidRDefault="00B30B1A">
            <w:pPr>
              <w:spacing w:after="315"/>
              <w:jc w:val="center"/>
              <w:divId w:val="219635248"/>
              <w:rPr>
                <w:rFonts w:ascii="Georgia" w:eastAsia="Times New Roman" w:hAnsi="Georgia"/>
                <w:b/>
                <w:bCs/>
                <w:color w:val="222222"/>
                <w:sz w:val="18"/>
                <w:szCs w:val="18"/>
              </w:rPr>
            </w:pPr>
            <w:r>
              <w:rPr>
                <w:rFonts w:ascii="Georgia" w:eastAsia="Times New Roman" w:hAnsi="Georgia"/>
                <w:b/>
                <w:bCs/>
                <w:color w:val="222222"/>
                <w:sz w:val="18"/>
                <w:szCs w:val="18"/>
              </w:rPr>
              <w:t>Medium and Heavy Truck Count Locations</w:t>
            </w:r>
            <w:r>
              <w:rPr>
                <w:rFonts w:ascii="Georgia" w:eastAsia="Times New Roman" w:hAnsi="Georgia"/>
                <w:b/>
                <w:bCs/>
                <w:color w:val="222222"/>
                <w:sz w:val="18"/>
                <w:szCs w:val="18"/>
              </w:rPr>
              <w:t xml:space="preserve"> </w:t>
            </w:r>
          </w:p>
        </w:tc>
      </w:tr>
      <w:tr w:rsidR="00000000" w14:paraId="32A9FE56" w14:textId="77777777">
        <w:trPr>
          <w:divId w:val="215942354"/>
          <w:tblHeader/>
        </w:trPr>
        <w:tc>
          <w:tcPr>
            <w:tcW w:w="0" w:type="auto"/>
            <w:tcMar>
              <w:top w:w="75" w:type="dxa"/>
              <w:left w:w="75" w:type="dxa"/>
              <w:bottom w:w="75" w:type="dxa"/>
              <w:right w:w="75" w:type="dxa"/>
            </w:tcMar>
            <w:vAlign w:val="center"/>
            <w:hideMark/>
          </w:tcPr>
          <w:p w14:paraId="1A6CEAB0"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Location </w:t>
            </w:r>
          </w:p>
        </w:tc>
        <w:tc>
          <w:tcPr>
            <w:tcW w:w="0" w:type="auto"/>
            <w:tcMar>
              <w:top w:w="75" w:type="dxa"/>
              <w:left w:w="75" w:type="dxa"/>
              <w:bottom w:w="75" w:type="dxa"/>
              <w:right w:w="75" w:type="dxa"/>
            </w:tcMar>
            <w:vAlign w:val="center"/>
            <w:hideMark/>
          </w:tcPr>
          <w:p w14:paraId="5F741317" w14:textId="77777777" w:rsidR="00000000" w:rsidRDefault="00B30B1A">
            <w:pPr>
              <w:spacing w:after="315"/>
              <w:jc w:val="right"/>
              <w:rPr>
                <w:rFonts w:ascii="Georgia" w:eastAsia="Times New Roman" w:hAnsi="Georgia"/>
                <w:b/>
                <w:bCs/>
                <w:color w:val="222222"/>
                <w:sz w:val="18"/>
                <w:szCs w:val="18"/>
              </w:rPr>
            </w:pPr>
            <w:commentRangeStart w:id="40"/>
            <w:r>
              <w:rPr>
                <w:rFonts w:ascii="Georgia" w:eastAsia="Times New Roman" w:hAnsi="Georgia"/>
                <w:b/>
                <w:bCs/>
                <w:color w:val="222222"/>
                <w:sz w:val="18"/>
                <w:szCs w:val="18"/>
              </w:rPr>
              <w:t xml:space="preserve">Observations </w:t>
            </w:r>
            <w:commentRangeEnd w:id="40"/>
            <w:r>
              <w:rPr>
                <w:rStyle w:val="CommentReference"/>
              </w:rPr>
              <w:commentReference w:id="40"/>
            </w:r>
          </w:p>
        </w:tc>
        <w:tc>
          <w:tcPr>
            <w:tcW w:w="0" w:type="auto"/>
            <w:tcMar>
              <w:top w:w="75" w:type="dxa"/>
              <w:left w:w="75" w:type="dxa"/>
              <w:bottom w:w="75" w:type="dxa"/>
              <w:right w:w="75" w:type="dxa"/>
            </w:tcMar>
            <w:vAlign w:val="center"/>
            <w:hideMark/>
          </w:tcPr>
          <w:p w14:paraId="030D3931"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Volume / Count Ratio </w:t>
            </w:r>
          </w:p>
        </w:tc>
        <w:tc>
          <w:tcPr>
            <w:tcW w:w="0" w:type="auto"/>
            <w:tcMar>
              <w:top w:w="75" w:type="dxa"/>
              <w:left w:w="75" w:type="dxa"/>
              <w:bottom w:w="75" w:type="dxa"/>
              <w:right w:w="75" w:type="dxa"/>
            </w:tcMar>
            <w:vAlign w:val="center"/>
            <w:hideMark/>
          </w:tcPr>
          <w:p w14:paraId="2D57CC7E" w14:textId="77777777" w:rsidR="00000000" w:rsidRDefault="00B30B1A">
            <w:pPr>
              <w:spacing w:after="315"/>
              <w:jc w:val="right"/>
              <w:rPr>
                <w:rFonts w:ascii="Georgia" w:eastAsia="Times New Roman" w:hAnsi="Georgia"/>
                <w:b/>
                <w:bCs/>
                <w:color w:val="222222"/>
                <w:sz w:val="18"/>
                <w:szCs w:val="18"/>
              </w:rPr>
            </w:pPr>
            <w:commentRangeStart w:id="41"/>
            <w:r>
              <w:rPr>
                <w:rFonts w:ascii="Georgia" w:eastAsia="Times New Roman" w:hAnsi="Georgia"/>
                <w:b/>
                <w:bCs/>
                <w:color w:val="222222"/>
                <w:sz w:val="18"/>
                <w:szCs w:val="18"/>
              </w:rPr>
              <w:t xml:space="preserve">Observations </w:t>
            </w:r>
            <w:commentRangeEnd w:id="41"/>
            <w:r>
              <w:rPr>
                <w:rStyle w:val="CommentReference"/>
              </w:rPr>
              <w:commentReference w:id="41"/>
            </w:r>
          </w:p>
        </w:tc>
        <w:tc>
          <w:tcPr>
            <w:tcW w:w="0" w:type="auto"/>
            <w:tcMar>
              <w:top w:w="75" w:type="dxa"/>
              <w:left w:w="75" w:type="dxa"/>
              <w:bottom w:w="75" w:type="dxa"/>
              <w:right w:w="75" w:type="dxa"/>
            </w:tcMar>
            <w:vAlign w:val="center"/>
            <w:hideMark/>
          </w:tcPr>
          <w:p w14:paraId="1C4CC064"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Medium Truck Volume / Count Ratio </w:t>
            </w:r>
          </w:p>
        </w:tc>
        <w:tc>
          <w:tcPr>
            <w:tcW w:w="0" w:type="auto"/>
            <w:tcMar>
              <w:top w:w="75" w:type="dxa"/>
              <w:left w:w="75" w:type="dxa"/>
              <w:bottom w:w="75" w:type="dxa"/>
              <w:right w:w="75" w:type="dxa"/>
            </w:tcMar>
            <w:vAlign w:val="center"/>
            <w:hideMark/>
          </w:tcPr>
          <w:p w14:paraId="477D72CD"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Heavy Truck Volume / Count Ratio </w:t>
            </w:r>
          </w:p>
        </w:tc>
      </w:tr>
      <w:tr w:rsidR="00000000" w14:paraId="5965CCE4" w14:textId="77777777">
        <w:trPr>
          <w:divId w:val="215942354"/>
        </w:trPr>
        <w:tc>
          <w:tcPr>
            <w:tcW w:w="0" w:type="auto"/>
            <w:tcMar>
              <w:top w:w="75" w:type="dxa"/>
              <w:left w:w="75" w:type="dxa"/>
              <w:bottom w:w="75" w:type="dxa"/>
              <w:right w:w="75" w:type="dxa"/>
            </w:tcMar>
            <w:vAlign w:val="center"/>
            <w:hideMark/>
          </w:tcPr>
          <w:p w14:paraId="3E8EF73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Outside I-285 </w:t>
            </w:r>
          </w:p>
        </w:tc>
        <w:tc>
          <w:tcPr>
            <w:tcW w:w="0" w:type="auto"/>
            <w:tcMar>
              <w:top w:w="75" w:type="dxa"/>
              <w:left w:w="75" w:type="dxa"/>
              <w:bottom w:w="75" w:type="dxa"/>
              <w:right w:w="75" w:type="dxa"/>
            </w:tcMar>
            <w:vAlign w:val="center"/>
            <w:hideMark/>
          </w:tcPr>
          <w:p w14:paraId="0DAFE2B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5219 </w:t>
            </w:r>
          </w:p>
        </w:tc>
        <w:tc>
          <w:tcPr>
            <w:tcW w:w="0" w:type="auto"/>
            <w:tcMar>
              <w:top w:w="75" w:type="dxa"/>
              <w:left w:w="75" w:type="dxa"/>
              <w:bottom w:w="75" w:type="dxa"/>
              <w:right w:w="75" w:type="dxa"/>
            </w:tcMar>
            <w:vAlign w:val="center"/>
            <w:hideMark/>
          </w:tcPr>
          <w:p w14:paraId="2F9A1EA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0.97 </w:t>
            </w:r>
          </w:p>
        </w:tc>
        <w:tc>
          <w:tcPr>
            <w:tcW w:w="0" w:type="auto"/>
            <w:tcMar>
              <w:top w:w="75" w:type="dxa"/>
              <w:left w:w="75" w:type="dxa"/>
              <w:bottom w:w="75" w:type="dxa"/>
              <w:right w:w="75" w:type="dxa"/>
            </w:tcMar>
            <w:vAlign w:val="center"/>
            <w:hideMark/>
          </w:tcPr>
          <w:p w14:paraId="469632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1247 </w:t>
            </w:r>
          </w:p>
        </w:tc>
        <w:tc>
          <w:tcPr>
            <w:tcW w:w="0" w:type="auto"/>
            <w:tcMar>
              <w:top w:w="75" w:type="dxa"/>
              <w:left w:w="75" w:type="dxa"/>
              <w:bottom w:w="75" w:type="dxa"/>
              <w:right w:w="75" w:type="dxa"/>
            </w:tcMar>
            <w:vAlign w:val="center"/>
            <w:hideMark/>
          </w:tcPr>
          <w:p w14:paraId="0B2E598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 </w:t>
            </w:r>
          </w:p>
        </w:tc>
        <w:tc>
          <w:tcPr>
            <w:tcW w:w="0" w:type="auto"/>
            <w:tcMar>
              <w:top w:w="75" w:type="dxa"/>
              <w:left w:w="75" w:type="dxa"/>
              <w:bottom w:w="75" w:type="dxa"/>
              <w:right w:w="75" w:type="dxa"/>
            </w:tcMar>
            <w:vAlign w:val="center"/>
            <w:hideMark/>
          </w:tcPr>
          <w:p w14:paraId="0C2DF03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0.94 </w:t>
            </w:r>
          </w:p>
        </w:tc>
      </w:tr>
      <w:tr w:rsidR="00000000" w14:paraId="382E46CE" w14:textId="77777777">
        <w:trPr>
          <w:divId w:val="215942354"/>
        </w:trPr>
        <w:tc>
          <w:tcPr>
            <w:tcW w:w="0" w:type="auto"/>
            <w:tcMar>
              <w:top w:w="75" w:type="dxa"/>
              <w:left w:w="75" w:type="dxa"/>
              <w:bottom w:w="75" w:type="dxa"/>
              <w:right w:w="75" w:type="dxa"/>
            </w:tcMar>
            <w:vAlign w:val="center"/>
            <w:hideMark/>
          </w:tcPr>
          <w:p w14:paraId="31722F4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Inside I-285 </w:t>
            </w:r>
          </w:p>
        </w:tc>
        <w:tc>
          <w:tcPr>
            <w:tcW w:w="0" w:type="auto"/>
            <w:tcMar>
              <w:top w:w="75" w:type="dxa"/>
              <w:left w:w="75" w:type="dxa"/>
              <w:bottom w:w="75" w:type="dxa"/>
              <w:right w:w="75" w:type="dxa"/>
            </w:tcMar>
            <w:vAlign w:val="center"/>
            <w:hideMark/>
          </w:tcPr>
          <w:p w14:paraId="048C989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857 </w:t>
            </w:r>
          </w:p>
        </w:tc>
        <w:tc>
          <w:tcPr>
            <w:tcW w:w="0" w:type="auto"/>
            <w:tcMar>
              <w:top w:w="75" w:type="dxa"/>
              <w:left w:w="75" w:type="dxa"/>
              <w:bottom w:w="75" w:type="dxa"/>
              <w:right w:w="75" w:type="dxa"/>
            </w:tcMar>
            <w:vAlign w:val="center"/>
            <w:hideMark/>
          </w:tcPr>
          <w:p w14:paraId="20C61AD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0.95 </w:t>
            </w:r>
          </w:p>
        </w:tc>
        <w:tc>
          <w:tcPr>
            <w:tcW w:w="0" w:type="auto"/>
            <w:tcMar>
              <w:top w:w="75" w:type="dxa"/>
              <w:left w:w="75" w:type="dxa"/>
              <w:bottom w:w="75" w:type="dxa"/>
              <w:right w:w="75" w:type="dxa"/>
            </w:tcMar>
            <w:vAlign w:val="center"/>
            <w:hideMark/>
          </w:tcPr>
          <w:p w14:paraId="6AFF8E7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148 </w:t>
            </w:r>
          </w:p>
        </w:tc>
        <w:tc>
          <w:tcPr>
            <w:tcW w:w="0" w:type="auto"/>
            <w:tcMar>
              <w:top w:w="75" w:type="dxa"/>
              <w:left w:w="75" w:type="dxa"/>
              <w:bottom w:w="75" w:type="dxa"/>
              <w:right w:w="75" w:type="dxa"/>
            </w:tcMar>
            <w:vAlign w:val="center"/>
            <w:hideMark/>
          </w:tcPr>
          <w:p w14:paraId="6909D44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tcMar>
              <w:top w:w="75" w:type="dxa"/>
              <w:left w:w="75" w:type="dxa"/>
              <w:bottom w:w="75" w:type="dxa"/>
              <w:right w:w="75" w:type="dxa"/>
            </w:tcMar>
            <w:vAlign w:val="center"/>
            <w:hideMark/>
          </w:tcPr>
          <w:p w14:paraId="3920BE3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 </w:t>
            </w:r>
          </w:p>
        </w:tc>
      </w:tr>
    </w:tbl>
    <w:p w14:paraId="625F2C38"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In addition to the above summaries, scatterplots were generated for all trucks, medium trucks, and heavy trucks to illustrate graphically the comparison between the estimated versus observed truck volumes. These plots are presented in Figures 7-9 through 7</w:t>
      </w:r>
      <w:r>
        <w:rPr>
          <w:rFonts w:ascii="Georgia" w:hAnsi="Georgia" w:cs="Arial"/>
          <w:color w:val="222222"/>
          <w:sz w:val="28"/>
          <w:szCs w:val="28"/>
        </w:rPr>
        <w:t xml:space="preserve">-11 below. The </w:t>
      </w:r>
      <w:commentRangeStart w:id="42"/>
      <w:proofErr w:type="spellStart"/>
      <w:r>
        <w:rPr>
          <w:rFonts w:ascii="Georgia" w:hAnsi="Georgia" w:cs="Arial"/>
          <w:color w:val="222222"/>
          <w:sz w:val="28"/>
          <w:szCs w:val="28"/>
        </w:rPr>
        <w:t>correlatoin</w:t>
      </w:r>
      <w:proofErr w:type="spellEnd"/>
      <w:r>
        <w:rPr>
          <w:rFonts w:ascii="Georgia" w:hAnsi="Georgia" w:cs="Arial"/>
          <w:color w:val="222222"/>
          <w:sz w:val="28"/>
          <w:szCs w:val="28"/>
        </w:rPr>
        <w:t xml:space="preserve"> </w:t>
      </w:r>
      <w:commentRangeEnd w:id="42"/>
      <w:r>
        <w:rPr>
          <w:rStyle w:val="CommentReference"/>
        </w:rPr>
        <w:commentReference w:id="42"/>
      </w:r>
      <w:r>
        <w:rPr>
          <w:rFonts w:ascii="Georgia" w:hAnsi="Georgia" w:cs="Arial"/>
          <w:color w:val="222222"/>
          <w:sz w:val="28"/>
          <w:szCs w:val="28"/>
        </w:rPr>
        <w:t>coefficients are all higher than 0.85, with the heavy truck resulting in 0.95. When viewing Figure 7-10, the model does appear to be overestimating medium truck as evidenced by the trendline above the 45-degree line; ho</w:t>
      </w:r>
      <w:r>
        <w:rPr>
          <w:rFonts w:ascii="Georgia" w:hAnsi="Georgia" w:cs="Arial"/>
          <w:color w:val="222222"/>
          <w:sz w:val="28"/>
          <w:szCs w:val="28"/>
        </w:rPr>
        <w:t>wever, when comparing the total truck volumes in Figure 7-9, this observation is not apparent. As noted previously, the number of observed locations which included medium truck percentages was much lower than the number of locations which included total tr</w:t>
      </w:r>
      <w:r>
        <w:rPr>
          <w:rFonts w:ascii="Georgia" w:hAnsi="Georgia" w:cs="Arial"/>
          <w:color w:val="222222"/>
          <w:sz w:val="28"/>
          <w:szCs w:val="28"/>
        </w:rPr>
        <w:t>ucks which could be skewing the medium truck results. That being said, in future updates to the truck model, another review of the medium truck component is likely warranted.</w:t>
      </w:r>
    </w:p>
    <w:p w14:paraId="783042F2" w14:textId="77777777" w:rsidR="00000000" w:rsidRDefault="00B30B1A">
      <w:pPr>
        <w:divId w:val="423840926"/>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5BC107BE" wp14:editId="1752F684">
            <wp:extent cx="5076825" cy="3848100"/>
            <wp:effectExtent l="0" t="0" r="9525" b="0"/>
            <wp:docPr id="42" name="Picture 42" descr="Figure 7-9. Estimated vs. Observed All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ure 7-9. Estimated vs. Observed All Trucks"/>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076825" cy="3848100"/>
                    </a:xfrm>
                    <a:prstGeom prst="rect">
                      <a:avLst/>
                    </a:prstGeom>
                    <a:noFill/>
                    <a:ln>
                      <a:noFill/>
                    </a:ln>
                  </pic:spPr>
                </pic:pic>
              </a:graphicData>
            </a:graphic>
          </wp:inline>
        </w:drawing>
      </w:r>
    </w:p>
    <w:p w14:paraId="6E853F9D" w14:textId="77777777" w:rsidR="00000000" w:rsidRDefault="00B30B1A">
      <w:pPr>
        <w:pStyle w:val="caption"/>
        <w:spacing w:before="0" w:beforeAutospacing="0" w:after="158" w:afterAutospacing="0"/>
        <w:divId w:val="423840926"/>
        <w:rPr>
          <w:rFonts w:ascii="Georgia" w:hAnsi="Georgia" w:cs="Arial"/>
        </w:rPr>
      </w:pPr>
      <w:r>
        <w:rPr>
          <w:rFonts w:ascii="Georgia" w:hAnsi="Georgia" w:cs="Arial"/>
        </w:rPr>
        <w:t>Figure 7-</w:t>
      </w:r>
      <w:commentRangeStart w:id="43"/>
      <w:r>
        <w:rPr>
          <w:rFonts w:ascii="Georgia" w:hAnsi="Georgia" w:cs="Arial"/>
        </w:rPr>
        <w:t>9</w:t>
      </w:r>
      <w:commentRangeEnd w:id="43"/>
      <w:r>
        <w:rPr>
          <w:rStyle w:val="CommentReference"/>
        </w:rPr>
        <w:commentReference w:id="43"/>
      </w:r>
      <w:r>
        <w:rPr>
          <w:rFonts w:ascii="Georgia" w:hAnsi="Georgia" w:cs="Arial"/>
        </w:rPr>
        <w:t>. Estimated vs. </w:t>
      </w:r>
      <w:r>
        <w:rPr>
          <w:rFonts w:ascii="Georgia" w:hAnsi="Georgia" w:cs="Arial"/>
        </w:rPr>
        <w:t>Observed All Trucks</w:t>
      </w:r>
    </w:p>
    <w:p w14:paraId="08E65410" w14:textId="77777777" w:rsidR="00000000" w:rsidRDefault="00B30B1A">
      <w:pPr>
        <w:divId w:val="1853299099"/>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64C7EE68" wp14:editId="6511FE6B">
            <wp:extent cx="5095875" cy="3848100"/>
            <wp:effectExtent l="0" t="0" r="9525" b="0"/>
            <wp:docPr id="41" name="Picture 41" descr="Figure 7-10. Estimated vs. Observed Medium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7-10. Estimated vs. Observed Medium Trucks"/>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095875" cy="3848100"/>
                    </a:xfrm>
                    <a:prstGeom prst="rect">
                      <a:avLst/>
                    </a:prstGeom>
                    <a:noFill/>
                    <a:ln>
                      <a:noFill/>
                    </a:ln>
                  </pic:spPr>
                </pic:pic>
              </a:graphicData>
            </a:graphic>
          </wp:inline>
        </w:drawing>
      </w:r>
    </w:p>
    <w:p w14:paraId="07339E31" w14:textId="77777777" w:rsidR="00000000" w:rsidRDefault="00B30B1A">
      <w:pPr>
        <w:pStyle w:val="caption"/>
        <w:spacing w:before="0" w:beforeAutospacing="0" w:after="158" w:afterAutospacing="0"/>
        <w:divId w:val="1853299099"/>
        <w:rPr>
          <w:rFonts w:ascii="Georgia" w:hAnsi="Georgia" w:cs="Arial"/>
        </w:rPr>
      </w:pPr>
      <w:r>
        <w:rPr>
          <w:rFonts w:ascii="Georgia" w:hAnsi="Georgia" w:cs="Arial"/>
        </w:rPr>
        <w:t>Figure 7-10. Estimated vs. Observed Medium Trucks</w:t>
      </w:r>
    </w:p>
    <w:p w14:paraId="62487000" w14:textId="77777777" w:rsidR="00000000" w:rsidRDefault="00B30B1A">
      <w:pPr>
        <w:divId w:val="1729264894"/>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7E5A4BA0" wp14:editId="69142385">
            <wp:extent cx="5086350" cy="3848100"/>
            <wp:effectExtent l="0" t="0" r="0" b="0"/>
            <wp:docPr id="40" name="Picture 40" descr="Figure 7-11. Estimated vs. Observed Heavy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7-11. Estimated vs. Observed Heavy Trucks"/>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086350" cy="3848100"/>
                    </a:xfrm>
                    <a:prstGeom prst="rect">
                      <a:avLst/>
                    </a:prstGeom>
                    <a:noFill/>
                    <a:ln>
                      <a:noFill/>
                    </a:ln>
                  </pic:spPr>
                </pic:pic>
              </a:graphicData>
            </a:graphic>
          </wp:inline>
        </w:drawing>
      </w:r>
    </w:p>
    <w:p w14:paraId="0FFDA4AB" w14:textId="77777777" w:rsidR="00000000" w:rsidRDefault="00B30B1A">
      <w:pPr>
        <w:pStyle w:val="caption"/>
        <w:spacing w:before="0" w:beforeAutospacing="0" w:after="158" w:afterAutospacing="0"/>
        <w:divId w:val="1729264894"/>
        <w:rPr>
          <w:rFonts w:ascii="Georgia" w:hAnsi="Georgia" w:cs="Arial"/>
        </w:rPr>
      </w:pPr>
      <w:r>
        <w:rPr>
          <w:rFonts w:ascii="Georgia" w:hAnsi="Georgia" w:cs="Arial"/>
        </w:rPr>
        <w:t>Figure 7-11. Estimated vs. Observed Heavy Trucks</w:t>
      </w:r>
    </w:p>
    <w:p w14:paraId="10A2E07B"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Given the planned expansion of the express toll lane system, the model estimated volumes in the I-85 North Express Lanes were co</w:t>
      </w:r>
      <w:r>
        <w:rPr>
          <w:rFonts w:ascii="Georgia" w:hAnsi="Georgia" w:cs="Arial"/>
          <w:color w:val="222222"/>
          <w:sz w:val="28"/>
          <w:szCs w:val="28"/>
        </w:rPr>
        <w:t>mpared against observed data from the State Road and Tollway Authority (SRTA), which represent an average weekday from October 2015. The volumes were aggregated by segments, AM peak period, PM peak period, off-peak periods, and by direction of travel. Duri</w:t>
      </w:r>
      <w:r>
        <w:rPr>
          <w:rFonts w:ascii="Georgia" w:hAnsi="Georgia" w:cs="Arial"/>
          <w:color w:val="222222"/>
          <w:sz w:val="28"/>
          <w:szCs w:val="28"/>
        </w:rPr>
        <w:t>ng the assignment validation, an iterative process was used which involves running CT-RAMP, running assignments, and optimizing tolls. A graphical representation of this process is provided in Figure 7-12. Note that CT-RAMP must be run initially to develop</w:t>
      </w:r>
      <w:r>
        <w:rPr>
          <w:rFonts w:ascii="Georgia" w:hAnsi="Georgia" w:cs="Arial"/>
          <w:color w:val="222222"/>
          <w:sz w:val="28"/>
          <w:szCs w:val="28"/>
        </w:rPr>
        <w:t xml:space="preserve"> toll/non-toll eligible trip tables (outer loop). Those trip tables are then assigned to the network and toll modifications are made within the inner loop where the assignment is run multiple times with the same trip tables. Once the toll volumes appear re</w:t>
      </w:r>
      <w:r>
        <w:rPr>
          <w:rFonts w:ascii="Georgia" w:hAnsi="Georgia" w:cs="Arial"/>
          <w:color w:val="222222"/>
          <w:sz w:val="28"/>
          <w:szCs w:val="28"/>
        </w:rPr>
        <w:t>asonable in the inner loop, the highway skims are rebuilt and CT-RAMP is run again to generate another set of trip tables. This process is continued until a balance between the toll rates between mode choice and assignment is reached.</w:t>
      </w:r>
    </w:p>
    <w:p w14:paraId="538A968A"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The resulting model e</w:t>
      </w:r>
      <w:r>
        <w:rPr>
          <w:rFonts w:ascii="Georgia" w:hAnsi="Georgia" w:cs="Arial"/>
          <w:color w:val="222222"/>
          <w:sz w:val="28"/>
          <w:szCs w:val="28"/>
        </w:rPr>
        <w:t xml:space="preserve">stimated toll volumes compared to the observed data are provided in Table 7-11 and via scatterplot in Figure 7-13. Generally, the </w:t>
      </w:r>
      <w:r>
        <w:rPr>
          <w:rFonts w:ascii="Georgia" w:hAnsi="Georgia" w:cs="Arial"/>
          <w:color w:val="222222"/>
          <w:sz w:val="28"/>
          <w:szCs w:val="28"/>
        </w:rPr>
        <w:lastRenderedPageBreak/>
        <w:t>model matches the AM and PM peak periods well, while the model tends to overestimate the off-peak periods. This is a primary f</w:t>
      </w:r>
      <w:r>
        <w:rPr>
          <w:rFonts w:ascii="Georgia" w:hAnsi="Georgia" w:cs="Arial"/>
          <w:color w:val="222222"/>
          <w:sz w:val="28"/>
          <w:szCs w:val="28"/>
        </w:rPr>
        <w:t>unction of two things:</w:t>
      </w:r>
    </w:p>
    <w:p w14:paraId="06BE0D65" w14:textId="77777777" w:rsidR="00000000" w:rsidRDefault="00B30B1A">
      <w:pPr>
        <w:pStyle w:val="NormalWeb"/>
        <w:numPr>
          <w:ilvl w:val="0"/>
          <w:numId w:val="13"/>
        </w:numPr>
        <w:divId w:val="215942354"/>
        <w:rPr>
          <w:rFonts w:ascii="Georgia" w:hAnsi="Georgia" w:cs="Arial"/>
          <w:color w:val="222222"/>
          <w:sz w:val="28"/>
          <w:szCs w:val="28"/>
        </w:rPr>
      </w:pPr>
      <w:r>
        <w:rPr>
          <w:rFonts w:ascii="Georgia" w:hAnsi="Georgia" w:cs="Arial"/>
          <w:color w:val="222222"/>
          <w:sz w:val="28"/>
          <w:szCs w:val="28"/>
        </w:rPr>
        <w:t>In reality, the tolls are dynamically priced in small time intervals while the model toll rates are based on a single period spanning multiple hours.</w:t>
      </w:r>
    </w:p>
    <w:p w14:paraId="44148653" w14:textId="77777777" w:rsidR="00000000" w:rsidRDefault="00B30B1A">
      <w:pPr>
        <w:pStyle w:val="NormalWeb"/>
        <w:numPr>
          <w:ilvl w:val="0"/>
          <w:numId w:val="13"/>
        </w:numPr>
        <w:divId w:val="215942354"/>
        <w:rPr>
          <w:rFonts w:ascii="Georgia" w:hAnsi="Georgia" w:cs="Arial"/>
          <w:color w:val="222222"/>
          <w:sz w:val="28"/>
          <w:szCs w:val="28"/>
        </w:rPr>
      </w:pPr>
      <w:r>
        <w:rPr>
          <w:rFonts w:ascii="Georgia" w:hAnsi="Georgia" w:cs="Arial"/>
          <w:color w:val="222222"/>
          <w:sz w:val="28"/>
          <w:szCs w:val="28"/>
        </w:rPr>
        <w:t xml:space="preserve">Very little congestion occurs during the off-peak periods. As a result, the travel </w:t>
      </w:r>
      <w:r>
        <w:rPr>
          <w:rFonts w:ascii="Georgia" w:hAnsi="Georgia" w:cs="Arial"/>
          <w:color w:val="222222"/>
          <w:sz w:val="28"/>
          <w:szCs w:val="28"/>
        </w:rPr>
        <w:t>time savings between the express lanes and general purpose lanes is small and during the equilibrium assignment, even incremental changes to toll rates can result in large swings in express lane volumes under these conditions. Toll rates that are set too h</w:t>
      </w:r>
      <w:r>
        <w:rPr>
          <w:rFonts w:ascii="Georgia" w:hAnsi="Georgia" w:cs="Arial"/>
          <w:color w:val="222222"/>
          <w:sz w:val="28"/>
          <w:szCs w:val="28"/>
        </w:rPr>
        <w:t>igh yield zero toll trips in the lanes, which was avoided.</w:t>
      </w:r>
    </w:p>
    <w:p w14:paraId="6272058D" w14:textId="77777777" w:rsidR="00000000" w:rsidRDefault="00B30B1A">
      <w:pPr>
        <w:divId w:val="1546406357"/>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44A3A2D2" wp14:editId="54AA35A5">
            <wp:extent cx="6648450" cy="4133850"/>
            <wp:effectExtent l="0" t="0" r="0" b="0"/>
            <wp:docPr id="39" name="Picture 39" descr="Figure 7-12. Toll Optimization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7-12. Toll Optimization Routin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48450" cy="4133850"/>
                    </a:xfrm>
                    <a:prstGeom prst="rect">
                      <a:avLst/>
                    </a:prstGeom>
                    <a:noFill/>
                    <a:ln>
                      <a:noFill/>
                    </a:ln>
                  </pic:spPr>
                </pic:pic>
              </a:graphicData>
            </a:graphic>
          </wp:inline>
        </w:drawing>
      </w:r>
    </w:p>
    <w:p w14:paraId="4B4BE589" w14:textId="77777777" w:rsidR="00000000" w:rsidRDefault="00B30B1A">
      <w:pPr>
        <w:pStyle w:val="caption"/>
        <w:spacing w:before="0" w:beforeAutospacing="0" w:after="158" w:afterAutospacing="0"/>
        <w:divId w:val="1546406357"/>
        <w:rPr>
          <w:rFonts w:ascii="Georgia" w:hAnsi="Georgia" w:cs="Arial"/>
        </w:rPr>
      </w:pPr>
      <w:r>
        <w:rPr>
          <w:rFonts w:ascii="Georgia" w:hAnsi="Georgia" w:cs="Arial"/>
        </w:rPr>
        <w:t>Figure 7-12. To</w:t>
      </w:r>
      <w:r>
        <w:rPr>
          <w:rFonts w:ascii="Georgia" w:hAnsi="Georgia" w:cs="Arial"/>
        </w:rPr>
        <w:t>ll Optimization Routine</w:t>
      </w:r>
    </w:p>
    <w:p w14:paraId="39B1A784" w14:textId="77777777" w:rsidR="00000000" w:rsidRDefault="00B30B1A">
      <w:pPr>
        <w:pStyle w:val="NormalWeb"/>
        <w:divId w:val="215942354"/>
        <w:rPr>
          <w:rFonts w:ascii="Georgia" w:hAnsi="Georgia" w:cs="Arial"/>
          <w:color w:val="222222"/>
          <w:sz w:val="28"/>
          <w:szCs w:val="28"/>
        </w:rPr>
      </w:pPr>
      <w:r>
        <w:rPr>
          <w:rFonts w:ascii="Georgia" w:hAnsi="Georgia" w:cs="Arial"/>
          <w:color w:val="222222"/>
          <w:sz w:val="28"/>
          <w:szCs w:val="28"/>
        </w:rPr>
        <w:t>Table 7-11 I-85 Express Lane Observed vs. Estimated Volumes</w:t>
      </w:r>
    </w:p>
    <w:tbl>
      <w:tblPr>
        <w:tblW w:w="5000" w:type="pct"/>
        <w:tblLook w:val="04A0" w:firstRow="1" w:lastRow="0" w:firstColumn="1" w:lastColumn="0" w:noHBand="0" w:noVBand="1"/>
      </w:tblPr>
      <w:tblGrid>
        <w:gridCol w:w="4275"/>
        <w:gridCol w:w="1036"/>
        <w:gridCol w:w="1384"/>
        <w:gridCol w:w="1380"/>
        <w:gridCol w:w="1285"/>
      </w:tblGrid>
      <w:tr w:rsidR="00000000" w14:paraId="33F84451" w14:textId="77777777">
        <w:trPr>
          <w:divId w:val="215942354"/>
          <w:tblHeader/>
        </w:trPr>
        <w:tc>
          <w:tcPr>
            <w:tcW w:w="0" w:type="auto"/>
            <w:tcMar>
              <w:top w:w="75" w:type="dxa"/>
              <w:left w:w="75" w:type="dxa"/>
              <w:bottom w:w="75" w:type="dxa"/>
              <w:right w:w="75" w:type="dxa"/>
            </w:tcMar>
            <w:vAlign w:val="center"/>
            <w:hideMark/>
          </w:tcPr>
          <w:p w14:paraId="6F743842"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lastRenderedPageBreak/>
              <w:t xml:space="preserve">Segment </w:t>
            </w:r>
          </w:p>
        </w:tc>
        <w:tc>
          <w:tcPr>
            <w:tcW w:w="0" w:type="auto"/>
            <w:tcMar>
              <w:top w:w="75" w:type="dxa"/>
              <w:left w:w="75" w:type="dxa"/>
              <w:bottom w:w="75" w:type="dxa"/>
              <w:right w:w="75" w:type="dxa"/>
            </w:tcMar>
            <w:vAlign w:val="center"/>
            <w:hideMark/>
          </w:tcPr>
          <w:p w14:paraId="589F3CDA"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Period </w:t>
            </w:r>
          </w:p>
        </w:tc>
        <w:tc>
          <w:tcPr>
            <w:tcW w:w="0" w:type="auto"/>
            <w:tcMar>
              <w:top w:w="75" w:type="dxa"/>
              <w:left w:w="75" w:type="dxa"/>
              <w:bottom w:w="75" w:type="dxa"/>
              <w:right w:w="75" w:type="dxa"/>
            </w:tcMar>
            <w:vAlign w:val="center"/>
            <w:hideMark/>
          </w:tcPr>
          <w:p w14:paraId="6FEE6137"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Direction </w:t>
            </w:r>
          </w:p>
        </w:tc>
        <w:tc>
          <w:tcPr>
            <w:tcW w:w="0" w:type="auto"/>
            <w:tcMar>
              <w:top w:w="75" w:type="dxa"/>
              <w:left w:w="75" w:type="dxa"/>
              <w:bottom w:w="75" w:type="dxa"/>
              <w:right w:w="75" w:type="dxa"/>
            </w:tcMar>
            <w:vAlign w:val="center"/>
            <w:hideMark/>
          </w:tcPr>
          <w:p w14:paraId="27147C02"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Observed </w:t>
            </w:r>
          </w:p>
        </w:tc>
        <w:tc>
          <w:tcPr>
            <w:tcW w:w="0" w:type="auto"/>
            <w:tcMar>
              <w:top w:w="75" w:type="dxa"/>
              <w:left w:w="75" w:type="dxa"/>
              <w:bottom w:w="75" w:type="dxa"/>
              <w:right w:w="75" w:type="dxa"/>
            </w:tcMar>
            <w:vAlign w:val="center"/>
            <w:hideMark/>
          </w:tcPr>
          <w:p w14:paraId="57E62A79"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Modeled </w:t>
            </w:r>
          </w:p>
        </w:tc>
      </w:tr>
      <w:tr w:rsidR="00000000" w14:paraId="5E9688A5" w14:textId="77777777">
        <w:trPr>
          <w:divId w:val="215942354"/>
        </w:trPr>
        <w:tc>
          <w:tcPr>
            <w:tcW w:w="0" w:type="auto"/>
            <w:tcMar>
              <w:top w:w="75" w:type="dxa"/>
              <w:left w:w="75" w:type="dxa"/>
              <w:bottom w:w="75" w:type="dxa"/>
              <w:right w:w="75" w:type="dxa"/>
            </w:tcMar>
            <w:vAlign w:val="center"/>
            <w:hideMark/>
          </w:tcPr>
          <w:p w14:paraId="5661A18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7A7EAA8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6861123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6F05076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460 </w:t>
            </w:r>
          </w:p>
        </w:tc>
        <w:tc>
          <w:tcPr>
            <w:tcW w:w="0" w:type="auto"/>
            <w:tcMar>
              <w:top w:w="75" w:type="dxa"/>
              <w:left w:w="75" w:type="dxa"/>
              <w:bottom w:w="75" w:type="dxa"/>
              <w:right w:w="75" w:type="dxa"/>
            </w:tcMar>
            <w:vAlign w:val="center"/>
            <w:hideMark/>
          </w:tcPr>
          <w:p w14:paraId="2EFA979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650 </w:t>
            </w:r>
          </w:p>
        </w:tc>
      </w:tr>
      <w:tr w:rsidR="00000000" w14:paraId="5ABA6FA8" w14:textId="77777777">
        <w:trPr>
          <w:divId w:val="215942354"/>
        </w:trPr>
        <w:tc>
          <w:tcPr>
            <w:tcW w:w="0" w:type="auto"/>
            <w:tcMar>
              <w:top w:w="75" w:type="dxa"/>
              <w:left w:w="75" w:type="dxa"/>
              <w:bottom w:w="75" w:type="dxa"/>
              <w:right w:w="75" w:type="dxa"/>
            </w:tcMar>
            <w:vAlign w:val="center"/>
            <w:hideMark/>
          </w:tcPr>
          <w:p w14:paraId="50050765"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to Jimmy Carter Blvd </w:t>
            </w:r>
          </w:p>
        </w:tc>
        <w:tc>
          <w:tcPr>
            <w:tcW w:w="0" w:type="auto"/>
            <w:tcMar>
              <w:top w:w="75" w:type="dxa"/>
              <w:left w:w="75" w:type="dxa"/>
              <w:bottom w:w="75" w:type="dxa"/>
              <w:right w:w="75" w:type="dxa"/>
            </w:tcMar>
            <w:vAlign w:val="center"/>
            <w:hideMark/>
          </w:tcPr>
          <w:p w14:paraId="6BF9854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5E7B01F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3006F5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820 </w:t>
            </w:r>
          </w:p>
        </w:tc>
        <w:tc>
          <w:tcPr>
            <w:tcW w:w="0" w:type="auto"/>
            <w:tcMar>
              <w:top w:w="75" w:type="dxa"/>
              <w:left w:w="75" w:type="dxa"/>
              <w:bottom w:w="75" w:type="dxa"/>
              <w:right w:w="75" w:type="dxa"/>
            </w:tcMar>
            <w:vAlign w:val="center"/>
            <w:hideMark/>
          </w:tcPr>
          <w:p w14:paraId="1615BB2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820 </w:t>
            </w:r>
          </w:p>
        </w:tc>
      </w:tr>
      <w:tr w:rsidR="00000000" w14:paraId="1A606B4F" w14:textId="77777777">
        <w:trPr>
          <w:divId w:val="215942354"/>
        </w:trPr>
        <w:tc>
          <w:tcPr>
            <w:tcW w:w="0" w:type="auto"/>
            <w:tcMar>
              <w:top w:w="75" w:type="dxa"/>
              <w:left w:w="75" w:type="dxa"/>
              <w:bottom w:w="75" w:type="dxa"/>
              <w:right w:w="75" w:type="dxa"/>
            </w:tcMar>
            <w:vAlign w:val="center"/>
            <w:hideMark/>
          </w:tcPr>
          <w:p w14:paraId="3D5A76B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52893FE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7664FFD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1BB8D30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870 </w:t>
            </w:r>
          </w:p>
        </w:tc>
        <w:tc>
          <w:tcPr>
            <w:tcW w:w="0" w:type="auto"/>
            <w:tcMar>
              <w:top w:w="75" w:type="dxa"/>
              <w:left w:w="75" w:type="dxa"/>
              <w:bottom w:w="75" w:type="dxa"/>
              <w:right w:w="75" w:type="dxa"/>
            </w:tcMar>
            <w:vAlign w:val="center"/>
            <w:hideMark/>
          </w:tcPr>
          <w:p w14:paraId="1C844BE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1,420 </w:t>
            </w:r>
          </w:p>
        </w:tc>
      </w:tr>
      <w:tr w:rsidR="00000000" w14:paraId="68CF2B6C" w14:textId="77777777">
        <w:trPr>
          <w:divId w:val="215942354"/>
        </w:trPr>
        <w:tc>
          <w:tcPr>
            <w:tcW w:w="0" w:type="auto"/>
            <w:tcMar>
              <w:top w:w="75" w:type="dxa"/>
              <w:left w:w="75" w:type="dxa"/>
              <w:bottom w:w="75" w:type="dxa"/>
              <w:right w:w="75" w:type="dxa"/>
            </w:tcMar>
            <w:vAlign w:val="center"/>
            <w:hideMark/>
          </w:tcPr>
          <w:p w14:paraId="0001646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Trail Rd to Pleasant Hill Rd </w:t>
            </w:r>
          </w:p>
        </w:tc>
        <w:tc>
          <w:tcPr>
            <w:tcW w:w="0" w:type="auto"/>
            <w:tcMar>
              <w:top w:w="75" w:type="dxa"/>
              <w:left w:w="75" w:type="dxa"/>
              <w:bottom w:w="75" w:type="dxa"/>
              <w:right w:w="75" w:type="dxa"/>
            </w:tcMar>
            <w:vAlign w:val="center"/>
            <w:hideMark/>
          </w:tcPr>
          <w:p w14:paraId="5074BD4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298EE13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6962725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740 </w:t>
            </w:r>
          </w:p>
        </w:tc>
        <w:tc>
          <w:tcPr>
            <w:tcW w:w="0" w:type="auto"/>
            <w:tcMar>
              <w:top w:w="75" w:type="dxa"/>
              <w:left w:w="75" w:type="dxa"/>
              <w:bottom w:w="75" w:type="dxa"/>
              <w:right w:w="75" w:type="dxa"/>
            </w:tcMar>
            <w:vAlign w:val="center"/>
            <w:hideMark/>
          </w:tcPr>
          <w:p w14:paraId="00CA37E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1,120 </w:t>
            </w:r>
          </w:p>
        </w:tc>
      </w:tr>
      <w:tr w:rsidR="00000000" w14:paraId="73ABA202" w14:textId="77777777">
        <w:trPr>
          <w:divId w:val="215942354"/>
        </w:trPr>
        <w:tc>
          <w:tcPr>
            <w:tcW w:w="0" w:type="auto"/>
            <w:tcMar>
              <w:top w:w="75" w:type="dxa"/>
              <w:left w:w="75" w:type="dxa"/>
              <w:bottom w:w="75" w:type="dxa"/>
              <w:right w:w="75" w:type="dxa"/>
            </w:tcMar>
            <w:vAlign w:val="center"/>
            <w:hideMark/>
          </w:tcPr>
          <w:p w14:paraId="6EC1C94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1B5324C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5FB594B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54172EC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310 </w:t>
            </w:r>
          </w:p>
        </w:tc>
        <w:tc>
          <w:tcPr>
            <w:tcW w:w="0" w:type="auto"/>
            <w:tcMar>
              <w:top w:w="75" w:type="dxa"/>
              <w:left w:w="75" w:type="dxa"/>
              <w:bottom w:w="75" w:type="dxa"/>
              <w:right w:w="75" w:type="dxa"/>
            </w:tcMar>
            <w:vAlign w:val="center"/>
            <w:hideMark/>
          </w:tcPr>
          <w:p w14:paraId="186B9E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600 </w:t>
            </w:r>
          </w:p>
        </w:tc>
      </w:tr>
      <w:tr w:rsidR="00000000" w14:paraId="251970E8" w14:textId="77777777">
        <w:trPr>
          <w:divId w:val="215942354"/>
        </w:trPr>
        <w:tc>
          <w:tcPr>
            <w:tcW w:w="0" w:type="auto"/>
            <w:tcMar>
              <w:top w:w="75" w:type="dxa"/>
              <w:left w:w="75" w:type="dxa"/>
              <w:bottom w:w="75" w:type="dxa"/>
              <w:right w:w="75" w:type="dxa"/>
            </w:tcMar>
            <w:vAlign w:val="center"/>
            <w:hideMark/>
          </w:tcPr>
          <w:p w14:paraId="1A7311F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4B846E6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328CE23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61CF9F5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3,910 </w:t>
            </w:r>
          </w:p>
        </w:tc>
        <w:tc>
          <w:tcPr>
            <w:tcW w:w="0" w:type="auto"/>
            <w:tcMar>
              <w:top w:w="75" w:type="dxa"/>
              <w:left w:w="75" w:type="dxa"/>
              <w:bottom w:w="75" w:type="dxa"/>
              <w:right w:w="75" w:type="dxa"/>
            </w:tcMar>
            <w:vAlign w:val="center"/>
            <w:hideMark/>
          </w:tcPr>
          <w:p w14:paraId="752199E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4,890 </w:t>
            </w:r>
          </w:p>
        </w:tc>
      </w:tr>
      <w:tr w:rsidR="00000000" w14:paraId="6E52E8D3" w14:textId="77777777">
        <w:trPr>
          <w:divId w:val="215942354"/>
        </w:trPr>
        <w:tc>
          <w:tcPr>
            <w:tcW w:w="0" w:type="auto"/>
            <w:tcMar>
              <w:top w:w="75" w:type="dxa"/>
              <w:left w:w="75" w:type="dxa"/>
              <w:bottom w:w="75" w:type="dxa"/>
              <w:right w:w="75" w:type="dxa"/>
            </w:tcMar>
            <w:vAlign w:val="center"/>
            <w:hideMark/>
          </w:tcPr>
          <w:p w14:paraId="5C0D4D38"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w:t>
            </w:r>
            <w:r>
              <w:rPr>
                <w:rFonts w:ascii="Georgia" w:eastAsia="Times New Roman" w:hAnsi="Georgia"/>
                <w:color w:val="222222"/>
                <w:sz w:val="18"/>
                <w:szCs w:val="18"/>
              </w:rPr>
              <w:t xml:space="preserve">Rd to Jimmy Carter Blvd </w:t>
            </w:r>
          </w:p>
        </w:tc>
        <w:tc>
          <w:tcPr>
            <w:tcW w:w="0" w:type="auto"/>
            <w:tcMar>
              <w:top w:w="75" w:type="dxa"/>
              <w:left w:w="75" w:type="dxa"/>
              <w:bottom w:w="75" w:type="dxa"/>
              <w:right w:w="75" w:type="dxa"/>
            </w:tcMar>
            <w:vAlign w:val="center"/>
            <w:hideMark/>
          </w:tcPr>
          <w:p w14:paraId="05584E7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27C7CF8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377137C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5,400 </w:t>
            </w:r>
          </w:p>
        </w:tc>
        <w:tc>
          <w:tcPr>
            <w:tcW w:w="0" w:type="auto"/>
            <w:tcMar>
              <w:top w:w="75" w:type="dxa"/>
              <w:left w:w="75" w:type="dxa"/>
              <w:bottom w:w="75" w:type="dxa"/>
              <w:right w:w="75" w:type="dxa"/>
            </w:tcMar>
            <w:vAlign w:val="center"/>
            <w:hideMark/>
          </w:tcPr>
          <w:p w14:paraId="0D7576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5,350 </w:t>
            </w:r>
          </w:p>
        </w:tc>
      </w:tr>
      <w:tr w:rsidR="00000000" w14:paraId="5069D298" w14:textId="77777777">
        <w:trPr>
          <w:divId w:val="215942354"/>
        </w:trPr>
        <w:tc>
          <w:tcPr>
            <w:tcW w:w="0" w:type="auto"/>
            <w:tcMar>
              <w:top w:w="75" w:type="dxa"/>
              <w:left w:w="75" w:type="dxa"/>
              <w:bottom w:w="75" w:type="dxa"/>
              <w:right w:w="75" w:type="dxa"/>
            </w:tcMar>
            <w:vAlign w:val="center"/>
            <w:hideMark/>
          </w:tcPr>
          <w:p w14:paraId="7DBAD76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03E70BF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51C2284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209095D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5,060 </w:t>
            </w:r>
          </w:p>
        </w:tc>
        <w:tc>
          <w:tcPr>
            <w:tcW w:w="0" w:type="auto"/>
            <w:tcMar>
              <w:top w:w="75" w:type="dxa"/>
              <w:left w:w="75" w:type="dxa"/>
              <w:bottom w:w="75" w:type="dxa"/>
              <w:right w:w="75" w:type="dxa"/>
            </w:tcMar>
            <w:vAlign w:val="center"/>
            <w:hideMark/>
          </w:tcPr>
          <w:p w14:paraId="65D250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5,010 </w:t>
            </w:r>
          </w:p>
        </w:tc>
      </w:tr>
      <w:tr w:rsidR="00000000" w14:paraId="333CF821" w14:textId="77777777">
        <w:trPr>
          <w:divId w:val="215942354"/>
        </w:trPr>
        <w:tc>
          <w:tcPr>
            <w:tcW w:w="0" w:type="auto"/>
            <w:tcMar>
              <w:top w:w="75" w:type="dxa"/>
              <w:left w:w="75" w:type="dxa"/>
              <w:bottom w:w="75" w:type="dxa"/>
              <w:right w:w="75" w:type="dxa"/>
            </w:tcMar>
            <w:vAlign w:val="center"/>
            <w:hideMark/>
          </w:tcPr>
          <w:p w14:paraId="06C0FE1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Trail Rd to Pleasant Hill Rd </w:t>
            </w:r>
          </w:p>
        </w:tc>
        <w:tc>
          <w:tcPr>
            <w:tcW w:w="0" w:type="auto"/>
            <w:tcMar>
              <w:top w:w="75" w:type="dxa"/>
              <w:left w:w="75" w:type="dxa"/>
              <w:bottom w:w="75" w:type="dxa"/>
              <w:right w:w="75" w:type="dxa"/>
            </w:tcMar>
            <w:vAlign w:val="center"/>
            <w:hideMark/>
          </w:tcPr>
          <w:p w14:paraId="34E08F4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25E53EE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66AA1E6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2,710 </w:t>
            </w:r>
          </w:p>
        </w:tc>
        <w:tc>
          <w:tcPr>
            <w:tcW w:w="0" w:type="auto"/>
            <w:tcMar>
              <w:top w:w="75" w:type="dxa"/>
              <w:left w:w="75" w:type="dxa"/>
              <w:bottom w:w="75" w:type="dxa"/>
              <w:right w:w="75" w:type="dxa"/>
            </w:tcMar>
            <w:vAlign w:val="center"/>
            <w:hideMark/>
          </w:tcPr>
          <w:p w14:paraId="275CEE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3,280 </w:t>
            </w:r>
          </w:p>
        </w:tc>
      </w:tr>
      <w:tr w:rsidR="00000000" w14:paraId="4A62281B" w14:textId="77777777">
        <w:trPr>
          <w:divId w:val="215942354"/>
        </w:trPr>
        <w:tc>
          <w:tcPr>
            <w:tcW w:w="0" w:type="auto"/>
            <w:tcMar>
              <w:top w:w="75" w:type="dxa"/>
              <w:left w:w="75" w:type="dxa"/>
              <w:bottom w:w="75" w:type="dxa"/>
              <w:right w:w="75" w:type="dxa"/>
            </w:tcMar>
            <w:vAlign w:val="center"/>
            <w:hideMark/>
          </w:tcPr>
          <w:p w14:paraId="4507D3F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585AA91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AM </w:t>
            </w:r>
          </w:p>
        </w:tc>
        <w:tc>
          <w:tcPr>
            <w:tcW w:w="0" w:type="auto"/>
            <w:tcMar>
              <w:top w:w="75" w:type="dxa"/>
              <w:left w:w="75" w:type="dxa"/>
              <w:bottom w:w="75" w:type="dxa"/>
              <w:right w:w="75" w:type="dxa"/>
            </w:tcMar>
            <w:vAlign w:val="center"/>
            <w:hideMark/>
          </w:tcPr>
          <w:p w14:paraId="2916418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55DBE3C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1,260 </w:t>
            </w:r>
          </w:p>
        </w:tc>
        <w:tc>
          <w:tcPr>
            <w:tcW w:w="0" w:type="auto"/>
            <w:tcMar>
              <w:top w:w="75" w:type="dxa"/>
              <w:left w:w="75" w:type="dxa"/>
              <w:bottom w:w="75" w:type="dxa"/>
              <w:right w:w="75" w:type="dxa"/>
            </w:tcMar>
            <w:vAlign w:val="center"/>
            <w:hideMark/>
          </w:tcPr>
          <w:p w14:paraId="6FBD408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1,170 </w:t>
            </w:r>
          </w:p>
        </w:tc>
      </w:tr>
      <w:tr w:rsidR="00000000" w14:paraId="1C026B8C" w14:textId="77777777">
        <w:trPr>
          <w:divId w:val="215942354"/>
        </w:trPr>
        <w:tc>
          <w:tcPr>
            <w:tcW w:w="0" w:type="auto"/>
            <w:tcMar>
              <w:top w:w="75" w:type="dxa"/>
              <w:left w:w="75" w:type="dxa"/>
              <w:bottom w:w="75" w:type="dxa"/>
              <w:right w:w="75" w:type="dxa"/>
            </w:tcMar>
            <w:vAlign w:val="center"/>
            <w:hideMark/>
          </w:tcPr>
          <w:p w14:paraId="32A9675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27EED5D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108E736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43EDBEC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3,900 </w:t>
            </w:r>
          </w:p>
        </w:tc>
        <w:tc>
          <w:tcPr>
            <w:tcW w:w="0" w:type="auto"/>
            <w:tcMar>
              <w:top w:w="75" w:type="dxa"/>
              <w:left w:w="75" w:type="dxa"/>
              <w:bottom w:w="75" w:type="dxa"/>
              <w:right w:w="75" w:type="dxa"/>
            </w:tcMar>
            <w:vAlign w:val="center"/>
            <w:hideMark/>
          </w:tcPr>
          <w:p w14:paraId="12BDF23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4,830 </w:t>
            </w:r>
          </w:p>
        </w:tc>
      </w:tr>
      <w:tr w:rsidR="00000000" w14:paraId="36FEAF6F" w14:textId="77777777">
        <w:trPr>
          <w:divId w:val="215942354"/>
        </w:trPr>
        <w:tc>
          <w:tcPr>
            <w:tcW w:w="0" w:type="auto"/>
            <w:tcMar>
              <w:top w:w="75" w:type="dxa"/>
              <w:left w:w="75" w:type="dxa"/>
              <w:bottom w:w="75" w:type="dxa"/>
              <w:right w:w="75" w:type="dxa"/>
            </w:tcMar>
            <w:vAlign w:val="center"/>
            <w:hideMark/>
          </w:tcPr>
          <w:p w14:paraId="23E4907C"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to Jimmy Carter Blvd </w:t>
            </w:r>
          </w:p>
        </w:tc>
        <w:tc>
          <w:tcPr>
            <w:tcW w:w="0" w:type="auto"/>
            <w:tcMar>
              <w:top w:w="75" w:type="dxa"/>
              <w:left w:w="75" w:type="dxa"/>
              <w:bottom w:w="75" w:type="dxa"/>
              <w:right w:w="75" w:type="dxa"/>
            </w:tcMar>
            <w:vAlign w:val="center"/>
            <w:hideMark/>
          </w:tcPr>
          <w:p w14:paraId="1287A87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795762C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287656C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4,950 </w:t>
            </w:r>
          </w:p>
        </w:tc>
        <w:tc>
          <w:tcPr>
            <w:tcW w:w="0" w:type="auto"/>
            <w:tcMar>
              <w:top w:w="75" w:type="dxa"/>
              <w:left w:w="75" w:type="dxa"/>
              <w:bottom w:w="75" w:type="dxa"/>
              <w:right w:w="75" w:type="dxa"/>
            </w:tcMar>
            <w:vAlign w:val="center"/>
            <w:hideMark/>
          </w:tcPr>
          <w:p w14:paraId="5EECA18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5,230 </w:t>
            </w:r>
          </w:p>
        </w:tc>
      </w:tr>
      <w:tr w:rsidR="00000000" w14:paraId="397633B2" w14:textId="77777777">
        <w:trPr>
          <w:divId w:val="215942354"/>
        </w:trPr>
        <w:tc>
          <w:tcPr>
            <w:tcW w:w="0" w:type="auto"/>
            <w:tcMar>
              <w:top w:w="75" w:type="dxa"/>
              <w:left w:w="75" w:type="dxa"/>
              <w:bottom w:w="75" w:type="dxa"/>
              <w:right w:w="75" w:type="dxa"/>
            </w:tcMar>
            <w:vAlign w:val="center"/>
            <w:hideMark/>
          </w:tcPr>
          <w:p w14:paraId="639D0FE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1B784EA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716D99C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14B0797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4,660 </w:t>
            </w:r>
          </w:p>
        </w:tc>
        <w:tc>
          <w:tcPr>
            <w:tcW w:w="0" w:type="auto"/>
            <w:tcMar>
              <w:top w:w="75" w:type="dxa"/>
              <w:left w:w="75" w:type="dxa"/>
              <w:bottom w:w="75" w:type="dxa"/>
              <w:right w:w="75" w:type="dxa"/>
            </w:tcMar>
            <w:vAlign w:val="center"/>
            <w:hideMark/>
          </w:tcPr>
          <w:p w14:paraId="512FFF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4,770 </w:t>
            </w:r>
          </w:p>
        </w:tc>
      </w:tr>
      <w:tr w:rsidR="00000000" w14:paraId="3A5C492F" w14:textId="77777777">
        <w:trPr>
          <w:divId w:val="215942354"/>
        </w:trPr>
        <w:tc>
          <w:tcPr>
            <w:tcW w:w="0" w:type="auto"/>
            <w:tcMar>
              <w:top w:w="75" w:type="dxa"/>
              <w:left w:w="75" w:type="dxa"/>
              <w:bottom w:w="75" w:type="dxa"/>
              <w:right w:w="75" w:type="dxa"/>
            </w:tcMar>
            <w:vAlign w:val="center"/>
            <w:hideMark/>
          </w:tcPr>
          <w:p w14:paraId="06A9F8A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Trail Rd to Pleasant Hill Rd </w:t>
            </w:r>
          </w:p>
        </w:tc>
        <w:tc>
          <w:tcPr>
            <w:tcW w:w="0" w:type="auto"/>
            <w:tcMar>
              <w:top w:w="75" w:type="dxa"/>
              <w:left w:w="75" w:type="dxa"/>
              <w:bottom w:w="75" w:type="dxa"/>
              <w:right w:w="75" w:type="dxa"/>
            </w:tcMar>
            <w:vAlign w:val="center"/>
            <w:hideMark/>
          </w:tcPr>
          <w:p w14:paraId="41B5C37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7519668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6A802EC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3,890 </w:t>
            </w:r>
          </w:p>
        </w:tc>
        <w:tc>
          <w:tcPr>
            <w:tcW w:w="0" w:type="auto"/>
            <w:tcMar>
              <w:top w:w="75" w:type="dxa"/>
              <w:left w:w="75" w:type="dxa"/>
              <w:bottom w:w="75" w:type="dxa"/>
              <w:right w:w="75" w:type="dxa"/>
            </w:tcMar>
            <w:vAlign w:val="center"/>
            <w:hideMark/>
          </w:tcPr>
          <w:p w14:paraId="528E5B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4,690 </w:t>
            </w:r>
          </w:p>
        </w:tc>
      </w:tr>
      <w:tr w:rsidR="00000000" w14:paraId="63821F0F" w14:textId="77777777">
        <w:trPr>
          <w:divId w:val="215942354"/>
        </w:trPr>
        <w:tc>
          <w:tcPr>
            <w:tcW w:w="0" w:type="auto"/>
            <w:tcMar>
              <w:top w:w="75" w:type="dxa"/>
              <w:left w:w="75" w:type="dxa"/>
              <w:bottom w:w="75" w:type="dxa"/>
              <w:right w:w="75" w:type="dxa"/>
            </w:tcMar>
            <w:vAlign w:val="center"/>
            <w:hideMark/>
          </w:tcPr>
          <w:p w14:paraId="017052B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4D20EFC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039B3D8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759309C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2,020</w:t>
            </w:r>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24EAEC9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1,360 </w:t>
            </w:r>
          </w:p>
        </w:tc>
      </w:tr>
      <w:tr w:rsidR="00000000" w14:paraId="780CBF31" w14:textId="77777777">
        <w:trPr>
          <w:divId w:val="215942354"/>
        </w:trPr>
        <w:tc>
          <w:tcPr>
            <w:tcW w:w="0" w:type="auto"/>
            <w:tcMar>
              <w:top w:w="75" w:type="dxa"/>
              <w:left w:w="75" w:type="dxa"/>
              <w:bottom w:w="75" w:type="dxa"/>
              <w:right w:w="75" w:type="dxa"/>
            </w:tcMar>
            <w:vAlign w:val="center"/>
            <w:hideMark/>
          </w:tcPr>
          <w:p w14:paraId="11EE7EF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058A38A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22AD285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67F1E6E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1,270 </w:t>
            </w:r>
          </w:p>
        </w:tc>
        <w:tc>
          <w:tcPr>
            <w:tcW w:w="0" w:type="auto"/>
            <w:tcMar>
              <w:top w:w="75" w:type="dxa"/>
              <w:left w:w="75" w:type="dxa"/>
              <w:bottom w:w="75" w:type="dxa"/>
              <w:right w:w="75" w:type="dxa"/>
            </w:tcMar>
            <w:vAlign w:val="center"/>
            <w:hideMark/>
          </w:tcPr>
          <w:p w14:paraId="4634F0F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960 </w:t>
            </w:r>
          </w:p>
        </w:tc>
      </w:tr>
      <w:tr w:rsidR="00000000" w14:paraId="7E33B9E2" w14:textId="77777777">
        <w:trPr>
          <w:divId w:val="215942354"/>
        </w:trPr>
        <w:tc>
          <w:tcPr>
            <w:tcW w:w="0" w:type="auto"/>
            <w:tcMar>
              <w:top w:w="75" w:type="dxa"/>
              <w:left w:w="75" w:type="dxa"/>
              <w:bottom w:w="75" w:type="dxa"/>
              <w:right w:w="75" w:type="dxa"/>
            </w:tcMar>
            <w:vAlign w:val="center"/>
            <w:hideMark/>
          </w:tcPr>
          <w:p w14:paraId="1C0FB2FD"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to Jimmy Carter Blvd </w:t>
            </w:r>
          </w:p>
        </w:tc>
        <w:tc>
          <w:tcPr>
            <w:tcW w:w="0" w:type="auto"/>
            <w:tcMar>
              <w:top w:w="75" w:type="dxa"/>
              <w:left w:w="75" w:type="dxa"/>
              <w:bottom w:w="75" w:type="dxa"/>
              <w:right w:w="75" w:type="dxa"/>
            </w:tcMar>
            <w:vAlign w:val="center"/>
            <w:hideMark/>
          </w:tcPr>
          <w:p w14:paraId="215254E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6E8EDB5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798224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1,820 </w:t>
            </w:r>
          </w:p>
        </w:tc>
        <w:tc>
          <w:tcPr>
            <w:tcW w:w="0" w:type="auto"/>
            <w:tcMar>
              <w:top w:w="75" w:type="dxa"/>
              <w:left w:w="75" w:type="dxa"/>
              <w:bottom w:w="75" w:type="dxa"/>
              <w:right w:w="75" w:type="dxa"/>
            </w:tcMar>
            <w:vAlign w:val="center"/>
            <w:hideMark/>
          </w:tcPr>
          <w:p w14:paraId="10CF5D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1,480 </w:t>
            </w:r>
          </w:p>
        </w:tc>
      </w:tr>
      <w:tr w:rsidR="00000000" w14:paraId="1F2C8DA1" w14:textId="77777777">
        <w:trPr>
          <w:divId w:val="215942354"/>
        </w:trPr>
        <w:tc>
          <w:tcPr>
            <w:tcW w:w="0" w:type="auto"/>
            <w:tcMar>
              <w:top w:w="75" w:type="dxa"/>
              <w:left w:w="75" w:type="dxa"/>
              <w:bottom w:w="75" w:type="dxa"/>
              <w:right w:w="75" w:type="dxa"/>
            </w:tcMar>
            <w:vAlign w:val="center"/>
            <w:hideMark/>
          </w:tcPr>
          <w:p w14:paraId="216F149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3D7546C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572A534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0DC8DF9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1,750 </w:t>
            </w:r>
          </w:p>
        </w:tc>
        <w:tc>
          <w:tcPr>
            <w:tcW w:w="0" w:type="auto"/>
            <w:tcMar>
              <w:top w:w="75" w:type="dxa"/>
              <w:left w:w="75" w:type="dxa"/>
              <w:bottom w:w="75" w:type="dxa"/>
              <w:right w:w="75" w:type="dxa"/>
            </w:tcMar>
            <w:vAlign w:val="center"/>
            <w:hideMark/>
          </w:tcPr>
          <w:p w14:paraId="6E35C0A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1,590 </w:t>
            </w:r>
          </w:p>
        </w:tc>
      </w:tr>
      <w:tr w:rsidR="00000000" w14:paraId="17269964" w14:textId="77777777">
        <w:trPr>
          <w:divId w:val="215942354"/>
        </w:trPr>
        <w:tc>
          <w:tcPr>
            <w:tcW w:w="0" w:type="auto"/>
            <w:tcMar>
              <w:top w:w="75" w:type="dxa"/>
              <w:left w:w="75" w:type="dxa"/>
              <w:bottom w:w="75" w:type="dxa"/>
              <w:right w:w="75" w:type="dxa"/>
            </w:tcMar>
            <w:vAlign w:val="center"/>
            <w:hideMark/>
          </w:tcPr>
          <w:p w14:paraId="0B420D9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Indian Trail Rd to Pleasant Hill Rd </w:t>
            </w:r>
          </w:p>
        </w:tc>
        <w:tc>
          <w:tcPr>
            <w:tcW w:w="0" w:type="auto"/>
            <w:tcMar>
              <w:top w:w="75" w:type="dxa"/>
              <w:left w:w="75" w:type="dxa"/>
              <w:bottom w:w="75" w:type="dxa"/>
              <w:right w:w="75" w:type="dxa"/>
            </w:tcMar>
            <w:vAlign w:val="center"/>
            <w:hideMark/>
          </w:tcPr>
          <w:p w14:paraId="000F305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61BF64E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068FF60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930 </w:t>
            </w:r>
          </w:p>
        </w:tc>
        <w:tc>
          <w:tcPr>
            <w:tcW w:w="0" w:type="auto"/>
            <w:tcMar>
              <w:top w:w="75" w:type="dxa"/>
              <w:left w:w="75" w:type="dxa"/>
              <w:bottom w:w="75" w:type="dxa"/>
              <w:right w:w="75" w:type="dxa"/>
            </w:tcMar>
            <w:vAlign w:val="center"/>
            <w:hideMark/>
          </w:tcPr>
          <w:p w14:paraId="5BDF0D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1,230 </w:t>
            </w:r>
          </w:p>
        </w:tc>
      </w:tr>
      <w:tr w:rsidR="00000000" w14:paraId="17FD1298" w14:textId="77777777">
        <w:trPr>
          <w:divId w:val="215942354"/>
        </w:trPr>
        <w:tc>
          <w:tcPr>
            <w:tcW w:w="0" w:type="auto"/>
            <w:tcMar>
              <w:top w:w="75" w:type="dxa"/>
              <w:left w:w="75" w:type="dxa"/>
              <w:bottom w:w="75" w:type="dxa"/>
              <w:right w:w="75" w:type="dxa"/>
            </w:tcMar>
            <w:vAlign w:val="center"/>
            <w:hideMark/>
          </w:tcPr>
          <w:p w14:paraId="3ED745B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6399E2F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PM </w:t>
            </w:r>
          </w:p>
        </w:tc>
        <w:tc>
          <w:tcPr>
            <w:tcW w:w="0" w:type="auto"/>
            <w:tcMar>
              <w:top w:w="75" w:type="dxa"/>
              <w:left w:w="75" w:type="dxa"/>
              <w:bottom w:w="75" w:type="dxa"/>
              <w:right w:w="75" w:type="dxa"/>
            </w:tcMar>
            <w:vAlign w:val="center"/>
            <w:hideMark/>
          </w:tcPr>
          <w:p w14:paraId="21A49F4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4380460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480 </w:t>
            </w:r>
          </w:p>
        </w:tc>
        <w:tc>
          <w:tcPr>
            <w:tcW w:w="0" w:type="auto"/>
            <w:tcMar>
              <w:top w:w="75" w:type="dxa"/>
              <w:left w:w="75" w:type="dxa"/>
              <w:bottom w:w="75" w:type="dxa"/>
              <w:right w:w="75" w:type="dxa"/>
            </w:tcMar>
            <w:vAlign w:val="center"/>
            <w:hideMark/>
          </w:tcPr>
          <w:p w14:paraId="2B0C754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310 </w:t>
            </w:r>
          </w:p>
        </w:tc>
      </w:tr>
      <w:tr w:rsidR="00000000" w14:paraId="6004FEEE" w14:textId="77777777">
        <w:trPr>
          <w:divId w:val="215942354"/>
        </w:trPr>
        <w:tc>
          <w:tcPr>
            <w:tcW w:w="0" w:type="auto"/>
            <w:tcMar>
              <w:top w:w="75" w:type="dxa"/>
              <w:left w:w="75" w:type="dxa"/>
              <w:bottom w:w="75" w:type="dxa"/>
              <w:right w:w="75" w:type="dxa"/>
            </w:tcMar>
            <w:vAlign w:val="center"/>
            <w:hideMark/>
          </w:tcPr>
          <w:p w14:paraId="62BF223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59907F6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17739F8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49BCD2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1,860 </w:t>
            </w:r>
          </w:p>
        </w:tc>
        <w:tc>
          <w:tcPr>
            <w:tcW w:w="0" w:type="auto"/>
            <w:tcMar>
              <w:top w:w="75" w:type="dxa"/>
              <w:left w:w="75" w:type="dxa"/>
              <w:bottom w:w="75" w:type="dxa"/>
              <w:right w:w="75" w:type="dxa"/>
            </w:tcMar>
            <w:vAlign w:val="center"/>
            <w:hideMark/>
          </w:tcPr>
          <w:p w14:paraId="6BF6396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2,560 </w:t>
            </w:r>
          </w:p>
        </w:tc>
      </w:tr>
      <w:tr w:rsidR="00000000" w14:paraId="1EEA3E15" w14:textId="77777777">
        <w:trPr>
          <w:divId w:val="215942354"/>
        </w:trPr>
        <w:tc>
          <w:tcPr>
            <w:tcW w:w="0" w:type="auto"/>
            <w:tcMar>
              <w:top w:w="75" w:type="dxa"/>
              <w:left w:w="75" w:type="dxa"/>
              <w:bottom w:w="75" w:type="dxa"/>
              <w:right w:w="75" w:type="dxa"/>
            </w:tcMar>
            <w:vAlign w:val="center"/>
            <w:hideMark/>
          </w:tcPr>
          <w:p w14:paraId="3AB4DA7C"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to Jimmy Carter Blvd </w:t>
            </w:r>
          </w:p>
        </w:tc>
        <w:tc>
          <w:tcPr>
            <w:tcW w:w="0" w:type="auto"/>
            <w:tcMar>
              <w:top w:w="75" w:type="dxa"/>
              <w:left w:w="75" w:type="dxa"/>
              <w:bottom w:w="75" w:type="dxa"/>
              <w:right w:w="75" w:type="dxa"/>
            </w:tcMar>
            <w:vAlign w:val="center"/>
            <w:hideMark/>
          </w:tcPr>
          <w:p w14:paraId="472EA1B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62FE94B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5B9C02E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3,110 </w:t>
            </w:r>
          </w:p>
        </w:tc>
        <w:tc>
          <w:tcPr>
            <w:tcW w:w="0" w:type="auto"/>
            <w:tcMar>
              <w:top w:w="75" w:type="dxa"/>
              <w:left w:w="75" w:type="dxa"/>
              <w:bottom w:w="75" w:type="dxa"/>
              <w:right w:w="75" w:type="dxa"/>
            </w:tcMar>
            <w:vAlign w:val="center"/>
            <w:hideMark/>
          </w:tcPr>
          <w:p w14:paraId="0B282A4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4,270 </w:t>
            </w:r>
          </w:p>
        </w:tc>
      </w:tr>
      <w:tr w:rsidR="00000000" w14:paraId="4C779403" w14:textId="77777777">
        <w:trPr>
          <w:divId w:val="215942354"/>
        </w:trPr>
        <w:tc>
          <w:tcPr>
            <w:tcW w:w="0" w:type="auto"/>
            <w:tcMar>
              <w:top w:w="75" w:type="dxa"/>
              <w:left w:w="75" w:type="dxa"/>
              <w:bottom w:w="75" w:type="dxa"/>
              <w:right w:w="75" w:type="dxa"/>
            </w:tcMar>
            <w:vAlign w:val="center"/>
            <w:hideMark/>
          </w:tcPr>
          <w:p w14:paraId="1B5C7B2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45EC701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1A95DB2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02065AF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3,180 </w:t>
            </w:r>
          </w:p>
        </w:tc>
        <w:tc>
          <w:tcPr>
            <w:tcW w:w="0" w:type="auto"/>
            <w:tcMar>
              <w:top w:w="75" w:type="dxa"/>
              <w:left w:w="75" w:type="dxa"/>
              <w:bottom w:w="75" w:type="dxa"/>
              <w:right w:w="75" w:type="dxa"/>
            </w:tcMar>
            <w:vAlign w:val="center"/>
            <w:hideMark/>
          </w:tcPr>
          <w:p w14:paraId="48DC74B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4,800 </w:t>
            </w:r>
          </w:p>
        </w:tc>
      </w:tr>
      <w:tr w:rsidR="00000000" w14:paraId="6A0C6C30" w14:textId="77777777">
        <w:trPr>
          <w:divId w:val="215942354"/>
        </w:trPr>
        <w:tc>
          <w:tcPr>
            <w:tcW w:w="0" w:type="auto"/>
            <w:tcMar>
              <w:top w:w="75" w:type="dxa"/>
              <w:left w:w="75" w:type="dxa"/>
              <w:bottom w:w="75" w:type="dxa"/>
              <w:right w:w="75" w:type="dxa"/>
            </w:tcMar>
            <w:vAlign w:val="center"/>
            <w:hideMark/>
          </w:tcPr>
          <w:p w14:paraId="227612A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Trail Rd to Pleasant Hill Rd </w:t>
            </w:r>
          </w:p>
        </w:tc>
        <w:tc>
          <w:tcPr>
            <w:tcW w:w="0" w:type="auto"/>
            <w:tcMar>
              <w:top w:w="75" w:type="dxa"/>
              <w:left w:w="75" w:type="dxa"/>
              <w:bottom w:w="75" w:type="dxa"/>
              <w:right w:w="75" w:type="dxa"/>
            </w:tcMar>
            <w:vAlign w:val="center"/>
            <w:hideMark/>
          </w:tcPr>
          <w:p w14:paraId="26B6692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3EED113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27BAB4E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2,770 </w:t>
            </w:r>
          </w:p>
        </w:tc>
        <w:tc>
          <w:tcPr>
            <w:tcW w:w="0" w:type="auto"/>
            <w:tcMar>
              <w:top w:w="75" w:type="dxa"/>
              <w:left w:w="75" w:type="dxa"/>
              <w:bottom w:w="75" w:type="dxa"/>
              <w:right w:w="75" w:type="dxa"/>
            </w:tcMar>
            <w:vAlign w:val="center"/>
            <w:hideMark/>
          </w:tcPr>
          <w:p w14:paraId="40BB3C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3,950 </w:t>
            </w:r>
          </w:p>
        </w:tc>
      </w:tr>
      <w:tr w:rsidR="00000000" w14:paraId="3FB4D824" w14:textId="77777777">
        <w:trPr>
          <w:divId w:val="215942354"/>
        </w:trPr>
        <w:tc>
          <w:tcPr>
            <w:tcW w:w="0" w:type="auto"/>
            <w:tcMar>
              <w:top w:w="75" w:type="dxa"/>
              <w:left w:w="75" w:type="dxa"/>
              <w:bottom w:w="75" w:type="dxa"/>
              <w:right w:w="75" w:type="dxa"/>
            </w:tcMar>
            <w:vAlign w:val="center"/>
            <w:hideMark/>
          </w:tcPr>
          <w:p w14:paraId="799F530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70418C2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1DAADF8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NB </w:t>
            </w:r>
          </w:p>
        </w:tc>
        <w:tc>
          <w:tcPr>
            <w:tcW w:w="0" w:type="auto"/>
            <w:tcMar>
              <w:top w:w="75" w:type="dxa"/>
              <w:left w:w="75" w:type="dxa"/>
              <w:bottom w:w="75" w:type="dxa"/>
              <w:right w:w="75" w:type="dxa"/>
            </w:tcMar>
            <w:vAlign w:val="center"/>
            <w:hideMark/>
          </w:tcPr>
          <w:p w14:paraId="3F4E27C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1,340 </w:t>
            </w:r>
          </w:p>
        </w:tc>
        <w:tc>
          <w:tcPr>
            <w:tcW w:w="0" w:type="auto"/>
            <w:tcMar>
              <w:top w:w="75" w:type="dxa"/>
              <w:left w:w="75" w:type="dxa"/>
              <w:bottom w:w="75" w:type="dxa"/>
              <w:right w:w="75" w:type="dxa"/>
            </w:tcMar>
            <w:vAlign w:val="center"/>
            <w:hideMark/>
          </w:tcPr>
          <w:p w14:paraId="34586F5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1,650 </w:t>
            </w:r>
          </w:p>
        </w:tc>
      </w:tr>
      <w:tr w:rsidR="00000000" w14:paraId="7ACEC6B2" w14:textId="77777777">
        <w:trPr>
          <w:divId w:val="215942354"/>
        </w:trPr>
        <w:tc>
          <w:tcPr>
            <w:tcW w:w="0" w:type="auto"/>
            <w:tcMar>
              <w:top w:w="75" w:type="dxa"/>
              <w:left w:w="75" w:type="dxa"/>
              <w:bottom w:w="75" w:type="dxa"/>
              <w:right w:w="75" w:type="dxa"/>
            </w:tcMar>
            <w:vAlign w:val="center"/>
            <w:hideMark/>
          </w:tcPr>
          <w:p w14:paraId="17D4AE0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I-285 to </w:t>
            </w: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w:t>
            </w:r>
          </w:p>
        </w:tc>
        <w:tc>
          <w:tcPr>
            <w:tcW w:w="0" w:type="auto"/>
            <w:tcMar>
              <w:top w:w="75" w:type="dxa"/>
              <w:left w:w="75" w:type="dxa"/>
              <w:bottom w:w="75" w:type="dxa"/>
              <w:right w:w="75" w:type="dxa"/>
            </w:tcMar>
            <w:vAlign w:val="center"/>
            <w:hideMark/>
          </w:tcPr>
          <w:p w14:paraId="5524166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647D716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3B741E1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2,100 </w:t>
            </w:r>
          </w:p>
        </w:tc>
        <w:tc>
          <w:tcPr>
            <w:tcW w:w="0" w:type="auto"/>
            <w:tcMar>
              <w:top w:w="75" w:type="dxa"/>
              <w:left w:w="75" w:type="dxa"/>
              <w:bottom w:w="75" w:type="dxa"/>
              <w:right w:w="75" w:type="dxa"/>
            </w:tcMar>
            <w:vAlign w:val="center"/>
            <w:hideMark/>
          </w:tcPr>
          <w:p w14:paraId="70B214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3,110 </w:t>
            </w:r>
          </w:p>
        </w:tc>
      </w:tr>
      <w:tr w:rsidR="00000000" w14:paraId="64CC91D6" w14:textId="77777777">
        <w:trPr>
          <w:divId w:val="215942354"/>
        </w:trPr>
        <w:tc>
          <w:tcPr>
            <w:tcW w:w="0" w:type="auto"/>
            <w:tcMar>
              <w:top w:w="75" w:type="dxa"/>
              <w:left w:w="75" w:type="dxa"/>
              <w:bottom w:w="75" w:type="dxa"/>
              <w:right w:w="75" w:type="dxa"/>
            </w:tcMar>
            <w:vAlign w:val="center"/>
            <w:hideMark/>
          </w:tcPr>
          <w:p w14:paraId="69A982E3" w14:textId="77777777" w:rsidR="00000000" w:rsidRDefault="00B30B1A">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Pleasantdale</w:t>
            </w:r>
            <w:proofErr w:type="spellEnd"/>
            <w:r>
              <w:rPr>
                <w:rFonts w:ascii="Georgia" w:eastAsia="Times New Roman" w:hAnsi="Georgia"/>
                <w:color w:val="222222"/>
                <w:sz w:val="18"/>
                <w:szCs w:val="18"/>
              </w:rPr>
              <w:t xml:space="preserve"> Rd to Jimmy Carter Blvd </w:t>
            </w:r>
          </w:p>
        </w:tc>
        <w:tc>
          <w:tcPr>
            <w:tcW w:w="0" w:type="auto"/>
            <w:tcMar>
              <w:top w:w="75" w:type="dxa"/>
              <w:left w:w="75" w:type="dxa"/>
              <w:bottom w:w="75" w:type="dxa"/>
              <w:right w:w="75" w:type="dxa"/>
            </w:tcMar>
            <w:vAlign w:val="center"/>
            <w:hideMark/>
          </w:tcPr>
          <w:p w14:paraId="270F31C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0CF58E0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4356DAF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3,080 </w:t>
            </w:r>
          </w:p>
        </w:tc>
        <w:tc>
          <w:tcPr>
            <w:tcW w:w="0" w:type="auto"/>
            <w:tcMar>
              <w:top w:w="75" w:type="dxa"/>
              <w:left w:w="75" w:type="dxa"/>
              <w:bottom w:w="75" w:type="dxa"/>
              <w:right w:w="75" w:type="dxa"/>
            </w:tcMar>
            <w:vAlign w:val="center"/>
            <w:hideMark/>
          </w:tcPr>
          <w:p w14:paraId="761A2A1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4,790 </w:t>
            </w:r>
          </w:p>
        </w:tc>
      </w:tr>
      <w:tr w:rsidR="00000000" w14:paraId="40F6AD11" w14:textId="77777777">
        <w:trPr>
          <w:divId w:val="215942354"/>
        </w:trPr>
        <w:tc>
          <w:tcPr>
            <w:tcW w:w="0" w:type="auto"/>
            <w:tcMar>
              <w:top w:w="75" w:type="dxa"/>
              <w:left w:w="75" w:type="dxa"/>
              <w:bottom w:w="75" w:type="dxa"/>
              <w:right w:w="75" w:type="dxa"/>
            </w:tcMar>
            <w:vAlign w:val="center"/>
            <w:hideMark/>
          </w:tcPr>
          <w:p w14:paraId="1703997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Jimmy Carter Blvd to Indian Trail Rd </w:t>
            </w:r>
          </w:p>
        </w:tc>
        <w:tc>
          <w:tcPr>
            <w:tcW w:w="0" w:type="auto"/>
            <w:tcMar>
              <w:top w:w="75" w:type="dxa"/>
              <w:left w:w="75" w:type="dxa"/>
              <w:bottom w:w="75" w:type="dxa"/>
              <w:right w:w="75" w:type="dxa"/>
            </w:tcMar>
            <w:vAlign w:val="center"/>
            <w:hideMark/>
          </w:tcPr>
          <w:p w14:paraId="0023DC4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7AC5518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7ED660F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2,990 </w:t>
            </w:r>
          </w:p>
        </w:tc>
        <w:tc>
          <w:tcPr>
            <w:tcW w:w="0" w:type="auto"/>
            <w:tcMar>
              <w:top w:w="75" w:type="dxa"/>
              <w:left w:w="75" w:type="dxa"/>
              <w:bottom w:w="75" w:type="dxa"/>
              <w:right w:w="75" w:type="dxa"/>
            </w:tcMar>
            <w:vAlign w:val="center"/>
            <w:hideMark/>
          </w:tcPr>
          <w:p w14:paraId="0151FA2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5,510 </w:t>
            </w:r>
          </w:p>
        </w:tc>
      </w:tr>
      <w:tr w:rsidR="00000000" w14:paraId="5904026E" w14:textId="77777777">
        <w:trPr>
          <w:divId w:val="215942354"/>
        </w:trPr>
        <w:tc>
          <w:tcPr>
            <w:tcW w:w="0" w:type="auto"/>
            <w:tcMar>
              <w:top w:w="75" w:type="dxa"/>
              <w:left w:w="75" w:type="dxa"/>
              <w:bottom w:w="75" w:type="dxa"/>
              <w:right w:w="75" w:type="dxa"/>
            </w:tcMar>
            <w:vAlign w:val="center"/>
            <w:hideMark/>
          </w:tcPr>
          <w:p w14:paraId="525A4B8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Trail Rd to Pleasant Hill Rd </w:t>
            </w:r>
          </w:p>
        </w:tc>
        <w:tc>
          <w:tcPr>
            <w:tcW w:w="0" w:type="auto"/>
            <w:tcMar>
              <w:top w:w="75" w:type="dxa"/>
              <w:left w:w="75" w:type="dxa"/>
              <w:bottom w:w="75" w:type="dxa"/>
              <w:right w:w="75" w:type="dxa"/>
            </w:tcMar>
            <w:vAlign w:val="center"/>
            <w:hideMark/>
          </w:tcPr>
          <w:p w14:paraId="6D1063F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28D8DAF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225531E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1,660 </w:t>
            </w:r>
          </w:p>
        </w:tc>
        <w:tc>
          <w:tcPr>
            <w:tcW w:w="0" w:type="auto"/>
            <w:tcMar>
              <w:top w:w="75" w:type="dxa"/>
              <w:left w:w="75" w:type="dxa"/>
              <w:bottom w:w="75" w:type="dxa"/>
              <w:right w:w="75" w:type="dxa"/>
            </w:tcMar>
            <w:vAlign w:val="center"/>
            <w:hideMark/>
          </w:tcPr>
          <w:p w14:paraId="3967AA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4,310 </w:t>
            </w:r>
          </w:p>
        </w:tc>
      </w:tr>
      <w:tr w:rsidR="00000000" w14:paraId="78A1DEA6" w14:textId="77777777">
        <w:trPr>
          <w:divId w:val="215942354"/>
        </w:trPr>
        <w:tc>
          <w:tcPr>
            <w:tcW w:w="0" w:type="auto"/>
            <w:tcMar>
              <w:top w:w="75" w:type="dxa"/>
              <w:left w:w="75" w:type="dxa"/>
              <w:bottom w:w="75" w:type="dxa"/>
              <w:right w:w="75" w:type="dxa"/>
            </w:tcMar>
            <w:vAlign w:val="center"/>
            <w:hideMark/>
          </w:tcPr>
          <w:p w14:paraId="09DE165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Pleasant Hill Rd to Old Peachtree Rd </w:t>
            </w:r>
          </w:p>
        </w:tc>
        <w:tc>
          <w:tcPr>
            <w:tcW w:w="0" w:type="auto"/>
            <w:tcMar>
              <w:top w:w="75" w:type="dxa"/>
              <w:left w:w="75" w:type="dxa"/>
              <w:bottom w:w="75" w:type="dxa"/>
              <w:right w:w="75" w:type="dxa"/>
            </w:tcMar>
            <w:vAlign w:val="center"/>
            <w:hideMark/>
          </w:tcPr>
          <w:p w14:paraId="280B11E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OP </w:t>
            </w:r>
          </w:p>
        </w:tc>
        <w:tc>
          <w:tcPr>
            <w:tcW w:w="0" w:type="auto"/>
            <w:tcMar>
              <w:top w:w="75" w:type="dxa"/>
              <w:left w:w="75" w:type="dxa"/>
              <w:bottom w:w="75" w:type="dxa"/>
              <w:right w:w="75" w:type="dxa"/>
            </w:tcMar>
            <w:vAlign w:val="center"/>
            <w:hideMark/>
          </w:tcPr>
          <w:p w14:paraId="4BBA4A5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SB </w:t>
            </w:r>
          </w:p>
        </w:tc>
        <w:tc>
          <w:tcPr>
            <w:tcW w:w="0" w:type="auto"/>
            <w:tcMar>
              <w:top w:w="75" w:type="dxa"/>
              <w:left w:w="75" w:type="dxa"/>
              <w:bottom w:w="75" w:type="dxa"/>
              <w:right w:w="75" w:type="dxa"/>
            </w:tcMar>
            <w:vAlign w:val="center"/>
            <w:hideMark/>
          </w:tcPr>
          <w:p w14:paraId="44C1F4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1,050 </w:t>
            </w:r>
          </w:p>
        </w:tc>
        <w:tc>
          <w:tcPr>
            <w:tcW w:w="0" w:type="auto"/>
            <w:tcMar>
              <w:top w:w="75" w:type="dxa"/>
              <w:left w:w="75" w:type="dxa"/>
              <w:bottom w:w="75" w:type="dxa"/>
              <w:right w:w="75" w:type="dxa"/>
            </w:tcMar>
            <w:vAlign w:val="center"/>
            <w:hideMark/>
          </w:tcPr>
          <w:p w14:paraId="5FC3E12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r>
    </w:tbl>
    <w:p w14:paraId="74E770B3" w14:textId="77777777" w:rsidR="00000000" w:rsidRDefault="00B30B1A">
      <w:pPr>
        <w:divId w:val="1823425778"/>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20D8CF3D" wp14:editId="389317E6">
            <wp:extent cx="5562600" cy="3943350"/>
            <wp:effectExtent l="0" t="0" r="0" b="0"/>
            <wp:docPr id="38" name="Picture 38" descr="Figure 7-13. I-85 Express Lanes Estimated vs. Observed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7-13. I-85 Express Lanes Estimated vs. Observed Volumes"/>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562600" cy="3943350"/>
                    </a:xfrm>
                    <a:prstGeom prst="rect">
                      <a:avLst/>
                    </a:prstGeom>
                    <a:noFill/>
                    <a:ln>
                      <a:noFill/>
                    </a:ln>
                  </pic:spPr>
                </pic:pic>
              </a:graphicData>
            </a:graphic>
          </wp:inline>
        </w:drawing>
      </w:r>
    </w:p>
    <w:p w14:paraId="6DDB8088" w14:textId="77777777" w:rsidR="00000000" w:rsidRDefault="00B30B1A">
      <w:pPr>
        <w:pStyle w:val="caption"/>
        <w:spacing w:before="0" w:beforeAutospacing="0" w:after="158" w:afterAutospacing="0"/>
        <w:divId w:val="1823425778"/>
        <w:rPr>
          <w:rFonts w:ascii="Georgia" w:hAnsi="Georgia" w:cs="Arial"/>
        </w:rPr>
      </w:pPr>
      <w:r>
        <w:rPr>
          <w:rFonts w:ascii="Georgia" w:hAnsi="Georgia" w:cs="Arial"/>
        </w:rPr>
        <w:t>Figure 7-13. I-85 Express Lanes Estimated vs. Observed Volumes</w:t>
      </w:r>
    </w:p>
    <w:p w14:paraId="18DEC4D7" w14:textId="77777777" w:rsidR="00000000" w:rsidRDefault="00B30B1A">
      <w:pPr>
        <w:pStyle w:val="Heading1"/>
        <w:divId w:val="1567060882"/>
        <w:rPr>
          <w:rFonts w:eastAsia="Times New Roman" w:cs="Arial"/>
          <w:color w:val="222222"/>
        </w:rPr>
      </w:pPr>
      <w:r>
        <w:rPr>
          <w:rFonts w:eastAsia="Times New Roman" w:cs="Arial"/>
          <w:color w:val="222222"/>
        </w:rPr>
        <w:t>Section 7.1.5 Speeds</w:t>
      </w:r>
    </w:p>
    <w:p w14:paraId="35322115" w14:textId="77777777" w:rsidR="00000000" w:rsidRDefault="00B30B1A">
      <w:pPr>
        <w:pStyle w:val="NormalWeb"/>
        <w:divId w:val="1567060882"/>
        <w:rPr>
          <w:rFonts w:ascii="Georgia" w:hAnsi="Georgia" w:cs="Arial"/>
          <w:color w:val="222222"/>
          <w:sz w:val="28"/>
          <w:szCs w:val="28"/>
        </w:rPr>
      </w:pPr>
      <w:r>
        <w:rPr>
          <w:rFonts w:ascii="Georgia" w:hAnsi="Georgia" w:cs="Arial"/>
          <w:color w:val="222222"/>
          <w:sz w:val="28"/>
          <w:szCs w:val="28"/>
        </w:rPr>
        <w:t xml:space="preserve">The highway assignment validation also included comparisons </w:t>
      </w:r>
      <w:r>
        <w:rPr>
          <w:rFonts w:ascii="Georgia" w:hAnsi="Georgia" w:cs="Arial"/>
          <w:color w:val="222222"/>
          <w:sz w:val="28"/>
          <w:szCs w:val="28"/>
        </w:rPr>
        <w:t xml:space="preserve">to observed NPMRDS speeds where available. The raw speed data was averaged to reflect the ARC time-periods and joined to the highway network. The results are provided in the scatterplots below in Figure 7-14 through Figure 7-18. </w:t>
      </w:r>
      <w:commentRangeStart w:id="44"/>
      <w:r>
        <w:rPr>
          <w:rFonts w:ascii="Georgia" w:hAnsi="Georgia" w:cs="Arial"/>
          <w:color w:val="222222"/>
          <w:sz w:val="28"/>
          <w:szCs w:val="28"/>
        </w:rPr>
        <w:t>As is expected</w:t>
      </w:r>
      <w:commentRangeEnd w:id="44"/>
      <w:r>
        <w:rPr>
          <w:rStyle w:val="CommentReference"/>
        </w:rPr>
        <w:commentReference w:id="44"/>
      </w:r>
      <w:r>
        <w:rPr>
          <w:rFonts w:ascii="Georgia" w:hAnsi="Georgia" w:cs="Arial"/>
          <w:color w:val="222222"/>
          <w:sz w:val="28"/>
          <w:szCs w:val="28"/>
        </w:rPr>
        <w:t>, the model matches the speeds in the off-peak periods well, with the correlation coefficients ranging from 0.87 to 0.91 in the early AM, midday, and evening</w:t>
      </w:r>
      <w:del w:id="45" w:author="Kyeil Kim" w:date="2019-04-02T09:41:00Z">
        <w:r>
          <w:rPr>
            <w:rFonts w:ascii="Georgia" w:hAnsi="Georgia" w:cs="Arial"/>
            <w:color w:val="222222"/>
            <w:sz w:val="28"/>
            <w:szCs w:val="28"/>
          </w:rPr>
          <w:delText>/late night</w:delText>
        </w:r>
      </w:del>
      <w:r>
        <w:rPr>
          <w:rFonts w:ascii="Georgia" w:hAnsi="Georgia" w:cs="Arial"/>
          <w:color w:val="222222"/>
          <w:sz w:val="28"/>
          <w:szCs w:val="28"/>
        </w:rPr>
        <w:t xml:space="preserve"> periods. The AM and PM peak period speeds do not match as closely with the observed spe</w:t>
      </w:r>
      <w:r>
        <w:rPr>
          <w:rFonts w:ascii="Georgia" w:hAnsi="Georgia" w:cs="Arial"/>
          <w:color w:val="222222"/>
          <w:sz w:val="28"/>
          <w:szCs w:val="28"/>
        </w:rPr>
        <w:t xml:space="preserve">eds which is primarily a function of the static user equilibrium assignment procedures which cannot account for operational </w:t>
      </w:r>
      <w:commentRangeStart w:id="46"/>
      <w:proofErr w:type="spellStart"/>
      <w:r>
        <w:rPr>
          <w:rFonts w:ascii="Georgia" w:hAnsi="Georgia" w:cs="Arial"/>
          <w:color w:val="222222"/>
          <w:sz w:val="28"/>
          <w:szCs w:val="28"/>
        </w:rPr>
        <w:t>charateristics</w:t>
      </w:r>
      <w:commentRangeEnd w:id="46"/>
      <w:proofErr w:type="spellEnd"/>
      <w:r>
        <w:rPr>
          <w:rStyle w:val="CommentReference"/>
        </w:rPr>
        <w:commentReference w:id="46"/>
      </w:r>
      <w:r>
        <w:rPr>
          <w:rFonts w:ascii="Georgia" w:hAnsi="Georgia" w:cs="Arial"/>
          <w:color w:val="222222"/>
          <w:sz w:val="28"/>
          <w:szCs w:val="28"/>
        </w:rPr>
        <w:t xml:space="preserve"> such as signal timing, merge/diverge/weaving, and queue formations that exist in real world conditions. Howeve</w:t>
      </w:r>
      <w:r>
        <w:rPr>
          <w:rFonts w:ascii="Georgia" w:hAnsi="Georgia" w:cs="Arial"/>
          <w:color w:val="222222"/>
          <w:sz w:val="28"/>
          <w:szCs w:val="28"/>
        </w:rPr>
        <w:t>r, in the context of a regional planning model, ARC’s assignment matches the AM and PM peak speeds reasonably well as evidenced by the plots.</w:t>
      </w:r>
    </w:p>
    <w:p w14:paraId="5F2BE636" w14:textId="77777777" w:rsidR="00000000" w:rsidRDefault="00B30B1A">
      <w:pPr>
        <w:divId w:val="1692533288"/>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7E08A9FE" wp14:editId="2D6E7481">
            <wp:extent cx="4848225" cy="3695700"/>
            <wp:effectExtent l="0" t="0" r="9525" b="0"/>
            <wp:docPr id="37" name="Picture 37" descr="Figure 7-14. Early AM Observed vs. Estimated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7-14. Early AM Observed vs. Estimated Speeds"/>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848225" cy="3695700"/>
                    </a:xfrm>
                    <a:prstGeom prst="rect">
                      <a:avLst/>
                    </a:prstGeom>
                    <a:noFill/>
                    <a:ln>
                      <a:noFill/>
                    </a:ln>
                  </pic:spPr>
                </pic:pic>
              </a:graphicData>
            </a:graphic>
          </wp:inline>
        </w:drawing>
      </w:r>
    </w:p>
    <w:p w14:paraId="322B9FAD" w14:textId="77777777" w:rsidR="00000000" w:rsidRDefault="00B30B1A">
      <w:pPr>
        <w:pStyle w:val="caption"/>
        <w:spacing w:before="0" w:beforeAutospacing="0" w:after="158" w:afterAutospacing="0"/>
        <w:divId w:val="1692533288"/>
        <w:rPr>
          <w:rFonts w:ascii="Georgia" w:hAnsi="Georgia" w:cs="Arial"/>
        </w:rPr>
      </w:pPr>
      <w:r>
        <w:rPr>
          <w:rFonts w:ascii="Georgia" w:hAnsi="Georgia" w:cs="Arial"/>
        </w:rPr>
        <w:t>Figure 7-14. Early AM Observed vs. Estimated Speeds</w:t>
      </w:r>
    </w:p>
    <w:p w14:paraId="4E998591" w14:textId="77777777" w:rsidR="00000000" w:rsidRDefault="00B30B1A">
      <w:pPr>
        <w:divId w:val="1069427420"/>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01783CD4" wp14:editId="7CC23AD2">
            <wp:extent cx="4829175" cy="3667125"/>
            <wp:effectExtent l="0" t="0" r="9525" b="9525"/>
            <wp:docPr id="36" name="Picture 36" descr="Figure 7-15. AM Peak Observed vs. Estimated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7-15. AM Peak Observed vs. Estimated Speeds"/>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829175" cy="3667125"/>
                    </a:xfrm>
                    <a:prstGeom prst="rect">
                      <a:avLst/>
                    </a:prstGeom>
                    <a:noFill/>
                    <a:ln>
                      <a:noFill/>
                    </a:ln>
                  </pic:spPr>
                </pic:pic>
              </a:graphicData>
            </a:graphic>
          </wp:inline>
        </w:drawing>
      </w:r>
    </w:p>
    <w:p w14:paraId="72A5DDB8" w14:textId="77777777" w:rsidR="00000000" w:rsidRDefault="00B30B1A">
      <w:pPr>
        <w:pStyle w:val="caption"/>
        <w:spacing w:before="0" w:beforeAutospacing="0" w:after="158" w:afterAutospacing="0"/>
        <w:divId w:val="1069427420"/>
        <w:rPr>
          <w:rFonts w:ascii="Georgia" w:hAnsi="Georgia" w:cs="Arial"/>
        </w:rPr>
      </w:pPr>
      <w:r>
        <w:rPr>
          <w:rFonts w:ascii="Georgia" w:hAnsi="Georgia" w:cs="Arial"/>
        </w:rPr>
        <w:t>Figure 7-15. AM Peak Observed vs. Estimated Speeds</w:t>
      </w:r>
    </w:p>
    <w:p w14:paraId="6037D813" w14:textId="77777777" w:rsidR="00000000" w:rsidRDefault="00B30B1A">
      <w:pPr>
        <w:divId w:val="1176656383"/>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2579821" wp14:editId="35740986">
            <wp:extent cx="4867275" cy="3705225"/>
            <wp:effectExtent l="0" t="0" r="9525" b="9525"/>
            <wp:docPr id="35" name="Picture 35" descr="Figure 7-16. Midday Observed vs. Estimated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7-16. Midday Observed vs. Estimated Speeds"/>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4867275" cy="3705225"/>
                    </a:xfrm>
                    <a:prstGeom prst="rect">
                      <a:avLst/>
                    </a:prstGeom>
                    <a:noFill/>
                    <a:ln>
                      <a:noFill/>
                    </a:ln>
                  </pic:spPr>
                </pic:pic>
              </a:graphicData>
            </a:graphic>
          </wp:inline>
        </w:drawing>
      </w:r>
    </w:p>
    <w:p w14:paraId="59693109" w14:textId="77777777" w:rsidR="00000000" w:rsidRDefault="00B30B1A">
      <w:pPr>
        <w:pStyle w:val="caption"/>
        <w:spacing w:before="0" w:beforeAutospacing="0" w:after="158" w:afterAutospacing="0"/>
        <w:divId w:val="1176656383"/>
        <w:rPr>
          <w:rFonts w:ascii="Georgia" w:hAnsi="Georgia" w:cs="Arial"/>
        </w:rPr>
      </w:pPr>
      <w:r>
        <w:rPr>
          <w:rFonts w:ascii="Georgia" w:hAnsi="Georgia" w:cs="Arial"/>
        </w:rPr>
        <w:t>Figure 7-16. Midday Observe</w:t>
      </w:r>
      <w:r>
        <w:rPr>
          <w:rFonts w:ascii="Georgia" w:hAnsi="Georgia" w:cs="Arial"/>
        </w:rPr>
        <w:t>d vs. Estimated Speeds</w:t>
      </w:r>
    </w:p>
    <w:p w14:paraId="338B01D5" w14:textId="77777777" w:rsidR="00000000" w:rsidRDefault="00B30B1A">
      <w:pPr>
        <w:divId w:val="969437275"/>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3F9E23DC" wp14:editId="30D28205">
            <wp:extent cx="4867275" cy="3695700"/>
            <wp:effectExtent l="0" t="0" r="9525" b="0"/>
            <wp:docPr id="34" name="Picture 34" descr="Figure 7-17. PM Peak Observed vs. Estimated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 7-17. PM Peak Observed vs. Estimated Speeds"/>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4867275" cy="3695700"/>
                    </a:xfrm>
                    <a:prstGeom prst="rect">
                      <a:avLst/>
                    </a:prstGeom>
                    <a:noFill/>
                    <a:ln>
                      <a:noFill/>
                    </a:ln>
                  </pic:spPr>
                </pic:pic>
              </a:graphicData>
            </a:graphic>
          </wp:inline>
        </w:drawing>
      </w:r>
    </w:p>
    <w:p w14:paraId="76D220DE" w14:textId="77777777" w:rsidR="00000000" w:rsidRDefault="00B30B1A">
      <w:pPr>
        <w:pStyle w:val="caption"/>
        <w:spacing w:before="0" w:beforeAutospacing="0" w:after="158" w:afterAutospacing="0"/>
        <w:divId w:val="969437275"/>
        <w:rPr>
          <w:rFonts w:ascii="Georgia" w:hAnsi="Georgia" w:cs="Arial"/>
        </w:rPr>
      </w:pPr>
      <w:r>
        <w:rPr>
          <w:rFonts w:ascii="Georgia" w:hAnsi="Georgia" w:cs="Arial"/>
        </w:rPr>
        <w:t>Figure 7-17. PM Peak Observed vs. Estimated Speeds</w:t>
      </w:r>
    </w:p>
    <w:p w14:paraId="7643D257" w14:textId="77777777" w:rsidR="00000000" w:rsidRDefault="00B30B1A">
      <w:pPr>
        <w:divId w:val="2033220475"/>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16D2BE27" wp14:editId="2DD5AAD2">
            <wp:extent cx="4848225" cy="3705225"/>
            <wp:effectExtent l="0" t="0" r="9525" b="9525"/>
            <wp:docPr id="33" name="Picture 33" descr="Figure 7-18. Evening/Late Night Peak Observed vs. Estimated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7-18. Evening/Late Night Peak Observed vs. Estimated Speeds"/>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4848225" cy="3705225"/>
                    </a:xfrm>
                    <a:prstGeom prst="rect">
                      <a:avLst/>
                    </a:prstGeom>
                    <a:noFill/>
                    <a:ln>
                      <a:noFill/>
                    </a:ln>
                  </pic:spPr>
                </pic:pic>
              </a:graphicData>
            </a:graphic>
          </wp:inline>
        </w:drawing>
      </w:r>
    </w:p>
    <w:p w14:paraId="22E950D0" w14:textId="77777777" w:rsidR="00000000" w:rsidRDefault="00B30B1A">
      <w:pPr>
        <w:pStyle w:val="caption"/>
        <w:spacing w:before="0" w:beforeAutospacing="0" w:after="158" w:afterAutospacing="0"/>
        <w:divId w:val="2033220475"/>
        <w:rPr>
          <w:rFonts w:ascii="Georgia" w:hAnsi="Georgia" w:cs="Arial"/>
        </w:rPr>
      </w:pPr>
      <w:r>
        <w:rPr>
          <w:rFonts w:ascii="Georgia" w:hAnsi="Georgia" w:cs="Arial"/>
        </w:rPr>
        <w:t xml:space="preserve">Figure 7-18. </w:t>
      </w:r>
      <w:commentRangeStart w:id="47"/>
      <w:r>
        <w:rPr>
          <w:rFonts w:ascii="Georgia" w:hAnsi="Georgia" w:cs="Arial"/>
        </w:rPr>
        <w:t>Evening</w:t>
      </w:r>
      <w:commentRangeEnd w:id="47"/>
      <w:r>
        <w:rPr>
          <w:rStyle w:val="CommentReference"/>
        </w:rPr>
        <w:commentReference w:id="47"/>
      </w:r>
      <w:del w:id="48" w:author="Kyeil Kim" w:date="2019-04-02T09:43:00Z">
        <w:r>
          <w:rPr>
            <w:rFonts w:ascii="Georgia" w:hAnsi="Georgia" w:cs="Arial"/>
          </w:rPr>
          <w:delText>/Late</w:delText>
        </w:r>
      </w:del>
      <w:del w:id="49" w:author="Kyeil Kim" w:date="2019-04-02T09:45:00Z">
        <w:r>
          <w:rPr>
            <w:rFonts w:ascii="Georgia" w:hAnsi="Georgia" w:cs="Arial"/>
          </w:rPr>
          <w:delText xml:space="preserve"> Night Peak</w:delText>
        </w:r>
      </w:del>
      <w:r>
        <w:rPr>
          <w:rFonts w:ascii="Georgia" w:hAnsi="Georgia" w:cs="Arial"/>
        </w:rPr>
        <w:t xml:space="preserve"> Observed vs. </w:t>
      </w:r>
      <w:r>
        <w:rPr>
          <w:rFonts w:ascii="Georgia" w:hAnsi="Georgia" w:cs="Arial"/>
        </w:rPr>
        <w:t>Estimated Speeds</w:t>
      </w:r>
    </w:p>
    <w:p w14:paraId="6BCE031E" w14:textId="77777777" w:rsidR="00000000" w:rsidRDefault="00B30B1A">
      <w:pPr>
        <w:pStyle w:val="Heading1"/>
        <w:divId w:val="1007832742"/>
        <w:rPr>
          <w:rFonts w:eastAsia="Times New Roman" w:cs="Arial"/>
          <w:color w:val="222222"/>
        </w:rPr>
      </w:pPr>
      <w:r>
        <w:rPr>
          <w:rFonts w:eastAsia="Times New Roman" w:cs="Arial"/>
          <w:color w:val="222222"/>
        </w:rPr>
        <w:t>Section 7.2 Transit Assignment Validation</w:t>
      </w:r>
    </w:p>
    <w:p w14:paraId="595A81A5" w14:textId="77777777" w:rsidR="00000000" w:rsidRDefault="00B30B1A">
      <w:pPr>
        <w:pStyle w:val="NormalWeb"/>
        <w:divId w:val="1007832742"/>
        <w:rPr>
          <w:rFonts w:ascii="Georgia" w:hAnsi="Georgia" w:cs="Arial"/>
          <w:color w:val="222222"/>
          <w:sz w:val="28"/>
          <w:szCs w:val="28"/>
        </w:rPr>
      </w:pPr>
      <w:r>
        <w:rPr>
          <w:rFonts w:ascii="Georgia" w:hAnsi="Georgia" w:cs="Arial"/>
          <w:color w:val="222222"/>
          <w:sz w:val="28"/>
          <w:szCs w:val="28"/>
        </w:rPr>
        <w:t>The ARC model assigns transit trips to the network using the Public Transport (PT) module in Cube. The trips are assigned to the single best path using PT’s algorithms for each time period, mode of</w:t>
      </w:r>
      <w:r>
        <w:rPr>
          <w:rFonts w:ascii="Georgia" w:hAnsi="Georgia" w:cs="Arial"/>
          <w:color w:val="222222"/>
          <w:sz w:val="28"/>
          <w:szCs w:val="28"/>
        </w:rPr>
        <w:t xml:space="preserve"> access, and premium only vs. premium/non-premium transit modes. The assignment results are then aggregated to daily totals for comparison against data provided by the regional transit operators. The overall summary of total boardings by operator is provid</w:t>
      </w:r>
      <w:r>
        <w:rPr>
          <w:rFonts w:ascii="Georgia" w:hAnsi="Georgia" w:cs="Arial"/>
          <w:color w:val="222222"/>
          <w:sz w:val="28"/>
          <w:szCs w:val="28"/>
        </w:rPr>
        <w:t xml:space="preserve">ed in Table 7-12. As shown, the model matches total regional boardings </w:t>
      </w:r>
      <w:del w:id="50" w:author="Kyeil Kim" w:date="2019-04-02T09:55:00Z">
        <w:r>
          <w:rPr>
            <w:rFonts w:ascii="Georgia" w:hAnsi="Georgia" w:cs="Arial"/>
            <w:color w:val="222222"/>
            <w:sz w:val="28"/>
            <w:szCs w:val="28"/>
          </w:rPr>
          <w:delText xml:space="preserve">extremely </w:delText>
        </w:r>
      </w:del>
      <w:r>
        <w:rPr>
          <w:rFonts w:ascii="Georgia" w:hAnsi="Georgia" w:cs="Arial"/>
          <w:color w:val="222222"/>
          <w:sz w:val="28"/>
          <w:szCs w:val="28"/>
        </w:rPr>
        <w:t xml:space="preserve">well. The model tends to overestimate suburban transit providers, but is within 5% overall for MARTA rail and 7% for MARTA buses, which account for approximately 85% of total </w:t>
      </w:r>
      <w:r>
        <w:rPr>
          <w:rFonts w:ascii="Georgia" w:hAnsi="Georgia" w:cs="Arial"/>
          <w:color w:val="222222"/>
          <w:sz w:val="28"/>
          <w:szCs w:val="28"/>
        </w:rPr>
        <w:t>regional transit ridership.</w:t>
      </w:r>
    </w:p>
    <w:p w14:paraId="002C7894" w14:textId="77777777" w:rsidR="00000000" w:rsidRDefault="00B30B1A">
      <w:pPr>
        <w:pStyle w:val="NormalWeb"/>
        <w:divId w:val="1007832742"/>
        <w:rPr>
          <w:rFonts w:ascii="Georgia" w:hAnsi="Georgia" w:cs="Arial"/>
          <w:color w:val="222222"/>
          <w:sz w:val="28"/>
          <w:szCs w:val="28"/>
        </w:rPr>
      </w:pPr>
      <w:r>
        <w:rPr>
          <w:rFonts w:ascii="Georgia" w:hAnsi="Georgia" w:cs="Arial"/>
          <w:color w:val="222222"/>
          <w:sz w:val="28"/>
          <w:szCs w:val="28"/>
        </w:rPr>
        <w:t>Table 7-12 Regional Transit Boardings</w:t>
      </w:r>
    </w:p>
    <w:tbl>
      <w:tblPr>
        <w:tblW w:w="5000" w:type="pct"/>
        <w:tblLook w:val="04A0" w:firstRow="1" w:lastRow="0" w:firstColumn="1" w:lastColumn="0" w:noHBand="0" w:noVBand="1"/>
      </w:tblPr>
      <w:tblGrid>
        <w:gridCol w:w="2586"/>
        <w:gridCol w:w="1566"/>
        <w:gridCol w:w="1457"/>
        <w:gridCol w:w="1720"/>
        <w:gridCol w:w="2031"/>
      </w:tblGrid>
      <w:tr w:rsidR="00000000" w14:paraId="3D5EC2C6" w14:textId="77777777">
        <w:trPr>
          <w:divId w:val="1007832742"/>
          <w:tblHeader/>
        </w:trPr>
        <w:tc>
          <w:tcPr>
            <w:tcW w:w="0" w:type="auto"/>
            <w:tcMar>
              <w:top w:w="75" w:type="dxa"/>
              <w:left w:w="75" w:type="dxa"/>
              <w:bottom w:w="75" w:type="dxa"/>
              <w:right w:w="75" w:type="dxa"/>
            </w:tcMar>
            <w:vAlign w:val="center"/>
            <w:hideMark/>
          </w:tcPr>
          <w:p w14:paraId="451A6CE1"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lastRenderedPageBreak/>
              <w:t xml:space="preserve">Operator / Mode </w:t>
            </w:r>
          </w:p>
        </w:tc>
        <w:tc>
          <w:tcPr>
            <w:tcW w:w="0" w:type="auto"/>
            <w:tcMar>
              <w:top w:w="75" w:type="dxa"/>
              <w:left w:w="75" w:type="dxa"/>
              <w:bottom w:w="75" w:type="dxa"/>
              <w:right w:w="75" w:type="dxa"/>
            </w:tcMar>
            <w:vAlign w:val="center"/>
            <w:hideMark/>
          </w:tcPr>
          <w:p w14:paraId="21CFC68A"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Observed </w:t>
            </w:r>
          </w:p>
        </w:tc>
        <w:tc>
          <w:tcPr>
            <w:tcW w:w="0" w:type="auto"/>
            <w:tcMar>
              <w:top w:w="75" w:type="dxa"/>
              <w:left w:w="75" w:type="dxa"/>
              <w:bottom w:w="75" w:type="dxa"/>
              <w:right w:w="75" w:type="dxa"/>
            </w:tcMar>
            <w:vAlign w:val="center"/>
            <w:hideMark/>
          </w:tcPr>
          <w:p w14:paraId="3B0052FB"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Modeled </w:t>
            </w:r>
          </w:p>
        </w:tc>
        <w:tc>
          <w:tcPr>
            <w:tcW w:w="0" w:type="auto"/>
            <w:tcMar>
              <w:top w:w="75" w:type="dxa"/>
              <w:left w:w="75" w:type="dxa"/>
              <w:bottom w:w="75" w:type="dxa"/>
              <w:right w:w="75" w:type="dxa"/>
            </w:tcMar>
            <w:vAlign w:val="center"/>
            <w:hideMark/>
          </w:tcPr>
          <w:p w14:paraId="167C3F87"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Difference </w:t>
            </w:r>
          </w:p>
        </w:tc>
        <w:tc>
          <w:tcPr>
            <w:tcW w:w="0" w:type="auto"/>
            <w:tcMar>
              <w:top w:w="75" w:type="dxa"/>
              <w:left w:w="75" w:type="dxa"/>
              <w:bottom w:w="75" w:type="dxa"/>
              <w:right w:w="75" w:type="dxa"/>
            </w:tcMar>
            <w:vAlign w:val="center"/>
            <w:hideMark/>
          </w:tcPr>
          <w:p w14:paraId="379DD770"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 Difference </w:t>
            </w:r>
          </w:p>
        </w:tc>
      </w:tr>
      <w:tr w:rsidR="00000000" w14:paraId="5A32D52F" w14:textId="77777777">
        <w:trPr>
          <w:divId w:val="1007832742"/>
        </w:trPr>
        <w:tc>
          <w:tcPr>
            <w:tcW w:w="0" w:type="auto"/>
            <w:tcMar>
              <w:top w:w="75" w:type="dxa"/>
              <w:left w:w="75" w:type="dxa"/>
              <w:bottom w:w="75" w:type="dxa"/>
              <w:right w:w="75" w:type="dxa"/>
            </w:tcMar>
            <w:vAlign w:val="center"/>
            <w:hideMark/>
          </w:tcPr>
          <w:p w14:paraId="7762ECA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MARTA Rail </w:t>
            </w:r>
          </w:p>
        </w:tc>
        <w:tc>
          <w:tcPr>
            <w:tcW w:w="0" w:type="auto"/>
            <w:tcMar>
              <w:top w:w="75" w:type="dxa"/>
              <w:left w:w="75" w:type="dxa"/>
              <w:bottom w:w="75" w:type="dxa"/>
              <w:right w:w="75" w:type="dxa"/>
            </w:tcMar>
            <w:vAlign w:val="center"/>
            <w:hideMark/>
          </w:tcPr>
          <w:p w14:paraId="291DFB3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230,940 </w:t>
            </w:r>
          </w:p>
        </w:tc>
        <w:tc>
          <w:tcPr>
            <w:tcW w:w="0" w:type="auto"/>
            <w:tcMar>
              <w:top w:w="75" w:type="dxa"/>
              <w:left w:w="75" w:type="dxa"/>
              <w:bottom w:w="75" w:type="dxa"/>
              <w:right w:w="75" w:type="dxa"/>
            </w:tcMar>
            <w:vAlign w:val="center"/>
            <w:hideMark/>
          </w:tcPr>
          <w:p w14:paraId="7E3B558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241,800 </w:t>
            </w:r>
          </w:p>
        </w:tc>
        <w:tc>
          <w:tcPr>
            <w:tcW w:w="0" w:type="auto"/>
            <w:tcMar>
              <w:top w:w="75" w:type="dxa"/>
              <w:left w:w="75" w:type="dxa"/>
              <w:bottom w:w="75" w:type="dxa"/>
              <w:right w:w="75" w:type="dxa"/>
            </w:tcMar>
            <w:vAlign w:val="center"/>
            <w:hideMark/>
          </w:tcPr>
          <w:p w14:paraId="454C1E9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10,860 </w:t>
            </w:r>
          </w:p>
        </w:tc>
        <w:tc>
          <w:tcPr>
            <w:tcW w:w="0" w:type="auto"/>
            <w:tcMar>
              <w:top w:w="75" w:type="dxa"/>
              <w:left w:w="75" w:type="dxa"/>
              <w:bottom w:w="75" w:type="dxa"/>
              <w:right w:w="75" w:type="dxa"/>
            </w:tcMar>
            <w:vAlign w:val="center"/>
            <w:hideMark/>
          </w:tcPr>
          <w:p w14:paraId="143F447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780A803D" w14:textId="77777777">
        <w:trPr>
          <w:divId w:val="1007832742"/>
        </w:trPr>
        <w:tc>
          <w:tcPr>
            <w:tcW w:w="0" w:type="auto"/>
            <w:tcMar>
              <w:top w:w="75" w:type="dxa"/>
              <w:left w:w="75" w:type="dxa"/>
              <w:bottom w:w="75" w:type="dxa"/>
              <w:right w:w="75" w:type="dxa"/>
            </w:tcMar>
            <w:vAlign w:val="center"/>
            <w:hideMark/>
          </w:tcPr>
          <w:p w14:paraId="6B29563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MARTA Bus </w:t>
            </w:r>
          </w:p>
        </w:tc>
        <w:tc>
          <w:tcPr>
            <w:tcW w:w="0" w:type="auto"/>
            <w:tcMar>
              <w:top w:w="75" w:type="dxa"/>
              <w:left w:w="75" w:type="dxa"/>
              <w:bottom w:w="75" w:type="dxa"/>
              <w:right w:w="75" w:type="dxa"/>
            </w:tcMar>
            <w:vAlign w:val="center"/>
            <w:hideMark/>
          </w:tcPr>
          <w:p w14:paraId="2BDE97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201,370 </w:t>
            </w:r>
          </w:p>
        </w:tc>
        <w:tc>
          <w:tcPr>
            <w:tcW w:w="0" w:type="auto"/>
            <w:tcMar>
              <w:top w:w="75" w:type="dxa"/>
              <w:left w:w="75" w:type="dxa"/>
              <w:bottom w:w="75" w:type="dxa"/>
              <w:right w:w="75" w:type="dxa"/>
            </w:tcMar>
            <w:vAlign w:val="center"/>
            <w:hideMark/>
          </w:tcPr>
          <w:p w14:paraId="15665FC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186,630 </w:t>
            </w:r>
          </w:p>
        </w:tc>
        <w:tc>
          <w:tcPr>
            <w:tcW w:w="0" w:type="auto"/>
            <w:tcMar>
              <w:top w:w="75" w:type="dxa"/>
              <w:left w:w="75" w:type="dxa"/>
              <w:bottom w:w="75" w:type="dxa"/>
              <w:right w:w="75" w:type="dxa"/>
            </w:tcMar>
            <w:vAlign w:val="center"/>
            <w:hideMark/>
          </w:tcPr>
          <w:p w14:paraId="1374B56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-14,740 </w:t>
            </w:r>
          </w:p>
        </w:tc>
        <w:tc>
          <w:tcPr>
            <w:tcW w:w="0" w:type="auto"/>
            <w:tcMar>
              <w:top w:w="75" w:type="dxa"/>
              <w:left w:w="75" w:type="dxa"/>
              <w:bottom w:w="75" w:type="dxa"/>
              <w:right w:w="75" w:type="dxa"/>
            </w:tcMar>
            <w:vAlign w:val="center"/>
            <w:hideMark/>
          </w:tcPr>
          <w:p w14:paraId="7F5EEF2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 </w:t>
            </w:r>
          </w:p>
        </w:tc>
      </w:tr>
      <w:tr w:rsidR="00000000" w14:paraId="6C4642B4" w14:textId="77777777">
        <w:trPr>
          <w:divId w:val="1007832742"/>
        </w:trPr>
        <w:tc>
          <w:tcPr>
            <w:tcW w:w="0" w:type="auto"/>
            <w:tcMar>
              <w:top w:w="75" w:type="dxa"/>
              <w:left w:w="75" w:type="dxa"/>
              <w:bottom w:w="75" w:type="dxa"/>
              <w:right w:w="75" w:type="dxa"/>
            </w:tcMar>
            <w:vAlign w:val="center"/>
            <w:hideMark/>
          </w:tcPr>
          <w:p w14:paraId="45E69DC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GRTA </w:t>
            </w:r>
          </w:p>
        </w:tc>
        <w:tc>
          <w:tcPr>
            <w:tcW w:w="0" w:type="auto"/>
            <w:tcMar>
              <w:top w:w="75" w:type="dxa"/>
              <w:left w:w="75" w:type="dxa"/>
              <w:bottom w:w="75" w:type="dxa"/>
              <w:right w:w="75" w:type="dxa"/>
            </w:tcMar>
            <w:vAlign w:val="center"/>
            <w:hideMark/>
          </w:tcPr>
          <w:p w14:paraId="3B3F60E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6,370 </w:t>
            </w:r>
          </w:p>
        </w:tc>
        <w:tc>
          <w:tcPr>
            <w:tcW w:w="0" w:type="auto"/>
            <w:tcMar>
              <w:top w:w="75" w:type="dxa"/>
              <w:left w:w="75" w:type="dxa"/>
              <w:bottom w:w="75" w:type="dxa"/>
              <w:right w:w="75" w:type="dxa"/>
            </w:tcMar>
            <w:vAlign w:val="center"/>
            <w:hideMark/>
          </w:tcPr>
          <w:p w14:paraId="0975BC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5,550 </w:t>
            </w:r>
          </w:p>
        </w:tc>
        <w:tc>
          <w:tcPr>
            <w:tcW w:w="0" w:type="auto"/>
            <w:tcMar>
              <w:top w:w="75" w:type="dxa"/>
              <w:left w:w="75" w:type="dxa"/>
              <w:bottom w:w="75" w:type="dxa"/>
              <w:right w:w="75" w:type="dxa"/>
            </w:tcMar>
            <w:vAlign w:val="center"/>
            <w:hideMark/>
          </w:tcPr>
          <w:p w14:paraId="04C8F17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-820 </w:t>
            </w:r>
          </w:p>
        </w:tc>
        <w:tc>
          <w:tcPr>
            <w:tcW w:w="0" w:type="auto"/>
            <w:tcMar>
              <w:top w:w="75" w:type="dxa"/>
              <w:left w:w="75" w:type="dxa"/>
              <w:bottom w:w="75" w:type="dxa"/>
              <w:right w:w="75" w:type="dxa"/>
            </w:tcMar>
            <w:vAlign w:val="center"/>
            <w:hideMark/>
          </w:tcPr>
          <w:p w14:paraId="2BE4315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r>
      <w:tr w:rsidR="00000000" w14:paraId="6CB2BF9D" w14:textId="77777777">
        <w:trPr>
          <w:divId w:val="1007832742"/>
        </w:trPr>
        <w:tc>
          <w:tcPr>
            <w:tcW w:w="0" w:type="auto"/>
            <w:tcMar>
              <w:top w:w="75" w:type="dxa"/>
              <w:left w:w="75" w:type="dxa"/>
              <w:bottom w:w="75" w:type="dxa"/>
              <w:right w:w="75" w:type="dxa"/>
            </w:tcMar>
            <w:vAlign w:val="center"/>
            <w:hideMark/>
          </w:tcPr>
          <w:p w14:paraId="5E79DAA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CCT </w:t>
            </w:r>
          </w:p>
        </w:tc>
        <w:tc>
          <w:tcPr>
            <w:tcW w:w="0" w:type="auto"/>
            <w:tcMar>
              <w:top w:w="75" w:type="dxa"/>
              <w:left w:w="75" w:type="dxa"/>
              <w:bottom w:w="75" w:type="dxa"/>
              <w:right w:w="75" w:type="dxa"/>
            </w:tcMar>
            <w:vAlign w:val="center"/>
            <w:hideMark/>
          </w:tcPr>
          <w:p w14:paraId="03C5AB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11,660 </w:t>
            </w:r>
          </w:p>
        </w:tc>
        <w:tc>
          <w:tcPr>
            <w:tcW w:w="0" w:type="auto"/>
            <w:tcMar>
              <w:top w:w="75" w:type="dxa"/>
              <w:left w:w="75" w:type="dxa"/>
              <w:bottom w:w="75" w:type="dxa"/>
              <w:right w:w="75" w:type="dxa"/>
            </w:tcMar>
            <w:vAlign w:val="center"/>
            <w:hideMark/>
          </w:tcPr>
          <w:p w14:paraId="5142095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18,020 </w:t>
            </w:r>
          </w:p>
        </w:tc>
        <w:tc>
          <w:tcPr>
            <w:tcW w:w="0" w:type="auto"/>
            <w:tcMar>
              <w:top w:w="75" w:type="dxa"/>
              <w:left w:w="75" w:type="dxa"/>
              <w:bottom w:w="75" w:type="dxa"/>
              <w:right w:w="75" w:type="dxa"/>
            </w:tcMar>
            <w:vAlign w:val="center"/>
            <w:hideMark/>
          </w:tcPr>
          <w:p w14:paraId="6D6E3DD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6,360 </w:t>
            </w:r>
          </w:p>
        </w:tc>
        <w:tc>
          <w:tcPr>
            <w:tcW w:w="0" w:type="auto"/>
            <w:tcMar>
              <w:top w:w="75" w:type="dxa"/>
              <w:left w:w="75" w:type="dxa"/>
              <w:bottom w:w="75" w:type="dxa"/>
              <w:right w:w="75" w:type="dxa"/>
            </w:tcMar>
            <w:vAlign w:val="center"/>
            <w:hideMark/>
          </w:tcPr>
          <w:p w14:paraId="3946D05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55% </w:t>
            </w:r>
          </w:p>
        </w:tc>
      </w:tr>
      <w:tr w:rsidR="00000000" w14:paraId="14182A6C" w14:textId="77777777">
        <w:trPr>
          <w:divId w:val="1007832742"/>
        </w:trPr>
        <w:tc>
          <w:tcPr>
            <w:tcW w:w="0" w:type="auto"/>
            <w:tcMar>
              <w:top w:w="75" w:type="dxa"/>
              <w:left w:w="75" w:type="dxa"/>
              <w:bottom w:w="75" w:type="dxa"/>
              <w:right w:w="75" w:type="dxa"/>
            </w:tcMar>
            <w:vAlign w:val="center"/>
            <w:hideMark/>
          </w:tcPr>
          <w:p w14:paraId="206DE47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GCT </w:t>
            </w:r>
          </w:p>
        </w:tc>
        <w:tc>
          <w:tcPr>
            <w:tcW w:w="0" w:type="auto"/>
            <w:tcMar>
              <w:top w:w="75" w:type="dxa"/>
              <w:left w:w="75" w:type="dxa"/>
              <w:bottom w:w="75" w:type="dxa"/>
              <w:right w:w="75" w:type="dxa"/>
            </w:tcMar>
            <w:vAlign w:val="center"/>
            <w:hideMark/>
          </w:tcPr>
          <w:p w14:paraId="32E2A1F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6,430 </w:t>
            </w:r>
          </w:p>
        </w:tc>
        <w:tc>
          <w:tcPr>
            <w:tcW w:w="0" w:type="auto"/>
            <w:tcMar>
              <w:top w:w="75" w:type="dxa"/>
              <w:left w:w="75" w:type="dxa"/>
              <w:bottom w:w="75" w:type="dxa"/>
              <w:right w:w="75" w:type="dxa"/>
            </w:tcMar>
            <w:vAlign w:val="center"/>
            <w:hideMark/>
          </w:tcPr>
          <w:p w14:paraId="3B6B65E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8,480 </w:t>
            </w:r>
          </w:p>
        </w:tc>
        <w:tc>
          <w:tcPr>
            <w:tcW w:w="0" w:type="auto"/>
            <w:tcMar>
              <w:top w:w="75" w:type="dxa"/>
              <w:left w:w="75" w:type="dxa"/>
              <w:bottom w:w="75" w:type="dxa"/>
              <w:right w:w="75" w:type="dxa"/>
            </w:tcMar>
            <w:vAlign w:val="center"/>
            <w:hideMark/>
          </w:tcPr>
          <w:p w14:paraId="22322AF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tcMar>
              <w:top w:w="75" w:type="dxa"/>
              <w:left w:w="75" w:type="dxa"/>
              <w:bottom w:w="75" w:type="dxa"/>
              <w:right w:w="75" w:type="dxa"/>
            </w:tcMar>
            <w:vAlign w:val="center"/>
            <w:hideMark/>
          </w:tcPr>
          <w:p w14:paraId="79A6EE7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r>
      <w:tr w:rsidR="00000000" w14:paraId="54474510" w14:textId="77777777">
        <w:trPr>
          <w:divId w:val="1007832742"/>
        </w:trPr>
        <w:tc>
          <w:tcPr>
            <w:tcW w:w="0" w:type="auto"/>
            <w:tcMar>
              <w:top w:w="75" w:type="dxa"/>
              <w:left w:w="75" w:type="dxa"/>
              <w:bottom w:w="75" w:type="dxa"/>
              <w:right w:w="75" w:type="dxa"/>
            </w:tcMar>
            <w:vAlign w:val="center"/>
            <w:hideMark/>
          </w:tcPr>
          <w:p w14:paraId="7E20323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HAT </w:t>
            </w:r>
          </w:p>
        </w:tc>
        <w:tc>
          <w:tcPr>
            <w:tcW w:w="0" w:type="auto"/>
            <w:tcMar>
              <w:top w:w="75" w:type="dxa"/>
              <w:left w:w="75" w:type="dxa"/>
              <w:bottom w:w="75" w:type="dxa"/>
              <w:right w:w="75" w:type="dxa"/>
            </w:tcMar>
            <w:vAlign w:val="center"/>
            <w:hideMark/>
          </w:tcPr>
          <w:p w14:paraId="3432948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570 </w:t>
            </w:r>
          </w:p>
        </w:tc>
        <w:tc>
          <w:tcPr>
            <w:tcW w:w="0" w:type="auto"/>
            <w:tcMar>
              <w:top w:w="75" w:type="dxa"/>
              <w:left w:w="75" w:type="dxa"/>
              <w:bottom w:w="75" w:type="dxa"/>
              <w:right w:w="75" w:type="dxa"/>
            </w:tcMar>
            <w:vAlign w:val="center"/>
            <w:hideMark/>
          </w:tcPr>
          <w:p w14:paraId="137832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1,530 </w:t>
            </w:r>
          </w:p>
        </w:tc>
        <w:tc>
          <w:tcPr>
            <w:tcW w:w="0" w:type="auto"/>
            <w:tcMar>
              <w:top w:w="75" w:type="dxa"/>
              <w:left w:w="75" w:type="dxa"/>
              <w:bottom w:w="75" w:type="dxa"/>
              <w:right w:w="75" w:type="dxa"/>
            </w:tcMar>
            <w:vAlign w:val="center"/>
            <w:hideMark/>
          </w:tcPr>
          <w:p w14:paraId="052C476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960 </w:t>
            </w:r>
          </w:p>
        </w:tc>
        <w:tc>
          <w:tcPr>
            <w:tcW w:w="0" w:type="auto"/>
            <w:tcMar>
              <w:top w:w="75" w:type="dxa"/>
              <w:left w:w="75" w:type="dxa"/>
              <w:bottom w:w="75" w:type="dxa"/>
              <w:right w:w="75" w:type="dxa"/>
            </w:tcMar>
            <w:vAlign w:val="center"/>
            <w:hideMark/>
          </w:tcPr>
          <w:p w14:paraId="0EBBC37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168% </w:t>
            </w:r>
          </w:p>
        </w:tc>
      </w:tr>
      <w:tr w:rsidR="00000000" w14:paraId="26E2739B" w14:textId="77777777">
        <w:trPr>
          <w:divId w:val="1007832742"/>
        </w:trPr>
        <w:tc>
          <w:tcPr>
            <w:tcW w:w="0" w:type="auto"/>
            <w:tcMar>
              <w:top w:w="75" w:type="dxa"/>
              <w:left w:w="75" w:type="dxa"/>
              <w:bottom w:w="75" w:type="dxa"/>
              <w:right w:w="75" w:type="dxa"/>
            </w:tcMar>
            <w:vAlign w:val="center"/>
            <w:hideMark/>
          </w:tcPr>
          <w:p w14:paraId="4D31488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CATS </w:t>
            </w:r>
          </w:p>
        </w:tc>
        <w:tc>
          <w:tcPr>
            <w:tcW w:w="0" w:type="auto"/>
            <w:tcMar>
              <w:top w:w="75" w:type="dxa"/>
              <w:left w:w="75" w:type="dxa"/>
              <w:bottom w:w="75" w:type="dxa"/>
              <w:right w:w="75" w:type="dxa"/>
            </w:tcMar>
            <w:vAlign w:val="center"/>
            <w:hideMark/>
          </w:tcPr>
          <w:p w14:paraId="76B9764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 </w:t>
            </w:r>
          </w:p>
        </w:tc>
        <w:tc>
          <w:tcPr>
            <w:tcW w:w="0" w:type="auto"/>
            <w:tcMar>
              <w:top w:w="75" w:type="dxa"/>
              <w:left w:w="75" w:type="dxa"/>
              <w:bottom w:w="75" w:type="dxa"/>
              <w:right w:w="75" w:type="dxa"/>
            </w:tcMar>
            <w:vAlign w:val="center"/>
            <w:hideMark/>
          </w:tcPr>
          <w:p w14:paraId="43FC7EC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 </w:t>
            </w:r>
          </w:p>
        </w:tc>
        <w:tc>
          <w:tcPr>
            <w:tcW w:w="0" w:type="auto"/>
            <w:tcMar>
              <w:top w:w="75" w:type="dxa"/>
              <w:left w:w="75" w:type="dxa"/>
              <w:bottom w:w="75" w:type="dxa"/>
              <w:right w:w="75" w:type="dxa"/>
            </w:tcMar>
            <w:vAlign w:val="center"/>
            <w:hideMark/>
          </w:tcPr>
          <w:p w14:paraId="4899710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 </w:t>
            </w:r>
          </w:p>
        </w:tc>
        <w:tc>
          <w:tcPr>
            <w:tcW w:w="0" w:type="auto"/>
            <w:tcMar>
              <w:top w:w="75" w:type="dxa"/>
              <w:left w:w="75" w:type="dxa"/>
              <w:bottom w:w="75" w:type="dxa"/>
              <w:right w:w="75" w:type="dxa"/>
            </w:tcMar>
            <w:vAlign w:val="center"/>
            <w:hideMark/>
          </w:tcPr>
          <w:p w14:paraId="41925C0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42% </w:t>
            </w:r>
          </w:p>
        </w:tc>
      </w:tr>
      <w:tr w:rsidR="00000000" w14:paraId="448F0805" w14:textId="77777777">
        <w:trPr>
          <w:divId w:val="1007832742"/>
        </w:trPr>
        <w:tc>
          <w:tcPr>
            <w:tcW w:w="0" w:type="auto"/>
            <w:tcMar>
              <w:top w:w="75" w:type="dxa"/>
              <w:left w:w="75" w:type="dxa"/>
              <w:bottom w:w="75" w:type="dxa"/>
              <w:right w:w="75" w:type="dxa"/>
            </w:tcMar>
            <w:vAlign w:val="center"/>
            <w:hideMark/>
          </w:tcPr>
          <w:p w14:paraId="5879D81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Shuttles </w:t>
            </w:r>
          </w:p>
        </w:tc>
        <w:tc>
          <w:tcPr>
            <w:tcW w:w="0" w:type="auto"/>
            <w:tcMar>
              <w:top w:w="75" w:type="dxa"/>
              <w:left w:w="75" w:type="dxa"/>
              <w:bottom w:w="75" w:type="dxa"/>
              <w:right w:w="75" w:type="dxa"/>
            </w:tcMar>
            <w:vAlign w:val="center"/>
            <w:hideMark/>
          </w:tcPr>
          <w:p w14:paraId="556337C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46,300 </w:t>
            </w:r>
          </w:p>
        </w:tc>
        <w:tc>
          <w:tcPr>
            <w:tcW w:w="0" w:type="auto"/>
            <w:tcMar>
              <w:top w:w="75" w:type="dxa"/>
              <w:left w:w="75" w:type="dxa"/>
              <w:bottom w:w="75" w:type="dxa"/>
              <w:right w:w="75" w:type="dxa"/>
            </w:tcMar>
            <w:vAlign w:val="center"/>
            <w:hideMark/>
          </w:tcPr>
          <w:p w14:paraId="5A5FB63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40,380 </w:t>
            </w:r>
          </w:p>
        </w:tc>
        <w:tc>
          <w:tcPr>
            <w:tcW w:w="0" w:type="auto"/>
            <w:tcMar>
              <w:top w:w="75" w:type="dxa"/>
              <w:left w:w="75" w:type="dxa"/>
              <w:bottom w:w="75" w:type="dxa"/>
              <w:right w:w="75" w:type="dxa"/>
            </w:tcMar>
            <w:vAlign w:val="center"/>
            <w:hideMark/>
          </w:tcPr>
          <w:p w14:paraId="24DD5B0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-5,920 </w:t>
            </w:r>
          </w:p>
        </w:tc>
        <w:tc>
          <w:tcPr>
            <w:tcW w:w="0" w:type="auto"/>
            <w:tcMar>
              <w:top w:w="75" w:type="dxa"/>
              <w:left w:w="75" w:type="dxa"/>
              <w:bottom w:w="75" w:type="dxa"/>
              <w:right w:w="75" w:type="dxa"/>
            </w:tcMar>
            <w:vAlign w:val="center"/>
            <w:hideMark/>
          </w:tcPr>
          <w:p w14:paraId="5AFA049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r>
      <w:tr w:rsidR="00000000" w14:paraId="5B98ABD5" w14:textId="77777777">
        <w:trPr>
          <w:divId w:val="1007832742"/>
        </w:trPr>
        <w:tc>
          <w:tcPr>
            <w:tcW w:w="0" w:type="auto"/>
            <w:tcMar>
              <w:top w:w="75" w:type="dxa"/>
              <w:left w:w="75" w:type="dxa"/>
              <w:bottom w:w="75" w:type="dxa"/>
              <w:right w:w="75" w:type="dxa"/>
            </w:tcMar>
            <w:vAlign w:val="center"/>
            <w:hideMark/>
          </w:tcPr>
          <w:p w14:paraId="3E3388A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5A0D2FA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503,760 </w:t>
            </w:r>
          </w:p>
        </w:tc>
        <w:tc>
          <w:tcPr>
            <w:tcW w:w="0" w:type="auto"/>
            <w:tcMar>
              <w:top w:w="75" w:type="dxa"/>
              <w:left w:w="75" w:type="dxa"/>
              <w:bottom w:w="75" w:type="dxa"/>
              <w:right w:w="75" w:type="dxa"/>
            </w:tcMar>
            <w:vAlign w:val="center"/>
            <w:hideMark/>
          </w:tcPr>
          <w:p w14:paraId="46EAD99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502,560 </w:t>
            </w:r>
          </w:p>
        </w:tc>
        <w:tc>
          <w:tcPr>
            <w:tcW w:w="0" w:type="auto"/>
            <w:tcMar>
              <w:top w:w="75" w:type="dxa"/>
              <w:left w:w="75" w:type="dxa"/>
              <w:bottom w:w="75" w:type="dxa"/>
              <w:right w:w="75" w:type="dxa"/>
            </w:tcMar>
            <w:vAlign w:val="center"/>
            <w:hideMark/>
          </w:tcPr>
          <w:p w14:paraId="3AAB26B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 </w:t>
            </w:r>
          </w:p>
        </w:tc>
        <w:tc>
          <w:tcPr>
            <w:tcW w:w="0" w:type="auto"/>
            <w:tcMar>
              <w:top w:w="75" w:type="dxa"/>
              <w:left w:w="75" w:type="dxa"/>
              <w:bottom w:w="75" w:type="dxa"/>
              <w:right w:w="75" w:type="dxa"/>
            </w:tcMar>
            <w:vAlign w:val="center"/>
            <w:hideMark/>
          </w:tcPr>
          <w:p w14:paraId="52F9FE2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0% </w:t>
            </w:r>
          </w:p>
        </w:tc>
      </w:tr>
    </w:tbl>
    <w:p w14:paraId="0B050005" w14:textId="77777777" w:rsidR="00000000" w:rsidRDefault="00B30B1A">
      <w:pPr>
        <w:pStyle w:val="Heading1"/>
        <w:divId w:val="1699238477"/>
        <w:rPr>
          <w:rFonts w:eastAsia="Times New Roman" w:cs="Arial"/>
          <w:color w:val="222222"/>
        </w:rPr>
      </w:pPr>
      <w:r>
        <w:rPr>
          <w:rFonts w:eastAsia="Times New Roman" w:cs="Arial"/>
          <w:color w:val="222222"/>
        </w:rPr>
        <w:t>Section 7.2.1 MARTA Rail</w:t>
      </w:r>
    </w:p>
    <w:p w14:paraId="59DE7A09" w14:textId="77777777" w:rsidR="00000000" w:rsidRDefault="00B30B1A">
      <w:pPr>
        <w:pStyle w:val="NormalWeb"/>
        <w:divId w:val="1699238477"/>
        <w:rPr>
          <w:rFonts w:ascii="Georgia" w:hAnsi="Georgia" w:cs="Arial"/>
          <w:color w:val="222222"/>
          <w:sz w:val="28"/>
          <w:szCs w:val="28"/>
        </w:rPr>
      </w:pPr>
      <w:r>
        <w:rPr>
          <w:rFonts w:ascii="Georgia" w:hAnsi="Georgia" w:cs="Arial"/>
          <w:color w:val="222222"/>
          <w:sz w:val="28"/>
          <w:szCs w:val="28"/>
        </w:rPr>
        <w:t>The MARTA rail entries and boardings were further summarized at the station level. For the purposes of this documentation, entries represent patrons that enter the MARTA rail system at a given station. This is an important designation, particularly at Five</w:t>
      </w:r>
      <w:r>
        <w:rPr>
          <w:rFonts w:ascii="Georgia" w:hAnsi="Georgia" w:cs="Arial"/>
          <w:color w:val="222222"/>
          <w:sz w:val="28"/>
          <w:szCs w:val="28"/>
        </w:rPr>
        <w:t xml:space="preserve"> Points, where a person can enter the system or transfer between MARTA lines. Boardings account for both entries and transfers between lines. The resulting entries and boardings by station are provided in Table 7-13. In the table, the </w:t>
      </w:r>
      <w:commentRangeStart w:id="51"/>
      <w:r>
        <w:rPr>
          <w:rFonts w:ascii="Georgia" w:hAnsi="Georgia" w:cs="Arial"/>
          <w:color w:val="222222"/>
          <w:sz w:val="28"/>
          <w:szCs w:val="28"/>
        </w:rPr>
        <w:t xml:space="preserve">differences </w:t>
      </w:r>
      <w:commentRangeEnd w:id="51"/>
      <w:r>
        <w:rPr>
          <w:rStyle w:val="CommentReference"/>
        </w:rPr>
        <w:commentReference w:id="51"/>
      </w:r>
      <w:r>
        <w:rPr>
          <w:rFonts w:ascii="Georgia" w:hAnsi="Georgia" w:cs="Arial"/>
          <w:color w:val="222222"/>
          <w:sz w:val="28"/>
          <w:szCs w:val="28"/>
        </w:rPr>
        <w:t>betwe</w:t>
      </w:r>
      <w:r>
        <w:rPr>
          <w:rFonts w:ascii="Georgia" w:hAnsi="Georgia" w:cs="Arial"/>
          <w:color w:val="222222"/>
          <w:sz w:val="28"/>
          <w:szCs w:val="28"/>
        </w:rPr>
        <w:t xml:space="preserve">en entries and total boardings is clearly shown at Five Points, where the observed entries are </w:t>
      </w:r>
      <w:commentRangeStart w:id="52"/>
      <w:proofErr w:type="spellStart"/>
      <w:r>
        <w:rPr>
          <w:rFonts w:ascii="Georgia" w:hAnsi="Georgia" w:cs="Arial"/>
          <w:color w:val="222222"/>
          <w:sz w:val="28"/>
          <w:szCs w:val="28"/>
        </w:rPr>
        <w:t>apprxoimately</w:t>
      </w:r>
      <w:proofErr w:type="spellEnd"/>
      <w:r>
        <w:rPr>
          <w:rFonts w:ascii="Georgia" w:hAnsi="Georgia" w:cs="Arial"/>
          <w:color w:val="222222"/>
          <w:sz w:val="28"/>
          <w:szCs w:val="28"/>
        </w:rPr>
        <w:t xml:space="preserve"> </w:t>
      </w:r>
      <w:commentRangeEnd w:id="52"/>
      <w:r>
        <w:rPr>
          <w:rStyle w:val="CommentReference"/>
        </w:rPr>
        <w:commentReference w:id="52"/>
      </w:r>
      <w:r>
        <w:rPr>
          <w:rFonts w:ascii="Georgia" w:hAnsi="Georgia" w:cs="Arial"/>
          <w:color w:val="222222"/>
          <w:sz w:val="28"/>
          <w:szCs w:val="28"/>
        </w:rPr>
        <w:t xml:space="preserve">19,000 while the observed boardings are nearly 59,000. At most stations, transferring between </w:t>
      </w:r>
      <w:r>
        <w:rPr>
          <w:rFonts w:ascii="Georgia" w:hAnsi="Georgia" w:cs="Arial"/>
          <w:color w:val="222222"/>
          <w:sz w:val="28"/>
          <w:szCs w:val="28"/>
        </w:rPr>
        <w:t>lines is not possible, in which case the entries and boardings are identical.</w:t>
      </w:r>
    </w:p>
    <w:p w14:paraId="46FC8A47" w14:textId="77777777" w:rsidR="00000000" w:rsidRDefault="00B30B1A">
      <w:pPr>
        <w:pStyle w:val="NormalWeb"/>
        <w:divId w:val="1699238477"/>
        <w:rPr>
          <w:rFonts w:ascii="Georgia" w:hAnsi="Georgia" w:cs="Arial"/>
          <w:color w:val="222222"/>
          <w:sz w:val="28"/>
          <w:szCs w:val="28"/>
        </w:rPr>
      </w:pPr>
      <w:r>
        <w:rPr>
          <w:rFonts w:ascii="Georgia" w:hAnsi="Georgia" w:cs="Arial"/>
          <w:color w:val="222222"/>
          <w:sz w:val="28"/>
          <w:szCs w:val="28"/>
        </w:rPr>
        <w:t>While in some cases</w:t>
      </w:r>
      <w:del w:id="53" w:author="Kyeil Kim" w:date="2019-04-02T09:59:00Z">
        <w:r>
          <w:rPr>
            <w:rFonts w:ascii="Georgia" w:hAnsi="Georgia" w:cs="Arial"/>
            <w:color w:val="222222"/>
            <w:sz w:val="28"/>
            <w:szCs w:val="28"/>
          </w:rPr>
          <w:delText>,</w:delText>
        </w:r>
      </w:del>
      <w:r>
        <w:rPr>
          <w:rFonts w:ascii="Georgia" w:hAnsi="Georgia" w:cs="Arial"/>
          <w:color w:val="222222"/>
          <w:sz w:val="28"/>
          <w:szCs w:val="28"/>
        </w:rPr>
        <w:t xml:space="preserve"> the percentage differences might appear large, these differences should be viewed in the context of the overall station activity. For example, Garnett Statio</w:t>
      </w:r>
      <w:r>
        <w:rPr>
          <w:rFonts w:ascii="Georgia" w:hAnsi="Georgia" w:cs="Arial"/>
          <w:color w:val="222222"/>
          <w:sz w:val="28"/>
          <w:szCs w:val="28"/>
        </w:rPr>
        <w:t xml:space="preserve">n shows a difference of 42%; however, the observed entries/boardings at this location are less than 2,000. Another </w:t>
      </w:r>
      <w:r>
        <w:rPr>
          <w:rFonts w:ascii="Georgia" w:hAnsi="Georgia" w:cs="Arial"/>
          <w:color w:val="222222"/>
          <w:sz w:val="28"/>
          <w:szCs w:val="28"/>
        </w:rPr>
        <w:lastRenderedPageBreak/>
        <w:t xml:space="preserve">way to view the results are by means of a scatterplot similar to the highway assignment validation results. The station entries are provided </w:t>
      </w:r>
      <w:r>
        <w:rPr>
          <w:rFonts w:ascii="Georgia" w:hAnsi="Georgia" w:cs="Arial"/>
          <w:color w:val="222222"/>
          <w:sz w:val="28"/>
          <w:szCs w:val="28"/>
        </w:rPr>
        <w:t xml:space="preserve">graphically in Figure 7-19. As shown, when viewing in this manner, the model matches the observed data well with a correlation coefficient of 0.92. Finally, a bar graph of the station boardings is provided in Figure 7-20. Since the total at Five Points is </w:t>
      </w:r>
      <w:r>
        <w:rPr>
          <w:rFonts w:ascii="Georgia" w:hAnsi="Georgia" w:cs="Arial"/>
          <w:color w:val="222222"/>
          <w:sz w:val="28"/>
          <w:szCs w:val="28"/>
        </w:rPr>
        <w:t>much higher than the other stations, it was removed from the graph to provide a closer look at the remaining stations.</w:t>
      </w:r>
    </w:p>
    <w:p w14:paraId="6151ABEB" w14:textId="77777777" w:rsidR="00000000" w:rsidRDefault="00B30B1A">
      <w:pPr>
        <w:pStyle w:val="NormalWeb"/>
        <w:divId w:val="1699238477"/>
        <w:rPr>
          <w:rFonts w:ascii="Georgia" w:hAnsi="Georgia" w:cs="Arial"/>
          <w:color w:val="222222"/>
          <w:sz w:val="28"/>
          <w:szCs w:val="28"/>
        </w:rPr>
      </w:pPr>
      <w:r>
        <w:rPr>
          <w:rFonts w:ascii="Georgia" w:hAnsi="Georgia" w:cs="Arial"/>
          <w:color w:val="222222"/>
          <w:sz w:val="28"/>
          <w:szCs w:val="28"/>
        </w:rPr>
        <w:t>Table 7-13 MARTA Rail Station Entries and Boardings</w:t>
      </w:r>
    </w:p>
    <w:tbl>
      <w:tblPr>
        <w:tblW w:w="5000" w:type="pct"/>
        <w:tblLook w:val="04A0" w:firstRow="1" w:lastRow="0" w:firstColumn="1" w:lastColumn="0" w:noHBand="0" w:noVBand="1"/>
      </w:tblPr>
      <w:tblGrid>
        <w:gridCol w:w="2235"/>
        <w:gridCol w:w="1027"/>
        <w:gridCol w:w="1092"/>
        <w:gridCol w:w="1128"/>
        <w:gridCol w:w="1626"/>
        <w:gridCol w:w="1105"/>
        <w:gridCol w:w="1105"/>
        <w:gridCol w:w="1343"/>
        <w:gridCol w:w="1343"/>
      </w:tblGrid>
      <w:tr w:rsidR="00000000" w14:paraId="7805DF7D" w14:textId="77777777">
        <w:trPr>
          <w:divId w:val="1699238477"/>
          <w:tblHeader/>
        </w:trPr>
        <w:tc>
          <w:tcPr>
            <w:tcW w:w="0" w:type="auto"/>
            <w:tcMar>
              <w:top w:w="75" w:type="dxa"/>
              <w:left w:w="75" w:type="dxa"/>
              <w:bottom w:w="75" w:type="dxa"/>
              <w:right w:w="75" w:type="dxa"/>
            </w:tcMar>
            <w:vAlign w:val="center"/>
            <w:hideMark/>
          </w:tcPr>
          <w:p w14:paraId="153D4651" w14:textId="77777777" w:rsidR="00000000" w:rsidRDefault="00B30B1A">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Station Name </w:t>
            </w:r>
          </w:p>
        </w:tc>
        <w:tc>
          <w:tcPr>
            <w:tcW w:w="0" w:type="auto"/>
            <w:tcMar>
              <w:top w:w="75" w:type="dxa"/>
              <w:left w:w="75" w:type="dxa"/>
              <w:bottom w:w="75" w:type="dxa"/>
              <w:right w:w="75" w:type="dxa"/>
            </w:tcMar>
            <w:vAlign w:val="center"/>
            <w:hideMark/>
          </w:tcPr>
          <w:p w14:paraId="6ABF5323"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Observed Entries </w:t>
            </w:r>
          </w:p>
        </w:tc>
        <w:tc>
          <w:tcPr>
            <w:tcW w:w="0" w:type="auto"/>
            <w:tcMar>
              <w:top w:w="75" w:type="dxa"/>
              <w:left w:w="75" w:type="dxa"/>
              <w:bottom w:w="75" w:type="dxa"/>
              <w:right w:w="75" w:type="dxa"/>
            </w:tcMar>
            <w:vAlign w:val="center"/>
            <w:hideMark/>
          </w:tcPr>
          <w:p w14:paraId="48E54B0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Estimated Entries </w:t>
            </w:r>
          </w:p>
        </w:tc>
        <w:tc>
          <w:tcPr>
            <w:tcW w:w="0" w:type="auto"/>
            <w:tcMar>
              <w:top w:w="75" w:type="dxa"/>
              <w:left w:w="75" w:type="dxa"/>
              <w:bottom w:w="75" w:type="dxa"/>
              <w:right w:w="75" w:type="dxa"/>
            </w:tcMar>
            <w:vAlign w:val="center"/>
            <w:hideMark/>
          </w:tcPr>
          <w:p w14:paraId="1F7BC879" w14:textId="77777777" w:rsidR="00000000" w:rsidRDefault="00B30B1A">
            <w:pPr>
              <w:spacing w:after="315"/>
              <w:jc w:val="right"/>
              <w:rPr>
                <w:rFonts w:ascii="Georgia" w:eastAsia="Times New Roman" w:hAnsi="Georgia"/>
                <w:b/>
                <w:bCs/>
                <w:color w:val="222222"/>
                <w:sz w:val="18"/>
                <w:szCs w:val="18"/>
              </w:rPr>
            </w:pPr>
            <w:commentRangeStart w:id="54"/>
            <w:r>
              <w:rPr>
                <w:rFonts w:ascii="Georgia" w:eastAsia="Times New Roman" w:hAnsi="Georgia"/>
                <w:b/>
                <w:bCs/>
                <w:color w:val="222222"/>
                <w:sz w:val="18"/>
                <w:szCs w:val="18"/>
              </w:rPr>
              <w:t xml:space="preserve">Difference </w:t>
            </w:r>
            <w:commentRangeEnd w:id="54"/>
            <w:r>
              <w:rPr>
                <w:rStyle w:val="CommentReference"/>
              </w:rPr>
              <w:commentReference w:id="54"/>
            </w:r>
          </w:p>
        </w:tc>
        <w:tc>
          <w:tcPr>
            <w:tcW w:w="0" w:type="auto"/>
            <w:tcMar>
              <w:top w:w="75" w:type="dxa"/>
              <w:left w:w="75" w:type="dxa"/>
              <w:bottom w:w="75" w:type="dxa"/>
              <w:right w:w="75" w:type="dxa"/>
            </w:tcMar>
            <w:vAlign w:val="center"/>
            <w:hideMark/>
          </w:tcPr>
          <w:p w14:paraId="6AC692A3" w14:textId="77777777" w:rsidR="00000000" w:rsidRDefault="00B30B1A">
            <w:pPr>
              <w:spacing w:after="315"/>
              <w:rPr>
                <w:rFonts w:ascii="Georgia" w:eastAsia="Times New Roman" w:hAnsi="Georgia"/>
                <w:b/>
                <w:bCs/>
                <w:color w:val="222222"/>
                <w:sz w:val="18"/>
                <w:szCs w:val="18"/>
              </w:rPr>
            </w:pPr>
            <w:commentRangeStart w:id="55"/>
            <w:r>
              <w:rPr>
                <w:rFonts w:ascii="Georgia" w:eastAsia="Times New Roman" w:hAnsi="Georgia"/>
                <w:b/>
                <w:bCs/>
                <w:color w:val="222222"/>
                <w:sz w:val="18"/>
                <w:szCs w:val="18"/>
              </w:rPr>
              <w:t>% Difference</w:t>
            </w:r>
            <w:commentRangeEnd w:id="55"/>
            <w:r>
              <w:rPr>
                <w:rStyle w:val="CommentReference"/>
              </w:rPr>
              <w:commentReference w:id="55"/>
            </w:r>
            <w:r>
              <w:rPr>
                <w:rFonts w:ascii="Georgia" w:eastAsia="Times New Roman" w:hAnsi="Georgia"/>
                <w:b/>
                <w:bCs/>
                <w:color w:val="222222"/>
                <w:sz w:val="18"/>
                <w:szCs w:val="18"/>
              </w:rPr>
              <w:t xml:space="preserve"> </w:t>
            </w:r>
          </w:p>
        </w:tc>
        <w:tc>
          <w:tcPr>
            <w:tcW w:w="0" w:type="auto"/>
            <w:tcMar>
              <w:top w:w="75" w:type="dxa"/>
              <w:left w:w="75" w:type="dxa"/>
              <w:bottom w:w="75" w:type="dxa"/>
              <w:right w:w="75" w:type="dxa"/>
            </w:tcMar>
            <w:vAlign w:val="center"/>
            <w:hideMark/>
          </w:tcPr>
          <w:p w14:paraId="5EF45865"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Observed Boardings </w:t>
            </w:r>
          </w:p>
        </w:tc>
        <w:tc>
          <w:tcPr>
            <w:tcW w:w="0" w:type="auto"/>
            <w:tcMar>
              <w:top w:w="75" w:type="dxa"/>
              <w:left w:w="75" w:type="dxa"/>
              <w:bottom w:w="75" w:type="dxa"/>
              <w:right w:w="75" w:type="dxa"/>
            </w:tcMar>
            <w:vAlign w:val="center"/>
            <w:hideMark/>
          </w:tcPr>
          <w:p w14:paraId="5EF00B28" w14:textId="77777777" w:rsidR="00000000" w:rsidRDefault="00B30B1A">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Estimated Boardings </w:t>
            </w:r>
          </w:p>
        </w:tc>
        <w:tc>
          <w:tcPr>
            <w:tcW w:w="0" w:type="auto"/>
            <w:tcMar>
              <w:top w:w="75" w:type="dxa"/>
              <w:left w:w="75" w:type="dxa"/>
              <w:bottom w:w="75" w:type="dxa"/>
              <w:right w:w="75" w:type="dxa"/>
            </w:tcMar>
            <w:vAlign w:val="center"/>
            <w:hideMark/>
          </w:tcPr>
          <w:p w14:paraId="39E8F006" w14:textId="77777777" w:rsidR="00000000" w:rsidRDefault="00B30B1A">
            <w:pPr>
              <w:spacing w:after="315"/>
              <w:jc w:val="right"/>
              <w:rPr>
                <w:rFonts w:ascii="Georgia" w:eastAsia="Times New Roman" w:hAnsi="Georgia"/>
                <w:b/>
                <w:bCs/>
                <w:color w:val="222222"/>
                <w:sz w:val="18"/>
                <w:szCs w:val="18"/>
              </w:rPr>
            </w:pPr>
            <w:commentRangeStart w:id="56"/>
            <w:r>
              <w:rPr>
                <w:rFonts w:ascii="Georgia" w:eastAsia="Times New Roman" w:hAnsi="Georgia"/>
                <w:b/>
                <w:bCs/>
                <w:color w:val="222222"/>
                <w:sz w:val="18"/>
                <w:szCs w:val="18"/>
              </w:rPr>
              <w:t xml:space="preserve">Difference_1 </w:t>
            </w:r>
            <w:commentRangeEnd w:id="56"/>
            <w:r>
              <w:rPr>
                <w:rStyle w:val="CommentReference"/>
              </w:rPr>
              <w:commentReference w:id="56"/>
            </w:r>
          </w:p>
        </w:tc>
        <w:tc>
          <w:tcPr>
            <w:tcW w:w="0" w:type="auto"/>
            <w:tcMar>
              <w:top w:w="75" w:type="dxa"/>
              <w:left w:w="75" w:type="dxa"/>
              <w:bottom w:w="75" w:type="dxa"/>
              <w:right w:w="75" w:type="dxa"/>
            </w:tcMar>
            <w:vAlign w:val="center"/>
            <w:hideMark/>
          </w:tcPr>
          <w:p w14:paraId="384CDEA3" w14:textId="77777777" w:rsidR="00000000" w:rsidRDefault="00B30B1A">
            <w:pPr>
              <w:spacing w:after="315"/>
              <w:rPr>
                <w:rFonts w:ascii="Georgia" w:eastAsia="Times New Roman" w:hAnsi="Georgia"/>
                <w:b/>
                <w:bCs/>
                <w:color w:val="222222"/>
                <w:sz w:val="18"/>
                <w:szCs w:val="18"/>
              </w:rPr>
            </w:pPr>
            <w:commentRangeStart w:id="57"/>
            <w:r>
              <w:rPr>
                <w:rFonts w:ascii="Georgia" w:eastAsia="Times New Roman" w:hAnsi="Georgia"/>
                <w:b/>
                <w:bCs/>
                <w:color w:val="222222"/>
                <w:sz w:val="18"/>
                <w:szCs w:val="18"/>
              </w:rPr>
              <w:t xml:space="preserve">% Difference_1 </w:t>
            </w:r>
            <w:commentRangeEnd w:id="57"/>
            <w:r>
              <w:rPr>
                <w:rStyle w:val="CommentReference"/>
              </w:rPr>
              <w:commentReference w:id="57"/>
            </w:r>
          </w:p>
        </w:tc>
      </w:tr>
      <w:tr w:rsidR="00000000" w14:paraId="5A74DE44" w14:textId="77777777">
        <w:trPr>
          <w:divId w:val="1699238477"/>
        </w:trPr>
        <w:tc>
          <w:tcPr>
            <w:tcW w:w="0" w:type="auto"/>
            <w:tcMar>
              <w:top w:w="75" w:type="dxa"/>
              <w:left w:w="75" w:type="dxa"/>
              <w:bottom w:w="75" w:type="dxa"/>
              <w:right w:w="75" w:type="dxa"/>
            </w:tcMar>
            <w:vAlign w:val="center"/>
            <w:hideMark/>
          </w:tcPr>
          <w:p w14:paraId="145BBB2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NORTH SPRINGS </w:t>
            </w:r>
          </w:p>
        </w:tc>
        <w:tc>
          <w:tcPr>
            <w:tcW w:w="0" w:type="auto"/>
            <w:tcMar>
              <w:top w:w="75" w:type="dxa"/>
              <w:left w:w="75" w:type="dxa"/>
              <w:bottom w:w="75" w:type="dxa"/>
              <w:right w:w="75" w:type="dxa"/>
            </w:tcMar>
            <w:vAlign w:val="center"/>
            <w:hideMark/>
          </w:tcPr>
          <w:p w14:paraId="1E2824B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7,040 </w:t>
            </w:r>
          </w:p>
        </w:tc>
        <w:tc>
          <w:tcPr>
            <w:tcW w:w="0" w:type="auto"/>
            <w:tcMar>
              <w:top w:w="75" w:type="dxa"/>
              <w:left w:w="75" w:type="dxa"/>
              <w:bottom w:w="75" w:type="dxa"/>
              <w:right w:w="75" w:type="dxa"/>
            </w:tcMar>
            <w:vAlign w:val="center"/>
            <w:hideMark/>
          </w:tcPr>
          <w:p w14:paraId="0515F80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7,800 </w:t>
            </w:r>
          </w:p>
        </w:tc>
        <w:tc>
          <w:tcPr>
            <w:tcW w:w="0" w:type="auto"/>
            <w:tcMar>
              <w:top w:w="75" w:type="dxa"/>
              <w:left w:w="75" w:type="dxa"/>
              <w:bottom w:w="75" w:type="dxa"/>
              <w:right w:w="75" w:type="dxa"/>
            </w:tcMar>
            <w:vAlign w:val="center"/>
            <w:hideMark/>
          </w:tcPr>
          <w:p w14:paraId="36D99D3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760 </w:t>
            </w:r>
          </w:p>
        </w:tc>
        <w:tc>
          <w:tcPr>
            <w:tcW w:w="0" w:type="auto"/>
            <w:tcMar>
              <w:top w:w="75" w:type="dxa"/>
              <w:left w:w="75" w:type="dxa"/>
              <w:bottom w:w="75" w:type="dxa"/>
              <w:right w:w="75" w:type="dxa"/>
            </w:tcMar>
            <w:vAlign w:val="center"/>
            <w:hideMark/>
          </w:tcPr>
          <w:p w14:paraId="5571B51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tcMar>
              <w:top w:w="75" w:type="dxa"/>
              <w:left w:w="75" w:type="dxa"/>
              <w:bottom w:w="75" w:type="dxa"/>
              <w:right w:w="75" w:type="dxa"/>
            </w:tcMar>
            <w:vAlign w:val="center"/>
            <w:hideMark/>
          </w:tcPr>
          <w:p w14:paraId="063D8A0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7,040 </w:t>
            </w:r>
          </w:p>
        </w:tc>
        <w:tc>
          <w:tcPr>
            <w:tcW w:w="0" w:type="auto"/>
            <w:tcMar>
              <w:top w:w="75" w:type="dxa"/>
              <w:left w:w="75" w:type="dxa"/>
              <w:bottom w:w="75" w:type="dxa"/>
              <w:right w:w="75" w:type="dxa"/>
            </w:tcMar>
            <w:vAlign w:val="center"/>
            <w:hideMark/>
          </w:tcPr>
          <w:p w14:paraId="01E4F16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7,800 </w:t>
            </w:r>
          </w:p>
        </w:tc>
        <w:tc>
          <w:tcPr>
            <w:tcW w:w="0" w:type="auto"/>
            <w:tcMar>
              <w:top w:w="75" w:type="dxa"/>
              <w:left w:w="75" w:type="dxa"/>
              <w:bottom w:w="75" w:type="dxa"/>
              <w:right w:w="75" w:type="dxa"/>
            </w:tcMar>
            <w:vAlign w:val="center"/>
            <w:hideMark/>
          </w:tcPr>
          <w:p w14:paraId="470CF0F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760 </w:t>
            </w:r>
          </w:p>
        </w:tc>
        <w:tc>
          <w:tcPr>
            <w:tcW w:w="0" w:type="auto"/>
            <w:tcMar>
              <w:top w:w="75" w:type="dxa"/>
              <w:left w:w="75" w:type="dxa"/>
              <w:bottom w:w="75" w:type="dxa"/>
              <w:right w:w="75" w:type="dxa"/>
            </w:tcMar>
            <w:vAlign w:val="center"/>
            <w:hideMark/>
          </w:tcPr>
          <w:p w14:paraId="56857F6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r>
      <w:tr w:rsidR="00000000" w14:paraId="2D436C4B" w14:textId="77777777">
        <w:trPr>
          <w:divId w:val="1699238477"/>
        </w:trPr>
        <w:tc>
          <w:tcPr>
            <w:tcW w:w="0" w:type="auto"/>
            <w:tcMar>
              <w:top w:w="75" w:type="dxa"/>
              <w:left w:w="75" w:type="dxa"/>
              <w:bottom w:w="75" w:type="dxa"/>
              <w:right w:w="75" w:type="dxa"/>
            </w:tcMar>
            <w:vAlign w:val="center"/>
            <w:hideMark/>
          </w:tcPr>
          <w:p w14:paraId="507FC6B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SANDY SPRINGS </w:t>
            </w:r>
          </w:p>
        </w:tc>
        <w:tc>
          <w:tcPr>
            <w:tcW w:w="0" w:type="auto"/>
            <w:tcMar>
              <w:top w:w="75" w:type="dxa"/>
              <w:left w:w="75" w:type="dxa"/>
              <w:bottom w:w="75" w:type="dxa"/>
              <w:right w:w="75" w:type="dxa"/>
            </w:tcMar>
            <w:vAlign w:val="center"/>
            <w:hideMark/>
          </w:tcPr>
          <w:p w14:paraId="50F76FE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2,760 </w:t>
            </w:r>
          </w:p>
        </w:tc>
        <w:tc>
          <w:tcPr>
            <w:tcW w:w="0" w:type="auto"/>
            <w:tcMar>
              <w:top w:w="75" w:type="dxa"/>
              <w:left w:w="75" w:type="dxa"/>
              <w:bottom w:w="75" w:type="dxa"/>
              <w:right w:w="75" w:type="dxa"/>
            </w:tcMar>
            <w:vAlign w:val="center"/>
            <w:hideMark/>
          </w:tcPr>
          <w:p w14:paraId="3F8C38A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2,590 </w:t>
            </w:r>
          </w:p>
        </w:tc>
        <w:tc>
          <w:tcPr>
            <w:tcW w:w="0" w:type="auto"/>
            <w:tcMar>
              <w:top w:w="75" w:type="dxa"/>
              <w:left w:w="75" w:type="dxa"/>
              <w:bottom w:w="75" w:type="dxa"/>
              <w:right w:w="75" w:type="dxa"/>
            </w:tcMar>
            <w:vAlign w:val="center"/>
            <w:hideMark/>
          </w:tcPr>
          <w:p w14:paraId="0166025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 </w:t>
            </w:r>
          </w:p>
        </w:tc>
        <w:tc>
          <w:tcPr>
            <w:tcW w:w="0" w:type="auto"/>
            <w:tcMar>
              <w:top w:w="75" w:type="dxa"/>
              <w:left w:w="75" w:type="dxa"/>
              <w:bottom w:w="75" w:type="dxa"/>
              <w:right w:w="75" w:type="dxa"/>
            </w:tcMar>
            <w:vAlign w:val="center"/>
            <w:hideMark/>
          </w:tcPr>
          <w:p w14:paraId="4174626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tcMar>
              <w:top w:w="75" w:type="dxa"/>
              <w:left w:w="75" w:type="dxa"/>
              <w:bottom w:w="75" w:type="dxa"/>
              <w:right w:w="75" w:type="dxa"/>
            </w:tcMar>
            <w:vAlign w:val="center"/>
            <w:hideMark/>
          </w:tcPr>
          <w:p w14:paraId="28EFD5F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2,760 </w:t>
            </w:r>
          </w:p>
        </w:tc>
        <w:tc>
          <w:tcPr>
            <w:tcW w:w="0" w:type="auto"/>
            <w:tcMar>
              <w:top w:w="75" w:type="dxa"/>
              <w:left w:w="75" w:type="dxa"/>
              <w:bottom w:w="75" w:type="dxa"/>
              <w:right w:w="75" w:type="dxa"/>
            </w:tcMar>
            <w:vAlign w:val="center"/>
            <w:hideMark/>
          </w:tcPr>
          <w:p w14:paraId="13F16F0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2,630 </w:t>
            </w:r>
          </w:p>
        </w:tc>
        <w:tc>
          <w:tcPr>
            <w:tcW w:w="0" w:type="auto"/>
            <w:tcMar>
              <w:top w:w="75" w:type="dxa"/>
              <w:left w:w="75" w:type="dxa"/>
              <w:bottom w:w="75" w:type="dxa"/>
              <w:right w:w="75" w:type="dxa"/>
            </w:tcMar>
            <w:vAlign w:val="center"/>
            <w:hideMark/>
          </w:tcPr>
          <w:p w14:paraId="303C4B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 </w:t>
            </w:r>
          </w:p>
        </w:tc>
        <w:tc>
          <w:tcPr>
            <w:tcW w:w="0" w:type="auto"/>
            <w:tcMar>
              <w:top w:w="75" w:type="dxa"/>
              <w:left w:w="75" w:type="dxa"/>
              <w:bottom w:w="75" w:type="dxa"/>
              <w:right w:w="75" w:type="dxa"/>
            </w:tcMar>
            <w:vAlign w:val="center"/>
            <w:hideMark/>
          </w:tcPr>
          <w:p w14:paraId="1420114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5FAAC82C" w14:textId="77777777">
        <w:trPr>
          <w:divId w:val="1699238477"/>
        </w:trPr>
        <w:tc>
          <w:tcPr>
            <w:tcW w:w="0" w:type="auto"/>
            <w:tcMar>
              <w:top w:w="75" w:type="dxa"/>
              <w:left w:w="75" w:type="dxa"/>
              <w:bottom w:w="75" w:type="dxa"/>
              <w:right w:w="75" w:type="dxa"/>
            </w:tcMar>
            <w:vAlign w:val="center"/>
            <w:hideMark/>
          </w:tcPr>
          <w:p w14:paraId="0E9E462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DUNWOODY </w:t>
            </w:r>
          </w:p>
        </w:tc>
        <w:tc>
          <w:tcPr>
            <w:tcW w:w="0" w:type="auto"/>
            <w:tcMar>
              <w:top w:w="75" w:type="dxa"/>
              <w:left w:w="75" w:type="dxa"/>
              <w:bottom w:w="75" w:type="dxa"/>
              <w:right w:w="75" w:type="dxa"/>
            </w:tcMar>
            <w:vAlign w:val="center"/>
            <w:hideMark/>
          </w:tcPr>
          <w:p w14:paraId="68F4FB0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4,230 </w:t>
            </w:r>
          </w:p>
        </w:tc>
        <w:tc>
          <w:tcPr>
            <w:tcW w:w="0" w:type="auto"/>
            <w:tcMar>
              <w:top w:w="75" w:type="dxa"/>
              <w:left w:w="75" w:type="dxa"/>
              <w:bottom w:w="75" w:type="dxa"/>
              <w:right w:w="75" w:type="dxa"/>
            </w:tcMar>
            <w:vAlign w:val="center"/>
            <w:hideMark/>
          </w:tcPr>
          <w:p w14:paraId="194F781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5,450 </w:t>
            </w:r>
          </w:p>
        </w:tc>
        <w:tc>
          <w:tcPr>
            <w:tcW w:w="0" w:type="auto"/>
            <w:tcMar>
              <w:top w:w="75" w:type="dxa"/>
              <w:left w:w="75" w:type="dxa"/>
              <w:bottom w:w="75" w:type="dxa"/>
              <w:right w:w="75" w:type="dxa"/>
            </w:tcMar>
            <w:vAlign w:val="center"/>
            <w:hideMark/>
          </w:tcPr>
          <w:p w14:paraId="18BDD7F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1,220 </w:t>
            </w:r>
          </w:p>
        </w:tc>
        <w:tc>
          <w:tcPr>
            <w:tcW w:w="0" w:type="auto"/>
            <w:tcMar>
              <w:top w:w="75" w:type="dxa"/>
              <w:left w:w="75" w:type="dxa"/>
              <w:bottom w:w="75" w:type="dxa"/>
              <w:right w:w="75" w:type="dxa"/>
            </w:tcMar>
            <w:vAlign w:val="center"/>
            <w:hideMark/>
          </w:tcPr>
          <w:p w14:paraId="461272D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4CCBD18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4,230 </w:t>
            </w:r>
          </w:p>
        </w:tc>
        <w:tc>
          <w:tcPr>
            <w:tcW w:w="0" w:type="auto"/>
            <w:tcMar>
              <w:top w:w="75" w:type="dxa"/>
              <w:left w:w="75" w:type="dxa"/>
              <w:bottom w:w="75" w:type="dxa"/>
              <w:right w:w="75" w:type="dxa"/>
            </w:tcMar>
            <w:vAlign w:val="center"/>
            <w:hideMark/>
          </w:tcPr>
          <w:p w14:paraId="42332A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5,480 </w:t>
            </w:r>
          </w:p>
        </w:tc>
        <w:tc>
          <w:tcPr>
            <w:tcW w:w="0" w:type="auto"/>
            <w:tcMar>
              <w:top w:w="75" w:type="dxa"/>
              <w:left w:w="75" w:type="dxa"/>
              <w:bottom w:w="75" w:type="dxa"/>
              <w:right w:w="75" w:type="dxa"/>
            </w:tcMar>
            <w:vAlign w:val="center"/>
            <w:hideMark/>
          </w:tcPr>
          <w:p w14:paraId="3FF8EC8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1,250 </w:t>
            </w:r>
          </w:p>
        </w:tc>
        <w:tc>
          <w:tcPr>
            <w:tcW w:w="0" w:type="auto"/>
            <w:tcMar>
              <w:top w:w="75" w:type="dxa"/>
              <w:left w:w="75" w:type="dxa"/>
              <w:bottom w:w="75" w:type="dxa"/>
              <w:right w:w="75" w:type="dxa"/>
            </w:tcMar>
            <w:vAlign w:val="center"/>
            <w:hideMark/>
          </w:tcPr>
          <w:p w14:paraId="4B964A3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30% </w:t>
            </w:r>
          </w:p>
        </w:tc>
      </w:tr>
      <w:tr w:rsidR="00000000" w14:paraId="1A909AE3" w14:textId="77777777">
        <w:trPr>
          <w:divId w:val="1699238477"/>
        </w:trPr>
        <w:tc>
          <w:tcPr>
            <w:tcW w:w="0" w:type="auto"/>
            <w:tcMar>
              <w:top w:w="75" w:type="dxa"/>
              <w:left w:w="75" w:type="dxa"/>
              <w:bottom w:w="75" w:type="dxa"/>
              <w:right w:w="75" w:type="dxa"/>
            </w:tcMar>
            <w:vAlign w:val="center"/>
            <w:hideMark/>
          </w:tcPr>
          <w:p w14:paraId="35CE1AC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MEDICAL CENTER </w:t>
            </w:r>
          </w:p>
        </w:tc>
        <w:tc>
          <w:tcPr>
            <w:tcW w:w="0" w:type="auto"/>
            <w:tcMar>
              <w:top w:w="75" w:type="dxa"/>
              <w:left w:w="75" w:type="dxa"/>
              <w:bottom w:w="75" w:type="dxa"/>
              <w:right w:w="75" w:type="dxa"/>
            </w:tcMar>
            <w:vAlign w:val="center"/>
            <w:hideMark/>
          </w:tcPr>
          <w:p w14:paraId="3EE6E3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1,790 </w:t>
            </w:r>
          </w:p>
        </w:tc>
        <w:tc>
          <w:tcPr>
            <w:tcW w:w="0" w:type="auto"/>
            <w:tcMar>
              <w:top w:w="75" w:type="dxa"/>
              <w:left w:w="75" w:type="dxa"/>
              <w:bottom w:w="75" w:type="dxa"/>
              <w:right w:w="75" w:type="dxa"/>
            </w:tcMar>
            <w:vAlign w:val="center"/>
            <w:hideMark/>
          </w:tcPr>
          <w:p w14:paraId="3AB7FB1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2,930 </w:t>
            </w:r>
          </w:p>
        </w:tc>
        <w:tc>
          <w:tcPr>
            <w:tcW w:w="0" w:type="auto"/>
            <w:tcMar>
              <w:top w:w="75" w:type="dxa"/>
              <w:left w:w="75" w:type="dxa"/>
              <w:bottom w:w="75" w:type="dxa"/>
              <w:right w:w="75" w:type="dxa"/>
            </w:tcMar>
            <w:vAlign w:val="center"/>
            <w:hideMark/>
          </w:tcPr>
          <w:p w14:paraId="3F29A7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1,140 </w:t>
            </w:r>
          </w:p>
        </w:tc>
        <w:tc>
          <w:tcPr>
            <w:tcW w:w="0" w:type="auto"/>
            <w:tcMar>
              <w:top w:w="75" w:type="dxa"/>
              <w:left w:w="75" w:type="dxa"/>
              <w:bottom w:w="75" w:type="dxa"/>
              <w:right w:w="75" w:type="dxa"/>
            </w:tcMar>
            <w:vAlign w:val="center"/>
            <w:hideMark/>
          </w:tcPr>
          <w:p w14:paraId="3C0638C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64% </w:t>
            </w:r>
          </w:p>
        </w:tc>
        <w:tc>
          <w:tcPr>
            <w:tcW w:w="0" w:type="auto"/>
            <w:tcMar>
              <w:top w:w="75" w:type="dxa"/>
              <w:left w:w="75" w:type="dxa"/>
              <w:bottom w:w="75" w:type="dxa"/>
              <w:right w:w="75" w:type="dxa"/>
            </w:tcMar>
            <w:vAlign w:val="center"/>
            <w:hideMark/>
          </w:tcPr>
          <w:p w14:paraId="55BC372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1,790 </w:t>
            </w:r>
          </w:p>
        </w:tc>
        <w:tc>
          <w:tcPr>
            <w:tcW w:w="0" w:type="auto"/>
            <w:tcMar>
              <w:top w:w="75" w:type="dxa"/>
              <w:left w:w="75" w:type="dxa"/>
              <w:bottom w:w="75" w:type="dxa"/>
              <w:right w:w="75" w:type="dxa"/>
            </w:tcMar>
            <w:vAlign w:val="center"/>
            <w:hideMark/>
          </w:tcPr>
          <w:p w14:paraId="309BBF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2,930 </w:t>
            </w:r>
          </w:p>
        </w:tc>
        <w:tc>
          <w:tcPr>
            <w:tcW w:w="0" w:type="auto"/>
            <w:tcMar>
              <w:top w:w="75" w:type="dxa"/>
              <w:left w:w="75" w:type="dxa"/>
              <w:bottom w:w="75" w:type="dxa"/>
              <w:right w:w="75" w:type="dxa"/>
            </w:tcMar>
            <w:vAlign w:val="center"/>
            <w:hideMark/>
          </w:tcPr>
          <w:p w14:paraId="621C30B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1,140 </w:t>
            </w:r>
          </w:p>
        </w:tc>
        <w:tc>
          <w:tcPr>
            <w:tcW w:w="0" w:type="auto"/>
            <w:tcMar>
              <w:top w:w="75" w:type="dxa"/>
              <w:left w:w="75" w:type="dxa"/>
              <w:bottom w:w="75" w:type="dxa"/>
              <w:right w:w="75" w:type="dxa"/>
            </w:tcMar>
            <w:vAlign w:val="center"/>
            <w:hideMark/>
          </w:tcPr>
          <w:p w14:paraId="6E85B57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64% </w:t>
            </w:r>
          </w:p>
        </w:tc>
      </w:tr>
      <w:tr w:rsidR="00000000" w14:paraId="530FFE02" w14:textId="77777777">
        <w:trPr>
          <w:divId w:val="1699238477"/>
        </w:trPr>
        <w:tc>
          <w:tcPr>
            <w:tcW w:w="0" w:type="auto"/>
            <w:tcMar>
              <w:top w:w="75" w:type="dxa"/>
              <w:left w:w="75" w:type="dxa"/>
              <w:bottom w:w="75" w:type="dxa"/>
              <w:right w:w="75" w:type="dxa"/>
            </w:tcMar>
            <w:vAlign w:val="center"/>
            <w:hideMark/>
          </w:tcPr>
          <w:p w14:paraId="3892B08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BUCKHEAD </w:t>
            </w:r>
          </w:p>
        </w:tc>
        <w:tc>
          <w:tcPr>
            <w:tcW w:w="0" w:type="auto"/>
            <w:tcMar>
              <w:top w:w="75" w:type="dxa"/>
              <w:left w:w="75" w:type="dxa"/>
              <w:bottom w:w="75" w:type="dxa"/>
              <w:right w:w="75" w:type="dxa"/>
            </w:tcMar>
            <w:vAlign w:val="center"/>
            <w:hideMark/>
          </w:tcPr>
          <w:p w14:paraId="6E8B48D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3,730 </w:t>
            </w:r>
          </w:p>
        </w:tc>
        <w:tc>
          <w:tcPr>
            <w:tcW w:w="0" w:type="auto"/>
            <w:tcMar>
              <w:top w:w="75" w:type="dxa"/>
              <w:left w:w="75" w:type="dxa"/>
              <w:bottom w:w="75" w:type="dxa"/>
              <w:right w:w="75" w:type="dxa"/>
            </w:tcMar>
            <w:vAlign w:val="center"/>
            <w:hideMark/>
          </w:tcPr>
          <w:p w14:paraId="70764E7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2,890 </w:t>
            </w:r>
          </w:p>
        </w:tc>
        <w:tc>
          <w:tcPr>
            <w:tcW w:w="0" w:type="auto"/>
            <w:tcMar>
              <w:top w:w="75" w:type="dxa"/>
              <w:left w:w="75" w:type="dxa"/>
              <w:bottom w:w="75" w:type="dxa"/>
              <w:right w:w="75" w:type="dxa"/>
            </w:tcMar>
            <w:vAlign w:val="center"/>
            <w:hideMark/>
          </w:tcPr>
          <w:p w14:paraId="05AD673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-840 </w:t>
            </w:r>
          </w:p>
        </w:tc>
        <w:tc>
          <w:tcPr>
            <w:tcW w:w="0" w:type="auto"/>
            <w:tcMar>
              <w:top w:w="75" w:type="dxa"/>
              <w:left w:w="75" w:type="dxa"/>
              <w:bottom w:w="75" w:type="dxa"/>
              <w:right w:w="75" w:type="dxa"/>
            </w:tcMar>
            <w:vAlign w:val="center"/>
            <w:hideMark/>
          </w:tcPr>
          <w:p w14:paraId="685DEBD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-23% </w:t>
            </w:r>
          </w:p>
        </w:tc>
        <w:tc>
          <w:tcPr>
            <w:tcW w:w="0" w:type="auto"/>
            <w:tcMar>
              <w:top w:w="75" w:type="dxa"/>
              <w:left w:w="75" w:type="dxa"/>
              <w:bottom w:w="75" w:type="dxa"/>
              <w:right w:w="75" w:type="dxa"/>
            </w:tcMar>
            <w:vAlign w:val="center"/>
            <w:hideMark/>
          </w:tcPr>
          <w:p w14:paraId="762E8EA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3,730 </w:t>
            </w:r>
          </w:p>
        </w:tc>
        <w:tc>
          <w:tcPr>
            <w:tcW w:w="0" w:type="auto"/>
            <w:tcMar>
              <w:top w:w="75" w:type="dxa"/>
              <w:left w:w="75" w:type="dxa"/>
              <w:bottom w:w="75" w:type="dxa"/>
              <w:right w:w="75" w:type="dxa"/>
            </w:tcMar>
            <w:vAlign w:val="center"/>
            <w:hideMark/>
          </w:tcPr>
          <w:p w14:paraId="7323387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2,890 </w:t>
            </w:r>
          </w:p>
        </w:tc>
        <w:tc>
          <w:tcPr>
            <w:tcW w:w="0" w:type="auto"/>
            <w:tcMar>
              <w:top w:w="75" w:type="dxa"/>
              <w:left w:w="75" w:type="dxa"/>
              <w:bottom w:w="75" w:type="dxa"/>
              <w:right w:w="75" w:type="dxa"/>
            </w:tcMar>
            <w:vAlign w:val="center"/>
            <w:hideMark/>
          </w:tcPr>
          <w:p w14:paraId="293A160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-840 </w:t>
            </w:r>
          </w:p>
        </w:tc>
        <w:tc>
          <w:tcPr>
            <w:tcW w:w="0" w:type="auto"/>
            <w:tcMar>
              <w:top w:w="75" w:type="dxa"/>
              <w:left w:w="75" w:type="dxa"/>
              <w:bottom w:w="75" w:type="dxa"/>
              <w:right w:w="75" w:type="dxa"/>
            </w:tcMar>
            <w:vAlign w:val="center"/>
            <w:hideMark/>
          </w:tcPr>
          <w:p w14:paraId="346CF56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-23% </w:t>
            </w:r>
          </w:p>
        </w:tc>
      </w:tr>
      <w:tr w:rsidR="00000000" w14:paraId="0BD94A2F" w14:textId="77777777">
        <w:trPr>
          <w:divId w:val="1699238477"/>
        </w:trPr>
        <w:tc>
          <w:tcPr>
            <w:tcW w:w="0" w:type="auto"/>
            <w:tcMar>
              <w:top w:w="75" w:type="dxa"/>
              <w:left w:w="75" w:type="dxa"/>
              <w:bottom w:w="75" w:type="dxa"/>
              <w:right w:w="75" w:type="dxa"/>
            </w:tcMar>
            <w:vAlign w:val="center"/>
            <w:hideMark/>
          </w:tcPr>
          <w:p w14:paraId="2790816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DORAVILLE </w:t>
            </w:r>
          </w:p>
        </w:tc>
        <w:tc>
          <w:tcPr>
            <w:tcW w:w="0" w:type="auto"/>
            <w:tcMar>
              <w:top w:w="75" w:type="dxa"/>
              <w:left w:w="75" w:type="dxa"/>
              <w:bottom w:w="75" w:type="dxa"/>
              <w:right w:w="75" w:type="dxa"/>
            </w:tcMar>
            <w:vAlign w:val="center"/>
            <w:hideMark/>
          </w:tcPr>
          <w:p w14:paraId="6DC0E4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5,980 </w:t>
            </w:r>
          </w:p>
        </w:tc>
        <w:tc>
          <w:tcPr>
            <w:tcW w:w="0" w:type="auto"/>
            <w:tcMar>
              <w:top w:w="75" w:type="dxa"/>
              <w:left w:w="75" w:type="dxa"/>
              <w:bottom w:w="75" w:type="dxa"/>
              <w:right w:w="75" w:type="dxa"/>
            </w:tcMar>
            <w:vAlign w:val="center"/>
            <w:hideMark/>
          </w:tcPr>
          <w:p w14:paraId="1C06D5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6,240 </w:t>
            </w:r>
          </w:p>
        </w:tc>
        <w:tc>
          <w:tcPr>
            <w:tcW w:w="0" w:type="auto"/>
            <w:tcMar>
              <w:top w:w="75" w:type="dxa"/>
              <w:left w:w="75" w:type="dxa"/>
              <w:bottom w:w="75" w:type="dxa"/>
              <w:right w:w="75" w:type="dxa"/>
            </w:tcMar>
            <w:vAlign w:val="center"/>
            <w:hideMark/>
          </w:tcPr>
          <w:p w14:paraId="4D32BAE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260 </w:t>
            </w:r>
          </w:p>
        </w:tc>
        <w:tc>
          <w:tcPr>
            <w:tcW w:w="0" w:type="auto"/>
            <w:tcMar>
              <w:top w:w="75" w:type="dxa"/>
              <w:left w:w="75" w:type="dxa"/>
              <w:bottom w:w="75" w:type="dxa"/>
              <w:right w:w="75" w:type="dxa"/>
            </w:tcMar>
            <w:vAlign w:val="center"/>
            <w:hideMark/>
          </w:tcPr>
          <w:p w14:paraId="2E38088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 </w:t>
            </w:r>
          </w:p>
        </w:tc>
        <w:tc>
          <w:tcPr>
            <w:tcW w:w="0" w:type="auto"/>
            <w:tcMar>
              <w:top w:w="75" w:type="dxa"/>
              <w:left w:w="75" w:type="dxa"/>
              <w:bottom w:w="75" w:type="dxa"/>
              <w:right w:w="75" w:type="dxa"/>
            </w:tcMar>
            <w:vAlign w:val="center"/>
            <w:hideMark/>
          </w:tcPr>
          <w:p w14:paraId="36AC052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5,980 </w:t>
            </w:r>
          </w:p>
        </w:tc>
        <w:tc>
          <w:tcPr>
            <w:tcW w:w="0" w:type="auto"/>
            <w:tcMar>
              <w:top w:w="75" w:type="dxa"/>
              <w:left w:w="75" w:type="dxa"/>
              <w:bottom w:w="75" w:type="dxa"/>
              <w:right w:w="75" w:type="dxa"/>
            </w:tcMar>
            <w:vAlign w:val="center"/>
            <w:hideMark/>
          </w:tcPr>
          <w:p w14:paraId="004D6D8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6,260 </w:t>
            </w:r>
          </w:p>
        </w:tc>
        <w:tc>
          <w:tcPr>
            <w:tcW w:w="0" w:type="auto"/>
            <w:tcMar>
              <w:top w:w="75" w:type="dxa"/>
              <w:left w:w="75" w:type="dxa"/>
              <w:bottom w:w="75" w:type="dxa"/>
              <w:right w:w="75" w:type="dxa"/>
            </w:tcMar>
            <w:vAlign w:val="center"/>
            <w:hideMark/>
          </w:tcPr>
          <w:p w14:paraId="3570744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280 </w:t>
            </w:r>
          </w:p>
        </w:tc>
        <w:tc>
          <w:tcPr>
            <w:tcW w:w="0" w:type="auto"/>
            <w:tcMar>
              <w:top w:w="75" w:type="dxa"/>
              <w:left w:w="75" w:type="dxa"/>
              <w:bottom w:w="75" w:type="dxa"/>
              <w:right w:w="75" w:type="dxa"/>
            </w:tcMar>
            <w:vAlign w:val="center"/>
            <w:hideMark/>
          </w:tcPr>
          <w:p w14:paraId="362A325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20D4D676" w14:textId="77777777">
        <w:trPr>
          <w:divId w:val="1699238477"/>
        </w:trPr>
        <w:tc>
          <w:tcPr>
            <w:tcW w:w="0" w:type="auto"/>
            <w:tcMar>
              <w:top w:w="75" w:type="dxa"/>
              <w:left w:w="75" w:type="dxa"/>
              <w:bottom w:w="75" w:type="dxa"/>
              <w:right w:w="75" w:type="dxa"/>
            </w:tcMar>
            <w:vAlign w:val="center"/>
            <w:hideMark/>
          </w:tcPr>
          <w:p w14:paraId="29FFB11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CHAMBLEE </w:t>
            </w:r>
          </w:p>
        </w:tc>
        <w:tc>
          <w:tcPr>
            <w:tcW w:w="0" w:type="auto"/>
            <w:tcMar>
              <w:top w:w="75" w:type="dxa"/>
              <w:left w:w="75" w:type="dxa"/>
              <w:bottom w:w="75" w:type="dxa"/>
              <w:right w:w="75" w:type="dxa"/>
            </w:tcMar>
            <w:vAlign w:val="center"/>
            <w:hideMark/>
          </w:tcPr>
          <w:p w14:paraId="513A56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3,860 </w:t>
            </w:r>
          </w:p>
        </w:tc>
        <w:tc>
          <w:tcPr>
            <w:tcW w:w="0" w:type="auto"/>
            <w:tcMar>
              <w:top w:w="75" w:type="dxa"/>
              <w:left w:w="75" w:type="dxa"/>
              <w:bottom w:w="75" w:type="dxa"/>
              <w:right w:w="75" w:type="dxa"/>
            </w:tcMar>
            <w:vAlign w:val="center"/>
            <w:hideMark/>
          </w:tcPr>
          <w:p w14:paraId="460E1E6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3,670 </w:t>
            </w:r>
          </w:p>
        </w:tc>
        <w:tc>
          <w:tcPr>
            <w:tcW w:w="0" w:type="auto"/>
            <w:tcMar>
              <w:top w:w="75" w:type="dxa"/>
              <w:left w:w="75" w:type="dxa"/>
              <w:bottom w:w="75" w:type="dxa"/>
              <w:right w:w="75" w:type="dxa"/>
            </w:tcMar>
            <w:vAlign w:val="center"/>
            <w:hideMark/>
          </w:tcPr>
          <w:p w14:paraId="26B1C32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-190 </w:t>
            </w:r>
          </w:p>
        </w:tc>
        <w:tc>
          <w:tcPr>
            <w:tcW w:w="0" w:type="auto"/>
            <w:tcMar>
              <w:top w:w="75" w:type="dxa"/>
              <w:left w:w="75" w:type="dxa"/>
              <w:bottom w:w="75" w:type="dxa"/>
              <w:right w:w="75" w:type="dxa"/>
            </w:tcMar>
            <w:vAlign w:val="center"/>
            <w:hideMark/>
          </w:tcPr>
          <w:p w14:paraId="0C99095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6608E5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3,860 </w:t>
            </w:r>
          </w:p>
        </w:tc>
        <w:tc>
          <w:tcPr>
            <w:tcW w:w="0" w:type="auto"/>
            <w:tcMar>
              <w:top w:w="75" w:type="dxa"/>
              <w:left w:w="75" w:type="dxa"/>
              <w:bottom w:w="75" w:type="dxa"/>
              <w:right w:w="75" w:type="dxa"/>
            </w:tcMar>
            <w:vAlign w:val="center"/>
            <w:hideMark/>
          </w:tcPr>
          <w:p w14:paraId="7E67282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3,680 </w:t>
            </w:r>
          </w:p>
        </w:tc>
        <w:tc>
          <w:tcPr>
            <w:tcW w:w="0" w:type="auto"/>
            <w:tcMar>
              <w:top w:w="75" w:type="dxa"/>
              <w:left w:w="75" w:type="dxa"/>
              <w:bottom w:w="75" w:type="dxa"/>
              <w:right w:w="75" w:type="dxa"/>
            </w:tcMar>
            <w:vAlign w:val="center"/>
            <w:hideMark/>
          </w:tcPr>
          <w:p w14:paraId="567C23F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-180 </w:t>
            </w:r>
          </w:p>
        </w:tc>
        <w:tc>
          <w:tcPr>
            <w:tcW w:w="0" w:type="auto"/>
            <w:tcMar>
              <w:top w:w="75" w:type="dxa"/>
              <w:left w:w="75" w:type="dxa"/>
              <w:bottom w:w="75" w:type="dxa"/>
              <w:right w:w="75" w:type="dxa"/>
            </w:tcMar>
            <w:vAlign w:val="center"/>
            <w:hideMark/>
          </w:tcPr>
          <w:p w14:paraId="737D167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24844E99" w14:textId="77777777">
        <w:trPr>
          <w:divId w:val="1699238477"/>
        </w:trPr>
        <w:tc>
          <w:tcPr>
            <w:tcW w:w="0" w:type="auto"/>
            <w:tcMar>
              <w:top w:w="75" w:type="dxa"/>
              <w:left w:w="75" w:type="dxa"/>
              <w:bottom w:w="75" w:type="dxa"/>
              <w:right w:w="75" w:type="dxa"/>
            </w:tcMar>
            <w:vAlign w:val="center"/>
            <w:hideMark/>
          </w:tcPr>
          <w:p w14:paraId="20343BE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BROOKHAVEN </w:t>
            </w:r>
          </w:p>
        </w:tc>
        <w:tc>
          <w:tcPr>
            <w:tcW w:w="0" w:type="auto"/>
            <w:tcMar>
              <w:top w:w="75" w:type="dxa"/>
              <w:left w:w="75" w:type="dxa"/>
              <w:bottom w:w="75" w:type="dxa"/>
              <w:right w:w="75" w:type="dxa"/>
            </w:tcMar>
            <w:vAlign w:val="center"/>
            <w:hideMark/>
          </w:tcPr>
          <w:p w14:paraId="0EEB720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2,480 </w:t>
            </w:r>
          </w:p>
        </w:tc>
        <w:tc>
          <w:tcPr>
            <w:tcW w:w="0" w:type="auto"/>
            <w:tcMar>
              <w:top w:w="75" w:type="dxa"/>
              <w:left w:w="75" w:type="dxa"/>
              <w:bottom w:w="75" w:type="dxa"/>
              <w:right w:w="75" w:type="dxa"/>
            </w:tcMar>
            <w:vAlign w:val="center"/>
            <w:hideMark/>
          </w:tcPr>
          <w:p w14:paraId="798321B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1,690 </w:t>
            </w:r>
          </w:p>
        </w:tc>
        <w:tc>
          <w:tcPr>
            <w:tcW w:w="0" w:type="auto"/>
            <w:tcMar>
              <w:top w:w="75" w:type="dxa"/>
              <w:left w:w="75" w:type="dxa"/>
              <w:bottom w:w="75" w:type="dxa"/>
              <w:right w:w="75" w:type="dxa"/>
            </w:tcMar>
            <w:vAlign w:val="center"/>
            <w:hideMark/>
          </w:tcPr>
          <w:p w14:paraId="36B1E7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-790 </w:t>
            </w:r>
          </w:p>
        </w:tc>
        <w:tc>
          <w:tcPr>
            <w:tcW w:w="0" w:type="auto"/>
            <w:tcMar>
              <w:top w:w="75" w:type="dxa"/>
              <w:left w:w="75" w:type="dxa"/>
              <w:bottom w:w="75" w:type="dxa"/>
              <w:right w:w="75" w:type="dxa"/>
            </w:tcMar>
            <w:vAlign w:val="center"/>
            <w:hideMark/>
          </w:tcPr>
          <w:p w14:paraId="621BB65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c>
          <w:tcPr>
            <w:tcW w:w="0" w:type="auto"/>
            <w:tcMar>
              <w:top w:w="75" w:type="dxa"/>
              <w:left w:w="75" w:type="dxa"/>
              <w:bottom w:w="75" w:type="dxa"/>
              <w:right w:w="75" w:type="dxa"/>
            </w:tcMar>
            <w:vAlign w:val="center"/>
            <w:hideMark/>
          </w:tcPr>
          <w:p w14:paraId="5C2EB40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2,480 </w:t>
            </w:r>
          </w:p>
        </w:tc>
        <w:tc>
          <w:tcPr>
            <w:tcW w:w="0" w:type="auto"/>
            <w:tcMar>
              <w:top w:w="75" w:type="dxa"/>
              <w:left w:w="75" w:type="dxa"/>
              <w:bottom w:w="75" w:type="dxa"/>
              <w:right w:w="75" w:type="dxa"/>
            </w:tcMar>
            <w:vAlign w:val="center"/>
            <w:hideMark/>
          </w:tcPr>
          <w:p w14:paraId="06BDE9A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1,700 </w:t>
            </w:r>
          </w:p>
        </w:tc>
        <w:tc>
          <w:tcPr>
            <w:tcW w:w="0" w:type="auto"/>
            <w:tcMar>
              <w:top w:w="75" w:type="dxa"/>
              <w:left w:w="75" w:type="dxa"/>
              <w:bottom w:w="75" w:type="dxa"/>
              <w:right w:w="75" w:type="dxa"/>
            </w:tcMar>
            <w:vAlign w:val="center"/>
            <w:hideMark/>
          </w:tcPr>
          <w:p w14:paraId="3EBA90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-780 </w:t>
            </w:r>
          </w:p>
        </w:tc>
        <w:tc>
          <w:tcPr>
            <w:tcW w:w="0" w:type="auto"/>
            <w:tcMar>
              <w:top w:w="75" w:type="dxa"/>
              <w:left w:w="75" w:type="dxa"/>
              <w:bottom w:w="75" w:type="dxa"/>
              <w:right w:w="75" w:type="dxa"/>
            </w:tcMar>
            <w:vAlign w:val="center"/>
            <w:hideMark/>
          </w:tcPr>
          <w:p w14:paraId="163FB15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 </w:t>
            </w:r>
          </w:p>
        </w:tc>
      </w:tr>
      <w:tr w:rsidR="00000000" w14:paraId="074DE9AD" w14:textId="77777777">
        <w:trPr>
          <w:divId w:val="1699238477"/>
        </w:trPr>
        <w:tc>
          <w:tcPr>
            <w:tcW w:w="0" w:type="auto"/>
            <w:tcMar>
              <w:top w:w="75" w:type="dxa"/>
              <w:left w:w="75" w:type="dxa"/>
              <w:bottom w:w="75" w:type="dxa"/>
              <w:right w:w="75" w:type="dxa"/>
            </w:tcMar>
            <w:vAlign w:val="center"/>
            <w:hideMark/>
          </w:tcPr>
          <w:p w14:paraId="02C8093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LENOX </w:t>
            </w:r>
          </w:p>
        </w:tc>
        <w:tc>
          <w:tcPr>
            <w:tcW w:w="0" w:type="auto"/>
            <w:tcMar>
              <w:top w:w="75" w:type="dxa"/>
              <w:left w:w="75" w:type="dxa"/>
              <w:bottom w:w="75" w:type="dxa"/>
              <w:right w:w="75" w:type="dxa"/>
            </w:tcMar>
            <w:vAlign w:val="center"/>
            <w:hideMark/>
          </w:tcPr>
          <w:p w14:paraId="4F156C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3,990 </w:t>
            </w:r>
          </w:p>
        </w:tc>
        <w:tc>
          <w:tcPr>
            <w:tcW w:w="0" w:type="auto"/>
            <w:tcMar>
              <w:top w:w="75" w:type="dxa"/>
              <w:left w:w="75" w:type="dxa"/>
              <w:bottom w:w="75" w:type="dxa"/>
              <w:right w:w="75" w:type="dxa"/>
            </w:tcMar>
            <w:vAlign w:val="center"/>
            <w:hideMark/>
          </w:tcPr>
          <w:p w14:paraId="03FCB4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2,760 </w:t>
            </w:r>
          </w:p>
        </w:tc>
        <w:tc>
          <w:tcPr>
            <w:tcW w:w="0" w:type="auto"/>
            <w:tcMar>
              <w:top w:w="75" w:type="dxa"/>
              <w:left w:w="75" w:type="dxa"/>
              <w:bottom w:w="75" w:type="dxa"/>
              <w:right w:w="75" w:type="dxa"/>
            </w:tcMar>
            <w:vAlign w:val="center"/>
            <w:hideMark/>
          </w:tcPr>
          <w:p w14:paraId="1099AEF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-1,230 </w:t>
            </w:r>
          </w:p>
        </w:tc>
        <w:tc>
          <w:tcPr>
            <w:tcW w:w="0" w:type="auto"/>
            <w:tcMar>
              <w:top w:w="75" w:type="dxa"/>
              <w:left w:w="75" w:type="dxa"/>
              <w:bottom w:w="75" w:type="dxa"/>
              <w:right w:w="75" w:type="dxa"/>
            </w:tcMar>
            <w:vAlign w:val="center"/>
            <w:hideMark/>
          </w:tcPr>
          <w:p w14:paraId="72DA1A8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 </w:t>
            </w:r>
          </w:p>
        </w:tc>
        <w:tc>
          <w:tcPr>
            <w:tcW w:w="0" w:type="auto"/>
            <w:tcMar>
              <w:top w:w="75" w:type="dxa"/>
              <w:left w:w="75" w:type="dxa"/>
              <w:bottom w:w="75" w:type="dxa"/>
              <w:right w:w="75" w:type="dxa"/>
            </w:tcMar>
            <w:vAlign w:val="center"/>
            <w:hideMark/>
          </w:tcPr>
          <w:p w14:paraId="3438EDA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3,990 </w:t>
            </w:r>
          </w:p>
        </w:tc>
        <w:tc>
          <w:tcPr>
            <w:tcW w:w="0" w:type="auto"/>
            <w:tcMar>
              <w:top w:w="75" w:type="dxa"/>
              <w:left w:w="75" w:type="dxa"/>
              <w:bottom w:w="75" w:type="dxa"/>
              <w:right w:w="75" w:type="dxa"/>
            </w:tcMar>
            <w:vAlign w:val="center"/>
            <w:hideMark/>
          </w:tcPr>
          <w:p w14:paraId="07032C6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2,770 </w:t>
            </w:r>
          </w:p>
        </w:tc>
        <w:tc>
          <w:tcPr>
            <w:tcW w:w="0" w:type="auto"/>
            <w:tcMar>
              <w:top w:w="75" w:type="dxa"/>
              <w:left w:w="75" w:type="dxa"/>
              <w:bottom w:w="75" w:type="dxa"/>
              <w:right w:w="75" w:type="dxa"/>
            </w:tcMar>
            <w:vAlign w:val="center"/>
            <w:hideMark/>
          </w:tcPr>
          <w:p w14:paraId="1FCBB02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-1,220 </w:t>
            </w:r>
          </w:p>
        </w:tc>
        <w:tc>
          <w:tcPr>
            <w:tcW w:w="0" w:type="auto"/>
            <w:tcMar>
              <w:top w:w="75" w:type="dxa"/>
              <w:left w:w="75" w:type="dxa"/>
              <w:bottom w:w="75" w:type="dxa"/>
              <w:right w:w="75" w:type="dxa"/>
            </w:tcMar>
            <w:vAlign w:val="center"/>
            <w:hideMark/>
          </w:tcPr>
          <w:p w14:paraId="6432AE1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 </w:t>
            </w:r>
          </w:p>
        </w:tc>
      </w:tr>
      <w:tr w:rsidR="00000000" w14:paraId="71B24CD3" w14:textId="77777777">
        <w:trPr>
          <w:divId w:val="1699238477"/>
        </w:trPr>
        <w:tc>
          <w:tcPr>
            <w:tcW w:w="0" w:type="auto"/>
            <w:tcMar>
              <w:top w:w="75" w:type="dxa"/>
              <w:left w:w="75" w:type="dxa"/>
              <w:bottom w:w="75" w:type="dxa"/>
              <w:right w:w="75" w:type="dxa"/>
            </w:tcMar>
            <w:vAlign w:val="center"/>
            <w:hideMark/>
          </w:tcPr>
          <w:p w14:paraId="530A373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LINDBERGH CENTER </w:t>
            </w:r>
          </w:p>
        </w:tc>
        <w:tc>
          <w:tcPr>
            <w:tcW w:w="0" w:type="auto"/>
            <w:tcMar>
              <w:top w:w="75" w:type="dxa"/>
              <w:left w:w="75" w:type="dxa"/>
              <w:bottom w:w="75" w:type="dxa"/>
              <w:right w:w="75" w:type="dxa"/>
            </w:tcMar>
            <w:vAlign w:val="center"/>
            <w:hideMark/>
          </w:tcPr>
          <w:p w14:paraId="49F5EB2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8,650 </w:t>
            </w:r>
          </w:p>
        </w:tc>
        <w:tc>
          <w:tcPr>
            <w:tcW w:w="0" w:type="auto"/>
            <w:tcMar>
              <w:top w:w="75" w:type="dxa"/>
              <w:left w:w="75" w:type="dxa"/>
              <w:bottom w:w="75" w:type="dxa"/>
              <w:right w:w="75" w:type="dxa"/>
            </w:tcMar>
            <w:vAlign w:val="center"/>
            <w:hideMark/>
          </w:tcPr>
          <w:p w14:paraId="7A4A7E9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9,770 </w:t>
            </w:r>
          </w:p>
        </w:tc>
        <w:tc>
          <w:tcPr>
            <w:tcW w:w="0" w:type="auto"/>
            <w:tcMar>
              <w:top w:w="75" w:type="dxa"/>
              <w:left w:w="75" w:type="dxa"/>
              <w:bottom w:w="75" w:type="dxa"/>
              <w:right w:w="75" w:type="dxa"/>
            </w:tcMar>
            <w:vAlign w:val="center"/>
            <w:hideMark/>
          </w:tcPr>
          <w:p w14:paraId="16E7881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1,120 </w:t>
            </w:r>
          </w:p>
        </w:tc>
        <w:tc>
          <w:tcPr>
            <w:tcW w:w="0" w:type="auto"/>
            <w:tcMar>
              <w:top w:w="75" w:type="dxa"/>
              <w:left w:w="75" w:type="dxa"/>
              <w:bottom w:w="75" w:type="dxa"/>
              <w:right w:w="75" w:type="dxa"/>
            </w:tcMar>
            <w:vAlign w:val="center"/>
            <w:hideMark/>
          </w:tcPr>
          <w:p w14:paraId="4B5D231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c>
          <w:tcPr>
            <w:tcW w:w="0" w:type="auto"/>
            <w:tcMar>
              <w:top w:w="75" w:type="dxa"/>
              <w:left w:w="75" w:type="dxa"/>
              <w:bottom w:w="75" w:type="dxa"/>
              <w:right w:w="75" w:type="dxa"/>
            </w:tcMar>
            <w:vAlign w:val="center"/>
            <w:hideMark/>
          </w:tcPr>
          <w:p w14:paraId="4F17F46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10,400 </w:t>
            </w:r>
          </w:p>
        </w:tc>
        <w:tc>
          <w:tcPr>
            <w:tcW w:w="0" w:type="auto"/>
            <w:tcMar>
              <w:top w:w="75" w:type="dxa"/>
              <w:left w:w="75" w:type="dxa"/>
              <w:bottom w:w="75" w:type="dxa"/>
              <w:right w:w="75" w:type="dxa"/>
            </w:tcMar>
            <w:vAlign w:val="center"/>
            <w:hideMark/>
          </w:tcPr>
          <w:p w14:paraId="650920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13,270 </w:t>
            </w:r>
          </w:p>
        </w:tc>
        <w:tc>
          <w:tcPr>
            <w:tcW w:w="0" w:type="auto"/>
            <w:tcMar>
              <w:top w:w="75" w:type="dxa"/>
              <w:left w:w="75" w:type="dxa"/>
              <w:bottom w:w="75" w:type="dxa"/>
              <w:right w:w="75" w:type="dxa"/>
            </w:tcMar>
            <w:vAlign w:val="center"/>
            <w:hideMark/>
          </w:tcPr>
          <w:p w14:paraId="2A297C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2,870 </w:t>
            </w:r>
          </w:p>
        </w:tc>
        <w:tc>
          <w:tcPr>
            <w:tcW w:w="0" w:type="auto"/>
            <w:tcMar>
              <w:top w:w="75" w:type="dxa"/>
              <w:left w:w="75" w:type="dxa"/>
              <w:bottom w:w="75" w:type="dxa"/>
              <w:right w:w="75" w:type="dxa"/>
            </w:tcMar>
            <w:vAlign w:val="center"/>
            <w:hideMark/>
          </w:tcPr>
          <w:p w14:paraId="14A0A3A2"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28% </w:t>
            </w:r>
          </w:p>
        </w:tc>
      </w:tr>
      <w:tr w:rsidR="00000000" w14:paraId="4465C158" w14:textId="77777777">
        <w:trPr>
          <w:divId w:val="1699238477"/>
        </w:trPr>
        <w:tc>
          <w:tcPr>
            <w:tcW w:w="0" w:type="auto"/>
            <w:tcMar>
              <w:top w:w="75" w:type="dxa"/>
              <w:left w:w="75" w:type="dxa"/>
              <w:bottom w:w="75" w:type="dxa"/>
              <w:right w:w="75" w:type="dxa"/>
            </w:tcMar>
            <w:vAlign w:val="center"/>
            <w:hideMark/>
          </w:tcPr>
          <w:p w14:paraId="603A25B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ARTS CENTER </w:t>
            </w:r>
          </w:p>
        </w:tc>
        <w:tc>
          <w:tcPr>
            <w:tcW w:w="0" w:type="auto"/>
            <w:tcMar>
              <w:top w:w="75" w:type="dxa"/>
              <w:left w:w="75" w:type="dxa"/>
              <w:bottom w:w="75" w:type="dxa"/>
              <w:right w:w="75" w:type="dxa"/>
            </w:tcMar>
            <w:vAlign w:val="center"/>
            <w:hideMark/>
          </w:tcPr>
          <w:p w14:paraId="31C619C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7,100 </w:t>
            </w:r>
          </w:p>
        </w:tc>
        <w:tc>
          <w:tcPr>
            <w:tcW w:w="0" w:type="auto"/>
            <w:tcMar>
              <w:top w:w="75" w:type="dxa"/>
              <w:left w:w="75" w:type="dxa"/>
              <w:bottom w:w="75" w:type="dxa"/>
              <w:right w:w="75" w:type="dxa"/>
            </w:tcMar>
            <w:vAlign w:val="center"/>
            <w:hideMark/>
          </w:tcPr>
          <w:p w14:paraId="17D7AC8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9,670 </w:t>
            </w:r>
          </w:p>
        </w:tc>
        <w:tc>
          <w:tcPr>
            <w:tcW w:w="0" w:type="auto"/>
            <w:tcMar>
              <w:top w:w="75" w:type="dxa"/>
              <w:left w:w="75" w:type="dxa"/>
              <w:bottom w:w="75" w:type="dxa"/>
              <w:right w:w="75" w:type="dxa"/>
            </w:tcMar>
            <w:vAlign w:val="center"/>
            <w:hideMark/>
          </w:tcPr>
          <w:p w14:paraId="48028A9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2,570 </w:t>
            </w:r>
          </w:p>
        </w:tc>
        <w:tc>
          <w:tcPr>
            <w:tcW w:w="0" w:type="auto"/>
            <w:tcMar>
              <w:top w:w="75" w:type="dxa"/>
              <w:left w:w="75" w:type="dxa"/>
              <w:bottom w:w="75" w:type="dxa"/>
              <w:right w:w="75" w:type="dxa"/>
            </w:tcMar>
            <w:vAlign w:val="center"/>
            <w:hideMark/>
          </w:tcPr>
          <w:p w14:paraId="248B8AA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36% </w:t>
            </w:r>
          </w:p>
        </w:tc>
        <w:tc>
          <w:tcPr>
            <w:tcW w:w="0" w:type="auto"/>
            <w:tcMar>
              <w:top w:w="75" w:type="dxa"/>
              <w:left w:w="75" w:type="dxa"/>
              <w:bottom w:w="75" w:type="dxa"/>
              <w:right w:w="75" w:type="dxa"/>
            </w:tcMar>
            <w:vAlign w:val="center"/>
            <w:hideMark/>
          </w:tcPr>
          <w:p w14:paraId="1852698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7,100 </w:t>
            </w:r>
          </w:p>
        </w:tc>
        <w:tc>
          <w:tcPr>
            <w:tcW w:w="0" w:type="auto"/>
            <w:tcMar>
              <w:top w:w="75" w:type="dxa"/>
              <w:left w:w="75" w:type="dxa"/>
              <w:bottom w:w="75" w:type="dxa"/>
              <w:right w:w="75" w:type="dxa"/>
            </w:tcMar>
            <w:vAlign w:val="center"/>
            <w:hideMark/>
          </w:tcPr>
          <w:p w14:paraId="2CA64EF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9,700 </w:t>
            </w:r>
          </w:p>
        </w:tc>
        <w:tc>
          <w:tcPr>
            <w:tcW w:w="0" w:type="auto"/>
            <w:tcMar>
              <w:top w:w="75" w:type="dxa"/>
              <w:left w:w="75" w:type="dxa"/>
              <w:bottom w:w="75" w:type="dxa"/>
              <w:right w:w="75" w:type="dxa"/>
            </w:tcMar>
            <w:vAlign w:val="center"/>
            <w:hideMark/>
          </w:tcPr>
          <w:p w14:paraId="0330DA3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2,600 </w:t>
            </w:r>
          </w:p>
        </w:tc>
        <w:tc>
          <w:tcPr>
            <w:tcW w:w="0" w:type="auto"/>
            <w:tcMar>
              <w:top w:w="75" w:type="dxa"/>
              <w:left w:w="75" w:type="dxa"/>
              <w:bottom w:w="75" w:type="dxa"/>
              <w:right w:w="75" w:type="dxa"/>
            </w:tcMar>
            <w:vAlign w:val="center"/>
            <w:hideMark/>
          </w:tcPr>
          <w:p w14:paraId="04301A1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37% </w:t>
            </w:r>
          </w:p>
        </w:tc>
      </w:tr>
      <w:tr w:rsidR="00000000" w14:paraId="3AFC43D2" w14:textId="77777777">
        <w:trPr>
          <w:divId w:val="1699238477"/>
        </w:trPr>
        <w:tc>
          <w:tcPr>
            <w:tcW w:w="0" w:type="auto"/>
            <w:tcMar>
              <w:top w:w="75" w:type="dxa"/>
              <w:left w:w="75" w:type="dxa"/>
              <w:bottom w:w="75" w:type="dxa"/>
              <w:right w:w="75" w:type="dxa"/>
            </w:tcMar>
            <w:vAlign w:val="center"/>
            <w:hideMark/>
          </w:tcPr>
          <w:p w14:paraId="0EB7276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MIDTOWN </w:t>
            </w:r>
          </w:p>
        </w:tc>
        <w:tc>
          <w:tcPr>
            <w:tcW w:w="0" w:type="auto"/>
            <w:tcMar>
              <w:top w:w="75" w:type="dxa"/>
              <w:left w:w="75" w:type="dxa"/>
              <w:bottom w:w="75" w:type="dxa"/>
              <w:right w:w="75" w:type="dxa"/>
            </w:tcMar>
            <w:vAlign w:val="center"/>
            <w:hideMark/>
          </w:tcPr>
          <w:p w14:paraId="236F47D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6,490 </w:t>
            </w:r>
          </w:p>
        </w:tc>
        <w:tc>
          <w:tcPr>
            <w:tcW w:w="0" w:type="auto"/>
            <w:tcMar>
              <w:top w:w="75" w:type="dxa"/>
              <w:left w:w="75" w:type="dxa"/>
              <w:bottom w:w="75" w:type="dxa"/>
              <w:right w:w="75" w:type="dxa"/>
            </w:tcMar>
            <w:vAlign w:val="center"/>
            <w:hideMark/>
          </w:tcPr>
          <w:p w14:paraId="7F23465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8,900 </w:t>
            </w:r>
          </w:p>
        </w:tc>
        <w:tc>
          <w:tcPr>
            <w:tcW w:w="0" w:type="auto"/>
            <w:tcMar>
              <w:top w:w="75" w:type="dxa"/>
              <w:left w:w="75" w:type="dxa"/>
              <w:bottom w:w="75" w:type="dxa"/>
              <w:right w:w="75" w:type="dxa"/>
            </w:tcMar>
            <w:vAlign w:val="center"/>
            <w:hideMark/>
          </w:tcPr>
          <w:p w14:paraId="074E458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2,410 </w:t>
            </w:r>
          </w:p>
        </w:tc>
        <w:tc>
          <w:tcPr>
            <w:tcW w:w="0" w:type="auto"/>
            <w:tcMar>
              <w:top w:w="75" w:type="dxa"/>
              <w:left w:w="75" w:type="dxa"/>
              <w:bottom w:w="75" w:type="dxa"/>
              <w:right w:w="75" w:type="dxa"/>
            </w:tcMar>
            <w:vAlign w:val="center"/>
            <w:hideMark/>
          </w:tcPr>
          <w:p w14:paraId="60CE48A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37% </w:t>
            </w:r>
          </w:p>
        </w:tc>
        <w:tc>
          <w:tcPr>
            <w:tcW w:w="0" w:type="auto"/>
            <w:tcMar>
              <w:top w:w="75" w:type="dxa"/>
              <w:left w:w="75" w:type="dxa"/>
              <w:bottom w:w="75" w:type="dxa"/>
              <w:right w:w="75" w:type="dxa"/>
            </w:tcMar>
            <w:vAlign w:val="center"/>
            <w:hideMark/>
          </w:tcPr>
          <w:p w14:paraId="64C5E4C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6,490 </w:t>
            </w:r>
          </w:p>
        </w:tc>
        <w:tc>
          <w:tcPr>
            <w:tcW w:w="0" w:type="auto"/>
            <w:tcMar>
              <w:top w:w="75" w:type="dxa"/>
              <w:left w:w="75" w:type="dxa"/>
              <w:bottom w:w="75" w:type="dxa"/>
              <w:right w:w="75" w:type="dxa"/>
            </w:tcMar>
            <w:vAlign w:val="center"/>
            <w:hideMark/>
          </w:tcPr>
          <w:p w14:paraId="16E6129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8,940 </w:t>
            </w:r>
          </w:p>
        </w:tc>
        <w:tc>
          <w:tcPr>
            <w:tcW w:w="0" w:type="auto"/>
            <w:tcMar>
              <w:top w:w="75" w:type="dxa"/>
              <w:left w:w="75" w:type="dxa"/>
              <w:bottom w:w="75" w:type="dxa"/>
              <w:right w:w="75" w:type="dxa"/>
            </w:tcMar>
            <w:vAlign w:val="center"/>
            <w:hideMark/>
          </w:tcPr>
          <w:p w14:paraId="1363E71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2,450 </w:t>
            </w:r>
          </w:p>
        </w:tc>
        <w:tc>
          <w:tcPr>
            <w:tcW w:w="0" w:type="auto"/>
            <w:tcMar>
              <w:top w:w="75" w:type="dxa"/>
              <w:left w:w="75" w:type="dxa"/>
              <w:bottom w:w="75" w:type="dxa"/>
              <w:right w:w="75" w:type="dxa"/>
            </w:tcMar>
            <w:vAlign w:val="center"/>
            <w:hideMark/>
          </w:tcPr>
          <w:p w14:paraId="7AA5856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38% </w:t>
            </w:r>
          </w:p>
        </w:tc>
      </w:tr>
      <w:tr w:rsidR="00000000" w14:paraId="0B30F5AE" w14:textId="77777777">
        <w:trPr>
          <w:divId w:val="1699238477"/>
        </w:trPr>
        <w:tc>
          <w:tcPr>
            <w:tcW w:w="0" w:type="auto"/>
            <w:tcMar>
              <w:top w:w="75" w:type="dxa"/>
              <w:left w:w="75" w:type="dxa"/>
              <w:bottom w:w="75" w:type="dxa"/>
              <w:right w:w="75" w:type="dxa"/>
            </w:tcMar>
            <w:vAlign w:val="center"/>
            <w:hideMark/>
          </w:tcPr>
          <w:p w14:paraId="7AC2A32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NORTH AVENUE </w:t>
            </w:r>
          </w:p>
        </w:tc>
        <w:tc>
          <w:tcPr>
            <w:tcW w:w="0" w:type="auto"/>
            <w:tcMar>
              <w:top w:w="75" w:type="dxa"/>
              <w:left w:w="75" w:type="dxa"/>
              <w:bottom w:w="75" w:type="dxa"/>
              <w:right w:w="75" w:type="dxa"/>
            </w:tcMar>
            <w:vAlign w:val="center"/>
            <w:hideMark/>
          </w:tcPr>
          <w:p w14:paraId="17F9330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5,930 </w:t>
            </w:r>
          </w:p>
        </w:tc>
        <w:tc>
          <w:tcPr>
            <w:tcW w:w="0" w:type="auto"/>
            <w:tcMar>
              <w:top w:w="75" w:type="dxa"/>
              <w:left w:w="75" w:type="dxa"/>
              <w:bottom w:w="75" w:type="dxa"/>
              <w:right w:w="75" w:type="dxa"/>
            </w:tcMar>
            <w:vAlign w:val="center"/>
            <w:hideMark/>
          </w:tcPr>
          <w:p w14:paraId="4E269DA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6,370 </w:t>
            </w:r>
          </w:p>
        </w:tc>
        <w:tc>
          <w:tcPr>
            <w:tcW w:w="0" w:type="auto"/>
            <w:tcMar>
              <w:top w:w="75" w:type="dxa"/>
              <w:left w:w="75" w:type="dxa"/>
              <w:bottom w:w="75" w:type="dxa"/>
              <w:right w:w="75" w:type="dxa"/>
            </w:tcMar>
            <w:vAlign w:val="center"/>
            <w:hideMark/>
          </w:tcPr>
          <w:p w14:paraId="3A7C00C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440 </w:t>
            </w:r>
          </w:p>
        </w:tc>
        <w:tc>
          <w:tcPr>
            <w:tcW w:w="0" w:type="auto"/>
            <w:tcMar>
              <w:top w:w="75" w:type="dxa"/>
              <w:left w:w="75" w:type="dxa"/>
              <w:bottom w:w="75" w:type="dxa"/>
              <w:right w:w="75" w:type="dxa"/>
            </w:tcMar>
            <w:vAlign w:val="center"/>
            <w:hideMark/>
          </w:tcPr>
          <w:p w14:paraId="42362FE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33D87C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5,930 </w:t>
            </w:r>
          </w:p>
        </w:tc>
        <w:tc>
          <w:tcPr>
            <w:tcW w:w="0" w:type="auto"/>
            <w:tcMar>
              <w:top w:w="75" w:type="dxa"/>
              <w:left w:w="75" w:type="dxa"/>
              <w:bottom w:w="75" w:type="dxa"/>
              <w:right w:w="75" w:type="dxa"/>
            </w:tcMar>
            <w:vAlign w:val="center"/>
            <w:hideMark/>
          </w:tcPr>
          <w:p w14:paraId="132AFE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6,410 </w:t>
            </w:r>
          </w:p>
        </w:tc>
        <w:tc>
          <w:tcPr>
            <w:tcW w:w="0" w:type="auto"/>
            <w:tcMar>
              <w:top w:w="75" w:type="dxa"/>
              <w:left w:w="75" w:type="dxa"/>
              <w:bottom w:w="75" w:type="dxa"/>
              <w:right w:w="75" w:type="dxa"/>
            </w:tcMar>
            <w:vAlign w:val="center"/>
            <w:hideMark/>
          </w:tcPr>
          <w:p w14:paraId="737FB81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480 </w:t>
            </w:r>
          </w:p>
        </w:tc>
        <w:tc>
          <w:tcPr>
            <w:tcW w:w="0" w:type="auto"/>
            <w:tcMar>
              <w:top w:w="75" w:type="dxa"/>
              <w:left w:w="75" w:type="dxa"/>
              <w:bottom w:w="75" w:type="dxa"/>
              <w:right w:w="75" w:type="dxa"/>
            </w:tcMar>
            <w:vAlign w:val="center"/>
            <w:hideMark/>
          </w:tcPr>
          <w:p w14:paraId="05C5AAA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8% </w:t>
            </w:r>
          </w:p>
        </w:tc>
      </w:tr>
      <w:tr w:rsidR="00000000" w14:paraId="47CFB20D" w14:textId="77777777">
        <w:trPr>
          <w:divId w:val="1699238477"/>
        </w:trPr>
        <w:tc>
          <w:tcPr>
            <w:tcW w:w="0" w:type="auto"/>
            <w:tcMar>
              <w:top w:w="75" w:type="dxa"/>
              <w:left w:w="75" w:type="dxa"/>
              <w:bottom w:w="75" w:type="dxa"/>
              <w:right w:w="75" w:type="dxa"/>
            </w:tcMar>
            <w:vAlign w:val="center"/>
            <w:hideMark/>
          </w:tcPr>
          <w:p w14:paraId="704DD75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CIVIC CENTER </w:t>
            </w:r>
          </w:p>
        </w:tc>
        <w:tc>
          <w:tcPr>
            <w:tcW w:w="0" w:type="auto"/>
            <w:tcMar>
              <w:top w:w="75" w:type="dxa"/>
              <w:left w:w="75" w:type="dxa"/>
              <w:bottom w:w="75" w:type="dxa"/>
              <w:right w:w="75" w:type="dxa"/>
            </w:tcMar>
            <w:vAlign w:val="center"/>
            <w:hideMark/>
          </w:tcPr>
          <w:p w14:paraId="754B419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2,880 </w:t>
            </w:r>
          </w:p>
        </w:tc>
        <w:tc>
          <w:tcPr>
            <w:tcW w:w="0" w:type="auto"/>
            <w:tcMar>
              <w:top w:w="75" w:type="dxa"/>
              <w:left w:w="75" w:type="dxa"/>
              <w:bottom w:w="75" w:type="dxa"/>
              <w:right w:w="75" w:type="dxa"/>
            </w:tcMar>
            <w:vAlign w:val="center"/>
            <w:hideMark/>
          </w:tcPr>
          <w:p w14:paraId="631FB94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3,780 </w:t>
            </w:r>
          </w:p>
        </w:tc>
        <w:tc>
          <w:tcPr>
            <w:tcW w:w="0" w:type="auto"/>
            <w:tcMar>
              <w:top w:w="75" w:type="dxa"/>
              <w:left w:w="75" w:type="dxa"/>
              <w:bottom w:w="75" w:type="dxa"/>
              <w:right w:w="75" w:type="dxa"/>
            </w:tcMar>
            <w:vAlign w:val="center"/>
            <w:hideMark/>
          </w:tcPr>
          <w:p w14:paraId="5313FC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900 </w:t>
            </w:r>
          </w:p>
        </w:tc>
        <w:tc>
          <w:tcPr>
            <w:tcW w:w="0" w:type="auto"/>
            <w:tcMar>
              <w:top w:w="75" w:type="dxa"/>
              <w:left w:w="75" w:type="dxa"/>
              <w:bottom w:w="75" w:type="dxa"/>
              <w:right w:w="75" w:type="dxa"/>
            </w:tcMar>
            <w:vAlign w:val="center"/>
            <w:hideMark/>
          </w:tcPr>
          <w:p w14:paraId="40C5434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 </w:t>
            </w:r>
          </w:p>
        </w:tc>
        <w:tc>
          <w:tcPr>
            <w:tcW w:w="0" w:type="auto"/>
            <w:tcMar>
              <w:top w:w="75" w:type="dxa"/>
              <w:left w:w="75" w:type="dxa"/>
              <w:bottom w:w="75" w:type="dxa"/>
              <w:right w:w="75" w:type="dxa"/>
            </w:tcMar>
            <w:vAlign w:val="center"/>
            <w:hideMark/>
          </w:tcPr>
          <w:p w14:paraId="6AB26C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2,880 </w:t>
            </w:r>
          </w:p>
        </w:tc>
        <w:tc>
          <w:tcPr>
            <w:tcW w:w="0" w:type="auto"/>
            <w:tcMar>
              <w:top w:w="75" w:type="dxa"/>
              <w:left w:w="75" w:type="dxa"/>
              <w:bottom w:w="75" w:type="dxa"/>
              <w:right w:w="75" w:type="dxa"/>
            </w:tcMar>
            <w:vAlign w:val="center"/>
            <w:hideMark/>
          </w:tcPr>
          <w:p w14:paraId="59F8904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3,800 </w:t>
            </w:r>
          </w:p>
        </w:tc>
        <w:tc>
          <w:tcPr>
            <w:tcW w:w="0" w:type="auto"/>
            <w:tcMar>
              <w:top w:w="75" w:type="dxa"/>
              <w:left w:w="75" w:type="dxa"/>
              <w:bottom w:w="75" w:type="dxa"/>
              <w:right w:w="75" w:type="dxa"/>
            </w:tcMar>
            <w:vAlign w:val="center"/>
            <w:hideMark/>
          </w:tcPr>
          <w:p w14:paraId="2FC4260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920 </w:t>
            </w:r>
          </w:p>
        </w:tc>
        <w:tc>
          <w:tcPr>
            <w:tcW w:w="0" w:type="auto"/>
            <w:tcMar>
              <w:top w:w="75" w:type="dxa"/>
              <w:left w:w="75" w:type="dxa"/>
              <w:bottom w:w="75" w:type="dxa"/>
              <w:right w:w="75" w:type="dxa"/>
            </w:tcMar>
            <w:vAlign w:val="center"/>
            <w:hideMark/>
          </w:tcPr>
          <w:p w14:paraId="12F478E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r>
      <w:tr w:rsidR="00000000" w14:paraId="5A8F3D9D" w14:textId="77777777">
        <w:trPr>
          <w:divId w:val="1699238477"/>
        </w:trPr>
        <w:tc>
          <w:tcPr>
            <w:tcW w:w="0" w:type="auto"/>
            <w:tcMar>
              <w:top w:w="75" w:type="dxa"/>
              <w:left w:w="75" w:type="dxa"/>
              <w:bottom w:w="75" w:type="dxa"/>
              <w:right w:w="75" w:type="dxa"/>
            </w:tcMar>
            <w:vAlign w:val="center"/>
            <w:hideMark/>
          </w:tcPr>
          <w:p w14:paraId="05EE7F0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PEACHTREE CENTER </w:t>
            </w:r>
          </w:p>
        </w:tc>
        <w:tc>
          <w:tcPr>
            <w:tcW w:w="0" w:type="auto"/>
            <w:tcMar>
              <w:top w:w="75" w:type="dxa"/>
              <w:left w:w="75" w:type="dxa"/>
              <w:bottom w:w="75" w:type="dxa"/>
              <w:right w:w="75" w:type="dxa"/>
            </w:tcMar>
            <w:vAlign w:val="center"/>
            <w:hideMark/>
          </w:tcPr>
          <w:p w14:paraId="298C155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9,660 </w:t>
            </w:r>
          </w:p>
        </w:tc>
        <w:tc>
          <w:tcPr>
            <w:tcW w:w="0" w:type="auto"/>
            <w:tcMar>
              <w:top w:w="75" w:type="dxa"/>
              <w:left w:w="75" w:type="dxa"/>
              <w:bottom w:w="75" w:type="dxa"/>
              <w:right w:w="75" w:type="dxa"/>
            </w:tcMar>
            <w:vAlign w:val="center"/>
            <w:hideMark/>
          </w:tcPr>
          <w:p w14:paraId="7E1CB19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6,850 </w:t>
            </w:r>
          </w:p>
        </w:tc>
        <w:tc>
          <w:tcPr>
            <w:tcW w:w="0" w:type="auto"/>
            <w:tcMar>
              <w:top w:w="75" w:type="dxa"/>
              <w:left w:w="75" w:type="dxa"/>
              <w:bottom w:w="75" w:type="dxa"/>
              <w:right w:w="75" w:type="dxa"/>
            </w:tcMar>
            <w:vAlign w:val="center"/>
            <w:hideMark/>
          </w:tcPr>
          <w:p w14:paraId="2DD573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-2,810</w:t>
            </w:r>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70B61B0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1537E09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9,660 </w:t>
            </w:r>
          </w:p>
        </w:tc>
        <w:tc>
          <w:tcPr>
            <w:tcW w:w="0" w:type="auto"/>
            <w:tcMar>
              <w:top w:w="75" w:type="dxa"/>
              <w:left w:w="75" w:type="dxa"/>
              <w:bottom w:w="75" w:type="dxa"/>
              <w:right w:w="75" w:type="dxa"/>
            </w:tcMar>
            <w:vAlign w:val="center"/>
            <w:hideMark/>
          </w:tcPr>
          <w:p w14:paraId="1BB0D7A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6,940 </w:t>
            </w:r>
          </w:p>
        </w:tc>
        <w:tc>
          <w:tcPr>
            <w:tcW w:w="0" w:type="auto"/>
            <w:tcMar>
              <w:top w:w="75" w:type="dxa"/>
              <w:left w:w="75" w:type="dxa"/>
              <w:bottom w:w="75" w:type="dxa"/>
              <w:right w:w="75" w:type="dxa"/>
            </w:tcMar>
            <w:vAlign w:val="center"/>
            <w:hideMark/>
          </w:tcPr>
          <w:p w14:paraId="6A4DFBB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-2,720 </w:t>
            </w:r>
          </w:p>
        </w:tc>
        <w:tc>
          <w:tcPr>
            <w:tcW w:w="0" w:type="auto"/>
            <w:tcMar>
              <w:top w:w="75" w:type="dxa"/>
              <w:left w:w="75" w:type="dxa"/>
              <w:bottom w:w="75" w:type="dxa"/>
              <w:right w:w="75" w:type="dxa"/>
            </w:tcMar>
            <w:vAlign w:val="center"/>
            <w:hideMark/>
          </w:tcPr>
          <w:p w14:paraId="4CBF1B8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-28% </w:t>
            </w:r>
          </w:p>
        </w:tc>
      </w:tr>
      <w:tr w:rsidR="00000000" w14:paraId="2912C7E8" w14:textId="77777777">
        <w:trPr>
          <w:divId w:val="1699238477"/>
        </w:trPr>
        <w:tc>
          <w:tcPr>
            <w:tcW w:w="0" w:type="auto"/>
            <w:tcMar>
              <w:top w:w="75" w:type="dxa"/>
              <w:left w:w="75" w:type="dxa"/>
              <w:bottom w:w="75" w:type="dxa"/>
              <w:right w:w="75" w:type="dxa"/>
            </w:tcMar>
            <w:vAlign w:val="center"/>
            <w:hideMark/>
          </w:tcPr>
          <w:p w14:paraId="443BA5B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FIVE POINTS </w:t>
            </w:r>
          </w:p>
        </w:tc>
        <w:tc>
          <w:tcPr>
            <w:tcW w:w="0" w:type="auto"/>
            <w:tcMar>
              <w:top w:w="75" w:type="dxa"/>
              <w:left w:w="75" w:type="dxa"/>
              <w:bottom w:w="75" w:type="dxa"/>
              <w:right w:w="75" w:type="dxa"/>
            </w:tcMar>
            <w:vAlign w:val="center"/>
            <w:hideMark/>
          </w:tcPr>
          <w:p w14:paraId="3F5277F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19,120 </w:t>
            </w:r>
          </w:p>
        </w:tc>
        <w:tc>
          <w:tcPr>
            <w:tcW w:w="0" w:type="auto"/>
            <w:tcMar>
              <w:top w:w="75" w:type="dxa"/>
              <w:left w:w="75" w:type="dxa"/>
              <w:bottom w:w="75" w:type="dxa"/>
              <w:right w:w="75" w:type="dxa"/>
            </w:tcMar>
            <w:vAlign w:val="center"/>
            <w:hideMark/>
          </w:tcPr>
          <w:p w14:paraId="59D00D1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19,390 </w:t>
            </w:r>
          </w:p>
        </w:tc>
        <w:tc>
          <w:tcPr>
            <w:tcW w:w="0" w:type="auto"/>
            <w:tcMar>
              <w:top w:w="75" w:type="dxa"/>
              <w:left w:w="75" w:type="dxa"/>
              <w:bottom w:w="75" w:type="dxa"/>
              <w:right w:w="75" w:type="dxa"/>
            </w:tcMar>
            <w:vAlign w:val="center"/>
            <w:hideMark/>
          </w:tcPr>
          <w:p w14:paraId="1D92786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270 </w:t>
            </w:r>
          </w:p>
        </w:tc>
        <w:tc>
          <w:tcPr>
            <w:tcW w:w="0" w:type="auto"/>
            <w:tcMar>
              <w:top w:w="75" w:type="dxa"/>
              <w:left w:w="75" w:type="dxa"/>
              <w:bottom w:w="75" w:type="dxa"/>
              <w:right w:w="75" w:type="dxa"/>
            </w:tcMar>
            <w:vAlign w:val="center"/>
            <w:hideMark/>
          </w:tcPr>
          <w:p w14:paraId="1721F3D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tcMar>
              <w:top w:w="75" w:type="dxa"/>
              <w:left w:w="75" w:type="dxa"/>
              <w:bottom w:w="75" w:type="dxa"/>
              <w:right w:w="75" w:type="dxa"/>
            </w:tcMar>
            <w:vAlign w:val="center"/>
            <w:hideMark/>
          </w:tcPr>
          <w:p w14:paraId="0C94529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58,820 </w:t>
            </w:r>
          </w:p>
        </w:tc>
        <w:tc>
          <w:tcPr>
            <w:tcW w:w="0" w:type="auto"/>
            <w:tcMar>
              <w:top w:w="75" w:type="dxa"/>
              <w:left w:w="75" w:type="dxa"/>
              <w:bottom w:w="75" w:type="dxa"/>
              <w:right w:w="75" w:type="dxa"/>
            </w:tcMar>
            <w:vAlign w:val="center"/>
            <w:hideMark/>
          </w:tcPr>
          <w:p w14:paraId="3130B89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64,140 </w:t>
            </w:r>
          </w:p>
        </w:tc>
        <w:tc>
          <w:tcPr>
            <w:tcW w:w="0" w:type="auto"/>
            <w:tcMar>
              <w:top w:w="75" w:type="dxa"/>
              <w:left w:w="75" w:type="dxa"/>
              <w:bottom w:w="75" w:type="dxa"/>
              <w:right w:w="75" w:type="dxa"/>
            </w:tcMar>
            <w:vAlign w:val="center"/>
            <w:hideMark/>
          </w:tcPr>
          <w:p w14:paraId="3525E42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5,320 </w:t>
            </w:r>
          </w:p>
        </w:tc>
        <w:tc>
          <w:tcPr>
            <w:tcW w:w="0" w:type="auto"/>
            <w:tcMar>
              <w:top w:w="75" w:type="dxa"/>
              <w:left w:w="75" w:type="dxa"/>
              <w:bottom w:w="75" w:type="dxa"/>
              <w:right w:w="75" w:type="dxa"/>
            </w:tcMar>
            <w:vAlign w:val="center"/>
            <w:hideMark/>
          </w:tcPr>
          <w:p w14:paraId="09AF671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r>
      <w:tr w:rsidR="00000000" w14:paraId="336BF287" w14:textId="77777777">
        <w:trPr>
          <w:divId w:val="1699238477"/>
        </w:trPr>
        <w:tc>
          <w:tcPr>
            <w:tcW w:w="0" w:type="auto"/>
            <w:tcMar>
              <w:top w:w="75" w:type="dxa"/>
              <w:left w:w="75" w:type="dxa"/>
              <w:bottom w:w="75" w:type="dxa"/>
              <w:right w:w="75" w:type="dxa"/>
            </w:tcMar>
            <w:vAlign w:val="center"/>
            <w:hideMark/>
          </w:tcPr>
          <w:p w14:paraId="508BCDF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GARNETT </w:t>
            </w:r>
          </w:p>
        </w:tc>
        <w:tc>
          <w:tcPr>
            <w:tcW w:w="0" w:type="auto"/>
            <w:tcMar>
              <w:top w:w="75" w:type="dxa"/>
              <w:left w:w="75" w:type="dxa"/>
              <w:bottom w:w="75" w:type="dxa"/>
              <w:right w:w="75" w:type="dxa"/>
            </w:tcMar>
            <w:vAlign w:val="center"/>
            <w:hideMark/>
          </w:tcPr>
          <w:p w14:paraId="1E6A8AC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1,720 </w:t>
            </w:r>
          </w:p>
        </w:tc>
        <w:tc>
          <w:tcPr>
            <w:tcW w:w="0" w:type="auto"/>
            <w:tcMar>
              <w:top w:w="75" w:type="dxa"/>
              <w:left w:w="75" w:type="dxa"/>
              <w:bottom w:w="75" w:type="dxa"/>
              <w:right w:w="75" w:type="dxa"/>
            </w:tcMar>
            <w:vAlign w:val="center"/>
            <w:hideMark/>
          </w:tcPr>
          <w:p w14:paraId="7859BCC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2,440 </w:t>
            </w:r>
          </w:p>
        </w:tc>
        <w:tc>
          <w:tcPr>
            <w:tcW w:w="0" w:type="auto"/>
            <w:tcMar>
              <w:top w:w="75" w:type="dxa"/>
              <w:left w:w="75" w:type="dxa"/>
              <w:bottom w:w="75" w:type="dxa"/>
              <w:right w:w="75" w:type="dxa"/>
            </w:tcMar>
            <w:vAlign w:val="center"/>
            <w:hideMark/>
          </w:tcPr>
          <w:p w14:paraId="25AC97C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720 </w:t>
            </w:r>
          </w:p>
        </w:tc>
        <w:tc>
          <w:tcPr>
            <w:tcW w:w="0" w:type="auto"/>
            <w:tcMar>
              <w:top w:w="75" w:type="dxa"/>
              <w:left w:w="75" w:type="dxa"/>
              <w:bottom w:w="75" w:type="dxa"/>
              <w:right w:w="75" w:type="dxa"/>
            </w:tcMar>
            <w:vAlign w:val="center"/>
            <w:hideMark/>
          </w:tcPr>
          <w:p w14:paraId="69488E9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42% </w:t>
            </w:r>
          </w:p>
        </w:tc>
        <w:tc>
          <w:tcPr>
            <w:tcW w:w="0" w:type="auto"/>
            <w:tcMar>
              <w:top w:w="75" w:type="dxa"/>
              <w:left w:w="75" w:type="dxa"/>
              <w:bottom w:w="75" w:type="dxa"/>
              <w:right w:w="75" w:type="dxa"/>
            </w:tcMar>
            <w:vAlign w:val="center"/>
            <w:hideMark/>
          </w:tcPr>
          <w:p w14:paraId="1F92AE5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1,720 </w:t>
            </w:r>
          </w:p>
        </w:tc>
        <w:tc>
          <w:tcPr>
            <w:tcW w:w="0" w:type="auto"/>
            <w:tcMar>
              <w:top w:w="75" w:type="dxa"/>
              <w:left w:w="75" w:type="dxa"/>
              <w:bottom w:w="75" w:type="dxa"/>
              <w:right w:w="75" w:type="dxa"/>
            </w:tcMar>
            <w:vAlign w:val="center"/>
            <w:hideMark/>
          </w:tcPr>
          <w:p w14:paraId="5936182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2,440 </w:t>
            </w:r>
          </w:p>
        </w:tc>
        <w:tc>
          <w:tcPr>
            <w:tcW w:w="0" w:type="auto"/>
            <w:tcMar>
              <w:top w:w="75" w:type="dxa"/>
              <w:left w:w="75" w:type="dxa"/>
              <w:bottom w:w="75" w:type="dxa"/>
              <w:right w:w="75" w:type="dxa"/>
            </w:tcMar>
            <w:vAlign w:val="center"/>
            <w:hideMark/>
          </w:tcPr>
          <w:p w14:paraId="0B48F83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720 </w:t>
            </w:r>
          </w:p>
        </w:tc>
        <w:tc>
          <w:tcPr>
            <w:tcW w:w="0" w:type="auto"/>
            <w:tcMar>
              <w:top w:w="75" w:type="dxa"/>
              <w:left w:w="75" w:type="dxa"/>
              <w:bottom w:w="75" w:type="dxa"/>
              <w:right w:w="75" w:type="dxa"/>
            </w:tcMar>
            <w:vAlign w:val="center"/>
            <w:hideMark/>
          </w:tcPr>
          <w:p w14:paraId="096644D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42% </w:t>
            </w:r>
          </w:p>
        </w:tc>
      </w:tr>
      <w:tr w:rsidR="00000000" w14:paraId="5DD8D00D" w14:textId="77777777">
        <w:trPr>
          <w:divId w:val="1699238477"/>
        </w:trPr>
        <w:tc>
          <w:tcPr>
            <w:tcW w:w="0" w:type="auto"/>
            <w:tcMar>
              <w:top w:w="75" w:type="dxa"/>
              <w:left w:w="75" w:type="dxa"/>
              <w:bottom w:w="75" w:type="dxa"/>
              <w:right w:w="75" w:type="dxa"/>
            </w:tcMar>
            <w:vAlign w:val="center"/>
            <w:hideMark/>
          </w:tcPr>
          <w:p w14:paraId="4F43F9A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WEST END </w:t>
            </w:r>
          </w:p>
        </w:tc>
        <w:tc>
          <w:tcPr>
            <w:tcW w:w="0" w:type="auto"/>
            <w:tcMar>
              <w:top w:w="75" w:type="dxa"/>
              <w:left w:w="75" w:type="dxa"/>
              <w:bottom w:w="75" w:type="dxa"/>
              <w:right w:w="75" w:type="dxa"/>
            </w:tcMar>
            <w:vAlign w:val="center"/>
            <w:hideMark/>
          </w:tcPr>
          <w:p w14:paraId="7DCCBE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7,840 </w:t>
            </w:r>
          </w:p>
        </w:tc>
        <w:tc>
          <w:tcPr>
            <w:tcW w:w="0" w:type="auto"/>
            <w:tcMar>
              <w:top w:w="75" w:type="dxa"/>
              <w:left w:w="75" w:type="dxa"/>
              <w:bottom w:w="75" w:type="dxa"/>
              <w:right w:w="75" w:type="dxa"/>
            </w:tcMar>
            <w:vAlign w:val="center"/>
            <w:hideMark/>
          </w:tcPr>
          <w:p w14:paraId="32C191F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7,820 </w:t>
            </w:r>
          </w:p>
        </w:tc>
        <w:tc>
          <w:tcPr>
            <w:tcW w:w="0" w:type="auto"/>
            <w:tcMar>
              <w:top w:w="75" w:type="dxa"/>
              <w:left w:w="75" w:type="dxa"/>
              <w:bottom w:w="75" w:type="dxa"/>
              <w:right w:w="75" w:type="dxa"/>
            </w:tcMar>
            <w:vAlign w:val="center"/>
            <w:hideMark/>
          </w:tcPr>
          <w:p w14:paraId="4709D7E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 </w:t>
            </w:r>
          </w:p>
        </w:tc>
        <w:tc>
          <w:tcPr>
            <w:tcW w:w="0" w:type="auto"/>
            <w:tcMar>
              <w:top w:w="75" w:type="dxa"/>
              <w:left w:w="75" w:type="dxa"/>
              <w:bottom w:w="75" w:type="dxa"/>
              <w:right w:w="75" w:type="dxa"/>
            </w:tcMar>
            <w:vAlign w:val="center"/>
            <w:hideMark/>
          </w:tcPr>
          <w:p w14:paraId="5FAC4F3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706902A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7,840 </w:t>
            </w:r>
          </w:p>
        </w:tc>
        <w:tc>
          <w:tcPr>
            <w:tcW w:w="0" w:type="auto"/>
            <w:tcMar>
              <w:top w:w="75" w:type="dxa"/>
              <w:left w:w="75" w:type="dxa"/>
              <w:bottom w:w="75" w:type="dxa"/>
              <w:right w:w="75" w:type="dxa"/>
            </w:tcMar>
            <w:vAlign w:val="center"/>
            <w:hideMark/>
          </w:tcPr>
          <w:p w14:paraId="079851B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7,820 </w:t>
            </w:r>
          </w:p>
        </w:tc>
        <w:tc>
          <w:tcPr>
            <w:tcW w:w="0" w:type="auto"/>
            <w:tcMar>
              <w:top w:w="75" w:type="dxa"/>
              <w:left w:w="75" w:type="dxa"/>
              <w:bottom w:w="75" w:type="dxa"/>
              <w:right w:w="75" w:type="dxa"/>
            </w:tcMar>
            <w:vAlign w:val="center"/>
            <w:hideMark/>
          </w:tcPr>
          <w:p w14:paraId="798362B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 </w:t>
            </w:r>
          </w:p>
        </w:tc>
        <w:tc>
          <w:tcPr>
            <w:tcW w:w="0" w:type="auto"/>
            <w:tcMar>
              <w:top w:w="75" w:type="dxa"/>
              <w:left w:w="75" w:type="dxa"/>
              <w:bottom w:w="75" w:type="dxa"/>
              <w:right w:w="75" w:type="dxa"/>
            </w:tcMar>
            <w:vAlign w:val="center"/>
            <w:hideMark/>
          </w:tcPr>
          <w:p w14:paraId="406E2D9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0% </w:t>
            </w:r>
          </w:p>
        </w:tc>
      </w:tr>
      <w:tr w:rsidR="00000000" w14:paraId="5976C8FC" w14:textId="77777777">
        <w:trPr>
          <w:divId w:val="1699238477"/>
        </w:trPr>
        <w:tc>
          <w:tcPr>
            <w:tcW w:w="0" w:type="auto"/>
            <w:tcMar>
              <w:top w:w="75" w:type="dxa"/>
              <w:left w:w="75" w:type="dxa"/>
              <w:bottom w:w="75" w:type="dxa"/>
              <w:right w:w="75" w:type="dxa"/>
            </w:tcMar>
            <w:vAlign w:val="center"/>
            <w:hideMark/>
          </w:tcPr>
          <w:p w14:paraId="61B271C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OAKLAND CITY </w:t>
            </w:r>
          </w:p>
        </w:tc>
        <w:tc>
          <w:tcPr>
            <w:tcW w:w="0" w:type="auto"/>
            <w:tcMar>
              <w:top w:w="75" w:type="dxa"/>
              <w:left w:w="75" w:type="dxa"/>
              <w:bottom w:w="75" w:type="dxa"/>
              <w:right w:w="75" w:type="dxa"/>
            </w:tcMar>
            <w:vAlign w:val="center"/>
            <w:hideMark/>
          </w:tcPr>
          <w:p w14:paraId="15C34D6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5,150 </w:t>
            </w:r>
          </w:p>
        </w:tc>
        <w:tc>
          <w:tcPr>
            <w:tcW w:w="0" w:type="auto"/>
            <w:tcMar>
              <w:top w:w="75" w:type="dxa"/>
              <w:left w:w="75" w:type="dxa"/>
              <w:bottom w:w="75" w:type="dxa"/>
              <w:right w:w="75" w:type="dxa"/>
            </w:tcMar>
            <w:vAlign w:val="center"/>
            <w:hideMark/>
          </w:tcPr>
          <w:p w14:paraId="007C990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4,440 </w:t>
            </w:r>
          </w:p>
        </w:tc>
        <w:tc>
          <w:tcPr>
            <w:tcW w:w="0" w:type="auto"/>
            <w:tcMar>
              <w:top w:w="75" w:type="dxa"/>
              <w:left w:w="75" w:type="dxa"/>
              <w:bottom w:w="75" w:type="dxa"/>
              <w:right w:w="75" w:type="dxa"/>
            </w:tcMar>
            <w:vAlign w:val="center"/>
            <w:hideMark/>
          </w:tcPr>
          <w:p w14:paraId="470633C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 </w:t>
            </w:r>
          </w:p>
        </w:tc>
        <w:tc>
          <w:tcPr>
            <w:tcW w:w="0" w:type="auto"/>
            <w:tcMar>
              <w:top w:w="75" w:type="dxa"/>
              <w:left w:w="75" w:type="dxa"/>
              <w:bottom w:w="75" w:type="dxa"/>
              <w:right w:w="75" w:type="dxa"/>
            </w:tcMar>
            <w:vAlign w:val="center"/>
            <w:hideMark/>
          </w:tcPr>
          <w:p w14:paraId="53FDE5B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-14%</w:t>
            </w:r>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4E61684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5,150 </w:t>
            </w:r>
          </w:p>
        </w:tc>
        <w:tc>
          <w:tcPr>
            <w:tcW w:w="0" w:type="auto"/>
            <w:tcMar>
              <w:top w:w="75" w:type="dxa"/>
              <w:left w:w="75" w:type="dxa"/>
              <w:bottom w:w="75" w:type="dxa"/>
              <w:right w:w="75" w:type="dxa"/>
            </w:tcMar>
            <w:vAlign w:val="center"/>
            <w:hideMark/>
          </w:tcPr>
          <w:p w14:paraId="09EB4A3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4,480 </w:t>
            </w:r>
          </w:p>
        </w:tc>
        <w:tc>
          <w:tcPr>
            <w:tcW w:w="0" w:type="auto"/>
            <w:tcMar>
              <w:top w:w="75" w:type="dxa"/>
              <w:left w:w="75" w:type="dxa"/>
              <w:bottom w:w="75" w:type="dxa"/>
              <w:right w:w="75" w:type="dxa"/>
            </w:tcMar>
            <w:vAlign w:val="center"/>
            <w:hideMark/>
          </w:tcPr>
          <w:p w14:paraId="228BA7B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-670 </w:t>
            </w:r>
          </w:p>
        </w:tc>
        <w:tc>
          <w:tcPr>
            <w:tcW w:w="0" w:type="auto"/>
            <w:tcMar>
              <w:top w:w="75" w:type="dxa"/>
              <w:left w:w="75" w:type="dxa"/>
              <w:bottom w:w="75" w:type="dxa"/>
              <w:right w:w="75" w:type="dxa"/>
            </w:tcMar>
            <w:vAlign w:val="center"/>
            <w:hideMark/>
          </w:tcPr>
          <w:p w14:paraId="62AE72C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r>
      <w:tr w:rsidR="00000000" w14:paraId="3278EBA0" w14:textId="77777777">
        <w:trPr>
          <w:divId w:val="1699238477"/>
        </w:trPr>
        <w:tc>
          <w:tcPr>
            <w:tcW w:w="0" w:type="auto"/>
            <w:tcMar>
              <w:top w:w="75" w:type="dxa"/>
              <w:left w:w="75" w:type="dxa"/>
              <w:bottom w:w="75" w:type="dxa"/>
              <w:right w:w="75" w:type="dxa"/>
            </w:tcMar>
            <w:vAlign w:val="center"/>
            <w:hideMark/>
          </w:tcPr>
          <w:p w14:paraId="3D09535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LAKEWOOD </w:t>
            </w:r>
          </w:p>
        </w:tc>
        <w:tc>
          <w:tcPr>
            <w:tcW w:w="0" w:type="auto"/>
            <w:tcMar>
              <w:top w:w="75" w:type="dxa"/>
              <w:left w:w="75" w:type="dxa"/>
              <w:bottom w:w="75" w:type="dxa"/>
              <w:right w:w="75" w:type="dxa"/>
            </w:tcMar>
            <w:vAlign w:val="center"/>
            <w:hideMark/>
          </w:tcPr>
          <w:p w14:paraId="29CE60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2,760 </w:t>
            </w:r>
          </w:p>
        </w:tc>
        <w:tc>
          <w:tcPr>
            <w:tcW w:w="0" w:type="auto"/>
            <w:tcMar>
              <w:top w:w="75" w:type="dxa"/>
              <w:left w:w="75" w:type="dxa"/>
              <w:bottom w:w="75" w:type="dxa"/>
              <w:right w:w="75" w:type="dxa"/>
            </w:tcMar>
            <w:vAlign w:val="center"/>
            <w:hideMark/>
          </w:tcPr>
          <w:p w14:paraId="6D5C0E4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2,600 </w:t>
            </w:r>
          </w:p>
        </w:tc>
        <w:tc>
          <w:tcPr>
            <w:tcW w:w="0" w:type="auto"/>
            <w:tcMar>
              <w:top w:w="75" w:type="dxa"/>
              <w:left w:w="75" w:type="dxa"/>
              <w:bottom w:w="75" w:type="dxa"/>
              <w:right w:w="75" w:type="dxa"/>
            </w:tcMar>
            <w:vAlign w:val="center"/>
            <w:hideMark/>
          </w:tcPr>
          <w:p w14:paraId="7F9C34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 </w:t>
            </w:r>
          </w:p>
        </w:tc>
        <w:tc>
          <w:tcPr>
            <w:tcW w:w="0" w:type="auto"/>
            <w:tcMar>
              <w:top w:w="75" w:type="dxa"/>
              <w:left w:w="75" w:type="dxa"/>
              <w:bottom w:w="75" w:type="dxa"/>
              <w:right w:w="75" w:type="dxa"/>
            </w:tcMar>
            <w:vAlign w:val="center"/>
            <w:hideMark/>
          </w:tcPr>
          <w:p w14:paraId="268D444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tcMar>
              <w:top w:w="75" w:type="dxa"/>
              <w:left w:w="75" w:type="dxa"/>
              <w:bottom w:w="75" w:type="dxa"/>
              <w:right w:w="75" w:type="dxa"/>
            </w:tcMar>
            <w:vAlign w:val="center"/>
            <w:hideMark/>
          </w:tcPr>
          <w:p w14:paraId="1482421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2,760 </w:t>
            </w:r>
          </w:p>
        </w:tc>
        <w:tc>
          <w:tcPr>
            <w:tcW w:w="0" w:type="auto"/>
            <w:tcMar>
              <w:top w:w="75" w:type="dxa"/>
              <w:left w:w="75" w:type="dxa"/>
              <w:bottom w:w="75" w:type="dxa"/>
              <w:right w:w="75" w:type="dxa"/>
            </w:tcMar>
            <w:vAlign w:val="center"/>
            <w:hideMark/>
          </w:tcPr>
          <w:p w14:paraId="642D8F4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2,610 </w:t>
            </w:r>
          </w:p>
        </w:tc>
        <w:tc>
          <w:tcPr>
            <w:tcW w:w="0" w:type="auto"/>
            <w:tcMar>
              <w:top w:w="75" w:type="dxa"/>
              <w:left w:w="75" w:type="dxa"/>
              <w:bottom w:w="75" w:type="dxa"/>
              <w:right w:w="75" w:type="dxa"/>
            </w:tcMar>
            <w:vAlign w:val="center"/>
            <w:hideMark/>
          </w:tcPr>
          <w:p w14:paraId="42DF19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-150 </w:t>
            </w:r>
          </w:p>
        </w:tc>
        <w:tc>
          <w:tcPr>
            <w:tcW w:w="0" w:type="auto"/>
            <w:tcMar>
              <w:top w:w="75" w:type="dxa"/>
              <w:left w:w="75" w:type="dxa"/>
              <w:bottom w:w="75" w:type="dxa"/>
              <w:right w:w="75" w:type="dxa"/>
            </w:tcMar>
            <w:vAlign w:val="center"/>
            <w:hideMark/>
          </w:tcPr>
          <w:p w14:paraId="03E2E50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048CF374" w14:textId="77777777">
        <w:trPr>
          <w:divId w:val="1699238477"/>
        </w:trPr>
        <w:tc>
          <w:tcPr>
            <w:tcW w:w="0" w:type="auto"/>
            <w:tcMar>
              <w:top w:w="75" w:type="dxa"/>
              <w:left w:w="75" w:type="dxa"/>
              <w:bottom w:w="75" w:type="dxa"/>
              <w:right w:w="75" w:type="dxa"/>
            </w:tcMar>
            <w:vAlign w:val="center"/>
            <w:hideMark/>
          </w:tcPr>
          <w:p w14:paraId="63F427C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EAST POINT </w:t>
            </w:r>
          </w:p>
        </w:tc>
        <w:tc>
          <w:tcPr>
            <w:tcW w:w="0" w:type="auto"/>
            <w:tcMar>
              <w:top w:w="75" w:type="dxa"/>
              <w:left w:w="75" w:type="dxa"/>
              <w:bottom w:w="75" w:type="dxa"/>
              <w:right w:w="75" w:type="dxa"/>
            </w:tcMar>
            <w:vAlign w:val="center"/>
            <w:hideMark/>
          </w:tcPr>
          <w:p w14:paraId="28A7B2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5,650 </w:t>
            </w:r>
          </w:p>
        </w:tc>
        <w:tc>
          <w:tcPr>
            <w:tcW w:w="0" w:type="auto"/>
            <w:tcMar>
              <w:top w:w="75" w:type="dxa"/>
              <w:left w:w="75" w:type="dxa"/>
              <w:bottom w:w="75" w:type="dxa"/>
              <w:right w:w="75" w:type="dxa"/>
            </w:tcMar>
            <w:vAlign w:val="center"/>
            <w:hideMark/>
          </w:tcPr>
          <w:p w14:paraId="447E4A1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6,870 </w:t>
            </w:r>
          </w:p>
        </w:tc>
        <w:tc>
          <w:tcPr>
            <w:tcW w:w="0" w:type="auto"/>
            <w:tcMar>
              <w:top w:w="75" w:type="dxa"/>
              <w:left w:w="75" w:type="dxa"/>
              <w:bottom w:w="75" w:type="dxa"/>
              <w:right w:w="75" w:type="dxa"/>
            </w:tcMar>
            <w:vAlign w:val="center"/>
            <w:hideMark/>
          </w:tcPr>
          <w:p w14:paraId="3BED843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1,220 </w:t>
            </w:r>
          </w:p>
        </w:tc>
        <w:tc>
          <w:tcPr>
            <w:tcW w:w="0" w:type="auto"/>
            <w:tcMar>
              <w:top w:w="75" w:type="dxa"/>
              <w:left w:w="75" w:type="dxa"/>
              <w:bottom w:w="75" w:type="dxa"/>
              <w:right w:w="75" w:type="dxa"/>
            </w:tcMar>
            <w:vAlign w:val="center"/>
            <w:hideMark/>
          </w:tcPr>
          <w:p w14:paraId="21F5F15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22% </w:t>
            </w:r>
          </w:p>
        </w:tc>
        <w:tc>
          <w:tcPr>
            <w:tcW w:w="0" w:type="auto"/>
            <w:tcMar>
              <w:top w:w="75" w:type="dxa"/>
              <w:left w:w="75" w:type="dxa"/>
              <w:bottom w:w="75" w:type="dxa"/>
              <w:right w:w="75" w:type="dxa"/>
            </w:tcMar>
            <w:vAlign w:val="center"/>
            <w:hideMark/>
          </w:tcPr>
          <w:p w14:paraId="7339969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5,650 </w:t>
            </w:r>
          </w:p>
        </w:tc>
        <w:tc>
          <w:tcPr>
            <w:tcW w:w="0" w:type="auto"/>
            <w:tcMar>
              <w:top w:w="75" w:type="dxa"/>
              <w:left w:w="75" w:type="dxa"/>
              <w:bottom w:w="75" w:type="dxa"/>
              <w:right w:w="75" w:type="dxa"/>
            </w:tcMar>
            <w:vAlign w:val="center"/>
            <w:hideMark/>
          </w:tcPr>
          <w:p w14:paraId="0353DB5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6,870 </w:t>
            </w:r>
          </w:p>
        </w:tc>
        <w:tc>
          <w:tcPr>
            <w:tcW w:w="0" w:type="auto"/>
            <w:tcMar>
              <w:top w:w="75" w:type="dxa"/>
              <w:left w:w="75" w:type="dxa"/>
              <w:bottom w:w="75" w:type="dxa"/>
              <w:right w:w="75" w:type="dxa"/>
            </w:tcMar>
            <w:vAlign w:val="center"/>
            <w:hideMark/>
          </w:tcPr>
          <w:p w14:paraId="4312EF2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1,220 </w:t>
            </w:r>
          </w:p>
        </w:tc>
        <w:tc>
          <w:tcPr>
            <w:tcW w:w="0" w:type="auto"/>
            <w:tcMar>
              <w:top w:w="75" w:type="dxa"/>
              <w:left w:w="75" w:type="dxa"/>
              <w:bottom w:w="75" w:type="dxa"/>
              <w:right w:w="75" w:type="dxa"/>
            </w:tcMar>
            <w:vAlign w:val="center"/>
            <w:hideMark/>
          </w:tcPr>
          <w:p w14:paraId="486C79E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22% </w:t>
            </w:r>
          </w:p>
        </w:tc>
      </w:tr>
      <w:tr w:rsidR="00000000" w14:paraId="56F5FED5" w14:textId="77777777">
        <w:trPr>
          <w:divId w:val="1699238477"/>
        </w:trPr>
        <w:tc>
          <w:tcPr>
            <w:tcW w:w="0" w:type="auto"/>
            <w:tcMar>
              <w:top w:w="75" w:type="dxa"/>
              <w:left w:w="75" w:type="dxa"/>
              <w:bottom w:w="75" w:type="dxa"/>
              <w:right w:w="75" w:type="dxa"/>
            </w:tcMar>
            <w:vAlign w:val="center"/>
            <w:hideMark/>
          </w:tcPr>
          <w:p w14:paraId="2E64518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COLLEGE PARK </w:t>
            </w:r>
          </w:p>
        </w:tc>
        <w:tc>
          <w:tcPr>
            <w:tcW w:w="0" w:type="auto"/>
            <w:tcMar>
              <w:top w:w="75" w:type="dxa"/>
              <w:left w:w="75" w:type="dxa"/>
              <w:bottom w:w="75" w:type="dxa"/>
              <w:right w:w="75" w:type="dxa"/>
            </w:tcMar>
            <w:vAlign w:val="center"/>
            <w:hideMark/>
          </w:tcPr>
          <w:p w14:paraId="59987E3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10,700 </w:t>
            </w:r>
          </w:p>
        </w:tc>
        <w:tc>
          <w:tcPr>
            <w:tcW w:w="0" w:type="auto"/>
            <w:tcMar>
              <w:top w:w="75" w:type="dxa"/>
              <w:left w:w="75" w:type="dxa"/>
              <w:bottom w:w="75" w:type="dxa"/>
              <w:right w:w="75" w:type="dxa"/>
            </w:tcMar>
            <w:vAlign w:val="center"/>
            <w:hideMark/>
          </w:tcPr>
          <w:p w14:paraId="4A2EB31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9,440 </w:t>
            </w:r>
          </w:p>
        </w:tc>
        <w:tc>
          <w:tcPr>
            <w:tcW w:w="0" w:type="auto"/>
            <w:tcMar>
              <w:top w:w="75" w:type="dxa"/>
              <w:left w:w="75" w:type="dxa"/>
              <w:bottom w:w="75" w:type="dxa"/>
              <w:right w:w="75" w:type="dxa"/>
            </w:tcMar>
            <w:vAlign w:val="center"/>
            <w:hideMark/>
          </w:tcPr>
          <w:p w14:paraId="7C9A1CA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-1,260 </w:t>
            </w:r>
          </w:p>
        </w:tc>
        <w:tc>
          <w:tcPr>
            <w:tcW w:w="0" w:type="auto"/>
            <w:tcMar>
              <w:top w:w="75" w:type="dxa"/>
              <w:left w:w="75" w:type="dxa"/>
              <w:bottom w:w="75" w:type="dxa"/>
              <w:right w:w="75" w:type="dxa"/>
            </w:tcMar>
            <w:vAlign w:val="center"/>
            <w:hideMark/>
          </w:tcPr>
          <w:p w14:paraId="3F4AFB1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tcMar>
              <w:top w:w="75" w:type="dxa"/>
              <w:left w:w="75" w:type="dxa"/>
              <w:bottom w:w="75" w:type="dxa"/>
              <w:right w:w="75" w:type="dxa"/>
            </w:tcMar>
            <w:vAlign w:val="center"/>
            <w:hideMark/>
          </w:tcPr>
          <w:p w14:paraId="3A8F0D3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10,700 </w:t>
            </w:r>
          </w:p>
        </w:tc>
        <w:tc>
          <w:tcPr>
            <w:tcW w:w="0" w:type="auto"/>
            <w:tcMar>
              <w:top w:w="75" w:type="dxa"/>
              <w:left w:w="75" w:type="dxa"/>
              <w:bottom w:w="75" w:type="dxa"/>
              <w:right w:w="75" w:type="dxa"/>
            </w:tcMar>
            <w:vAlign w:val="center"/>
            <w:hideMark/>
          </w:tcPr>
          <w:p w14:paraId="1CFA3CB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9,450 </w:t>
            </w:r>
          </w:p>
        </w:tc>
        <w:tc>
          <w:tcPr>
            <w:tcW w:w="0" w:type="auto"/>
            <w:tcMar>
              <w:top w:w="75" w:type="dxa"/>
              <w:left w:w="75" w:type="dxa"/>
              <w:bottom w:w="75" w:type="dxa"/>
              <w:right w:w="75" w:type="dxa"/>
            </w:tcMar>
            <w:vAlign w:val="center"/>
            <w:hideMark/>
          </w:tcPr>
          <w:p w14:paraId="46F6F9A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-1,250 </w:t>
            </w:r>
          </w:p>
        </w:tc>
        <w:tc>
          <w:tcPr>
            <w:tcW w:w="0" w:type="auto"/>
            <w:tcMar>
              <w:top w:w="75" w:type="dxa"/>
              <w:left w:w="75" w:type="dxa"/>
              <w:bottom w:w="75" w:type="dxa"/>
              <w:right w:w="75" w:type="dxa"/>
            </w:tcMar>
            <w:vAlign w:val="center"/>
            <w:hideMark/>
          </w:tcPr>
          <w:p w14:paraId="0BD3C9E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r>
      <w:tr w:rsidR="00000000" w14:paraId="2F64DDCF" w14:textId="77777777">
        <w:trPr>
          <w:divId w:val="1699238477"/>
        </w:trPr>
        <w:tc>
          <w:tcPr>
            <w:tcW w:w="0" w:type="auto"/>
            <w:tcMar>
              <w:top w:w="75" w:type="dxa"/>
              <w:left w:w="75" w:type="dxa"/>
              <w:bottom w:w="75" w:type="dxa"/>
              <w:right w:w="75" w:type="dxa"/>
            </w:tcMar>
            <w:vAlign w:val="center"/>
            <w:hideMark/>
          </w:tcPr>
          <w:p w14:paraId="363E0FA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AIRPORT </w:t>
            </w:r>
          </w:p>
        </w:tc>
        <w:tc>
          <w:tcPr>
            <w:tcW w:w="0" w:type="auto"/>
            <w:tcMar>
              <w:top w:w="75" w:type="dxa"/>
              <w:left w:w="75" w:type="dxa"/>
              <w:bottom w:w="75" w:type="dxa"/>
              <w:right w:w="75" w:type="dxa"/>
            </w:tcMar>
            <w:vAlign w:val="center"/>
            <w:hideMark/>
          </w:tcPr>
          <w:p w14:paraId="05EACD6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11,470 </w:t>
            </w:r>
          </w:p>
        </w:tc>
        <w:tc>
          <w:tcPr>
            <w:tcW w:w="0" w:type="auto"/>
            <w:tcMar>
              <w:top w:w="75" w:type="dxa"/>
              <w:left w:w="75" w:type="dxa"/>
              <w:bottom w:w="75" w:type="dxa"/>
              <w:right w:w="75" w:type="dxa"/>
            </w:tcMar>
            <w:vAlign w:val="center"/>
            <w:hideMark/>
          </w:tcPr>
          <w:p w14:paraId="1BD61B6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11,990 </w:t>
            </w:r>
          </w:p>
        </w:tc>
        <w:tc>
          <w:tcPr>
            <w:tcW w:w="0" w:type="auto"/>
            <w:tcMar>
              <w:top w:w="75" w:type="dxa"/>
              <w:left w:w="75" w:type="dxa"/>
              <w:bottom w:w="75" w:type="dxa"/>
              <w:right w:w="75" w:type="dxa"/>
            </w:tcMar>
            <w:vAlign w:val="center"/>
            <w:hideMark/>
          </w:tcPr>
          <w:p w14:paraId="7FE5AFA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520</w:t>
            </w:r>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2990A23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2CAAE3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11,470 </w:t>
            </w:r>
          </w:p>
        </w:tc>
        <w:tc>
          <w:tcPr>
            <w:tcW w:w="0" w:type="auto"/>
            <w:tcMar>
              <w:top w:w="75" w:type="dxa"/>
              <w:left w:w="75" w:type="dxa"/>
              <w:bottom w:w="75" w:type="dxa"/>
              <w:right w:w="75" w:type="dxa"/>
            </w:tcMar>
            <w:vAlign w:val="center"/>
            <w:hideMark/>
          </w:tcPr>
          <w:p w14:paraId="32E5A9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12,000 </w:t>
            </w:r>
          </w:p>
        </w:tc>
        <w:tc>
          <w:tcPr>
            <w:tcW w:w="0" w:type="auto"/>
            <w:tcMar>
              <w:top w:w="75" w:type="dxa"/>
              <w:left w:w="75" w:type="dxa"/>
              <w:bottom w:w="75" w:type="dxa"/>
              <w:right w:w="75" w:type="dxa"/>
            </w:tcMar>
            <w:vAlign w:val="center"/>
            <w:hideMark/>
          </w:tcPr>
          <w:p w14:paraId="2FA70F3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530 </w:t>
            </w:r>
          </w:p>
        </w:tc>
        <w:tc>
          <w:tcPr>
            <w:tcW w:w="0" w:type="auto"/>
            <w:tcMar>
              <w:top w:w="75" w:type="dxa"/>
              <w:left w:w="75" w:type="dxa"/>
              <w:bottom w:w="75" w:type="dxa"/>
              <w:right w:w="75" w:type="dxa"/>
            </w:tcMar>
            <w:vAlign w:val="center"/>
            <w:hideMark/>
          </w:tcPr>
          <w:p w14:paraId="3700A91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3A2332DB" w14:textId="77777777">
        <w:trPr>
          <w:divId w:val="1699238477"/>
        </w:trPr>
        <w:tc>
          <w:tcPr>
            <w:tcW w:w="0" w:type="auto"/>
            <w:tcMar>
              <w:top w:w="75" w:type="dxa"/>
              <w:left w:w="75" w:type="dxa"/>
              <w:bottom w:w="75" w:type="dxa"/>
              <w:right w:w="75" w:type="dxa"/>
            </w:tcMar>
            <w:vAlign w:val="center"/>
            <w:hideMark/>
          </w:tcPr>
          <w:p w14:paraId="4B9E15F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HAMILTON E HOLMES </w:t>
            </w:r>
          </w:p>
        </w:tc>
        <w:tc>
          <w:tcPr>
            <w:tcW w:w="0" w:type="auto"/>
            <w:tcMar>
              <w:top w:w="75" w:type="dxa"/>
              <w:left w:w="75" w:type="dxa"/>
              <w:bottom w:w="75" w:type="dxa"/>
              <w:right w:w="75" w:type="dxa"/>
            </w:tcMar>
            <w:vAlign w:val="center"/>
            <w:hideMark/>
          </w:tcPr>
          <w:p w14:paraId="0ABE187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7,030 </w:t>
            </w:r>
          </w:p>
        </w:tc>
        <w:tc>
          <w:tcPr>
            <w:tcW w:w="0" w:type="auto"/>
            <w:tcMar>
              <w:top w:w="75" w:type="dxa"/>
              <w:left w:w="75" w:type="dxa"/>
              <w:bottom w:w="75" w:type="dxa"/>
              <w:right w:w="75" w:type="dxa"/>
            </w:tcMar>
            <w:vAlign w:val="center"/>
            <w:hideMark/>
          </w:tcPr>
          <w:p w14:paraId="39BDAF1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7,100 </w:t>
            </w:r>
          </w:p>
        </w:tc>
        <w:tc>
          <w:tcPr>
            <w:tcW w:w="0" w:type="auto"/>
            <w:tcMar>
              <w:top w:w="75" w:type="dxa"/>
              <w:left w:w="75" w:type="dxa"/>
              <w:bottom w:w="75" w:type="dxa"/>
              <w:right w:w="75" w:type="dxa"/>
            </w:tcMar>
            <w:vAlign w:val="center"/>
            <w:hideMark/>
          </w:tcPr>
          <w:p w14:paraId="3CF252E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 </w:t>
            </w:r>
          </w:p>
        </w:tc>
        <w:tc>
          <w:tcPr>
            <w:tcW w:w="0" w:type="auto"/>
            <w:tcMar>
              <w:top w:w="75" w:type="dxa"/>
              <w:left w:w="75" w:type="dxa"/>
              <w:bottom w:w="75" w:type="dxa"/>
              <w:right w:w="75" w:type="dxa"/>
            </w:tcMar>
            <w:vAlign w:val="center"/>
            <w:hideMark/>
          </w:tcPr>
          <w:p w14:paraId="376444E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 </w:t>
            </w:r>
          </w:p>
        </w:tc>
        <w:tc>
          <w:tcPr>
            <w:tcW w:w="0" w:type="auto"/>
            <w:tcMar>
              <w:top w:w="75" w:type="dxa"/>
              <w:left w:w="75" w:type="dxa"/>
              <w:bottom w:w="75" w:type="dxa"/>
              <w:right w:w="75" w:type="dxa"/>
            </w:tcMar>
            <w:vAlign w:val="center"/>
            <w:hideMark/>
          </w:tcPr>
          <w:p w14:paraId="1CB561D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7,030 </w:t>
            </w:r>
          </w:p>
        </w:tc>
        <w:tc>
          <w:tcPr>
            <w:tcW w:w="0" w:type="auto"/>
            <w:tcMar>
              <w:top w:w="75" w:type="dxa"/>
              <w:left w:w="75" w:type="dxa"/>
              <w:bottom w:w="75" w:type="dxa"/>
              <w:right w:w="75" w:type="dxa"/>
            </w:tcMar>
            <w:vAlign w:val="center"/>
            <w:hideMark/>
          </w:tcPr>
          <w:p w14:paraId="75762BF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7,100 </w:t>
            </w:r>
          </w:p>
        </w:tc>
        <w:tc>
          <w:tcPr>
            <w:tcW w:w="0" w:type="auto"/>
            <w:tcMar>
              <w:top w:w="75" w:type="dxa"/>
              <w:left w:w="75" w:type="dxa"/>
              <w:bottom w:w="75" w:type="dxa"/>
              <w:right w:w="75" w:type="dxa"/>
            </w:tcMar>
            <w:vAlign w:val="center"/>
            <w:hideMark/>
          </w:tcPr>
          <w:p w14:paraId="5182C1C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 </w:t>
            </w:r>
          </w:p>
        </w:tc>
        <w:tc>
          <w:tcPr>
            <w:tcW w:w="0" w:type="auto"/>
            <w:tcMar>
              <w:top w:w="75" w:type="dxa"/>
              <w:left w:w="75" w:type="dxa"/>
              <w:bottom w:w="75" w:type="dxa"/>
              <w:right w:w="75" w:type="dxa"/>
            </w:tcMar>
            <w:vAlign w:val="center"/>
            <w:hideMark/>
          </w:tcPr>
          <w:p w14:paraId="20500D8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 </w:t>
            </w:r>
          </w:p>
        </w:tc>
      </w:tr>
      <w:tr w:rsidR="00000000" w14:paraId="2BF1E8D4" w14:textId="77777777">
        <w:trPr>
          <w:divId w:val="1699238477"/>
        </w:trPr>
        <w:tc>
          <w:tcPr>
            <w:tcW w:w="0" w:type="auto"/>
            <w:tcMar>
              <w:top w:w="75" w:type="dxa"/>
              <w:left w:w="75" w:type="dxa"/>
              <w:bottom w:w="75" w:type="dxa"/>
              <w:right w:w="75" w:type="dxa"/>
            </w:tcMar>
            <w:vAlign w:val="center"/>
            <w:hideMark/>
          </w:tcPr>
          <w:p w14:paraId="7362D45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WEST LAKE </w:t>
            </w:r>
          </w:p>
        </w:tc>
        <w:tc>
          <w:tcPr>
            <w:tcW w:w="0" w:type="auto"/>
            <w:tcMar>
              <w:top w:w="75" w:type="dxa"/>
              <w:left w:w="75" w:type="dxa"/>
              <w:bottom w:w="75" w:type="dxa"/>
              <w:right w:w="75" w:type="dxa"/>
            </w:tcMar>
            <w:vAlign w:val="center"/>
            <w:hideMark/>
          </w:tcPr>
          <w:p w14:paraId="31793D8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1,600 </w:t>
            </w:r>
          </w:p>
        </w:tc>
        <w:tc>
          <w:tcPr>
            <w:tcW w:w="0" w:type="auto"/>
            <w:tcMar>
              <w:top w:w="75" w:type="dxa"/>
              <w:left w:w="75" w:type="dxa"/>
              <w:bottom w:w="75" w:type="dxa"/>
              <w:right w:w="75" w:type="dxa"/>
            </w:tcMar>
            <w:vAlign w:val="center"/>
            <w:hideMark/>
          </w:tcPr>
          <w:p w14:paraId="133A9D7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1,490 </w:t>
            </w:r>
          </w:p>
        </w:tc>
        <w:tc>
          <w:tcPr>
            <w:tcW w:w="0" w:type="auto"/>
            <w:tcMar>
              <w:top w:w="75" w:type="dxa"/>
              <w:left w:w="75" w:type="dxa"/>
              <w:bottom w:w="75" w:type="dxa"/>
              <w:right w:w="75" w:type="dxa"/>
            </w:tcMar>
            <w:vAlign w:val="center"/>
            <w:hideMark/>
          </w:tcPr>
          <w:p w14:paraId="4AB8B3C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tcMar>
              <w:top w:w="75" w:type="dxa"/>
              <w:left w:w="75" w:type="dxa"/>
              <w:bottom w:w="75" w:type="dxa"/>
              <w:right w:w="75" w:type="dxa"/>
            </w:tcMar>
            <w:vAlign w:val="center"/>
            <w:hideMark/>
          </w:tcPr>
          <w:p w14:paraId="2AD4C9C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-7% </w:t>
            </w:r>
          </w:p>
        </w:tc>
        <w:tc>
          <w:tcPr>
            <w:tcW w:w="0" w:type="auto"/>
            <w:tcMar>
              <w:top w:w="75" w:type="dxa"/>
              <w:left w:w="75" w:type="dxa"/>
              <w:bottom w:w="75" w:type="dxa"/>
              <w:right w:w="75" w:type="dxa"/>
            </w:tcMar>
            <w:vAlign w:val="center"/>
            <w:hideMark/>
          </w:tcPr>
          <w:p w14:paraId="404EC3B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1,600 </w:t>
            </w:r>
          </w:p>
        </w:tc>
        <w:tc>
          <w:tcPr>
            <w:tcW w:w="0" w:type="auto"/>
            <w:tcMar>
              <w:top w:w="75" w:type="dxa"/>
              <w:left w:w="75" w:type="dxa"/>
              <w:bottom w:w="75" w:type="dxa"/>
              <w:right w:w="75" w:type="dxa"/>
            </w:tcMar>
            <w:vAlign w:val="center"/>
            <w:hideMark/>
          </w:tcPr>
          <w:p w14:paraId="28B83D0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1,530 </w:t>
            </w:r>
          </w:p>
        </w:tc>
        <w:tc>
          <w:tcPr>
            <w:tcW w:w="0" w:type="auto"/>
            <w:tcMar>
              <w:top w:w="75" w:type="dxa"/>
              <w:left w:w="75" w:type="dxa"/>
              <w:bottom w:w="75" w:type="dxa"/>
              <w:right w:w="75" w:type="dxa"/>
            </w:tcMar>
            <w:vAlign w:val="center"/>
            <w:hideMark/>
          </w:tcPr>
          <w:p w14:paraId="3F0AB3D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-70 </w:t>
            </w:r>
          </w:p>
        </w:tc>
        <w:tc>
          <w:tcPr>
            <w:tcW w:w="0" w:type="auto"/>
            <w:tcMar>
              <w:top w:w="75" w:type="dxa"/>
              <w:left w:w="75" w:type="dxa"/>
              <w:bottom w:w="75" w:type="dxa"/>
              <w:right w:w="75" w:type="dxa"/>
            </w:tcMar>
            <w:vAlign w:val="center"/>
            <w:hideMark/>
          </w:tcPr>
          <w:p w14:paraId="18A2786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 </w:t>
            </w:r>
          </w:p>
        </w:tc>
      </w:tr>
      <w:tr w:rsidR="00000000" w14:paraId="76418C1D" w14:textId="77777777">
        <w:trPr>
          <w:divId w:val="1699238477"/>
        </w:trPr>
        <w:tc>
          <w:tcPr>
            <w:tcW w:w="0" w:type="auto"/>
            <w:tcMar>
              <w:top w:w="75" w:type="dxa"/>
              <w:left w:w="75" w:type="dxa"/>
              <w:bottom w:w="75" w:type="dxa"/>
              <w:right w:w="75" w:type="dxa"/>
            </w:tcMar>
            <w:vAlign w:val="center"/>
            <w:hideMark/>
          </w:tcPr>
          <w:p w14:paraId="7A7DC59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BANKHEAD </w:t>
            </w:r>
          </w:p>
        </w:tc>
        <w:tc>
          <w:tcPr>
            <w:tcW w:w="0" w:type="auto"/>
            <w:tcMar>
              <w:top w:w="75" w:type="dxa"/>
              <w:left w:w="75" w:type="dxa"/>
              <w:bottom w:w="75" w:type="dxa"/>
              <w:right w:w="75" w:type="dxa"/>
            </w:tcMar>
            <w:vAlign w:val="center"/>
            <w:hideMark/>
          </w:tcPr>
          <w:p w14:paraId="4611EAA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1,910 </w:t>
            </w:r>
          </w:p>
        </w:tc>
        <w:tc>
          <w:tcPr>
            <w:tcW w:w="0" w:type="auto"/>
            <w:tcMar>
              <w:top w:w="75" w:type="dxa"/>
              <w:left w:w="75" w:type="dxa"/>
              <w:bottom w:w="75" w:type="dxa"/>
              <w:right w:w="75" w:type="dxa"/>
            </w:tcMar>
            <w:vAlign w:val="center"/>
            <w:hideMark/>
          </w:tcPr>
          <w:p w14:paraId="3863D68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2,010 </w:t>
            </w:r>
          </w:p>
        </w:tc>
        <w:tc>
          <w:tcPr>
            <w:tcW w:w="0" w:type="auto"/>
            <w:tcMar>
              <w:top w:w="75" w:type="dxa"/>
              <w:left w:w="75" w:type="dxa"/>
              <w:bottom w:w="75" w:type="dxa"/>
              <w:right w:w="75" w:type="dxa"/>
            </w:tcMar>
            <w:vAlign w:val="center"/>
            <w:hideMark/>
          </w:tcPr>
          <w:p w14:paraId="69297B9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tcMar>
              <w:top w:w="75" w:type="dxa"/>
              <w:left w:w="75" w:type="dxa"/>
              <w:bottom w:w="75" w:type="dxa"/>
              <w:right w:w="75" w:type="dxa"/>
            </w:tcMar>
            <w:vAlign w:val="center"/>
            <w:hideMark/>
          </w:tcPr>
          <w:p w14:paraId="7777306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tcMar>
              <w:top w:w="75" w:type="dxa"/>
              <w:left w:w="75" w:type="dxa"/>
              <w:bottom w:w="75" w:type="dxa"/>
              <w:right w:w="75" w:type="dxa"/>
            </w:tcMar>
            <w:vAlign w:val="center"/>
            <w:hideMark/>
          </w:tcPr>
          <w:p w14:paraId="328A17B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1,910 </w:t>
            </w:r>
          </w:p>
        </w:tc>
        <w:tc>
          <w:tcPr>
            <w:tcW w:w="0" w:type="auto"/>
            <w:tcMar>
              <w:top w:w="75" w:type="dxa"/>
              <w:left w:w="75" w:type="dxa"/>
              <w:bottom w:w="75" w:type="dxa"/>
              <w:right w:w="75" w:type="dxa"/>
            </w:tcMar>
            <w:vAlign w:val="center"/>
            <w:hideMark/>
          </w:tcPr>
          <w:p w14:paraId="76BBEDC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2,010 </w:t>
            </w:r>
          </w:p>
        </w:tc>
        <w:tc>
          <w:tcPr>
            <w:tcW w:w="0" w:type="auto"/>
            <w:tcMar>
              <w:top w:w="75" w:type="dxa"/>
              <w:left w:w="75" w:type="dxa"/>
              <w:bottom w:w="75" w:type="dxa"/>
              <w:right w:w="75" w:type="dxa"/>
            </w:tcMar>
            <w:vAlign w:val="center"/>
            <w:hideMark/>
          </w:tcPr>
          <w:p w14:paraId="229E4E5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tcMar>
              <w:top w:w="75" w:type="dxa"/>
              <w:left w:w="75" w:type="dxa"/>
              <w:bottom w:w="75" w:type="dxa"/>
              <w:right w:w="75" w:type="dxa"/>
            </w:tcMar>
            <w:vAlign w:val="center"/>
            <w:hideMark/>
          </w:tcPr>
          <w:p w14:paraId="2E2FAE6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r w:rsidR="00000000" w14:paraId="6C62CFC6" w14:textId="77777777">
        <w:trPr>
          <w:divId w:val="1699238477"/>
        </w:trPr>
        <w:tc>
          <w:tcPr>
            <w:tcW w:w="0" w:type="auto"/>
            <w:tcMar>
              <w:top w:w="75" w:type="dxa"/>
              <w:left w:w="75" w:type="dxa"/>
              <w:bottom w:w="75" w:type="dxa"/>
              <w:right w:w="75" w:type="dxa"/>
            </w:tcMar>
            <w:vAlign w:val="center"/>
            <w:hideMark/>
          </w:tcPr>
          <w:p w14:paraId="4BA91C4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ASHBY </w:t>
            </w:r>
          </w:p>
        </w:tc>
        <w:tc>
          <w:tcPr>
            <w:tcW w:w="0" w:type="auto"/>
            <w:tcMar>
              <w:top w:w="75" w:type="dxa"/>
              <w:left w:w="75" w:type="dxa"/>
              <w:bottom w:w="75" w:type="dxa"/>
              <w:right w:w="75" w:type="dxa"/>
            </w:tcMar>
            <w:vAlign w:val="center"/>
            <w:hideMark/>
          </w:tcPr>
          <w:p w14:paraId="31AFF29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1,980 </w:t>
            </w:r>
          </w:p>
        </w:tc>
        <w:tc>
          <w:tcPr>
            <w:tcW w:w="0" w:type="auto"/>
            <w:tcMar>
              <w:top w:w="75" w:type="dxa"/>
              <w:left w:w="75" w:type="dxa"/>
              <w:bottom w:w="75" w:type="dxa"/>
              <w:right w:w="75" w:type="dxa"/>
            </w:tcMar>
            <w:vAlign w:val="center"/>
            <w:hideMark/>
          </w:tcPr>
          <w:p w14:paraId="45F985C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2,090 </w:t>
            </w:r>
          </w:p>
        </w:tc>
        <w:tc>
          <w:tcPr>
            <w:tcW w:w="0" w:type="auto"/>
            <w:tcMar>
              <w:top w:w="75" w:type="dxa"/>
              <w:left w:w="75" w:type="dxa"/>
              <w:bottom w:w="75" w:type="dxa"/>
              <w:right w:w="75" w:type="dxa"/>
            </w:tcMar>
            <w:vAlign w:val="center"/>
            <w:hideMark/>
          </w:tcPr>
          <w:p w14:paraId="108E331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tcMar>
              <w:top w:w="75" w:type="dxa"/>
              <w:left w:w="75" w:type="dxa"/>
              <w:bottom w:w="75" w:type="dxa"/>
              <w:right w:w="75" w:type="dxa"/>
            </w:tcMar>
            <w:vAlign w:val="center"/>
            <w:hideMark/>
          </w:tcPr>
          <w:p w14:paraId="3A4A75E9"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6% </w:t>
            </w:r>
          </w:p>
        </w:tc>
        <w:tc>
          <w:tcPr>
            <w:tcW w:w="0" w:type="auto"/>
            <w:tcMar>
              <w:top w:w="75" w:type="dxa"/>
              <w:left w:w="75" w:type="dxa"/>
              <w:bottom w:w="75" w:type="dxa"/>
              <w:right w:w="75" w:type="dxa"/>
            </w:tcMar>
            <w:vAlign w:val="center"/>
            <w:hideMark/>
          </w:tcPr>
          <w:p w14:paraId="559A37D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2,640 </w:t>
            </w:r>
          </w:p>
        </w:tc>
        <w:tc>
          <w:tcPr>
            <w:tcW w:w="0" w:type="auto"/>
            <w:tcMar>
              <w:top w:w="75" w:type="dxa"/>
              <w:left w:w="75" w:type="dxa"/>
              <w:bottom w:w="75" w:type="dxa"/>
              <w:right w:w="75" w:type="dxa"/>
            </w:tcMar>
            <w:vAlign w:val="center"/>
            <w:hideMark/>
          </w:tcPr>
          <w:p w14:paraId="185D4F4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2,360</w:t>
            </w:r>
            <w:r>
              <w:rPr>
                <w:rFonts w:ascii="Georgia" w:eastAsia="Times New Roman" w:hAnsi="Georgia"/>
                <w:color w:val="222222"/>
                <w:sz w:val="18"/>
                <w:szCs w:val="18"/>
              </w:rPr>
              <w:t xml:space="preserve"> </w:t>
            </w:r>
          </w:p>
        </w:tc>
        <w:tc>
          <w:tcPr>
            <w:tcW w:w="0" w:type="auto"/>
            <w:tcMar>
              <w:top w:w="75" w:type="dxa"/>
              <w:left w:w="75" w:type="dxa"/>
              <w:bottom w:w="75" w:type="dxa"/>
              <w:right w:w="75" w:type="dxa"/>
            </w:tcMar>
            <w:vAlign w:val="center"/>
            <w:hideMark/>
          </w:tcPr>
          <w:p w14:paraId="4EB65F2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-280 </w:t>
            </w:r>
          </w:p>
        </w:tc>
        <w:tc>
          <w:tcPr>
            <w:tcW w:w="0" w:type="auto"/>
            <w:tcMar>
              <w:top w:w="75" w:type="dxa"/>
              <w:left w:w="75" w:type="dxa"/>
              <w:bottom w:w="75" w:type="dxa"/>
              <w:right w:w="75" w:type="dxa"/>
            </w:tcMar>
            <w:vAlign w:val="center"/>
            <w:hideMark/>
          </w:tcPr>
          <w:p w14:paraId="456C721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r>
      <w:tr w:rsidR="00000000" w14:paraId="4CA9E435" w14:textId="77777777">
        <w:trPr>
          <w:divId w:val="1699238477"/>
        </w:trPr>
        <w:tc>
          <w:tcPr>
            <w:tcW w:w="0" w:type="auto"/>
            <w:tcMar>
              <w:top w:w="75" w:type="dxa"/>
              <w:left w:w="75" w:type="dxa"/>
              <w:bottom w:w="75" w:type="dxa"/>
              <w:right w:w="75" w:type="dxa"/>
            </w:tcMar>
            <w:vAlign w:val="center"/>
            <w:hideMark/>
          </w:tcPr>
          <w:p w14:paraId="25C9C7D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VINE CITY </w:t>
            </w:r>
          </w:p>
        </w:tc>
        <w:tc>
          <w:tcPr>
            <w:tcW w:w="0" w:type="auto"/>
            <w:tcMar>
              <w:top w:w="75" w:type="dxa"/>
              <w:left w:w="75" w:type="dxa"/>
              <w:bottom w:w="75" w:type="dxa"/>
              <w:right w:w="75" w:type="dxa"/>
            </w:tcMar>
            <w:vAlign w:val="center"/>
            <w:hideMark/>
          </w:tcPr>
          <w:p w14:paraId="4903F53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1,010 </w:t>
            </w:r>
          </w:p>
        </w:tc>
        <w:tc>
          <w:tcPr>
            <w:tcW w:w="0" w:type="auto"/>
            <w:tcMar>
              <w:top w:w="75" w:type="dxa"/>
              <w:left w:w="75" w:type="dxa"/>
              <w:bottom w:w="75" w:type="dxa"/>
              <w:right w:w="75" w:type="dxa"/>
            </w:tcMar>
            <w:vAlign w:val="center"/>
            <w:hideMark/>
          </w:tcPr>
          <w:p w14:paraId="37E4349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1,300 </w:t>
            </w:r>
          </w:p>
        </w:tc>
        <w:tc>
          <w:tcPr>
            <w:tcW w:w="0" w:type="auto"/>
            <w:tcMar>
              <w:top w:w="75" w:type="dxa"/>
              <w:left w:w="75" w:type="dxa"/>
              <w:bottom w:w="75" w:type="dxa"/>
              <w:right w:w="75" w:type="dxa"/>
            </w:tcMar>
            <w:vAlign w:val="center"/>
            <w:hideMark/>
          </w:tcPr>
          <w:p w14:paraId="48C1B83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290 </w:t>
            </w:r>
          </w:p>
        </w:tc>
        <w:tc>
          <w:tcPr>
            <w:tcW w:w="0" w:type="auto"/>
            <w:tcMar>
              <w:top w:w="75" w:type="dxa"/>
              <w:left w:w="75" w:type="dxa"/>
              <w:bottom w:w="75" w:type="dxa"/>
              <w:right w:w="75" w:type="dxa"/>
            </w:tcMar>
            <w:vAlign w:val="center"/>
            <w:hideMark/>
          </w:tcPr>
          <w:p w14:paraId="4AC483B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tcMar>
              <w:top w:w="75" w:type="dxa"/>
              <w:left w:w="75" w:type="dxa"/>
              <w:bottom w:w="75" w:type="dxa"/>
              <w:right w:w="75" w:type="dxa"/>
            </w:tcMar>
            <w:vAlign w:val="center"/>
            <w:hideMark/>
          </w:tcPr>
          <w:p w14:paraId="6FFD379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1,010 </w:t>
            </w:r>
          </w:p>
        </w:tc>
        <w:tc>
          <w:tcPr>
            <w:tcW w:w="0" w:type="auto"/>
            <w:tcMar>
              <w:top w:w="75" w:type="dxa"/>
              <w:left w:w="75" w:type="dxa"/>
              <w:bottom w:w="75" w:type="dxa"/>
              <w:right w:w="75" w:type="dxa"/>
            </w:tcMar>
            <w:vAlign w:val="center"/>
            <w:hideMark/>
          </w:tcPr>
          <w:p w14:paraId="604A028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1,460 </w:t>
            </w:r>
          </w:p>
        </w:tc>
        <w:tc>
          <w:tcPr>
            <w:tcW w:w="0" w:type="auto"/>
            <w:tcMar>
              <w:top w:w="75" w:type="dxa"/>
              <w:left w:w="75" w:type="dxa"/>
              <w:bottom w:w="75" w:type="dxa"/>
              <w:right w:w="75" w:type="dxa"/>
            </w:tcMar>
            <w:vAlign w:val="center"/>
            <w:hideMark/>
          </w:tcPr>
          <w:p w14:paraId="124FE6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450 </w:t>
            </w:r>
          </w:p>
        </w:tc>
        <w:tc>
          <w:tcPr>
            <w:tcW w:w="0" w:type="auto"/>
            <w:tcMar>
              <w:top w:w="75" w:type="dxa"/>
              <w:left w:w="75" w:type="dxa"/>
              <w:bottom w:w="75" w:type="dxa"/>
              <w:right w:w="75" w:type="dxa"/>
            </w:tcMar>
            <w:vAlign w:val="center"/>
            <w:hideMark/>
          </w:tcPr>
          <w:p w14:paraId="1E415D6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45% </w:t>
            </w:r>
          </w:p>
        </w:tc>
      </w:tr>
      <w:tr w:rsidR="00000000" w14:paraId="5F84A11D" w14:textId="77777777">
        <w:trPr>
          <w:divId w:val="1699238477"/>
        </w:trPr>
        <w:tc>
          <w:tcPr>
            <w:tcW w:w="0" w:type="auto"/>
            <w:tcMar>
              <w:top w:w="75" w:type="dxa"/>
              <w:left w:w="75" w:type="dxa"/>
              <w:bottom w:w="75" w:type="dxa"/>
              <w:right w:w="75" w:type="dxa"/>
            </w:tcMar>
            <w:vAlign w:val="center"/>
            <w:hideMark/>
          </w:tcPr>
          <w:p w14:paraId="2CA4954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DOME/GWCC/PHILLIPS </w:t>
            </w:r>
          </w:p>
        </w:tc>
        <w:tc>
          <w:tcPr>
            <w:tcW w:w="0" w:type="auto"/>
            <w:tcMar>
              <w:top w:w="75" w:type="dxa"/>
              <w:left w:w="75" w:type="dxa"/>
              <w:bottom w:w="75" w:type="dxa"/>
              <w:right w:w="75" w:type="dxa"/>
            </w:tcMar>
            <w:vAlign w:val="center"/>
            <w:hideMark/>
          </w:tcPr>
          <w:p w14:paraId="40FF9E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3,120 </w:t>
            </w:r>
          </w:p>
        </w:tc>
        <w:tc>
          <w:tcPr>
            <w:tcW w:w="0" w:type="auto"/>
            <w:tcMar>
              <w:top w:w="75" w:type="dxa"/>
              <w:left w:w="75" w:type="dxa"/>
              <w:bottom w:w="75" w:type="dxa"/>
              <w:right w:w="75" w:type="dxa"/>
            </w:tcMar>
            <w:vAlign w:val="center"/>
            <w:hideMark/>
          </w:tcPr>
          <w:p w14:paraId="2969FF0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1,320 </w:t>
            </w:r>
          </w:p>
        </w:tc>
        <w:tc>
          <w:tcPr>
            <w:tcW w:w="0" w:type="auto"/>
            <w:tcMar>
              <w:top w:w="75" w:type="dxa"/>
              <w:left w:w="75" w:type="dxa"/>
              <w:bottom w:w="75" w:type="dxa"/>
              <w:right w:w="75" w:type="dxa"/>
            </w:tcMar>
            <w:vAlign w:val="center"/>
            <w:hideMark/>
          </w:tcPr>
          <w:p w14:paraId="626A0C8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-1,800 </w:t>
            </w:r>
          </w:p>
        </w:tc>
        <w:tc>
          <w:tcPr>
            <w:tcW w:w="0" w:type="auto"/>
            <w:tcMar>
              <w:top w:w="75" w:type="dxa"/>
              <w:left w:w="75" w:type="dxa"/>
              <w:bottom w:w="75" w:type="dxa"/>
              <w:right w:w="75" w:type="dxa"/>
            </w:tcMar>
            <w:vAlign w:val="center"/>
            <w:hideMark/>
          </w:tcPr>
          <w:p w14:paraId="196EA3F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-58% </w:t>
            </w:r>
          </w:p>
        </w:tc>
        <w:tc>
          <w:tcPr>
            <w:tcW w:w="0" w:type="auto"/>
            <w:tcMar>
              <w:top w:w="75" w:type="dxa"/>
              <w:left w:w="75" w:type="dxa"/>
              <w:bottom w:w="75" w:type="dxa"/>
              <w:right w:w="75" w:type="dxa"/>
            </w:tcMar>
            <w:vAlign w:val="center"/>
            <w:hideMark/>
          </w:tcPr>
          <w:p w14:paraId="4494A17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3,120 </w:t>
            </w:r>
          </w:p>
        </w:tc>
        <w:tc>
          <w:tcPr>
            <w:tcW w:w="0" w:type="auto"/>
            <w:tcMar>
              <w:top w:w="75" w:type="dxa"/>
              <w:left w:w="75" w:type="dxa"/>
              <w:bottom w:w="75" w:type="dxa"/>
              <w:right w:w="75" w:type="dxa"/>
            </w:tcMar>
            <w:vAlign w:val="center"/>
            <w:hideMark/>
          </w:tcPr>
          <w:p w14:paraId="1503BD5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1,370 </w:t>
            </w:r>
          </w:p>
        </w:tc>
        <w:tc>
          <w:tcPr>
            <w:tcW w:w="0" w:type="auto"/>
            <w:tcMar>
              <w:top w:w="75" w:type="dxa"/>
              <w:left w:w="75" w:type="dxa"/>
              <w:bottom w:w="75" w:type="dxa"/>
              <w:right w:w="75" w:type="dxa"/>
            </w:tcMar>
            <w:vAlign w:val="center"/>
            <w:hideMark/>
          </w:tcPr>
          <w:p w14:paraId="4B84257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-1,750 </w:t>
            </w:r>
          </w:p>
        </w:tc>
        <w:tc>
          <w:tcPr>
            <w:tcW w:w="0" w:type="auto"/>
            <w:tcMar>
              <w:top w:w="75" w:type="dxa"/>
              <w:left w:w="75" w:type="dxa"/>
              <w:bottom w:w="75" w:type="dxa"/>
              <w:right w:w="75" w:type="dxa"/>
            </w:tcMar>
            <w:vAlign w:val="center"/>
            <w:hideMark/>
          </w:tcPr>
          <w:p w14:paraId="279D7B0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-56% </w:t>
            </w:r>
          </w:p>
        </w:tc>
      </w:tr>
      <w:tr w:rsidR="00000000" w14:paraId="2936A1D4" w14:textId="77777777">
        <w:trPr>
          <w:divId w:val="1699238477"/>
        </w:trPr>
        <w:tc>
          <w:tcPr>
            <w:tcW w:w="0" w:type="auto"/>
            <w:tcMar>
              <w:top w:w="75" w:type="dxa"/>
              <w:left w:w="75" w:type="dxa"/>
              <w:bottom w:w="75" w:type="dxa"/>
              <w:right w:w="75" w:type="dxa"/>
            </w:tcMar>
            <w:vAlign w:val="center"/>
            <w:hideMark/>
          </w:tcPr>
          <w:p w14:paraId="7E25C7DF"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GEORGIA STATE </w:t>
            </w:r>
          </w:p>
        </w:tc>
        <w:tc>
          <w:tcPr>
            <w:tcW w:w="0" w:type="auto"/>
            <w:tcMar>
              <w:top w:w="75" w:type="dxa"/>
              <w:left w:w="75" w:type="dxa"/>
              <w:bottom w:w="75" w:type="dxa"/>
              <w:right w:w="75" w:type="dxa"/>
            </w:tcMar>
            <w:vAlign w:val="center"/>
            <w:hideMark/>
          </w:tcPr>
          <w:p w14:paraId="0A71BD4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4,060 </w:t>
            </w:r>
          </w:p>
        </w:tc>
        <w:tc>
          <w:tcPr>
            <w:tcW w:w="0" w:type="auto"/>
            <w:tcMar>
              <w:top w:w="75" w:type="dxa"/>
              <w:left w:w="75" w:type="dxa"/>
              <w:bottom w:w="75" w:type="dxa"/>
              <w:right w:w="75" w:type="dxa"/>
            </w:tcMar>
            <w:vAlign w:val="center"/>
            <w:hideMark/>
          </w:tcPr>
          <w:p w14:paraId="4876619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5,330 </w:t>
            </w:r>
          </w:p>
        </w:tc>
        <w:tc>
          <w:tcPr>
            <w:tcW w:w="0" w:type="auto"/>
            <w:tcMar>
              <w:top w:w="75" w:type="dxa"/>
              <w:left w:w="75" w:type="dxa"/>
              <w:bottom w:w="75" w:type="dxa"/>
              <w:right w:w="75" w:type="dxa"/>
            </w:tcMar>
            <w:vAlign w:val="center"/>
            <w:hideMark/>
          </w:tcPr>
          <w:p w14:paraId="0089FAA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1,270 </w:t>
            </w:r>
          </w:p>
        </w:tc>
        <w:tc>
          <w:tcPr>
            <w:tcW w:w="0" w:type="auto"/>
            <w:tcMar>
              <w:top w:w="75" w:type="dxa"/>
              <w:left w:w="75" w:type="dxa"/>
              <w:bottom w:w="75" w:type="dxa"/>
              <w:right w:w="75" w:type="dxa"/>
            </w:tcMar>
            <w:vAlign w:val="center"/>
            <w:hideMark/>
          </w:tcPr>
          <w:p w14:paraId="48619FA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31% </w:t>
            </w:r>
          </w:p>
        </w:tc>
        <w:tc>
          <w:tcPr>
            <w:tcW w:w="0" w:type="auto"/>
            <w:tcMar>
              <w:top w:w="75" w:type="dxa"/>
              <w:left w:w="75" w:type="dxa"/>
              <w:bottom w:w="75" w:type="dxa"/>
              <w:right w:w="75" w:type="dxa"/>
            </w:tcMar>
            <w:vAlign w:val="center"/>
            <w:hideMark/>
          </w:tcPr>
          <w:p w14:paraId="643597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4,060 </w:t>
            </w:r>
          </w:p>
        </w:tc>
        <w:tc>
          <w:tcPr>
            <w:tcW w:w="0" w:type="auto"/>
            <w:tcMar>
              <w:top w:w="75" w:type="dxa"/>
              <w:left w:w="75" w:type="dxa"/>
              <w:bottom w:w="75" w:type="dxa"/>
              <w:right w:w="75" w:type="dxa"/>
            </w:tcMar>
            <w:vAlign w:val="center"/>
            <w:hideMark/>
          </w:tcPr>
          <w:p w14:paraId="77017DF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5,370 </w:t>
            </w:r>
          </w:p>
        </w:tc>
        <w:tc>
          <w:tcPr>
            <w:tcW w:w="0" w:type="auto"/>
            <w:tcMar>
              <w:top w:w="75" w:type="dxa"/>
              <w:left w:w="75" w:type="dxa"/>
              <w:bottom w:w="75" w:type="dxa"/>
              <w:right w:w="75" w:type="dxa"/>
            </w:tcMar>
            <w:vAlign w:val="center"/>
            <w:hideMark/>
          </w:tcPr>
          <w:p w14:paraId="0F4A214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1,310 </w:t>
            </w:r>
          </w:p>
        </w:tc>
        <w:tc>
          <w:tcPr>
            <w:tcW w:w="0" w:type="auto"/>
            <w:tcMar>
              <w:top w:w="75" w:type="dxa"/>
              <w:left w:w="75" w:type="dxa"/>
              <w:bottom w:w="75" w:type="dxa"/>
              <w:right w:w="75" w:type="dxa"/>
            </w:tcMar>
            <w:vAlign w:val="center"/>
            <w:hideMark/>
          </w:tcPr>
          <w:p w14:paraId="29EAA13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r>
      <w:tr w:rsidR="00000000" w14:paraId="69EA240D" w14:textId="77777777">
        <w:trPr>
          <w:divId w:val="1699238477"/>
        </w:trPr>
        <w:tc>
          <w:tcPr>
            <w:tcW w:w="0" w:type="auto"/>
            <w:tcMar>
              <w:top w:w="75" w:type="dxa"/>
              <w:left w:w="75" w:type="dxa"/>
              <w:bottom w:w="75" w:type="dxa"/>
              <w:right w:w="75" w:type="dxa"/>
            </w:tcMar>
            <w:vAlign w:val="center"/>
            <w:hideMark/>
          </w:tcPr>
          <w:p w14:paraId="2FEB115E"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KING MEMORIAL </w:t>
            </w:r>
          </w:p>
        </w:tc>
        <w:tc>
          <w:tcPr>
            <w:tcW w:w="0" w:type="auto"/>
            <w:tcMar>
              <w:top w:w="75" w:type="dxa"/>
              <w:left w:w="75" w:type="dxa"/>
              <w:bottom w:w="75" w:type="dxa"/>
              <w:right w:w="75" w:type="dxa"/>
            </w:tcMar>
            <w:vAlign w:val="center"/>
            <w:hideMark/>
          </w:tcPr>
          <w:p w14:paraId="6806045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1,180 </w:t>
            </w:r>
          </w:p>
        </w:tc>
        <w:tc>
          <w:tcPr>
            <w:tcW w:w="0" w:type="auto"/>
            <w:tcMar>
              <w:top w:w="75" w:type="dxa"/>
              <w:left w:w="75" w:type="dxa"/>
              <w:bottom w:w="75" w:type="dxa"/>
              <w:right w:w="75" w:type="dxa"/>
            </w:tcMar>
            <w:vAlign w:val="center"/>
            <w:hideMark/>
          </w:tcPr>
          <w:p w14:paraId="49E1322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1,180 </w:t>
            </w:r>
          </w:p>
        </w:tc>
        <w:tc>
          <w:tcPr>
            <w:tcW w:w="0" w:type="auto"/>
            <w:tcMar>
              <w:top w:w="75" w:type="dxa"/>
              <w:left w:w="75" w:type="dxa"/>
              <w:bottom w:w="75" w:type="dxa"/>
              <w:right w:w="75" w:type="dxa"/>
            </w:tcMar>
            <w:vAlign w:val="center"/>
            <w:hideMark/>
          </w:tcPr>
          <w:p w14:paraId="5F4D027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286561D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5466FBD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1,180 </w:t>
            </w:r>
          </w:p>
        </w:tc>
        <w:tc>
          <w:tcPr>
            <w:tcW w:w="0" w:type="auto"/>
            <w:tcMar>
              <w:top w:w="75" w:type="dxa"/>
              <w:left w:w="75" w:type="dxa"/>
              <w:bottom w:w="75" w:type="dxa"/>
              <w:right w:w="75" w:type="dxa"/>
            </w:tcMar>
            <w:vAlign w:val="center"/>
            <w:hideMark/>
          </w:tcPr>
          <w:p w14:paraId="0DD89B0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1,180 </w:t>
            </w:r>
          </w:p>
        </w:tc>
        <w:tc>
          <w:tcPr>
            <w:tcW w:w="0" w:type="auto"/>
            <w:tcMar>
              <w:top w:w="75" w:type="dxa"/>
              <w:left w:w="75" w:type="dxa"/>
              <w:bottom w:w="75" w:type="dxa"/>
              <w:right w:w="75" w:type="dxa"/>
            </w:tcMar>
            <w:vAlign w:val="center"/>
            <w:hideMark/>
          </w:tcPr>
          <w:p w14:paraId="49BF7A2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 </w:t>
            </w:r>
          </w:p>
        </w:tc>
        <w:tc>
          <w:tcPr>
            <w:tcW w:w="0" w:type="auto"/>
            <w:tcMar>
              <w:top w:w="75" w:type="dxa"/>
              <w:left w:w="75" w:type="dxa"/>
              <w:bottom w:w="75" w:type="dxa"/>
              <w:right w:w="75" w:type="dxa"/>
            </w:tcMar>
            <w:vAlign w:val="center"/>
            <w:hideMark/>
          </w:tcPr>
          <w:p w14:paraId="51BD6575"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0% </w:t>
            </w:r>
          </w:p>
        </w:tc>
      </w:tr>
      <w:tr w:rsidR="00000000" w14:paraId="08020A0C" w14:textId="77777777">
        <w:trPr>
          <w:divId w:val="1699238477"/>
        </w:trPr>
        <w:tc>
          <w:tcPr>
            <w:tcW w:w="0" w:type="auto"/>
            <w:tcMar>
              <w:top w:w="75" w:type="dxa"/>
              <w:left w:w="75" w:type="dxa"/>
              <w:bottom w:w="75" w:type="dxa"/>
              <w:right w:w="75" w:type="dxa"/>
            </w:tcMar>
            <w:vAlign w:val="center"/>
            <w:hideMark/>
          </w:tcPr>
          <w:p w14:paraId="5675EBC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INMAN PARK </w:t>
            </w:r>
          </w:p>
        </w:tc>
        <w:tc>
          <w:tcPr>
            <w:tcW w:w="0" w:type="auto"/>
            <w:tcMar>
              <w:top w:w="75" w:type="dxa"/>
              <w:left w:w="75" w:type="dxa"/>
              <w:bottom w:w="75" w:type="dxa"/>
              <w:right w:w="75" w:type="dxa"/>
            </w:tcMar>
            <w:vAlign w:val="center"/>
            <w:hideMark/>
          </w:tcPr>
          <w:p w14:paraId="04E3F29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2,890 </w:t>
            </w:r>
          </w:p>
        </w:tc>
        <w:tc>
          <w:tcPr>
            <w:tcW w:w="0" w:type="auto"/>
            <w:tcMar>
              <w:top w:w="75" w:type="dxa"/>
              <w:left w:w="75" w:type="dxa"/>
              <w:bottom w:w="75" w:type="dxa"/>
              <w:right w:w="75" w:type="dxa"/>
            </w:tcMar>
            <w:vAlign w:val="center"/>
            <w:hideMark/>
          </w:tcPr>
          <w:p w14:paraId="37DE398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3,270 </w:t>
            </w:r>
          </w:p>
        </w:tc>
        <w:tc>
          <w:tcPr>
            <w:tcW w:w="0" w:type="auto"/>
            <w:tcMar>
              <w:top w:w="75" w:type="dxa"/>
              <w:left w:w="75" w:type="dxa"/>
              <w:bottom w:w="75" w:type="dxa"/>
              <w:right w:w="75" w:type="dxa"/>
            </w:tcMar>
            <w:vAlign w:val="center"/>
            <w:hideMark/>
          </w:tcPr>
          <w:p w14:paraId="63521CD3"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380 </w:t>
            </w:r>
          </w:p>
        </w:tc>
        <w:tc>
          <w:tcPr>
            <w:tcW w:w="0" w:type="auto"/>
            <w:tcMar>
              <w:top w:w="75" w:type="dxa"/>
              <w:left w:w="75" w:type="dxa"/>
              <w:bottom w:w="75" w:type="dxa"/>
              <w:right w:w="75" w:type="dxa"/>
            </w:tcMar>
            <w:vAlign w:val="center"/>
            <w:hideMark/>
          </w:tcPr>
          <w:p w14:paraId="6028C59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13% </w:t>
            </w:r>
          </w:p>
        </w:tc>
        <w:tc>
          <w:tcPr>
            <w:tcW w:w="0" w:type="auto"/>
            <w:tcMar>
              <w:top w:w="75" w:type="dxa"/>
              <w:left w:w="75" w:type="dxa"/>
              <w:bottom w:w="75" w:type="dxa"/>
              <w:right w:w="75" w:type="dxa"/>
            </w:tcMar>
            <w:vAlign w:val="center"/>
            <w:hideMark/>
          </w:tcPr>
          <w:p w14:paraId="1731CE4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2,890 </w:t>
            </w:r>
          </w:p>
        </w:tc>
        <w:tc>
          <w:tcPr>
            <w:tcW w:w="0" w:type="auto"/>
            <w:tcMar>
              <w:top w:w="75" w:type="dxa"/>
              <w:left w:w="75" w:type="dxa"/>
              <w:bottom w:w="75" w:type="dxa"/>
              <w:right w:w="75" w:type="dxa"/>
            </w:tcMar>
            <w:vAlign w:val="center"/>
            <w:hideMark/>
          </w:tcPr>
          <w:p w14:paraId="6CC38D7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3,330 </w:t>
            </w:r>
          </w:p>
        </w:tc>
        <w:tc>
          <w:tcPr>
            <w:tcW w:w="0" w:type="auto"/>
            <w:tcMar>
              <w:top w:w="75" w:type="dxa"/>
              <w:left w:w="75" w:type="dxa"/>
              <w:bottom w:w="75" w:type="dxa"/>
              <w:right w:w="75" w:type="dxa"/>
            </w:tcMar>
            <w:vAlign w:val="center"/>
            <w:hideMark/>
          </w:tcPr>
          <w:p w14:paraId="25175BB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440 </w:t>
            </w:r>
          </w:p>
        </w:tc>
        <w:tc>
          <w:tcPr>
            <w:tcW w:w="0" w:type="auto"/>
            <w:tcMar>
              <w:top w:w="75" w:type="dxa"/>
              <w:left w:w="75" w:type="dxa"/>
              <w:bottom w:w="75" w:type="dxa"/>
              <w:right w:w="75" w:type="dxa"/>
            </w:tcMar>
            <w:vAlign w:val="center"/>
            <w:hideMark/>
          </w:tcPr>
          <w:p w14:paraId="0C2524D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 </w:t>
            </w:r>
          </w:p>
        </w:tc>
      </w:tr>
      <w:tr w:rsidR="00000000" w14:paraId="75A634D2" w14:textId="77777777">
        <w:trPr>
          <w:divId w:val="1699238477"/>
        </w:trPr>
        <w:tc>
          <w:tcPr>
            <w:tcW w:w="0" w:type="auto"/>
            <w:tcMar>
              <w:top w:w="75" w:type="dxa"/>
              <w:left w:w="75" w:type="dxa"/>
              <w:bottom w:w="75" w:type="dxa"/>
              <w:right w:w="75" w:type="dxa"/>
            </w:tcMar>
            <w:vAlign w:val="center"/>
            <w:hideMark/>
          </w:tcPr>
          <w:p w14:paraId="5148109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EDGEWOOD </w:t>
            </w:r>
          </w:p>
        </w:tc>
        <w:tc>
          <w:tcPr>
            <w:tcW w:w="0" w:type="auto"/>
            <w:tcMar>
              <w:top w:w="75" w:type="dxa"/>
              <w:left w:w="75" w:type="dxa"/>
              <w:bottom w:w="75" w:type="dxa"/>
              <w:right w:w="75" w:type="dxa"/>
            </w:tcMar>
            <w:vAlign w:val="center"/>
            <w:hideMark/>
          </w:tcPr>
          <w:p w14:paraId="54B1BE2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1,190 </w:t>
            </w:r>
          </w:p>
        </w:tc>
        <w:tc>
          <w:tcPr>
            <w:tcW w:w="0" w:type="auto"/>
            <w:tcMar>
              <w:top w:w="75" w:type="dxa"/>
              <w:left w:w="75" w:type="dxa"/>
              <w:bottom w:w="75" w:type="dxa"/>
              <w:right w:w="75" w:type="dxa"/>
            </w:tcMar>
            <w:vAlign w:val="center"/>
            <w:hideMark/>
          </w:tcPr>
          <w:p w14:paraId="41D8F90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1,670 </w:t>
            </w:r>
          </w:p>
        </w:tc>
        <w:tc>
          <w:tcPr>
            <w:tcW w:w="0" w:type="auto"/>
            <w:tcMar>
              <w:top w:w="75" w:type="dxa"/>
              <w:left w:w="75" w:type="dxa"/>
              <w:bottom w:w="75" w:type="dxa"/>
              <w:right w:w="75" w:type="dxa"/>
            </w:tcMar>
            <w:vAlign w:val="center"/>
            <w:hideMark/>
          </w:tcPr>
          <w:p w14:paraId="3BD7062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480 </w:t>
            </w:r>
          </w:p>
        </w:tc>
        <w:tc>
          <w:tcPr>
            <w:tcW w:w="0" w:type="auto"/>
            <w:tcMar>
              <w:top w:w="75" w:type="dxa"/>
              <w:left w:w="75" w:type="dxa"/>
              <w:bottom w:w="75" w:type="dxa"/>
              <w:right w:w="75" w:type="dxa"/>
            </w:tcMar>
            <w:vAlign w:val="center"/>
            <w:hideMark/>
          </w:tcPr>
          <w:p w14:paraId="4313898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40% </w:t>
            </w:r>
          </w:p>
        </w:tc>
        <w:tc>
          <w:tcPr>
            <w:tcW w:w="0" w:type="auto"/>
            <w:tcMar>
              <w:top w:w="75" w:type="dxa"/>
              <w:left w:w="75" w:type="dxa"/>
              <w:bottom w:w="75" w:type="dxa"/>
              <w:right w:w="75" w:type="dxa"/>
            </w:tcMar>
            <w:vAlign w:val="center"/>
            <w:hideMark/>
          </w:tcPr>
          <w:p w14:paraId="5F9053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1,190 </w:t>
            </w:r>
          </w:p>
        </w:tc>
        <w:tc>
          <w:tcPr>
            <w:tcW w:w="0" w:type="auto"/>
            <w:tcMar>
              <w:top w:w="75" w:type="dxa"/>
              <w:left w:w="75" w:type="dxa"/>
              <w:bottom w:w="75" w:type="dxa"/>
              <w:right w:w="75" w:type="dxa"/>
            </w:tcMar>
            <w:vAlign w:val="center"/>
            <w:hideMark/>
          </w:tcPr>
          <w:p w14:paraId="3EE5929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1,720 </w:t>
            </w:r>
          </w:p>
        </w:tc>
        <w:tc>
          <w:tcPr>
            <w:tcW w:w="0" w:type="auto"/>
            <w:tcMar>
              <w:top w:w="75" w:type="dxa"/>
              <w:left w:w="75" w:type="dxa"/>
              <w:bottom w:w="75" w:type="dxa"/>
              <w:right w:w="75" w:type="dxa"/>
            </w:tcMar>
            <w:vAlign w:val="center"/>
            <w:hideMark/>
          </w:tcPr>
          <w:p w14:paraId="0836A1A7"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530 </w:t>
            </w:r>
          </w:p>
        </w:tc>
        <w:tc>
          <w:tcPr>
            <w:tcW w:w="0" w:type="auto"/>
            <w:tcMar>
              <w:top w:w="75" w:type="dxa"/>
              <w:left w:w="75" w:type="dxa"/>
              <w:bottom w:w="75" w:type="dxa"/>
              <w:right w:w="75" w:type="dxa"/>
            </w:tcMar>
            <w:vAlign w:val="center"/>
            <w:hideMark/>
          </w:tcPr>
          <w:p w14:paraId="32E4268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45% </w:t>
            </w:r>
          </w:p>
        </w:tc>
      </w:tr>
      <w:tr w:rsidR="00000000" w14:paraId="2684ECA7" w14:textId="77777777">
        <w:trPr>
          <w:divId w:val="1699238477"/>
        </w:trPr>
        <w:tc>
          <w:tcPr>
            <w:tcW w:w="0" w:type="auto"/>
            <w:tcMar>
              <w:top w:w="75" w:type="dxa"/>
              <w:left w:w="75" w:type="dxa"/>
              <w:bottom w:w="75" w:type="dxa"/>
              <w:right w:w="75" w:type="dxa"/>
            </w:tcMar>
            <w:vAlign w:val="center"/>
            <w:hideMark/>
          </w:tcPr>
          <w:p w14:paraId="0445563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EAST LAKE </w:t>
            </w:r>
          </w:p>
        </w:tc>
        <w:tc>
          <w:tcPr>
            <w:tcW w:w="0" w:type="auto"/>
            <w:tcMar>
              <w:top w:w="75" w:type="dxa"/>
              <w:left w:w="75" w:type="dxa"/>
              <w:bottom w:w="75" w:type="dxa"/>
              <w:right w:w="75" w:type="dxa"/>
            </w:tcMar>
            <w:vAlign w:val="center"/>
            <w:hideMark/>
          </w:tcPr>
          <w:p w14:paraId="7308AA6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1,350 </w:t>
            </w:r>
          </w:p>
        </w:tc>
        <w:tc>
          <w:tcPr>
            <w:tcW w:w="0" w:type="auto"/>
            <w:tcMar>
              <w:top w:w="75" w:type="dxa"/>
              <w:left w:w="75" w:type="dxa"/>
              <w:bottom w:w="75" w:type="dxa"/>
              <w:right w:w="75" w:type="dxa"/>
            </w:tcMar>
            <w:vAlign w:val="center"/>
            <w:hideMark/>
          </w:tcPr>
          <w:p w14:paraId="2E7D52D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1,470 </w:t>
            </w:r>
          </w:p>
        </w:tc>
        <w:tc>
          <w:tcPr>
            <w:tcW w:w="0" w:type="auto"/>
            <w:tcMar>
              <w:top w:w="75" w:type="dxa"/>
              <w:left w:w="75" w:type="dxa"/>
              <w:bottom w:w="75" w:type="dxa"/>
              <w:right w:w="75" w:type="dxa"/>
            </w:tcMar>
            <w:vAlign w:val="center"/>
            <w:hideMark/>
          </w:tcPr>
          <w:p w14:paraId="18E0931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 </w:t>
            </w:r>
          </w:p>
        </w:tc>
        <w:tc>
          <w:tcPr>
            <w:tcW w:w="0" w:type="auto"/>
            <w:tcMar>
              <w:top w:w="75" w:type="dxa"/>
              <w:left w:w="75" w:type="dxa"/>
              <w:bottom w:w="75" w:type="dxa"/>
              <w:right w:w="75" w:type="dxa"/>
            </w:tcMar>
            <w:vAlign w:val="center"/>
            <w:hideMark/>
          </w:tcPr>
          <w:p w14:paraId="7A76E883"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c>
          <w:tcPr>
            <w:tcW w:w="0" w:type="auto"/>
            <w:tcMar>
              <w:top w:w="75" w:type="dxa"/>
              <w:left w:w="75" w:type="dxa"/>
              <w:bottom w:w="75" w:type="dxa"/>
              <w:right w:w="75" w:type="dxa"/>
            </w:tcMar>
            <w:vAlign w:val="center"/>
            <w:hideMark/>
          </w:tcPr>
          <w:p w14:paraId="3EC2D4A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1,350 </w:t>
            </w:r>
          </w:p>
        </w:tc>
        <w:tc>
          <w:tcPr>
            <w:tcW w:w="0" w:type="auto"/>
            <w:tcMar>
              <w:top w:w="75" w:type="dxa"/>
              <w:left w:w="75" w:type="dxa"/>
              <w:bottom w:w="75" w:type="dxa"/>
              <w:right w:w="75" w:type="dxa"/>
            </w:tcMar>
            <w:vAlign w:val="center"/>
            <w:hideMark/>
          </w:tcPr>
          <w:p w14:paraId="536546F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1,470 </w:t>
            </w:r>
          </w:p>
        </w:tc>
        <w:tc>
          <w:tcPr>
            <w:tcW w:w="0" w:type="auto"/>
            <w:tcMar>
              <w:top w:w="75" w:type="dxa"/>
              <w:left w:w="75" w:type="dxa"/>
              <w:bottom w:w="75" w:type="dxa"/>
              <w:right w:w="75" w:type="dxa"/>
            </w:tcMar>
            <w:vAlign w:val="center"/>
            <w:hideMark/>
          </w:tcPr>
          <w:p w14:paraId="6F6036F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120 </w:t>
            </w:r>
          </w:p>
        </w:tc>
        <w:tc>
          <w:tcPr>
            <w:tcW w:w="0" w:type="auto"/>
            <w:tcMar>
              <w:top w:w="75" w:type="dxa"/>
              <w:left w:w="75" w:type="dxa"/>
              <w:bottom w:w="75" w:type="dxa"/>
              <w:right w:w="75" w:type="dxa"/>
            </w:tcMar>
            <w:vAlign w:val="center"/>
            <w:hideMark/>
          </w:tcPr>
          <w:p w14:paraId="5929754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r>
      <w:tr w:rsidR="00000000" w14:paraId="24F2EFAE" w14:textId="77777777">
        <w:trPr>
          <w:divId w:val="1699238477"/>
        </w:trPr>
        <w:tc>
          <w:tcPr>
            <w:tcW w:w="0" w:type="auto"/>
            <w:tcMar>
              <w:top w:w="75" w:type="dxa"/>
              <w:left w:w="75" w:type="dxa"/>
              <w:bottom w:w="75" w:type="dxa"/>
              <w:right w:w="75" w:type="dxa"/>
            </w:tcMar>
            <w:vAlign w:val="center"/>
            <w:hideMark/>
          </w:tcPr>
          <w:p w14:paraId="54777D9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DECATUR </w:t>
            </w:r>
          </w:p>
        </w:tc>
        <w:tc>
          <w:tcPr>
            <w:tcW w:w="0" w:type="auto"/>
            <w:tcMar>
              <w:top w:w="75" w:type="dxa"/>
              <w:left w:w="75" w:type="dxa"/>
              <w:bottom w:w="75" w:type="dxa"/>
              <w:right w:w="75" w:type="dxa"/>
            </w:tcMar>
            <w:vAlign w:val="center"/>
            <w:hideMark/>
          </w:tcPr>
          <w:p w14:paraId="0718CE5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4,000 </w:t>
            </w:r>
          </w:p>
        </w:tc>
        <w:tc>
          <w:tcPr>
            <w:tcW w:w="0" w:type="auto"/>
            <w:tcMar>
              <w:top w:w="75" w:type="dxa"/>
              <w:left w:w="75" w:type="dxa"/>
              <w:bottom w:w="75" w:type="dxa"/>
              <w:right w:w="75" w:type="dxa"/>
            </w:tcMar>
            <w:vAlign w:val="center"/>
            <w:hideMark/>
          </w:tcPr>
          <w:p w14:paraId="5DAF941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3,420 </w:t>
            </w:r>
          </w:p>
        </w:tc>
        <w:tc>
          <w:tcPr>
            <w:tcW w:w="0" w:type="auto"/>
            <w:tcMar>
              <w:top w:w="75" w:type="dxa"/>
              <w:left w:w="75" w:type="dxa"/>
              <w:bottom w:w="75" w:type="dxa"/>
              <w:right w:w="75" w:type="dxa"/>
            </w:tcMar>
            <w:vAlign w:val="center"/>
            <w:hideMark/>
          </w:tcPr>
          <w:p w14:paraId="33D1766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-580 </w:t>
            </w:r>
          </w:p>
        </w:tc>
        <w:tc>
          <w:tcPr>
            <w:tcW w:w="0" w:type="auto"/>
            <w:tcMar>
              <w:top w:w="75" w:type="dxa"/>
              <w:left w:w="75" w:type="dxa"/>
              <w:bottom w:w="75" w:type="dxa"/>
              <w:right w:w="75" w:type="dxa"/>
            </w:tcMar>
            <w:vAlign w:val="center"/>
            <w:hideMark/>
          </w:tcPr>
          <w:p w14:paraId="05B7EF7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 </w:t>
            </w:r>
          </w:p>
        </w:tc>
        <w:tc>
          <w:tcPr>
            <w:tcW w:w="0" w:type="auto"/>
            <w:tcMar>
              <w:top w:w="75" w:type="dxa"/>
              <w:left w:w="75" w:type="dxa"/>
              <w:bottom w:w="75" w:type="dxa"/>
              <w:right w:w="75" w:type="dxa"/>
            </w:tcMar>
            <w:vAlign w:val="center"/>
            <w:hideMark/>
          </w:tcPr>
          <w:p w14:paraId="7C6960F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4,000 </w:t>
            </w:r>
          </w:p>
        </w:tc>
        <w:tc>
          <w:tcPr>
            <w:tcW w:w="0" w:type="auto"/>
            <w:tcMar>
              <w:top w:w="75" w:type="dxa"/>
              <w:left w:w="75" w:type="dxa"/>
              <w:bottom w:w="75" w:type="dxa"/>
              <w:right w:w="75" w:type="dxa"/>
            </w:tcMar>
            <w:vAlign w:val="center"/>
            <w:hideMark/>
          </w:tcPr>
          <w:p w14:paraId="71BAF126"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3,420 </w:t>
            </w:r>
          </w:p>
        </w:tc>
        <w:tc>
          <w:tcPr>
            <w:tcW w:w="0" w:type="auto"/>
            <w:tcMar>
              <w:top w:w="75" w:type="dxa"/>
              <w:left w:w="75" w:type="dxa"/>
              <w:bottom w:w="75" w:type="dxa"/>
              <w:right w:w="75" w:type="dxa"/>
            </w:tcMar>
            <w:vAlign w:val="center"/>
            <w:hideMark/>
          </w:tcPr>
          <w:p w14:paraId="2BC228D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-580 </w:t>
            </w:r>
          </w:p>
        </w:tc>
        <w:tc>
          <w:tcPr>
            <w:tcW w:w="0" w:type="auto"/>
            <w:tcMar>
              <w:top w:w="75" w:type="dxa"/>
              <w:left w:w="75" w:type="dxa"/>
              <w:bottom w:w="75" w:type="dxa"/>
              <w:right w:w="75" w:type="dxa"/>
            </w:tcMar>
            <w:vAlign w:val="center"/>
            <w:hideMark/>
          </w:tcPr>
          <w:p w14:paraId="52A527C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 </w:t>
            </w:r>
          </w:p>
        </w:tc>
      </w:tr>
      <w:tr w:rsidR="00000000" w14:paraId="7C8E71D5" w14:textId="77777777">
        <w:trPr>
          <w:divId w:val="1699238477"/>
        </w:trPr>
        <w:tc>
          <w:tcPr>
            <w:tcW w:w="0" w:type="auto"/>
            <w:tcMar>
              <w:top w:w="75" w:type="dxa"/>
              <w:left w:w="75" w:type="dxa"/>
              <w:bottom w:w="75" w:type="dxa"/>
              <w:right w:w="75" w:type="dxa"/>
            </w:tcMar>
            <w:vAlign w:val="center"/>
            <w:hideMark/>
          </w:tcPr>
          <w:p w14:paraId="16E1B48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AVONDALE </w:t>
            </w:r>
          </w:p>
        </w:tc>
        <w:tc>
          <w:tcPr>
            <w:tcW w:w="0" w:type="auto"/>
            <w:tcMar>
              <w:top w:w="75" w:type="dxa"/>
              <w:left w:w="75" w:type="dxa"/>
              <w:bottom w:w="75" w:type="dxa"/>
              <w:right w:w="75" w:type="dxa"/>
            </w:tcMar>
            <w:vAlign w:val="center"/>
            <w:hideMark/>
          </w:tcPr>
          <w:p w14:paraId="6BD6D84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4,310 </w:t>
            </w:r>
          </w:p>
        </w:tc>
        <w:tc>
          <w:tcPr>
            <w:tcW w:w="0" w:type="auto"/>
            <w:tcMar>
              <w:top w:w="75" w:type="dxa"/>
              <w:left w:w="75" w:type="dxa"/>
              <w:bottom w:w="75" w:type="dxa"/>
              <w:right w:w="75" w:type="dxa"/>
            </w:tcMar>
            <w:vAlign w:val="center"/>
            <w:hideMark/>
          </w:tcPr>
          <w:p w14:paraId="2C353CEC"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3,920 </w:t>
            </w:r>
          </w:p>
        </w:tc>
        <w:tc>
          <w:tcPr>
            <w:tcW w:w="0" w:type="auto"/>
            <w:tcMar>
              <w:top w:w="75" w:type="dxa"/>
              <w:left w:w="75" w:type="dxa"/>
              <w:bottom w:w="75" w:type="dxa"/>
              <w:right w:w="75" w:type="dxa"/>
            </w:tcMar>
            <w:vAlign w:val="center"/>
            <w:hideMark/>
          </w:tcPr>
          <w:p w14:paraId="116EE4B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-390 </w:t>
            </w:r>
          </w:p>
        </w:tc>
        <w:tc>
          <w:tcPr>
            <w:tcW w:w="0" w:type="auto"/>
            <w:tcMar>
              <w:top w:w="75" w:type="dxa"/>
              <w:left w:w="75" w:type="dxa"/>
              <w:bottom w:w="75" w:type="dxa"/>
              <w:right w:w="75" w:type="dxa"/>
            </w:tcMar>
            <w:vAlign w:val="center"/>
            <w:hideMark/>
          </w:tcPr>
          <w:p w14:paraId="6648A55B"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c>
          <w:tcPr>
            <w:tcW w:w="0" w:type="auto"/>
            <w:tcMar>
              <w:top w:w="75" w:type="dxa"/>
              <w:left w:w="75" w:type="dxa"/>
              <w:bottom w:w="75" w:type="dxa"/>
              <w:right w:w="75" w:type="dxa"/>
            </w:tcMar>
            <w:vAlign w:val="center"/>
            <w:hideMark/>
          </w:tcPr>
          <w:p w14:paraId="0BFC775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4,310 </w:t>
            </w:r>
          </w:p>
        </w:tc>
        <w:tc>
          <w:tcPr>
            <w:tcW w:w="0" w:type="auto"/>
            <w:tcMar>
              <w:top w:w="75" w:type="dxa"/>
              <w:left w:w="75" w:type="dxa"/>
              <w:bottom w:w="75" w:type="dxa"/>
              <w:right w:w="75" w:type="dxa"/>
            </w:tcMar>
            <w:vAlign w:val="center"/>
            <w:hideMark/>
          </w:tcPr>
          <w:p w14:paraId="6F7B11EE"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3,940 </w:t>
            </w:r>
          </w:p>
        </w:tc>
        <w:tc>
          <w:tcPr>
            <w:tcW w:w="0" w:type="auto"/>
            <w:tcMar>
              <w:top w:w="75" w:type="dxa"/>
              <w:left w:w="75" w:type="dxa"/>
              <w:bottom w:w="75" w:type="dxa"/>
              <w:right w:w="75" w:type="dxa"/>
            </w:tcMar>
            <w:vAlign w:val="center"/>
            <w:hideMark/>
          </w:tcPr>
          <w:p w14:paraId="5F6BC2A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-370 </w:t>
            </w:r>
          </w:p>
        </w:tc>
        <w:tc>
          <w:tcPr>
            <w:tcW w:w="0" w:type="auto"/>
            <w:tcMar>
              <w:top w:w="75" w:type="dxa"/>
              <w:left w:w="75" w:type="dxa"/>
              <w:bottom w:w="75" w:type="dxa"/>
              <w:right w:w="75" w:type="dxa"/>
            </w:tcMar>
            <w:vAlign w:val="center"/>
            <w:hideMark/>
          </w:tcPr>
          <w:p w14:paraId="44188AB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r>
      <w:tr w:rsidR="00000000" w14:paraId="04A7A50D" w14:textId="77777777">
        <w:trPr>
          <w:divId w:val="1699238477"/>
        </w:trPr>
        <w:tc>
          <w:tcPr>
            <w:tcW w:w="0" w:type="auto"/>
            <w:tcMar>
              <w:top w:w="75" w:type="dxa"/>
              <w:left w:w="75" w:type="dxa"/>
              <w:bottom w:w="75" w:type="dxa"/>
              <w:right w:w="75" w:type="dxa"/>
            </w:tcMar>
            <w:vAlign w:val="center"/>
            <w:hideMark/>
          </w:tcPr>
          <w:p w14:paraId="7FB1F308"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KENSINGTON </w:t>
            </w:r>
          </w:p>
        </w:tc>
        <w:tc>
          <w:tcPr>
            <w:tcW w:w="0" w:type="auto"/>
            <w:tcMar>
              <w:top w:w="75" w:type="dxa"/>
              <w:left w:w="75" w:type="dxa"/>
              <w:bottom w:w="75" w:type="dxa"/>
              <w:right w:w="75" w:type="dxa"/>
            </w:tcMar>
            <w:vAlign w:val="center"/>
            <w:hideMark/>
          </w:tcPr>
          <w:p w14:paraId="68C5877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6,130 </w:t>
            </w:r>
          </w:p>
        </w:tc>
        <w:tc>
          <w:tcPr>
            <w:tcW w:w="0" w:type="auto"/>
            <w:tcMar>
              <w:top w:w="75" w:type="dxa"/>
              <w:left w:w="75" w:type="dxa"/>
              <w:bottom w:w="75" w:type="dxa"/>
              <w:right w:w="75" w:type="dxa"/>
            </w:tcMar>
            <w:vAlign w:val="center"/>
            <w:hideMark/>
          </w:tcPr>
          <w:p w14:paraId="7CE9FEE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5,160 </w:t>
            </w:r>
          </w:p>
        </w:tc>
        <w:tc>
          <w:tcPr>
            <w:tcW w:w="0" w:type="auto"/>
            <w:tcMar>
              <w:top w:w="75" w:type="dxa"/>
              <w:left w:w="75" w:type="dxa"/>
              <w:bottom w:w="75" w:type="dxa"/>
              <w:right w:w="75" w:type="dxa"/>
            </w:tcMar>
            <w:vAlign w:val="center"/>
            <w:hideMark/>
          </w:tcPr>
          <w:p w14:paraId="37E4994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-970 </w:t>
            </w:r>
          </w:p>
        </w:tc>
        <w:tc>
          <w:tcPr>
            <w:tcW w:w="0" w:type="auto"/>
            <w:tcMar>
              <w:top w:w="75" w:type="dxa"/>
              <w:left w:w="75" w:type="dxa"/>
              <w:bottom w:w="75" w:type="dxa"/>
              <w:right w:w="75" w:type="dxa"/>
            </w:tcMar>
            <w:vAlign w:val="center"/>
            <w:hideMark/>
          </w:tcPr>
          <w:p w14:paraId="57D8AC21"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 </w:t>
            </w:r>
          </w:p>
        </w:tc>
        <w:tc>
          <w:tcPr>
            <w:tcW w:w="0" w:type="auto"/>
            <w:tcMar>
              <w:top w:w="75" w:type="dxa"/>
              <w:left w:w="75" w:type="dxa"/>
              <w:bottom w:w="75" w:type="dxa"/>
              <w:right w:w="75" w:type="dxa"/>
            </w:tcMar>
            <w:vAlign w:val="center"/>
            <w:hideMark/>
          </w:tcPr>
          <w:p w14:paraId="2E505371"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6,130 </w:t>
            </w:r>
          </w:p>
        </w:tc>
        <w:tc>
          <w:tcPr>
            <w:tcW w:w="0" w:type="auto"/>
            <w:tcMar>
              <w:top w:w="75" w:type="dxa"/>
              <w:left w:w="75" w:type="dxa"/>
              <w:bottom w:w="75" w:type="dxa"/>
              <w:right w:w="75" w:type="dxa"/>
            </w:tcMar>
            <w:vAlign w:val="center"/>
            <w:hideMark/>
          </w:tcPr>
          <w:p w14:paraId="5A9DEDA4"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5,160 </w:t>
            </w:r>
          </w:p>
        </w:tc>
        <w:tc>
          <w:tcPr>
            <w:tcW w:w="0" w:type="auto"/>
            <w:tcMar>
              <w:top w:w="75" w:type="dxa"/>
              <w:left w:w="75" w:type="dxa"/>
              <w:bottom w:w="75" w:type="dxa"/>
              <w:right w:w="75" w:type="dxa"/>
            </w:tcMar>
            <w:vAlign w:val="center"/>
            <w:hideMark/>
          </w:tcPr>
          <w:p w14:paraId="77B29360"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-970 </w:t>
            </w:r>
          </w:p>
        </w:tc>
        <w:tc>
          <w:tcPr>
            <w:tcW w:w="0" w:type="auto"/>
            <w:tcMar>
              <w:top w:w="75" w:type="dxa"/>
              <w:left w:w="75" w:type="dxa"/>
              <w:bottom w:w="75" w:type="dxa"/>
              <w:right w:w="75" w:type="dxa"/>
            </w:tcMar>
            <w:vAlign w:val="center"/>
            <w:hideMark/>
          </w:tcPr>
          <w:p w14:paraId="18CCD22C"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 </w:t>
            </w:r>
          </w:p>
        </w:tc>
      </w:tr>
      <w:tr w:rsidR="00000000" w14:paraId="4A06EB83" w14:textId="77777777">
        <w:trPr>
          <w:divId w:val="1699238477"/>
        </w:trPr>
        <w:tc>
          <w:tcPr>
            <w:tcW w:w="0" w:type="auto"/>
            <w:tcMar>
              <w:top w:w="75" w:type="dxa"/>
              <w:left w:w="75" w:type="dxa"/>
              <w:bottom w:w="75" w:type="dxa"/>
              <w:right w:w="75" w:type="dxa"/>
            </w:tcMar>
            <w:vAlign w:val="center"/>
            <w:hideMark/>
          </w:tcPr>
          <w:p w14:paraId="2E7386A4"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INDIAN CREEK </w:t>
            </w:r>
          </w:p>
        </w:tc>
        <w:tc>
          <w:tcPr>
            <w:tcW w:w="0" w:type="auto"/>
            <w:tcMar>
              <w:top w:w="75" w:type="dxa"/>
              <w:left w:w="75" w:type="dxa"/>
              <w:bottom w:w="75" w:type="dxa"/>
              <w:right w:w="75" w:type="dxa"/>
            </w:tcMar>
            <w:vAlign w:val="center"/>
            <w:hideMark/>
          </w:tcPr>
          <w:p w14:paraId="21010DC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6,090 </w:t>
            </w:r>
          </w:p>
        </w:tc>
        <w:tc>
          <w:tcPr>
            <w:tcW w:w="0" w:type="auto"/>
            <w:tcMar>
              <w:top w:w="75" w:type="dxa"/>
              <w:left w:w="75" w:type="dxa"/>
              <w:bottom w:w="75" w:type="dxa"/>
              <w:right w:w="75" w:type="dxa"/>
            </w:tcMar>
            <w:vAlign w:val="center"/>
            <w:hideMark/>
          </w:tcPr>
          <w:p w14:paraId="407A811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5,360 </w:t>
            </w:r>
          </w:p>
        </w:tc>
        <w:tc>
          <w:tcPr>
            <w:tcW w:w="0" w:type="auto"/>
            <w:tcMar>
              <w:top w:w="75" w:type="dxa"/>
              <w:left w:w="75" w:type="dxa"/>
              <w:bottom w:w="75" w:type="dxa"/>
              <w:right w:w="75" w:type="dxa"/>
            </w:tcMar>
            <w:vAlign w:val="center"/>
            <w:hideMark/>
          </w:tcPr>
          <w:p w14:paraId="36B6CAC9"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-730 </w:t>
            </w:r>
          </w:p>
        </w:tc>
        <w:tc>
          <w:tcPr>
            <w:tcW w:w="0" w:type="auto"/>
            <w:tcMar>
              <w:top w:w="75" w:type="dxa"/>
              <w:left w:w="75" w:type="dxa"/>
              <w:bottom w:w="75" w:type="dxa"/>
              <w:right w:w="75" w:type="dxa"/>
            </w:tcMar>
            <w:vAlign w:val="center"/>
            <w:hideMark/>
          </w:tcPr>
          <w:p w14:paraId="1D8E57CA"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tcMar>
              <w:top w:w="75" w:type="dxa"/>
              <w:left w:w="75" w:type="dxa"/>
              <w:bottom w:w="75" w:type="dxa"/>
              <w:right w:w="75" w:type="dxa"/>
            </w:tcMar>
            <w:vAlign w:val="center"/>
            <w:hideMark/>
          </w:tcPr>
          <w:p w14:paraId="78CAA0E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6,090 </w:t>
            </w:r>
          </w:p>
        </w:tc>
        <w:tc>
          <w:tcPr>
            <w:tcW w:w="0" w:type="auto"/>
            <w:tcMar>
              <w:top w:w="75" w:type="dxa"/>
              <w:left w:w="75" w:type="dxa"/>
              <w:bottom w:w="75" w:type="dxa"/>
              <w:right w:w="75" w:type="dxa"/>
            </w:tcMar>
            <w:vAlign w:val="center"/>
            <w:hideMark/>
          </w:tcPr>
          <w:p w14:paraId="108B5A18"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5,370 </w:t>
            </w:r>
          </w:p>
        </w:tc>
        <w:tc>
          <w:tcPr>
            <w:tcW w:w="0" w:type="auto"/>
            <w:tcMar>
              <w:top w:w="75" w:type="dxa"/>
              <w:left w:w="75" w:type="dxa"/>
              <w:bottom w:w="75" w:type="dxa"/>
              <w:right w:w="75" w:type="dxa"/>
            </w:tcMar>
            <w:vAlign w:val="center"/>
            <w:hideMark/>
          </w:tcPr>
          <w:p w14:paraId="4D0C099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-720 </w:t>
            </w:r>
          </w:p>
        </w:tc>
        <w:tc>
          <w:tcPr>
            <w:tcW w:w="0" w:type="auto"/>
            <w:tcMar>
              <w:top w:w="75" w:type="dxa"/>
              <w:left w:w="75" w:type="dxa"/>
              <w:bottom w:w="75" w:type="dxa"/>
              <w:right w:w="75" w:type="dxa"/>
            </w:tcMar>
            <w:vAlign w:val="center"/>
            <w:hideMark/>
          </w:tcPr>
          <w:p w14:paraId="61D8822D"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r>
      <w:tr w:rsidR="00000000" w14:paraId="6045AEE0" w14:textId="77777777">
        <w:trPr>
          <w:divId w:val="1699238477"/>
        </w:trPr>
        <w:tc>
          <w:tcPr>
            <w:tcW w:w="0" w:type="auto"/>
            <w:tcMar>
              <w:top w:w="75" w:type="dxa"/>
              <w:left w:w="75" w:type="dxa"/>
              <w:bottom w:w="75" w:type="dxa"/>
              <w:right w:w="75" w:type="dxa"/>
            </w:tcMar>
            <w:vAlign w:val="center"/>
            <w:hideMark/>
          </w:tcPr>
          <w:p w14:paraId="0685E167"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tcMar>
              <w:top w:w="75" w:type="dxa"/>
              <w:left w:w="75" w:type="dxa"/>
              <w:bottom w:w="75" w:type="dxa"/>
              <w:right w:w="75" w:type="dxa"/>
            </w:tcMar>
            <w:vAlign w:val="center"/>
            <w:hideMark/>
          </w:tcPr>
          <w:p w14:paraId="5924D39B"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188,830 </w:t>
            </w:r>
          </w:p>
        </w:tc>
        <w:tc>
          <w:tcPr>
            <w:tcW w:w="0" w:type="auto"/>
            <w:tcMar>
              <w:top w:w="75" w:type="dxa"/>
              <w:left w:w="75" w:type="dxa"/>
              <w:bottom w:w="75" w:type="dxa"/>
              <w:right w:w="75" w:type="dxa"/>
            </w:tcMar>
            <w:vAlign w:val="center"/>
            <w:hideMark/>
          </w:tcPr>
          <w:p w14:paraId="74D6BB12"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192,440 </w:t>
            </w:r>
          </w:p>
        </w:tc>
        <w:tc>
          <w:tcPr>
            <w:tcW w:w="0" w:type="auto"/>
            <w:tcMar>
              <w:top w:w="75" w:type="dxa"/>
              <w:left w:w="75" w:type="dxa"/>
              <w:bottom w:w="75" w:type="dxa"/>
              <w:right w:w="75" w:type="dxa"/>
            </w:tcMar>
            <w:vAlign w:val="center"/>
            <w:hideMark/>
          </w:tcPr>
          <w:p w14:paraId="6CD3929A"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3,610 </w:t>
            </w:r>
          </w:p>
        </w:tc>
        <w:tc>
          <w:tcPr>
            <w:tcW w:w="0" w:type="auto"/>
            <w:tcMar>
              <w:top w:w="75" w:type="dxa"/>
              <w:left w:w="75" w:type="dxa"/>
              <w:bottom w:w="75" w:type="dxa"/>
              <w:right w:w="75" w:type="dxa"/>
            </w:tcMar>
            <w:vAlign w:val="center"/>
            <w:hideMark/>
          </w:tcPr>
          <w:p w14:paraId="0BAC21E6"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2% </w:t>
            </w:r>
          </w:p>
        </w:tc>
        <w:tc>
          <w:tcPr>
            <w:tcW w:w="0" w:type="auto"/>
            <w:tcMar>
              <w:top w:w="75" w:type="dxa"/>
              <w:left w:w="75" w:type="dxa"/>
              <w:bottom w:w="75" w:type="dxa"/>
              <w:right w:w="75" w:type="dxa"/>
            </w:tcMar>
            <w:vAlign w:val="center"/>
            <w:hideMark/>
          </w:tcPr>
          <w:p w14:paraId="659D2315"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230,940 </w:t>
            </w:r>
          </w:p>
        </w:tc>
        <w:tc>
          <w:tcPr>
            <w:tcW w:w="0" w:type="auto"/>
            <w:tcMar>
              <w:top w:w="75" w:type="dxa"/>
              <w:left w:w="75" w:type="dxa"/>
              <w:bottom w:w="75" w:type="dxa"/>
              <w:right w:w="75" w:type="dxa"/>
            </w:tcMar>
            <w:vAlign w:val="center"/>
            <w:hideMark/>
          </w:tcPr>
          <w:p w14:paraId="5857D51D"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241,800 </w:t>
            </w:r>
          </w:p>
        </w:tc>
        <w:tc>
          <w:tcPr>
            <w:tcW w:w="0" w:type="auto"/>
            <w:tcMar>
              <w:top w:w="75" w:type="dxa"/>
              <w:left w:w="75" w:type="dxa"/>
              <w:bottom w:w="75" w:type="dxa"/>
              <w:right w:w="75" w:type="dxa"/>
            </w:tcMar>
            <w:vAlign w:val="center"/>
            <w:hideMark/>
          </w:tcPr>
          <w:p w14:paraId="3C97965F" w14:textId="77777777" w:rsidR="00000000" w:rsidRDefault="00B30B1A">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10,860 </w:t>
            </w:r>
          </w:p>
        </w:tc>
        <w:tc>
          <w:tcPr>
            <w:tcW w:w="0" w:type="auto"/>
            <w:tcMar>
              <w:top w:w="75" w:type="dxa"/>
              <w:left w:w="75" w:type="dxa"/>
              <w:bottom w:w="75" w:type="dxa"/>
              <w:right w:w="75" w:type="dxa"/>
            </w:tcMar>
            <w:vAlign w:val="center"/>
            <w:hideMark/>
          </w:tcPr>
          <w:p w14:paraId="1E709660" w14:textId="77777777" w:rsidR="00000000" w:rsidRDefault="00B30B1A">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r>
    </w:tbl>
    <w:p w14:paraId="6C52A495" w14:textId="77777777" w:rsidR="00000000" w:rsidRDefault="00B30B1A">
      <w:pPr>
        <w:divId w:val="183133918"/>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79070D28" wp14:editId="1E90B3B1">
            <wp:extent cx="4800600" cy="3390900"/>
            <wp:effectExtent l="0" t="0" r="0" b="0"/>
            <wp:docPr id="32" name="Picture 32" descr="Figure 7-19. Observed vs. Estimated MARTA Rail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7-19. Observed vs. Estimated MARTA Rail Entries"/>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800600" cy="3390900"/>
                    </a:xfrm>
                    <a:prstGeom prst="rect">
                      <a:avLst/>
                    </a:prstGeom>
                    <a:noFill/>
                    <a:ln>
                      <a:noFill/>
                    </a:ln>
                  </pic:spPr>
                </pic:pic>
              </a:graphicData>
            </a:graphic>
          </wp:inline>
        </w:drawing>
      </w:r>
    </w:p>
    <w:p w14:paraId="3980E6D5" w14:textId="77777777" w:rsidR="00000000" w:rsidRDefault="00B30B1A">
      <w:pPr>
        <w:pStyle w:val="caption"/>
        <w:spacing w:before="0" w:beforeAutospacing="0" w:after="158" w:afterAutospacing="0"/>
        <w:divId w:val="183133918"/>
        <w:rPr>
          <w:rFonts w:ascii="Georgia" w:hAnsi="Georgia" w:cs="Arial"/>
        </w:rPr>
      </w:pPr>
      <w:r>
        <w:rPr>
          <w:rFonts w:ascii="Georgia" w:hAnsi="Georgia" w:cs="Arial"/>
        </w:rPr>
        <w:t xml:space="preserve">Figure 7-19. Observed </w:t>
      </w:r>
      <w:r>
        <w:rPr>
          <w:rFonts w:ascii="Georgia" w:hAnsi="Georgia" w:cs="Arial"/>
        </w:rPr>
        <w:t>vs. Estimated MARTA Rail Entries</w:t>
      </w:r>
    </w:p>
    <w:p w14:paraId="21245937" w14:textId="77777777" w:rsidR="00000000" w:rsidRDefault="00B30B1A">
      <w:pPr>
        <w:divId w:val="2051369604"/>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304A4007" wp14:editId="2B872542">
            <wp:extent cx="7800975" cy="4848225"/>
            <wp:effectExtent l="0" t="0" r="9525" b="9525"/>
            <wp:docPr id="31" name="Picture 31" descr="Figure 7-20. Observed vs. Estimated MARTA Rail Boar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7-20. Observed vs. Estimated MARTA Rail Boardings"/>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7800975" cy="4848225"/>
                    </a:xfrm>
                    <a:prstGeom prst="rect">
                      <a:avLst/>
                    </a:prstGeom>
                    <a:noFill/>
                    <a:ln>
                      <a:noFill/>
                    </a:ln>
                  </pic:spPr>
                </pic:pic>
              </a:graphicData>
            </a:graphic>
          </wp:inline>
        </w:drawing>
      </w:r>
    </w:p>
    <w:p w14:paraId="0A7F52AC" w14:textId="77777777" w:rsidR="00000000" w:rsidRDefault="00B30B1A">
      <w:pPr>
        <w:pStyle w:val="caption"/>
        <w:spacing w:before="0" w:beforeAutospacing="0" w:after="158" w:afterAutospacing="0"/>
        <w:divId w:val="2051369604"/>
        <w:rPr>
          <w:rFonts w:ascii="Georgia" w:hAnsi="Georgia" w:cs="Arial"/>
        </w:rPr>
      </w:pPr>
      <w:r>
        <w:rPr>
          <w:rFonts w:ascii="Georgia" w:hAnsi="Georgia" w:cs="Arial"/>
        </w:rPr>
        <w:t>Figure 7-20. Observed vs. Estimated MARTA Rail Boardings</w:t>
      </w:r>
    </w:p>
    <w:p w14:paraId="51935318" w14:textId="77777777" w:rsidR="00000000" w:rsidRDefault="00B30B1A">
      <w:pPr>
        <w:pStyle w:val="Heading1"/>
        <w:divId w:val="208229708"/>
        <w:rPr>
          <w:rFonts w:eastAsia="Times New Roman" w:cs="Arial"/>
          <w:color w:val="222222"/>
        </w:rPr>
      </w:pPr>
      <w:r>
        <w:rPr>
          <w:rFonts w:eastAsia="Times New Roman" w:cs="Arial"/>
          <w:color w:val="222222"/>
        </w:rPr>
        <w:t xml:space="preserve">Section </w:t>
      </w:r>
      <w:commentRangeStart w:id="58"/>
      <w:r>
        <w:rPr>
          <w:rFonts w:eastAsia="Times New Roman" w:cs="Arial"/>
          <w:color w:val="222222"/>
        </w:rPr>
        <w:t xml:space="preserve">7.2.1 </w:t>
      </w:r>
      <w:commentRangeEnd w:id="58"/>
      <w:r>
        <w:rPr>
          <w:rStyle w:val="CommentReference"/>
          <w:b w:val="0"/>
          <w:bCs w:val="0"/>
        </w:rPr>
        <w:commentReference w:id="58"/>
      </w:r>
      <w:r>
        <w:rPr>
          <w:rFonts w:eastAsia="Times New Roman" w:cs="Arial"/>
          <w:color w:val="222222"/>
        </w:rPr>
        <w:t>Buses</w:t>
      </w:r>
    </w:p>
    <w:p w14:paraId="1BE7ABEB" w14:textId="77777777" w:rsidR="00000000" w:rsidRDefault="00B30B1A">
      <w:pPr>
        <w:pStyle w:val="NormalWeb"/>
        <w:divId w:val="208229708"/>
        <w:rPr>
          <w:rFonts w:ascii="Georgia" w:hAnsi="Georgia" w:cs="Arial"/>
          <w:color w:val="222222"/>
          <w:sz w:val="28"/>
          <w:szCs w:val="28"/>
        </w:rPr>
      </w:pPr>
      <w:r>
        <w:rPr>
          <w:rFonts w:ascii="Georgia" w:hAnsi="Georgia" w:cs="Arial"/>
          <w:color w:val="222222"/>
          <w:sz w:val="28"/>
          <w:szCs w:val="28"/>
        </w:rPr>
        <w:t xml:space="preserve">As previously mentioned, the model matches overall </w:t>
      </w:r>
      <w:r>
        <w:rPr>
          <w:rFonts w:ascii="Georgia" w:hAnsi="Georgia" w:cs="Arial"/>
          <w:color w:val="222222"/>
          <w:sz w:val="28"/>
          <w:szCs w:val="28"/>
        </w:rPr>
        <w:t>regional bus totals well, but a review of the individual bus routes was also performed by preparing scatterplot comparisons. Two scatterplots were developed which include all buses except shuttles (Figure 7-21) and one of just MARTA buses (Figure 7-22) giv</w:t>
      </w:r>
      <w:r>
        <w:rPr>
          <w:rFonts w:ascii="Georgia" w:hAnsi="Georgia" w:cs="Arial"/>
          <w:color w:val="222222"/>
          <w:sz w:val="28"/>
          <w:szCs w:val="28"/>
        </w:rPr>
        <w:t xml:space="preserve">en it is the largest transit operator in the region. While shuttle buses are included in the transit network, in many cases, these are university shuttles transporting students in and around university campuses. In these instances, the regional model does </w:t>
      </w:r>
      <w:r>
        <w:rPr>
          <w:rFonts w:ascii="Georgia" w:hAnsi="Georgia" w:cs="Arial"/>
          <w:color w:val="222222"/>
          <w:sz w:val="28"/>
          <w:szCs w:val="28"/>
        </w:rPr>
        <w:t xml:space="preserve">include the same level of detail as exists in reality. For example, in the model, a </w:t>
      </w:r>
      <w:del w:id="59" w:author="Kyeil Kim" w:date="2019-04-02T10:20:00Z">
        <w:r>
          <w:rPr>
            <w:rFonts w:ascii="Georgia" w:hAnsi="Georgia" w:cs="Arial"/>
            <w:color w:val="222222"/>
            <w:sz w:val="28"/>
            <w:szCs w:val="28"/>
          </w:rPr>
          <w:delText xml:space="preserve">unviersity </w:delText>
        </w:r>
      </w:del>
      <w:ins w:id="60" w:author="Kyeil Kim" w:date="2019-04-02T10:20:00Z">
        <w:r>
          <w:rPr>
            <w:rFonts w:ascii="Georgia" w:hAnsi="Georgia" w:cs="Arial"/>
            <w:color w:val="222222"/>
            <w:sz w:val="28"/>
            <w:szCs w:val="28"/>
          </w:rPr>
          <w:t xml:space="preserve">university </w:t>
        </w:r>
      </w:ins>
      <w:r>
        <w:rPr>
          <w:rFonts w:ascii="Georgia" w:hAnsi="Georgia" w:cs="Arial"/>
          <w:color w:val="222222"/>
          <w:sz w:val="28"/>
          <w:szCs w:val="28"/>
        </w:rPr>
        <w:t xml:space="preserve">is likely to be located in one TAZ and cannot reflect the intra-campus </w:t>
      </w:r>
      <w:del w:id="61" w:author="Kyeil Kim" w:date="2019-04-02T10:20:00Z">
        <w:r>
          <w:rPr>
            <w:rFonts w:ascii="Georgia" w:hAnsi="Georgia" w:cs="Arial"/>
            <w:color w:val="222222"/>
            <w:sz w:val="28"/>
            <w:szCs w:val="28"/>
          </w:rPr>
          <w:delText xml:space="preserve">connectivty </w:delText>
        </w:r>
      </w:del>
      <w:ins w:id="62" w:author="Kyeil Kim" w:date="2019-04-02T10:20:00Z">
        <w:r>
          <w:rPr>
            <w:rFonts w:ascii="Georgia" w:hAnsi="Georgia" w:cs="Arial"/>
            <w:color w:val="222222"/>
            <w:sz w:val="28"/>
            <w:szCs w:val="28"/>
          </w:rPr>
          <w:t xml:space="preserve">connectivity </w:t>
        </w:r>
      </w:ins>
      <w:r>
        <w:rPr>
          <w:rFonts w:ascii="Georgia" w:hAnsi="Georgia" w:cs="Arial"/>
          <w:color w:val="222222"/>
          <w:sz w:val="28"/>
          <w:szCs w:val="28"/>
        </w:rPr>
        <w:t xml:space="preserve">that occurs. For these reasons, the shuttles were not </w:t>
      </w:r>
      <w:r>
        <w:rPr>
          <w:rFonts w:ascii="Georgia" w:hAnsi="Georgia" w:cs="Arial"/>
          <w:color w:val="222222"/>
          <w:sz w:val="28"/>
          <w:szCs w:val="28"/>
        </w:rPr>
        <w:t>included in the route-level analysis.</w:t>
      </w:r>
    </w:p>
    <w:p w14:paraId="21BB14F0" w14:textId="77777777" w:rsidR="00000000" w:rsidRDefault="00B30B1A">
      <w:pPr>
        <w:pStyle w:val="NormalWeb"/>
        <w:divId w:val="208229708"/>
        <w:rPr>
          <w:rFonts w:ascii="Georgia" w:hAnsi="Georgia" w:cs="Arial"/>
          <w:color w:val="222222"/>
          <w:sz w:val="28"/>
          <w:szCs w:val="28"/>
        </w:rPr>
      </w:pPr>
      <w:r>
        <w:rPr>
          <w:rFonts w:ascii="Georgia" w:hAnsi="Georgia" w:cs="Arial"/>
          <w:color w:val="222222"/>
          <w:sz w:val="28"/>
          <w:szCs w:val="28"/>
        </w:rPr>
        <w:lastRenderedPageBreak/>
        <w:t>As shown in the figures, the model matches the regional and MARTA route level bus boardings reasonably well as evidenced by the trendline generally along the 45-degree line and correlation coefficients of 0.79.</w:t>
      </w:r>
    </w:p>
    <w:p w14:paraId="211F085E" w14:textId="77777777" w:rsidR="00000000" w:rsidRDefault="00B30B1A">
      <w:pPr>
        <w:divId w:val="2096516417"/>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7AAD3136" wp14:editId="6145D575">
            <wp:extent cx="5924550" cy="3990975"/>
            <wp:effectExtent l="0" t="0" r="0" b="9525"/>
            <wp:docPr id="30" name="Picture 30" descr="Figure 7-21. Observed vs. Estimated Regional 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 7-21. Observed vs. Estimated Regional Buses"/>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924550" cy="3990975"/>
                    </a:xfrm>
                    <a:prstGeom prst="rect">
                      <a:avLst/>
                    </a:prstGeom>
                    <a:noFill/>
                    <a:ln>
                      <a:noFill/>
                    </a:ln>
                  </pic:spPr>
                </pic:pic>
              </a:graphicData>
            </a:graphic>
          </wp:inline>
        </w:drawing>
      </w:r>
    </w:p>
    <w:p w14:paraId="3E90B512" w14:textId="77777777" w:rsidR="00000000" w:rsidRDefault="00B30B1A">
      <w:pPr>
        <w:pStyle w:val="caption"/>
        <w:spacing w:before="0" w:beforeAutospacing="0" w:after="158" w:afterAutospacing="0"/>
        <w:divId w:val="2096516417"/>
        <w:rPr>
          <w:rFonts w:ascii="Georgia" w:hAnsi="Georgia" w:cs="Arial"/>
        </w:rPr>
      </w:pPr>
      <w:r>
        <w:rPr>
          <w:rFonts w:ascii="Georgia" w:hAnsi="Georgia" w:cs="Arial"/>
        </w:rPr>
        <w:t>Figure 7-21. Observed vs. Estimated Regional Buses</w:t>
      </w:r>
    </w:p>
    <w:p w14:paraId="507F52D9" w14:textId="77777777" w:rsidR="00000000" w:rsidRDefault="00B30B1A">
      <w:pPr>
        <w:divId w:val="1199247285"/>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4F1AD89F" wp14:editId="53F533E9">
            <wp:extent cx="5924550" cy="3981450"/>
            <wp:effectExtent l="0" t="0" r="0" b="0"/>
            <wp:docPr id="29" name="Picture 29" descr="Figure 7-22. Observed vs. Estimated MARTA 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7-22. Observed vs. Estimated MARTA Buses"/>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924550" cy="3981450"/>
                    </a:xfrm>
                    <a:prstGeom prst="rect">
                      <a:avLst/>
                    </a:prstGeom>
                    <a:noFill/>
                    <a:ln>
                      <a:noFill/>
                    </a:ln>
                  </pic:spPr>
                </pic:pic>
              </a:graphicData>
            </a:graphic>
          </wp:inline>
        </w:drawing>
      </w:r>
    </w:p>
    <w:p w14:paraId="3F9A2A78" w14:textId="77777777" w:rsidR="00000000" w:rsidRDefault="00B30B1A">
      <w:pPr>
        <w:pStyle w:val="caption"/>
        <w:spacing w:before="0" w:beforeAutospacing="0" w:after="158" w:afterAutospacing="0"/>
        <w:divId w:val="1199247285"/>
        <w:rPr>
          <w:rFonts w:ascii="Georgia" w:hAnsi="Georgia" w:cs="Arial"/>
        </w:rPr>
      </w:pPr>
      <w:r>
        <w:rPr>
          <w:rFonts w:ascii="Georgia" w:hAnsi="Georgia" w:cs="Arial"/>
        </w:rPr>
        <w:t xml:space="preserve">Figure 7-22. Observed </w:t>
      </w:r>
      <w:r>
        <w:rPr>
          <w:rFonts w:ascii="Georgia" w:hAnsi="Georgia" w:cs="Arial"/>
        </w:rPr>
        <w:t>vs. Estimated MARTA Buses</w:t>
      </w:r>
    </w:p>
    <w:p w14:paraId="185C1D0E" w14:textId="77777777" w:rsidR="00000000" w:rsidRDefault="00B30B1A">
      <w:pPr>
        <w:spacing w:after="280"/>
        <w:divId w:val="280841504"/>
        <w:rPr>
          <w:rFonts w:ascii="Georgia" w:eastAsia="Times New Roman" w:hAnsi="Georgia" w:cs="Arial"/>
          <w:color w:val="222222"/>
          <w:sz w:val="28"/>
          <w:szCs w:val="28"/>
        </w:rPr>
      </w:pPr>
      <w:r>
        <w:rPr>
          <w:rFonts w:ascii="Georgia" w:eastAsia="Times New Roman" w:hAnsi="Georgia" w:cs="Arial"/>
          <w:color w:val="222222"/>
          <w:sz w:val="28"/>
          <w:szCs w:val="28"/>
        </w:rPr>
        <w:br/>
      </w:r>
    </w:p>
    <w:p w14:paraId="20D3654D" w14:textId="77777777" w:rsidR="00000000" w:rsidRDefault="00B30B1A">
      <w:pPr>
        <w:spacing w:before="0" w:beforeAutospacing="0"/>
        <w:jc w:val="center"/>
        <w:divId w:val="1516454186"/>
        <w:rPr>
          <w:rFonts w:ascii="Georgia" w:eastAsia="Times New Roman" w:hAnsi="Georgia" w:cs="Arial"/>
          <w:color w:val="222222"/>
          <w:sz w:val="28"/>
          <w:szCs w:val="28"/>
        </w:rPr>
      </w:pPr>
      <w:r>
        <w:rPr>
          <w:rFonts w:ascii="Georgia" w:eastAsia="Times New Roman" w:hAnsi="Georgia" w:cs="Arial"/>
          <w:color w:val="222222"/>
          <w:sz w:val="28"/>
          <w:szCs w:val="28"/>
        </w:rPr>
        <w:pict w14:anchorId="00D55DEC">
          <v:rect id="_x0000_i1078" style="width:.05pt;height:.75pt" o:hralign="center" o:hrstd="t" o:hr="t" fillcolor="#a0a0a0" stroked="f"/>
        </w:pict>
      </w:r>
    </w:p>
    <w:p w14:paraId="68E1EBD3" w14:textId="77777777" w:rsidR="00000000" w:rsidRDefault="00B30B1A">
      <w:pPr>
        <w:pStyle w:val="NormalWeb"/>
        <w:divId w:val="280841504"/>
        <w:rPr>
          <w:rFonts w:ascii="Georgia" w:hAnsi="Georgia" w:cs="Arial"/>
          <w:color w:val="222222"/>
          <w:sz w:val="28"/>
          <w:szCs w:val="28"/>
        </w:rPr>
      </w:pPr>
      <w:hyperlink r:id="rId42" w:history="1">
        <w:r>
          <w:rPr>
            <w:rStyle w:val="Hyperlink"/>
            <w:rFonts w:ascii="Georgia" w:hAnsi="Georgia" w:cs="Arial"/>
            <w:sz w:val="28"/>
            <w:szCs w:val="28"/>
          </w:rPr>
          <w:t>Atlanta Regional Commission</w:t>
        </w:r>
      </w:hyperlink>
      <w:r>
        <w:rPr>
          <w:rFonts w:ascii="Georgia" w:hAnsi="Georgia" w:cs="Arial"/>
          <w:color w:val="222222"/>
          <w:sz w:val="28"/>
          <w:szCs w:val="28"/>
        </w:rPr>
        <w:t>, 2018</w:t>
      </w:r>
    </w:p>
    <w:p w14:paraId="3E20E7FA" w14:textId="77777777" w:rsidR="00B30B1A" w:rsidRDefault="00B30B1A">
      <w:pPr>
        <w:rPr>
          <w:rFonts w:eastAsia="Times New Roman"/>
        </w:rPr>
      </w:pPr>
      <w:r>
        <w:rPr>
          <w:rFonts w:ascii="Georgia" w:hAnsi="Georgia" w:cs="Arial"/>
          <w:color w:val="222222"/>
          <w:sz w:val="28"/>
          <w:szCs w:val="28"/>
        </w:rPr>
        <w:pict w14:anchorId="1480C5E8"/>
      </w:r>
      <w:r>
        <w:rPr>
          <w:rFonts w:ascii="Georgia" w:hAnsi="Georgia" w:cs="Arial"/>
          <w:color w:val="222222"/>
          <w:sz w:val="28"/>
          <w:szCs w:val="28"/>
        </w:rPr>
        <w:pict w14:anchorId="2B351E57"/>
      </w:r>
    </w:p>
    <w:sectPr w:rsidR="00B30B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yeil Kim" w:date="2019-04-02T08:24:00Z" w:initials="KK">
    <w:p w14:paraId="2FD9B268" w14:textId="77777777" w:rsidR="00000000" w:rsidRDefault="00B30B1A">
      <w:pPr>
        <w:pStyle w:val="CommentText"/>
      </w:pPr>
      <w:r>
        <w:rPr>
          <w:rStyle w:val="CommentReference"/>
        </w:rPr>
        <w:annotationRef/>
      </w:r>
      <w:r>
        <w:t>Remove</w:t>
      </w:r>
    </w:p>
  </w:comment>
  <w:comment w:id="7" w:author="Kyeil Kim" w:date="2019-04-02T08:31:00Z" w:initials="KK">
    <w:p w14:paraId="4D9E03DA" w14:textId="77777777" w:rsidR="00000000" w:rsidRDefault="00B30B1A">
      <w:pPr>
        <w:pStyle w:val="CommentText"/>
      </w:pPr>
      <w:r>
        <w:rPr>
          <w:rStyle w:val="CommentReference"/>
        </w:rPr>
        <w:annotationRef/>
      </w:r>
      <w:r>
        <w:t>free-flow</w:t>
      </w:r>
    </w:p>
  </w:comment>
  <w:comment w:id="8" w:author="Kyeil Kim" w:date="2019-04-02T08:33:00Z" w:initials="KK">
    <w:p w14:paraId="4206B001" w14:textId="77777777" w:rsidR="00000000" w:rsidRDefault="00B30B1A">
      <w:pPr>
        <w:pStyle w:val="CommentText"/>
      </w:pPr>
      <w:r>
        <w:rPr>
          <w:rStyle w:val="CommentReference"/>
        </w:rPr>
        <w:annotationRef/>
      </w:r>
      <w:r>
        <w:t>7.1.3</w:t>
      </w:r>
    </w:p>
  </w:comment>
  <w:comment w:id="9" w:author="Kyeil Kim" w:date="2019-04-02T08:36:00Z" w:initials="KK">
    <w:p w14:paraId="159AE471" w14:textId="77777777" w:rsidR="00000000" w:rsidRDefault="00B30B1A">
      <w:pPr>
        <w:pStyle w:val="CommentText"/>
      </w:pPr>
      <w:r>
        <w:rPr>
          <w:rStyle w:val="CommentReference"/>
        </w:rPr>
        <w:annotationRef/>
      </w:r>
      <w:r>
        <w:t>Daily?</w:t>
      </w:r>
    </w:p>
  </w:comment>
  <w:comment w:id="10" w:author="Kyeil Kim" w:date="2019-04-02T08:36:00Z" w:initials="KK">
    <w:p w14:paraId="723A80DD" w14:textId="77777777" w:rsidR="00000000" w:rsidRDefault="00B30B1A">
      <w:pPr>
        <w:pStyle w:val="CommentText"/>
      </w:pPr>
      <w:r>
        <w:rPr>
          <w:rStyle w:val="CommentReference"/>
        </w:rPr>
        <w:annotationRef/>
      </w:r>
      <w:r>
        <w:t>1.003 or 1.03?</w:t>
      </w:r>
    </w:p>
  </w:comment>
  <w:comment w:id="11" w:author="Kyeil Kim" w:date="2019-04-02T08:33:00Z" w:initials="KK">
    <w:p w14:paraId="496E98DE" w14:textId="77777777" w:rsidR="00000000" w:rsidRDefault="00B30B1A">
      <w:pPr>
        <w:pStyle w:val="CommentText"/>
      </w:pPr>
      <w:r>
        <w:rPr>
          <w:rStyle w:val="CommentReference"/>
        </w:rPr>
        <w:annotationRef/>
      </w:r>
      <w:r>
        <w:t>7.1.4</w:t>
      </w:r>
    </w:p>
  </w:comment>
  <w:comment w:id="12" w:author="Kyeil Kim" w:date="2019-04-02T08:45:00Z" w:initials="KK">
    <w:p w14:paraId="32EB5CC8" w14:textId="77777777" w:rsidR="00000000" w:rsidRDefault="00B30B1A">
      <w:pPr>
        <w:pStyle w:val="CommentText"/>
      </w:pPr>
      <w:r>
        <w:rPr>
          <w:rStyle w:val="CommentReference"/>
        </w:rPr>
        <w:annotationRef/>
      </w:r>
      <w:r>
        <w:t>Better to rearrange the table headers as follows:</w:t>
      </w:r>
    </w:p>
    <w:p w14:paraId="0A534039" w14:textId="77777777" w:rsidR="00000000" w:rsidRDefault="00B30B1A">
      <w:pPr>
        <w:pStyle w:val="CommentText"/>
        <w:numPr>
          <w:ilvl w:val="0"/>
          <w:numId w:val="14"/>
        </w:numPr>
      </w:pPr>
      <w:r>
        <w:t xml:space="preserve"> Volume Group</w:t>
      </w:r>
    </w:p>
    <w:p w14:paraId="36D37CD6" w14:textId="77777777" w:rsidR="00000000" w:rsidRDefault="00B30B1A">
      <w:pPr>
        <w:pStyle w:val="CommentText"/>
        <w:numPr>
          <w:ilvl w:val="0"/>
          <w:numId w:val="14"/>
        </w:numPr>
      </w:pPr>
      <w:r>
        <w:t xml:space="preserve"> Observations</w:t>
      </w:r>
    </w:p>
    <w:p w14:paraId="6A68E512" w14:textId="77777777" w:rsidR="00000000" w:rsidRDefault="00B30B1A">
      <w:pPr>
        <w:pStyle w:val="CommentText"/>
        <w:numPr>
          <w:ilvl w:val="0"/>
          <w:numId w:val="14"/>
        </w:numPr>
      </w:pPr>
      <w:r>
        <w:t xml:space="preserve"> Observed Counts</w:t>
      </w:r>
    </w:p>
    <w:p w14:paraId="5528E0BE" w14:textId="77777777" w:rsidR="00000000" w:rsidRDefault="00B30B1A">
      <w:pPr>
        <w:pStyle w:val="CommentText"/>
        <w:numPr>
          <w:ilvl w:val="0"/>
          <w:numId w:val="14"/>
        </w:numPr>
      </w:pPr>
      <w:r>
        <w:t xml:space="preserve"> Estimated Volumes</w:t>
      </w:r>
    </w:p>
    <w:p w14:paraId="1C42C6DF" w14:textId="77777777" w:rsidR="00000000" w:rsidRDefault="00B30B1A">
      <w:pPr>
        <w:pStyle w:val="CommentText"/>
        <w:numPr>
          <w:ilvl w:val="0"/>
          <w:numId w:val="14"/>
        </w:numPr>
      </w:pPr>
      <w:r>
        <w:t xml:space="preserve"> RMSE</w:t>
      </w:r>
    </w:p>
    <w:p w14:paraId="48D4176D" w14:textId="77777777" w:rsidR="00000000" w:rsidRDefault="00B30B1A">
      <w:pPr>
        <w:pStyle w:val="CommentText"/>
        <w:numPr>
          <w:ilvl w:val="0"/>
          <w:numId w:val="14"/>
        </w:numPr>
      </w:pPr>
      <w:r>
        <w:t xml:space="preserve"> % RMSE</w:t>
      </w:r>
    </w:p>
    <w:p w14:paraId="0B939634" w14:textId="77777777" w:rsidR="00000000" w:rsidRDefault="00B30B1A">
      <w:pPr>
        <w:pStyle w:val="CommentText"/>
        <w:numPr>
          <w:ilvl w:val="0"/>
          <w:numId w:val="14"/>
        </w:numPr>
      </w:pPr>
      <w:r>
        <w:t xml:space="preserve"> Volume/Count Ratio</w:t>
      </w:r>
    </w:p>
  </w:comment>
  <w:comment w:id="13" w:author="Kyeil Kim" w:date="2019-04-02T08:43:00Z" w:initials="KK">
    <w:p w14:paraId="37F6080E" w14:textId="77777777" w:rsidR="00000000" w:rsidRDefault="00B30B1A">
      <w:pPr>
        <w:pStyle w:val="CommentText"/>
      </w:pPr>
      <w:r>
        <w:rPr>
          <w:rStyle w:val="CommentReference"/>
        </w:rPr>
        <w:annotationRef/>
      </w:r>
      <w:r>
        <w:t>Thousand markers</w:t>
      </w:r>
    </w:p>
  </w:comment>
  <w:comment w:id="14" w:author="Kyeil Kim" w:date="2019-04-02T09:00:00Z" w:initials="KK">
    <w:p w14:paraId="749FDFA4" w14:textId="77777777" w:rsidR="00000000" w:rsidRDefault="00B30B1A">
      <w:pPr>
        <w:pStyle w:val="CommentText"/>
      </w:pPr>
      <w:r>
        <w:rPr>
          <w:rStyle w:val="CommentReference"/>
        </w:rPr>
        <w:annotationRef/>
      </w:r>
      <w:r>
        <w:t>Estimated Volumes</w:t>
      </w:r>
    </w:p>
  </w:comment>
  <w:comment w:id="15" w:author="Kyeil Kim" w:date="2019-04-02T09:00:00Z" w:initials="KK">
    <w:p w14:paraId="34539F9F" w14:textId="77777777" w:rsidR="00000000" w:rsidRDefault="00B30B1A">
      <w:pPr>
        <w:pStyle w:val="CommentText"/>
      </w:pPr>
      <w:r>
        <w:rPr>
          <w:rStyle w:val="CommentReference"/>
        </w:rPr>
        <w:annotationRef/>
      </w:r>
      <w:r>
        <w:t>Observed Counts</w:t>
      </w:r>
    </w:p>
  </w:comment>
  <w:comment w:id="16" w:author="Kyeil Kim" w:date="2019-04-02T09:02:00Z" w:initials="KK">
    <w:p w14:paraId="071F7925" w14:textId="77777777" w:rsidR="00000000" w:rsidRDefault="00B30B1A">
      <w:pPr>
        <w:pStyle w:val="CommentText"/>
      </w:pPr>
      <w:r>
        <w:rPr>
          <w:rStyle w:val="CommentReference"/>
        </w:rPr>
        <w:annotationRef/>
      </w:r>
      <w:r>
        <w:t>Volume/Count Ratio</w:t>
      </w:r>
    </w:p>
  </w:comment>
  <w:comment w:id="17" w:author="Kyeil Kim" w:date="2019-04-02T08:48:00Z" w:initials="KK">
    <w:p w14:paraId="5D7746DF" w14:textId="77777777" w:rsidR="00000000" w:rsidRDefault="00B30B1A">
      <w:pPr>
        <w:pStyle w:val="CommentText"/>
      </w:pPr>
      <w:r>
        <w:rPr>
          <w:rStyle w:val="CommentReference"/>
        </w:rPr>
        <w:annotationRef/>
      </w:r>
      <w:r>
        <w:t>Rearrange the table headers</w:t>
      </w:r>
    </w:p>
  </w:comment>
  <w:comment w:id="18" w:author="Kyeil Kim" w:date="2019-04-02T09:01:00Z" w:initials="KK">
    <w:p w14:paraId="43E6CF53" w14:textId="77777777" w:rsidR="00000000" w:rsidRDefault="00B30B1A">
      <w:pPr>
        <w:pStyle w:val="CommentText"/>
      </w:pPr>
      <w:r>
        <w:rPr>
          <w:rStyle w:val="CommentReference"/>
        </w:rPr>
        <w:annotationRef/>
      </w:r>
      <w:r>
        <w:t>Estimated Volumes</w:t>
      </w:r>
    </w:p>
  </w:comment>
  <w:comment w:id="19" w:author="Kyeil Kim" w:date="2019-04-02T09:01:00Z" w:initials="KK">
    <w:p w14:paraId="08AC75BA" w14:textId="77777777" w:rsidR="00000000" w:rsidRDefault="00B30B1A">
      <w:pPr>
        <w:pStyle w:val="CommentText"/>
      </w:pPr>
      <w:r>
        <w:rPr>
          <w:rStyle w:val="CommentReference"/>
        </w:rPr>
        <w:annotationRef/>
      </w:r>
      <w:r>
        <w:t>Observed Counts</w:t>
      </w:r>
    </w:p>
  </w:comment>
  <w:comment w:id="20" w:author="Kyeil Kim" w:date="2019-04-02T09:02:00Z" w:initials="KK">
    <w:p w14:paraId="5B2D1A7D" w14:textId="77777777" w:rsidR="00000000" w:rsidRDefault="00B30B1A">
      <w:pPr>
        <w:pStyle w:val="CommentText"/>
      </w:pPr>
      <w:r>
        <w:rPr>
          <w:rStyle w:val="CommentReference"/>
        </w:rPr>
        <w:annotationRef/>
      </w:r>
      <w:r>
        <w:t>Volume/Count Ratio</w:t>
      </w:r>
    </w:p>
  </w:comment>
  <w:comment w:id="21" w:author="Kyeil Kim" w:date="2019-04-02T08:48:00Z" w:initials="KK">
    <w:p w14:paraId="6C5E16E8" w14:textId="77777777" w:rsidR="00000000" w:rsidRDefault="00B30B1A">
      <w:pPr>
        <w:pStyle w:val="CommentText"/>
      </w:pPr>
      <w:r>
        <w:rPr>
          <w:rStyle w:val="CommentReference"/>
        </w:rPr>
        <w:annotationRef/>
      </w:r>
      <w:r>
        <w:t>Rearrange the table headers</w:t>
      </w:r>
    </w:p>
  </w:comment>
  <w:comment w:id="22" w:author="Kyeil Kim" w:date="2019-04-02T09:01:00Z" w:initials="KK">
    <w:p w14:paraId="70A1B8E4" w14:textId="77777777" w:rsidR="00000000" w:rsidRDefault="00B30B1A">
      <w:pPr>
        <w:pStyle w:val="CommentText"/>
      </w:pPr>
      <w:r>
        <w:rPr>
          <w:rStyle w:val="CommentReference"/>
        </w:rPr>
        <w:annotationRef/>
      </w:r>
      <w:r>
        <w:t>Estimated Volumes</w:t>
      </w:r>
    </w:p>
  </w:comment>
  <w:comment w:id="23" w:author="Kyeil Kim" w:date="2019-04-02T09:01:00Z" w:initials="KK">
    <w:p w14:paraId="073EF15A" w14:textId="77777777" w:rsidR="00000000" w:rsidRDefault="00B30B1A">
      <w:pPr>
        <w:pStyle w:val="CommentText"/>
      </w:pPr>
      <w:r>
        <w:rPr>
          <w:rStyle w:val="CommentReference"/>
        </w:rPr>
        <w:annotationRef/>
      </w:r>
      <w:r>
        <w:t>Observed</w:t>
      </w:r>
      <w:r>
        <w:t xml:space="preserve"> Counts</w:t>
      </w:r>
    </w:p>
  </w:comment>
  <w:comment w:id="24" w:author="Kyeil Kim" w:date="2019-04-02T09:02:00Z" w:initials="KK">
    <w:p w14:paraId="14BDBA2D" w14:textId="77777777" w:rsidR="00000000" w:rsidRDefault="00B30B1A">
      <w:pPr>
        <w:pStyle w:val="CommentText"/>
      </w:pPr>
      <w:r>
        <w:rPr>
          <w:rStyle w:val="CommentReference"/>
        </w:rPr>
        <w:annotationRef/>
      </w:r>
      <w:r>
        <w:t>Volume/Count Ratio</w:t>
      </w:r>
    </w:p>
  </w:comment>
  <w:comment w:id="25" w:author="Kyeil Kim" w:date="2019-04-02T08:50:00Z" w:initials="KK">
    <w:p w14:paraId="4D9C17D4" w14:textId="77777777" w:rsidR="00000000" w:rsidRDefault="00B30B1A">
      <w:pPr>
        <w:pStyle w:val="CommentText"/>
      </w:pPr>
      <w:r>
        <w:rPr>
          <w:rStyle w:val="CommentReference"/>
        </w:rPr>
        <w:annotationRef/>
      </w:r>
      <w:r>
        <w:t>reasonably</w:t>
      </w:r>
    </w:p>
  </w:comment>
  <w:comment w:id="28" w:author="Kyeil Kim" w:date="2019-04-02T09:03:00Z" w:initials="KK">
    <w:p w14:paraId="784B04CB" w14:textId="77777777" w:rsidR="00000000" w:rsidRDefault="00B30B1A">
      <w:pPr>
        <w:pStyle w:val="CommentText"/>
      </w:pPr>
      <w:r>
        <w:rPr>
          <w:rStyle w:val="CommentReference"/>
        </w:rPr>
        <w:annotationRef/>
      </w:r>
      <w:r>
        <w:t>assignments.{space}This</w:t>
      </w:r>
    </w:p>
  </w:comment>
  <w:comment w:id="30" w:author="Kyeil Kim" w:date="2019-04-02T09:05:00Z" w:initials="KK">
    <w:p w14:paraId="7103C559" w14:textId="77777777" w:rsidR="00000000" w:rsidRDefault="00B30B1A">
      <w:pPr>
        <w:pStyle w:val="CommentText"/>
      </w:pPr>
      <w:r>
        <w:rPr>
          <w:rStyle w:val="CommentReference"/>
        </w:rPr>
        <w:annotationRef/>
      </w:r>
      <w:r>
        <w:t>Observed Counts</w:t>
      </w:r>
    </w:p>
  </w:comment>
  <w:comment w:id="31" w:author="Kyeil Kim" w:date="2019-04-02T09:05:00Z" w:initials="KK">
    <w:p w14:paraId="38B6CCDC" w14:textId="77777777" w:rsidR="00000000" w:rsidRDefault="00B30B1A">
      <w:pPr>
        <w:pStyle w:val="CommentText"/>
      </w:pPr>
      <w:r>
        <w:rPr>
          <w:rStyle w:val="CommentReference"/>
        </w:rPr>
        <w:annotationRef/>
      </w:r>
      <w:r>
        <w:t>Estimated Volumes</w:t>
      </w:r>
    </w:p>
  </w:comment>
  <w:comment w:id="32" w:author="Kyeil Kim" w:date="2019-04-02T09:06:00Z" w:initials="KK">
    <w:p w14:paraId="57DDF28E" w14:textId="77777777" w:rsidR="00000000" w:rsidRDefault="00B30B1A">
      <w:pPr>
        <w:pStyle w:val="CommentText"/>
      </w:pPr>
      <w:r>
        <w:rPr>
          <w:rStyle w:val="CommentReference"/>
        </w:rPr>
        <w:annotationRef/>
      </w:r>
      <w:r>
        <w:t>Round the numbers</w:t>
      </w:r>
    </w:p>
  </w:comment>
  <w:comment w:id="33" w:author="Kyeil Kim" w:date="2019-04-02T09:06:00Z" w:initials="KK">
    <w:p w14:paraId="78AF1B3B" w14:textId="77777777" w:rsidR="00000000" w:rsidRDefault="00B30B1A">
      <w:pPr>
        <w:pStyle w:val="CommentText"/>
      </w:pPr>
      <w:r>
        <w:rPr>
          <w:rStyle w:val="CommentReference"/>
        </w:rPr>
        <w:annotationRef/>
      </w:r>
      <w:r>
        <w:t>Volume/Count Ratio</w:t>
      </w:r>
    </w:p>
    <w:p w14:paraId="70B4AAFB" w14:textId="77777777" w:rsidR="00000000" w:rsidRDefault="00B30B1A">
      <w:pPr>
        <w:pStyle w:val="CommentText"/>
      </w:pPr>
    </w:p>
  </w:comment>
  <w:comment w:id="35" w:author="Kyeil Kim" w:date="2019-04-02T09:08:00Z" w:initials="KK">
    <w:p w14:paraId="5E104576" w14:textId="77777777" w:rsidR="00000000" w:rsidRDefault="00B30B1A">
      <w:pPr>
        <w:pStyle w:val="CommentText"/>
      </w:pPr>
      <w:r>
        <w:rPr>
          <w:rStyle w:val="CommentReference"/>
        </w:rPr>
        <w:annotationRef/>
      </w:r>
      <w:r>
        <w:t>Revise the title to read “Evening Estimated…”</w:t>
      </w:r>
    </w:p>
  </w:comment>
  <w:comment w:id="37" w:author="Kyeil Kim" w:date="2019-04-02T09:12:00Z" w:initials="KK">
    <w:p w14:paraId="31459776" w14:textId="77777777" w:rsidR="00000000" w:rsidRDefault="00B30B1A">
      <w:pPr>
        <w:pStyle w:val="CommentText"/>
      </w:pPr>
      <w:r>
        <w:rPr>
          <w:rStyle w:val="CommentReference"/>
        </w:rPr>
        <w:annotationRef/>
      </w:r>
      <w:r>
        <w:t>Thousand markers</w:t>
      </w:r>
    </w:p>
  </w:comment>
  <w:comment w:id="38" w:author="Kyeil Kim" w:date="2019-04-02T09:12:00Z" w:initials="KK">
    <w:p w14:paraId="55D04A4E" w14:textId="77777777" w:rsidR="00000000" w:rsidRDefault="00B30B1A">
      <w:pPr>
        <w:pStyle w:val="CommentText"/>
      </w:pPr>
      <w:r>
        <w:rPr>
          <w:rStyle w:val="CommentReference"/>
        </w:rPr>
        <w:annotationRef/>
      </w:r>
      <w:r>
        <w:t>Thousand markers</w:t>
      </w:r>
    </w:p>
  </w:comment>
  <w:comment w:id="39" w:author="Kyeil Kim" w:date="2019-04-02T09:12:00Z" w:initials="KK">
    <w:p w14:paraId="32BF7445" w14:textId="77777777" w:rsidR="00000000" w:rsidRDefault="00B30B1A">
      <w:pPr>
        <w:pStyle w:val="CommentText"/>
      </w:pPr>
      <w:r>
        <w:rPr>
          <w:rStyle w:val="CommentReference"/>
        </w:rPr>
        <w:annotationRef/>
      </w:r>
      <w:r>
        <w:t>Thousand markers</w:t>
      </w:r>
    </w:p>
  </w:comment>
  <w:comment w:id="40" w:author="Kyeil Kim" w:date="2019-04-02T09:13:00Z" w:initials="KK">
    <w:p w14:paraId="75DC3E0D" w14:textId="77777777" w:rsidR="00000000" w:rsidRDefault="00B30B1A">
      <w:pPr>
        <w:pStyle w:val="CommentText"/>
      </w:pPr>
      <w:r>
        <w:rPr>
          <w:rStyle w:val="CommentReference"/>
        </w:rPr>
        <w:annotationRef/>
      </w:r>
      <w:r>
        <w:t>T</w:t>
      </w:r>
      <w:r>
        <w:t>housand markers</w:t>
      </w:r>
    </w:p>
  </w:comment>
  <w:comment w:id="41" w:author="Kyeil Kim" w:date="2019-04-02T09:13:00Z" w:initials="KK">
    <w:p w14:paraId="1D456166" w14:textId="77777777" w:rsidR="00000000" w:rsidRDefault="00B30B1A">
      <w:pPr>
        <w:pStyle w:val="CommentText"/>
      </w:pPr>
      <w:r>
        <w:rPr>
          <w:rStyle w:val="CommentReference"/>
        </w:rPr>
        <w:annotationRef/>
      </w:r>
      <w:r>
        <w:t>Thousand markers</w:t>
      </w:r>
    </w:p>
  </w:comment>
  <w:comment w:id="42" w:author="Kyeil Kim" w:date="2019-04-02T09:14:00Z" w:initials="KK">
    <w:p w14:paraId="09B65675" w14:textId="77777777" w:rsidR="00000000" w:rsidRDefault="00B30B1A">
      <w:pPr>
        <w:pStyle w:val="CommentText"/>
      </w:pPr>
      <w:r>
        <w:rPr>
          <w:rStyle w:val="CommentReference"/>
        </w:rPr>
        <w:annotationRef/>
      </w:r>
      <w:r>
        <w:t>correlation</w:t>
      </w:r>
    </w:p>
  </w:comment>
  <w:comment w:id="43" w:author="Kyeil Kim" w:date="2019-04-02T09:15:00Z" w:initials="KK">
    <w:p w14:paraId="331F7629" w14:textId="77777777" w:rsidR="00000000" w:rsidRDefault="00B30B1A">
      <w:pPr>
        <w:pStyle w:val="CommentText"/>
      </w:pPr>
      <w:r>
        <w:rPr>
          <w:rStyle w:val="CommentReference"/>
        </w:rPr>
        <w:annotationRef/>
      </w:r>
      <w:r>
        <w:t>The title of the chart: spell out MTK, HTK.</w:t>
      </w:r>
    </w:p>
  </w:comment>
  <w:comment w:id="44" w:author="Kyeil Kim" w:date="2019-04-02T09:40:00Z" w:initials="KK">
    <w:p w14:paraId="5904CA73" w14:textId="77777777" w:rsidR="00000000" w:rsidRDefault="00B30B1A">
      <w:pPr>
        <w:pStyle w:val="CommentText"/>
      </w:pPr>
      <w:r>
        <w:rPr>
          <w:rStyle w:val="CommentReference"/>
        </w:rPr>
        <w:annotationRef/>
      </w:r>
      <w:r>
        <w:t>As expected</w:t>
      </w:r>
    </w:p>
  </w:comment>
  <w:comment w:id="46" w:author="Kyeil Kim" w:date="2019-04-02T09:41:00Z" w:initials="KK">
    <w:p w14:paraId="27D78987" w14:textId="77777777" w:rsidR="00000000" w:rsidRDefault="00B30B1A">
      <w:pPr>
        <w:pStyle w:val="CommentText"/>
      </w:pPr>
      <w:r>
        <w:rPr>
          <w:rStyle w:val="CommentReference"/>
        </w:rPr>
        <w:annotationRef/>
      </w:r>
      <w:r>
        <w:t>characteristics</w:t>
      </w:r>
    </w:p>
  </w:comment>
  <w:comment w:id="47" w:author="Kyeil Kim" w:date="2019-04-02T09:43:00Z" w:initials="KK">
    <w:p w14:paraId="12C3BB2A" w14:textId="77777777" w:rsidR="00000000" w:rsidRDefault="00B30B1A">
      <w:pPr>
        <w:pStyle w:val="CommentText"/>
      </w:pPr>
      <w:r>
        <w:rPr>
          <w:rStyle w:val="CommentReference"/>
        </w:rPr>
        <w:annotationRef/>
      </w:r>
      <w:r>
        <w:t>The title: remove “ / Late”</w:t>
      </w:r>
    </w:p>
  </w:comment>
  <w:comment w:id="51" w:author="Kyeil Kim" w:date="2019-04-02T09:58:00Z" w:initials="KK">
    <w:p w14:paraId="79EFF9CB" w14:textId="77777777" w:rsidR="00000000" w:rsidRDefault="00B30B1A">
      <w:pPr>
        <w:pStyle w:val="CommentText"/>
      </w:pPr>
      <w:r>
        <w:rPr>
          <w:rStyle w:val="CommentReference"/>
        </w:rPr>
        <w:annotationRef/>
      </w:r>
      <w:r>
        <w:t>difference</w:t>
      </w:r>
    </w:p>
  </w:comment>
  <w:comment w:id="52" w:author="Kyeil Kim" w:date="2019-04-02T09:58:00Z" w:initials="KK">
    <w:p w14:paraId="064EE227" w14:textId="77777777" w:rsidR="00000000" w:rsidRDefault="00B30B1A">
      <w:pPr>
        <w:pStyle w:val="CommentText"/>
      </w:pPr>
      <w:r>
        <w:rPr>
          <w:rStyle w:val="CommentReference"/>
        </w:rPr>
        <w:annotationRef/>
      </w:r>
      <w:r>
        <w:t>approximately</w:t>
      </w:r>
    </w:p>
  </w:comment>
  <w:comment w:id="54" w:author="Kyeil Kim" w:date="2019-04-02T10:05:00Z" w:initials="KK">
    <w:p w14:paraId="1B4699F5" w14:textId="77777777" w:rsidR="00000000" w:rsidRDefault="00B30B1A">
      <w:pPr>
        <w:pStyle w:val="CommentText"/>
      </w:pPr>
      <w:r>
        <w:rPr>
          <w:rStyle w:val="CommentReference"/>
        </w:rPr>
        <w:annotationRef/>
      </w:r>
      <w:r>
        <w:t>Difference (Entries)</w:t>
      </w:r>
    </w:p>
  </w:comment>
  <w:comment w:id="55" w:author="Kyeil Kim" w:date="2019-04-02T10:06:00Z" w:initials="KK">
    <w:p w14:paraId="7E8D10C9" w14:textId="77777777" w:rsidR="00000000" w:rsidRDefault="00B30B1A">
      <w:pPr>
        <w:pStyle w:val="CommentText"/>
      </w:pPr>
      <w:r>
        <w:rPr>
          <w:rStyle w:val="CommentReference"/>
        </w:rPr>
        <w:annotationRef/>
      </w:r>
      <w:r>
        <w:t>% Difference (Entries)</w:t>
      </w:r>
    </w:p>
  </w:comment>
  <w:comment w:id="56" w:author="Kyeil Kim" w:date="2019-04-02T10:06:00Z" w:initials="KK">
    <w:p w14:paraId="04C9E57C" w14:textId="77777777" w:rsidR="00000000" w:rsidRDefault="00B30B1A">
      <w:pPr>
        <w:pStyle w:val="CommentText"/>
      </w:pPr>
      <w:r>
        <w:rPr>
          <w:rStyle w:val="CommentReference"/>
        </w:rPr>
        <w:annotationRef/>
      </w:r>
      <w:r>
        <w:t xml:space="preserve">Difference </w:t>
      </w:r>
      <w:r>
        <w:t>(Boardings)</w:t>
      </w:r>
    </w:p>
  </w:comment>
  <w:comment w:id="57" w:author="Kyeil Kim" w:date="2019-04-02T10:06:00Z" w:initials="KK">
    <w:p w14:paraId="50758044" w14:textId="77777777" w:rsidR="00000000" w:rsidRDefault="00B30B1A">
      <w:pPr>
        <w:pStyle w:val="CommentText"/>
      </w:pPr>
      <w:r>
        <w:rPr>
          <w:rStyle w:val="CommentReference"/>
        </w:rPr>
        <w:annotationRef/>
      </w:r>
      <w:r>
        <w:t>% Difference (Boardings)</w:t>
      </w:r>
    </w:p>
  </w:comment>
  <w:comment w:id="58" w:author="Kyeil Kim" w:date="2019-04-02T10:13:00Z" w:initials="KK">
    <w:p w14:paraId="46C68FB6" w14:textId="77777777" w:rsidR="00000000" w:rsidRDefault="00B30B1A">
      <w:pPr>
        <w:pStyle w:val="CommentText"/>
      </w:pPr>
      <w:r>
        <w:rPr>
          <w:rStyle w:val="CommentReference"/>
        </w:rPr>
        <w:annotationRef/>
      </w:r>
      <w:r>
        <w:t>7.2.2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9B268" w15:done="0"/>
  <w15:commentEx w15:paraId="4D9E03DA" w15:done="0"/>
  <w15:commentEx w15:paraId="4206B001" w15:done="0"/>
  <w15:commentEx w15:paraId="159AE471" w15:done="0"/>
  <w15:commentEx w15:paraId="723A80DD" w15:done="0"/>
  <w15:commentEx w15:paraId="496E98DE" w15:done="0"/>
  <w15:commentEx w15:paraId="0B939634" w15:done="0"/>
  <w15:commentEx w15:paraId="37F6080E" w15:done="0"/>
  <w15:commentEx w15:paraId="749FDFA4" w15:done="0"/>
  <w15:commentEx w15:paraId="34539F9F" w15:done="0"/>
  <w15:commentEx w15:paraId="071F7925" w15:done="0"/>
  <w15:commentEx w15:paraId="5D7746DF" w15:done="0"/>
  <w15:commentEx w15:paraId="43E6CF53" w15:done="0"/>
  <w15:commentEx w15:paraId="08AC75BA" w15:done="0"/>
  <w15:commentEx w15:paraId="5B2D1A7D" w15:done="0"/>
  <w15:commentEx w15:paraId="6C5E16E8" w15:done="0"/>
  <w15:commentEx w15:paraId="70A1B8E4" w15:done="0"/>
  <w15:commentEx w15:paraId="073EF15A" w15:done="0"/>
  <w15:commentEx w15:paraId="14BDBA2D" w15:done="0"/>
  <w15:commentEx w15:paraId="4D9C17D4" w15:done="0"/>
  <w15:commentEx w15:paraId="784B04CB" w15:done="0"/>
  <w15:commentEx w15:paraId="7103C559" w15:done="0"/>
  <w15:commentEx w15:paraId="38B6CCDC" w15:done="0"/>
  <w15:commentEx w15:paraId="57DDF28E" w15:done="0"/>
  <w15:commentEx w15:paraId="70B4AAFB" w15:done="0"/>
  <w15:commentEx w15:paraId="5E104576" w15:done="0"/>
  <w15:commentEx w15:paraId="31459776" w15:done="0"/>
  <w15:commentEx w15:paraId="55D04A4E" w15:done="0"/>
  <w15:commentEx w15:paraId="32BF7445" w15:done="0"/>
  <w15:commentEx w15:paraId="75DC3E0D" w15:done="0"/>
  <w15:commentEx w15:paraId="1D456166" w15:done="0"/>
  <w15:commentEx w15:paraId="09B65675" w15:done="0"/>
  <w15:commentEx w15:paraId="331F7629" w15:done="0"/>
  <w15:commentEx w15:paraId="5904CA73" w15:done="0"/>
  <w15:commentEx w15:paraId="27D78987" w15:done="0"/>
  <w15:commentEx w15:paraId="12C3BB2A" w15:done="0"/>
  <w15:commentEx w15:paraId="79EFF9CB" w15:done="0"/>
  <w15:commentEx w15:paraId="064EE227" w15:done="0"/>
  <w15:commentEx w15:paraId="1B4699F5" w15:done="0"/>
  <w15:commentEx w15:paraId="7E8D10C9" w15:done="0"/>
  <w15:commentEx w15:paraId="04C9E57C" w15:done="0"/>
  <w15:commentEx w15:paraId="50758044" w15:done="0"/>
  <w15:commentEx w15:paraId="46C68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9B268" w16cid:durableId="204DB682"/>
  <w16cid:commentId w16cid:paraId="4D9E03DA" w16cid:durableId="204DB683"/>
  <w16cid:commentId w16cid:paraId="4206B001" w16cid:durableId="204DB684"/>
  <w16cid:commentId w16cid:paraId="159AE471" w16cid:durableId="204DB685"/>
  <w16cid:commentId w16cid:paraId="723A80DD" w16cid:durableId="204DB686"/>
  <w16cid:commentId w16cid:paraId="496E98DE" w16cid:durableId="204DB687"/>
  <w16cid:commentId w16cid:paraId="0B939634" w16cid:durableId="204DB688"/>
  <w16cid:commentId w16cid:paraId="37F6080E" w16cid:durableId="204DB689"/>
  <w16cid:commentId w16cid:paraId="749FDFA4" w16cid:durableId="204DB68A"/>
  <w16cid:commentId w16cid:paraId="34539F9F" w16cid:durableId="204DB68B"/>
  <w16cid:commentId w16cid:paraId="071F7925" w16cid:durableId="204DB68E"/>
  <w16cid:commentId w16cid:paraId="5D7746DF" w16cid:durableId="204DB68F"/>
  <w16cid:commentId w16cid:paraId="43E6CF53" w16cid:durableId="204DB690"/>
  <w16cid:commentId w16cid:paraId="08AC75BA" w16cid:durableId="204DB691"/>
  <w16cid:commentId w16cid:paraId="5B2D1A7D" w16cid:durableId="204DB694"/>
  <w16cid:commentId w16cid:paraId="6C5E16E8" w16cid:durableId="204DB695"/>
  <w16cid:commentId w16cid:paraId="70A1B8E4" w16cid:durableId="204DB696"/>
  <w16cid:commentId w16cid:paraId="073EF15A" w16cid:durableId="204DB697"/>
  <w16cid:commentId w16cid:paraId="14BDBA2D" w16cid:durableId="204DB69A"/>
  <w16cid:commentId w16cid:paraId="4D9C17D4" w16cid:durableId="204DB69B"/>
  <w16cid:commentId w16cid:paraId="784B04CB" w16cid:durableId="204DB69D"/>
  <w16cid:commentId w16cid:paraId="7103C559" w16cid:durableId="204DB69E"/>
  <w16cid:commentId w16cid:paraId="38B6CCDC" w16cid:durableId="204DB6A0"/>
  <w16cid:commentId w16cid:paraId="57DDF28E" w16cid:durableId="204DB6A1"/>
  <w16cid:commentId w16cid:paraId="70B4AAFB" w16cid:durableId="204DB6A4"/>
  <w16cid:commentId w16cid:paraId="5E104576" w16cid:durableId="204DB6A5"/>
  <w16cid:commentId w16cid:paraId="31459776" w16cid:durableId="204DB6A6"/>
  <w16cid:commentId w16cid:paraId="55D04A4E" w16cid:durableId="204DB6A7"/>
  <w16cid:commentId w16cid:paraId="32BF7445" w16cid:durableId="204DB6A8"/>
  <w16cid:commentId w16cid:paraId="75DC3E0D" w16cid:durableId="204DB6A9"/>
  <w16cid:commentId w16cid:paraId="1D456166" w16cid:durableId="204DB6AA"/>
  <w16cid:commentId w16cid:paraId="09B65675" w16cid:durableId="204DB6AC"/>
  <w16cid:commentId w16cid:paraId="331F7629" w16cid:durableId="204DB6AD"/>
  <w16cid:commentId w16cid:paraId="5904CA73" w16cid:durableId="204DB6AE"/>
  <w16cid:commentId w16cid:paraId="27D78987" w16cid:durableId="204DB6AF"/>
  <w16cid:commentId w16cid:paraId="12C3BB2A" w16cid:durableId="204DB6B0"/>
  <w16cid:commentId w16cid:paraId="79EFF9CB" w16cid:durableId="204DB6B1"/>
  <w16cid:commentId w16cid:paraId="064EE227" w16cid:durableId="204DB6B3"/>
  <w16cid:commentId w16cid:paraId="1B4699F5" w16cid:durableId="204DB6B4"/>
  <w16cid:commentId w16cid:paraId="7E8D10C9" w16cid:durableId="204DB6B5"/>
  <w16cid:commentId w16cid:paraId="04C9E57C" w16cid:durableId="204DB6B6"/>
  <w16cid:commentId w16cid:paraId="50758044" w16cid:durableId="204DB6B7"/>
  <w16cid:commentId w16cid:paraId="46C68FB6" w16cid:durableId="204DB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27B7"/>
    <w:multiLevelType w:val="multilevel"/>
    <w:tmpl w:val="A86C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3004"/>
    <w:multiLevelType w:val="multilevel"/>
    <w:tmpl w:val="A600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3163"/>
    <w:multiLevelType w:val="multilevel"/>
    <w:tmpl w:val="B684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22EDB"/>
    <w:multiLevelType w:val="multilevel"/>
    <w:tmpl w:val="6DAE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31A74"/>
    <w:multiLevelType w:val="multilevel"/>
    <w:tmpl w:val="F12C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C13D7"/>
    <w:multiLevelType w:val="multilevel"/>
    <w:tmpl w:val="C456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82E46"/>
    <w:multiLevelType w:val="multilevel"/>
    <w:tmpl w:val="D1AA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F5598"/>
    <w:multiLevelType w:val="multilevel"/>
    <w:tmpl w:val="EE4A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77633"/>
    <w:multiLevelType w:val="multilevel"/>
    <w:tmpl w:val="9F94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615AB"/>
    <w:multiLevelType w:val="multilevel"/>
    <w:tmpl w:val="D752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317E4"/>
    <w:multiLevelType w:val="multilevel"/>
    <w:tmpl w:val="9BCE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F2F01"/>
    <w:multiLevelType w:val="multilevel"/>
    <w:tmpl w:val="FC84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95E40"/>
    <w:multiLevelType w:val="hybridMultilevel"/>
    <w:tmpl w:val="3B826DD6"/>
    <w:lvl w:ilvl="0" w:tplc="F1505312">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3AB452A"/>
    <w:multiLevelType w:val="multilevel"/>
    <w:tmpl w:val="27AC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04F4"/>
    <w:rsid w:val="001A6660"/>
    <w:rsid w:val="002C61D3"/>
    <w:rsid w:val="00A66B76"/>
    <w:rsid w:val="00B30B1A"/>
    <w:rsid w:val="00F9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D264E"/>
  <w15:chartTrackingRefBased/>
  <w15:docId w15:val="{861EE07D-603D-45BB-BB05-415A2431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pPr>
    <w:rPr>
      <w:rFonts w:eastAsiaTheme="minorEastAsia"/>
      <w:sz w:val="24"/>
      <w:szCs w:val="24"/>
    </w:rPr>
  </w:style>
  <w:style w:type="paragraph" w:styleId="Heading1">
    <w:name w:val="heading 1"/>
    <w:basedOn w:val="Normal"/>
    <w:link w:val="Heading1Char"/>
    <w:uiPriority w:val="9"/>
    <w:qFormat/>
    <w:pPr>
      <w:spacing w:before="315" w:beforeAutospacing="0" w:after="100" w:afterAutospacing="1"/>
      <w:outlineLvl w:val="0"/>
    </w:pPr>
    <w:rPr>
      <w:b/>
      <w:bCs/>
      <w:kern w:val="36"/>
      <w:sz w:val="51"/>
      <w:szCs w:val="51"/>
    </w:rPr>
  </w:style>
  <w:style w:type="paragraph" w:styleId="Heading2">
    <w:name w:val="heading 2"/>
    <w:basedOn w:val="Normal"/>
    <w:link w:val="Heading2Char"/>
    <w:uiPriority w:val="9"/>
    <w:qFormat/>
    <w:pPr>
      <w:spacing w:before="315" w:beforeAutospacing="0" w:after="158"/>
      <w:outlineLvl w:val="1"/>
    </w:pPr>
    <w:rPr>
      <w:b/>
      <w:bCs/>
      <w:sz w:val="45"/>
      <w:szCs w:val="45"/>
    </w:rPr>
  </w:style>
  <w:style w:type="paragraph" w:styleId="Heading3">
    <w:name w:val="heading 3"/>
    <w:basedOn w:val="Normal"/>
    <w:link w:val="Heading3Char"/>
    <w:uiPriority w:val="9"/>
    <w:qFormat/>
    <w:pPr>
      <w:spacing w:before="315" w:beforeAutospacing="0" w:after="158"/>
      <w:outlineLvl w:val="2"/>
    </w:pPr>
    <w:rPr>
      <w:b/>
      <w:bCs/>
      <w:sz w:val="36"/>
      <w:szCs w:val="36"/>
    </w:rPr>
  </w:style>
  <w:style w:type="paragraph" w:styleId="Heading4">
    <w:name w:val="heading 4"/>
    <w:basedOn w:val="Normal"/>
    <w:link w:val="Heading4Char"/>
    <w:uiPriority w:val="9"/>
    <w:qFormat/>
    <w:pPr>
      <w:spacing w:before="158" w:beforeAutospacing="0" w:after="158"/>
      <w:outlineLvl w:val="3"/>
    </w:pPr>
    <w:rPr>
      <w:b/>
      <w:bCs/>
      <w:sz w:val="27"/>
      <w:szCs w:val="27"/>
    </w:rPr>
  </w:style>
  <w:style w:type="paragraph" w:styleId="Heading5">
    <w:name w:val="heading 5"/>
    <w:basedOn w:val="Normal"/>
    <w:link w:val="Heading5Char"/>
    <w:uiPriority w:val="9"/>
    <w:qFormat/>
    <w:pPr>
      <w:spacing w:before="158" w:beforeAutospacing="0" w:after="158"/>
      <w:outlineLvl w:val="4"/>
    </w:pPr>
    <w:rPr>
      <w:b/>
      <w:bCs/>
    </w:rPr>
  </w:style>
  <w:style w:type="paragraph" w:styleId="Heading6">
    <w:name w:val="heading 6"/>
    <w:basedOn w:val="Normal"/>
    <w:link w:val="Heading6Char"/>
    <w:uiPriority w:val="9"/>
    <w:qFormat/>
    <w:pPr>
      <w:spacing w:before="158" w:beforeAutospacing="0" w:after="158"/>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CBA"/>
      <w:u w:val="none"/>
      <w:effect w:val="none"/>
    </w:rPr>
  </w:style>
  <w:style w:type="character" w:styleId="FollowedHyperlink">
    <w:name w:val="FollowedHyperlink"/>
    <w:basedOn w:val="DefaultParagraphFont"/>
    <w:uiPriority w:val="99"/>
    <w:semiHidden/>
    <w:unhideWhenUsed/>
    <w:rPr>
      <w:strike w:val="0"/>
      <w:dstrike w:val="0"/>
      <w:color w:val="008CBA"/>
      <w:u w:val="none"/>
      <w:effect w:val="none"/>
    </w:rPr>
  </w:style>
  <w:style w:type="paragraph" w:styleId="HTMLAddress">
    <w:name w:val="HTML Address"/>
    <w:basedOn w:val="Normal"/>
    <w:link w:val="HTMLAddressChar"/>
    <w:uiPriority w:val="99"/>
    <w:semiHidden/>
    <w:unhideWhenUsed/>
    <w:pPr>
      <w:spacing w:before="0" w:beforeAutospacing="0" w:after="315"/>
    </w:pPr>
    <w:rPr>
      <w:i/>
      <w:iCs/>
    </w:rPr>
  </w:style>
  <w:style w:type="character" w:customStyle="1" w:styleId="HTMLAddressChar">
    <w:name w:val="HTML Address Char"/>
    <w:basedOn w:val="DefaultParagraphFont"/>
    <w:link w:val="HTMLAddress"/>
    <w:uiPriority w:val="99"/>
    <w:semiHidden/>
    <w:locked/>
    <w:rPr>
      <w:rFonts w:ascii="Malgun Gothic" w:eastAsiaTheme="minorEastAsia" w:hAnsi="Malgun Gothic" w:hint="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sz w:val="22"/>
      <w:szCs w:val="22"/>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2"/>
      <w:szCs w:val="22"/>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paragraph" w:customStyle="1" w:styleId="msonormal0">
    <w:name w:val="msonormal"/>
    <w:basedOn w:val="Normal"/>
    <w:uiPriority w:val="99"/>
    <w:semiHidden/>
    <w:pPr>
      <w:spacing w:after="100" w:afterAutospacing="1"/>
    </w:pPr>
  </w:style>
  <w:style w:type="paragraph" w:styleId="NormalWeb">
    <w:name w:val="Normal (Web)"/>
    <w:basedOn w:val="Normal"/>
    <w:uiPriority w:val="99"/>
    <w:semiHidden/>
    <w:unhideWhenUsed/>
    <w:pPr>
      <w:spacing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Malgun Gothic" w:eastAsiaTheme="minorEastAsia" w:hAnsi="Malgun Gothic" w:hint="eastAsi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Malgun Gothic" w:eastAsiaTheme="minorEastAsia" w:hAnsi="Malgun Gothic" w:hint="eastAsia"/>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glyphicon">
    <w:name w:val="glyphicon"/>
    <w:basedOn w:val="Normal"/>
    <w:uiPriority w:val="99"/>
    <w:semiHidden/>
    <w:pPr>
      <w:spacing w:after="100" w:afterAutospacing="1"/>
    </w:pPr>
  </w:style>
  <w:style w:type="paragraph" w:customStyle="1" w:styleId="img-thumbnail">
    <w:name w:val="img-thumbnail"/>
    <w:basedOn w:val="Normal"/>
    <w:uiPriority w:val="99"/>
    <w:semiHidden/>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sr-only">
    <w:name w:val="sr-only"/>
    <w:basedOn w:val="Normal"/>
    <w:uiPriority w:val="99"/>
    <w:semiHidden/>
    <w:pPr>
      <w:spacing w:before="0" w:beforeAutospacing="0"/>
      <w:ind w:left="-15" w:right="-15"/>
    </w:pPr>
  </w:style>
  <w:style w:type="paragraph" w:customStyle="1" w:styleId="h1">
    <w:name w:val="h1"/>
    <w:basedOn w:val="Normal"/>
    <w:uiPriority w:val="99"/>
    <w:semiHidden/>
    <w:pPr>
      <w:spacing w:before="315" w:beforeAutospacing="0" w:after="100" w:afterAutospacing="1"/>
    </w:pPr>
    <w:rPr>
      <w:sz w:val="59"/>
      <w:szCs w:val="59"/>
    </w:rPr>
  </w:style>
  <w:style w:type="paragraph" w:customStyle="1" w:styleId="h2">
    <w:name w:val="h2"/>
    <w:basedOn w:val="Normal"/>
    <w:uiPriority w:val="99"/>
    <w:semiHidden/>
    <w:pPr>
      <w:spacing w:before="315" w:beforeAutospacing="0" w:after="100" w:afterAutospacing="1"/>
    </w:pPr>
    <w:rPr>
      <w:sz w:val="48"/>
      <w:szCs w:val="48"/>
    </w:rPr>
  </w:style>
  <w:style w:type="paragraph" w:customStyle="1" w:styleId="h3">
    <w:name w:val="h3"/>
    <w:basedOn w:val="Normal"/>
    <w:uiPriority w:val="99"/>
    <w:semiHidden/>
    <w:pPr>
      <w:spacing w:before="315" w:beforeAutospacing="0" w:after="100" w:afterAutospacing="1"/>
    </w:pPr>
    <w:rPr>
      <w:sz w:val="39"/>
      <w:szCs w:val="39"/>
    </w:rPr>
  </w:style>
  <w:style w:type="paragraph" w:customStyle="1" w:styleId="h4">
    <w:name w:val="h4"/>
    <w:basedOn w:val="Normal"/>
    <w:uiPriority w:val="99"/>
    <w:semiHidden/>
    <w:pPr>
      <w:spacing w:before="158" w:beforeAutospacing="0" w:after="100" w:afterAutospacing="1"/>
    </w:pPr>
    <w:rPr>
      <w:sz w:val="29"/>
      <w:szCs w:val="29"/>
    </w:rPr>
  </w:style>
  <w:style w:type="paragraph" w:customStyle="1" w:styleId="h5">
    <w:name w:val="h5"/>
    <w:basedOn w:val="Normal"/>
    <w:uiPriority w:val="99"/>
    <w:semiHidden/>
    <w:pPr>
      <w:spacing w:before="158" w:beforeAutospacing="0" w:after="100" w:afterAutospacing="1"/>
    </w:pPr>
    <w:rPr>
      <w:sz w:val="23"/>
      <w:szCs w:val="23"/>
    </w:rPr>
  </w:style>
  <w:style w:type="paragraph" w:customStyle="1" w:styleId="h6">
    <w:name w:val="h6"/>
    <w:basedOn w:val="Normal"/>
    <w:uiPriority w:val="99"/>
    <w:semiHidden/>
    <w:pPr>
      <w:spacing w:before="158" w:beforeAutospacing="0" w:after="100" w:afterAutospacing="1"/>
    </w:pPr>
    <w:rPr>
      <w:sz w:val="20"/>
      <w:szCs w:val="20"/>
    </w:rPr>
  </w:style>
  <w:style w:type="paragraph" w:customStyle="1" w:styleId="lead">
    <w:name w:val="lead"/>
    <w:basedOn w:val="Normal"/>
    <w:uiPriority w:val="99"/>
    <w:semiHidden/>
    <w:pPr>
      <w:spacing w:after="315"/>
    </w:pPr>
    <w:rPr>
      <w:sz w:val="26"/>
      <w:szCs w:val="26"/>
    </w:rPr>
  </w:style>
  <w:style w:type="paragraph" w:customStyle="1" w:styleId="small">
    <w:name w:val="small"/>
    <w:basedOn w:val="Normal"/>
    <w:uiPriority w:val="99"/>
    <w:semiHidden/>
    <w:pPr>
      <w:spacing w:after="100" w:afterAutospacing="1"/>
    </w:pPr>
    <w:rPr>
      <w:sz w:val="19"/>
      <w:szCs w:val="19"/>
    </w:rPr>
  </w:style>
  <w:style w:type="paragraph" w:customStyle="1" w:styleId="text-left">
    <w:name w:val="text-left"/>
    <w:basedOn w:val="Normal"/>
    <w:uiPriority w:val="99"/>
    <w:semiHidden/>
    <w:pPr>
      <w:spacing w:after="100" w:afterAutospacing="1"/>
    </w:pPr>
  </w:style>
  <w:style w:type="paragraph" w:customStyle="1" w:styleId="text-right">
    <w:name w:val="text-right"/>
    <w:basedOn w:val="Normal"/>
    <w:uiPriority w:val="99"/>
    <w:semiHidden/>
    <w:pPr>
      <w:spacing w:after="100" w:afterAutospacing="1"/>
      <w:jc w:val="right"/>
    </w:pPr>
  </w:style>
  <w:style w:type="paragraph" w:customStyle="1" w:styleId="text-center">
    <w:name w:val="text-center"/>
    <w:basedOn w:val="Normal"/>
    <w:uiPriority w:val="99"/>
    <w:semiHidden/>
    <w:pPr>
      <w:spacing w:after="100" w:afterAutospacing="1"/>
      <w:jc w:val="center"/>
    </w:pPr>
  </w:style>
  <w:style w:type="paragraph" w:customStyle="1" w:styleId="text-justify">
    <w:name w:val="text-justify"/>
    <w:basedOn w:val="Normal"/>
    <w:uiPriority w:val="99"/>
    <w:semiHidden/>
    <w:pPr>
      <w:spacing w:after="100" w:afterAutospacing="1"/>
      <w:jc w:val="both"/>
    </w:pPr>
  </w:style>
  <w:style w:type="paragraph" w:customStyle="1" w:styleId="text-nowrap">
    <w:name w:val="text-nowrap"/>
    <w:basedOn w:val="Normal"/>
    <w:uiPriority w:val="99"/>
    <w:semiHidden/>
    <w:pPr>
      <w:spacing w:after="100" w:afterAutospacing="1"/>
    </w:pPr>
  </w:style>
  <w:style w:type="paragraph" w:customStyle="1" w:styleId="text-uppercase">
    <w:name w:val="text-uppercase"/>
    <w:basedOn w:val="Normal"/>
    <w:uiPriority w:val="99"/>
    <w:semiHidden/>
    <w:pPr>
      <w:spacing w:after="100" w:afterAutospacing="1"/>
    </w:pPr>
  </w:style>
  <w:style w:type="paragraph" w:customStyle="1" w:styleId="text-muted">
    <w:name w:val="text-muted"/>
    <w:basedOn w:val="Normal"/>
    <w:uiPriority w:val="99"/>
    <w:semiHidden/>
    <w:pPr>
      <w:spacing w:after="100" w:afterAutospacing="1"/>
    </w:pPr>
  </w:style>
  <w:style w:type="paragraph" w:customStyle="1" w:styleId="text-primary">
    <w:name w:val="text-primary"/>
    <w:basedOn w:val="Normal"/>
    <w:uiPriority w:val="99"/>
    <w:semiHidden/>
    <w:pPr>
      <w:spacing w:after="100" w:afterAutospacing="1"/>
    </w:pPr>
  </w:style>
  <w:style w:type="paragraph" w:customStyle="1" w:styleId="text-success">
    <w:name w:val="text-success"/>
    <w:basedOn w:val="Normal"/>
    <w:uiPriority w:val="99"/>
    <w:semiHidden/>
    <w:pPr>
      <w:spacing w:after="100" w:afterAutospacing="1"/>
    </w:pPr>
  </w:style>
  <w:style w:type="paragraph" w:customStyle="1" w:styleId="text-info">
    <w:name w:val="text-info"/>
    <w:basedOn w:val="Normal"/>
    <w:uiPriority w:val="99"/>
    <w:semiHidden/>
    <w:pPr>
      <w:spacing w:after="100" w:afterAutospacing="1"/>
    </w:pPr>
  </w:style>
  <w:style w:type="paragraph" w:customStyle="1" w:styleId="text-warning">
    <w:name w:val="text-warning"/>
    <w:basedOn w:val="Normal"/>
    <w:uiPriority w:val="99"/>
    <w:semiHidden/>
    <w:pPr>
      <w:spacing w:after="100" w:afterAutospacing="1"/>
    </w:pPr>
  </w:style>
  <w:style w:type="paragraph" w:customStyle="1" w:styleId="text-danger">
    <w:name w:val="text-danger"/>
    <w:basedOn w:val="Normal"/>
    <w:uiPriority w:val="99"/>
    <w:semiHidden/>
    <w:pPr>
      <w:spacing w:after="100" w:afterAutospacing="1"/>
    </w:pPr>
  </w:style>
  <w:style w:type="paragraph" w:customStyle="1" w:styleId="bg-primary">
    <w:name w:val="bg-primary"/>
    <w:basedOn w:val="Normal"/>
    <w:uiPriority w:val="99"/>
    <w:semiHidden/>
    <w:pPr>
      <w:shd w:val="clear" w:color="auto" w:fill="008CBA"/>
      <w:spacing w:after="100" w:afterAutospacing="1"/>
    </w:pPr>
  </w:style>
  <w:style w:type="paragraph" w:customStyle="1" w:styleId="bg-success">
    <w:name w:val="bg-success"/>
    <w:basedOn w:val="Normal"/>
    <w:uiPriority w:val="99"/>
    <w:semiHidden/>
    <w:pPr>
      <w:shd w:val="clear" w:color="auto" w:fill="DFF0D8"/>
      <w:spacing w:after="100" w:afterAutospacing="1"/>
    </w:pPr>
  </w:style>
  <w:style w:type="paragraph" w:customStyle="1" w:styleId="bg-info">
    <w:name w:val="bg-info"/>
    <w:basedOn w:val="Normal"/>
    <w:uiPriority w:val="99"/>
    <w:semiHidden/>
    <w:pPr>
      <w:shd w:val="clear" w:color="auto" w:fill="D9EDF7"/>
      <w:spacing w:after="100" w:afterAutospacing="1"/>
    </w:pPr>
  </w:style>
  <w:style w:type="paragraph" w:customStyle="1" w:styleId="bg-warning">
    <w:name w:val="bg-warning"/>
    <w:basedOn w:val="Normal"/>
    <w:uiPriority w:val="99"/>
    <w:semiHidden/>
    <w:pPr>
      <w:shd w:val="clear" w:color="auto" w:fill="FCF8E3"/>
      <w:spacing w:after="100" w:afterAutospacing="1"/>
    </w:pPr>
  </w:style>
  <w:style w:type="paragraph" w:customStyle="1" w:styleId="bg-danger">
    <w:name w:val="bg-danger"/>
    <w:basedOn w:val="Normal"/>
    <w:uiPriority w:val="99"/>
    <w:semiHidden/>
    <w:pPr>
      <w:shd w:val="clear" w:color="auto" w:fill="F2DEDE"/>
      <w:spacing w:after="100" w:afterAutospacing="1"/>
    </w:pPr>
  </w:style>
  <w:style w:type="paragraph" w:customStyle="1" w:styleId="page-header">
    <w:name w:val="page-header"/>
    <w:basedOn w:val="Normal"/>
    <w:uiPriority w:val="99"/>
    <w:semiHidden/>
    <w:pPr>
      <w:pBdr>
        <w:bottom w:val="single" w:sz="6" w:space="7" w:color="DDDDDD"/>
      </w:pBdr>
      <w:spacing w:before="630" w:beforeAutospacing="0" w:after="315"/>
    </w:pPr>
  </w:style>
  <w:style w:type="paragraph" w:customStyle="1" w:styleId="list-unstyled">
    <w:name w:val="list-unstyled"/>
    <w:basedOn w:val="Normal"/>
    <w:uiPriority w:val="99"/>
    <w:semiHidden/>
    <w:pPr>
      <w:spacing w:after="100" w:afterAutospacing="1"/>
    </w:pPr>
  </w:style>
  <w:style w:type="paragraph" w:customStyle="1" w:styleId="list-inline">
    <w:name w:val="list-inline"/>
    <w:basedOn w:val="Normal"/>
    <w:uiPriority w:val="99"/>
    <w:semiHidden/>
    <w:pPr>
      <w:spacing w:after="100" w:afterAutospacing="1"/>
      <w:ind w:left="-75"/>
    </w:pPr>
  </w:style>
  <w:style w:type="paragraph" w:customStyle="1" w:styleId="list-inlineli">
    <w:name w:val="list-inline&gt;li"/>
    <w:basedOn w:val="Normal"/>
    <w:uiPriority w:val="99"/>
    <w:semiHidden/>
    <w:pPr>
      <w:spacing w:after="100" w:afterAutospacing="1"/>
    </w:pPr>
  </w:style>
  <w:style w:type="paragraph" w:customStyle="1" w:styleId="initialism">
    <w:name w:val="initialism"/>
    <w:basedOn w:val="Normal"/>
    <w:uiPriority w:val="99"/>
    <w:semiHidden/>
    <w:pPr>
      <w:spacing w:after="100" w:afterAutospacing="1"/>
    </w:pPr>
    <w:rPr>
      <w:sz w:val="22"/>
      <w:szCs w:val="22"/>
    </w:rPr>
  </w:style>
  <w:style w:type="paragraph" w:customStyle="1" w:styleId="blockquote-reverse">
    <w:name w:val="blockquote-reverse"/>
    <w:basedOn w:val="Normal"/>
    <w:uiPriority w:val="99"/>
    <w:semiHidden/>
    <w:pPr>
      <w:pBdr>
        <w:right w:val="single" w:sz="36" w:space="11" w:color="DDDDDD"/>
      </w:pBdr>
      <w:spacing w:after="100" w:afterAutospacing="1"/>
      <w:jc w:val="right"/>
    </w:pPr>
  </w:style>
  <w:style w:type="paragraph" w:customStyle="1" w:styleId="container">
    <w:name w:val="container"/>
    <w:basedOn w:val="Normal"/>
    <w:uiPriority w:val="99"/>
    <w:semiHidden/>
    <w:pPr>
      <w:spacing w:after="100" w:afterAutospacing="1"/>
    </w:pPr>
  </w:style>
  <w:style w:type="paragraph" w:customStyle="1" w:styleId="container-fluid">
    <w:name w:val="container-fluid"/>
    <w:basedOn w:val="Normal"/>
    <w:uiPriority w:val="99"/>
    <w:semiHidden/>
    <w:pPr>
      <w:spacing w:after="100" w:afterAutospacing="1"/>
    </w:pPr>
  </w:style>
  <w:style w:type="paragraph" w:customStyle="1" w:styleId="row">
    <w:name w:val="row"/>
    <w:basedOn w:val="Normal"/>
    <w:uiPriority w:val="99"/>
    <w:semiHidden/>
    <w:pPr>
      <w:spacing w:after="100" w:afterAutospacing="1"/>
      <w:ind w:left="-225" w:right="-225"/>
    </w:pPr>
  </w:style>
  <w:style w:type="paragraph" w:customStyle="1" w:styleId="col-xs-1">
    <w:name w:val="col-xs-1"/>
    <w:basedOn w:val="Normal"/>
    <w:uiPriority w:val="99"/>
    <w:semiHidden/>
    <w:pPr>
      <w:spacing w:after="100" w:afterAutospacing="1"/>
    </w:pPr>
  </w:style>
  <w:style w:type="paragraph" w:customStyle="1" w:styleId="col-sm-1">
    <w:name w:val="col-sm-1"/>
    <w:basedOn w:val="Normal"/>
    <w:uiPriority w:val="99"/>
    <w:semiHidden/>
    <w:pPr>
      <w:spacing w:after="100" w:afterAutospacing="1"/>
    </w:pPr>
  </w:style>
  <w:style w:type="paragraph" w:customStyle="1" w:styleId="col-md-1">
    <w:name w:val="col-md-1"/>
    <w:basedOn w:val="Normal"/>
    <w:uiPriority w:val="99"/>
    <w:semiHidden/>
    <w:pPr>
      <w:spacing w:after="100" w:afterAutospacing="1"/>
    </w:pPr>
  </w:style>
  <w:style w:type="paragraph" w:customStyle="1" w:styleId="col-lg-1">
    <w:name w:val="col-lg-1"/>
    <w:basedOn w:val="Normal"/>
    <w:uiPriority w:val="99"/>
    <w:semiHidden/>
    <w:pPr>
      <w:spacing w:after="100" w:afterAutospacing="1"/>
    </w:pPr>
  </w:style>
  <w:style w:type="paragraph" w:customStyle="1" w:styleId="col-xs-2">
    <w:name w:val="col-xs-2"/>
    <w:basedOn w:val="Normal"/>
    <w:uiPriority w:val="99"/>
    <w:semiHidden/>
    <w:pPr>
      <w:spacing w:after="100" w:afterAutospacing="1"/>
    </w:pPr>
  </w:style>
  <w:style w:type="paragraph" w:customStyle="1" w:styleId="col-sm-2">
    <w:name w:val="col-sm-2"/>
    <w:basedOn w:val="Normal"/>
    <w:uiPriority w:val="99"/>
    <w:semiHidden/>
    <w:pPr>
      <w:spacing w:after="100" w:afterAutospacing="1"/>
    </w:pPr>
  </w:style>
  <w:style w:type="paragraph" w:customStyle="1" w:styleId="col-md-2">
    <w:name w:val="col-md-2"/>
    <w:basedOn w:val="Normal"/>
    <w:uiPriority w:val="99"/>
    <w:semiHidden/>
    <w:pPr>
      <w:spacing w:after="100" w:afterAutospacing="1"/>
    </w:pPr>
  </w:style>
  <w:style w:type="paragraph" w:customStyle="1" w:styleId="col-lg-2">
    <w:name w:val="col-lg-2"/>
    <w:basedOn w:val="Normal"/>
    <w:uiPriority w:val="99"/>
    <w:semiHidden/>
    <w:pPr>
      <w:spacing w:after="100" w:afterAutospacing="1"/>
    </w:pPr>
  </w:style>
  <w:style w:type="paragraph" w:customStyle="1" w:styleId="col-xs-3">
    <w:name w:val="col-xs-3"/>
    <w:basedOn w:val="Normal"/>
    <w:uiPriority w:val="99"/>
    <w:semiHidden/>
    <w:pPr>
      <w:spacing w:after="100" w:afterAutospacing="1"/>
    </w:pPr>
  </w:style>
  <w:style w:type="paragraph" w:customStyle="1" w:styleId="col-sm-3">
    <w:name w:val="col-sm-3"/>
    <w:basedOn w:val="Normal"/>
    <w:uiPriority w:val="99"/>
    <w:semiHidden/>
    <w:pPr>
      <w:spacing w:after="100" w:afterAutospacing="1"/>
    </w:pPr>
  </w:style>
  <w:style w:type="paragraph" w:customStyle="1" w:styleId="col-md-3">
    <w:name w:val="col-md-3"/>
    <w:basedOn w:val="Normal"/>
    <w:uiPriority w:val="99"/>
    <w:semiHidden/>
    <w:pPr>
      <w:spacing w:after="100" w:afterAutospacing="1"/>
    </w:pPr>
  </w:style>
  <w:style w:type="paragraph" w:customStyle="1" w:styleId="col-lg-3">
    <w:name w:val="col-lg-3"/>
    <w:basedOn w:val="Normal"/>
    <w:uiPriority w:val="99"/>
    <w:semiHidden/>
    <w:pPr>
      <w:spacing w:after="100" w:afterAutospacing="1"/>
    </w:pPr>
  </w:style>
  <w:style w:type="paragraph" w:customStyle="1" w:styleId="col-xs-4">
    <w:name w:val="col-xs-4"/>
    <w:basedOn w:val="Normal"/>
    <w:uiPriority w:val="99"/>
    <w:semiHidden/>
    <w:pPr>
      <w:spacing w:after="100" w:afterAutospacing="1"/>
    </w:pPr>
  </w:style>
  <w:style w:type="paragraph" w:customStyle="1" w:styleId="col-sm-4">
    <w:name w:val="col-sm-4"/>
    <w:basedOn w:val="Normal"/>
    <w:uiPriority w:val="99"/>
    <w:semiHidden/>
    <w:pPr>
      <w:spacing w:after="100" w:afterAutospacing="1"/>
    </w:pPr>
  </w:style>
  <w:style w:type="paragraph" w:customStyle="1" w:styleId="col-md-4">
    <w:name w:val="col-md-4"/>
    <w:basedOn w:val="Normal"/>
    <w:uiPriority w:val="99"/>
    <w:semiHidden/>
    <w:pPr>
      <w:spacing w:after="100" w:afterAutospacing="1"/>
    </w:pPr>
  </w:style>
  <w:style w:type="paragraph" w:customStyle="1" w:styleId="col-lg-4">
    <w:name w:val="col-lg-4"/>
    <w:basedOn w:val="Normal"/>
    <w:uiPriority w:val="99"/>
    <w:semiHidden/>
    <w:pPr>
      <w:spacing w:after="100" w:afterAutospacing="1"/>
    </w:pPr>
  </w:style>
  <w:style w:type="paragraph" w:customStyle="1" w:styleId="col-xs-5">
    <w:name w:val="col-xs-5"/>
    <w:basedOn w:val="Normal"/>
    <w:uiPriority w:val="99"/>
    <w:semiHidden/>
    <w:pPr>
      <w:spacing w:after="100" w:afterAutospacing="1"/>
    </w:pPr>
  </w:style>
  <w:style w:type="paragraph" w:customStyle="1" w:styleId="col-sm-5">
    <w:name w:val="col-sm-5"/>
    <w:basedOn w:val="Normal"/>
    <w:uiPriority w:val="99"/>
    <w:semiHidden/>
    <w:pPr>
      <w:spacing w:after="100" w:afterAutospacing="1"/>
    </w:pPr>
  </w:style>
  <w:style w:type="paragraph" w:customStyle="1" w:styleId="col-md-5">
    <w:name w:val="col-md-5"/>
    <w:basedOn w:val="Normal"/>
    <w:uiPriority w:val="99"/>
    <w:semiHidden/>
    <w:pPr>
      <w:spacing w:after="100" w:afterAutospacing="1"/>
    </w:pPr>
  </w:style>
  <w:style w:type="paragraph" w:customStyle="1" w:styleId="col-lg-5">
    <w:name w:val="col-lg-5"/>
    <w:basedOn w:val="Normal"/>
    <w:uiPriority w:val="99"/>
    <w:semiHidden/>
    <w:pPr>
      <w:spacing w:after="100" w:afterAutospacing="1"/>
    </w:pPr>
  </w:style>
  <w:style w:type="paragraph" w:customStyle="1" w:styleId="col-xs-6">
    <w:name w:val="col-xs-6"/>
    <w:basedOn w:val="Normal"/>
    <w:uiPriority w:val="99"/>
    <w:semiHidden/>
    <w:pPr>
      <w:spacing w:after="100" w:afterAutospacing="1"/>
    </w:pPr>
  </w:style>
  <w:style w:type="paragraph" w:customStyle="1" w:styleId="col-sm-6">
    <w:name w:val="col-sm-6"/>
    <w:basedOn w:val="Normal"/>
    <w:uiPriority w:val="99"/>
    <w:semiHidden/>
    <w:pPr>
      <w:spacing w:after="100" w:afterAutospacing="1"/>
    </w:pPr>
  </w:style>
  <w:style w:type="paragraph" w:customStyle="1" w:styleId="col-md-6">
    <w:name w:val="col-md-6"/>
    <w:basedOn w:val="Normal"/>
    <w:uiPriority w:val="99"/>
    <w:semiHidden/>
    <w:pPr>
      <w:spacing w:after="100" w:afterAutospacing="1"/>
    </w:pPr>
  </w:style>
  <w:style w:type="paragraph" w:customStyle="1" w:styleId="col-lg-6">
    <w:name w:val="col-lg-6"/>
    <w:basedOn w:val="Normal"/>
    <w:uiPriority w:val="99"/>
    <w:semiHidden/>
    <w:pPr>
      <w:spacing w:after="100" w:afterAutospacing="1"/>
    </w:pPr>
  </w:style>
  <w:style w:type="paragraph" w:customStyle="1" w:styleId="col-xs-7">
    <w:name w:val="col-xs-7"/>
    <w:basedOn w:val="Normal"/>
    <w:uiPriority w:val="99"/>
    <w:semiHidden/>
    <w:pPr>
      <w:spacing w:after="100" w:afterAutospacing="1"/>
    </w:pPr>
  </w:style>
  <w:style w:type="paragraph" w:customStyle="1" w:styleId="col-sm-7">
    <w:name w:val="col-sm-7"/>
    <w:basedOn w:val="Normal"/>
    <w:uiPriority w:val="99"/>
    <w:semiHidden/>
    <w:pPr>
      <w:spacing w:after="100" w:afterAutospacing="1"/>
    </w:pPr>
  </w:style>
  <w:style w:type="paragraph" w:customStyle="1" w:styleId="col-md-7">
    <w:name w:val="col-md-7"/>
    <w:basedOn w:val="Normal"/>
    <w:uiPriority w:val="99"/>
    <w:semiHidden/>
    <w:pPr>
      <w:spacing w:after="100" w:afterAutospacing="1"/>
    </w:pPr>
  </w:style>
  <w:style w:type="paragraph" w:customStyle="1" w:styleId="col-lg-7">
    <w:name w:val="col-lg-7"/>
    <w:basedOn w:val="Normal"/>
    <w:uiPriority w:val="99"/>
    <w:semiHidden/>
    <w:pPr>
      <w:spacing w:after="100" w:afterAutospacing="1"/>
    </w:pPr>
  </w:style>
  <w:style w:type="paragraph" w:customStyle="1" w:styleId="col-xs-8">
    <w:name w:val="col-xs-8"/>
    <w:basedOn w:val="Normal"/>
    <w:uiPriority w:val="99"/>
    <w:semiHidden/>
    <w:pPr>
      <w:spacing w:after="100" w:afterAutospacing="1"/>
    </w:pPr>
  </w:style>
  <w:style w:type="paragraph" w:customStyle="1" w:styleId="col-sm-8">
    <w:name w:val="col-sm-8"/>
    <w:basedOn w:val="Normal"/>
    <w:uiPriority w:val="99"/>
    <w:semiHidden/>
    <w:pPr>
      <w:spacing w:after="100" w:afterAutospacing="1"/>
    </w:pPr>
  </w:style>
  <w:style w:type="paragraph" w:customStyle="1" w:styleId="col-md-8">
    <w:name w:val="col-md-8"/>
    <w:basedOn w:val="Normal"/>
    <w:uiPriority w:val="99"/>
    <w:semiHidden/>
    <w:pPr>
      <w:spacing w:after="100" w:afterAutospacing="1"/>
    </w:pPr>
  </w:style>
  <w:style w:type="paragraph" w:customStyle="1" w:styleId="col-lg-8">
    <w:name w:val="col-lg-8"/>
    <w:basedOn w:val="Normal"/>
    <w:uiPriority w:val="99"/>
    <w:semiHidden/>
    <w:pPr>
      <w:spacing w:after="100" w:afterAutospacing="1"/>
    </w:pPr>
  </w:style>
  <w:style w:type="paragraph" w:customStyle="1" w:styleId="col-xs-9">
    <w:name w:val="col-xs-9"/>
    <w:basedOn w:val="Normal"/>
    <w:uiPriority w:val="99"/>
    <w:semiHidden/>
    <w:pPr>
      <w:spacing w:after="100" w:afterAutospacing="1"/>
    </w:pPr>
  </w:style>
  <w:style w:type="paragraph" w:customStyle="1" w:styleId="col-sm-9">
    <w:name w:val="col-sm-9"/>
    <w:basedOn w:val="Normal"/>
    <w:uiPriority w:val="99"/>
    <w:semiHidden/>
    <w:pPr>
      <w:spacing w:after="100" w:afterAutospacing="1"/>
    </w:pPr>
  </w:style>
  <w:style w:type="paragraph" w:customStyle="1" w:styleId="col-md-9">
    <w:name w:val="col-md-9"/>
    <w:basedOn w:val="Normal"/>
    <w:uiPriority w:val="99"/>
    <w:semiHidden/>
    <w:pPr>
      <w:spacing w:after="100" w:afterAutospacing="1"/>
    </w:pPr>
  </w:style>
  <w:style w:type="paragraph" w:customStyle="1" w:styleId="col-lg-9">
    <w:name w:val="col-lg-9"/>
    <w:basedOn w:val="Normal"/>
    <w:uiPriority w:val="99"/>
    <w:semiHidden/>
    <w:pPr>
      <w:spacing w:after="100" w:afterAutospacing="1"/>
    </w:pPr>
  </w:style>
  <w:style w:type="paragraph" w:customStyle="1" w:styleId="col-xs-10">
    <w:name w:val="col-xs-10"/>
    <w:basedOn w:val="Normal"/>
    <w:uiPriority w:val="99"/>
    <w:semiHidden/>
    <w:pPr>
      <w:spacing w:after="100" w:afterAutospacing="1"/>
    </w:pPr>
  </w:style>
  <w:style w:type="paragraph" w:customStyle="1" w:styleId="col-sm-10">
    <w:name w:val="col-sm-10"/>
    <w:basedOn w:val="Normal"/>
    <w:uiPriority w:val="99"/>
    <w:semiHidden/>
    <w:pPr>
      <w:spacing w:after="100" w:afterAutospacing="1"/>
    </w:pPr>
  </w:style>
  <w:style w:type="paragraph" w:customStyle="1" w:styleId="col-md-10">
    <w:name w:val="col-md-10"/>
    <w:basedOn w:val="Normal"/>
    <w:uiPriority w:val="99"/>
    <w:semiHidden/>
    <w:pPr>
      <w:spacing w:after="100" w:afterAutospacing="1"/>
    </w:pPr>
  </w:style>
  <w:style w:type="paragraph" w:customStyle="1" w:styleId="col-lg-10">
    <w:name w:val="col-lg-10"/>
    <w:basedOn w:val="Normal"/>
    <w:uiPriority w:val="99"/>
    <w:semiHidden/>
    <w:pPr>
      <w:spacing w:after="100" w:afterAutospacing="1"/>
    </w:pPr>
  </w:style>
  <w:style w:type="paragraph" w:customStyle="1" w:styleId="col-xs-11">
    <w:name w:val="col-xs-11"/>
    <w:basedOn w:val="Normal"/>
    <w:uiPriority w:val="99"/>
    <w:semiHidden/>
    <w:pPr>
      <w:spacing w:after="100" w:afterAutospacing="1"/>
    </w:pPr>
  </w:style>
  <w:style w:type="paragraph" w:customStyle="1" w:styleId="col-sm-11">
    <w:name w:val="col-sm-11"/>
    <w:basedOn w:val="Normal"/>
    <w:uiPriority w:val="99"/>
    <w:semiHidden/>
    <w:pPr>
      <w:spacing w:after="100" w:afterAutospacing="1"/>
    </w:pPr>
  </w:style>
  <w:style w:type="paragraph" w:customStyle="1" w:styleId="col-md-11">
    <w:name w:val="col-md-11"/>
    <w:basedOn w:val="Normal"/>
    <w:uiPriority w:val="99"/>
    <w:semiHidden/>
    <w:pPr>
      <w:spacing w:after="100" w:afterAutospacing="1"/>
    </w:pPr>
  </w:style>
  <w:style w:type="paragraph" w:customStyle="1" w:styleId="col-lg-11">
    <w:name w:val="col-lg-11"/>
    <w:basedOn w:val="Normal"/>
    <w:uiPriority w:val="99"/>
    <w:semiHidden/>
    <w:pPr>
      <w:spacing w:after="100" w:afterAutospacing="1"/>
    </w:pPr>
  </w:style>
  <w:style w:type="paragraph" w:customStyle="1" w:styleId="col-xs-12">
    <w:name w:val="col-xs-12"/>
    <w:basedOn w:val="Normal"/>
    <w:uiPriority w:val="99"/>
    <w:semiHidden/>
    <w:pPr>
      <w:spacing w:after="100" w:afterAutospacing="1"/>
    </w:pPr>
  </w:style>
  <w:style w:type="paragraph" w:customStyle="1" w:styleId="col-sm-12">
    <w:name w:val="col-sm-12"/>
    <w:basedOn w:val="Normal"/>
    <w:uiPriority w:val="99"/>
    <w:semiHidden/>
    <w:pPr>
      <w:spacing w:after="100" w:afterAutospacing="1"/>
    </w:pPr>
  </w:style>
  <w:style w:type="paragraph" w:customStyle="1" w:styleId="col-md-12">
    <w:name w:val="col-md-12"/>
    <w:basedOn w:val="Normal"/>
    <w:uiPriority w:val="99"/>
    <w:semiHidden/>
    <w:pPr>
      <w:spacing w:after="100" w:afterAutospacing="1"/>
    </w:pPr>
  </w:style>
  <w:style w:type="paragraph" w:customStyle="1" w:styleId="col-lg-12">
    <w:name w:val="col-lg-12"/>
    <w:basedOn w:val="Normal"/>
    <w:uiPriority w:val="99"/>
    <w:semiHidden/>
    <w:pPr>
      <w:spacing w:after="100" w:afterAutospacing="1"/>
    </w:pPr>
  </w:style>
  <w:style w:type="paragraph" w:customStyle="1" w:styleId="col-xs-offset-12">
    <w:name w:val="col-xs-offset-12"/>
    <w:basedOn w:val="Normal"/>
    <w:uiPriority w:val="99"/>
    <w:semiHidden/>
    <w:pPr>
      <w:spacing w:after="100" w:afterAutospacing="1"/>
      <w:ind w:left="12240"/>
    </w:pPr>
  </w:style>
  <w:style w:type="paragraph" w:customStyle="1" w:styleId="col-xs-offset-11">
    <w:name w:val="col-xs-offset-11"/>
    <w:basedOn w:val="Normal"/>
    <w:uiPriority w:val="99"/>
    <w:semiHidden/>
    <w:pPr>
      <w:spacing w:after="100" w:afterAutospacing="1"/>
      <w:ind w:left="11138"/>
    </w:pPr>
  </w:style>
  <w:style w:type="paragraph" w:customStyle="1" w:styleId="col-xs-offset-10">
    <w:name w:val="col-xs-offset-10"/>
    <w:basedOn w:val="Normal"/>
    <w:uiPriority w:val="99"/>
    <w:semiHidden/>
    <w:pPr>
      <w:spacing w:after="100" w:afterAutospacing="1"/>
      <w:ind w:left="10159"/>
    </w:pPr>
  </w:style>
  <w:style w:type="paragraph" w:customStyle="1" w:styleId="col-xs-offset-9">
    <w:name w:val="col-xs-offset-9"/>
    <w:basedOn w:val="Normal"/>
    <w:uiPriority w:val="99"/>
    <w:semiHidden/>
    <w:pPr>
      <w:spacing w:after="100" w:afterAutospacing="1"/>
      <w:ind w:left="9180"/>
    </w:pPr>
  </w:style>
  <w:style w:type="paragraph" w:customStyle="1" w:styleId="col-xs-offset-8">
    <w:name w:val="col-xs-offset-8"/>
    <w:basedOn w:val="Normal"/>
    <w:uiPriority w:val="99"/>
    <w:semiHidden/>
    <w:pPr>
      <w:spacing w:after="100" w:afterAutospacing="1"/>
      <w:ind w:left="8078"/>
    </w:pPr>
  </w:style>
  <w:style w:type="paragraph" w:customStyle="1" w:styleId="col-xs-offset-7">
    <w:name w:val="col-xs-offset-7"/>
    <w:basedOn w:val="Normal"/>
    <w:uiPriority w:val="99"/>
    <w:semiHidden/>
    <w:pPr>
      <w:spacing w:after="100" w:afterAutospacing="1"/>
      <w:ind w:left="7099"/>
    </w:pPr>
  </w:style>
  <w:style w:type="paragraph" w:customStyle="1" w:styleId="col-xs-offset-6">
    <w:name w:val="col-xs-offset-6"/>
    <w:basedOn w:val="Normal"/>
    <w:uiPriority w:val="99"/>
    <w:semiHidden/>
    <w:pPr>
      <w:spacing w:after="100" w:afterAutospacing="1"/>
      <w:ind w:left="6120"/>
    </w:pPr>
  </w:style>
  <w:style w:type="paragraph" w:customStyle="1" w:styleId="col-xs-offset-5">
    <w:name w:val="col-xs-offset-5"/>
    <w:basedOn w:val="Normal"/>
    <w:uiPriority w:val="99"/>
    <w:semiHidden/>
    <w:pPr>
      <w:spacing w:after="100" w:afterAutospacing="1"/>
      <w:ind w:left="5018"/>
    </w:pPr>
  </w:style>
  <w:style w:type="paragraph" w:customStyle="1" w:styleId="col-xs-offset-4">
    <w:name w:val="col-xs-offset-4"/>
    <w:basedOn w:val="Normal"/>
    <w:uiPriority w:val="99"/>
    <w:semiHidden/>
    <w:pPr>
      <w:spacing w:after="100" w:afterAutospacing="1"/>
      <w:ind w:left="4039"/>
    </w:pPr>
  </w:style>
  <w:style w:type="paragraph" w:customStyle="1" w:styleId="col-xs-offset-3">
    <w:name w:val="col-xs-offset-3"/>
    <w:basedOn w:val="Normal"/>
    <w:uiPriority w:val="99"/>
    <w:semiHidden/>
    <w:pPr>
      <w:spacing w:after="100" w:afterAutospacing="1"/>
      <w:ind w:left="3060"/>
    </w:pPr>
  </w:style>
  <w:style w:type="paragraph" w:customStyle="1" w:styleId="col-xs-offset-2">
    <w:name w:val="col-xs-offset-2"/>
    <w:basedOn w:val="Normal"/>
    <w:uiPriority w:val="99"/>
    <w:semiHidden/>
    <w:pPr>
      <w:spacing w:after="100" w:afterAutospacing="1"/>
      <w:ind w:left="1958"/>
    </w:pPr>
  </w:style>
  <w:style w:type="paragraph" w:customStyle="1" w:styleId="col-xs-offset-1">
    <w:name w:val="col-xs-offset-1"/>
    <w:basedOn w:val="Normal"/>
    <w:uiPriority w:val="99"/>
    <w:semiHidden/>
    <w:pPr>
      <w:spacing w:after="100" w:afterAutospacing="1"/>
      <w:ind w:left="979"/>
    </w:pPr>
  </w:style>
  <w:style w:type="paragraph" w:customStyle="1" w:styleId="col-xs-offset-0">
    <w:name w:val="col-xs-offset-0"/>
    <w:basedOn w:val="Normal"/>
    <w:uiPriority w:val="99"/>
    <w:semiHidden/>
    <w:pPr>
      <w:spacing w:after="100" w:afterAutospacing="1"/>
    </w:pPr>
  </w:style>
  <w:style w:type="paragraph" w:customStyle="1" w:styleId="table">
    <w:name w:val="table"/>
    <w:basedOn w:val="Normal"/>
    <w:uiPriority w:val="99"/>
    <w:semiHidden/>
    <w:pPr>
      <w:spacing w:after="315"/>
    </w:pPr>
  </w:style>
  <w:style w:type="paragraph" w:customStyle="1" w:styleId="tabletheadtrth">
    <w:name w:val="table&gt;thead&gt;tr&gt;th"/>
    <w:basedOn w:val="Normal"/>
    <w:uiPriority w:val="99"/>
    <w:semiHidden/>
    <w:pPr>
      <w:pBdr>
        <w:top w:val="single" w:sz="6" w:space="6" w:color="DDDDDD"/>
        <w:bottom w:val="single" w:sz="12" w:space="0" w:color="DDDDDD"/>
      </w:pBdr>
      <w:spacing w:after="100" w:afterAutospacing="1"/>
    </w:pPr>
  </w:style>
  <w:style w:type="paragraph" w:customStyle="1" w:styleId="tabletbodytrth">
    <w:name w:val="table&gt;tbody&gt;tr&gt;th"/>
    <w:basedOn w:val="Normal"/>
    <w:uiPriority w:val="99"/>
    <w:semiHidden/>
    <w:pPr>
      <w:pBdr>
        <w:top w:val="single" w:sz="6" w:space="6" w:color="DDDDDD"/>
      </w:pBdr>
      <w:spacing w:after="100" w:afterAutospacing="1"/>
    </w:pPr>
  </w:style>
  <w:style w:type="paragraph" w:customStyle="1" w:styleId="tabletfoottrth">
    <w:name w:val="table&gt;tfoot&gt;tr&gt;th"/>
    <w:basedOn w:val="Normal"/>
    <w:uiPriority w:val="99"/>
    <w:semiHidden/>
    <w:pPr>
      <w:pBdr>
        <w:top w:val="single" w:sz="6" w:space="6" w:color="DDDDDD"/>
      </w:pBdr>
      <w:spacing w:after="100" w:afterAutospacing="1"/>
    </w:pPr>
  </w:style>
  <w:style w:type="paragraph" w:customStyle="1" w:styleId="tabletheadtrtd">
    <w:name w:val="table&gt;thead&gt;tr&gt;td"/>
    <w:basedOn w:val="Normal"/>
    <w:uiPriority w:val="99"/>
    <w:semiHidden/>
    <w:pPr>
      <w:pBdr>
        <w:top w:val="single" w:sz="6" w:space="6" w:color="DDDDDD"/>
      </w:pBdr>
      <w:spacing w:after="100" w:afterAutospacing="1"/>
    </w:pPr>
  </w:style>
  <w:style w:type="paragraph" w:customStyle="1" w:styleId="tabletbodytrtd">
    <w:name w:val="table&gt;tbody&gt;tr&gt;td"/>
    <w:basedOn w:val="Normal"/>
    <w:uiPriority w:val="99"/>
    <w:semiHidden/>
    <w:pPr>
      <w:pBdr>
        <w:top w:val="single" w:sz="6" w:space="6" w:color="DDDDDD"/>
      </w:pBdr>
      <w:spacing w:after="100" w:afterAutospacing="1"/>
    </w:pPr>
  </w:style>
  <w:style w:type="paragraph" w:customStyle="1" w:styleId="tabletfoottrtd">
    <w:name w:val="table&gt;tfoot&gt;tr&gt;td"/>
    <w:basedOn w:val="Normal"/>
    <w:uiPriority w:val="99"/>
    <w:semiHidden/>
    <w:pPr>
      <w:pBdr>
        <w:top w:val="single" w:sz="6" w:space="6" w:color="DDDDDD"/>
      </w:pBdr>
      <w:spacing w:after="100" w:afterAutospacing="1"/>
    </w:pPr>
  </w:style>
  <w:style w:type="paragraph" w:customStyle="1" w:styleId="table-condensedtheadtrth">
    <w:name w:val="table-condensed&gt;thead&gt;tr&gt;th"/>
    <w:basedOn w:val="Normal"/>
    <w:uiPriority w:val="99"/>
    <w:semiHidden/>
    <w:pPr>
      <w:spacing w:after="100" w:afterAutospacing="1"/>
    </w:pPr>
  </w:style>
  <w:style w:type="paragraph" w:customStyle="1" w:styleId="table-condensedtbodytrth">
    <w:name w:val="table-condensed&gt;tbody&gt;tr&gt;th"/>
    <w:basedOn w:val="Normal"/>
    <w:uiPriority w:val="99"/>
    <w:semiHidden/>
    <w:pPr>
      <w:spacing w:after="100" w:afterAutospacing="1"/>
    </w:pPr>
  </w:style>
  <w:style w:type="paragraph" w:customStyle="1" w:styleId="table-condensedtfoottrth">
    <w:name w:val="table-condensed&gt;tfoot&gt;tr&gt;th"/>
    <w:basedOn w:val="Normal"/>
    <w:uiPriority w:val="99"/>
    <w:semiHidden/>
    <w:pPr>
      <w:spacing w:after="100" w:afterAutospacing="1"/>
    </w:pPr>
  </w:style>
  <w:style w:type="paragraph" w:customStyle="1" w:styleId="table-condensedtheadtrtd">
    <w:name w:val="table-condensed&gt;thead&gt;tr&gt;td"/>
    <w:basedOn w:val="Normal"/>
    <w:uiPriority w:val="99"/>
    <w:semiHidden/>
    <w:pPr>
      <w:spacing w:after="100" w:afterAutospacing="1"/>
    </w:pPr>
  </w:style>
  <w:style w:type="paragraph" w:customStyle="1" w:styleId="table-condensedtbodytrtd">
    <w:name w:val="table-condensed&gt;tbody&gt;tr&gt;td"/>
    <w:basedOn w:val="Normal"/>
    <w:uiPriority w:val="99"/>
    <w:semiHidden/>
    <w:pPr>
      <w:spacing w:after="100" w:afterAutospacing="1"/>
    </w:pPr>
  </w:style>
  <w:style w:type="paragraph" w:customStyle="1" w:styleId="table-condensedtfoottrtd">
    <w:name w:val="table-condensed&gt;tfoot&gt;tr&gt;td"/>
    <w:basedOn w:val="Normal"/>
    <w:uiPriority w:val="99"/>
    <w:semiHidden/>
    <w:pPr>
      <w:spacing w:after="100" w:afterAutospacing="1"/>
    </w:pPr>
  </w:style>
  <w:style w:type="paragraph" w:customStyle="1" w:styleId="table-bordered">
    <w:name w:val="table-bordered"/>
    <w:basedOn w:val="Normal"/>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h">
    <w:name w:val="table-bordered&gt;thead&gt;tr&gt;th"/>
    <w:basedOn w:val="Normal"/>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h">
    <w:name w:val="table-bordered&gt;tbody&gt;tr&gt;th"/>
    <w:basedOn w:val="Normal"/>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h">
    <w:name w:val="table-bordered&gt;tfoot&gt;tr&gt;th"/>
    <w:basedOn w:val="Normal"/>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d">
    <w:name w:val="table-bordered&gt;thead&gt;tr&gt;td"/>
    <w:basedOn w:val="Normal"/>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d">
    <w:name w:val="table-bordered&gt;tbody&gt;tr&gt;td"/>
    <w:basedOn w:val="Normal"/>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d">
    <w:name w:val="table-bordered&gt;tfoot&gt;tr&gt;td"/>
    <w:basedOn w:val="Normal"/>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form-control">
    <w:name w:val="form-control"/>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sz w:val="23"/>
      <w:szCs w:val="23"/>
    </w:rPr>
  </w:style>
  <w:style w:type="paragraph" w:customStyle="1" w:styleId="form-group">
    <w:name w:val="form-group"/>
    <w:basedOn w:val="Normal"/>
    <w:uiPriority w:val="99"/>
    <w:semiHidden/>
    <w:pPr>
      <w:spacing w:after="225"/>
    </w:pPr>
  </w:style>
  <w:style w:type="paragraph" w:customStyle="1" w:styleId="radio">
    <w:name w:val="radio"/>
    <w:basedOn w:val="Normal"/>
    <w:uiPriority w:val="99"/>
    <w:semiHidden/>
    <w:pPr>
      <w:spacing w:before="150" w:beforeAutospacing="0" w:after="150"/>
    </w:pPr>
    <w:rPr>
      <w:sz w:val="18"/>
      <w:szCs w:val="18"/>
    </w:rPr>
  </w:style>
  <w:style w:type="paragraph" w:customStyle="1" w:styleId="checkbox">
    <w:name w:val="checkbox"/>
    <w:basedOn w:val="Normal"/>
    <w:uiPriority w:val="99"/>
    <w:semiHidden/>
    <w:pPr>
      <w:spacing w:before="150" w:beforeAutospacing="0" w:after="150"/>
    </w:pPr>
    <w:rPr>
      <w:sz w:val="18"/>
      <w:szCs w:val="18"/>
    </w:rPr>
  </w:style>
  <w:style w:type="paragraph" w:customStyle="1" w:styleId="radio-inline">
    <w:name w:val="radio-inline"/>
    <w:basedOn w:val="Normal"/>
    <w:uiPriority w:val="99"/>
    <w:semiHidden/>
  </w:style>
  <w:style w:type="paragraph" w:customStyle="1" w:styleId="checkbox-inline">
    <w:name w:val="checkbox-inline"/>
    <w:basedOn w:val="Normal"/>
    <w:uiPriority w:val="99"/>
    <w:semiHidden/>
  </w:style>
  <w:style w:type="paragraph" w:customStyle="1" w:styleId="form-control-static">
    <w:name w:val="form-control-static"/>
    <w:basedOn w:val="Normal"/>
    <w:uiPriority w:val="99"/>
    <w:semiHidden/>
  </w:style>
  <w:style w:type="paragraph" w:customStyle="1" w:styleId="input-sm">
    <w:name w:val="input-sm"/>
    <w:basedOn w:val="Normal"/>
    <w:uiPriority w:val="99"/>
    <w:semiHidden/>
    <w:pPr>
      <w:spacing w:after="100" w:afterAutospacing="1"/>
    </w:pPr>
    <w:rPr>
      <w:sz w:val="18"/>
      <w:szCs w:val="18"/>
    </w:rPr>
  </w:style>
  <w:style w:type="paragraph" w:customStyle="1" w:styleId="input-lg">
    <w:name w:val="input-lg"/>
    <w:basedOn w:val="Normal"/>
    <w:uiPriority w:val="99"/>
    <w:semiHidden/>
    <w:pPr>
      <w:spacing w:after="100" w:afterAutospacing="1"/>
    </w:pPr>
    <w:rPr>
      <w:sz w:val="29"/>
      <w:szCs w:val="29"/>
    </w:rPr>
  </w:style>
  <w:style w:type="paragraph" w:customStyle="1" w:styleId="form-control-feedback">
    <w:name w:val="form-control-feedback"/>
    <w:basedOn w:val="Normal"/>
    <w:uiPriority w:val="99"/>
    <w:semiHidden/>
    <w:pPr>
      <w:spacing w:after="100" w:afterAutospacing="1" w:line="585" w:lineRule="atLeast"/>
      <w:jc w:val="center"/>
    </w:pPr>
  </w:style>
  <w:style w:type="paragraph" w:customStyle="1" w:styleId="help-block">
    <w:name w:val="help-block"/>
    <w:basedOn w:val="Normal"/>
    <w:uiPriority w:val="99"/>
    <w:semiHidden/>
    <w:pPr>
      <w:spacing w:before="75" w:beforeAutospacing="0" w:after="150"/>
    </w:pPr>
    <w:rPr>
      <w:sz w:val="18"/>
      <w:szCs w:val="18"/>
    </w:rPr>
  </w:style>
  <w:style w:type="paragraph" w:customStyle="1" w:styleId="btn">
    <w:name w:val="btn"/>
    <w:basedOn w:val="Normal"/>
    <w:uiPriority w:val="99"/>
    <w:semiHidden/>
    <w:pPr>
      <w:jc w:val="center"/>
    </w:pPr>
    <w:rPr>
      <w:sz w:val="23"/>
      <w:szCs w:val="23"/>
    </w:rPr>
  </w:style>
  <w:style w:type="paragraph" w:customStyle="1" w:styleId="btn-default">
    <w:name w:val="btn-default"/>
    <w:basedOn w:val="Normal"/>
    <w:uiPriority w:val="99"/>
    <w:semiHidden/>
    <w:pPr>
      <w:shd w:val="clear" w:color="auto" w:fill="E7E7E7"/>
      <w:spacing w:after="100" w:afterAutospacing="1"/>
    </w:pPr>
  </w:style>
  <w:style w:type="paragraph" w:customStyle="1" w:styleId="btn-primary">
    <w:name w:val="btn-primary"/>
    <w:basedOn w:val="Normal"/>
    <w:uiPriority w:val="99"/>
    <w:semiHidden/>
    <w:pPr>
      <w:shd w:val="clear" w:color="auto" w:fill="008CBA"/>
      <w:spacing w:after="100" w:afterAutospacing="1"/>
    </w:pPr>
  </w:style>
  <w:style w:type="paragraph" w:customStyle="1" w:styleId="btn-success">
    <w:name w:val="btn-success"/>
    <w:basedOn w:val="Normal"/>
    <w:uiPriority w:val="99"/>
    <w:semiHidden/>
    <w:pPr>
      <w:shd w:val="clear" w:color="auto" w:fill="43AC6A"/>
      <w:spacing w:after="100" w:afterAutospacing="1"/>
    </w:pPr>
  </w:style>
  <w:style w:type="paragraph" w:customStyle="1" w:styleId="btn-info">
    <w:name w:val="btn-info"/>
    <w:basedOn w:val="Normal"/>
    <w:uiPriority w:val="99"/>
    <w:semiHidden/>
    <w:pPr>
      <w:shd w:val="clear" w:color="auto" w:fill="5BC0DE"/>
      <w:spacing w:after="100" w:afterAutospacing="1"/>
    </w:pPr>
  </w:style>
  <w:style w:type="paragraph" w:customStyle="1" w:styleId="btn-warning">
    <w:name w:val="btn-warning"/>
    <w:basedOn w:val="Normal"/>
    <w:uiPriority w:val="99"/>
    <w:semiHidden/>
    <w:pPr>
      <w:shd w:val="clear" w:color="auto" w:fill="E99002"/>
      <w:spacing w:after="100" w:afterAutospacing="1"/>
    </w:pPr>
  </w:style>
  <w:style w:type="paragraph" w:customStyle="1" w:styleId="btn-danger">
    <w:name w:val="btn-danger"/>
    <w:basedOn w:val="Normal"/>
    <w:uiPriority w:val="99"/>
    <w:semiHidden/>
    <w:pPr>
      <w:shd w:val="clear" w:color="auto" w:fill="F04124"/>
      <w:spacing w:after="100" w:afterAutospacing="1"/>
    </w:pPr>
  </w:style>
  <w:style w:type="paragraph" w:customStyle="1" w:styleId="btn-link">
    <w:name w:val="btn-link"/>
    <w:basedOn w:val="Normal"/>
    <w:uiPriority w:val="99"/>
    <w:semiHidden/>
    <w:pPr>
      <w:spacing w:after="100" w:afterAutospacing="1"/>
    </w:pPr>
  </w:style>
  <w:style w:type="paragraph" w:customStyle="1" w:styleId="btn-block">
    <w:name w:val="btn-block"/>
    <w:basedOn w:val="Normal"/>
    <w:uiPriority w:val="99"/>
    <w:semiHidden/>
    <w:pPr>
      <w:spacing w:after="100" w:afterAutospacing="1"/>
    </w:pPr>
  </w:style>
  <w:style w:type="paragraph" w:customStyle="1" w:styleId="collapse">
    <w:name w:val="collapse"/>
    <w:basedOn w:val="Normal"/>
    <w:uiPriority w:val="99"/>
    <w:semiHidden/>
    <w:pPr>
      <w:spacing w:after="100" w:afterAutospacing="1"/>
    </w:pPr>
  </w:style>
  <w:style w:type="paragraph" w:customStyle="1" w:styleId="collapsing">
    <w:name w:val="collapsing"/>
    <w:basedOn w:val="Normal"/>
    <w:uiPriority w:val="99"/>
    <w:semiHidden/>
    <w:pPr>
      <w:spacing w:after="100" w:afterAutospacing="1"/>
    </w:pPr>
  </w:style>
  <w:style w:type="paragraph" w:customStyle="1" w:styleId="caret">
    <w:name w:val="caret"/>
    <w:basedOn w:val="Normal"/>
    <w:uiPriority w:val="99"/>
    <w:semiHidden/>
    <w:pPr>
      <w:pBdr>
        <w:top w:val="dashed" w:sz="24" w:space="0" w:color="auto"/>
      </w:pBdr>
      <w:spacing w:after="100" w:afterAutospacing="1"/>
      <w:ind w:left="30"/>
    </w:pPr>
  </w:style>
  <w:style w:type="paragraph" w:customStyle="1" w:styleId="dropdown-menu">
    <w:name w:val="dropdown-menu"/>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sz w:val="18"/>
      <w:szCs w:val="18"/>
    </w:rPr>
  </w:style>
  <w:style w:type="paragraph" w:customStyle="1" w:styleId="dropdown-menulia">
    <w:name w:val="dropdown-menu&gt;li&gt;a"/>
    <w:basedOn w:val="Normal"/>
    <w:uiPriority w:val="99"/>
    <w:semiHidden/>
    <w:pPr>
      <w:spacing w:after="100" w:afterAutospacing="1"/>
    </w:pPr>
    <w:rPr>
      <w:color w:val="555555"/>
    </w:rPr>
  </w:style>
  <w:style w:type="paragraph" w:customStyle="1" w:styleId="dropdown-header">
    <w:name w:val="dropdown-header"/>
    <w:basedOn w:val="Normal"/>
    <w:uiPriority w:val="99"/>
    <w:semiHidden/>
    <w:pPr>
      <w:spacing w:after="100" w:afterAutospacing="1"/>
    </w:pPr>
    <w:rPr>
      <w:sz w:val="14"/>
      <w:szCs w:val="14"/>
    </w:rPr>
  </w:style>
  <w:style w:type="paragraph" w:customStyle="1" w:styleId="btn-group">
    <w:name w:val="btn-group"/>
    <w:basedOn w:val="Normal"/>
    <w:uiPriority w:val="99"/>
    <w:semiHidden/>
    <w:pPr>
      <w:spacing w:after="100" w:afterAutospacing="1"/>
    </w:pPr>
  </w:style>
  <w:style w:type="paragraph" w:customStyle="1" w:styleId="btn-group-vertical">
    <w:name w:val="btn-group-vertical"/>
    <w:basedOn w:val="Normal"/>
    <w:uiPriority w:val="99"/>
    <w:semiHidden/>
    <w:pPr>
      <w:spacing w:after="100" w:afterAutospacing="1"/>
    </w:pPr>
  </w:style>
  <w:style w:type="paragraph" w:customStyle="1" w:styleId="btn-toolbar">
    <w:name w:val="btn-toolbar"/>
    <w:basedOn w:val="Normal"/>
    <w:uiPriority w:val="99"/>
    <w:semiHidden/>
    <w:pPr>
      <w:spacing w:after="100" w:afterAutospacing="1"/>
      <w:ind w:left="-75"/>
    </w:pPr>
  </w:style>
  <w:style w:type="paragraph" w:customStyle="1" w:styleId="btn-group-justified">
    <w:name w:val="btn-group-justified"/>
    <w:basedOn w:val="Normal"/>
    <w:uiPriority w:val="99"/>
    <w:semiHidden/>
    <w:pPr>
      <w:spacing w:after="100" w:afterAutospacing="1"/>
    </w:pPr>
  </w:style>
  <w:style w:type="paragraph" w:customStyle="1" w:styleId="input-group-addon">
    <w:name w:val="input-group-addon"/>
    <w:basedOn w:val="Normal"/>
    <w:uiPriority w:val="99"/>
    <w:semiHidden/>
    <w:pPr>
      <w:pBdr>
        <w:top w:val="single" w:sz="6" w:space="6" w:color="CCCCCC"/>
        <w:left w:val="single" w:sz="6" w:space="9" w:color="CCCCCC"/>
        <w:bottom w:val="single" w:sz="6" w:space="6" w:color="CCCCCC"/>
        <w:right w:val="single" w:sz="6" w:space="9" w:color="CCCCCC"/>
      </w:pBdr>
      <w:shd w:val="clear" w:color="auto" w:fill="EEEEEE"/>
      <w:spacing w:after="100" w:afterAutospacing="1"/>
      <w:jc w:val="center"/>
    </w:pPr>
    <w:rPr>
      <w:sz w:val="23"/>
      <w:szCs w:val="23"/>
    </w:rPr>
  </w:style>
  <w:style w:type="paragraph" w:customStyle="1" w:styleId="input-group-btn">
    <w:name w:val="input-group-btn"/>
    <w:basedOn w:val="Normal"/>
    <w:uiPriority w:val="99"/>
    <w:semiHidden/>
    <w:pPr>
      <w:spacing w:after="100" w:afterAutospacing="1"/>
    </w:pPr>
    <w:rPr>
      <w:sz w:val="2"/>
      <w:szCs w:val="2"/>
    </w:rPr>
  </w:style>
  <w:style w:type="paragraph" w:customStyle="1" w:styleId="nav">
    <w:name w:val="nav"/>
    <w:basedOn w:val="Normal"/>
    <w:uiPriority w:val="99"/>
    <w:semiHidden/>
  </w:style>
  <w:style w:type="paragraph" w:customStyle="1" w:styleId="navli">
    <w:name w:val="nav&gt;li"/>
    <w:basedOn w:val="Normal"/>
    <w:uiPriority w:val="99"/>
    <w:semiHidden/>
    <w:pPr>
      <w:spacing w:after="100" w:afterAutospacing="1"/>
    </w:pPr>
  </w:style>
  <w:style w:type="paragraph" w:customStyle="1" w:styleId="navlia">
    <w:name w:val="nav&gt;li&gt;a"/>
    <w:basedOn w:val="Normal"/>
    <w:uiPriority w:val="99"/>
    <w:semiHidden/>
    <w:pPr>
      <w:spacing w:after="100" w:afterAutospacing="1"/>
    </w:pPr>
  </w:style>
  <w:style w:type="paragraph" w:customStyle="1" w:styleId="nav-tabs">
    <w:name w:val="nav-tabs"/>
    <w:basedOn w:val="Normal"/>
    <w:uiPriority w:val="99"/>
    <w:semiHidden/>
    <w:pPr>
      <w:pBdr>
        <w:bottom w:val="single" w:sz="6" w:space="0" w:color="DDDDDD"/>
      </w:pBdr>
      <w:spacing w:after="100" w:afterAutospacing="1"/>
    </w:pPr>
  </w:style>
  <w:style w:type="paragraph" w:customStyle="1" w:styleId="nav-tabsli">
    <w:name w:val="nav-tabs&gt;li"/>
    <w:basedOn w:val="Normal"/>
    <w:uiPriority w:val="99"/>
    <w:semiHidden/>
  </w:style>
  <w:style w:type="paragraph" w:customStyle="1" w:styleId="nav-tabslia">
    <w:name w:val="nav-tabs&gt;li&gt;a"/>
    <w:basedOn w:val="Normal"/>
    <w:uiPriority w:val="99"/>
    <w:semiHidden/>
    <w:pPr>
      <w:shd w:val="clear" w:color="auto" w:fill="E7E7E7"/>
      <w:spacing w:after="100" w:afterAutospacing="1"/>
      <w:ind w:right="30"/>
    </w:pPr>
    <w:rPr>
      <w:color w:val="222222"/>
    </w:rPr>
  </w:style>
  <w:style w:type="paragraph" w:customStyle="1" w:styleId="nav-justified">
    <w:name w:val="nav-justified"/>
    <w:basedOn w:val="Normal"/>
    <w:uiPriority w:val="99"/>
    <w:semiHidden/>
    <w:pPr>
      <w:spacing w:after="100" w:afterAutospacing="1"/>
    </w:pPr>
  </w:style>
  <w:style w:type="paragraph" w:customStyle="1" w:styleId="nav-justifiedlia">
    <w:name w:val="nav-justified&gt;li&gt;a"/>
    <w:basedOn w:val="Normal"/>
    <w:uiPriority w:val="99"/>
    <w:semiHidden/>
    <w:pPr>
      <w:spacing w:after="75"/>
      <w:jc w:val="center"/>
    </w:pPr>
  </w:style>
  <w:style w:type="paragraph" w:customStyle="1" w:styleId="nav-tabs-justified">
    <w:name w:val="nav-tabs-justified"/>
    <w:basedOn w:val="Normal"/>
    <w:uiPriority w:val="99"/>
    <w:semiHidden/>
    <w:pPr>
      <w:spacing w:after="100" w:afterAutospacing="1"/>
    </w:pPr>
  </w:style>
  <w:style w:type="paragraph" w:customStyle="1" w:styleId="nav-tabs-justifiedlia">
    <w:name w:val="nav-tabs-justified&gt;li&gt;a"/>
    <w:basedOn w:val="Normal"/>
    <w:uiPriority w:val="99"/>
    <w:semiHidden/>
    <w:pPr>
      <w:spacing w:after="100" w:afterAutospacing="1"/>
    </w:pPr>
  </w:style>
  <w:style w:type="paragraph" w:customStyle="1" w:styleId="navbar">
    <w:name w:val="navbar"/>
    <w:basedOn w:val="Normal"/>
    <w:uiPriority w:val="99"/>
    <w:semiHidden/>
    <w:pPr>
      <w:spacing w:after="315"/>
    </w:pPr>
    <w:rPr>
      <w:sz w:val="20"/>
      <w:szCs w:val="20"/>
    </w:rPr>
  </w:style>
  <w:style w:type="paragraph" w:customStyle="1" w:styleId="navbar-collapse">
    <w:name w:val="navbar-collapse"/>
    <w:basedOn w:val="Normal"/>
    <w:uiPriority w:val="99"/>
    <w:semiHidden/>
    <w:pPr>
      <w:spacing w:after="100" w:afterAutospacing="1"/>
    </w:pPr>
  </w:style>
  <w:style w:type="paragraph" w:customStyle="1" w:styleId="navbar-static-top">
    <w:name w:val="navbar-static-top"/>
    <w:basedOn w:val="Normal"/>
    <w:uiPriority w:val="99"/>
    <w:semiHidden/>
    <w:pPr>
      <w:spacing w:after="100" w:afterAutospacing="1"/>
    </w:pPr>
  </w:style>
  <w:style w:type="paragraph" w:customStyle="1" w:styleId="navbar-fixed-top">
    <w:name w:val="navbar-fixed-top"/>
    <w:basedOn w:val="Normal"/>
    <w:uiPriority w:val="99"/>
    <w:semiHidden/>
    <w:pPr>
      <w:spacing w:after="100" w:afterAutospacing="1"/>
    </w:pPr>
  </w:style>
  <w:style w:type="paragraph" w:customStyle="1" w:styleId="navbar-fixed-bottom">
    <w:name w:val="navbar-fixed-bottom"/>
    <w:basedOn w:val="Normal"/>
    <w:uiPriority w:val="99"/>
    <w:semiHidden/>
  </w:style>
  <w:style w:type="paragraph" w:customStyle="1" w:styleId="navbar-brand">
    <w:name w:val="navbar-brand"/>
    <w:basedOn w:val="Normal"/>
    <w:uiPriority w:val="99"/>
    <w:semiHidden/>
    <w:pPr>
      <w:spacing w:after="100" w:afterAutospacing="1" w:line="315" w:lineRule="atLeast"/>
    </w:pPr>
    <w:rPr>
      <w:sz w:val="29"/>
      <w:szCs w:val="29"/>
    </w:rPr>
  </w:style>
  <w:style w:type="paragraph" w:customStyle="1" w:styleId="navbar-brandimg">
    <w:name w:val="navbar-brand&gt;img"/>
    <w:basedOn w:val="Normal"/>
    <w:uiPriority w:val="99"/>
    <w:semiHidden/>
    <w:pPr>
      <w:spacing w:after="100" w:afterAutospacing="1"/>
    </w:pPr>
  </w:style>
  <w:style w:type="paragraph" w:customStyle="1" w:styleId="navbar-toggle">
    <w:name w:val="navbar-toggle"/>
    <w:basedOn w:val="Normal"/>
    <w:uiPriority w:val="99"/>
    <w:semiHidden/>
    <w:pPr>
      <w:spacing w:before="83" w:beforeAutospacing="0" w:after="83"/>
      <w:ind w:right="225"/>
    </w:pPr>
  </w:style>
  <w:style w:type="paragraph" w:customStyle="1" w:styleId="navbar-nav">
    <w:name w:val="navbar-nav"/>
    <w:basedOn w:val="Normal"/>
    <w:uiPriority w:val="99"/>
    <w:semiHidden/>
    <w:pPr>
      <w:spacing w:before="90" w:beforeAutospacing="0" w:after="90"/>
      <w:ind w:left="-225" w:right="-225"/>
    </w:pPr>
  </w:style>
  <w:style w:type="paragraph" w:customStyle="1" w:styleId="navbar-navlia">
    <w:name w:val="navbar-nav&gt;li&gt;a"/>
    <w:basedOn w:val="Normal"/>
    <w:uiPriority w:val="99"/>
    <w:semiHidden/>
    <w:pPr>
      <w:spacing w:after="100" w:afterAutospacing="1" w:line="315" w:lineRule="atLeast"/>
    </w:pPr>
  </w:style>
  <w:style w:type="paragraph" w:customStyle="1" w:styleId="navbar-form">
    <w:name w:val="navbar-form"/>
    <w:basedOn w:val="Normal"/>
    <w:uiPriority w:val="99"/>
    <w:semiHidden/>
    <w:pPr>
      <w:spacing w:before="105" w:beforeAutospacing="0" w:after="75"/>
      <w:ind w:left="-225" w:right="-225"/>
    </w:pPr>
  </w:style>
  <w:style w:type="paragraph" w:customStyle="1" w:styleId="navbar-btn">
    <w:name w:val="navbar-btn"/>
    <w:basedOn w:val="Normal"/>
    <w:uiPriority w:val="99"/>
    <w:semiHidden/>
    <w:pPr>
      <w:spacing w:before="45" w:beforeAutospacing="0" w:after="45"/>
    </w:pPr>
  </w:style>
  <w:style w:type="paragraph" w:customStyle="1" w:styleId="navbar-text">
    <w:name w:val="navbar-text"/>
    <w:basedOn w:val="Normal"/>
    <w:uiPriority w:val="99"/>
    <w:semiHidden/>
    <w:pPr>
      <w:spacing w:before="180" w:beforeAutospacing="0" w:after="180"/>
    </w:pPr>
  </w:style>
  <w:style w:type="paragraph" w:customStyle="1" w:styleId="navbar-default">
    <w:name w:val="navbar-default"/>
    <w:basedOn w:val="Normal"/>
    <w:uiPriority w:val="99"/>
    <w:semiHidden/>
    <w:pPr>
      <w:shd w:val="clear" w:color="auto" w:fill="333333"/>
      <w:spacing w:after="100" w:afterAutospacing="1"/>
    </w:pPr>
  </w:style>
  <w:style w:type="paragraph" w:customStyle="1" w:styleId="navbar-inverse">
    <w:name w:val="navbar-inverse"/>
    <w:basedOn w:val="Normal"/>
    <w:uiPriority w:val="99"/>
    <w:semiHidden/>
    <w:pPr>
      <w:shd w:val="clear" w:color="auto" w:fill="008CBA"/>
      <w:spacing w:after="100" w:afterAutospacing="1"/>
    </w:pPr>
  </w:style>
  <w:style w:type="paragraph" w:customStyle="1" w:styleId="breadcrumb">
    <w:name w:val="breadcrumb"/>
    <w:basedOn w:val="Normal"/>
    <w:uiPriority w:val="99"/>
    <w:semiHidden/>
    <w:pPr>
      <w:pBdr>
        <w:top w:val="single" w:sz="6" w:space="0" w:color="DDDDDD"/>
        <w:left w:val="single" w:sz="6" w:space="0" w:color="DDDDDD"/>
        <w:bottom w:val="single" w:sz="6" w:space="0" w:color="DDDDDD"/>
        <w:right w:val="single" w:sz="6" w:space="0" w:color="DDDDDD"/>
      </w:pBdr>
      <w:shd w:val="clear" w:color="auto" w:fill="F5F5F5"/>
      <w:spacing w:after="315"/>
    </w:pPr>
    <w:rPr>
      <w:sz w:val="15"/>
      <w:szCs w:val="15"/>
    </w:rPr>
  </w:style>
  <w:style w:type="paragraph" w:customStyle="1" w:styleId="pagination">
    <w:name w:val="pagination"/>
    <w:basedOn w:val="Normal"/>
    <w:uiPriority w:val="99"/>
    <w:semiHidden/>
    <w:pPr>
      <w:spacing w:before="315" w:beforeAutospacing="0" w:after="315"/>
    </w:pPr>
    <w:rPr>
      <w:sz w:val="18"/>
      <w:szCs w:val="18"/>
    </w:rPr>
  </w:style>
  <w:style w:type="paragraph" w:customStyle="1" w:styleId="paginationli">
    <w:name w:val="pagination&gt;li"/>
    <w:basedOn w:val="Normal"/>
    <w:uiPriority w:val="99"/>
    <w:semiHidden/>
    <w:pPr>
      <w:spacing w:after="100" w:afterAutospacing="1"/>
    </w:pPr>
  </w:style>
  <w:style w:type="paragraph" w:customStyle="1" w:styleId="paginationlia">
    <w:name w:val="pagination&gt;li&gt;a"/>
    <w:basedOn w:val="Normal"/>
    <w:uiPriority w:val="99"/>
    <w:semiHidden/>
    <w:pPr>
      <w:spacing w:after="100" w:afterAutospacing="1"/>
      <w:ind w:left="60"/>
    </w:pPr>
    <w:rPr>
      <w:color w:val="999999"/>
    </w:rPr>
  </w:style>
  <w:style w:type="paragraph" w:customStyle="1" w:styleId="paginationlispan">
    <w:name w:val="pagination&gt;li&gt;span"/>
    <w:basedOn w:val="Normal"/>
    <w:uiPriority w:val="99"/>
    <w:semiHidden/>
    <w:pPr>
      <w:spacing w:after="100" w:afterAutospacing="1"/>
      <w:ind w:left="60"/>
    </w:pPr>
    <w:rPr>
      <w:color w:val="999999"/>
    </w:rPr>
  </w:style>
  <w:style w:type="paragraph" w:customStyle="1" w:styleId="pagination-lglia">
    <w:name w:val="pagination-lg&gt;li&gt;a"/>
    <w:basedOn w:val="Normal"/>
    <w:uiPriority w:val="99"/>
    <w:semiHidden/>
    <w:pPr>
      <w:spacing w:after="100" w:afterAutospacing="1"/>
    </w:pPr>
    <w:rPr>
      <w:sz w:val="29"/>
      <w:szCs w:val="29"/>
    </w:rPr>
  </w:style>
  <w:style w:type="paragraph" w:customStyle="1" w:styleId="pagination-lglispan">
    <w:name w:val="pagination-lg&gt;li&gt;span"/>
    <w:basedOn w:val="Normal"/>
    <w:uiPriority w:val="99"/>
    <w:semiHidden/>
    <w:pPr>
      <w:spacing w:after="100" w:afterAutospacing="1"/>
    </w:pPr>
    <w:rPr>
      <w:sz w:val="29"/>
      <w:szCs w:val="29"/>
    </w:rPr>
  </w:style>
  <w:style w:type="paragraph" w:customStyle="1" w:styleId="pagination-smlia">
    <w:name w:val="pagination-sm&gt;li&gt;a"/>
    <w:basedOn w:val="Normal"/>
    <w:uiPriority w:val="99"/>
    <w:semiHidden/>
    <w:pPr>
      <w:spacing w:after="100" w:afterAutospacing="1"/>
    </w:pPr>
    <w:rPr>
      <w:sz w:val="18"/>
      <w:szCs w:val="18"/>
    </w:rPr>
  </w:style>
  <w:style w:type="paragraph" w:customStyle="1" w:styleId="pagination-smlispan">
    <w:name w:val="pagination-sm&gt;li&gt;span"/>
    <w:basedOn w:val="Normal"/>
    <w:uiPriority w:val="99"/>
    <w:semiHidden/>
    <w:pPr>
      <w:spacing w:after="100" w:afterAutospacing="1"/>
    </w:pPr>
    <w:rPr>
      <w:sz w:val="18"/>
      <w:szCs w:val="18"/>
    </w:rPr>
  </w:style>
  <w:style w:type="paragraph" w:customStyle="1" w:styleId="pager">
    <w:name w:val="pager"/>
    <w:basedOn w:val="Normal"/>
    <w:uiPriority w:val="99"/>
    <w:semiHidden/>
    <w:pPr>
      <w:spacing w:before="315" w:beforeAutospacing="0" w:after="315"/>
      <w:jc w:val="center"/>
    </w:pPr>
    <w:rPr>
      <w:sz w:val="18"/>
      <w:szCs w:val="18"/>
    </w:rPr>
  </w:style>
  <w:style w:type="paragraph" w:customStyle="1" w:styleId="label">
    <w:name w:val="label"/>
    <w:basedOn w:val="Normal"/>
    <w:uiPriority w:val="99"/>
    <w:semiHidden/>
    <w:pPr>
      <w:spacing w:after="100" w:afterAutospacing="1"/>
      <w:jc w:val="center"/>
    </w:pPr>
    <w:rPr>
      <w:sz w:val="18"/>
      <w:szCs w:val="18"/>
    </w:rPr>
  </w:style>
  <w:style w:type="paragraph" w:customStyle="1" w:styleId="label-default">
    <w:name w:val="label-default"/>
    <w:basedOn w:val="Normal"/>
    <w:uiPriority w:val="99"/>
    <w:semiHidden/>
    <w:pPr>
      <w:shd w:val="clear" w:color="auto" w:fill="E7E7E7"/>
      <w:spacing w:after="100" w:afterAutospacing="1"/>
    </w:pPr>
  </w:style>
  <w:style w:type="paragraph" w:customStyle="1" w:styleId="label-primary">
    <w:name w:val="label-primary"/>
    <w:basedOn w:val="Normal"/>
    <w:uiPriority w:val="99"/>
    <w:semiHidden/>
    <w:pPr>
      <w:shd w:val="clear" w:color="auto" w:fill="008CBA"/>
      <w:spacing w:after="100" w:afterAutospacing="1"/>
    </w:pPr>
  </w:style>
  <w:style w:type="paragraph" w:customStyle="1" w:styleId="label-success">
    <w:name w:val="label-success"/>
    <w:basedOn w:val="Normal"/>
    <w:uiPriority w:val="99"/>
    <w:semiHidden/>
    <w:pPr>
      <w:shd w:val="clear" w:color="auto" w:fill="43AC6A"/>
      <w:spacing w:after="100" w:afterAutospacing="1"/>
    </w:pPr>
  </w:style>
  <w:style w:type="paragraph" w:customStyle="1" w:styleId="label-info">
    <w:name w:val="label-info"/>
    <w:basedOn w:val="Normal"/>
    <w:uiPriority w:val="99"/>
    <w:semiHidden/>
    <w:pPr>
      <w:shd w:val="clear" w:color="auto" w:fill="5BC0DE"/>
      <w:spacing w:after="100" w:afterAutospacing="1"/>
    </w:pPr>
  </w:style>
  <w:style w:type="paragraph" w:customStyle="1" w:styleId="label-warning">
    <w:name w:val="label-warning"/>
    <w:basedOn w:val="Normal"/>
    <w:uiPriority w:val="99"/>
    <w:semiHidden/>
    <w:pPr>
      <w:shd w:val="clear" w:color="auto" w:fill="E99002"/>
      <w:spacing w:after="100" w:afterAutospacing="1"/>
    </w:pPr>
  </w:style>
  <w:style w:type="paragraph" w:customStyle="1" w:styleId="label-danger">
    <w:name w:val="label-danger"/>
    <w:basedOn w:val="Normal"/>
    <w:uiPriority w:val="99"/>
    <w:semiHidden/>
    <w:pPr>
      <w:shd w:val="clear" w:color="auto" w:fill="F04124"/>
      <w:spacing w:after="100" w:afterAutospacing="1"/>
    </w:pPr>
  </w:style>
  <w:style w:type="paragraph" w:customStyle="1" w:styleId="badge">
    <w:name w:val="badge"/>
    <w:basedOn w:val="Normal"/>
    <w:uiPriority w:val="99"/>
    <w:semiHidden/>
    <w:pPr>
      <w:shd w:val="clear" w:color="auto" w:fill="008CBA"/>
      <w:spacing w:after="100" w:afterAutospacing="1"/>
      <w:jc w:val="center"/>
    </w:pPr>
    <w:rPr>
      <w:sz w:val="18"/>
      <w:szCs w:val="18"/>
    </w:rPr>
  </w:style>
  <w:style w:type="paragraph" w:customStyle="1" w:styleId="jumbotron">
    <w:name w:val="jumbotron"/>
    <w:basedOn w:val="Normal"/>
    <w:uiPriority w:val="99"/>
    <w:semiHidden/>
    <w:pPr>
      <w:shd w:val="clear" w:color="auto" w:fill="FAFAFA"/>
      <w:spacing w:after="450"/>
    </w:pPr>
  </w:style>
  <w:style w:type="paragraph" w:customStyle="1" w:styleId="jumbotronhr">
    <w:name w:val="jumbotron&gt;hr"/>
    <w:basedOn w:val="Normal"/>
    <w:uiPriority w:val="99"/>
    <w:semiHidden/>
    <w:pPr>
      <w:spacing w:after="100" w:afterAutospacing="1"/>
    </w:pPr>
  </w:style>
  <w:style w:type="paragraph" w:customStyle="1" w:styleId="thumbnail">
    <w:name w:val="thumbnail"/>
    <w:basedOn w:val="Normal"/>
    <w:uiPriority w:val="99"/>
    <w:semiHidden/>
    <w:pPr>
      <w:pBdr>
        <w:top w:val="single" w:sz="6" w:space="3" w:color="DDDDDD"/>
        <w:left w:val="single" w:sz="6" w:space="3" w:color="DDDDDD"/>
        <w:bottom w:val="single" w:sz="6" w:space="3" w:color="DDDDDD"/>
        <w:right w:val="single" w:sz="6" w:space="3" w:color="DDDDDD"/>
      </w:pBdr>
      <w:shd w:val="clear" w:color="auto" w:fill="FFFFFF"/>
      <w:spacing w:after="315"/>
    </w:pPr>
  </w:style>
  <w:style w:type="paragraph" w:customStyle="1" w:styleId="alert">
    <w:name w:val="alert"/>
    <w:basedOn w:val="Normal"/>
    <w:uiPriority w:val="99"/>
    <w:semiHidden/>
    <w:pPr>
      <w:spacing w:after="315"/>
    </w:pPr>
    <w:rPr>
      <w:sz w:val="18"/>
      <w:szCs w:val="18"/>
    </w:rPr>
  </w:style>
  <w:style w:type="paragraph" w:customStyle="1" w:styleId="alertp">
    <w:name w:val="alert&gt;p"/>
    <w:basedOn w:val="Normal"/>
    <w:uiPriority w:val="99"/>
    <w:semiHidden/>
  </w:style>
  <w:style w:type="paragraph" w:customStyle="1" w:styleId="alertul">
    <w:name w:val="alert&gt;ul"/>
    <w:basedOn w:val="Normal"/>
    <w:uiPriority w:val="99"/>
    <w:semiHidden/>
  </w:style>
  <w:style w:type="paragraph" w:customStyle="1" w:styleId="alert-dismissable">
    <w:name w:val="alert-dismissable"/>
    <w:basedOn w:val="Normal"/>
    <w:uiPriority w:val="99"/>
    <w:semiHidden/>
    <w:pPr>
      <w:spacing w:after="100" w:afterAutospacing="1"/>
    </w:pPr>
  </w:style>
  <w:style w:type="paragraph" w:customStyle="1" w:styleId="alert-dismissible">
    <w:name w:val="alert-dismissible"/>
    <w:basedOn w:val="Normal"/>
    <w:uiPriority w:val="99"/>
    <w:semiHidden/>
    <w:pPr>
      <w:spacing w:after="100" w:afterAutospacing="1"/>
    </w:pPr>
  </w:style>
  <w:style w:type="paragraph" w:customStyle="1" w:styleId="alert-success">
    <w:name w:val="alert-success"/>
    <w:basedOn w:val="Normal"/>
    <w:uiPriority w:val="99"/>
    <w:semiHidden/>
    <w:pPr>
      <w:shd w:val="clear" w:color="auto" w:fill="43AC6A"/>
      <w:spacing w:after="100" w:afterAutospacing="1"/>
    </w:pPr>
  </w:style>
  <w:style w:type="paragraph" w:customStyle="1" w:styleId="alert-info">
    <w:name w:val="alert-info"/>
    <w:basedOn w:val="Normal"/>
    <w:uiPriority w:val="99"/>
    <w:semiHidden/>
    <w:pPr>
      <w:shd w:val="clear" w:color="auto" w:fill="5BC0DE"/>
      <w:spacing w:after="100" w:afterAutospacing="1"/>
    </w:pPr>
  </w:style>
  <w:style w:type="paragraph" w:customStyle="1" w:styleId="alert-warning">
    <w:name w:val="alert-warning"/>
    <w:basedOn w:val="Normal"/>
    <w:uiPriority w:val="99"/>
    <w:semiHidden/>
    <w:pPr>
      <w:shd w:val="clear" w:color="auto" w:fill="E99002"/>
      <w:spacing w:after="100" w:afterAutospacing="1"/>
    </w:pPr>
  </w:style>
  <w:style w:type="paragraph" w:customStyle="1" w:styleId="alert-danger">
    <w:name w:val="alert-danger"/>
    <w:basedOn w:val="Normal"/>
    <w:uiPriority w:val="99"/>
    <w:semiHidden/>
    <w:pPr>
      <w:shd w:val="clear" w:color="auto" w:fill="F04124"/>
      <w:spacing w:after="100" w:afterAutospacing="1"/>
    </w:pPr>
  </w:style>
  <w:style w:type="paragraph" w:customStyle="1" w:styleId="progress">
    <w:name w:val="progress"/>
    <w:basedOn w:val="Normal"/>
    <w:uiPriority w:val="99"/>
    <w:semiHidden/>
    <w:pPr>
      <w:pBdr>
        <w:top w:val="single" w:sz="6" w:space="2" w:color="CCCCCC"/>
        <w:left w:val="single" w:sz="6" w:space="2" w:color="CCCCCC"/>
        <w:bottom w:val="single" w:sz="6" w:space="2" w:color="CCCCCC"/>
        <w:right w:val="single" w:sz="6" w:space="2" w:color="CCCCCC"/>
      </w:pBdr>
      <w:shd w:val="clear" w:color="auto" w:fill="F6F6F6"/>
      <w:spacing w:after="315"/>
    </w:pPr>
  </w:style>
  <w:style w:type="paragraph" w:customStyle="1" w:styleId="progress-bar">
    <w:name w:val="progress-bar"/>
    <w:basedOn w:val="Normal"/>
    <w:uiPriority w:val="99"/>
    <w:semiHidden/>
    <w:pPr>
      <w:shd w:val="clear" w:color="auto" w:fill="008CBA"/>
      <w:spacing w:after="100" w:afterAutospacing="1" w:line="315" w:lineRule="atLeast"/>
      <w:jc w:val="center"/>
    </w:pPr>
    <w:rPr>
      <w:sz w:val="18"/>
      <w:szCs w:val="18"/>
    </w:rPr>
  </w:style>
  <w:style w:type="paragraph" w:customStyle="1" w:styleId="progress-bar-success">
    <w:name w:val="progress-bar-success"/>
    <w:basedOn w:val="Normal"/>
    <w:uiPriority w:val="99"/>
    <w:semiHidden/>
    <w:pPr>
      <w:shd w:val="clear" w:color="auto" w:fill="43AC6A"/>
      <w:spacing w:after="100" w:afterAutospacing="1"/>
    </w:pPr>
  </w:style>
  <w:style w:type="paragraph" w:customStyle="1" w:styleId="progress-bar-info">
    <w:name w:val="progress-bar-info"/>
    <w:basedOn w:val="Normal"/>
    <w:uiPriority w:val="99"/>
    <w:semiHidden/>
    <w:pPr>
      <w:shd w:val="clear" w:color="auto" w:fill="5BC0DE"/>
      <w:spacing w:after="100" w:afterAutospacing="1"/>
    </w:pPr>
  </w:style>
  <w:style w:type="paragraph" w:customStyle="1" w:styleId="progress-bar-warning">
    <w:name w:val="progress-bar-warning"/>
    <w:basedOn w:val="Normal"/>
    <w:uiPriority w:val="99"/>
    <w:semiHidden/>
    <w:pPr>
      <w:shd w:val="clear" w:color="auto" w:fill="E99002"/>
      <w:spacing w:after="100" w:afterAutospacing="1"/>
    </w:pPr>
  </w:style>
  <w:style w:type="paragraph" w:customStyle="1" w:styleId="progress-bar-danger">
    <w:name w:val="progress-bar-danger"/>
    <w:basedOn w:val="Normal"/>
    <w:uiPriority w:val="99"/>
    <w:semiHidden/>
    <w:pPr>
      <w:shd w:val="clear" w:color="auto" w:fill="F04124"/>
      <w:spacing w:after="100" w:afterAutospacing="1"/>
    </w:pPr>
  </w:style>
  <w:style w:type="paragraph" w:customStyle="1" w:styleId="media">
    <w:name w:val="media"/>
    <w:basedOn w:val="Normal"/>
    <w:uiPriority w:val="99"/>
    <w:semiHidden/>
    <w:pPr>
      <w:spacing w:before="225" w:beforeAutospacing="0" w:after="100" w:afterAutospacing="1"/>
    </w:pPr>
  </w:style>
  <w:style w:type="paragraph" w:customStyle="1" w:styleId="media-body">
    <w:name w:val="media-body"/>
    <w:basedOn w:val="Normal"/>
    <w:uiPriority w:val="99"/>
    <w:semiHidden/>
    <w:pPr>
      <w:spacing w:after="100" w:afterAutospacing="1"/>
    </w:pPr>
  </w:style>
  <w:style w:type="paragraph" w:customStyle="1" w:styleId="media-object">
    <w:name w:val="media-object"/>
    <w:basedOn w:val="Normal"/>
    <w:uiPriority w:val="99"/>
    <w:semiHidden/>
    <w:pPr>
      <w:spacing w:after="100" w:afterAutospacing="1"/>
    </w:pPr>
  </w:style>
  <w:style w:type="paragraph" w:customStyle="1" w:styleId="media-left">
    <w:name w:val="media-left"/>
    <w:basedOn w:val="Normal"/>
    <w:uiPriority w:val="99"/>
    <w:semiHidden/>
    <w:pPr>
      <w:spacing w:after="100" w:afterAutospacing="1"/>
    </w:pPr>
  </w:style>
  <w:style w:type="paragraph" w:customStyle="1" w:styleId="media-right">
    <w:name w:val="media-right"/>
    <w:basedOn w:val="Normal"/>
    <w:uiPriority w:val="99"/>
    <w:semiHidden/>
    <w:pPr>
      <w:spacing w:after="100" w:afterAutospacing="1"/>
    </w:pPr>
  </w:style>
  <w:style w:type="paragraph" w:customStyle="1" w:styleId="media-middle">
    <w:name w:val="media-middle"/>
    <w:basedOn w:val="Normal"/>
    <w:uiPriority w:val="99"/>
    <w:semiHidden/>
    <w:pPr>
      <w:spacing w:after="100" w:afterAutospacing="1"/>
    </w:pPr>
  </w:style>
  <w:style w:type="paragraph" w:customStyle="1" w:styleId="media-bottom">
    <w:name w:val="media-bottom"/>
    <w:basedOn w:val="Normal"/>
    <w:uiPriority w:val="99"/>
    <w:semiHidden/>
    <w:pPr>
      <w:spacing w:after="100" w:afterAutospacing="1"/>
    </w:pPr>
  </w:style>
  <w:style w:type="paragraph" w:customStyle="1" w:styleId="media-heading">
    <w:name w:val="media-heading"/>
    <w:basedOn w:val="Normal"/>
    <w:uiPriority w:val="99"/>
    <w:semiHidden/>
    <w:pPr>
      <w:spacing w:after="75"/>
    </w:pPr>
  </w:style>
  <w:style w:type="paragraph" w:customStyle="1" w:styleId="media-list">
    <w:name w:val="media-list"/>
    <w:basedOn w:val="Normal"/>
    <w:uiPriority w:val="99"/>
    <w:semiHidden/>
    <w:pPr>
      <w:spacing w:after="100" w:afterAutospacing="1"/>
    </w:pPr>
  </w:style>
  <w:style w:type="paragraph" w:customStyle="1" w:styleId="list-group">
    <w:name w:val="list-group"/>
    <w:basedOn w:val="Normal"/>
    <w:uiPriority w:val="99"/>
    <w:semiHidden/>
    <w:pPr>
      <w:spacing w:after="300"/>
    </w:pPr>
    <w:rPr>
      <w:sz w:val="18"/>
      <w:szCs w:val="18"/>
    </w:rPr>
  </w:style>
  <w:style w:type="paragraph" w:customStyle="1" w:styleId="list-group-item">
    <w:name w:val="list-group-item"/>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uiPriority w:val="99"/>
    <w:semiHidden/>
    <w:pPr>
      <w:shd w:val="clear" w:color="auto" w:fill="DFF0D8"/>
      <w:spacing w:after="100" w:afterAutospacing="1"/>
    </w:pPr>
  </w:style>
  <w:style w:type="paragraph" w:customStyle="1" w:styleId="list-group-item-info">
    <w:name w:val="list-group-item-info"/>
    <w:basedOn w:val="Normal"/>
    <w:uiPriority w:val="99"/>
    <w:semiHidden/>
    <w:pPr>
      <w:shd w:val="clear" w:color="auto" w:fill="D9EDF7"/>
      <w:spacing w:after="100" w:afterAutospacing="1"/>
    </w:pPr>
  </w:style>
  <w:style w:type="paragraph" w:customStyle="1" w:styleId="list-group-item-warning">
    <w:name w:val="list-group-item-warning"/>
    <w:basedOn w:val="Normal"/>
    <w:uiPriority w:val="99"/>
    <w:semiHidden/>
    <w:pPr>
      <w:shd w:val="clear" w:color="auto" w:fill="FCF8E3"/>
      <w:spacing w:after="100" w:afterAutospacing="1"/>
    </w:pPr>
  </w:style>
  <w:style w:type="paragraph" w:customStyle="1" w:styleId="list-group-item-danger">
    <w:name w:val="list-group-item-danger"/>
    <w:basedOn w:val="Normal"/>
    <w:uiPriority w:val="99"/>
    <w:semiHidden/>
    <w:pPr>
      <w:shd w:val="clear" w:color="auto" w:fill="F2DEDE"/>
      <w:spacing w:after="100" w:afterAutospacing="1"/>
    </w:pPr>
  </w:style>
  <w:style w:type="paragraph" w:customStyle="1" w:styleId="list-group-item-heading">
    <w:name w:val="list-group-item-heading"/>
    <w:basedOn w:val="Normal"/>
    <w:uiPriority w:val="99"/>
    <w:semiHidden/>
    <w:pPr>
      <w:spacing w:after="75"/>
    </w:pPr>
  </w:style>
  <w:style w:type="paragraph" w:customStyle="1" w:styleId="list-group-item-text">
    <w:name w:val="list-group-item-text"/>
    <w:basedOn w:val="Normal"/>
    <w:uiPriority w:val="99"/>
    <w:semiHidden/>
  </w:style>
  <w:style w:type="paragraph" w:customStyle="1" w:styleId="panel">
    <w:name w:val="panel"/>
    <w:basedOn w:val="Normal"/>
    <w:uiPriority w:val="99"/>
    <w:semiHidden/>
    <w:pPr>
      <w:shd w:val="clear" w:color="auto" w:fill="FFFFFF"/>
      <w:spacing w:after="315"/>
    </w:pPr>
  </w:style>
  <w:style w:type="paragraph" w:customStyle="1" w:styleId="panel-body">
    <w:name w:val="panel-body"/>
    <w:basedOn w:val="Normal"/>
    <w:uiPriority w:val="99"/>
    <w:semiHidden/>
    <w:pPr>
      <w:spacing w:after="100" w:afterAutospacing="1"/>
    </w:pPr>
  </w:style>
  <w:style w:type="paragraph" w:customStyle="1" w:styleId="panel-heading">
    <w:name w:val="panel-heading"/>
    <w:basedOn w:val="Normal"/>
    <w:uiPriority w:val="99"/>
    <w:semiHidden/>
    <w:pPr>
      <w:spacing w:after="100" w:afterAutospacing="1"/>
    </w:pPr>
  </w:style>
  <w:style w:type="paragraph" w:customStyle="1" w:styleId="panel-title">
    <w:name w:val="panel-title"/>
    <w:basedOn w:val="Normal"/>
    <w:uiPriority w:val="99"/>
    <w:semiHidden/>
    <w:rPr>
      <w:sz w:val="26"/>
      <w:szCs w:val="26"/>
    </w:rPr>
  </w:style>
  <w:style w:type="paragraph" w:customStyle="1" w:styleId="panel-footer">
    <w:name w:val="panel-footer"/>
    <w:basedOn w:val="Normal"/>
    <w:uiPriority w:val="99"/>
    <w:semiHidden/>
    <w:pPr>
      <w:pBdr>
        <w:top w:val="single" w:sz="6" w:space="8" w:color="DDDDDD"/>
      </w:pBdr>
      <w:shd w:val="clear" w:color="auto" w:fill="F5F5F5"/>
      <w:spacing w:after="100" w:afterAutospacing="1"/>
    </w:pPr>
  </w:style>
  <w:style w:type="paragraph" w:customStyle="1" w:styleId="panel-group">
    <w:name w:val="panel-group"/>
    <w:basedOn w:val="Normal"/>
    <w:uiPriority w:val="99"/>
    <w:semiHidden/>
    <w:pPr>
      <w:spacing w:after="315"/>
    </w:pPr>
  </w:style>
  <w:style w:type="paragraph" w:customStyle="1" w:styleId="panel-default">
    <w:name w:val="panel-default"/>
    <w:basedOn w:val="Normal"/>
    <w:uiPriority w:val="99"/>
    <w:semiHidden/>
    <w:pPr>
      <w:spacing w:after="100" w:afterAutospacing="1"/>
    </w:pPr>
  </w:style>
  <w:style w:type="paragraph" w:customStyle="1" w:styleId="panel-primary">
    <w:name w:val="panel-primary"/>
    <w:basedOn w:val="Normal"/>
    <w:uiPriority w:val="99"/>
    <w:semiHidden/>
    <w:pPr>
      <w:spacing w:after="100" w:afterAutospacing="1"/>
    </w:pPr>
  </w:style>
  <w:style w:type="paragraph" w:customStyle="1" w:styleId="panel-success">
    <w:name w:val="panel-success"/>
    <w:basedOn w:val="Normal"/>
    <w:uiPriority w:val="99"/>
    <w:semiHidden/>
    <w:pPr>
      <w:spacing w:after="100" w:afterAutospacing="1"/>
    </w:pPr>
  </w:style>
  <w:style w:type="paragraph" w:customStyle="1" w:styleId="panel-info">
    <w:name w:val="panel-info"/>
    <w:basedOn w:val="Normal"/>
    <w:uiPriority w:val="99"/>
    <w:semiHidden/>
    <w:pPr>
      <w:spacing w:after="100" w:afterAutospacing="1"/>
    </w:pPr>
  </w:style>
  <w:style w:type="paragraph" w:customStyle="1" w:styleId="panel-warning">
    <w:name w:val="panel-warning"/>
    <w:basedOn w:val="Normal"/>
    <w:uiPriority w:val="99"/>
    <w:semiHidden/>
    <w:pPr>
      <w:spacing w:after="100" w:afterAutospacing="1"/>
    </w:pPr>
  </w:style>
  <w:style w:type="paragraph" w:customStyle="1" w:styleId="panel-danger">
    <w:name w:val="panel-danger"/>
    <w:basedOn w:val="Normal"/>
    <w:uiPriority w:val="99"/>
    <w:semiHidden/>
    <w:pPr>
      <w:spacing w:after="100" w:afterAutospacing="1"/>
    </w:pPr>
  </w:style>
  <w:style w:type="paragraph" w:customStyle="1" w:styleId="embed-responsive">
    <w:name w:val="embed-responsive"/>
    <w:basedOn w:val="Normal"/>
    <w:uiPriority w:val="99"/>
    <w:semiHidden/>
    <w:pPr>
      <w:spacing w:after="100" w:afterAutospacing="1"/>
    </w:pPr>
  </w:style>
  <w:style w:type="paragraph" w:customStyle="1" w:styleId="embed-responsive-16by9">
    <w:name w:val="embed-responsive-16by9"/>
    <w:basedOn w:val="Normal"/>
    <w:uiPriority w:val="99"/>
    <w:semiHidden/>
    <w:pPr>
      <w:spacing w:after="100" w:afterAutospacing="1"/>
    </w:pPr>
  </w:style>
  <w:style w:type="paragraph" w:customStyle="1" w:styleId="embed-responsive-4by3">
    <w:name w:val="embed-responsive-4by3"/>
    <w:basedOn w:val="Normal"/>
    <w:uiPriority w:val="99"/>
    <w:semiHidden/>
    <w:pPr>
      <w:spacing w:after="100" w:afterAutospacing="1"/>
    </w:pPr>
  </w:style>
  <w:style w:type="paragraph" w:customStyle="1" w:styleId="well">
    <w:name w:val="well"/>
    <w:basedOn w:val="Normal"/>
    <w:uiPriority w:val="99"/>
    <w:semiHidden/>
    <w:pPr>
      <w:pBdr>
        <w:top w:val="single" w:sz="6" w:space="14" w:color="E8E8E8"/>
        <w:left w:val="single" w:sz="6" w:space="14" w:color="E8E8E8"/>
        <w:bottom w:val="single" w:sz="6" w:space="14" w:color="E8E8E8"/>
        <w:right w:val="single" w:sz="6" w:space="14" w:color="E8E8E8"/>
      </w:pBdr>
      <w:shd w:val="clear" w:color="auto" w:fill="FAFAFA"/>
      <w:spacing w:after="300"/>
    </w:pPr>
  </w:style>
  <w:style w:type="paragraph" w:customStyle="1" w:styleId="well-lg">
    <w:name w:val="well-lg"/>
    <w:basedOn w:val="Normal"/>
    <w:uiPriority w:val="99"/>
    <w:semiHidden/>
    <w:pPr>
      <w:spacing w:after="100" w:afterAutospacing="1"/>
    </w:pPr>
  </w:style>
  <w:style w:type="paragraph" w:customStyle="1" w:styleId="well-sm">
    <w:name w:val="well-sm"/>
    <w:basedOn w:val="Normal"/>
    <w:uiPriority w:val="99"/>
    <w:semiHidden/>
    <w:pPr>
      <w:spacing w:after="100" w:afterAutospacing="1"/>
    </w:pPr>
  </w:style>
  <w:style w:type="paragraph" w:customStyle="1" w:styleId="close">
    <w:name w:val="close"/>
    <w:basedOn w:val="Normal"/>
    <w:uiPriority w:val="99"/>
    <w:semiHidden/>
    <w:pPr>
      <w:spacing w:after="100" w:afterAutospacing="1"/>
    </w:pPr>
    <w:rPr>
      <w:b/>
      <w:bCs/>
      <w:sz w:val="34"/>
      <w:szCs w:val="34"/>
    </w:rPr>
  </w:style>
  <w:style w:type="paragraph" w:customStyle="1" w:styleId="modal">
    <w:name w:val="modal"/>
    <w:basedOn w:val="Normal"/>
    <w:uiPriority w:val="99"/>
    <w:semiHidden/>
    <w:pPr>
      <w:spacing w:after="100" w:afterAutospacing="1"/>
    </w:pPr>
  </w:style>
  <w:style w:type="paragraph" w:customStyle="1" w:styleId="modal-dialog">
    <w:name w:val="modal-dialog"/>
    <w:basedOn w:val="Normal"/>
    <w:uiPriority w:val="99"/>
    <w:semiHidden/>
    <w:pPr>
      <w:spacing w:before="150" w:beforeAutospacing="0" w:after="150"/>
      <w:ind w:left="150" w:right="150"/>
    </w:pPr>
  </w:style>
  <w:style w:type="paragraph" w:customStyle="1" w:styleId="modal-content">
    <w:name w:val="modal-content"/>
    <w:basedOn w:val="Normal"/>
    <w:uiPriority w:val="99"/>
    <w:semiHidden/>
    <w:pPr>
      <w:pBdr>
        <w:top w:val="single" w:sz="6" w:space="0" w:color="999999"/>
        <w:left w:val="single" w:sz="6" w:space="0" w:color="999999"/>
        <w:bottom w:val="single" w:sz="6" w:space="0" w:color="999999"/>
        <w:right w:val="single" w:sz="6" w:space="0" w:color="999999"/>
      </w:pBdr>
      <w:shd w:val="clear" w:color="auto" w:fill="FFFFFF"/>
      <w:spacing w:after="100" w:afterAutospacing="1"/>
    </w:pPr>
  </w:style>
  <w:style w:type="paragraph" w:customStyle="1" w:styleId="modal-backdrop">
    <w:name w:val="modal-backdrop"/>
    <w:basedOn w:val="Normal"/>
    <w:uiPriority w:val="99"/>
    <w:semiHidden/>
    <w:pPr>
      <w:shd w:val="clear" w:color="auto" w:fill="000000"/>
      <w:spacing w:after="100" w:afterAutospacing="1"/>
    </w:pPr>
  </w:style>
  <w:style w:type="paragraph" w:customStyle="1" w:styleId="modal-header">
    <w:name w:val="modal-header"/>
    <w:basedOn w:val="Normal"/>
    <w:uiPriority w:val="99"/>
    <w:semiHidden/>
    <w:pPr>
      <w:pBdr>
        <w:bottom w:val="single" w:sz="6" w:space="11" w:color="E5E5E5"/>
      </w:pBdr>
      <w:spacing w:after="100" w:afterAutospacing="1"/>
    </w:pPr>
  </w:style>
  <w:style w:type="paragraph" w:customStyle="1" w:styleId="modal-title">
    <w:name w:val="modal-title"/>
    <w:basedOn w:val="Normal"/>
    <w:uiPriority w:val="99"/>
    <w:semiHidden/>
  </w:style>
  <w:style w:type="paragraph" w:customStyle="1" w:styleId="modal-body">
    <w:name w:val="modal-body"/>
    <w:basedOn w:val="Normal"/>
    <w:uiPriority w:val="99"/>
    <w:semiHidden/>
    <w:pPr>
      <w:spacing w:after="100" w:afterAutospacing="1"/>
    </w:pPr>
  </w:style>
  <w:style w:type="paragraph" w:customStyle="1" w:styleId="modal-footer">
    <w:name w:val="modal-footer"/>
    <w:basedOn w:val="Normal"/>
    <w:uiPriority w:val="99"/>
    <w:semiHidden/>
    <w:pPr>
      <w:pBdr>
        <w:top w:val="single" w:sz="6" w:space="15" w:color="E5E5E5"/>
      </w:pBdr>
      <w:spacing w:after="100" w:afterAutospacing="1"/>
      <w:jc w:val="right"/>
    </w:pPr>
  </w:style>
  <w:style w:type="paragraph" w:customStyle="1" w:styleId="modal-scrollbar-measure">
    <w:name w:val="modal-scrollbar-measure"/>
    <w:basedOn w:val="Normal"/>
    <w:uiPriority w:val="99"/>
    <w:semiHidden/>
    <w:pPr>
      <w:spacing w:after="100" w:afterAutospacing="1"/>
    </w:pPr>
  </w:style>
  <w:style w:type="paragraph" w:customStyle="1" w:styleId="tooltip">
    <w:name w:val="tooltip"/>
    <w:basedOn w:val="Normal"/>
    <w:uiPriority w:val="99"/>
    <w:semiHidden/>
    <w:pPr>
      <w:spacing w:after="100" w:afterAutospacing="1"/>
    </w:pPr>
    <w:rPr>
      <w:sz w:val="18"/>
      <w:szCs w:val="18"/>
    </w:rPr>
  </w:style>
  <w:style w:type="paragraph" w:customStyle="1" w:styleId="tooltip-inner">
    <w:name w:val="tooltip-inner"/>
    <w:basedOn w:val="Normal"/>
    <w:uiPriority w:val="99"/>
    <w:semiHidden/>
    <w:pPr>
      <w:shd w:val="clear" w:color="auto" w:fill="333333"/>
      <w:spacing w:after="100" w:afterAutospacing="1"/>
      <w:jc w:val="center"/>
    </w:pPr>
  </w:style>
  <w:style w:type="paragraph" w:customStyle="1" w:styleId="tooltip-arrow">
    <w:name w:val="tooltip-arrow"/>
    <w:basedOn w:val="Normal"/>
    <w:uiPriority w:val="99"/>
    <w:semiHidden/>
    <w:pPr>
      <w:pBdr>
        <w:top w:val="single" w:sz="24" w:space="0" w:color="auto"/>
        <w:left w:val="single" w:sz="24" w:space="0" w:color="auto"/>
        <w:bottom w:val="single" w:sz="24" w:space="0" w:color="auto"/>
        <w:right w:val="single" w:sz="24" w:space="0" w:color="auto"/>
      </w:pBdr>
      <w:spacing w:after="100" w:afterAutospacing="1"/>
    </w:pPr>
  </w:style>
  <w:style w:type="paragraph" w:customStyle="1" w:styleId="popover">
    <w:name w:val="popover"/>
    <w:basedOn w:val="Normal"/>
    <w:uiPriority w:val="99"/>
    <w:semiHidden/>
    <w:pPr>
      <w:pBdr>
        <w:top w:val="single" w:sz="6" w:space="1" w:color="333333"/>
        <w:left w:val="single" w:sz="6" w:space="1" w:color="333333"/>
        <w:bottom w:val="single" w:sz="6" w:space="1" w:color="333333"/>
        <w:right w:val="single" w:sz="6" w:space="1" w:color="333333"/>
      </w:pBdr>
      <w:shd w:val="clear" w:color="auto" w:fill="333333"/>
      <w:spacing w:after="100" w:afterAutospacing="1"/>
    </w:pPr>
    <w:rPr>
      <w:sz w:val="18"/>
      <w:szCs w:val="18"/>
    </w:rPr>
  </w:style>
  <w:style w:type="paragraph" w:customStyle="1" w:styleId="popover-title">
    <w:name w:val="popover-title"/>
    <w:basedOn w:val="Normal"/>
    <w:uiPriority w:val="99"/>
    <w:semiHidden/>
    <w:pPr>
      <w:pBdr>
        <w:bottom w:val="single" w:sz="6" w:space="6" w:color="262626"/>
      </w:pBdr>
      <w:shd w:val="clear" w:color="auto" w:fill="333333"/>
    </w:pPr>
    <w:rPr>
      <w:sz w:val="23"/>
      <w:szCs w:val="23"/>
    </w:rPr>
  </w:style>
  <w:style w:type="paragraph" w:customStyle="1" w:styleId="popover-content">
    <w:name w:val="popover-content"/>
    <w:basedOn w:val="Normal"/>
    <w:uiPriority w:val="99"/>
    <w:semiHidden/>
    <w:pPr>
      <w:spacing w:after="100" w:afterAutospacing="1"/>
    </w:pPr>
  </w:style>
  <w:style w:type="paragraph" w:customStyle="1" w:styleId="carousel-inner">
    <w:name w:val="carousel-inner"/>
    <w:basedOn w:val="Normal"/>
    <w:uiPriority w:val="99"/>
    <w:semiHidden/>
    <w:pPr>
      <w:spacing w:after="100" w:afterAutospacing="1"/>
    </w:pPr>
  </w:style>
  <w:style w:type="paragraph" w:customStyle="1" w:styleId="carousel-control">
    <w:name w:val="carousel-control"/>
    <w:basedOn w:val="Normal"/>
    <w:uiPriority w:val="99"/>
    <w:semiHidden/>
    <w:pPr>
      <w:spacing w:after="100" w:afterAutospacing="1"/>
      <w:jc w:val="center"/>
    </w:pPr>
    <w:rPr>
      <w:sz w:val="30"/>
      <w:szCs w:val="30"/>
    </w:rPr>
  </w:style>
  <w:style w:type="paragraph" w:customStyle="1" w:styleId="carousel-indicators">
    <w:name w:val="carousel-indicators"/>
    <w:basedOn w:val="Normal"/>
    <w:uiPriority w:val="99"/>
    <w:semiHidden/>
    <w:pPr>
      <w:spacing w:after="100" w:afterAutospacing="1"/>
      <w:ind w:left="-3672"/>
      <w:jc w:val="center"/>
    </w:pPr>
  </w:style>
  <w:style w:type="paragraph" w:customStyle="1" w:styleId="carousel-caption">
    <w:name w:val="carousel-caption"/>
    <w:basedOn w:val="Normal"/>
    <w:uiPriority w:val="99"/>
    <w:semiHidden/>
    <w:pPr>
      <w:spacing w:after="100" w:afterAutospacing="1"/>
      <w:jc w:val="center"/>
    </w:pPr>
  </w:style>
  <w:style w:type="paragraph" w:customStyle="1" w:styleId="center-block">
    <w:name w:val="center-block"/>
    <w:basedOn w:val="Normal"/>
    <w:uiPriority w:val="99"/>
    <w:semiHidden/>
    <w:pPr>
      <w:spacing w:after="100" w:afterAutospacing="1"/>
    </w:pPr>
  </w:style>
  <w:style w:type="paragraph" w:customStyle="1" w:styleId="text-hide">
    <w:name w:val="text-hide"/>
    <w:basedOn w:val="Normal"/>
    <w:uiPriority w:val="99"/>
    <w:semiHidden/>
    <w:pPr>
      <w:spacing w:after="100" w:afterAutospacing="1"/>
    </w:pPr>
  </w:style>
  <w:style w:type="paragraph" w:customStyle="1" w:styleId="btn-lg">
    <w:name w:val="btn-lg"/>
    <w:basedOn w:val="Normal"/>
    <w:uiPriority w:val="99"/>
    <w:semiHidden/>
    <w:pPr>
      <w:spacing w:after="100" w:afterAutospacing="1"/>
    </w:pPr>
  </w:style>
  <w:style w:type="paragraph" w:customStyle="1" w:styleId="btn-sm">
    <w:name w:val="btn-sm"/>
    <w:basedOn w:val="Normal"/>
    <w:uiPriority w:val="99"/>
    <w:semiHidden/>
    <w:pPr>
      <w:spacing w:after="100" w:afterAutospacing="1"/>
    </w:pPr>
  </w:style>
  <w:style w:type="paragraph" w:customStyle="1" w:styleId="btn-xs">
    <w:name w:val="btn-xs"/>
    <w:basedOn w:val="Normal"/>
    <w:uiPriority w:val="99"/>
    <w:semiHidden/>
    <w:pPr>
      <w:spacing w:after="100" w:afterAutospacing="1"/>
    </w:pPr>
  </w:style>
  <w:style w:type="paragraph" w:customStyle="1" w:styleId="control-label">
    <w:name w:val="control-label"/>
    <w:basedOn w:val="Normal"/>
    <w:uiPriority w:val="99"/>
    <w:semiHidden/>
    <w:pPr>
      <w:spacing w:after="100" w:afterAutospacing="1"/>
    </w:pPr>
    <w:rPr>
      <w:sz w:val="18"/>
      <w:szCs w:val="18"/>
    </w:rPr>
  </w:style>
  <w:style w:type="paragraph" w:customStyle="1" w:styleId="nav-pills">
    <w:name w:val="nav-pills"/>
    <w:basedOn w:val="Normal"/>
    <w:uiPriority w:val="99"/>
    <w:semiHidden/>
    <w:pPr>
      <w:spacing w:after="100" w:afterAutospacing="1"/>
    </w:pPr>
  </w:style>
  <w:style w:type="paragraph" w:customStyle="1" w:styleId="tocify">
    <w:name w:val="tocify"/>
    <w:basedOn w:val="Normal"/>
    <w:uiPriority w:val="99"/>
    <w:semiHidden/>
    <w:pPr>
      <w:pBdr>
        <w:top w:val="single" w:sz="6" w:space="0" w:color="CCCCCC"/>
        <w:left w:val="single" w:sz="6" w:space="0" w:color="CCCCCC"/>
        <w:bottom w:val="single" w:sz="6" w:space="0" w:color="CCCCCC"/>
        <w:right w:val="single" w:sz="6" w:space="0" w:color="CCCCCC"/>
      </w:pBdr>
      <w:spacing w:after="100" w:afterAutospacing="1"/>
      <w:ind w:left="244"/>
    </w:pPr>
  </w:style>
  <w:style w:type="paragraph" w:customStyle="1" w:styleId="tocify-header">
    <w:name w:val="tocify-header"/>
    <w:basedOn w:val="Normal"/>
    <w:uiPriority w:val="99"/>
    <w:semiHidden/>
    <w:pPr>
      <w:spacing w:after="100" w:afterAutospacing="1"/>
      <w:ind w:firstLine="150"/>
    </w:pPr>
  </w:style>
  <w:style w:type="paragraph" w:customStyle="1" w:styleId="tocify-subheader">
    <w:name w:val="tocify-subheader"/>
    <w:basedOn w:val="Normal"/>
    <w:uiPriority w:val="99"/>
    <w:semiHidden/>
    <w:pPr>
      <w:spacing w:after="100" w:afterAutospacing="1"/>
      <w:ind w:firstLine="300"/>
    </w:pPr>
  </w:style>
  <w:style w:type="paragraph" w:customStyle="1" w:styleId="hljs-literal">
    <w:name w:val="hljs-literal"/>
    <w:basedOn w:val="Normal"/>
    <w:uiPriority w:val="99"/>
    <w:semiHidden/>
    <w:pPr>
      <w:spacing w:after="100" w:afterAutospacing="1"/>
    </w:pPr>
  </w:style>
  <w:style w:type="paragraph" w:customStyle="1" w:styleId="hljs-number">
    <w:name w:val="hljs-number"/>
    <w:basedOn w:val="Normal"/>
    <w:uiPriority w:val="99"/>
    <w:semiHidden/>
    <w:pPr>
      <w:spacing w:after="100" w:afterAutospacing="1"/>
    </w:pPr>
  </w:style>
  <w:style w:type="paragraph" w:customStyle="1" w:styleId="hljs-comment">
    <w:name w:val="hljs-comment"/>
    <w:basedOn w:val="Normal"/>
    <w:uiPriority w:val="99"/>
    <w:semiHidden/>
    <w:pPr>
      <w:spacing w:after="100" w:afterAutospacing="1"/>
    </w:pPr>
  </w:style>
  <w:style w:type="paragraph" w:customStyle="1" w:styleId="hljs-keyword">
    <w:name w:val="hljs-keyword"/>
    <w:basedOn w:val="Normal"/>
    <w:uiPriority w:val="99"/>
    <w:semiHidden/>
    <w:pPr>
      <w:spacing w:after="100" w:afterAutospacing="1"/>
    </w:pPr>
  </w:style>
  <w:style w:type="paragraph" w:customStyle="1" w:styleId="hljs-string">
    <w:name w:val="hljs-string"/>
    <w:basedOn w:val="Normal"/>
    <w:uiPriority w:val="99"/>
    <w:semiHidden/>
    <w:pPr>
      <w:spacing w:after="100" w:afterAutospacing="1"/>
    </w:pPr>
  </w:style>
  <w:style w:type="paragraph" w:customStyle="1" w:styleId="svg-inline--fa">
    <w:name w:val="svg-inline--fa"/>
    <w:basedOn w:val="Normal"/>
    <w:uiPriority w:val="99"/>
    <w:semiHidden/>
    <w:pPr>
      <w:spacing w:after="100" w:afterAutospacing="1"/>
    </w:pPr>
  </w:style>
  <w:style w:type="paragraph" w:customStyle="1" w:styleId="fa-layers">
    <w:name w:val="fa-layers"/>
    <w:basedOn w:val="Normal"/>
    <w:uiPriority w:val="99"/>
    <w:semiHidden/>
    <w:pPr>
      <w:spacing w:after="100" w:afterAutospacing="1"/>
      <w:jc w:val="center"/>
    </w:pPr>
  </w:style>
  <w:style w:type="paragraph" w:customStyle="1" w:styleId="fa-layers-text">
    <w:name w:val="fa-layers-text"/>
    <w:basedOn w:val="Normal"/>
    <w:uiPriority w:val="99"/>
    <w:semiHidden/>
    <w:pPr>
      <w:spacing w:after="100" w:afterAutospacing="1"/>
      <w:jc w:val="center"/>
    </w:pPr>
  </w:style>
  <w:style w:type="paragraph" w:customStyle="1" w:styleId="fa-layers-counter">
    <w:name w:val="fa-layers-counter"/>
    <w:basedOn w:val="Normal"/>
    <w:uiPriority w:val="99"/>
    <w:semiHidden/>
    <w:pPr>
      <w:shd w:val="clear" w:color="auto" w:fill="FF253A"/>
      <w:spacing w:after="100" w:afterAutospacing="1"/>
      <w:jc w:val="center"/>
    </w:pPr>
  </w:style>
  <w:style w:type="paragraph" w:customStyle="1" w:styleId="fa-lg">
    <w:name w:val="fa-lg"/>
    <w:basedOn w:val="Normal"/>
    <w:uiPriority w:val="99"/>
    <w:semiHidden/>
    <w:pPr>
      <w:spacing w:after="100" w:afterAutospacing="1" w:line="180" w:lineRule="atLeast"/>
    </w:pPr>
    <w:rPr>
      <w:sz w:val="32"/>
      <w:szCs w:val="32"/>
    </w:rPr>
  </w:style>
  <w:style w:type="paragraph" w:customStyle="1" w:styleId="fa-xs">
    <w:name w:val="fa-xs"/>
    <w:basedOn w:val="Normal"/>
    <w:uiPriority w:val="99"/>
    <w:semiHidden/>
    <w:pPr>
      <w:spacing w:after="100" w:afterAutospacing="1"/>
    </w:pPr>
    <w:rPr>
      <w:sz w:val="18"/>
      <w:szCs w:val="18"/>
    </w:rPr>
  </w:style>
  <w:style w:type="paragraph" w:customStyle="1" w:styleId="fa-sm">
    <w:name w:val="fa-sm"/>
    <w:basedOn w:val="Normal"/>
    <w:uiPriority w:val="99"/>
    <w:semiHidden/>
    <w:pPr>
      <w:spacing w:after="100" w:afterAutospacing="1"/>
    </w:pPr>
    <w:rPr>
      <w:sz w:val="21"/>
      <w:szCs w:val="21"/>
    </w:rPr>
  </w:style>
  <w:style w:type="paragraph" w:customStyle="1" w:styleId="fa-1x">
    <w:name w:val="fa-1x"/>
    <w:basedOn w:val="Normal"/>
    <w:uiPriority w:val="99"/>
    <w:semiHidden/>
    <w:pPr>
      <w:spacing w:after="100" w:afterAutospacing="1"/>
    </w:pPr>
  </w:style>
  <w:style w:type="paragraph" w:customStyle="1" w:styleId="fa-2x">
    <w:name w:val="fa-2x"/>
    <w:basedOn w:val="Normal"/>
    <w:uiPriority w:val="99"/>
    <w:semiHidden/>
    <w:pPr>
      <w:spacing w:after="100" w:afterAutospacing="1"/>
    </w:pPr>
    <w:rPr>
      <w:sz w:val="48"/>
      <w:szCs w:val="48"/>
    </w:rPr>
  </w:style>
  <w:style w:type="paragraph" w:customStyle="1" w:styleId="fa-3x">
    <w:name w:val="fa-3x"/>
    <w:basedOn w:val="Normal"/>
    <w:uiPriority w:val="99"/>
    <w:semiHidden/>
    <w:pPr>
      <w:spacing w:after="100" w:afterAutospacing="1"/>
    </w:pPr>
    <w:rPr>
      <w:sz w:val="72"/>
      <w:szCs w:val="72"/>
    </w:rPr>
  </w:style>
  <w:style w:type="paragraph" w:customStyle="1" w:styleId="fa-4x">
    <w:name w:val="fa-4x"/>
    <w:basedOn w:val="Normal"/>
    <w:uiPriority w:val="99"/>
    <w:semiHidden/>
    <w:pPr>
      <w:spacing w:after="100" w:afterAutospacing="1"/>
    </w:pPr>
    <w:rPr>
      <w:sz w:val="96"/>
      <w:szCs w:val="96"/>
    </w:rPr>
  </w:style>
  <w:style w:type="paragraph" w:customStyle="1" w:styleId="fa-5x">
    <w:name w:val="fa-5x"/>
    <w:basedOn w:val="Normal"/>
    <w:uiPriority w:val="99"/>
    <w:semiHidden/>
    <w:pPr>
      <w:spacing w:after="100" w:afterAutospacing="1"/>
    </w:pPr>
    <w:rPr>
      <w:sz w:val="120"/>
      <w:szCs w:val="120"/>
    </w:rPr>
  </w:style>
  <w:style w:type="paragraph" w:customStyle="1" w:styleId="fa-6x">
    <w:name w:val="fa-6x"/>
    <w:basedOn w:val="Normal"/>
    <w:uiPriority w:val="99"/>
    <w:semiHidden/>
    <w:pPr>
      <w:spacing w:after="100" w:afterAutospacing="1"/>
    </w:pPr>
    <w:rPr>
      <w:sz w:val="144"/>
      <w:szCs w:val="144"/>
    </w:rPr>
  </w:style>
  <w:style w:type="paragraph" w:customStyle="1" w:styleId="fa-7x">
    <w:name w:val="fa-7x"/>
    <w:basedOn w:val="Normal"/>
    <w:uiPriority w:val="99"/>
    <w:semiHidden/>
    <w:pPr>
      <w:spacing w:after="100" w:afterAutospacing="1"/>
    </w:pPr>
    <w:rPr>
      <w:sz w:val="168"/>
      <w:szCs w:val="168"/>
    </w:rPr>
  </w:style>
  <w:style w:type="paragraph" w:customStyle="1" w:styleId="fa-8x">
    <w:name w:val="fa-8x"/>
    <w:basedOn w:val="Normal"/>
    <w:uiPriority w:val="99"/>
    <w:semiHidden/>
    <w:pPr>
      <w:spacing w:after="100" w:afterAutospacing="1"/>
    </w:pPr>
    <w:rPr>
      <w:sz w:val="192"/>
      <w:szCs w:val="192"/>
    </w:rPr>
  </w:style>
  <w:style w:type="paragraph" w:customStyle="1" w:styleId="fa-9x">
    <w:name w:val="fa-9x"/>
    <w:basedOn w:val="Normal"/>
    <w:uiPriority w:val="99"/>
    <w:semiHidden/>
    <w:pPr>
      <w:spacing w:after="100" w:afterAutospacing="1"/>
    </w:pPr>
    <w:rPr>
      <w:sz w:val="216"/>
      <w:szCs w:val="216"/>
    </w:rPr>
  </w:style>
  <w:style w:type="paragraph" w:customStyle="1" w:styleId="fa-10x">
    <w:name w:val="fa-10x"/>
    <w:basedOn w:val="Normal"/>
    <w:uiPriority w:val="99"/>
    <w:semiHidden/>
    <w:pPr>
      <w:spacing w:after="100" w:afterAutospacing="1"/>
    </w:pPr>
    <w:rPr>
      <w:sz w:val="240"/>
      <w:szCs w:val="240"/>
    </w:rPr>
  </w:style>
  <w:style w:type="paragraph" w:customStyle="1" w:styleId="fa-fw">
    <w:name w:val="fa-fw"/>
    <w:basedOn w:val="Normal"/>
    <w:uiPriority w:val="99"/>
    <w:semiHidden/>
    <w:pPr>
      <w:spacing w:after="100" w:afterAutospacing="1"/>
      <w:jc w:val="center"/>
    </w:pPr>
  </w:style>
  <w:style w:type="paragraph" w:customStyle="1" w:styleId="fa-ul">
    <w:name w:val="fa-ul"/>
    <w:basedOn w:val="Normal"/>
    <w:uiPriority w:val="99"/>
    <w:semiHidden/>
    <w:pPr>
      <w:spacing w:after="100" w:afterAutospacing="1"/>
      <w:ind w:left="600"/>
    </w:pPr>
  </w:style>
  <w:style w:type="paragraph" w:customStyle="1" w:styleId="fa-li">
    <w:name w:val="fa-li"/>
    <w:basedOn w:val="Normal"/>
    <w:uiPriority w:val="99"/>
    <w:semiHidden/>
    <w:pPr>
      <w:spacing w:after="100" w:afterAutospacing="1"/>
      <w:jc w:val="center"/>
    </w:pPr>
  </w:style>
  <w:style w:type="paragraph" w:customStyle="1" w:styleId="fa-border">
    <w:name w:val="fa-border"/>
    <w:basedOn w:val="Normal"/>
    <w:uiPriority w:val="99"/>
    <w:semiHidden/>
    <w:pPr>
      <w:pBdr>
        <w:top w:val="single" w:sz="8" w:space="2" w:color="EEEEEE"/>
        <w:left w:val="single" w:sz="8" w:space="3" w:color="EEEEEE"/>
        <w:bottom w:val="single" w:sz="8" w:space="2" w:color="EEEEEE"/>
        <w:right w:val="single" w:sz="8" w:space="3" w:color="EEEEEE"/>
      </w:pBdr>
      <w:spacing w:after="100" w:afterAutospacing="1"/>
    </w:pPr>
  </w:style>
  <w:style w:type="paragraph" w:customStyle="1" w:styleId="fa-stack">
    <w:name w:val="fa-stack"/>
    <w:basedOn w:val="Normal"/>
    <w:uiPriority w:val="99"/>
    <w:semiHidden/>
    <w:pPr>
      <w:spacing w:after="100" w:afterAutospacing="1"/>
    </w:pPr>
  </w:style>
  <w:style w:type="paragraph" w:customStyle="1" w:styleId="fa-stack-1x">
    <w:name w:val="fa-stack-1x"/>
    <w:basedOn w:val="Normal"/>
    <w:uiPriority w:val="99"/>
    <w:semiHidden/>
    <w:pPr>
      <w:spacing w:after="100" w:afterAutospacing="1"/>
    </w:pPr>
  </w:style>
  <w:style w:type="paragraph" w:customStyle="1" w:styleId="fa-stack-2x">
    <w:name w:val="fa-stack-2x"/>
    <w:basedOn w:val="Normal"/>
    <w:uiPriority w:val="99"/>
    <w:semiHidden/>
    <w:pPr>
      <w:spacing w:after="100" w:afterAutospacing="1"/>
    </w:pPr>
  </w:style>
  <w:style w:type="paragraph" w:customStyle="1" w:styleId="fa-inverse">
    <w:name w:val="fa-inverse"/>
    <w:basedOn w:val="Normal"/>
    <w:uiPriority w:val="99"/>
    <w:semiHidden/>
    <w:pPr>
      <w:spacing w:after="100" w:afterAutospacing="1"/>
    </w:pPr>
  </w:style>
  <w:style w:type="paragraph" w:customStyle="1" w:styleId="screenshot">
    <w:name w:val="screenshot"/>
    <w:basedOn w:val="Normal"/>
    <w:uiPriority w:val="99"/>
    <w:semiHidden/>
    <w:pPr>
      <w:pBdr>
        <w:top w:val="single" w:sz="6" w:space="0" w:color="CCCCCC"/>
        <w:left w:val="single" w:sz="6" w:space="0" w:color="CCCCCC"/>
        <w:bottom w:val="single" w:sz="6" w:space="0" w:color="CCCCCC"/>
        <w:right w:val="single" w:sz="6" w:space="0" w:color="CCCCCC"/>
      </w:pBdr>
      <w:spacing w:after="100" w:afterAutospacing="1"/>
    </w:pPr>
  </w:style>
  <w:style w:type="paragraph" w:customStyle="1" w:styleId="caption">
    <w:name w:val="caption"/>
    <w:basedOn w:val="Normal"/>
    <w:uiPriority w:val="99"/>
    <w:semiHidden/>
    <w:pPr>
      <w:spacing w:after="100" w:afterAutospacing="1"/>
    </w:pPr>
  </w:style>
  <w:style w:type="paragraph" w:customStyle="1" w:styleId="table-hovertbodytr">
    <w:name w:val="table-hover&gt;tbody&gt;tr"/>
    <w:basedOn w:val="Normal"/>
    <w:uiPriority w:val="99"/>
    <w:semiHidden/>
    <w:pPr>
      <w:spacing w:after="100" w:afterAutospacing="1"/>
    </w:pPr>
  </w:style>
  <w:style w:type="paragraph" w:customStyle="1" w:styleId="divider">
    <w:name w:val="divider"/>
    <w:basedOn w:val="Normal"/>
    <w:uiPriority w:val="99"/>
    <w:semiHidden/>
    <w:pPr>
      <w:spacing w:after="100" w:afterAutospacing="1"/>
    </w:pPr>
  </w:style>
  <w:style w:type="paragraph" w:customStyle="1" w:styleId="nav-divider">
    <w:name w:val="nav-divider"/>
    <w:basedOn w:val="Normal"/>
    <w:uiPriority w:val="99"/>
    <w:semiHidden/>
    <w:pPr>
      <w:spacing w:after="100" w:afterAutospacing="1"/>
    </w:pPr>
  </w:style>
  <w:style w:type="paragraph" w:customStyle="1" w:styleId="icon-bar">
    <w:name w:val="icon-bar"/>
    <w:basedOn w:val="Normal"/>
    <w:uiPriority w:val="99"/>
    <w:semiHidden/>
    <w:pPr>
      <w:spacing w:after="100" w:afterAutospacing="1"/>
    </w:pPr>
  </w:style>
  <w:style w:type="paragraph" w:customStyle="1" w:styleId="navbar-link">
    <w:name w:val="navbar-link"/>
    <w:basedOn w:val="Normal"/>
    <w:uiPriority w:val="99"/>
    <w:semiHidden/>
    <w:pPr>
      <w:spacing w:after="100" w:afterAutospacing="1"/>
    </w:pPr>
  </w:style>
  <w:style w:type="paragraph" w:customStyle="1" w:styleId="alert-link">
    <w:name w:val="alert-link"/>
    <w:basedOn w:val="Normal"/>
    <w:uiPriority w:val="99"/>
    <w:semiHidden/>
    <w:pPr>
      <w:spacing w:after="100" w:afterAutospacing="1"/>
    </w:pPr>
  </w:style>
  <w:style w:type="paragraph" w:customStyle="1" w:styleId="icon-prev">
    <w:name w:val="icon-prev"/>
    <w:basedOn w:val="Normal"/>
    <w:uiPriority w:val="99"/>
    <w:semiHidden/>
    <w:pPr>
      <w:spacing w:after="100" w:afterAutospacing="1"/>
    </w:pPr>
  </w:style>
  <w:style w:type="paragraph" w:customStyle="1" w:styleId="icon-next">
    <w:name w:val="icon-next"/>
    <w:basedOn w:val="Normal"/>
    <w:uiPriority w:val="99"/>
    <w:semiHidden/>
    <w:pPr>
      <w:spacing w:after="100" w:afterAutospacing="1"/>
    </w:pPr>
  </w:style>
  <w:style w:type="paragraph" w:customStyle="1" w:styleId="glyphicon-chevron-left">
    <w:name w:val="glyphicon-chevron-left"/>
    <w:basedOn w:val="Normal"/>
    <w:uiPriority w:val="99"/>
    <w:semiHidden/>
    <w:pPr>
      <w:spacing w:after="100" w:afterAutospacing="1"/>
    </w:pPr>
  </w:style>
  <w:style w:type="paragraph" w:customStyle="1" w:styleId="glyphicon-chevron-right">
    <w:name w:val="glyphicon-chevron-right"/>
    <w:basedOn w:val="Normal"/>
    <w:uiPriority w:val="99"/>
    <w:semiHidden/>
    <w:pPr>
      <w:spacing w:after="100" w:afterAutospacing="1"/>
    </w:pPr>
  </w:style>
  <w:style w:type="paragraph" w:customStyle="1" w:styleId="active">
    <w:name w:val="active"/>
    <w:basedOn w:val="Normal"/>
    <w:uiPriority w:val="99"/>
    <w:semiHidden/>
    <w:pPr>
      <w:spacing w:after="100" w:afterAutospacing="1"/>
    </w:pPr>
  </w:style>
  <w:style w:type="paragraph" w:customStyle="1" w:styleId="hide">
    <w:name w:val="hide"/>
    <w:basedOn w:val="Normal"/>
    <w:uiPriority w:val="99"/>
    <w:semiHidden/>
    <w:pPr>
      <w:spacing w:after="100" w:afterAutospacing="1"/>
    </w:pPr>
  </w:style>
  <w:style w:type="paragraph" w:customStyle="1" w:styleId="show">
    <w:name w:val="show"/>
    <w:basedOn w:val="Normal"/>
    <w:uiPriority w:val="99"/>
    <w:semiHidden/>
    <w:pPr>
      <w:spacing w:after="100" w:afterAutospacing="1"/>
    </w:pPr>
  </w:style>
  <w:style w:type="paragraph" w:customStyle="1" w:styleId="hidden">
    <w:name w:val="hidden"/>
    <w:basedOn w:val="Normal"/>
    <w:uiPriority w:val="99"/>
    <w:semiHidden/>
    <w:pPr>
      <w:spacing w:after="100" w:afterAutospacing="1"/>
    </w:pPr>
  </w:style>
  <w:style w:type="paragraph" w:customStyle="1" w:styleId="visible-xs">
    <w:name w:val="visible-xs"/>
    <w:basedOn w:val="Normal"/>
    <w:uiPriority w:val="99"/>
    <w:semiHidden/>
    <w:pPr>
      <w:spacing w:after="100" w:afterAutospacing="1"/>
    </w:pPr>
  </w:style>
  <w:style w:type="paragraph" w:customStyle="1" w:styleId="visible-sm">
    <w:name w:val="visible-sm"/>
    <w:basedOn w:val="Normal"/>
    <w:uiPriority w:val="99"/>
    <w:semiHidden/>
    <w:pPr>
      <w:spacing w:after="100" w:afterAutospacing="1"/>
    </w:pPr>
  </w:style>
  <w:style w:type="paragraph" w:customStyle="1" w:styleId="visible-md">
    <w:name w:val="visible-md"/>
    <w:basedOn w:val="Normal"/>
    <w:uiPriority w:val="99"/>
    <w:semiHidden/>
    <w:pPr>
      <w:spacing w:after="100" w:afterAutospacing="1"/>
    </w:pPr>
  </w:style>
  <w:style w:type="paragraph" w:customStyle="1" w:styleId="visible-lg">
    <w:name w:val="visible-lg"/>
    <w:basedOn w:val="Normal"/>
    <w:uiPriority w:val="99"/>
    <w:semiHidden/>
    <w:pPr>
      <w:spacing w:after="100" w:afterAutospacing="1"/>
    </w:pPr>
  </w:style>
  <w:style w:type="paragraph" w:customStyle="1" w:styleId="visible-xs-block">
    <w:name w:val="visible-xs-block"/>
    <w:basedOn w:val="Normal"/>
    <w:uiPriority w:val="99"/>
    <w:semiHidden/>
    <w:pPr>
      <w:spacing w:after="100" w:afterAutospacing="1"/>
    </w:pPr>
  </w:style>
  <w:style w:type="paragraph" w:customStyle="1" w:styleId="visible-xs-inline">
    <w:name w:val="visible-xs-inline"/>
    <w:basedOn w:val="Normal"/>
    <w:uiPriority w:val="99"/>
    <w:semiHidden/>
    <w:pPr>
      <w:spacing w:after="100" w:afterAutospacing="1"/>
    </w:pPr>
  </w:style>
  <w:style w:type="paragraph" w:customStyle="1" w:styleId="visible-xs-inline-block">
    <w:name w:val="visible-xs-inline-block"/>
    <w:basedOn w:val="Normal"/>
    <w:uiPriority w:val="99"/>
    <w:semiHidden/>
    <w:pPr>
      <w:spacing w:after="100" w:afterAutospacing="1"/>
    </w:pPr>
  </w:style>
  <w:style w:type="paragraph" w:customStyle="1" w:styleId="visible-sm-block">
    <w:name w:val="visible-sm-block"/>
    <w:basedOn w:val="Normal"/>
    <w:uiPriority w:val="99"/>
    <w:semiHidden/>
    <w:pPr>
      <w:spacing w:after="100" w:afterAutospacing="1"/>
    </w:pPr>
  </w:style>
  <w:style w:type="paragraph" w:customStyle="1" w:styleId="visible-sm-inline">
    <w:name w:val="visible-sm-inline"/>
    <w:basedOn w:val="Normal"/>
    <w:uiPriority w:val="99"/>
    <w:semiHidden/>
    <w:pPr>
      <w:spacing w:after="100" w:afterAutospacing="1"/>
    </w:pPr>
  </w:style>
  <w:style w:type="paragraph" w:customStyle="1" w:styleId="visible-sm-inline-block">
    <w:name w:val="visible-sm-inline-block"/>
    <w:basedOn w:val="Normal"/>
    <w:uiPriority w:val="99"/>
    <w:semiHidden/>
    <w:pPr>
      <w:spacing w:after="100" w:afterAutospacing="1"/>
    </w:pPr>
  </w:style>
  <w:style w:type="paragraph" w:customStyle="1" w:styleId="visible-md-block">
    <w:name w:val="visible-md-block"/>
    <w:basedOn w:val="Normal"/>
    <w:uiPriority w:val="99"/>
    <w:semiHidden/>
    <w:pPr>
      <w:spacing w:after="100" w:afterAutospacing="1"/>
    </w:pPr>
  </w:style>
  <w:style w:type="paragraph" w:customStyle="1" w:styleId="visible-md-inline">
    <w:name w:val="visible-md-inline"/>
    <w:basedOn w:val="Normal"/>
    <w:uiPriority w:val="99"/>
    <w:semiHidden/>
    <w:pPr>
      <w:spacing w:after="100" w:afterAutospacing="1"/>
    </w:pPr>
  </w:style>
  <w:style w:type="paragraph" w:customStyle="1" w:styleId="visible-md-inline-block">
    <w:name w:val="visible-md-inline-block"/>
    <w:basedOn w:val="Normal"/>
    <w:uiPriority w:val="99"/>
    <w:semiHidden/>
    <w:pPr>
      <w:spacing w:after="100" w:afterAutospacing="1"/>
    </w:pPr>
  </w:style>
  <w:style w:type="paragraph" w:customStyle="1" w:styleId="visible-lg-block">
    <w:name w:val="visible-lg-block"/>
    <w:basedOn w:val="Normal"/>
    <w:uiPriority w:val="99"/>
    <w:semiHidden/>
    <w:pPr>
      <w:spacing w:after="100" w:afterAutospacing="1"/>
    </w:pPr>
  </w:style>
  <w:style w:type="paragraph" w:customStyle="1" w:styleId="visible-lg-inline">
    <w:name w:val="visible-lg-inline"/>
    <w:basedOn w:val="Normal"/>
    <w:uiPriority w:val="99"/>
    <w:semiHidden/>
    <w:pPr>
      <w:spacing w:after="100" w:afterAutospacing="1"/>
    </w:pPr>
  </w:style>
  <w:style w:type="paragraph" w:customStyle="1" w:styleId="visible-lg-inline-block">
    <w:name w:val="visible-lg-inline-block"/>
    <w:basedOn w:val="Normal"/>
    <w:uiPriority w:val="99"/>
    <w:semiHidden/>
    <w:pPr>
      <w:spacing w:after="100" w:afterAutospacing="1"/>
    </w:pPr>
  </w:style>
  <w:style w:type="paragraph" w:customStyle="1" w:styleId="visible-print">
    <w:name w:val="visible-print"/>
    <w:basedOn w:val="Normal"/>
    <w:uiPriority w:val="99"/>
    <w:semiHidden/>
    <w:pPr>
      <w:spacing w:after="100" w:afterAutospacing="1"/>
    </w:pPr>
  </w:style>
  <w:style w:type="paragraph" w:customStyle="1" w:styleId="visible-print-block">
    <w:name w:val="visible-print-block"/>
    <w:basedOn w:val="Normal"/>
    <w:uiPriority w:val="99"/>
    <w:semiHidden/>
    <w:pPr>
      <w:spacing w:after="100" w:afterAutospacing="1"/>
    </w:pPr>
  </w:style>
  <w:style w:type="paragraph" w:customStyle="1" w:styleId="visible-print-inline">
    <w:name w:val="visible-print-inline"/>
    <w:basedOn w:val="Normal"/>
    <w:uiPriority w:val="99"/>
    <w:semiHidden/>
    <w:pPr>
      <w:spacing w:after="100" w:afterAutospacing="1"/>
    </w:pPr>
  </w:style>
  <w:style w:type="paragraph" w:customStyle="1" w:styleId="visible-print-inline-block">
    <w:name w:val="visible-print-inline-block"/>
    <w:basedOn w:val="Normal"/>
    <w:uiPriority w:val="99"/>
    <w:semiHidden/>
    <w:pPr>
      <w:spacing w:after="100" w:afterAutospacing="1"/>
    </w:pPr>
  </w:style>
  <w:style w:type="paragraph" w:customStyle="1" w:styleId="small1">
    <w:name w:val="small1"/>
    <w:basedOn w:val="Normal"/>
    <w:uiPriority w:val="99"/>
    <w:semiHidden/>
    <w:pPr>
      <w:spacing w:after="100" w:afterAutospacing="1"/>
    </w:pPr>
    <w:rPr>
      <w:color w:val="999999"/>
      <w:sz w:val="16"/>
      <w:szCs w:val="16"/>
    </w:rPr>
  </w:style>
  <w:style w:type="paragraph" w:customStyle="1" w:styleId="small2">
    <w:name w:val="small2"/>
    <w:basedOn w:val="Normal"/>
    <w:uiPriority w:val="99"/>
    <w:semiHidden/>
    <w:pPr>
      <w:spacing w:after="100" w:afterAutospacing="1"/>
    </w:pPr>
    <w:rPr>
      <w:color w:val="999999"/>
      <w:sz w:val="16"/>
      <w:szCs w:val="16"/>
    </w:rPr>
  </w:style>
  <w:style w:type="paragraph" w:customStyle="1" w:styleId="small3">
    <w:name w:val="small3"/>
    <w:basedOn w:val="Normal"/>
    <w:uiPriority w:val="99"/>
    <w:semiHidden/>
    <w:pPr>
      <w:spacing w:after="100" w:afterAutospacing="1"/>
    </w:pPr>
    <w:rPr>
      <w:color w:val="999999"/>
      <w:sz w:val="16"/>
      <w:szCs w:val="16"/>
    </w:rPr>
  </w:style>
  <w:style w:type="paragraph" w:customStyle="1" w:styleId="small4">
    <w:name w:val="small4"/>
    <w:basedOn w:val="Normal"/>
    <w:uiPriority w:val="99"/>
    <w:semiHidden/>
    <w:pPr>
      <w:spacing w:after="100" w:afterAutospacing="1"/>
    </w:pPr>
    <w:rPr>
      <w:color w:val="999999"/>
      <w:sz w:val="18"/>
      <w:szCs w:val="18"/>
    </w:rPr>
  </w:style>
  <w:style w:type="paragraph" w:customStyle="1" w:styleId="small5">
    <w:name w:val="small5"/>
    <w:basedOn w:val="Normal"/>
    <w:uiPriority w:val="99"/>
    <w:semiHidden/>
    <w:pPr>
      <w:spacing w:after="100" w:afterAutospacing="1"/>
    </w:pPr>
    <w:rPr>
      <w:color w:val="999999"/>
      <w:sz w:val="18"/>
      <w:szCs w:val="18"/>
    </w:rPr>
  </w:style>
  <w:style w:type="paragraph" w:customStyle="1" w:styleId="small6">
    <w:name w:val="small6"/>
    <w:basedOn w:val="Normal"/>
    <w:uiPriority w:val="99"/>
    <w:semiHidden/>
    <w:pPr>
      <w:spacing w:after="100" w:afterAutospacing="1"/>
    </w:pPr>
    <w:rPr>
      <w:color w:val="999999"/>
      <w:sz w:val="18"/>
      <w:szCs w:val="18"/>
    </w:rPr>
  </w:style>
  <w:style w:type="paragraph" w:customStyle="1" w:styleId="small7">
    <w:name w:val="small7"/>
    <w:basedOn w:val="Normal"/>
    <w:uiPriority w:val="99"/>
    <w:semiHidden/>
    <w:pPr>
      <w:spacing w:after="100" w:afterAutospacing="1"/>
    </w:pPr>
    <w:rPr>
      <w:color w:val="999999"/>
      <w:sz w:val="16"/>
      <w:szCs w:val="16"/>
    </w:rPr>
  </w:style>
  <w:style w:type="paragraph" w:customStyle="1" w:styleId="small8">
    <w:name w:val="small8"/>
    <w:basedOn w:val="Normal"/>
    <w:uiPriority w:val="99"/>
    <w:semiHidden/>
    <w:pPr>
      <w:spacing w:after="100" w:afterAutospacing="1"/>
    </w:pPr>
    <w:rPr>
      <w:color w:val="999999"/>
      <w:sz w:val="16"/>
      <w:szCs w:val="16"/>
    </w:rPr>
  </w:style>
  <w:style w:type="paragraph" w:customStyle="1" w:styleId="small9">
    <w:name w:val="small9"/>
    <w:basedOn w:val="Normal"/>
    <w:uiPriority w:val="99"/>
    <w:semiHidden/>
    <w:pPr>
      <w:spacing w:after="100" w:afterAutospacing="1"/>
    </w:pPr>
    <w:rPr>
      <w:color w:val="999999"/>
      <w:sz w:val="16"/>
      <w:szCs w:val="16"/>
    </w:rPr>
  </w:style>
  <w:style w:type="paragraph" w:customStyle="1" w:styleId="small10">
    <w:name w:val="small10"/>
    <w:basedOn w:val="Normal"/>
    <w:uiPriority w:val="99"/>
    <w:semiHidden/>
    <w:pPr>
      <w:spacing w:after="100" w:afterAutospacing="1"/>
    </w:pPr>
    <w:rPr>
      <w:color w:val="999999"/>
      <w:sz w:val="18"/>
      <w:szCs w:val="18"/>
    </w:rPr>
  </w:style>
  <w:style w:type="paragraph" w:customStyle="1" w:styleId="small11">
    <w:name w:val="small11"/>
    <w:basedOn w:val="Normal"/>
    <w:uiPriority w:val="99"/>
    <w:semiHidden/>
    <w:pPr>
      <w:spacing w:after="100" w:afterAutospacing="1"/>
    </w:pPr>
    <w:rPr>
      <w:color w:val="999999"/>
      <w:sz w:val="18"/>
      <w:szCs w:val="18"/>
    </w:rPr>
  </w:style>
  <w:style w:type="paragraph" w:customStyle="1" w:styleId="small12">
    <w:name w:val="small12"/>
    <w:basedOn w:val="Normal"/>
    <w:uiPriority w:val="99"/>
    <w:semiHidden/>
    <w:pPr>
      <w:spacing w:after="100" w:afterAutospacing="1"/>
    </w:pPr>
    <w:rPr>
      <w:color w:val="999999"/>
      <w:sz w:val="18"/>
      <w:szCs w:val="18"/>
    </w:rPr>
  </w:style>
  <w:style w:type="paragraph" w:customStyle="1" w:styleId="table1">
    <w:name w:val="table1"/>
    <w:basedOn w:val="Normal"/>
    <w:uiPriority w:val="99"/>
    <w:semiHidden/>
    <w:pPr>
      <w:shd w:val="clear" w:color="auto" w:fill="FFFFFF"/>
      <w:spacing w:after="315"/>
    </w:pPr>
  </w:style>
  <w:style w:type="paragraph" w:customStyle="1" w:styleId="form-control1">
    <w:name w:val="form-control1"/>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18"/>
      <w:szCs w:val="18"/>
    </w:rPr>
  </w:style>
  <w:style w:type="paragraph" w:customStyle="1" w:styleId="form-control-static1">
    <w:name w:val="form-control-static1"/>
    <w:basedOn w:val="Normal"/>
    <w:uiPriority w:val="99"/>
    <w:semiHidden/>
    <w:rPr>
      <w:sz w:val="18"/>
      <w:szCs w:val="18"/>
    </w:rPr>
  </w:style>
  <w:style w:type="paragraph" w:customStyle="1" w:styleId="form-control2">
    <w:name w:val="form-control2"/>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9"/>
      <w:szCs w:val="29"/>
    </w:rPr>
  </w:style>
  <w:style w:type="paragraph" w:customStyle="1" w:styleId="form-control-static2">
    <w:name w:val="form-control-static2"/>
    <w:basedOn w:val="Normal"/>
    <w:uiPriority w:val="99"/>
    <w:semiHidden/>
    <w:rPr>
      <w:sz w:val="29"/>
      <w:szCs w:val="29"/>
    </w:rPr>
  </w:style>
  <w:style w:type="paragraph" w:customStyle="1" w:styleId="form-control3">
    <w:name w:val="form-control3"/>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form-control4">
    <w:name w:val="form-control4"/>
    <w:basedOn w:val="Normal"/>
    <w:uiPriority w:val="99"/>
    <w:semiHidden/>
    <w:pPr>
      <w:pBdr>
        <w:top w:val="single" w:sz="6" w:space="6" w:color="43AC6A"/>
        <w:left w:val="single" w:sz="6" w:space="9" w:color="43AC6A"/>
        <w:bottom w:val="single" w:sz="6" w:space="6" w:color="43AC6A"/>
        <w:right w:val="single" w:sz="6" w:space="9" w:color="43AC6A"/>
      </w:pBdr>
      <w:shd w:val="clear" w:color="auto" w:fill="FFFFFF"/>
      <w:spacing w:after="100" w:afterAutospacing="1"/>
    </w:pPr>
    <w:rPr>
      <w:color w:val="6F6F6F"/>
      <w:sz w:val="23"/>
      <w:szCs w:val="23"/>
    </w:rPr>
  </w:style>
  <w:style w:type="paragraph" w:customStyle="1" w:styleId="input-group-addon1">
    <w:name w:val="input-group-addon1"/>
    <w:basedOn w:val="Normal"/>
    <w:uiPriority w:val="99"/>
    <w:semiHidden/>
    <w:pPr>
      <w:pBdr>
        <w:top w:val="single" w:sz="6" w:space="6" w:color="43AC6A"/>
        <w:left w:val="single" w:sz="6" w:space="9" w:color="43AC6A"/>
        <w:bottom w:val="single" w:sz="6" w:space="6" w:color="43AC6A"/>
        <w:right w:val="single" w:sz="6" w:space="9" w:color="43AC6A"/>
      </w:pBdr>
      <w:shd w:val="clear" w:color="auto" w:fill="DFF0D8"/>
      <w:spacing w:after="100" w:afterAutospacing="1"/>
      <w:jc w:val="center"/>
    </w:pPr>
    <w:rPr>
      <w:color w:val="43AC6A"/>
      <w:sz w:val="23"/>
      <w:szCs w:val="23"/>
    </w:rPr>
  </w:style>
  <w:style w:type="paragraph" w:customStyle="1" w:styleId="form-control-feedback1">
    <w:name w:val="form-control-feedback1"/>
    <w:basedOn w:val="Normal"/>
    <w:uiPriority w:val="99"/>
    <w:semiHidden/>
    <w:pPr>
      <w:spacing w:after="100" w:afterAutospacing="1" w:line="585" w:lineRule="atLeast"/>
      <w:jc w:val="center"/>
    </w:pPr>
    <w:rPr>
      <w:color w:val="43AC6A"/>
    </w:rPr>
  </w:style>
  <w:style w:type="paragraph" w:customStyle="1" w:styleId="form-control5">
    <w:name w:val="form-control5"/>
    <w:basedOn w:val="Normal"/>
    <w:uiPriority w:val="99"/>
    <w:semiHidden/>
    <w:pPr>
      <w:pBdr>
        <w:top w:val="single" w:sz="6" w:space="6" w:color="E99002"/>
        <w:left w:val="single" w:sz="6" w:space="9" w:color="E99002"/>
        <w:bottom w:val="single" w:sz="6" w:space="6" w:color="E99002"/>
        <w:right w:val="single" w:sz="6" w:space="9" w:color="E99002"/>
      </w:pBdr>
      <w:shd w:val="clear" w:color="auto" w:fill="FFFFFF"/>
      <w:spacing w:after="100" w:afterAutospacing="1"/>
    </w:pPr>
    <w:rPr>
      <w:color w:val="6F6F6F"/>
      <w:sz w:val="23"/>
      <w:szCs w:val="23"/>
    </w:rPr>
  </w:style>
  <w:style w:type="paragraph" w:customStyle="1" w:styleId="input-group-addon2">
    <w:name w:val="input-group-addon2"/>
    <w:basedOn w:val="Normal"/>
    <w:uiPriority w:val="99"/>
    <w:semiHidden/>
    <w:pPr>
      <w:pBdr>
        <w:top w:val="single" w:sz="6" w:space="6" w:color="E99002"/>
        <w:left w:val="single" w:sz="6" w:space="9" w:color="E99002"/>
        <w:bottom w:val="single" w:sz="6" w:space="6" w:color="E99002"/>
        <w:right w:val="single" w:sz="6" w:space="9" w:color="E99002"/>
      </w:pBdr>
      <w:shd w:val="clear" w:color="auto" w:fill="FCF8E3"/>
      <w:spacing w:after="100" w:afterAutospacing="1"/>
      <w:jc w:val="center"/>
    </w:pPr>
    <w:rPr>
      <w:color w:val="E99002"/>
      <w:sz w:val="23"/>
      <w:szCs w:val="23"/>
    </w:rPr>
  </w:style>
  <w:style w:type="paragraph" w:customStyle="1" w:styleId="form-control-feedback2">
    <w:name w:val="form-control-feedback2"/>
    <w:basedOn w:val="Normal"/>
    <w:uiPriority w:val="99"/>
    <w:semiHidden/>
    <w:pPr>
      <w:spacing w:after="100" w:afterAutospacing="1" w:line="585" w:lineRule="atLeast"/>
      <w:jc w:val="center"/>
    </w:pPr>
    <w:rPr>
      <w:color w:val="E99002"/>
    </w:rPr>
  </w:style>
  <w:style w:type="paragraph" w:customStyle="1" w:styleId="form-control6">
    <w:name w:val="form-control6"/>
    <w:basedOn w:val="Normal"/>
    <w:uiPriority w:val="99"/>
    <w:semiHidden/>
    <w:pPr>
      <w:pBdr>
        <w:top w:val="single" w:sz="6" w:space="6" w:color="F04124"/>
        <w:left w:val="single" w:sz="6" w:space="9" w:color="F04124"/>
        <w:bottom w:val="single" w:sz="6" w:space="6" w:color="F04124"/>
        <w:right w:val="single" w:sz="6" w:space="9" w:color="F04124"/>
      </w:pBdr>
      <w:shd w:val="clear" w:color="auto" w:fill="FFFFFF"/>
      <w:spacing w:after="100" w:afterAutospacing="1"/>
    </w:pPr>
    <w:rPr>
      <w:color w:val="6F6F6F"/>
      <w:sz w:val="23"/>
      <w:szCs w:val="23"/>
    </w:rPr>
  </w:style>
  <w:style w:type="paragraph" w:customStyle="1" w:styleId="input-group-addon3">
    <w:name w:val="input-group-addon3"/>
    <w:basedOn w:val="Normal"/>
    <w:uiPriority w:val="99"/>
    <w:semiHidden/>
    <w:pPr>
      <w:pBdr>
        <w:top w:val="single" w:sz="6" w:space="6" w:color="F04124"/>
        <w:left w:val="single" w:sz="6" w:space="9" w:color="F04124"/>
        <w:bottom w:val="single" w:sz="6" w:space="6" w:color="F04124"/>
        <w:right w:val="single" w:sz="6" w:space="9" w:color="F04124"/>
      </w:pBdr>
      <w:shd w:val="clear" w:color="auto" w:fill="F2DEDE"/>
      <w:spacing w:after="100" w:afterAutospacing="1"/>
      <w:jc w:val="center"/>
    </w:pPr>
    <w:rPr>
      <w:color w:val="F04124"/>
      <w:sz w:val="23"/>
      <w:szCs w:val="23"/>
    </w:rPr>
  </w:style>
  <w:style w:type="paragraph" w:customStyle="1" w:styleId="form-control-feedback3">
    <w:name w:val="form-control-feedback3"/>
    <w:basedOn w:val="Normal"/>
    <w:uiPriority w:val="99"/>
    <w:semiHidden/>
    <w:pPr>
      <w:spacing w:after="100" w:afterAutospacing="1" w:line="585" w:lineRule="atLeast"/>
      <w:jc w:val="center"/>
    </w:pPr>
    <w:rPr>
      <w:color w:val="F04124"/>
    </w:rPr>
  </w:style>
  <w:style w:type="paragraph" w:customStyle="1" w:styleId="radio1">
    <w:name w:val="radio1"/>
    <w:basedOn w:val="Normal"/>
    <w:uiPriority w:val="99"/>
    <w:semiHidden/>
    <w:rPr>
      <w:sz w:val="18"/>
      <w:szCs w:val="18"/>
    </w:rPr>
  </w:style>
  <w:style w:type="paragraph" w:customStyle="1" w:styleId="checkbox1">
    <w:name w:val="checkbox1"/>
    <w:basedOn w:val="Normal"/>
    <w:uiPriority w:val="99"/>
    <w:semiHidden/>
    <w:rPr>
      <w:sz w:val="18"/>
      <w:szCs w:val="18"/>
    </w:rPr>
  </w:style>
  <w:style w:type="paragraph" w:customStyle="1" w:styleId="radio-inline1">
    <w:name w:val="radio-inline1"/>
    <w:basedOn w:val="Normal"/>
    <w:uiPriority w:val="99"/>
    <w:semiHidden/>
  </w:style>
  <w:style w:type="paragraph" w:customStyle="1" w:styleId="checkbox-inline1">
    <w:name w:val="checkbox-inline1"/>
    <w:basedOn w:val="Normal"/>
    <w:uiPriority w:val="99"/>
    <w:semiHidden/>
  </w:style>
  <w:style w:type="paragraph" w:customStyle="1" w:styleId="form-group1">
    <w:name w:val="form-group1"/>
    <w:basedOn w:val="Normal"/>
    <w:uiPriority w:val="99"/>
    <w:semiHidden/>
    <w:pPr>
      <w:spacing w:before="0" w:beforeAutospacing="0" w:after="225"/>
      <w:ind w:left="-225" w:right="-225"/>
    </w:pPr>
  </w:style>
  <w:style w:type="paragraph" w:customStyle="1" w:styleId="badge1">
    <w:name w:val="badge1"/>
    <w:basedOn w:val="Normal"/>
    <w:uiPriority w:val="99"/>
    <w:semiHidden/>
    <w:pPr>
      <w:shd w:val="clear" w:color="auto" w:fill="333333"/>
      <w:spacing w:after="100" w:afterAutospacing="1"/>
      <w:jc w:val="center"/>
    </w:pPr>
    <w:rPr>
      <w:color w:val="E7E7E7"/>
      <w:sz w:val="18"/>
      <w:szCs w:val="18"/>
    </w:rPr>
  </w:style>
  <w:style w:type="paragraph" w:customStyle="1" w:styleId="badge2">
    <w:name w:val="badge2"/>
    <w:basedOn w:val="Normal"/>
    <w:uiPriority w:val="99"/>
    <w:semiHidden/>
    <w:pPr>
      <w:shd w:val="clear" w:color="auto" w:fill="FFFFFF"/>
      <w:spacing w:after="100" w:afterAutospacing="1"/>
      <w:jc w:val="center"/>
    </w:pPr>
    <w:rPr>
      <w:color w:val="008CBA"/>
      <w:sz w:val="18"/>
      <w:szCs w:val="18"/>
    </w:rPr>
  </w:style>
  <w:style w:type="paragraph" w:customStyle="1" w:styleId="badge3">
    <w:name w:val="badge3"/>
    <w:basedOn w:val="Normal"/>
    <w:uiPriority w:val="99"/>
    <w:semiHidden/>
    <w:pPr>
      <w:shd w:val="clear" w:color="auto" w:fill="FFFFFF"/>
      <w:spacing w:after="100" w:afterAutospacing="1"/>
      <w:jc w:val="center"/>
    </w:pPr>
    <w:rPr>
      <w:color w:val="43AC6A"/>
      <w:sz w:val="18"/>
      <w:szCs w:val="18"/>
    </w:rPr>
  </w:style>
  <w:style w:type="paragraph" w:customStyle="1" w:styleId="badge4">
    <w:name w:val="badge4"/>
    <w:basedOn w:val="Normal"/>
    <w:uiPriority w:val="99"/>
    <w:semiHidden/>
    <w:pPr>
      <w:shd w:val="clear" w:color="auto" w:fill="FFFFFF"/>
      <w:spacing w:after="100" w:afterAutospacing="1"/>
      <w:jc w:val="center"/>
    </w:pPr>
    <w:rPr>
      <w:color w:val="5BC0DE"/>
      <w:sz w:val="18"/>
      <w:szCs w:val="18"/>
    </w:rPr>
  </w:style>
  <w:style w:type="paragraph" w:customStyle="1" w:styleId="badge5">
    <w:name w:val="badge5"/>
    <w:basedOn w:val="Normal"/>
    <w:uiPriority w:val="99"/>
    <w:semiHidden/>
    <w:pPr>
      <w:shd w:val="clear" w:color="auto" w:fill="FFFFFF"/>
      <w:spacing w:after="100" w:afterAutospacing="1"/>
      <w:jc w:val="center"/>
    </w:pPr>
    <w:rPr>
      <w:color w:val="E99002"/>
      <w:sz w:val="18"/>
      <w:szCs w:val="18"/>
    </w:rPr>
  </w:style>
  <w:style w:type="paragraph" w:customStyle="1" w:styleId="badge6">
    <w:name w:val="badge6"/>
    <w:basedOn w:val="Normal"/>
    <w:uiPriority w:val="99"/>
    <w:semiHidden/>
    <w:pPr>
      <w:shd w:val="clear" w:color="auto" w:fill="FFFFFF"/>
      <w:spacing w:after="100" w:afterAutospacing="1"/>
      <w:jc w:val="center"/>
    </w:pPr>
    <w:rPr>
      <w:color w:val="F04124"/>
      <w:sz w:val="18"/>
      <w:szCs w:val="18"/>
    </w:rPr>
  </w:style>
  <w:style w:type="paragraph" w:customStyle="1" w:styleId="divider1">
    <w:name w:val="divider1"/>
    <w:basedOn w:val="Normal"/>
    <w:uiPriority w:val="99"/>
    <w:semiHidden/>
    <w:pPr>
      <w:spacing w:before="143" w:beforeAutospacing="0" w:after="143"/>
    </w:pPr>
  </w:style>
  <w:style w:type="paragraph" w:customStyle="1" w:styleId="caret1">
    <w:name w:val="caret1"/>
    <w:basedOn w:val="Normal"/>
    <w:uiPriority w:val="99"/>
    <w:semiHidden/>
    <w:pPr>
      <w:pBdr>
        <w:bottom w:val="dashed" w:sz="24" w:space="0" w:color="auto"/>
      </w:pBdr>
      <w:spacing w:after="100" w:afterAutospacing="1"/>
      <w:ind w:left="30"/>
    </w:pPr>
  </w:style>
  <w:style w:type="paragraph" w:customStyle="1" w:styleId="caret2">
    <w:name w:val="caret2"/>
    <w:basedOn w:val="Normal"/>
    <w:uiPriority w:val="99"/>
    <w:semiHidden/>
    <w:pPr>
      <w:pBdr>
        <w:bottom w:val="dashed" w:sz="24" w:space="0" w:color="auto"/>
      </w:pBdr>
      <w:spacing w:after="100" w:afterAutospacing="1"/>
      <w:ind w:left="30"/>
    </w:pPr>
  </w:style>
  <w:style w:type="paragraph" w:customStyle="1" w:styleId="dropdown-menu1">
    <w:name w:val="dropdown-menu1"/>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
    <w:name w:val="dropdown-menu2"/>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3">
    <w:name w:val="caret3"/>
    <w:basedOn w:val="Normal"/>
    <w:uiPriority w:val="99"/>
    <w:semiHidden/>
    <w:pPr>
      <w:pBdr>
        <w:top w:val="dashed" w:sz="24" w:space="0" w:color="auto"/>
      </w:pBdr>
      <w:spacing w:after="100" w:afterAutospacing="1"/>
    </w:pPr>
  </w:style>
  <w:style w:type="paragraph" w:customStyle="1" w:styleId="caret4">
    <w:name w:val="caret4"/>
    <w:basedOn w:val="Normal"/>
    <w:uiPriority w:val="99"/>
    <w:semiHidden/>
    <w:pPr>
      <w:pBdr>
        <w:top w:val="dashed" w:sz="36" w:space="0" w:color="auto"/>
      </w:pBdr>
      <w:spacing w:after="100" w:afterAutospacing="1"/>
      <w:ind w:left="30"/>
    </w:pPr>
  </w:style>
  <w:style w:type="paragraph" w:customStyle="1" w:styleId="caret5">
    <w:name w:val="caret5"/>
    <w:basedOn w:val="Normal"/>
    <w:uiPriority w:val="99"/>
    <w:semiHidden/>
    <w:pPr>
      <w:pBdr>
        <w:bottom w:val="dashed" w:sz="36" w:space="0" w:color="auto"/>
      </w:pBdr>
      <w:spacing w:after="100" w:afterAutospacing="1"/>
      <w:ind w:left="30"/>
    </w:pPr>
  </w:style>
  <w:style w:type="paragraph" w:customStyle="1" w:styleId="form-control7">
    <w:name w:val="form-control7"/>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1">
    <w:name w:val="nav-divider1"/>
    <w:basedOn w:val="Normal"/>
    <w:uiPriority w:val="99"/>
    <w:semiHidden/>
    <w:pPr>
      <w:shd w:val="clear" w:color="auto" w:fill="E5E5E5"/>
      <w:spacing w:before="143" w:beforeAutospacing="0" w:after="143"/>
    </w:pPr>
  </w:style>
  <w:style w:type="paragraph" w:customStyle="1" w:styleId="dropdown-menu3">
    <w:name w:val="dropdown-menu3"/>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
    <w:name w:val="icon-bar1"/>
    <w:basedOn w:val="Normal"/>
    <w:uiPriority w:val="99"/>
    <w:semiHidden/>
    <w:pPr>
      <w:spacing w:after="100" w:afterAutospacing="1"/>
    </w:pPr>
  </w:style>
  <w:style w:type="paragraph" w:customStyle="1" w:styleId="navbar-brand1">
    <w:name w:val="navbar-brand1"/>
    <w:basedOn w:val="Normal"/>
    <w:uiPriority w:val="99"/>
    <w:semiHidden/>
    <w:pPr>
      <w:spacing w:after="100" w:afterAutospacing="1" w:line="315" w:lineRule="atLeast"/>
    </w:pPr>
    <w:rPr>
      <w:color w:val="FFFFFF"/>
      <w:sz w:val="29"/>
      <w:szCs w:val="29"/>
    </w:rPr>
  </w:style>
  <w:style w:type="paragraph" w:customStyle="1" w:styleId="navbar-text1">
    <w:name w:val="navbar-text1"/>
    <w:basedOn w:val="Normal"/>
    <w:uiPriority w:val="99"/>
    <w:semiHidden/>
    <w:pPr>
      <w:spacing w:before="180" w:beforeAutospacing="0" w:after="180"/>
    </w:pPr>
    <w:rPr>
      <w:color w:val="FFFFFF"/>
    </w:rPr>
  </w:style>
  <w:style w:type="paragraph" w:customStyle="1" w:styleId="navbar-navlia1">
    <w:name w:val="navbar-nav&gt;li&gt;a1"/>
    <w:basedOn w:val="Normal"/>
    <w:uiPriority w:val="99"/>
    <w:semiHidden/>
    <w:pPr>
      <w:spacing w:after="100" w:afterAutospacing="1" w:line="315" w:lineRule="atLeast"/>
    </w:pPr>
    <w:rPr>
      <w:color w:val="FFFFFF"/>
    </w:rPr>
  </w:style>
  <w:style w:type="paragraph" w:customStyle="1" w:styleId="icon-bar2">
    <w:name w:val="icon-bar2"/>
    <w:basedOn w:val="Normal"/>
    <w:uiPriority w:val="99"/>
    <w:semiHidden/>
    <w:pPr>
      <w:shd w:val="clear" w:color="auto" w:fill="FFFFFF"/>
      <w:spacing w:after="100" w:afterAutospacing="1"/>
    </w:pPr>
  </w:style>
  <w:style w:type="paragraph" w:customStyle="1" w:styleId="navbar-collapse1">
    <w:name w:val="navbar-collapse1"/>
    <w:basedOn w:val="Normal"/>
    <w:uiPriority w:val="99"/>
    <w:semiHidden/>
    <w:pPr>
      <w:spacing w:after="100" w:afterAutospacing="1"/>
    </w:pPr>
  </w:style>
  <w:style w:type="paragraph" w:customStyle="1" w:styleId="navbar-form1">
    <w:name w:val="navbar-form1"/>
    <w:basedOn w:val="Normal"/>
    <w:uiPriority w:val="99"/>
    <w:semiHidden/>
    <w:pPr>
      <w:spacing w:before="105" w:beforeAutospacing="0" w:after="75"/>
      <w:ind w:left="-225" w:right="-225"/>
    </w:pPr>
  </w:style>
  <w:style w:type="paragraph" w:customStyle="1" w:styleId="navbar-link1">
    <w:name w:val="navbar-link1"/>
    <w:basedOn w:val="Normal"/>
    <w:uiPriority w:val="99"/>
    <w:semiHidden/>
    <w:pPr>
      <w:spacing w:after="100" w:afterAutospacing="1"/>
    </w:pPr>
    <w:rPr>
      <w:color w:val="FFFFFF"/>
    </w:rPr>
  </w:style>
  <w:style w:type="paragraph" w:customStyle="1" w:styleId="navbar-link2">
    <w:name w:val="navbar-link2"/>
    <w:basedOn w:val="Normal"/>
    <w:uiPriority w:val="99"/>
    <w:semiHidden/>
    <w:pPr>
      <w:spacing w:after="100" w:afterAutospacing="1"/>
    </w:pPr>
    <w:rPr>
      <w:color w:val="FFFFFF"/>
    </w:rPr>
  </w:style>
  <w:style w:type="paragraph" w:customStyle="1" w:styleId="btn-link1">
    <w:name w:val="btn-link1"/>
    <w:basedOn w:val="Normal"/>
    <w:uiPriority w:val="99"/>
    <w:semiHidden/>
    <w:pPr>
      <w:spacing w:after="100" w:afterAutospacing="1"/>
    </w:pPr>
    <w:rPr>
      <w:color w:val="FFFFFF"/>
    </w:rPr>
  </w:style>
  <w:style w:type="paragraph" w:customStyle="1" w:styleId="navbar-brand2">
    <w:name w:val="navbar-brand2"/>
    <w:basedOn w:val="Normal"/>
    <w:uiPriority w:val="99"/>
    <w:semiHidden/>
    <w:pPr>
      <w:spacing w:after="100" w:afterAutospacing="1" w:line="315" w:lineRule="atLeast"/>
    </w:pPr>
    <w:rPr>
      <w:color w:val="FFFFFF"/>
      <w:sz w:val="29"/>
      <w:szCs w:val="29"/>
    </w:rPr>
  </w:style>
  <w:style w:type="paragraph" w:customStyle="1" w:styleId="navbar-text2">
    <w:name w:val="navbar-text2"/>
    <w:basedOn w:val="Normal"/>
    <w:uiPriority w:val="99"/>
    <w:semiHidden/>
    <w:pPr>
      <w:spacing w:before="180" w:beforeAutospacing="0" w:after="180"/>
    </w:pPr>
    <w:rPr>
      <w:color w:val="FFFFFF"/>
    </w:rPr>
  </w:style>
  <w:style w:type="paragraph" w:customStyle="1" w:styleId="navbar-navlia2">
    <w:name w:val="navbar-nav&gt;li&gt;a2"/>
    <w:basedOn w:val="Normal"/>
    <w:uiPriority w:val="99"/>
    <w:semiHidden/>
    <w:pPr>
      <w:spacing w:after="100" w:afterAutospacing="1" w:line="315" w:lineRule="atLeast"/>
    </w:pPr>
    <w:rPr>
      <w:color w:val="FFFFFF"/>
    </w:rPr>
  </w:style>
  <w:style w:type="paragraph" w:customStyle="1" w:styleId="icon-bar3">
    <w:name w:val="icon-bar3"/>
    <w:basedOn w:val="Normal"/>
    <w:uiPriority w:val="99"/>
    <w:semiHidden/>
    <w:pPr>
      <w:shd w:val="clear" w:color="auto" w:fill="FFFFFF"/>
      <w:spacing w:after="100" w:afterAutospacing="1"/>
    </w:pPr>
  </w:style>
  <w:style w:type="paragraph" w:customStyle="1" w:styleId="navbar-collapse2">
    <w:name w:val="navbar-collapse2"/>
    <w:basedOn w:val="Normal"/>
    <w:uiPriority w:val="99"/>
    <w:semiHidden/>
    <w:pPr>
      <w:spacing w:after="100" w:afterAutospacing="1"/>
    </w:pPr>
  </w:style>
  <w:style w:type="paragraph" w:customStyle="1" w:styleId="navbar-form2">
    <w:name w:val="navbar-form2"/>
    <w:basedOn w:val="Normal"/>
    <w:uiPriority w:val="99"/>
    <w:semiHidden/>
    <w:pPr>
      <w:spacing w:before="105" w:beforeAutospacing="0" w:after="75"/>
      <w:ind w:left="-225" w:right="-225"/>
    </w:pPr>
  </w:style>
  <w:style w:type="paragraph" w:customStyle="1" w:styleId="navbar-link3">
    <w:name w:val="navbar-link3"/>
    <w:basedOn w:val="Normal"/>
    <w:uiPriority w:val="99"/>
    <w:semiHidden/>
    <w:pPr>
      <w:spacing w:after="100" w:afterAutospacing="1"/>
    </w:pPr>
    <w:rPr>
      <w:color w:val="FFFFFF"/>
    </w:rPr>
  </w:style>
  <w:style w:type="paragraph" w:customStyle="1" w:styleId="navbar-link4">
    <w:name w:val="navbar-link4"/>
    <w:basedOn w:val="Normal"/>
    <w:uiPriority w:val="99"/>
    <w:semiHidden/>
    <w:pPr>
      <w:spacing w:after="100" w:afterAutospacing="1"/>
    </w:pPr>
    <w:rPr>
      <w:color w:val="FFFFFF"/>
    </w:rPr>
  </w:style>
  <w:style w:type="paragraph" w:customStyle="1" w:styleId="btn-link2">
    <w:name w:val="btn-link2"/>
    <w:basedOn w:val="Normal"/>
    <w:uiPriority w:val="99"/>
    <w:semiHidden/>
    <w:pPr>
      <w:spacing w:after="100" w:afterAutospacing="1"/>
    </w:pPr>
    <w:rPr>
      <w:color w:val="FFFFFF"/>
    </w:rPr>
  </w:style>
  <w:style w:type="paragraph" w:customStyle="1" w:styleId="jumbotron1">
    <w:name w:val="jumbotron1"/>
    <w:basedOn w:val="Normal"/>
    <w:uiPriority w:val="99"/>
    <w:semiHidden/>
    <w:pPr>
      <w:shd w:val="clear" w:color="auto" w:fill="FAFAFA"/>
      <w:spacing w:after="450"/>
    </w:pPr>
  </w:style>
  <w:style w:type="paragraph" w:customStyle="1" w:styleId="jumbotron2">
    <w:name w:val="jumbotron2"/>
    <w:basedOn w:val="Normal"/>
    <w:uiPriority w:val="99"/>
    <w:semiHidden/>
    <w:pPr>
      <w:shd w:val="clear" w:color="auto" w:fill="FAFAFA"/>
      <w:spacing w:after="450"/>
    </w:pPr>
  </w:style>
  <w:style w:type="paragraph" w:customStyle="1" w:styleId="caption1">
    <w:name w:val="caption1"/>
    <w:basedOn w:val="Normal"/>
    <w:uiPriority w:val="99"/>
    <w:semiHidden/>
    <w:pPr>
      <w:spacing w:after="100" w:afterAutospacing="1"/>
    </w:pPr>
    <w:rPr>
      <w:color w:val="222222"/>
    </w:rPr>
  </w:style>
  <w:style w:type="paragraph" w:customStyle="1" w:styleId="alert-link1">
    <w:name w:val="alert-link1"/>
    <w:basedOn w:val="Normal"/>
    <w:uiPriority w:val="99"/>
    <w:semiHidden/>
    <w:pPr>
      <w:spacing w:after="100" w:afterAutospacing="1"/>
    </w:pPr>
    <w:rPr>
      <w:color w:val="FFFFFF"/>
      <w:u w:val="single"/>
    </w:rPr>
  </w:style>
  <w:style w:type="paragraph" w:customStyle="1" w:styleId="alert-link2">
    <w:name w:val="alert-link2"/>
    <w:basedOn w:val="Normal"/>
    <w:uiPriority w:val="99"/>
    <w:semiHidden/>
    <w:pPr>
      <w:spacing w:after="100" w:afterAutospacing="1"/>
    </w:pPr>
    <w:rPr>
      <w:color w:val="E6E6E6"/>
    </w:rPr>
  </w:style>
  <w:style w:type="paragraph" w:customStyle="1" w:styleId="alert-link3">
    <w:name w:val="alert-link3"/>
    <w:basedOn w:val="Normal"/>
    <w:uiPriority w:val="99"/>
    <w:semiHidden/>
    <w:pPr>
      <w:spacing w:after="100" w:afterAutospacing="1"/>
    </w:pPr>
    <w:rPr>
      <w:color w:val="E6E6E6"/>
    </w:rPr>
  </w:style>
  <w:style w:type="paragraph" w:customStyle="1" w:styleId="alert-link4">
    <w:name w:val="alert-link4"/>
    <w:basedOn w:val="Normal"/>
    <w:uiPriority w:val="99"/>
    <w:semiHidden/>
    <w:pPr>
      <w:spacing w:after="100" w:afterAutospacing="1"/>
    </w:pPr>
    <w:rPr>
      <w:color w:val="E6E6E6"/>
    </w:rPr>
  </w:style>
  <w:style w:type="paragraph" w:customStyle="1" w:styleId="alert-link5">
    <w:name w:val="alert-link5"/>
    <w:basedOn w:val="Normal"/>
    <w:uiPriority w:val="99"/>
    <w:semiHidden/>
    <w:pPr>
      <w:spacing w:after="100" w:afterAutospacing="1"/>
    </w:pPr>
    <w:rPr>
      <w:color w:val="E6E6E6"/>
    </w:rPr>
  </w:style>
  <w:style w:type="paragraph" w:customStyle="1" w:styleId="panel1">
    <w:name w:val="panel1"/>
    <w:basedOn w:val="Normal"/>
    <w:uiPriority w:val="99"/>
    <w:semiHidden/>
    <w:pPr>
      <w:shd w:val="clear" w:color="auto" w:fill="FFFFFF"/>
    </w:pPr>
  </w:style>
  <w:style w:type="paragraph" w:customStyle="1" w:styleId="panel-heading1">
    <w:name w:val="panel-heading1"/>
    <w:basedOn w:val="Normal"/>
    <w:uiPriority w:val="99"/>
    <w:semiHidden/>
    <w:pPr>
      <w:spacing w:after="100" w:afterAutospacing="1"/>
    </w:pPr>
  </w:style>
  <w:style w:type="paragraph" w:customStyle="1" w:styleId="panel-footer1">
    <w:name w:val="panel-footer1"/>
    <w:basedOn w:val="Normal"/>
    <w:uiPriority w:val="99"/>
    <w:semiHidden/>
    <w:pPr>
      <w:shd w:val="clear" w:color="auto" w:fill="F5F5F5"/>
      <w:spacing w:after="100" w:afterAutospacing="1"/>
    </w:pPr>
  </w:style>
  <w:style w:type="paragraph" w:customStyle="1" w:styleId="close1">
    <w:name w:val="close1"/>
    <w:basedOn w:val="Normal"/>
    <w:uiPriority w:val="99"/>
    <w:semiHidden/>
    <w:pPr>
      <w:spacing w:after="100" w:afterAutospacing="1"/>
    </w:pPr>
    <w:rPr>
      <w:b/>
      <w:bCs/>
      <w:color w:val="FFFFFF"/>
      <w:sz w:val="34"/>
      <w:szCs w:val="34"/>
    </w:rPr>
  </w:style>
  <w:style w:type="paragraph" w:customStyle="1" w:styleId="icon-prev1">
    <w:name w:val="icon-prev1"/>
    <w:basedOn w:val="Normal"/>
    <w:uiPriority w:val="99"/>
    <w:semiHidden/>
    <w:pPr>
      <w:spacing w:after="100" w:afterAutospacing="1"/>
      <w:ind w:left="-150"/>
    </w:pPr>
  </w:style>
  <w:style w:type="paragraph" w:customStyle="1" w:styleId="icon-next1">
    <w:name w:val="icon-next1"/>
    <w:basedOn w:val="Normal"/>
    <w:uiPriority w:val="99"/>
    <w:semiHidden/>
    <w:pPr>
      <w:spacing w:after="100" w:afterAutospacing="1"/>
      <w:ind w:right="-150"/>
    </w:pPr>
  </w:style>
  <w:style w:type="paragraph" w:customStyle="1" w:styleId="glyphicon-chevron-left1">
    <w:name w:val="glyphicon-chevron-left1"/>
    <w:basedOn w:val="Normal"/>
    <w:uiPriority w:val="99"/>
    <w:semiHidden/>
    <w:pPr>
      <w:spacing w:after="100" w:afterAutospacing="1"/>
      <w:ind w:left="-150"/>
    </w:pPr>
  </w:style>
  <w:style w:type="paragraph" w:customStyle="1" w:styleId="glyphicon-chevron-right1">
    <w:name w:val="glyphicon-chevron-right1"/>
    <w:basedOn w:val="Normal"/>
    <w:uiPriority w:val="99"/>
    <w:semiHidden/>
    <w:pPr>
      <w:spacing w:after="100" w:afterAutospacing="1"/>
      <w:ind w:right="-150"/>
    </w:pPr>
  </w:style>
  <w:style w:type="paragraph" w:customStyle="1" w:styleId="active1">
    <w:name w:val="active1"/>
    <w:basedOn w:val="Normal"/>
    <w:uiPriority w:val="99"/>
    <w:semiHidden/>
    <w:pPr>
      <w:shd w:val="clear" w:color="auto" w:fill="FFFFFF"/>
    </w:pPr>
  </w:style>
  <w:style w:type="paragraph" w:customStyle="1" w:styleId="btn1">
    <w:name w:val="btn1"/>
    <w:basedOn w:val="Normal"/>
    <w:uiPriority w:val="99"/>
    <w:semiHidden/>
    <w:pPr>
      <w:jc w:val="center"/>
    </w:pPr>
    <w:rPr>
      <w:sz w:val="23"/>
      <w:szCs w:val="23"/>
    </w:rPr>
  </w:style>
  <w:style w:type="paragraph" w:customStyle="1" w:styleId="icon-bar4">
    <w:name w:val="icon-bar4"/>
    <w:basedOn w:val="Normal"/>
    <w:uiPriority w:val="99"/>
    <w:semiHidden/>
    <w:pPr>
      <w:shd w:val="clear" w:color="auto" w:fill="B3B3B3"/>
      <w:spacing w:after="100" w:afterAutospacing="1"/>
    </w:pPr>
  </w:style>
  <w:style w:type="paragraph" w:customStyle="1" w:styleId="btn2">
    <w:name w:val="btn2"/>
    <w:basedOn w:val="Normal"/>
    <w:uiPriority w:val="99"/>
    <w:semiHidden/>
    <w:pPr>
      <w:jc w:val="center"/>
    </w:pPr>
    <w:rPr>
      <w:sz w:val="23"/>
      <w:szCs w:val="23"/>
    </w:rPr>
  </w:style>
  <w:style w:type="paragraph" w:customStyle="1" w:styleId="form-control8">
    <w:name w:val="form-control8"/>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dropdown-menu4">
    <w:name w:val="dropdown-menu4"/>
    <w:basedOn w:val="Normal"/>
    <w:uiPriority w:val="99"/>
    <w:semiHidden/>
    <w:pPr>
      <w:shd w:val="clear" w:color="auto" w:fill="FFFFFF"/>
    </w:pPr>
    <w:rPr>
      <w:vanish/>
      <w:sz w:val="18"/>
      <w:szCs w:val="18"/>
    </w:rPr>
  </w:style>
  <w:style w:type="paragraph" w:customStyle="1" w:styleId="dropdown-menu5">
    <w:name w:val="dropdown-menu5"/>
    <w:basedOn w:val="Normal"/>
    <w:uiPriority w:val="99"/>
    <w:semiHidden/>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6">
    <w:name w:val="dropdown-menu6"/>
    <w:basedOn w:val="Normal"/>
    <w:uiPriority w:val="99"/>
    <w:semiHidden/>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7">
    <w:name w:val="dropdown-menu7"/>
    <w:basedOn w:val="Normal"/>
    <w:uiPriority w:val="99"/>
    <w:semiHidden/>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6">
    <w:name w:val="caret6"/>
    <w:basedOn w:val="Normal"/>
    <w:uiPriority w:val="99"/>
    <w:semiHidden/>
    <w:pPr>
      <w:pBdr>
        <w:top w:val="dashed" w:sz="24" w:space="0" w:color="222222"/>
      </w:pBdr>
      <w:spacing w:after="100" w:afterAutospacing="1"/>
      <w:ind w:left="30"/>
    </w:pPr>
  </w:style>
  <w:style w:type="paragraph" w:customStyle="1" w:styleId="close2">
    <w:name w:val="close2"/>
    <w:basedOn w:val="Normal"/>
    <w:uiPriority w:val="99"/>
    <w:semiHidden/>
    <w:pPr>
      <w:spacing w:after="100" w:afterAutospacing="1"/>
    </w:pPr>
    <w:rPr>
      <w:b/>
      <w:bCs/>
      <w:color w:val="222222"/>
      <w:sz w:val="34"/>
      <w:szCs w:val="34"/>
    </w:rPr>
  </w:style>
  <w:style w:type="paragraph" w:customStyle="1" w:styleId="close3">
    <w:name w:val="close3"/>
    <w:basedOn w:val="Normal"/>
    <w:uiPriority w:val="99"/>
    <w:semiHidden/>
    <w:pPr>
      <w:spacing w:after="100" w:afterAutospacing="1"/>
    </w:pPr>
    <w:rPr>
      <w:b/>
      <w:bCs/>
      <w:color w:val="222222"/>
      <w:sz w:val="34"/>
      <w:szCs w:val="34"/>
    </w:rPr>
  </w:style>
  <w:style w:type="paragraph" w:customStyle="1" w:styleId="tocify-subheader1">
    <w:name w:val="tocify-subheader1"/>
    <w:basedOn w:val="Normal"/>
    <w:uiPriority w:val="99"/>
    <w:semiHidden/>
    <w:pPr>
      <w:spacing w:after="100" w:afterAutospacing="1"/>
      <w:ind w:firstLine="450"/>
    </w:pPr>
    <w:rPr>
      <w:vanish/>
    </w:rPr>
  </w:style>
  <w:style w:type="paragraph" w:customStyle="1" w:styleId="tocify-subheader2">
    <w:name w:val="tocify-subheader2"/>
    <w:basedOn w:val="Normal"/>
    <w:uiPriority w:val="99"/>
    <w:semiHidden/>
    <w:pPr>
      <w:spacing w:after="100" w:afterAutospacing="1"/>
      <w:ind w:firstLine="600"/>
    </w:pPr>
    <w:rPr>
      <w:vanish/>
    </w:rPr>
  </w:style>
  <w:style w:type="paragraph" w:customStyle="1" w:styleId="list-group-item1">
    <w:name w:val="list-group-item1"/>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main-container">
    <w:name w:val="main-container"/>
    <w:basedOn w:val="Normal"/>
    <w:uiPriority w:val="99"/>
    <w:semiHidden/>
    <w:pPr>
      <w:spacing w:after="100" w:afterAutospacing="1"/>
    </w:pPr>
  </w:style>
  <w:style w:type="paragraph" w:customStyle="1" w:styleId="tabbed-pane">
    <w:name w:val="tabbed-pane"/>
    <w:basedOn w:val="Normal"/>
    <w:uiPriority w:val="99"/>
    <w:semiHidden/>
    <w:pPr>
      <w:spacing w:after="100" w:afterAutospacing="1"/>
    </w:pPr>
  </w:style>
  <w:style w:type="paragraph" w:customStyle="1" w:styleId="html-widget">
    <w:name w:val="html-widget"/>
    <w:basedOn w:val="Normal"/>
    <w:uiPriority w:val="99"/>
    <w:semiHidden/>
    <w:pPr>
      <w:spacing w:after="300"/>
    </w:pPr>
  </w:style>
  <w:style w:type="paragraph" w:customStyle="1" w:styleId="small13">
    <w:name w:val="small13"/>
    <w:basedOn w:val="Normal"/>
    <w:uiPriority w:val="99"/>
    <w:semiHidden/>
    <w:pPr>
      <w:spacing w:after="100" w:afterAutospacing="1"/>
    </w:pPr>
    <w:rPr>
      <w:color w:val="999999"/>
      <w:sz w:val="16"/>
      <w:szCs w:val="16"/>
    </w:rPr>
  </w:style>
  <w:style w:type="paragraph" w:customStyle="1" w:styleId="small14">
    <w:name w:val="small14"/>
    <w:basedOn w:val="Normal"/>
    <w:uiPriority w:val="99"/>
    <w:semiHidden/>
    <w:pPr>
      <w:spacing w:after="100" w:afterAutospacing="1"/>
    </w:pPr>
    <w:rPr>
      <w:color w:val="999999"/>
      <w:sz w:val="16"/>
      <w:szCs w:val="16"/>
    </w:rPr>
  </w:style>
  <w:style w:type="paragraph" w:customStyle="1" w:styleId="small15">
    <w:name w:val="small15"/>
    <w:basedOn w:val="Normal"/>
    <w:uiPriority w:val="99"/>
    <w:semiHidden/>
    <w:pPr>
      <w:spacing w:after="100" w:afterAutospacing="1"/>
    </w:pPr>
    <w:rPr>
      <w:color w:val="999999"/>
      <w:sz w:val="16"/>
      <w:szCs w:val="16"/>
    </w:rPr>
  </w:style>
  <w:style w:type="paragraph" w:customStyle="1" w:styleId="small16">
    <w:name w:val="small16"/>
    <w:basedOn w:val="Normal"/>
    <w:uiPriority w:val="99"/>
    <w:semiHidden/>
    <w:pPr>
      <w:spacing w:after="100" w:afterAutospacing="1"/>
    </w:pPr>
    <w:rPr>
      <w:color w:val="999999"/>
      <w:sz w:val="18"/>
      <w:szCs w:val="18"/>
    </w:rPr>
  </w:style>
  <w:style w:type="paragraph" w:customStyle="1" w:styleId="small17">
    <w:name w:val="small17"/>
    <w:basedOn w:val="Normal"/>
    <w:uiPriority w:val="99"/>
    <w:semiHidden/>
    <w:pPr>
      <w:spacing w:after="100" w:afterAutospacing="1"/>
    </w:pPr>
    <w:rPr>
      <w:color w:val="999999"/>
      <w:sz w:val="18"/>
      <w:szCs w:val="18"/>
    </w:rPr>
  </w:style>
  <w:style w:type="paragraph" w:customStyle="1" w:styleId="small18">
    <w:name w:val="small18"/>
    <w:basedOn w:val="Normal"/>
    <w:uiPriority w:val="99"/>
    <w:semiHidden/>
    <w:pPr>
      <w:spacing w:after="100" w:afterAutospacing="1"/>
    </w:pPr>
    <w:rPr>
      <w:color w:val="999999"/>
      <w:sz w:val="18"/>
      <w:szCs w:val="18"/>
    </w:rPr>
  </w:style>
  <w:style w:type="paragraph" w:customStyle="1" w:styleId="small19">
    <w:name w:val="small19"/>
    <w:basedOn w:val="Normal"/>
    <w:uiPriority w:val="99"/>
    <w:semiHidden/>
    <w:pPr>
      <w:spacing w:after="100" w:afterAutospacing="1"/>
    </w:pPr>
    <w:rPr>
      <w:color w:val="999999"/>
      <w:sz w:val="16"/>
      <w:szCs w:val="16"/>
    </w:rPr>
  </w:style>
  <w:style w:type="paragraph" w:customStyle="1" w:styleId="small20">
    <w:name w:val="small20"/>
    <w:basedOn w:val="Normal"/>
    <w:uiPriority w:val="99"/>
    <w:semiHidden/>
    <w:pPr>
      <w:spacing w:after="100" w:afterAutospacing="1"/>
    </w:pPr>
    <w:rPr>
      <w:color w:val="999999"/>
      <w:sz w:val="16"/>
      <w:szCs w:val="16"/>
    </w:rPr>
  </w:style>
  <w:style w:type="paragraph" w:customStyle="1" w:styleId="small21">
    <w:name w:val="small21"/>
    <w:basedOn w:val="Normal"/>
    <w:uiPriority w:val="99"/>
    <w:semiHidden/>
    <w:pPr>
      <w:spacing w:after="100" w:afterAutospacing="1"/>
    </w:pPr>
    <w:rPr>
      <w:color w:val="999999"/>
      <w:sz w:val="16"/>
      <w:szCs w:val="16"/>
    </w:rPr>
  </w:style>
  <w:style w:type="paragraph" w:customStyle="1" w:styleId="small22">
    <w:name w:val="small22"/>
    <w:basedOn w:val="Normal"/>
    <w:uiPriority w:val="99"/>
    <w:semiHidden/>
    <w:pPr>
      <w:spacing w:after="100" w:afterAutospacing="1"/>
    </w:pPr>
    <w:rPr>
      <w:color w:val="999999"/>
      <w:sz w:val="18"/>
      <w:szCs w:val="18"/>
    </w:rPr>
  </w:style>
  <w:style w:type="paragraph" w:customStyle="1" w:styleId="small23">
    <w:name w:val="small23"/>
    <w:basedOn w:val="Normal"/>
    <w:uiPriority w:val="99"/>
    <w:semiHidden/>
    <w:pPr>
      <w:spacing w:after="100" w:afterAutospacing="1"/>
    </w:pPr>
    <w:rPr>
      <w:color w:val="999999"/>
      <w:sz w:val="18"/>
      <w:szCs w:val="18"/>
    </w:rPr>
  </w:style>
  <w:style w:type="paragraph" w:customStyle="1" w:styleId="small24">
    <w:name w:val="small24"/>
    <w:basedOn w:val="Normal"/>
    <w:uiPriority w:val="99"/>
    <w:semiHidden/>
    <w:pPr>
      <w:spacing w:after="100" w:afterAutospacing="1"/>
    </w:pPr>
    <w:rPr>
      <w:color w:val="999999"/>
      <w:sz w:val="18"/>
      <w:szCs w:val="18"/>
    </w:rPr>
  </w:style>
  <w:style w:type="paragraph" w:customStyle="1" w:styleId="table2">
    <w:name w:val="table2"/>
    <w:basedOn w:val="Normal"/>
    <w:uiPriority w:val="99"/>
    <w:semiHidden/>
    <w:pPr>
      <w:shd w:val="clear" w:color="auto" w:fill="FFFFFF"/>
      <w:spacing w:after="315"/>
    </w:pPr>
  </w:style>
  <w:style w:type="paragraph" w:customStyle="1" w:styleId="form-control9">
    <w:name w:val="form-control9"/>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18"/>
      <w:szCs w:val="18"/>
    </w:rPr>
  </w:style>
  <w:style w:type="paragraph" w:customStyle="1" w:styleId="form-control-static3">
    <w:name w:val="form-control-static3"/>
    <w:basedOn w:val="Normal"/>
    <w:uiPriority w:val="99"/>
    <w:semiHidden/>
    <w:rPr>
      <w:sz w:val="18"/>
      <w:szCs w:val="18"/>
    </w:rPr>
  </w:style>
  <w:style w:type="paragraph" w:customStyle="1" w:styleId="form-control10">
    <w:name w:val="form-control10"/>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9"/>
      <w:szCs w:val="29"/>
    </w:rPr>
  </w:style>
  <w:style w:type="paragraph" w:customStyle="1" w:styleId="form-control-static4">
    <w:name w:val="form-control-static4"/>
    <w:basedOn w:val="Normal"/>
    <w:uiPriority w:val="99"/>
    <w:semiHidden/>
    <w:rPr>
      <w:sz w:val="29"/>
      <w:szCs w:val="29"/>
    </w:rPr>
  </w:style>
  <w:style w:type="paragraph" w:customStyle="1" w:styleId="form-control11">
    <w:name w:val="form-control11"/>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form-control12">
    <w:name w:val="form-control12"/>
    <w:basedOn w:val="Normal"/>
    <w:uiPriority w:val="99"/>
    <w:semiHidden/>
    <w:pPr>
      <w:pBdr>
        <w:top w:val="single" w:sz="6" w:space="6" w:color="43AC6A"/>
        <w:left w:val="single" w:sz="6" w:space="9" w:color="43AC6A"/>
        <w:bottom w:val="single" w:sz="6" w:space="6" w:color="43AC6A"/>
        <w:right w:val="single" w:sz="6" w:space="9" w:color="43AC6A"/>
      </w:pBdr>
      <w:shd w:val="clear" w:color="auto" w:fill="FFFFFF"/>
      <w:spacing w:after="100" w:afterAutospacing="1"/>
    </w:pPr>
    <w:rPr>
      <w:color w:val="6F6F6F"/>
      <w:sz w:val="23"/>
      <w:szCs w:val="23"/>
    </w:rPr>
  </w:style>
  <w:style w:type="paragraph" w:customStyle="1" w:styleId="input-group-addon4">
    <w:name w:val="input-group-addon4"/>
    <w:basedOn w:val="Normal"/>
    <w:uiPriority w:val="99"/>
    <w:semiHidden/>
    <w:pPr>
      <w:pBdr>
        <w:top w:val="single" w:sz="6" w:space="6" w:color="43AC6A"/>
        <w:left w:val="single" w:sz="6" w:space="9" w:color="43AC6A"/>
        <w:bottom w:val="single" w:sz="6" w:space="6" w:color="43AC6A"/>
        <w:right w:val="single" w:sz="6" w:space="9" w:color="43AC6A"/>
      </w:pBdr>
      <w:shd w:val="clear" w:color="auto" w:fill="DFF0D8"/>
      <w:spacing w:after="100" w:afterAutospacing="1"/>
      <w:jc w:val="center"/>
    </w:pPr>
    <w:rPr>
      <w:color w:val="43AC6A"/>
      <w:sz w:val="23"/>
      <w:szCs w:val="23"/>
    </w:rPr>
  </w:style>
  <w:style w:type="paragraph" w:customStyle="1" w:styleId="form-control-feedback4">
    <w:name w:val="form-control-feedback4"/>
    <w:basedOn w:val="Normal"/>
    <w:uiPriority w:val="99"/>
    <w:semiHidden/>
    <w:pPr>
      <w:spacing w:after="100" w:afterAutospacing="1" w:line="585" w:lineRule="atLeast"/>
      <w:jc w:val="center"/>
    </w:pPr>
    <w:rPr>
      <w:color w:val="43AC6A"/>
    </w:rPr>
  </w:style>
  <w:style w:type="paragraph" w:customStyle="1" w:styleId="form-control13">
    <w:name w:val="form-control13"/>
    <w:basedOn w:val="Normal"/>
    <w:uiPriority w:val="99"/>
    <w:semiHidden/>
    <w:pPr>
      <w:pBdr>
        <w:top w:val="single" w:sz="6" w:space="6" w:color="E99002"/>
        <w:left w:val="single" w:sz="6" w:space="9" w:color="E99002"/>
        <w:bottom w:val="single" w:sz="6" w:space="6" w:color="E99002"/>
        <w:right w:val="single" w:sz="6" w:space="9" w:color="E99002"/>
      </w:pBdr>
      <w:shd w:val="clear" w:color="auto" w:fill="FFFFFF"/>
      <w:spacing w:after="100" w:afterAutospacing="1"/>
    </w:pPr>
    <w:rPr>
      <w:color w:val="6F6F6F"/>
      <w:sz w:val="23"/>
      <w:szCs w:val="23"/>
    </w:rPr>
  </w:style>
  <w:style w:type="paragraph" w:customStyle="1" w:styleId="input-group-addon5">
    <w:name w:val="input-group-addon5"/>
    <w:basedOn w:val="Normal"/>
    <w:uiPriority w:val="99"/>
    <w:semiHidden/>
    <w:pPr>
      <w:pBdr>
        <w:top w:val="single" w:sz="6" w:space="6" w:color="E99002"/>
        <w:left w:val="single" w:sz="6" w:space="9" w:color="E99002"/>
        <w:bottom w:val="single" w:sz="6" w:space="6" w:color="E99002"/>
        <w:right w:val="single" w:sz="6" w:space="9" w:color="E99002"/>
      </w:pBdr>
      <w:shd w:val="clear" w:color="auto" w:fill="FCF8E3"/>
      <w:spacing w:after="100" w:afterAutospacing="1"/>
      <w:jc w:val="center"/>
    </w:pPr>
    <w:rPr>
      <w:color w:val="E99002"/>
      <w:sz w:val="23"/>
      <w:szCs w:val="23"/>
    </w:rPr>
  </w:style>
  <w:style w:type="paragraph" w:customStyle="1" w:styleId="form-control-feedback5">
    <w:name w:val="form-control-feedback5"/>
    <w:basedOn w:val="Normal"/>
    <w:uiPriority w:val="99"/>
    <w:semiHidden/>
    <w:pPr>
      <w:spacing w:after="100" w:afterAutospacing="1" w:line="585" w:lineRule="atLeast"/>
      <w:jc w:val="center"/>
    </w:pPr>
    <w:rPr>
      <w:color w:val="E99002"/>
    </w:rPr>
  </w:style>
  <w:style w:type="paragraph" w:customStyle="1" w:styleId="form-control14">
    <w:name w:val="form-control14"/>
    <w:basedOn w:val="Normal"/>
    <w:uiPriority w:val="99"/>
    <w:semiHidden/>
    <w:pPr>
      <w:pBdr>
        <w:top w:val="single" w:sz="6" w:space="6" w:color="F04124"/>
        <w:left w:val="single" w:sz="6" w:space="9" w:color="F04124"/>
        <w:bottom w:val="single" w:sz="6" w:space="6" w:color="F04124"/>
        <w:right w:val="single" w:sz="6" w:space="9" w:color="F04124"/>
      </w:pBdr>
      <w:shd w:val="clear" w:color="auto" w:fill="FFFFFF"/>
      <w:spacing w:after="100" w:afterAutospacing="1"/>
    </w:pPr>
    <w:rPr>
      <w:color w:val="6F6F6F"/>
      <w:sz w:val="23"/>
      <w:szCs w:val="23"/>
    </w:rPr>
  </w:style>
  <w:style w:type="paragraph" w:customStyle="1" w:styleId="input-group-addon6">
    <w:name w:val="input-group-addon6"/>
    <w:basedOn w:val="Normal"/>
    <w:uiPriority w:val="99"/>
    <w:semiHidden/>
    <w:pPr>
      <w:pBdr>
        <w:top w:val="single" w:sz="6" w:space="6" w:color="F04124"/>
        <w:left w:val="single" w:sz="6" w:space="9" w:color="F04124"/>
        <w:bottom w:val="single" w:sz="6" w:space="6" w:color="F04124"/>
        <w:right w:val="single" w:sz="6" w:space="9" w:color="F04124"/>
      </w:pBdr>
      <w:shd w:val="clear" w:color="auto" w:fill="F2DEDE"/>
      <w:spacing w:after="100" w:afterAutospacing="1"/>
      <w:jc w:val="center"/>
    </w:pPr>
    <w:rPr>
      <w:color w:val="F04124"/>
      <w:sz w:val="23"/>
      <w:szCs w:val="23"/>
    </w:rPr>
  </w:style>
  <w:style w:type="paragraph" w:customStyle="1" w:styleId="form-control-feedback6">
    <w:name w:val="form-control-feedback6"/>
    <w:basedOn w:val="Normal"/>
    <w:uiPriority w:val="99"/>
    <w:semiHidden/>
    <w:pPr>
      <w:spacing w:after="100" w:afterAutospacing="1" w:line="585" w:lineRule="atLeast"/>
      <w:jc w:val="center"/>
    </w:pPr>
    <w:rPr>
      <w:color w:val="F04124"/>
    </w:rPr>
  </w:style>
  <w:style w:type="paragraph" w:customStyle="1" w:styleId="radio2">
    <w:name w:val="radio2"/>
    <w:basedOn w:val="Normal"/>
    <w:uiPriority w:val="99"/>
    <w:semiHidden/>
    <w:rPr>
      <w:sz w:val="18"/>
      <w:szCs w:val="18"/>
    </w:rPr>
  </w:style>
  <w:style w:type="paragraph" w:customStyle="1" w:styleId="checkbox2">
    <w:name w:val="checkbox2"/>
    <w:basedOn w:val="Normal"/>
    <w:uiPriority w:val="99"/>
    <w:semiHidden/>
    <w:rPr>
      <w:sz w:val="18"/>
      <w:szCs w:val="18"/>
    </w:rPr>
  </w:style>
  <w:style w:type="paragraph" w:customStyle="1" w:styleId="radio-inline2">
    <w:name w:val="radio-inline2"/>
    <w:basedOn w:val="Normal"/>
    <w:uiPriority w:val="99"/>
    <w:semiHidden/>
  </w:style>
  <w:style w:type="paragraph" w:customStyle="1" w:styleId="checkbox-inline2">
    <w:name w:val="checkbox-inline2"/>
    <w:basedOn w:val="Normal"/>
    <w:uiPriority w:val="99"/>
    <w:semiHidden/>
  </w:style>
  <w:style w:type="paragraph" w:customStyle="1" w:styleId="form-group2">
    <w:name w:val="form-group2"/>
    <w:basedOn w:val="Normal"/>
    <w:uiPriority w:val="99"/>
    <w:semiHidden/>
    <w:pPr>
      <w:spacing w:before="0" w:beforeAutospacing="0" w:after="225"/>
      <w:ind w:left="-225" w:right="-225"/>
    </w:pPr>
  </w:style>
  <w:style w:type="paragraph" w:customStyle="1" w:styleId="badge7">
    <w:name w:val="badge7"/>
    <w:basedOn w:val="Normal"/>
    <w:uiPriority w:val="99"/>
    <w:semiHidden/>
    <w:pPr>
      <w:shd w:val="clear" w:color="auto" w:fill="333333"/>
      <w:spacing w:after="100" w:afterAutospacing="1"/>
      <w:jc w:val="center"/>
    </w:pPr>
    <w:rPr>
      <w:color w:val="E7E7E7"/>
      <w:sz w:val="18"/>
      <w:szCs w:val="18"/>
    </w:rPr>
  </w:style>
  <w:style w:type="paragraph" w:customStyle="1" w:styleId="badge8">
    <w:name w:val="badge8"/>
    <w:basedOn w:val="Normal"/>
    <w:uiPriority w:val="99"/>
    <w:semiHidden/>
    <w:pPr>
      <w:shd w:val="clear" w:color="auto" w:fill="FFFFFF"/>
      <w:spacing w:after="100" w:afterAutospacing="1"/>
      <w:jc w:val="center"/>
    </w:pPr>
    <w:rPr>
      <w:color w:val="008CBA"/>
      <w:sz w:val="18"/>
      <w:szCs w:val="18"/>
    </w:rPr>
  </w:style>
  <w:style w:type="paragraph" w:customStyle="1" w:styleId="badge9">
    <w:name w:val="badge9"/>
    <w:basedOn w:val="Normal"/>
    <w:uiPriority w:val="99"/>
    <w:semiHidden/>
    <w:pPr>
      <w:shd w:val="clear" w:color="auto" w:fill="FFFFFF"/>
      <w:spacing w:after="100" w:afterAutospacing="1"/>
      <w:jc w:val="center"/>
    </w:pPr>
    <w:rPr>
      <w:color w:val="43AC6A"/>
      <w:sz w:val="18"/>
      <w:szCs w:val="18"/>
    </w:rPr>
  </w:style>
  <w:style w:type="paragraph" w:customStyle="1" w:styleId="badge10">
    <w:name w:val="badge10"/>
    <w:basedOn w:val="Normal"/>
    <w:uiPriority w:val="99"/>
    <w:semiHidden/>
    <w:pPr>
      <w:shd w:val="clear" w:color="auto" w:fill="FFFFFF"/>
      <w:spacing w:after="100" w:afterAutospacing="1"/>
      <w:jc w:val="center"/>
    </w:pPr>
    <w:rPr>
      <w:color w:val="5BC0DE"/>
      <w:sz w:val="18"/>
      <w:szCs w:val="18"/>
    </w:rPr>
  </w:style>
  <w:style w:type="paragraph" w:customStyle="1" w:styleId="badge11">
    <w:name w:val="badge11"/>
    <w:basedOn w:val="Normal"/>
    <w:uiPriority w:val="99"/>
    <w:semiHidden/>
    <w:pPr>
      <w:shd w:val="clear" w:color="auto" w:fill="FFFFFF"/>
      <w:spacing w:after="100" w:afterAutospacing="1"/>
      <w:jc w:val="center"/>
    </w:pPr>
    <w:rPr>
      <w:color w:val="E99002"/>
      <w:sz w:val="18"/>
      <w:szCs w:val="18"/>
    </w:rPr>
  </w:style>
  <w:style w:type="paragraph" w:customStyle="1" w:styleId="badge12">
    <w:name w:val="badge12"/>
    <w:basedOn w:val="Normal"/>
    <w:uiPriority w:val="99"/>
    <w:semiHidden/>
    <w:pPr>
      <w:shd w:val="clear" w:color="auto" w:fill="FFFFFF"/>
      <w:spacing w:after="100" w:afterAutospacing="1"/>
      <w:jc w:val="center"/>
    </w:pPr>
    <w:rPr>
      <w:color w:val="F04124"/>
      <w:sz w:val="18"/>
      <w:szCs w:val="18"/>
    </w:rPr>
  </w:style>
  <w:style w:type="paragraph" w:customStyle="1" w:styleId="divider2">
    <w:name w:val="divider2"/>
    <w:basedOn w:val="Normal"/>
    <w:uiPriority w:val="99"/>
    <w:semiHidden/>
    <w:pPr>
      <w:spacing w:before="143" w:beforeAutospacing="0" w:after="143"/>
    </w:pPr>
  </w:style>
  <w:style w:type="paragraph" w:customStyle="1" w:styleId="caret7">
    <w:name w:val="caret7"/>
    <w:basedOn w:val="Normal"/>
    <w:uiPriority w:val="99"/>
    <w:semiHidden/>
    <w:pPr>
      <w:pBdr>
        <w:bottom w:val="dashed" w:sz="24" w:space="0" w:color="auto"/>
      </w:pBdr>
      <w:spacing w:after="100" w:afterAutospacing="1"/>
      <w:ind w:left="30"/>
    </w:pPr>
  </w:style>
  <w:style w:type="paragraph" w:customStyle="1" w:styleId="caret8">
    <w:name w:val="caret8"/>
    <w:basedOn w:val="Normal"/>
    <w:uiPriority w:val="99"/>
    <w:semiHidden/>
    <w:pPr>
      <w:pBdr>
        <w:bottom w:val="dashed" w:sz="24" w:space="0" w:color="auto"/>
      </w:pBdr>
      <w:spacing w:after="100" w:afterAutospacing="1"/>
      <w:ind w:left="30"/>
    </w:pPr>
  </w:style>
  <w:style w:type="paragraph" w:customStyle="1" w:styleId="dropdown-menu8">
    <w:name w:val="dropdown-menu8"/>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9">
    <w:name w:val="dropdown-menu9"/>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9">
    <w:name w:val="caret9"/>
    <w:basedOn w:val="Normal"/>
    <w:uiPriority w:val="99"/>
    <w:semiHidden/>
    <w:pPr>
      <w:pBdr>
        <w:top w:val="dashed" w:sz="24" w:space="0" w:color="auto"/>
      </w:pBdr>
      <w:spacing w:after="100" w:afterAutospacing="1"/>
    </w:pPr>
  </w:style>
  <w:style w:type="paragraph" w:customStyle="1" w:styleId="caret10">
    <w:name w:val="caret10"/>
    <w:basedOn w:val="Normal"/>
    <w:uiPriority w:val="99"/>
    <w:semiHidden/>
    <w:pPr>
      <w:pBdr>
        <w:top w:val="dashed" w:sz="36" w:space="0" w:color="auto"/>
      </w:pBdr>
      <w:spacing w:after="100" w:afterAutospacing="1"/>
      <w:ind w:left="30"/>
    </w:pPr>
  </w:style>
  <w:style w:type="paragraph" w:customStyle="1" w:styleId="caret11">
    <w:name w:val="caret11"/>
    <w:basedOn w:val="Normal"/>
    <w:uiPriority w:val="99"/>
    <w:semiHidden/>
    <w:pPr>
      <w:pBdr>
        <w:bottom w:val="dashed" w:sz="36" w:space="0" w:color="auto"/>
      </w:pBdr>
      <w:spacing w:after="100" w:afterAutospacing="1"/>
      <w:ind w:left="30"/>
    </w:pPr>
  </w:style>
  <w:style w:type="paragraph" w:customStyle="1" w:styleId="form-control15">
    <w:name w:val="form-control15"/>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2">
    <w:name w:val="nav-divider2"/>
    <w:basedOn w:val="Normal"/>
    <w:uiPriority w:val="99"/>
    <w:semiHidden/>
    <w:pPr>
      <w:shd w:val="clear" w:color="auto" w:fill="E5E5E5"/>
      <w:spacing w:before="143" w:beforeAutospacing="0" w:after="143"/>
    </w:pPr>
  </w:style>
  <w:style w:type="paragraph" w:customStyle="1" w:styleId="dropdown-menu10">
    <w:name w:val="dropdown-menu10"/>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5">
    <w:name w:val="icon-bar5"/>
    <w:basedOn w:val="Normal"/>
    <w:uiPriority w:val="99"/>
    <w:semiHidden/>
    <w:pPr>
      <w:spacing w:after="100" w:afterAutospacing="1"/>
    </w:pPr>
  </w:style>
  <w:style w:type="paragraph" w:customStyle="1" w:styleId="navbar-brand3">
    <w:name w:val="navbar-brand3"/>
    <w:basedOn w:val="Normal"/>
    <w:uiPriority w:val="99"/>
    <w:semiHidden/>
    <w:pPr>
      <w:spacing w:after="100" w:afterAutospacing="1" w:line="315" w:lineRule="atLeast"/>
    </w:pPr>
    <w:rPr>
      <w:color w:val="FFFFFF"/>
      <w:sz w:val="29"/>
      <w:szCs w:val="29"/>
    </w:rPr>
  </w:style>
  <w:style w:type="paragraph" w:customStyle="1" w:styleId="navbar-text3">
    <w:name w:val="navbar-text3"/>
    <w:basedOn w:val="Normal"/>
    <w:uiPriority w:val="99"/>
    <w:semiHidden/>
    <w:pPr>
      <w:spacing w:before="180" w:beforeAutospacing="0" w:after="180"/>
    </w:pPr>
    <w:rPr>
      <w:color w:val="FFFFFF"/>
    </w:rPr>
  </w:style>
  <w:style w:type="paragraph" w:customStyle="1" w:styleId="navbar-navlia3">
    <w:name w:val="navbar-nav&gt;li&gt;a3"/>
    <w:basedOn w:val="Normal"/>
    <w:uiPriority w:val="99"/>
    <w:semiHidden/>
    <w:pPr>
      <w:spacing w:after="100" w:afterAutospacing="1" w:line="315" w:lineRule="atLeast"/>
    </w:pPr>
    <w:rPr>
      <w:color w:val="FFFFFF"/>
    </w:rPr>
  </w:style>
  <w:style w:type="paragraph" w:customStyle="1" w:styleId="icon-bar6">
    <w:name w:val="icon-bar6"/>
    <w:basedOn w:val="Normal"/>
    <w:uiPriority w:val="99"/>
    <w:semiHidden/>
    <w:pPr>
      <w:shd w:val="clear" w:color="auto" w:fill="FFFFFF"/>
      <w:spacing w:after="100" w:afterAutospacing="1"/>
    </w:pPr>
  </w:style>
  <w:style w:type="paragraph" w:customStyle="1" w:styleId="navbar-collapse3">
    <w:name w:val="navbar-collapse3"/>
    <w:basedOn w:val="Normal"/>
    <w:uiPriority w:val="99"/>
    <w:semiHidden/>
    <w:pPr>
      <w:spacing w:after="100" w:afterAutospacing="1"/>
    </w:pPr>
  </w:style>
  <w:style w:type="paragraph" w:customStyle="1" w:styleId="navbar-form3">
    <w:name w:val="navbar-form3"/>
    <w:basedOn w:val="Normal"/>
    <w:uiPriority w:val="99"/>
    <w:semiHidden/>
    <w:pPr>
      <w:spacing w:before="105" w:beforeAutospacing="0" w:after="75"/>
      <w:ind w:left="-225" w:right="-225"/>
    </w:pPr>
  </w:style>
  <w:style w:type="paragraph" w:customStyle="1" w:styleId="navbar-link5">
    <w:name w:val="navbar-link5"/>
    <w:basedOn w:val="Normal"/>
    <w:uiPriority w:val="99"/>
    <w:semiHidden/>
    <w:pPr>
      <w:spacing w:after="100" w:afterAutospacing="1"/>
    </w:pPr>
    <w:rPr>
      <w:color w:val="FFFFFF"/>
    </w:rPr>
  </w:style>
  <w:style w:type="paragraph" w:customStyle="1" w:styleId="navbar-link6">
    <w:name w:val="navbar-link6"/>
    <w:basedOn w:val="Normal"/>
    <w:uiPriority w:val="99"/>
    <w:semiHidden/>
    <w:pPr>
      <w:spacing w:after="100" w:afterAutospacing="1"/>
    </w:pPr>
    <w:rPr>
      <w:color w:val="FFFFFF"/>
    </w:rPr>
  </w:style>
  <w:style w:type="paragraph" w:customStyle="1" w:styleId="btn-link3">
    <w:name w:val="btn-link3"/>
    <w:basedOn w:val="Normal"/>
    <w:uiPriority w:val="99"/>
    <w:semiHidden/>
    <w:pPr>
      <w:spacing w:after="100" w:afterAutospacing="1"/>
    </w:pPr>
    <w:rPr>
      <w:color w:val="FFFFFF"/>
    </w:rPr>
  </w:style>
  <w:style w:type="paragraph" w:customStyle="1" w:styleId="navbar-brand4">
    <w:name w:val="navbar-brand4"/>
    <w:basedOn w:val="Normal"/>
    <w:uiPriority w:val="99"/>
    <w:semiHidden/>
    <w:pPr>
      <w:spacing w:after="100" w:afterAutospacing="1" w:line="315" w:lineRule="atLeast"/>
    </w:pPr>
    <w:rPr>
      <w:color w:val="FFFFFF"/>
      <w:sz w:val="29"/>
      <w:szCs w:val="29"/>
    </w:rPr>
  </w:style>
  <w:style w:type="paragraph" w:customStyle="1" w:styleId="navbar-text4">
    <w:name w:val="navbar-text4"/>
    <w:basedOn w:val="Normal"/>
    <w:uiPriority w:val="99"/>
    <w:semiHidden/>
    <w:pPr>
      <w:spacing w:before="180" w:beforeAutospacing="0" w:after="180"/>
    </w:pPr>
    <w:rPr>
      <w:color w:val="FFFFFF"/>
    </w:rPr>
  </w:style>
  <w:style w:type="paragraph" w:customStyle="1" w:styleId="navbar-navlia4">
    <w:name w:val="navbar-nav&gt;li&gt;a4"/>
    <w:basedOn w:val="Normal"/>
    <w:uiPriority w:val="99"/>
    <w:semiHidden/>
    <w:pPr>
      <w:spacing w:after="100" w:afterAutospacing="1" w:line="315" w:lineRule="atLeast"/>
    </w:pPr>
    <w:rPr>
      <w:color w:val="FFFFFF"/>
    </w:rPr>
  </w:style>
  <w:style w:type="paragraph" w:customStyle="1" w:styleId="icon-bar7">
    <w:name w:val="icon-bar7"/>
    <w:basedOn w:val="Normal"/>
    <w:uiPriority w:val="99"/>
    <w:semiHidden/>
    <w:pPr>
      <w:shd w:val="clear" w:color="auto" w:fill="FFFFFF"/>
      <w:spacing w:after="100" w:afterAutospacing="1"/>
    </w:pPr>
  </w:style>
  <w:style w:type="paragraph" w:customStyle="1" w:styleId="navbar-collapse4">
    <w:name w:val="navbar-collapse4"/>
    <w:basedOn w:val="Normal"/>
    <w:uiPriority w:val="99"/>
    <w:semiHidden/>
    <w:pPr>
      <w:spacing w:after="100" w:afterAutospacing="1"/>
    </w:pPr>
  </w:style>
  <w:style w:type="paragraph" w:customStyle="1" w:styleId="navbar-form4">
    <w:name w:val="navbar-form4"/>
    <w:basedOn w:val="Normal"/>
    <w:uiPriority w:val="99"/>
    <w:semiHidden/>
    <w:pPr>
      <w:spacing w:before="105" w:beforeAutospacing="0" w:after="75"/>
      <w:ind w:left="-225" w:right="-225"/>
    </w:pPr>
  </w:style>
  <w:style w:type="paragraph" w:customStyle="1" w:styleId="navbar-link7">
    <w:name w:val="navbar-link7"/>
    <w:basedOn w:val="Normal"/>
    <w:uiPriority w:val="99"/>
    <w:semiHidden/>
    <w:pPr>
      <w:spacing w:after="100" w:afterAutospacing="1"/>
    </w:pPr>
    <w:rPr>
      <w:color w:val="FFFFFF"/>
    </w:rPr>
  </w:style>
  <w:style w:type="paragraph" w:customStyle="1" w:styleId="navbar-link8">
    <w:name w:val="navbar-link8"/>
    <w:basedOn w:val="Normal"/>
    <w:uiPriority w:val="99"/>
    <w:semiHidden/>
    <w:pPr>
      <w:spacing w:after="100" w:afterAutospacing="1"/>
    </w:pPr>
    <w:rPr>
      <w:color w:val="FFFFFF"/>
    </w:rPr>
  </w:style>
  <w:style w:type="paragraph" w:customStyle="1" w:styleId="btn-link4">
    <w:name w:val="btn-link4"/>
    <w:basedOn w:val="Normal"/>
    <w:uiPriority w:val="99"/>
    <w:semiHidden/>
    <w:pPr>
      <w:spacing w:after="100" w:afterAutospacing="1"/>
    </w:pPr>
    <w:rPr>
      <w:color w:val="FFFFFF"/>
    </w:rPr>
  </w:style>
  <w:style w:type="paragraph" w:customStyle="1" w:styleId="jumbotron3">
    <w:name w:val="jumbotron3"/>
    <w:basedOn w:val="Normal"/>
    <w:uiPriority w:val="99"/>
    <w:semiHidden/>
    <w:pPr>
      <w:shd w:val="clear" w:color="auto" w:fill="FAFAFA"/>
      <w:spacing w:after="450"/>
    </w:pPr>
  </w:style>
  <w:style w:type="paragraph" w:customStyle="1" w:styleId="jumbotron4">
    <w:name w:val="jumbotron4"/>
    <w:basedOn w:val="Normal"/>
    <w:uiPriority w:val="99"/>
    <w:semiHidden/>
    <w:pPr>
      <w:shd w:val="clear" w:color="auto" w:fill="FAFAFA"/>
      <w:spacing w:after="450"/>
    </w:pPr>
  </w:style>
  <w:style w:type="paragraph" w:customStyle="1" w:styleId="caption2">
    <w:name w:val="caption2"/>
    <w:basedOn w:val="Normal"/>
    <w:uiPriority w:val="99"/>
    <w:semiHidden/>
    <w:pPr>
      <w:spacing w:after="100" w:afterAutospacing="1"/>
    </w:pPr>
    <w:rPr>
      <w:color w:val="222222"/>
    </w:rPr>
  </w:style>
  <w:style w:type="paragraph" w:customStyle="1" w:styleId="alert-link6">
    <w:name w:val="alert-link6"/>
    <w:basedOn w:val="Normal"/>
    <w:uiPriority w:val="99"/>
    <w:semiHidden/>
    <w:pPr>
      <w:spacing w:after="100" w:afterAutospacing="1"/>
    </w:pPr>
    <w:rPr>
      <w:color w:val="FFFFFF"/>
      <w:u w:val="single"/>
    </w:rPr>
  </w:style>
  <w:style w:type="paragraph" w:customStyle="1" w:styleId="alert-link7">
    <w:name w:val="alert-link7"/>
    <w:basedOn w:val="Normal"/>
    <w:uiPriority w:val="99"/>
    <w:semiHidden/>
    <w:pPr>
      <w:spacing w:after="100" w:afterAutospacing="1"/>
    </w:pPr>
    <w:rPr>
      <w:color w:val="E6E6E6"/>
    </w:rPr>
  </w:style>
  <w:style w:type="paragraph" w:customStyle="1" w:styleId="alert-link8">
    <w:name w:val="alert-link8"/>
    <w:basedOn w:val="Normal"/>
    <w:uiPriority w:val="99"/>
    <w:semiHidden/>
    <w:pPr>
      <w:spacing w:after="100" w:afterAutospacing="1"/>
    </w:pPr>
    <w:rPr>
      <w:color w:val="E6E6E6"/>
    </w:rPr>
  </w:style>
  <w:style w:type="paragraph" w:customStyle="1" w:styleId="alert-link9">
    <w:name w:val="alert-link9"/>
    <w:basedOn w:val="Normal"/>
    <w:uiPriority w:val="99"/>
    <w:semiHidden/>
    <w:pPr>
      <w:spacing w:after="100" w:afterAutospacing="1"/>
    </w:pPr>
    <w:rPr>
      <w:color w:val="E6E6E6"/>
    </w:rPr>
  </w:style>
  <w:style w:type="paragraph" w:customStyle="1" w:styleId="alert-link10">
    <w:name w:val="alert-link10"/>
    <w:basedOn w:val="Normal"/>
    <w:uiPriority w:val="99"/>
    <w:semiHidden/>
    <w:pPr>
      <w:spacing w:after="100" w:afterAutospacing="1"/>
    </w:pPr>
    <w:rPr>
      <w:color w:val="E6E6E6"/>
    </w:rPr>
  </w:style>
  <w:style w:type="paragraph" w:customStyle="1" w:styleId="panel2">
    <w:name w:val="panel2"/>
    <w:basedOn w:val="Normal"/>
    <w:uiPriority w:val="99"/>
    <w:semiHidden/>
    <w:pPr>
      <w:shd w:val="clear" w:color="auto" w:fill="FFFFFF"/>
    </w:pPr>
  </w:style>
  <w:style w:type="paragraph" w:customStyle="1" w:styleId="panel-heading2">
    <w:name w:val="panel-heading2"/>
    <w:basedOn w:val="Normal"/>
    <w:uiPriority w:val="99"/>
    <w:semiHidden/>
    <w:pPr>
      <w:spacing w:after="100" w:afterAutospacing="1"/>
    </w:pPr>
  </w:style>
  <w:style w:type="paragraph" w:customStyle="1" w:styleId="panel-footer2">
    <w:name w:val="panel-footer2"/>
    <w:basedOn w:val="Normal"/>
    <w:uiPriority w:val="99"/>
    <w:semiHidden/>
    <w:pPr>
      <w:shd w:val="clear" w:color="auto" w:fill="F5F5F5"/>
      <w:spacing w:after="100" w:afterAutospacing="1"/>
    </w:pPr>
  </w:style>
  <w:style w:type="paragraph" w:customStyle="1" w:styleId="close4">
    <w:name w:val="close4"/>
    <w:basedOn w:val="Normal"/>
    <w:uiPriority w:val="99"/>
    <w:semiHidden/>
    <w:pPr>
      <w:spacing w:after="100" w:afterAutospacing="1"/>
    </w:pPr>
    <w:rPr>
      <w:b/>
      <w:bCs/>
      <w:color w:val="FFFFFF"/>
      <w:sz w:val="34"/>
      <w:szCs w:val="34"/>
    </w:rPr>
  </w:style>
  <w:style w:type="paragraph" w:customStyle="1" w:styleId="icon-prev2">
    <w:name w:val="icon-prev2"/>
    <w:basedOn w:val="Normal"/>
    <w:uiPriority w:val="99"/>
    <w:semiHidden/>
    <w:pPr>
      <w:spacing w:after="100" w:afterAutospacing="1"/>
      <w:ind w:left="-150"/>
    </w:pPr>
  </w:style>
  <w:style w:type="paragraph" w:customStyle="1" w:styleId="icon-next2">
    <w:name w:val="icon-next2"/>
    <w:basedOn w:val="Normal"/>
    <w:uiPriority w:val="99"/>
    <w:semiHidden/>
    <w:pPr>
      <w:spacing w:after="100" w:afterAutospacing="1"/>
      <w:ind w:right="-150"/>
    </w:pPr>
  </w:style>
  <w:style w:type="paragraph" w:customStyle="1" w:styleId="glyphicon-chevron-left2">
    <w:name w:val="glyphicon-chevron-left2"/>
    <w:basedOn w:val="Normal"/>
    <w:uiPriority w:val="99"/>
    <w:semiHidden/>
    <w:pPr>
      <w:spacing w:after="100" w:afterAutospacing="1"/>
      <w:ind w:left="-150"/>
    </w:pPr>
  </w:style>
  <w:style w:type="paragraph" w:customStyle="1" w:styleId="glyphicon-chevron-right2">
    <w:name w:val="glyphicon-chevron-right2"/>
    <w:basedOn w:val="Normal"/>
    <w:uiPriority w:val="99"/>
    <w:semiHidden/>
    <w:pPr>
      <w:spacing w:after="100" w:afterAutospacing="1"/>
      <w:ind w:right="-150"/>
    </w:pPr>
  </w:style>
  <w:style w:type="paragraph" w:customStyle="1" w:styleId="active2">
    <w:name w:val="active2"/>
    <w:basedOn w:val="Normal"/>
    <w:uiPriority w:val="99"/>
    <w:semiHidden/>
    <w:pPr>
      <w:shd w:val="clear" w:color="auto" w:fill="FFFFFF"/>
    </w:pPr>
  </w:style>
  <w:style w:type="paragraph" w:customStyle="1" w:styleId="btn3">
    <w:name w:val="btn3"/>
    <w:basedOn w:val="Normal"/>
    <w:uiPriority w:val="99"/>
    <w:semiHidden/>
    <w:pPr>
      <w:jc w:val="center"/>
    </w:pPr>
    <w:rPr>
      <w:sz w:val="23"/>
      <w:szCs w:val="23"/>
    </w:rPr>
  </w:style>
  <w:style w:type="paragraph" w:customStyle="1" w:styleId="icon-bar8">
    <w:name w:val="icon-bar8"/>
    <w:basedOn w:val="Normal"/>
    <w:uiPriority w:val="99"/>
    <w:semiHidden/>
    <w:pPr>
      <w:shd w:val="clear" w:color="auto" w:fill="B3B3B3"/>
      <w:spacing w:after="100" w:afterAutospacing="1"/>
    </w:pPr>
  </w:style>
  <w:style w:type="paragraph" w:customStyle="1" w:styleId="btn4">
    <w:name w:val="btn4"/>
    <w:basedOn w:val="Normal"/>
    <w:uiPriority w:val="99"/>
    <w:semiHidden/>
    <w:pPr>
      <w:jc w:val="center"/>
    </w:pPr>
    <w:rPr>
      <w:sz w:val="23"/>
      <w:szCs w:val="23"/>
    </w:rPr>
  </w:style>
  <w:style w:type="paragraph" w:customStyle="1" w:styleId="form-control16">
    <w:name w:val="form-control16"/>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dropdown-menu11">
    <w:name w:val="dropdown-menu11"/>
    <w:basedOn w:val="Normal"/>
    <w:uiPriority w:val="99"/>
    <w:semiHidden/>
    <w:pPr>
      <w:shd w:val="clear" w:color="auto" w:fill="FFFFFF"/>
    </w:pPr>
    <w:rPr>
      <w:vanish/>
      <w:sz w:val="18"/>
      <w:szCs w:val="18"/>
    </w:rPr>
  </w:style>
  <w:style w:type="paragraph" w:customStyle="1" w:styleId="dropdown-menu12">
    <w:name w:val="dropdown-menu12"/>
    <w:basedOn w:val="Normal"/>
    <w:uiPriority w:val="99"/>
    <w:semiHidden/>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13">
    <w:name w:val="dropdown-menu13"/>
    <w:basedOn w:val="Normal"/>
    <w:uiPriority w:val="99"/>
    <w:semiHidden/>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14">
    <w:name w:val="dropdown-menu14"/>
    <w:basedOn w:val="Normal"/>
    <w:uiPriority w:val="99"/>
    <w:semiHidden/>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2">
    <w:name w:val="caret12"/>
    <w:basedOn w:val="Normal"/>
    <w:uiPriority w:val="99"/>
    <w:semiHidden/>
    <w:pPr>
      <w:pBdr>
        <w:top w:val="dashed" w:sz="24" w:space="0" w:color="222222"/>
      </w:pBdr>
      <w:spacing w:after="100" w:afterAutospacing="1"/>
      <w:ind w:left="30"/>
    </w:pPr>
  </w:style>
  <w:style w:type="paragraph" w:customStyle="1" w:styleId="close5">
    <w:name w:val="close5"/>
    <w:basedOn w:val="Normal"/>
    <w:uiPriority w:val="99"/>
    <w:semiHidden/>
    <w:pPr>
      <w:spacing w:after="100" w:afterAutospacing="1"/>
    </w:pPr>
    <w:rPr>
      <w:b/>
      <w:bCs/>
      <w:color w:val="222222"/>
      <w:sz w:val="34"/>
      <w:szCs w:val="34"/>
    </w:rPr>
  </w:style>
  <w:style w:type="paragraph" w:customStyle="1" w:styleId="close6">
    <w:name w:val="close6"/>
    <w:basedOn w:val="Normal"/>
    <w:uiPriority w:val="99"/>
    <w:semiHidden/>
    <w:pPr>
      <w:spacing w:after="100" w:afterAutospacing="1"/>
    </w:pPr>
    <w:rPr>
      <w:b/>
      <w:bCs/>
      <w:color w:val="222222"/>
      <w:sz w:val="34"/>
      <w:szCs w:val="34"/>
    </w:rPr>
  </w:style>
  <w:style w:type="paragraph" w:customStyle="1" w:styleId="tocify-subheader3">
    <w:name w:val="tocify-subheader3"/>
    <w:basedOn w:val="Normal"/>
    <w:uiPriority w:val="99"/>
    <w:semiHidden/>
    <w:pPr>
      <w:spacing w:after="100" w:afterAutospacing="1"/>
      <w:ind w:firstLine="450"/>
    </w:pPr>
    <w:rPr>
      <w:vanish/>
    </w:rPr>
  </w:style>
  <w:style w:type="paragraph" w:customStyle="1" w:styleId="tocify-subheader4">
    <w:name w:val="tocify-subheader4"/>
    <w:basedOn w:val="Normal"/>
    <w:uiPriority w:val="99"/>
    <w:semiHidden/>
    <w:pPr>
      <w:spacing w:after="100" w:afterAutospacing="1"/>
      <w:ind w:firstLine="600"/>
    </w:pPr>
    <w:rPr>
      <w:vanish/>
    </w:rPr>
  </w:style>
  <w:style w:type="paragraph" w:customStyle="1" w:styleId="list-group-item2">
    <w:name w:val="list-group-item2"/>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small25">
    <w:name w:val="small25"/>
    <w:basedOn w:val="Normal"/>
    <w:uiPriority w:val="99"/>
    <w:semiHidden/>
    <w:pPr>
      <w:spacing w:after="100" w:afterAutospacing="1"/>
    </w:pPr>
    <w:rPr>
      <w:color w:val="999999"/>
      <w:sz w:val="16"/>
      <w:szCs w:val="16"/>
    </w:rPr>
  </w:style>
  <w:style w:type="paragraph" w:customStyle="1" w:styleId="small26">
    <w:name w:val="small26"/>
    <w:basedOn w:val="Normal"/>
    <w:uiPriority w:val="99"/>
    <w:semiHidden/>
    <w:pPr>
      <w:spacing w:after="100" w:afterAutospacing="1"/>
    </w:pPr>
    <w:rPr>
      <w:color w:val="999999"/>
      <w:sz w:val="16"/>
      <w:szCs w:val="16"/>
    </w:rPr>
  </w:style>
  <w:style w:type="paragraph" w:customStyle="1" w:styleId="small27">
    <w:name w:val="small27"/>
    <w:basedOn w:val="Normal"/>
    <w:uiPriority w:val="99"/>
    <w:semiHidden/>
    <w:pPr>
      <w:spacing w:after="100" w:afterAutospacing="1"/>
    </w:pPr>
    <w:rPr>
      <w:color w:val="999999"/>
      <w:sz w:val="16"/>
      <w:szCs w:val="16"/>
    </w:rPr>
  </w:style>
  <w:style w:type="paragraph" w:customStyle="1" w:styleId="small28">
    <w:name w:val="small28"/>
    <w:basedOn w:val="Normal"/>
    <w:uiPriority w:val="99"/>
    <w:semiHidden/>
    <w:pPr>
      <w:spacing w:after="100" w:afterAutospacing="1"/>
    </w:pPr>
    <w:rPr>
      <w:color w:val="999999"/>
      <w:sz w:val="18"/>
      <w:szCs w:val="18"/>
    </w:rPr>
  </w:style>
  <w:style w:type="paragraph" w:customStyle="1" w:styleId="small29">
    <w:name w:val="small29"/>
    <w:basedOn w:val="Normal"/>
    <w:uiPriority w:val="99"/>
    <w:semiHidden/>
    <w:pPr>
      <w:spacing w:after="100" w:afterAutospacing="1"/>
    </w:pPr>
    <w:rPr>
      <w:color w:val="999999"/>
      <w:sz w:val="18"/>
      <w:szCs w:val="18"/>
    </w:rPr>
  </w:style>
  <w:style w:type="paragraph" w:customStyle="1" w:styleId="small30">
    <w:name w:val="small30"/>
    <w:basedOn w:val="Normal"/>
    <w:uiPriority w:val="99"/>
    <w:semiHidden/>
    <w:pPr>
      <w:spacing w:after="100" w:afterAutospacing="1"/>
    </w:pPr>
    <w:rPr>
      <w:color w:val="999999"/>
      <w:sz w:val="18"/>
      <w:szCs w:val="18"/>
    </w:rPr>
  </w:style>
  <w:style w:type="paragraph" w:customStyle="1" w:styleId="small31">
    <w:name w:val="small31"/>
    <w:basedOn w:val="Normal"/>
    <w:uiPriority w:val="99"/>
    <w:semiHidden/>
    <w:pPr>
      <w:spacing w:after="100" w:afterAutospacing="1"/>
    </w:pPr>
    <w:rPr>
      <w:color w:val="999999"/>
      <w:sz w:val="16"/>
      <w:szCs w:val="16"/>
    </w:rPr>
  </w:style>
  <w:style w:type="paragraph" w:customStyle="1" w:styleId="small32">
    <w:name w:val="small32"/>
    <w:basedOn w:val="Normal"/>
    <w:uiPriority w:val="99"/>
    <w:semiHidden/>
    <w:pPr>
      <w:spacing w:after="100" w:afterAutospacing="1"/>
    </w:pPr>
    <w:rPr>
      <w:color w:val="999999"/>
      <w:sz w:val="16"/>
      <w:szCs w:val="16"/>
    </w:rPr>
  </w:style>
  <w:style w:type="paragraph" w:customStyle="1" w:styleId="small33">
    <w:name w:val="small33"/>
    <w:basedOn w:val="Normal"/>
    <w:uiPriority w:val="99"/>
    <w:semiHidden/>
    <w:pPr>
      <w:spacing w:after="100" w:afterAutospacing="1"/>
    </w:pPr>
    <w:rPr>
      <w:color w:val="999999"/>
      <w:sz w:val="16"/>
      <w:szCs w:val="16"/>
    </w:rPr>
  </w:style>
  <w:style w:type="paragraph" w:customStyle="1" w:styleId="small34">
    <w:name w:val="small34"/>
    <w:basedOn w:val="Normal"/>
    <w:uiPriority w:val="99"/>
    <w:semiHidden/>
    <w:pPr>
      <w:spacing w:after="100" w:afterAutospacing="1"/>
    </w:pPr>
    <w:rPr>
      <w:color w:val="999999"/>
      <w:sz w:val="18"/>
      <w:szCs w:val="18"/>
    </w:rPr>
  </w:style>
  <w:style w:type="paragraph" w:customStyle="1" w:styleId="small35">
    <w:name w:val="small35"/>
    <w:basedOn w:val="Normal"/>
    <w:uiPriority w:val="99"/>
    <w:semiHidden/>
    <w:pPr>
      <w:spacing w:after="100" w:afterAutospacing="1"/>
    </w:pPr>
    <w:rPr>
      <w:color w:val="999999"/>
      <w:sz w:val="18"/>
      <w:szCs w:val="18"/>
    </w:rPr>
  </w:style>
  <w:style w:type="paragraph" w:customStyle="1" w:styleId="small36">
    <w:name w:val="small36"/>
    <w:basedOn w:val="Normal"/>
    <w:uiPriority w:val="99"/>
    <w:semiHidden/>
    <w:pPr>
      <w:spacing w:after="100" w:afterAutospacing="1"/>
    </w:pPr>
    <w:rPr>
      <w:color w:val="999999"/>
      <w:sz w:val="18"/>
      <w:szCs w:val="18"/>
    </w:rPr>
  </w:style>
  <w:style w:type="paragraph" w:customStyle="1" w:styleId="table3">
    <w:name w:val="table3"/>
    <w:basedOn w:val="Normal"/>
    <w:uiPriority w:val="99"/>
    <w:semiHidden/>
    <w:pPr>
      <w:shd w:val="clear" w:color="auto" w:fill="FFFFFF"/>
      <w:spacing w:after="315"/>
    </w:pPr>
  </w:style>
  <w:style w:type="paragraph" w:customStyle="1" w:styleId="form-control17">
    <w:name w:val="form-control17"/>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18"/>
      <w:szCs w:val="18"/>
    </w:rPr>
  </w:style>
  <w:style w:type="paragraph" w:customStyle="1" w:styleId="form-control-static5">
    <w:name w:val="form-control-static5"/>
    <w:basedOn w:val="Normal"/>
    <w:uiPriority w:val="99"/>
    <w:semiHidden/>
    <w:rPr>
      <w:sz w:val="18"/>
      <w:szCs w:val="18"/>
    </w:rPr>
  </w:style>
  <w:style w:type="paragraph" w:customStyle="1" w:styleId="form-control18">
    <w:name w:val="form-control18"/>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9"/>
      <w:szCs w:val="29"/>
    </w:rPr>
  </w:style>
  <w:style w:type="paragraph" w:customStyle="1" w:styleId="form-control-static6">
    <w:name w:val="form-control-static6"/>
    <w:basedOn w:val="Normal"/>
    <w:uiPriority w:val="99"/>
    <w:semiHidden/>
    <w:rPr>
      <w:sz w:val="29"/>
      <w:szCs w:val="29"/>
    </w:rPr>
  </w:style>
  <w:style w:type="paragraph" w:customStyle="1" w:styleId="form-control19">
    <w:name w:val="form-control19"/>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form-control20">
    <w:name w:val="form-control20"/>
    <w:basedOn w:val="Normal"/>
    <w:uiPriority w:val="99"/>
    <w:semiHidden/>
    <w:pPr>
      <w:pBdr>
        <w:top w:val="single" w:sz="6" w:space="6" w:color="43AC6A"/>
        <w:left w:val="single" w:sz="6" w:space="9" w:color="43AC6A"/>
        <w:bottom w:val="single" w:sz="6" w:space="6" w:color="43AC6A"/>
        <w:right w:val="single" w:sz="6" w:space="9" w:color="43AC6A"/>
      </w:pBdr>
      <w:shd w:val="clear" w:color="auto" w:fill="FFFFFF"/>
      <w:spacing w:after="100" w:afterAutospacing="1"/>
    </w:pPr>
    <w:rPr>
      <w:color w:val="6F6F6F"/>
      <w:sz w:val="23"/>
      <w:szCs w:val="23"/>
    </w:rPr>
  </w:style>
  <w:style w:type="paragraph" w:customStyle="1" w:styleId="input-group-addon7">
    <w:name w:val="input-group-addon7"/>
    <w:basedOn w:val="Normal"/>
    <w:uiPriority w:val="99"/>
    <w:semiHidden/>
    <w:pPr>
      <w:pBdr>
        <w:top w:val="single" w:sz="6" w:space="6" w:color="43AC6A"/>
        <w:left w:val="single" w:sz="6" w:space="9" w:color="43AC6A"/>
        <w:bottom w:val="single" w:sz="6" w:space="6" w:color="43AC6A"/>
        <w:right w:val="single" w:sz="6" w:space="9" w:color="43AC6A"/>
      </w:pBdr>
      <w:shd w:val="clear" w:color="auto" w:fill="DFF0D8"/>
      <w:spacing w:after="100" w:afterAutospacing="1"/>
      <w:jc w:val="center"/>
    </w:pPr>
    <w:rPr>
      <w:color w:val="43AC6A"/>
      <w:sz w:val="23"/>
      <w:szCs w:val="23"/>
    </w:rPr>
  </w:style>
  <w:style w:type="paragraph" w:customStyle="1" w:styleId="form-control-feedback7">
    <w:name w:val="form-control-feedback7"/>
    <w:basedOn w:val="Normal"/>
    <w:uiPriority w:val="99"/>
    <w:semiHidden/>
    <w:pPr>
      <w:spacing w:after="100" w:afterAutospacing="1" w:line="585" w:lineRule="atLeast"/>
      <w:jc w:val="center"/>
    </w:pPr>
    <w:rPr>
      <w:color w:val="43AC6A"/>
    </w:rPr>
  </w:style>
  <w:style w:type="paragraph" w:customStyle="1" w:styleId="form-control21">
    <w:name w:val="form-control21"/>
    <w:basedOn w:val="Normal"/>
    <w:uiPriority w:val="99"/>
    <w:semiHidden/>
    <w:pPr>
      <w:pBdr>
        <w:top w:val="single" w:sz="6" w:space="6" w:color="E99002"/>
        <w:left w:val="single" w:sz="6" w:space="9" w:color="E99002"/>
        <w:bottom w:val="single" w:sz="6" w:space="6" w:color="E99002"/>
        <w:right w:val="single" w:sz="6" w:space="9" w:color="E99002"/>
      </w:pBdr>
      <w:shd w:val="clear" w:color="auto" w:fill="FFFFFF"/>
      <w:spacing w:after="100" w:afterAutospacing="1"/>
    </w:pPr>
    <w:rPr>
      <w:color w:val="6F6F6F"/>
      <w:sz w:val="23"/>
      <w:szCs w:val="23"/>
    </w:rPr>
  </w:style>
  <w:style w:type="paragraph" w:customStyle="1" w:styleId="input-group-addon8">
    <w:name w:val="input-group-addon8"/>
    <w:basedOn w:val="Normal"/>
    <w:uiPriority w:val="99"/>
    <w:semiHidden/>
    <w:pPr>
      <w:pBdr>
        <w:top w:val="single" w:sz="6" w:space="6" w:color="E99002"/>
        <w:left w:val="single" w:sz="6" w:space="9" w:color="E99002"/>
        <w:bottom w:val="single" w:sz="6" w:space="6" w:color="E99002"/>
        <w:right w:val="single" w:sz="6" w:space="9" w:color="E99002"/>
      </w:pBdr>
      <w:shd w:val="clear" w:color="auto" w:fill="FCF8E3"/>
      <w:spacing w:after="100" w:afterAutospacing="1"/>
      <w:jc w:val="center"/>
    </w:pPr>
    <w:rPr>
      <w:color w:val="E99002"/>
      <w:sz w:val="23"/>
      <w:szCs w:val="23"/>
    </w:rPr>
  </w:style>
  <w:style w:type="paragraph" w:customStyle="1" w:styleId="form-control-feedback8">
    <w:name w:val="form-control-feedback8"/>
    <w:basedOn w:val="Normal"/>
    <w:uiPriority w:val="99"/>
    <w:semiHidden/>
    <w:pPr>
      <w:spacing w:after="100" w:afterAutospacing="1" w:line="585" w:lineRule="atLeast"/>
      <w:jc w:val="center"/>
    </w:pPr>
    <w:rPr>
      <w:color w:val="E99002"/>
    </w:rPr>
  </w:style>
  <w:style w:type="paragraph" w:customStyle="1" w:styleId="form-control22">
    <w:name w:val="form-control22"/>
    <w:basedOn w:val="Normal"/>
    <w:uiPriority w:val="99"/>
    <w:semiHidden/>
    <w:pPr>
      <w:pBdr>
        <w:top w:val="single" w:sz="6" w:space="6" w:color="F04124"/>
        <w:left w:val="single" w:sz="6" w:space="9" w:color="F04124"/>
        <w:bottom w:val="single" w:sz="6" w:space="6" w:color="F04124"/>
        <w:right w:val="single" w:sz="6" w:space="9" w:color="F04124"/>
      </w:pBdr>
      <w:shd w:val="clear" w:color="auto" w:fill="FFFFFF"/>
      <w:spacing w:after="100" w:afterAutospacing="1"/>
    </w:pPr>
    <w:rPr>
      <w:color w:val="6F6F6F"/>
      <w:sz w:val="23"/>
      <w:szCs w:val="23"/>
    </w:rPr>
  </w:style>
  <w:style w:type="paragraph" w:customStyle="1" w:styleId="input-group-addon9">
    <w:name w:val="input-group-addon9"/>
    <w:basedOn w:val="Normal"/>
    <w:uiPriority w:val="99"/>
    <w:semiHidden/>
    <w:pPr>
      <w:pBdr>
        <w:top w:val="single" w:sz="6" w:space="6" w:color="F04124"/>
        <w:left w:val="single" w:sz="6" w:space="9" w:color="F04124"/>
        <w:bottom w:val="single" w:sz="6" w:space="6" w:color="F04124"/>
        <w:right w:val="single" w:sz="6" w:space="9" w:color="F04124"/>
      </w:pBdr>
      <w:shd w:val="clear" w:color="auto" w:fill="F2DEDE"/>
      <w:spacing w:after="100" w:afterAutospacing="1"/>
      <w:jc w:val="center"/>
    </w:pPr>
    <w:rPr>
      <w:color w:val="F04124"/>
      <w:sz w:val="23"/>
      <w:szCs w:val="23"/>
    </w:rPr>
  </w:style>
  <w:style w:type="paragraph" w:customStyle="1" w:styleId="form-control-feedback9">
    <w:name w:val="form-control-feedback9"/>
    <w:basedOn w:val="Normal"/>
    <w:uiPriority w:val="99"/>
    <w:semiHidden/>
    <w:pPr>
      <w:spacing w:after="100" w:afterAutospacing="1" w:line="585" w:lineRule="atLeast"/>
      <w:jc w:val="center"/>
    </w:pPr>
    <w:rPr>
      <w:color w:val="F04124"/>
    </w:rPr>
  </w:style>
  <w:style w:type="paragraph" w:customStyle="1" w:styleId="radio3">
    <w:name w:val="radio3"/>
    <w:basedOn w:val="Normal"/>
    <w:uiPriority w:val="99"/>
    <w:semiHidden/>
    <w:rPr>
      <w:sz w:val="18"/>
      <w:szCs w:val="18"/>
    </w:rPr>
  </w:style>
  <w:style w:type="paragraph" w:customStyle="1" w:styleId="checkbox3">
    <w:name w:val="checkbox3"/>
    <w:basedOn w:val="Normal"/>
    <w:uiPriority w:val="99"/>
    <w:semiHidden/>
    <w:rPr>
      <w:sz w:val="18"/>
      <w:szCs w:val="18"/>
    </w:rPr>
  </w:style>
  <w:style w:type="paragraph" w:customStyle="1" w:styleId="radio-inline3">
    <w:name w:val="radio-inline3"/>
    <w:basedOn w:val="Normal"/>
    <w:uiPriority w:val="99"/>
    <w:semiHidden/>
  </w:style>
  <w:style w:type="paragraph" w:customStyle="1" w:styleId="checkbox-inline3">
    <w:name w:val="checkbox-inline3"/>
    <w:basedOn w:val="Normal"/>
    <w:uiPriority w:val="99"/>
    <w:semiHidden/>
  </w:style>
  <w:style w:type="paragraph" w:customStyle="1" w:styleId="form-group3">
    <w:name w:val="form-group3"/>
    <w:basedOn w:val="Normal"/>
    <w:uiPriority w:val="99"/>
    <w:semiHidden/>
    <w:pPr>
      <w:spacing w:before="0" w:beforeAutospacing="0" w:after="225"/>
      <w:ind w:left="-225" w:right="-225"/>
    </w:pPr>
  </w:style>
  <w:style w:type="paragraph" w:customStyle="1" w:styleId="badge13">
    <w:name w:val="badge13"/>
    <w:basedOn w:val="Normal"/>
    <w:uiPriority w:val="99"/>
    <w:semiHidden/>
    <w:pPr>
      <w:shd w:val="clear" w:color="auto" w:fill="333333"/>
      <w:spacing w:after="100" w:afterAutospacing="1"/>
      <w:jc w:val="center"/>
    </w:pPr>
    <w:rPr>
      <w:color w:val="E7E7E7"/>
      <w:sz w:val="18"/>
      <w:szCs w:val="18"/>
    </w:rPr>
  </w:style>
  <w:style w:type="paragraph" w:customStyle="1" w:styleId="badge14">
    <w:name w:val="badge14"/>
    <w:basedOn w:val="Normal"/>
    <w:uiPriority w:val="99"/>
    <w:semiHidden/>
    <w:pPr>
      <w:shd w:val="clear" w:color="auto" w:fill="FFFFFF"/>
      <w:spacing w:after="100" w:afterAutospacing="1"/>
      <w:jc w:val="center"/>
    </w:pPr>
    <w:rPr>
      <w:color w:val="008CBA"/>
      <w:sz w:val="18"/>
      <w:szCs w:val="18"/>
    </w:rPr>
  </w:style>
  <w:style w:type="paragraph" w:customStyle="1" w:styleId="badge15">
    <w:name w:val="badge15"/>
    <w:basedOn w:val="Normal"/>
    <w:uiPriority w:val="99"/>
    <w:semiHidden/>
    <w:pPr>
      <w:shd w:val="clear" w:color="auto" w:fill="FFFFFF"/>
      <w:spacing w:after="100" w:afterAutospacing="1"/>
      <w:jc w:val="center"/>
    </w:pPr>
    <w:rPr>
      <w:color w:val="43AC6A"/>
      <w:sz w:val="18"/>
      <w:szCs w:val="18"/>
    </w:rPr>
  </w:style>
  <w:style w:type="paragraph" w:customStyle="1" w:styleId="badge16">
    <w:name w:val="badge16"/>
    <w:basedOn w:val="Normal"/>
    <w:uiPriority w:val="99"/>
    <w:semiHidden/>
    <w:pPr>
      <w:shd w:val="clear" w:color="auto" w:fill="FFFFFF"/>
      <w:spacing w:after="100" w:afterAutospacing="1"/>
      <w:jc w:val="center"/>
    </w:pPr>
    <w:rPr>
      <w:color w:val="5BC0DE"/>
      <w:sz w:val="18"/>
      <w:szCs w:val="18"/>
    </w:rPr>
  </w:style>
  <w:style w:type="paragraph" w:customStyle="1" w:styleId="badge17">
    <w:name w:val="badge17"/>
    <w:basedOn w:val="Normal"/>
    <w:uiPriority w:val="99"/>
    <w:semiHidden/>
    <w:pPr>
      <w:shd w:val="clear" w:color="auto" w:fill="FFFFFF"/>
      <w:spacing w:after="100" w:afterAutospacing="1"/>
      <w:jc w:val="center"/>
    </w:pPr>
    <w:rPr>
      <w:color w:val="E99002"/>
      <w:sz w:val="18"/>
      <w:szCs w:val="18"/>
    </w:rPr>
  </w:style>
  <w:style w:type="paragraph" w:customStyle="1" w:styleId="badge18">
    <w:name w:val="badge18"/>
    <w:basedOn w:val="Normal"/>
    <w:uiPriority w:val="99"/>
    <w:semiHidden/>
    <w:pPr>
      <w:shd w:val="clear" w:color="auto" w:fill="FFFFFF"/>
      <w:spacing w:after="100" w:afterAutospacing="1"/>
      <w:jc w:val="center"/>
    </w:pPr>
    <w:rPr>
      <w:color w:val="F04124"/>
      <w:sz w:val="18"/>
      <w:szCs w:val="18"/>
    </w:rPr>
  </w:style>
  <w:style w:type="paragraph" w:customStyle="1" w:styleId="divider3">
    <w:name w:val="divider3"/>
    <w:basedOn w:val="Normal"/>
    <w:uiPriority w:val="99"/>
    <w:semiHidden/>
    <w:pPr>
      <w:spacing w:before="143" w:beforeAutospacing="0" w:after="143"/>
    </w:pPr>
  </w:style>
  <w:style w:type="paragraph" w:customStyle="1" w:styleId="caret13">
    <w:name w:val="caret13"/>
    <w:basedOn w:val="Normal"/>
    <w:uiPriority w:val="99"/>
    <w:semiHidden/>
    <w:pPr>
      <w:pBdr>
        <w:bottom w:val="dashed" w:sz="24" w:space="0" w:color="auto"/>
      </w:pBdr>
      <w:spacing w:after="100" w:afterAutospacing="1"/>
      <w:ind w:left="30"/>
    </w:pPr>
  </w:style>
  <w:style w:type="paragraph" w:customStyle="1" w:styleId="caret14">
    <w:name w:val="caret14"/>
    <w:basedOn w:val="Normal"/>
    <w:uiPriority w:val="99"/>
    <w:semiHidden/>
    <w:pPr>
      <w:pBdr>
        <w:bottom w:val="dashed" w:sz="24" w:space="0" w:color="auto"/>
      </w:pBdr>
      <w:spacing w:after="100" w:afterAutospacing="1"/>
      <w:ind w:left="30"/>
    </w:pPr>
  </w:style>
  <w:style w:type="paragraph" w:customStyle="1" w:styleId="dropdown-menu15">
    <w:name w:val="dropdown-menu15"/>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16">
    <w:name w:val="dropdown-menu16"/>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15">
    <w:name w:val="caret15"/>
    <w:basedOn w:val="Normal"/>
    <w:uiPriority w:val="99"/>
    <w:semiHidden/>
    <w:pPr>
      <w:pBdr>
        <w:top w:val="dashed" w:sz="24" w:space="0" w:color="auto"/>
      </w:pBdr>
      <w:spacing w:after="100" w:afterAutospacing="1"/>
    </w:pPr>
  </w:style>
  <w:style w:type="paragraph" w:customStyle="1" w:styleId="caret16">
    <w:name w:val="caret16"/>
    <w:basedOn w:val="Normal"/>
    <w:uiPriority w:val="99"/>
    <w:semiHidden/>
    <w:pPr>
      <w:pBdr>
        <w:top w:val="dashed" w:sz="36" w:space="0" w:color="auto"/>
      </w:pBdr>
      <w:spacing w:after="100" w:afterAutospacing="1"/>
      <w:ind w:left="30"/>
    </w:pPr>
  </w:style>
  <w:style w:type="paragraph" w:customStyle="1" w:styleId="caret17">
    <w:name w:val="caret17"/>
    <w:basedOn w:val="Normal"/>
    <w:uiPriority w:val="99"/>
    <w:semiHidden/>
    <w:pPr>
      <w:pBdr>
        <w:bottom w:val="dashed" w:sz="36" w:space="0" w:color="auto"/>
      </w:pBdr>
      <w:spacing w:after="100" w:afterAutospacing="1"/>
      <w:ind w:left="30"/>
    </w:pPr>
  </w:style>
  <w:style w:type="paragraph" w:customStyle="1" w:styleId="form-control23">
    <w:name w:val="form-control23"/>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3">
    <w:name w:val="nav-divider3"/>
    <w:basedOn w:val="Normal"/>
    <w:uiPriority w:val="99"/>
    <w:semiHidden/>
    <w:pPr>
      <w:shd w:val="clear" w:color="auto" w:fill="E5E5E5"/>
      <w:spacing w:before="143" w:beforeAutospacing="0" w:after="143"/>
    </w:pPr>
  </w:style>
  <w:style w:type="paragraph" w:customStyle="1" w:styleId="dropdown-menu17">
    <w:name w:val="dropdown-menu17"/>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9">
    <w:name w:val="icon-bar9"/>
    <w:basedOn w:val="Normal"/>
    <w:uiPriority w:val="99"/>
    <w:semiHidden/>
    <w:pPr>
      <w:spacing w:after="100" w:afterAutospacing="1"/>
    </w:pPr>
  </w:style>
  <w:style w:type="paragraph" w:customStyle="1" w:styleId="navbar-brand5">
    <w:name w:val="navbar-brand5"/>
    <w:basedOn w:val="Normal"/>
    <w:uiPriority w:val="99"/>
    <w:semiHidden/>
    <w:pPr>
      <w:spacing w:after="100" w:afterAutospacing="1" w:line="315" w:lineRule="atLeast"/>
    </w:pPr>
    <w:rPr>
      <w:color w:val="FFFFFF"/>
      <w:sz w:val="29"/>
      <w:szCs w:val="29"/>
    </w:rPr>
  </w:style>
  <w:style w:type="paragraph" w:customStyle="1" w:styleId="navbar-text5">
    <w:name w:val="navbar-text5"/>
    <w:basedOn w:val="Normal"/>
    <w:uiPriority w:val="99"/>
    <w:semiHidden/>
    <w:pPr>
      <w:spacing w:before="180" w:beforeAutospacing="0" w:after="180"/>
    </w:pPr>
    <w:rPr>
      <w:color w:val="FFFFFF"/>
    </w:rPr>
  </w:style>
  <w:style w:type="paragraph" w:customStyle="1" w:styleId="navbar-navlia5">
    <w:name w:val="navbar-nav&gt;li&gt;a5"/>
    <w:basedOn w:val="Normal"/>
    <w:uiPriority w:val="99"/>
    <w:semiHidden/>
    <w:pPr>
      <w:spacing w:after="100" w:afterAutospacing="1" w:line="315" w:lineRule="atLeast"/>
    </w:pPr>
    <w:rPr>
      <w:color w:val="FFFFFF"/>
    </w:rPr>
  </w:style>
  <w:style w:type="paragraph" w:customStyle="1" w:styleId="icon-bar10">
    <w:name w:val="icon-bar10"/>
    <w:basedOn w:val="Normal"/>
    <w:uiPriority w:val="99"/>
    <w:semiHidden/>
    <w:pPr>
      <w:shd w:val="clear" w:color="auto" w:fill="FFFFFF"/>
      <w:spacing w:after="100" w:afterAutospacing="1"/>
    </w:pPr>
  </w:style>
  <w:style w:type="paragraph" w:customStyle="1" w:styleId="navbar-collapse5">
    <w:name w:val="navbar-collapse5"/>
    <w:basedOn w:val="Normal"/>
    <w:uiPriority w:val="99"/>
    <w:semiHidden/>
    <w:pPr>
      <w:spacing w:after="100" w:afterAutospacing="1"/>
    </w:pPr>
  </w:style>
  <w:style w:type="paragraph" w:customStyle="1" w:styleId="navbar-form5">
    <w:name w:val="navbar-form5"/>
    <w:basedOn w:val="Normal"/>
    <w:uiPriority w:val="99"/>
    <w:semiHidden/>
    <w:pPr>
      <w:spacing w:before="105" w:beforeAutospacing="0" w:after="75"/>
      <w:ind w:left="-225" w:right="-225"/>
    </w:pPr>
  </w:style>
  <w:style w:type="paragraph" w:customStyle="1" w:styleId="navbar-link9">
    <w:name w:val="navbar-link9"/>
    <w:basedOn w:val="Normal"/>
    <w:uiPriority w:val="99"/>
    <w:semiHidden/>
    <w:pPr>
      <w:spacing w:after="100" w:afterAutospacing="1"/>
    </w:pPr>
    <w:rPr>
      <w:color w:val="FFFFFF"/>
    </w:rPr>
  </w:style>
  <w:style w:type="paragraph" w:customStyle="1" w:styleId="navbar-link10">
    <w:name w:val="navbar-link10"/>
    <w:basedOn w:val="Normal"/>
    <w:uiPriority w:val="99"/>
    <w:semiHidden/>
    <w:pPr>
      <w:spacing w:after="100" w:afterAutospacing="1"/>
    </w:pPr>
    <w:rPr>
      <w:color w:val="FFFFFF"/>
    </w:rPr>
  </w:style>
  <w:style w:type="paragraph" w:customStyle="1" w:styleId="btn-link5">
    <w:name w:val="btn-link5"/>
    <w:basedOn w:val="Normal"/>
    <w:uiPriority w:val="99"/>
    <w:semiHidden/>
    <w:pPr>
      <w:spacing w:after="100" w:afterAutospacing="1"/>
    </w:pPr>
    <w:rPr>
      <w:color w:val="FFFFFF"/>
    </w:rPr>
  </w:style>
  <w:style w:type="paragraph" w:customStyle="1" w:styleId="navbar-brand6">
    <w:name w:val="navbar-brand6"/>
    <w:basedOn w:val="Normal"/>
    <w:uiPriority w:val="99"/>
    <w:semiHidden/>
    <w:pPr>
      <w:spacing w:after="100" w:afterAutospacing="1" w:line="315" w:lineRule="atLeast"/>
    </w:pPr>
    <w:rPr>
      <w:color w:val="FFFFFF"/>
      <w:sz w:val="29"/>
      <w:szCs w:val="29"/>
    </w:rPr>
  </w:style>
  <w:style w:type="paragraph" w:customStyle="1" w:styleId="navbar-text6">
    <w:name w:val="navbar-text6"/>
    <w:basedOn w:val="Normal"/>
    <w:uiPriority w:val="99"/>
    <w:semiHidden/>
    <w:pPr>
      <w:spacing w:before="180" w:beforeAutospacing="0" w:after="180"/>
    </w:pPr>
    <w:rPr>
      <w:color w:val="FFFFFF"/>
    </w:rPr>
  </w:style>
  <w:style w:type="paragraph" w:customStyle="1" w:styleId="navbar-navlia6">
    <w:name w:val="navbar-nav&gt;li&gt;a6"/>
    <w:basedOn w:val="Normal"/>
    <w:uiPriority w:val="99"/>
    <w:semiHidden/>
    <w:pPr>
      <w:spacing w:after="100" w:afterAutospacing="1" w:line="315" w:lineRule="atLeast"/>
    </w:pPr>
    <w:rPr>
      <w:color w:val="FFFFFF"/>
    </w:rPr>
  </w:style>
  <w:style w:type="paragraph" w:customStyle="1" w:styleId="icon-bar11">
    <w:name w:val="icon-bar11"/>
    <w:basedOn w:val="Normal"/>
    <w:uiPriority w:val="99"/>
    <w:semiHidden/>
    <w:pPr>
      <w:shd w:val="clear" w:color="auto" w:fill="FFFFFF"/>
      <w:spacing w:after="100" w:afterAutospacing="1"/>
    </w:pPr>
  </w:style>
  <w:style w:type="paragraph" w:customStyle="1" w:styleId="navbar-collapse6">
    <w:name w:val="navbar-collapse6"/>
    <w:basedOn w:val="Normal"/>
    <w:uiPriority w:val="99"/>
    <w:semiHidden/>
    <w:pPr>
      <w:spacing w:after="100" w:afterAutospacing="1"/>
    </w:pPr>
  </w:style>
  <w:style w:type="paragraph" w:customStyle="1" w:styleId="navbar-form6">
    <w:name w:val="navbar-form6"/>
    <w:basedOn w:val="Normal"/>
    <w:uiPriority w:val="99"/>
    <w:semiHidden/>
    <w:pPr>
      <w:spacing w:before="105" w:beforeAutospacing="0" w:after="75"/>
      <w:ind w:left="-225" w:right="-225"/>
    </w:pPr>
  </w:style>
  <w:style w:type="paragraph" w:customStyle="1" w:styleId="navbar-link11">
    <w:name w:val="navbar-link11"/>
    <w:basedOn w:val="Normal"/>
    <w:uiPriority w:val="99"/>
    <w:semiHidden/>
    <w:pPr>
      <w:spacing w:after="100" w:afterAutospacing="1"/>
    </w:pPr>
    <w:rPr>
      <w:color w:val="FFFFFF"/>
    </w:rPr>
  </w:style>
  <w:style w:type="paragraph" w:customStyle="1" w:styleId="navbar-link12">
    <w:name w:val="navbar-link12"/>
    <w:basedOn w:val="Normal"/>
    <w:uiPriority w:val="99"/>
    <w:semiHidden/>
    <w:pPr>
      <w:spacing w:after="100" w:afterAutospacing="1"/>
    </w:pPr>
    <w:rPr>
      <w:color w:val="FFFFFF"/>
    </w:rPr>
  </w:style>
  <w:style w:type="paragraph" w:customStyle="1" w:styleId="btn-link6">
    <w:name w:val="btn-link6"/>
    <w:basedOn w:val="Normal"/>
    <w:uiPriority w:val="99"/>
    <w:semiHidden/>
    <w:pPr>
      <w:spacing w:after="100" w:afterAutospacing="1"/>
    </w:pPr>
    <w:rPr>
      <w:color w:val="FFFFFF"/>
    </w:rPr>
  </w:style>
  <w:style w:type="paragraph" w:customStyle="1" w:styleId="jumbotron5">
    <w:name w:val="jumbotron5"/>
    <w:basedOn w:val="Normal"/>
    <w:uiPriority w:val="99"/>
    <w:semiHidden/>
    <w:pPr>
      <w:shd w:val="clear" w:color="auto" w:fill="FAFAFA"/>
      <w:spacing w:after="450"/>
    </w:pPr>
  </w:style>
  <w:style w:type="paragraph" w:customStyle="1" w:styleId="jumbotron6">
    <w:name w:val="jumbotron6"/>
    <w:basedOn w:val="Normal"/>
    <w:uiPriority w:val="99"/>
    <w:semiHidden/>
    <w:pPr>
      <w:shd w:val="clear" w:color="auto" w:fill="FAFAFA"/>
      <w:spacing w:after="450"/>
    </w:pPr>
  </w:style>
  <w:style w:type="paragraph" w:customStyle="1" w:styleId="caption3">
    <w:name w:val="caption3"/>
    <w:basedOn w:val="Normal"/>
    <w:uiPriority w:val="99"/>
    <w:semiHidden/>
    <w:pPr>
      <w:spacing w:after="100" w:afterAutospacing="1"/>
    </w:pPr>
    <w:rPr>
      <w:color w:val="222222"/>
    </w:rPr>
  </w:style>
  <w:style w:type="paragraph" w:customStyle="1" w:styleId="alert-link11">
    <w:name w:val="alert-link11"/>
    <w:basedOn w:val="Normal"/>
    <w:uiPriority w:val="99"/>
    <w:semiHidden/>
    <w:pPr>
      <w:spacing w:after="100" w:afterAutospacing="1"/>
    </w:pPr>
    <w:rPr>
      <w:color w:val="FFFFFF"/>
      <w:u w:val="single"/>
    </w:rPr>
  </w:style>
  <w:style w:type="paragraph" w:customStyle="1" w:styleId="alert-link12">
    <w:name w:val="alert-link12"/>
    <w:basedOn w:val="Normal"/>
    <w:uiPriority w:val="99"/>
    <w:semiHidden/>
    <w:pPr>
      <w:spacing w:after="100" w:afterAutospacing="1"/>
    </w:pPr>
    <w:rPr>
      <w:color w:val="E6E6E6"/>
    </w:rPr>
  </w:style>
  <w:style w:type="paragraph" w:customStyle="1" w:styleId="alert-link13">
    <w:name w:val="alert-link13"/>
    <w:basedOn w:val="Normal"/>
    <w:uiPriority w:val="99"/>
    <w:semiHidden/>
    <w:pPr>
      <w:spacing w:after="100" w:afterAutospacing="1"/>
    </w:pPr>
    <w:rPr>
      <w:color w:val="E6E6E6"/>
    </w:rPr>
  </w:style>
  <w:style w:type="paragraph" w:customStyle="1" w:styleId="alert-link14">
    <w:name w:val="alert-link14"/>
    <w:basedOn w:val="Normal"/>
    <w:uiPriority w:val="99"/>
    <w:semiHidden/>
    <w:pPr>
      <w:spacing w:after="100" w:afterAutospacing="1"/>
    </w:pPr>
    <w:rPr>
      <w:color w:val="E6E6E6"/>
    </w:rPr>
  </w:style>
  <w:style w:type="paragraph" w:customStyle="1" w:styleId="alert-link15">
    <w:name w:val="alert-link15"/>
    <w:basedOn w:val="Normal"/>
    <w:uiPriority w:val="99"/>
    <w:semiHidden/>
    <w:pPr>
      <w:spacing w:after="100" w:afterAutospacing="1"/>
    </w:pPr>
    <w:rPr>
      <w:color w:val="E6E6E6"/>
    </w:rPr>
  </w:style>
  <w:style w:type="paragraph" w:customStyle="1" w:styleId="panel3">
    <w:name w:val="panel3"/>
    <w:basedOn w:val="Normal"/>
    <w:uiPriority w:val="99"/>
    <w:semiHidden/>
    <w:pPr>
      <w:shd w:val="clear" w:color="auto" w:fill="FFFFFF"/>
    </w:pPr>
  </w:style>
  <w:style w:type="paragraph" w:customStyle="1" w:styleId="panel-heading3">
    <w:name w:val="panel-heading3"/>
    <w:basedOn w:val="Normal"/>
    <w:uiPriority w:val="99"/>
    <w:semiHidden/>
    <w:pPr>
      <w:spacing w:after="100" w:afterAutospacing="1"/>
    </w:pPr>
  </w:style>
  <w:style w:type="paragraph" w:customStyle="1" w:styleId="panel-footer3">
    <w:name w:val="panel-footer3"/>
    <w:basedOn w:val="Normal"/>
    <w:uiPriority w:val="99"/>
    <w:semiHidden/>
    <w:pPr>
      <w:shd w:val="clear" w:color="auto" w:fill="F5F5F5"/>
      <w:spacing w:after="100" w:afterAutospacing="1"/>
    </w:pPr>
  </w:style>
  <w:style w:type="paragraph" w:customStyle="1" w:styleId="close7">
    <w:name w:val="close7"/>
    <w:basedOn w:val="Normal"/>
    <w:uiPriority w:val="99"/>
    <w:semiHidden/>
    <w:pPr>
      <w:spacing w:after="100" w:afterAutospacing="1"/>
    </w:pPr>
    <w:rPr>
      <w:b/>
      <w:bCs/>
      <w:color w:val="FFFFFF"/>
      <w:sz w:val="34"/>
      <w:szCs w:val="34"/>
    </w:rPr>
  </w:style>
  <w:style w:type="paragraph" w:customStyle="1" w:styleId="icon-prev3">
    <w:name w:val="icon-prev3"/>
    <w:basedOn w:val="Normal"/>
    <w:uiPriority w:val="99"/>
    <w:semiHidden/>
    <w:pPr>
      <w:spacing w:after="100" w:afterAutospacing="1"/>
      <w:ind w:left="-150"/>
    </w:pPr>
  </w:style>
  <w:style w:type="paragraph" w:customStyle="1" w:styleId="icon-next3">
    <w:name w:val="icon-next3"/>
    <w:basedOn w:val="Normal"/>
    <w:uiPriority w:val="99"/>
    <w:semiHidden/>
    <w:pPr>
      <w:spacing w:after="100" w:afterAutospacing="1"/>
      <w:ind w:right="-150"/>
    </w:pPr>
  </w:style>
  <w:style w:type="paragraph" w:customStyle="1" w:styleId="glyphicon-chevron-left3">
    <w:name w:val="glyphicon-chevron-left3"/>
    <w:basedOn w:val="Normal"/>
    <w:uiPriority w:val="99"/>
    <w:semiHidden/>
    <w:pPr>
      <w:spacing w:after="100" w:afterAutospacing="1"/>
      <w:ind w:left="-150"/>
    </w:pPr>
  </w:style>
  <w:style w:type="paragraph" w:customStyle="1" w:styleId="glyphicon-chevron-right3">
    <w:name w:val="glyphicon-chevron-right3"/>
    <w:basedOn w:val="Normal"/>
    <w:uiPriority w:val="99"/>
    <w:semiHidden/>
    <w:pPr>
      <w:spacing w:after="100" w:afterAutospacing="1"/>
      <w:ind w:right="-150"/>
    </w:pPr>
  </w:style>
  <w:style w:type="paragraph" w:customStyle="1" w:styleId="active3">
    <w:name w:val="active3"/>
    <w:basedOn w:val="Normal"/>
    <w:uiPriority w:val="99"/>
    <w:semiHidden/>
    <w:pPr>
      <w:shd w:val="clear" w:color="auto" w:fill="FFFFFF"/>
    </w:pPr>
  </w:style>
  <w:style w:type="paragraph" w:customStyle="1" w:styleId="btn5">
    <w:name w:val="btn5"/>
    <w:basedOn w:val="Normal"/>
    <w:uiPriority w:val="99"/>
    <w:semiHidden/>
    <w:pPr>
      <w:jc w:val="center"/>
    </w:pPr>
    <w:rPr>
      <w:sz w:val="23"/>
      <w:szCs w:val="23"/>
    </w:rPr>
  </w:style>
  <w:style w:type="paragraph" w:customStyle="1" w:styleId="icon-bar12">
    <w:name w:val="icon-bar12"/>
    <w:basedOn w:val="Normal"/>
    <w:uiPriority w:val="99"/>
    <w:semiHidden/>
    <w:pPr>
      <w:shd w:val="clear" w:color="auto" w:fill="B3B3B3"/>
      <w:spacing w:after="100" w:afterAutospacing="1"/>
    </w:pPr>
  </w:style>
  <w:style w:type="paragraph" w:customStyle="1" w:styleId="btn6">
    <w:name w:val="btn6"/>
    <w:basedOn w:val="Normal"/>
    <w:uiPriority w:val="99"/>
    <w:semiHidden/>
    <w:pPr>
      <w:jc w:val="center"/>
    </w:pPr>
    <w:rPr>
      <w:sz w:val="23"/>
      <w:szCs w:val="23"/>
    </w:rPr>
  </w:style>
  <w:style w:type="paragraph" w:customStyle="1" w:styleId="form-control24">
    <w:name w:val="form-control24"/>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dropdown-menu18">
    <w:name w:val="dropdown-menu18"/>
    <w:basedOn w:val="Normal"/>
    <w:uiPriority w:val="99"/>
    <w:semiHidden/>
    <w:pPr>
      <w:shd w:val="clear" w:color="auto" w:fill="FFFFFF"/>
    </w:pPr>
    <w:rPr>
      <w:vanish/>
      <w:sz w:val="18"/>
      <w:szCs w:val="18"/>
    </w:rPr>
  </w:style>
  <w:style w:type="paragraph" w:customStyle="1" w:styleId="dropdown-menu19">
    <w:name w:val="dropdown-menu19"/>
    <w:basedOn w:val="Normal"/>
    <w:uiPriority w:val="99"/>
    <w:semiHidden/>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0">
    <w:name w:val="dropdown-menu20"/>
    <w:basedOn w:val="Normal"/>
    <w:uiPriority w:val="99"/>
    <w:semiHidden/>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1">
    <w:name w:val="dropdown-menu21"/>
    <w:basedOn w:val="Normal"/>
    <w:uiPriority w:val="99"/>
    <w:semiHidden/>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8">
    <w:name w:val="caret18"/>
    <w:basedOn w:val="Normal"/>
    <w:uiPriority w:val="99"/>
    <w:semiHidden/>
    <w:pPr>
      <w:pBdr>
        <w:top w:val="dashed" w:sz="24" w:space="0" w:color="222222"/>
      </w:pBdr>
      <w:spacing w:after="100" w:afterAutospacing="1"/>
      <w:ind w:left="30"/>
    </w:pPr>
  </w:style>
  <w:style w:type="paragraph" w:customStyle="1" w:styleId="close8">
    <w:name w:val="close8"/>
    <w:basedOn w:val="Normal"/>
    <w:uiPriority w:val="99"/>
    <w:semiHidden/>
    <w:pPr>
      <w:spacing w:after="100" w:afterAutospacing="1"/>
    </w:pPr>
    <w:rPr>
      <w:b/>
      <w:bCs/>
      <w:color w:val="222222"/>
      <w:sz w:val="34"/>
      <w:szCs w:val="34"/>
    </w:rPr>
  </w:style>
  <w:style w:type="paragraph" w:customStyle="1" w:styleId="close9">
    <w:name w:val="close9"/>
    <w:basedOn w:val="Normal"/>
    <w:uiPriority w:val="99"/>
    <w:semiHidden/>
    <w:pPr>
      <w:spacing w:after="100" w:afterAutospacing="1"/>
    </w:pPr>
    <w:rPr>
      <w:b/>
      <w:bCs/>
      <w:color w:val="222222"/>
      <w:sz w:val="34"/>
      <w:szCs w:val="34"/>
    </w:rPr>
  </w:style>
  <w:style w:type="paragraph" w:customStyle="1" w:styleId="tocify-subheader5">
    <w:name w:val="tocify-subheader5"/>
    <w:basedOn w:val="Normal"/>
    <w:uiPriority w:val="99"/>
    <w:semiHidden/>
    <w:pPr>
      <w:spacing w:after="100" w:afterAutospacing="1"/>
      <w:ind w:firstLine="450"/>
    </w:pPr>
    <w:rPr>
      <w:vanish/>
    </w:rPr>
  </w:style>
  <w:style w:type="paragraph" w:customStyle="1" w:styleId="tocify-subheader6">
    <w:name w:val="tocify-subheader6"/>
    <w:basedOn w:val="Normal"/>
    <w:uiPriority w:val="99"/>
    <w:semiHidden/>
    <w:pPr>
      <w:spacing w:after="100" w:afterAutospacing="1"/>
      <w:ind w:firstLine="600"/>
    </w:pPr>
    <w:rPr>
      <w:vanish/>
    </w:rPr>
  </w:style>
  <w:style w:type="paragraph" w:customStyle="1" w:styleId="list-group-item3">
    <w:name w:val="list-group-item3"/>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content">
    <w:name w:val="toc-content"/>
    <w:basedOn w:val="Normal"/>
    <w:uiPriority w:val="99"/>
    <w:semiHidden/>
    <w:pPr>
      <w:spacing w:after="100" w:afterAutospacing="1"/>
    </w:pPr>
  </w:style>
  <w:style w:type="paragraph" w:customStyle="1" w:styleId="tocify-item">
    <w:name w:val="tocify-item"/>
    <w:basedOn w:val="Normal"/>
    <w:uiPriority w:val="99"/>
    <w:semiHidden/>
    <w:pPr>
      <w:spacing w:after="100" w:afterAutospacing="1"/>
    </w:pPr>
  </w:style>
  <w:style w:type="paragraph" w:customStyle="1" w:styleId="small37">
    <w:name w:val="small37"/>
    <w:basedOn w:val="Normal"/>
    <w:uiPriority w:val="99"/>
    <w:semiHidden/>
    <w:pPr>
      <w:spacing w:after="100" w:afterAutospacing="1"/>
    </w:pPr>
    <w:rPr>
      <w:color w:val="999999"/>
      <w:sz w:val="16"/>
      <w:szCs w:val="16"/>
    </w:rPr>
  </w:style>
  <w:style w:type="paragraph" w:customStyle="1" w:styleId="small38">
    <w:name w:val="small38"/>
    <w:basedOn w:val="Normal"/>
    <w:uiPriority w:val="99"/>
    <w:semiHidden/>
    <w:pPr>
      <w:spacing w:after="100" w:afterAutospacing="1"/>
    </w:pPr>
    <w:rPr>
      <w:color w:val="999999"/>
      <w:sz w:val="16"/>
      <w:szCs w:val="16"/>
    </w:rPr>
  </w:style>
  <w:style w:type="paragraph" w:customStyle="1" w:styleId="small39">
    <w:name w:val="small39"/>
    <w:basedOn w:val="Normal"/>
    <w:uiPriority w:val="99"/>
    <w:semiHidden/>
    <w:pPr>
      <w:spacing w:after="100" w:afterAutospacing="1"/>
    </w:pPr>
    <w:rPr>
      <w:color w:val="999999"/>
      <w:sz w:val="16"/>
      <w:szCs w:val="16"/>
    </w:rPr>
  </w:style>
  <w:style w:type="paragraph" w:customStyle="1" w:styleId="small40">
    <w:name w:val="small40"/>
    <w:basedOn w:val="Normal"/>
    <w:uiPriority w:val="99"/>
    <w:semiHidden/>
    <w:pPr>
      <w:spacing w:after="100" w:afterAutospacing="1"/>
    </w:pPr>
    <w:rPr>
      <w:color w:val="999999"/>
      <w:sz w:val="18"/>
      <w:szCs w:val="18"/>
    </w:rPr>
  </w:style>
  <w:style w:type="paragraph" w:customStyle="1" w:styleId="small41">
    <w:name w:val="small41"/>
    <w:basedOn w:val="Normal"/>
    <w:uiPriority w:val="99"/>
    <w:semiHidden/>
    <w:pPr>
      <w:spacing w:after="100" w:afterAutospacing="1"/>
    </w:pPr>
    <w:rPr>
      <w:color w:val="999999"/>
      <w:sz w:val="18"/>
      <w:szCs w:val="18"/>
    </w:rPr>
  </w:style>
  <w:style w:type="paragraph" w:customStyle="1" w:styleId="small42">
    <w:name w:val="small42"/>
    <w:basedOn w:val="Normal"/>
    <w:uiPriority w:val="99"/>
    <w:semiHidden/>
    <w:pPr>
      <w:spacing w:after="100" w:afterAutospacing="1"/>
    </w:pPr>
    <w:rPr>
      <w:color w:val="999999"/>
      <w:sz w:val="18"/>
      <w:szCs w:val="18"/>
    </w:rPr>
  </w:style>
  <w:style w:type="paragraph" w:customStyle="1" w:styleId="small43">
    <w:name w:val="small43"/>
    <w:basedOn w:val="Normal"/>
    <w:uiPriority w:val="99"/>
    <w:semiHidden/>
    <w:pPr>
      <w:spacing w:after="100" w:afterAutospacing="1"/>
    </w:pPr>
    <w:rPr>
      <w:color w:val="999999"/>
      <w:sz w:val="16"/>
      <w:szCs w:val="16"/>
    </w:rPr>
  </w:style>
  <w:style w:type="paragraph" w:customStyle="1" w:styleId="small44">
    <w:name w:val="small44"/>
    <w:basedOn w:val="Normal"/>
    <w:uiPriority w:val="99"/>
    <w:semiHidden/>
    <w:pPr>
      <w:spacing w:after="100" w:afterAutospacing="1"/>
    </w:pPr>
    <w:rPr>
      <w:color w:val="999999"/>
      <w:sz w:val="16"/>
      <w:szCs w:val="16"/>
    </w:rPr>
  </w:style>
  <w:style w:type="paragraph" w:customStyle="1" w:styleId="small45">
    <w:name w:val="small45"/>
    <w:basedOn w:val="Normal"/>
    <w:uiPriority w:val="99"/>
    <w:semiHidden/>
    <w:pPr>
      <w:spacing w:after="100" w:afterAutospacing="1"/>
    </w:pPr>
    <w:rPr>
      <w:color w:val="999999"/>
      <w:sz w:val="16"/>
      <w:szCs w:val="16"/>
    </w:rPr>
  </w:style>
  <w:style w:type="paragraph" w:customStyle="1" w:styleId="small46">
    <w:name w:val="small46"/>
    <w:basedOn w:val="Normal"/>
    <w:uiPriority w:val="99"/>
    <w:semiHidden/>
    <w:pPr>
      <w:spacing w:after="100" w:afterAutospacing="1"/>
    </w:pPr>
    <w:rPr>
      <w:color w:val="999999"/>
      <w:sz w:val="18"/>
      <w:szCs w:val="18"/>
    </w:rPr>
  </w:style>
  <w:style w:type="paragraph" w:customStyle="1" w:styleId="small47">
    <w:name w:val="small47"/>
    <w:basedOn w:val="Normal"/>
    <w:uiPriority w:val="99"/>
    <w:semiHidden/>
    <w:pPr>
      <w:spacing w:after="100" w:afterAutospacing="1"/>
    </w:pPr>
    <w:rPr>
      <w:color w:val="999999"/>
      <w:sz w:val="18"/>
      <w:szCs w:val="18"/>
    </w:rPr>
  </w:style>
  <w:style w:type="paragraph" w:customStyle="1" w:styleId="small48">
    <w:name w:val="small48"/>
    <w:basedOn w:val="Normal"/>
    <w:uiPriority w:val="99"/>
    <w:semiHidden/>
    <w:pPr>
      <w:spacing w:after="100" w:afterAutospacing="1"/>
    </w:pPr>
    <w:rPr>
      <w:color w:val="999999"/>
      <w:sz w:val="18"/>
      <w:szCs w:val="18"/>
    </w:rPr>
  </w:style>
  <w:style w:type="paragraph" w:customStyle="1" w:styleId="table4">
    <w:name w:val="table4"/>
    <w:basedOn w:val="Normal"/>
    <w:uiPriority w:val="99"/>
    <w:semiHidden/>
    <w:pPr>
      <w:shd w:val="clear" w:color="auto" w:fill="FFFFFF"/>
      <w:spacing w:after="315"/>
    </w:pPr>
  </w:style>
  <w:style w:type="paragraph" w:customStyle="1" w:styleId="form-control25">
    <w:name w:val="form-control25"/>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18"/>
      <w:szCs w:val="18"/>
    </w:rPr>
  </w:style>
  <w:style w:type="paragraph" w:customStyle="1" w:styleId="form-control-static7">
    <w:name w:val="form-control-static7"/>
    <w:basedOn w:val="Normal"/>
    <w:uiPriority w:val="99"/>
    <w:semiHidden/>
    <w:rPr>
      <w:sz w:val="18"/>
      <w:szCs w:val="18"/>
    </w:rPr>
  </w:style>
  <w:style w:type="paragraph" w:customStyle="1" w:styleId="form-control26">
    <w:name w:val="form-control26"/>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9"/>
      <w:szCs w:val="29"/>
    </w:rPr>
  </w:style>
  <w:style w:type="paragraph" w:customStyle="1" w:styleId="form-control-static8">
    <w:name w:val="form-control-static8"/>
    <w:basedOn w:val="Normal"/>
    <w:uiPriority w:val="99"/>
    <w:semiHidden/>
    <w:rPr>
      <w:sz w:val="29"/>
      <w:szCs w:val="29"/>
    </w:rPr>
  </w:style>
  <w:style w:type="paragraph" w:customStyle="1" w:styleId="form-control27">
    <w:name w:val="form-control27"/>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form-control28">
    <w:name w:val="form-control28"/>
    <w:basedOn w:val="Normal"/>
    <w:uiPriority w:val="99"/>
    <w:semiHidden/>
    <w:pPr>
      <w:pBdr>
        <w:top w:val="single" w:sz="6" w:space="6" w:color="43AC6A"/>
        <w:left w:val="single" w:sz="6" w:space="9" w:color="43AC6A"/>
        <w:bottom w:val="single" w:sz="6" w:space="6" w:color="43AC6A"/>
        <w:right w:val="single" w:sz="6" w:space="9" w:color="43AC6A"/>
      </w:pBdr>
      <w:shd w:val="clear" w:color="auto" w:fill="FFFFFF"/>
      <w:spacing w:after="100" w:afterAutospacing="1"/>
    </w:pPr>
    <w:rPr>
      <w:color w:val="6F6F6F"/>
      <w:sz w:val="23"/>
      <w:szCs w:val="23"/>
    </w:rPr>
  </w:style>
  <w:style w:type="paragraph" w:customStyle="1" w:styleId="input-group-addon10">
    <w:name w:val="input-group-addon10"/>
    <w:basedOn w:val="Normal"/>
    <w:uiPriority w:val="99"/>
    <w:semiHidden/>
    <w:pPr>
      <w:pBdr>
        <w:top w:val="single" w:sz="6" w:space="6" w:color="43AC6A"/>
        <w:left w:val="single" w:sz="6" w:space="9" w:color="43AC6A"/>
        <w:bottom w:val="single" w:sz="6" w:space="6" w:color="43AC6A"/>
        <w:right w:val="single" w:sz="6" w:space="9" w:color="43AC6A"/>
      </w:pBdr>
      <w:shd w:val="clear" w:color="auto" w:fill="DFF0D8"/>
      <w:spacing w:after="100" w:afterAutospacing="1"/>
      <w:jc w:val="center"/>
    </w:pPr>
    <w:rPr>
      <w:color w:val="43AC6A"/>
      <w:sz w:val="23"/>
      <w:szCs w:val="23"/>
    </w:rPr>
  </w:style>
  <w:style w:type="paragraph" w:customStyle="1" w:styleId="form-control-feedback10">
    <w:name w:val="form-control-feedback10"/>
    <w:basedOn w:val="Normal"/>
    <w:uiPriority w:val="99"/>
    <w:semiHidden/>
    <w:pPr>
      <w:spacing w:after="100" w:afterAutospacing="1" w:line="585" w:lineRule="atLeast"/>
      <w:jc w:val="center"/>
    </w:pPr>
    <w:rPr>
      <w:color w:val="43AC6A"/>
    </w:rPr>
  </w:style>
  <w:style w:type="paragraph" w:customStyle="1" w:styleId="form-control29">
    <w:name w:val="form-control29"/>
    <w:basedOn w:val="Normal"/>
    <w:uiPriority w:val="99"/>
    <w:semiHidden/>
    <w:pPr>
      <w:pBdr>
        <w:top w:val="single" w:sz="6" w:space="6" w:color="E99002"/>
        <w:left w:val="single" w:sz="6" w:space="9" w:color="E99002"/>
        <w:bottom w:val="single" w:sz="6" w:space="6" w:color="E99002"/>
        <w:right w:val="single" w:sz="6" w:space="9" w:color="E99002"/>
      </w:pBdr>
      <w:shd w:val="clear" w:color="auto" w:fill="FFFFFF"/>
      <w:spacing w:after="100" w:afterAutospacing="1"/>
    </w:pPr>
    <w:rPr>
      <w:color w:val="6F6F6F"/>
      <w:sz w:val="23"/>
      <w:szCs w:val="23"/>
    </w:rPr>
  </w:style>
  <w:style w:type="paragraph" w:customStyle="1" w:styleId="input-group-addon11">
    <w:name w:val="input-group-addon11"/>
    <w:basedOn w:val="Normal"/>
    <w:uiPriority w:val="99"/>
    <w:semiHidden/>
    <w:pPr>
      <w:pBdr>
        <w:top w:val="single" w:sz="6" w:space="6" w:color="E99002"/>
        <w:left w:val="single" w:sz="6" w:space="9" w:color="E99002"/>
        <w:bottom w:val="single" w:sz="6" w:space="6" w:color="E99002"/>
        <w:right w:val="single" w:sz="6" w:space="9" w:color="E99002"/>
      </w:pBdr>
      <w:shd w:val="clear" w:color="auto" w:fill="FCF8E3"/>
      <w:spacing w:after="100" w:afterAutospacing="1"/>
      <w:jc w:val="center"/>
    </w:pPr>
    <w:rPr>
      <w:color w:val="E99002"/>
      <w:sz w:val="23"/>
      <w:szCs w:val="23"/>
    </w:rPr>
  </w:style>
  <w:style w:type="paragraph" w:customStyle="1" w:styleId="form-control-feedback11">
    <w:name w:val="form-control-feedback11"/>
    <w:basedOn w:val="Normal"/>
    <w:uiPriority w:val="99"/>
    <w:semiHidden/>
    <w:pPr>
      <w:spacing w:after="100" w:afterAutospacing="1" w:line="585" w:lineRule="atLeast"/>
      <w:jc w:val="center"/>
    </w:pPr>
    <w:rPr>
      <w:color w:val="E99002"/>
    </w:rPr>
  </w:style>
  <w:style w:type="paragraph" w:customStyle="1" w:styleId="form-control30">
    <w:name w:val="form-control30"/>
    <w:basedOn w:val="Normal"/>
    <w:uiPriority w:val="99"/>
    <w:semiHidden/>
    <w:pPr>
      <w:pBdr>
        <w:top w:val="single" w:sz="6" w:space="6" w:color="F04124"/>
        <w:left w:val="single" w:sz="6" w:space="9" w:color="F04124"/>
        <w:bottom w:val="single" w:sz="6" w:space="6" w:color="F04124"/>
        <w:right w:val="single" w:sz="6" w:space="9" w:color="F04124"/>
      </w:pBdr>
      <w:shd w:val="clear" w:color="auto" w:fill="FFFFFF"/>
      <w:spacing w:after="100" w:afterAutospacing="1"/>
    </w:pPr>
    <w:rPr>
      <w:color w:val="6F6F6F"/>
      <w:sz w:val="23"/>
      <w:szCs w:val="23"/>
    </w:rPr>
  </w:style>
  <w:style w:type="paragraph" w:customStyle="1" w:styleId="input-group-addon12">
    <w:name w:val="input-group-addon12"/>
    <w:basedOn w:val="Normal"/>
    <w:uiPriority w:val="99"/>
    <w:semiHidden/>
    <w:pPr>
      <w:pBdr>
        <w:top w:val="single" w:sz="6" w:space="6" w:color="F04124"/>
        <w:left w:val="single" w:sz="6" w:space="9" w:color="F04124"/>
        <w:bottom w:val="single" w:sz="6" w:space="6" w:color="F04124"/>
        <w:right w:val="single" w:sz="6" w:space="9" w:color="F04124"/>
      </w:pBdr>
      <w:shd w:val="clear" w:color="auto" w:fill="F2DEDE"/>
      <w:spacing w:after="100" w:afterAutospacing="1"/>
      <w:jc w:val="center"/>
    </w:pPr>
    <w:rPr>
      <w:color w:val="F04124"/>
      <w:sz w:val="23"/>
      <w:szCs w:val="23"/>
    </w:rPr>
  </w:style>
  <w:style w:type="paragraph" w:customStyle="1" w:styleId="form-control-feedback12">
    <w:name w:val="form-control-feedback12"/>
    <w:basedOn w:val="Normal"/>
    <w:uiPriority w:val="99"/>
    <w:semiHidden/>
    <w:pPr>
      <w:spacing w:after="100" w:afterAutospacing="1" w:line="585" w:lineRule="atLeast"/>
      <w:jc w:val="center"/>
    </w:pPr>
    <w:rPr>
      <w:color w:val="F04124"/>
    </w:rPr>
  </w:style>
  <w:style w:type="paragraph" w:customStyle="1" w:styleId="radio4">
    <w:name w:val="radio4"/>
    <w:basedOn w:val="Normal"/>
    <w:uiPriority w:val="99"/>
    <w:semiHidden/>
    <w:rPr>
      <w:sz w:val="18"/>
      <w:szCs w:val="18"/>
    </w:rPr>
  </w:style>
  <w:style w:type="paragraph" w:customStyle="1" w:styleId="checkbox4">
    <w:name w:val="checkbox4"/>
    <w:basedOn w:val="Normal"/>
    <w:uiPriority w:val="99"/>
    <w:semiHidden/>
    <w:rPr>
      <w:sz w:val="18"/>
      <w:szCs w:val="18"/>
    </w:rPr>
  </w:style>
  <w:style w:type="paragraph" w:customStyle="1" w:styleId="radio-inline4">
    <w:name w:val="radio-inline4"/>
    <w:basedOn w:val="Normal"/>
    <w:uiPriority w:val="99"/>
    <w:semiHidden/>
  </w:style>
  <w:style w:type="paragraph" w:customStyle="1" w:styleId="checkbox-inline4">
    <w:name w:val="checkbox-inline4"/>
    <w:basedOn w:val="Normal"/>
    <w:uiPriority w:val="99"/>
    <w:semiHidden/>
  </w:style>
  <w:style w:type="paragraph" w:customStyle="1" w:styleId="form-group4">
    <w:name w:val="form-group4"/>
    <w:basedOn w:val="Normal"/>
    <w:uiPriority w:val="99"/>
    <w:semiHidden/>
    <w:pPr>
      <w:spacing w:before="0" w:beforeAutospacing="0" w:after="225"/>
      <w:ind w:left="-225" w:right="-225"/>
    </w:pPr>
  </w:style>
  <w:style w:type="paragraph" w:customStyle="1" w:styleId="badge19">
    <w:name w:val="badge19"/>
    <w:basedOn w:val="Normal"/>
    <w:uiPriority w:val="99"/>
    <w:semiHidden/>
    <w:pPr>
      <w:shd w:val="clear" w:color="auto" w:fill="333333"/>
      <w:spacing w:after="100" w:afterAutospacing="1"/>
      <w:jc w:val="center"/>
    </w:pPr>
    <w:rPr>
      <w:color w:val="E7E7E7"/>
      <w:sz w:val="18"/>
      <w:szCs w:val="18"/>
    </w:rPr>
  </w:style>
  <w:style w:type="paragraph" w:customStyle="1" w:styleId="badge20">
    <w:name w:val="badge20"/>
    <w:basedOn w:val="Normal"/>
    <w:uiPriority w:val="99"/>
    <w:semiHidden/>
    <w:pPr>
      <w:shd w:val="clear" w:color="auto" w:fill="FFFFFF"/>
      <w:spacing w:after="100" w:afterAutospacing="1"/>
      <w:jc w:val="center"/>
    </w:pPr>
    <w:rPr>
      <w:color w:val="008CBA"/>
      <w:sz w:val="18"/>
      <w:szCs w:val="18"/>
    </w:rPr>
  </w:style>
  <w:style w:type="paragraph" w:customStyle="1" w:styleId="badge21">
    <w:name w:val="badge21"/>
    <w:basedOn w:val="Normal"/>
    <w:uiPriority w:val="99"/>
    <w:semiHidden/>
    <w:pPr>
      <w:shd w:val="clear" w:color="auto" w:fill="FFFFFF"/>
      <w:spacing w:after="100" w:afterAutospacing="1"/>
      <w:jc w:val="center"/>
    </w:pPr>
    <w:rPr>
      <w:color w:val="43AC6A"/>
      <w:sz w:val="18"/>
      <w:szCs w:val="18"/>
    </w:rPr>
  </w:style>
  <w:style w:type="paragraph" w:customStyle="1" w:styleId="badge22">
    <w:name w:val="badge22"/>
    <w:basedOn w:val="Normal"/>
    <w:uiPriority w:val="99"/>
    <w:semiHidden/>
    <w:pPr>
      <w:shd w:val="clear" w:color="auto" w:fill="FFFFFF"/>
      <w:spacing w:after="100" w:afterAutospacing="1"/>
      <w:jc w:val="center"/>
    </w:pPr>
    <w:rPr>
      <w:color w:val="5BC0DE"/>
      <w:sz w:val="18"/>
      <w:szCs w:val="18"/>
    </w:rPr>
  </w:style>
  <w:style w:type="paragraph" w:customStyle="1" w:styleId="badge23">
    <w:name w:val="badge23"/>
    <w:basedOn w:val="Normal"/>
    <w:uiPriority w:val="99"/>
    <w:semiHidden/>
    <w:pPr>
      <w:shd w:val="clear" w:color="auto" w:fill="FFFFFF"/>
      <w:spacing w:after="100" w:afterAutospacing="1"/>
      <w:jc w:val="center"/>
    </w:pPr>
    <w:rPr>
      <w:color w:val="E99002"/>
      <w:sz w:val="18"/>
      <w:szCs w:val="18"/>
    </w:rPr>
  </w:style>
  <w:style w:type="paragraph" w:customStyle="1" w:styleId="badge24">
    <w:name w:val="badge24"/>
    <w:basedOn w:val="Normal"/>
    <w:uiPriority w:val="99"/>
    <w:semiHidden/>
    <w:pPr>
      <w:shd w:val="clear" w:color="auto" w:fill="FFFFFF"/>
      <w:spacing w:after="100" w:afterAutospacing="1"/>
      <w:jc w:val="center"/>
    </w:pPr>
    <w:rPr>
      <w:color w:val="F04124"/>
      <w:sz w:val="18"/>
      <w:szCs w:val="18"/>
    </w:rPr>
  </w:style>
  <w:style w:type="paragraph" w:customStyle="1" w:styleId="divider4">
    <w:name w:val="divider4"/>
    <w:basedOn w:val="Normal"/>
    <w:uiPriority w:val="99"/>
    <w:semiHidden/>
    <w:pPr>
      <w:spacing w:before="143" w:beforeAutospacing="0" w:after="143"/>
    </w:pPr>
  </w:style>
  <w:style w:type="paragraph" w:customStyle="1" w:styleId="caret19">
    <w:name w:val="caret19"/>
    <w:basedOn w:val="Normal"/>
    <w:uiPriority w:val="99"/>
    <w:semiHidden/>
    <w:pPr>
      <w:pBdr>
        <w:bottom w:val="dashed" w:sz="24" w:space="0" w:color="auto"/>
      </w:pBdr>
      <w:spacing w:after="100" w:afterAutospacing="1"/>
      <w:ind w:left="30"/>
    </w:pPr>
  </w:style>
  <w:style w:type="paragraph" w:customStyle="1" w:styleId="caret20">
    <w:name w:val="caret20"/>
    <w:basedOn w:val="Normal"/>
    <w:uiPriority w:val="99"/>
    <w:semiHidden/>
    <w:pPr>
      <w:pBdr>
        <w:bottom w:val="dashed" w:sz="24" w:space="0" w:color="auto"/>
      </w:pBdr>
      <w:spacing w:after="100" w:afterAutospacing="1"/>
      <w:ind w:left="30"/>
    </w:pPr>
  </w:style>
  <w:style w:type="paragraph" w:customStyle="1" w:styleId="dropdown-menu22">
    <w:name w:val="dropdown-menu22"/>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3">
    <w:name w:val="dropdown-menu23"/>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1">
    <w:name w:val="caret21"/>
    <w:basedOn w:val="Normal"/>
    <w:uiPriority w:val="99"/>
    <w:semiHidden/>
    <w:pPr>
      <w:pBdr>
        <w:top w:val="dashed" w:sz="24" w:space="0" w:color="auto"/>
      </w:pBdr>
      <w:spacing w:after="100" w:afterAutospacing="1"/>
    </w:pPr>
  </w:style>
  <w:style w:type="paragraph" w:customStyle="1" w:styleId="caret22">
    <w:name w:val="caret22"/>
    <w:basedOn w:val="Normal"/>
    <w:uiPriority w:val="99"/>
    <w:semiHidden/>
    <w:pPr>
      <w:pBdr>
        <w:top w:val="dashed" w:sz="36" w:space="0" w:color="auto"/>
      </w:pBdr>
      <w:spacing w:after="100" w:afterAutospacing="1"/>
      <w:ind w:left="30"/>
    </w:pPr>
  </w:style>
  <w:style w:type="paragraph" w:customStyle="1" w:styleId="caret23">
    <w:name w:val="caret23"/>
    <w:basedOn w:val="Normal"/>
    <w:uiPriority w:val="99"/>
    <w:semiHidden/>
    <w:pPr>
      <w:pBdr>
        <w:bottom w:val="dashed" w:sz="36" w:space="0" w:color="auto"/>
      </w:pBdr>
      <w:spacing w:after="100" w:afterAutospacing="1"/>
      <w:ind w:left="30"/>
    </w:pPr>
  </w:style>
  <w:style w:type="paragraph" w:customStyle="1" w:styleId="form-control31">
    <w:name w:val="form-control31"/>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4">
    <w:name w:val="nav-divider4"/>
    <w:basedOn w:val="Normal"/>
    <w:uiPriority w:val="99"/>
    <w:semiHidden/>
    <w:pPr>
      <w:shd w:val="clear" w:color="auto" w:fill="E5E5E5"/>
      <w:spacing w:before="143" w:beforeAutospacing="0" w:after="143"/>
    </w:pPr>
  </w:style>
  <w:style w:type="paragraph" w:customStyle="1" w:styleId="dropdown-menu24">
    <w:name w:val="dropdown-menu24"/>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3">
    <w:name w:val="icon-bar13"/>
    <w:basedOn w:val="Normal"/>
    <w:uiPriority w:val="99"/>
    <w:semiHidden/>
    <w:pPr>
      <w:spacing w:after="100" w:afterAutospacing="1"/>
    </w:pPr>
  </w:style>
  <w:style w:type="paragraph" w:customStyle="1" w:styleId="navbar-brand7">
    <w:name w:val="navbar-brand7"/>
    <w:basedOn w:val="Normal"/>
    <w:uiPriority w:val="99"/>
    <w:semiHidden/>
    <w:pPr>
      <w:spacing w:after="100" w:afterAutospacing="1" w:line="315" w:lineRule="atLeast"/>
    </w:pPr>
    <w:rPr>
      <w:color w:val="FFFFFF"/>
      <w:sz w:val="29"/>
      <w:szCs w:val="29"/>
    </w:rPr>
  </w:style>
  <w:style w:type="paragraph" w:customStyle="1" w:styleId="navbar-text7">
    <w:name w:val="navbar-text7"/>
    <w:basedOn w:val="Normal"/>
    <w:uiPriority w:val="99"/>
    <w:semiHidden/>
    <w:pPr>
      <w:spacing w:before="180" w:beforeAutospacing="0" w:after="180"/>
    </w:pPr>
    <w:rPr>
      <w:color w:val="FFFFFF"/>
    </w:rPr>
  </w:style>
  <w:style w:type="paragraph" w:customStyle="1" w:styleId="navbar-navlia7">
    <w:name w:val="navbar-nav&gt;li&gt;a7"/>
    <w:basedOn w:val="Normal"/>
    <w:uiPriority w:val="99"/>
    <w:semiHidden/>
    <w:pPr>
      <w:spacing w:after="100" w:afterAutospacing="1" w:line="315" w:lineRule="atLeast"/>
    </w:pPr>
    <w:rPr>
      <w:color w:val="FFFFFF"/>
    </w:rPr>
  </w:style>
  <w:style w:type="paragraph" w:customStyle="1" w:styleId="icon-bar14">
    <w:name w:val="icon-bar14"/>
    <w:basedOn w:val="Normal"/>
    <w:uiPriority w:val="99"/>
    <w:semiHidden/>
    <w:pPr>
      <w:shd w:val="clear" w:color="auto" w:fill="FFFFFF"/>
      <w:spacing w:after="100" w:afterAutospacing="1"/>
    </w:pPr>
  </w:style>
  <w:style w:type="paragraph" w:customStyle="1" w:styleId="navbar-collapse7">
    <w:name w:val="navbar-collapse7"/>
    <w:basedOn w:val="Normal"/>
    <w:uiPriority w:val="99"/>
    <w:semiHidden/>
    <w:pPr>
      <w:spacing w:after="100" w:afterAutospacing="1"/>
    </w:pPr>
  </w:style>
  <w:style w:type="paragraph" w:customStyle="1" w:styleId="navbar-form7">
    <w:name w:val="navbar-form7"/>
    <w:basedOn w:val="Normal"/>
    <w:uiPriority w:val="99"/>
    <w:semiHidden/>
    <w:pPr>
      <w:spacing w:before="105" w:beforeAutospacing="0" w:after="75"/>
      <w:ind w:left="-225" w:right="-225"/>
    </w:pPr>
  </w:style>
  <w:style w:type="paragraph" w:customStyle="1" w:styleId="navbar-link13">
    <w:name w:val="navbar-link13"/>
    <w:basedOn w:val="Normal"/>
    <w:uiPriority w:val="99"/>
    <w:semiHidden/>
    <w:pPr>
      <w:spacing w:after="100" w:afterAutospacing="1"/>
    </w:pPr>
    <w:rPr>
      <w:color w:val="FFFFFF"/>
    </w:rPr>
  </w:style>
  <w:style w:type="paragraph" w:customStyle="1" w:styleId="navbar-link14">
    <w:name w:val="navbar-link14"/>
    <w:basedOn w:val="Normal"/>
    <w:uiPriority w:val="99"/>
    <w:semiHidden/>
    <w:pPr>
      <w:spacing w:after="100" w:afterAutospacing="1"/>
    </w:pPr>
    <w:rPr>
      <w:color w:val="FFFFFF"/>
    </w:rPr>
  </w:style>
  <w:style w:type="paragraph" w:customStyle="1" w:styleId="btn-link7">
    <w:name w:val="btn-link7"/>
    <w:basedOn w:val="Normal"/>
    <w:uiPriority w:val="99"/>
    <w:semiHidden/>
    <w:pPr>
      <w:spacing w:after="100" w:afterAutospacing="1"/>
    </w:pPr>
    <w:rPr>
      <w:color w:val="FFFFFF"/>
    </w:rPr>
  </w:style>
  <w:style w:type="paragraph" w:customStyle="1" w:styleId="navbar-brand8">
    <w:name w:val="navbar-brand8"/>
    <w:basedOn w:val="Normal"/>
    <w:uiPriority w:val="99"/>
    <w:semiHidden/>
    <w:pPr>
      <w:spacing w:after="100" w:afterAutospacing="1" w:line="315" w:lineRule="atLeast"/>
    </w:pPr>
    <w:rPr>
      <w:color w:val="FFFFFF"/>
      <w:sz w:val="29"/>
      <w:szCs w:val="29"/>
    </w:rPr>
  </w:style>
  <w:style w:type="paragraph" w:customStyle="1" w:styleId="navbar-text8">
    <w:name w:val="navbar-text8"/>
    <w:basedOn w:val="Normal"/>
    <w:uiPriority w:val="99"/>
    <w:semiHidden/>
    <w:pPr>
      <w:spacing w:before="180" w:beforeAutospacing="0" w:after="180"/>
    </w:pPr>
    <w:rPr>
      <w:color w:val="FFFFFF"/>
    </w:rPr>
  </w:style>
  <w:style w:type="paragraph" w:customStyle="1" w:styleId="navbar-navlia8">
    <w:name w:val="navbar-nav&gt;li&gt;a8"/>
    <w:basedOn w:val="Normal"/>
    <w:uiPriority w:val="99"/>
    <w:semiHidden/>
    <w:pPr>
      <w:spacing w:after="100" w:afterAutospacing="1" w:line="315" w:lineRule="atLeast"/>
    </w:pPr>
    <w:rPr>
      <w:color w:val="FFFFFF"/>
    </w:rPr>
  </w:style>
  <w:style w:type="paragraph" w:customStyle="1" w:styleId="icon-bar15">
    <w:name w:val="icon-bar15"/>
    <w:basedOn w:val="Normal"/>
    <w:uiPriority w:val="99"/>
    <w:semiHidden/>
    <w:pPr>
      <w:shd w:val="clear" w:color="auto" w:fill="FFFFFF"/>
      <w:spacing w:after="100" w:afterAutospacing="1"/>
    </w:pPr>
  </w:style>
  <w:style w:type="paragraph" w:customStyle="1" w:styleId="navbar-collapse8">
    <w:name w:val="navbar-collapse8"/>
    <w:basedOn w:val="Normal"/>
    <w:uiPriority w:val="99"/>
    <w:semiHidden/>
    <w:pPr>
      <w:spacing w:after="100" w:afterAutospacing="1"/>
    </w:pPr>
  </w:style>
  <w:style w:type="paragraph" w:customStyle="1" w:styleId="navbar-form8">
    <w:name w:val="navbar-form8"/>
    <w:basedOn w:val="Normal"/>
    <w:uiPriority w:val="99"/>
    <w:semiHidden/>
    <w:pPr>
      <w:spacing w:before="105" w:beforeAutospacing="0" w:after="75"/>
      <w:ind w:left="-225" w:right="-225"/>
    </w:pPr>
  </w:style>
  <w:style w:type="paragraph" w:customStyle="1" w:styleId="navbar-link15">
    <w:name w:val="navbar-link15"/>
    <w:basedOn w:val="Normal"/>
    <w:uiPriority w:val="99"/>
    <w:semiHidden/>
    <w:pPr>
      <w:spacing w:after="100" w:afterAutospacing="1"/>
    </w:pPr>
    <w:rPr>
      <w:color w:val="FFFFFF"/>
    </w:rPr>
  </w:style>
  <w:style w:type="paragraph" w:customStyle="1" w:styleId="navbar-link16">
    <w:name w:val="navbar-link16"/>
    <w:basedOn w:val="Normal"/>
    <w:uiPriority w:val="99"/>
    <w:semiHidden/>
    <w:pPr>
      <w:spacing w:after="100" w:afterAutospacing="1"/>
    </w:pPr>
    <w:rPr>
      <w:color w:val="FFFFFF"/>
    </w:rPr>
  </w:style>
  <w:style w:type="paragraph" w:customStyle="1" w:styleId="btn-link8">
    <w:name w:val="btn-link8"/>
    <w:basedOn w:val="Normal"/>
    <w:uiPriority w:val="99"/>
    <w:semiHidden/>
    <w:pPr>
      <w:spacing w:after="100" w:afterAutospacing="1"/>
    </w:pPr>
    <w:rPr>
      <w:color w:val="FFFFFF"/>
    </w:rPr>
  </w:style>
  <w:style w:type="paragraph" w:customStyle="1" w:styleId="jumbotron7">
    <w:name w:val="jumbotron7"/>
    <w:basedOn w:val="Normal"/>
    <w:uiPriority w:val="99"/>
    <w:semiHidden/>
    <w:pPr>
      <w:shd w:val="clear" w:color="auto" w:fill="FAFAFA"/>
      <w:spacing w:after="450"/>
    </w:pPr>
  </w:style>
  <w:style w:type="paragraph" w:customStyle="1" w:styleId="jumbotron8">
    <w:name w:val="jumbotron8"/>
    <w:basedOn w:val="Normal"/>
    <w:uiPriority w:val="99"/>
    <w:semiHidden/>
    <w:pPr>
      <w:shd w:val="clear" w:color="auto" w:fill="FAFAFA"/>
      <w:spacing w:after="450"/>
    </w:pPr>
  </w:style>
  <w:style w:type="paragraph" w:customStyle="1" w:styleId="caption4">
    <w:name w:val="caption4"/>
    <w:basedOn w:val="Normal"/>
    <w:uiPriority w:val="99"/>
    <w:semiHidden/>
    <w:pPr>
      <w:spacing w:after="100" w:afterAutospacing="1"/>
    </w:pPr>
    <w:rPr>
      <w:color w:val="222222"/>
    </w:rPr>
  </w:style>
  <w:style w:type="paragraph" w:customStyle="1" w:styleId="alert-link16">
    <w:name w:val="alert-link16"/>
    <w:basedOn w:val="Normal"/>
    <w:uiPriority w:val="99"/>
    <w:semiHidden/>
    <w:pPr>
      <w:spacing w:after="100" w:afterAutospacing="1"/>
    </w:pPr>
    <w:rPr>
      <w:color w:val="FFFFFF"/>
      <w:u w:val="single"/>
    </w:rPr>
  </w:style>
  <w:style w:type="paragraph" w:customStyle="1" w:styleId="alert-link17">
    <w:name w:val="alert-link17"/>
    <w:basedOn w:val="Normal"/>
    <w:uiPriority w:val="99"/>
    <w:semiHidden/>
    <w:pPr>
      <w:spacing w:after="100" w:afterAutospacing="1"/>
    </w:pPr>
    <w:rPr>
      <w:color w:val="E6E6E6"/>
    </w:rPr>
  </w:style>
  <w:style w:type="paragraph" w:customStyle="1" w:styleId="alert-link18">
    <w:name w:val="alert-link18"/>
    <w:basedOn w:val="Normal"/>
    <w:uiPriority w:val="99"/>
    <w:semiHidden/>
    <w:pPr>
      <w:spacing w:after="100" w:afterAutospacing="1"/>
    </w:pPr>
    <w:rPr>
      <w:color w:val="E6E6E6"/>
    </w:rPr>
  </w:style>
  <w:style w:type="paragraph" w:customStyle="1" w:styleId="alert-link19">
    <w:name w:val="alert-link19"/>
    <w:basedOn w:val="Normal"/>
    <w:uiPriority w:val="99"/>
    <w:semiHidden/>
    <w:pPr>
      <w:spacing w:after="100" w:afterAutospacing="1"/>
    </w:pPr>
    <w:rPr>
      <w:color w:val="E6E6E6"/>
    </w:rPr>
  </w:style>
  <w:style w:type="paragraph" w:customStyle="1" w:styleId="alert-link20">
    <w:name w:val="alert-link20"/>
    <w:basedOn w:val="Normal"/>
    <w:uiPriority w:val="99"/>
    <w:semiHidden/>
    <w:pPr>
      <w:spacing w:after="100" w:afterAutospacing="1"/>
    </w:pPr>
    <w:rPr>
      <w:color w:val="E6E6E6"/>
    </w:rPr>
  </w:style>
  <w:style w:type="paragraph" w:customStyle="1" w:styleId="panel4">
    <w:name w:val="panel4"/>
    <w:basedOn w:val="Normal"/>
    <w:uiPriority w:val="99"/>
    <w:semiHidden/>
    <w:pPr>
      <w:shd w:val="clear" w:color="auto" w:fill="FFFFFF"/>
    </w:pPr>
  </w:style>
  <w:style w:type="paragraph" w:customStyle="1" w:styleId="panel-heading4">
    <w:name w:val="panel-heading4"/>
    <w:basedOn w:val="Normal"/>
    <w:uiPriority w:val="99"/>
    <w:semiHidden/>
    <w:pPr>
      <w:spacing w:after="100" w:afterAutospacing="1"/>
    </w:pPr>
  </w:style>
  <w:style w:type="paragraph" w:customStyle="1" w:styleId="panel-footer4">
    <w:name w:val="panel-footer4"/>
    <w:basedOn w:val="Normal"/>
    <w:uiPriority w:val="99"/>
    <w:semiHidden/>
    <w:pPr>
      <w:shd w:val="clear" w:color="auto" w:fill="F5F5F5"/>
      <w:spacing w:after="100" w:afterAutospacing="1"/>
    </w:pPr>
  </w:style>
  <w:style w:type="paragraph" w:customStyle="1" w:styleId="close10">
    <w:name w:val="close10"/>
    <w:basedOn w:val="Normal"/>
    <w:uiPriority w:val="99"/>
    <w:semiHidden/>
    <w:pPr>
      <w:spacing w:after="100" w:afterAutospacing="1"/>
    </w:pPr>
    <w:rPr>
      <w:b/>
      <w:bCs/>
      <w:color w:val="FFFFFF"/>
      <w:sz w:val="34"/>
      <w:szCs w:val="34"/>
    </w:rPr>
  </w:style>
  <w:style w:type="paragraph" w:customStyle="1" w:styleId="icon-prev4">
    <w:name w:val="icon-prev4"/>
    <w:basedOn w:val="Normal"/>
    <w:uiPriority w:val="99"/>
    <w:semiHidden/>
    <w:pPr>
      <w:spacing w:after="100" w:afterAutospacing="1"/>
      <w:ind w:left="-150"/>
    </w:pPr>
  </w:style>
  <w:style w:type="paragraph" w:customStyle="1" w:styleId="icon-next4">
    <w:name w:val="icon-next4"/>
    <w:basedOn w:val="Normal"/>
    <w:uiPriority w:val="99"/>
    <w:semiHidden/>
    <w:pPr>
      <w:spacing w:after="100" w:afterAutospacing="1"/>
      <w:ind w:right="-150"/>
    </w:pPr>
  </w:style>
  <w:style w:type="paragraph" w:customStyle="1" w:styleId="glyphicon-chevron-left4">
    <w:name w:val="glyphicon-chevron-left4"/>
    <w:basedOn w:val="Normal"/>
    <w:uiPriority w:val="99"/>
    <w:semiHidden/>
    <w:pPr>
      <w:spacing w:after="100" w:afterAutospacing="1"/>
      <w:ind w:left="-150"/>
    </w:pPr>
  </w:style>
  <w:style w:type="paragraph" w:customStyle="1" w:styleId="glyphicon-chevron-right4">
    <w:name w:val="glyphicon-chevron-right4"/>
    <w:basedOn w:val="Normal"/>
    <w:uiPriority w:val="99"/>
    <w:semiHidden/>
    <w:pPr>
      <w:spacing w:after="100" w:afterAutospacing="1"/>
      <w:ind w:right="-150"/>
    </w:pPr>
  </w:style>
  <w:style w:type="paragraph" w:customStyle="1" w:styleId="active4">
    <w:name w:val="active4"/>
    <w:basedOn w:val="Normal"/>
    <w:uiPriority w:val="99"/>
    <w:semiHidden/>
    <w:pPr>
      <w:shd w:val="clear" w:color="auto" w:fill="FFFFFF"/>
    </w:pPr>
  </w:style>
  <w:style w:type="paragraph" w:customStyle="1" w:styleId="btn7">
    <w:name w:val="btn7"/>
    <w:basedOn w:val="Normal"/>
    <w:uiPriority w:val="99"/>
    <w:semiHidden/>
    <w:pPr>
      <w:jc w:val="center"/>
    </w:pPr>
    <w:rPr>
      <w:sz w:val="23"/>
      <w:szCs w:val="23"/>
    </w:rPr>
  </w:style>
  <w:style w:type="paragraph" w:customStyle="1" w:styleId="icon-bar16">
    <w:name w:val="icon-bar16"/>
    <w:basedOn w:val="Normal"/>
    <w:uiPriority w:val="99"/>
    <w:semiHidden/>
    <w:pPr>
      <w:shd w:val="clear" w:color="auto" w:fill="B3B3B3"/>
      <w:spacing w:after="100" w:afterAutospacing="1"/>
    </w:pPr>
  </w:style>
  <w:style w:type="paragraph" w:customStyle="1" w:styleId="btn8">
    <w:name w:val="btn8"/>
    <w:basedOn w:val="Normal"/>
    <w:uiPriority w:val="99"/>
    <w:semiHidden/>
    <w:pPr>
      <w:jc w:val="center"/>
    </w:pPr>
    <w:rPr>
      <w:sz w:val="23"/>
      <w:szCs w:val="23"/>
    </w:rPr>
  </w:style>
  <w:style w:type="paragraph" w:customStyle="1" w:styleId="form-control32">
    <w:name w:val="form-control32"/>
    <w:basedOn w:val="Normal"/>
    <w:uiPriority w:val="99"/>
    <w:semiHidden/>
    <w:pPr>
      <w:pBdr>
        <w:top w:val="single" w:sz="6" w:space="6" w:color="CCCCCC"/>
        <w:left w:val="single" w:sz="6" w:space="9" w:color="CCCCCC"/>
        <w:bottom w:val="single" w:sz="6" w:space="6" w:color="CCCCCC"/>
        <w:right w:val="single" w:sz="6" w:space="9" w:color="CCCCCC"/>
      </w:pBdr>
      <w:shd w:val="clear" w:color="auto" w:fill="FFFFFF"/>
      <w:spacing w:after="100" w:afterAutospacing="1"/>
    </w:pPr>
    <w:rPr>
      <w:color w:val="6F6F6F"/>
      <w:sz w:val="23"/>
      <w:szCs w:val="23"/>
    </w:rPr>
  </w:style>
  <w:style w:type="paragraph" w:customStyle="1" w:styleId="dropdown-menu25">
    <w:name w:val="dropdown-menu25"/>
    <w:basedOn w:val="Normal"/>
    <w:uiPriority w:val="99"/>
    <w:semiHidden/>
    <w:pPr>
      <w:shd w:val="clear" w:color="auto" w:fill="FFFFFF"/>
    </w:pPr>
    <w:rPr>
      <w:vanish/>
      <w:sz w:val="18"/>
      <w:szCs w:val="18"/>
    </w:rPr>
  </w:style>
  <w:style w:type="paragraph" w:customStyle="1" w:styleId="dropdown-menu26">
    <w:name w:val="dropdown-menu26"/>
    <w:basedOn w:val="Normal"/>
    <w:uiPriority w:val="99"/>
    <w:semiHidden/>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7">
    <w:name w:val="dropdown-menu27"/>
    <w:basedOn w:val="Normal"/>
    <w:uiPriority w:val="99"/>
    <w:semiHidden/>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8">
    <w:name w:val="dropdown-menu28"/>
    <w:basedOn w:val="Normal"/>
    <w:uiPriority w:val="99"/>
    <w:semiHidden/>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24">
    <w:name w:val="caret24"/>
    <w:basedOn w:val="Normal"/>
    <w:uiPriority w:val="99"/>
    <w:semiHidden/>
    <w:pPr>
      <w:pBdr>
        <w:top w:val="dashed" w:sz="24" w:space="0" w:color="222222"/>
      </w:pBdr>
      <w:spacing w:after="100" w:afterAutospacing="1"/>
      <w:ind w:left="30"/>
    </w:pPr>
  </w:style>
  <w:style w:type="paragraph" w:customStyle="1" w:styleId="close11">
    <w:name w:val="close11"/>
    <w:basedOn w:val="Normal"/>
    <w:uiPriority w:val="99"/>
    <w:semiHidden/>
    <w:pPr>
      <w:spacing w:after="100" w:afterAutospacing="1"/>
    </w:pPr>
    <w:rPr>
      <w:b/>
      <w:bCs/>
      <w:color w:val="222222"/>
      <w:sz w:val="34"/>
      <w:szCs w:val="34"/>
    </w:rPr>
  </w:style>
  <w:style w:type="paragraph" w:customStyle="1" w:styleId="close12">
    <w:name w:val="close12"/>
    <w:basedOn w:val="Normal"/>
    <w:uiPriority w:val="99"/>
    <w:semiHidden/>
    <w:pPr>
      <w:spacing w:after="100" w:afterAutospacing="1"/>
    </w:pPr>
    <w:rPr>
      <w:b/>
      <w:bCs/>
      <w:color w:val="222222"/>
      <w:sz w:val="34"/>
      <w:szCs w:val="34"/>
    </w:rPr>
  </w:style>
  <w:style w:type="paragraph" w:customStyle="1" w:styleId="tocify-subheader7">
    <w:name w:val="tocify-subheader7"/>
    <w:basedOn w:val="Normal"/>
    <w:uiPriority w:val="99"/>
    <w:semiHidden/>
    <w:pPr>
      <w:spacing w:after="100" w:afterAutospacing="1"/>
      <w:ind w:firstLine="450"/>
    </w:pPr>
  </w:style>
  <w:style w:type="paragraph" w:customStyle="1" w:styleId="tocify-subheader8">
    <w:name w:val="tocify-subheader8"/>
    <w:basedOn w:val="Normal"/>
    <w:uiPriority w:val="99"/>
    <w:semiHidden/>
    <w:pPr>
      <w:spacing w:after="100" w:afterAutospacing="1"/>
      <w:ind w:firstLine="600"/>
    </w:pPr>
  </w:style>
  <w:style w:type="paragraph" w:customStyle="1" w:styleId="list-group-item4">
    <w:name w:val="list-group-item4"/>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1">
    <w:name w:val="tocify-item1"/>
    <w:basedOn w:val="Normal"/>
    <w:uiPriority w:val="99"/>
    <w:semiHidden/>
    <w:pPr>
      <w:spacing w:after="100" w:afterAutospacing="1"/>
    </w:pPr>
    <w:rPr>
      <w:sz w:val="23"/>
      <w:szCs w:val="23"/>
    </w:rPr>
  </w:style>
  <w:style w:type="paragraph" w:customStyle="1" w:styleId="dropdown">
    <w:name w:val="dropdown"/>
    <w:basedOn w:val="Normal"/>
    <w:uiPriority w:val="99"/>
    <w:semiHidden/>
    <w:pPr>
      <w:spacing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icon-bar17">
    <w:name w:val="icon-bar17"/>
    <w:basedOn w:val="DefaultParagraphFont"/>
  </w:style>
  <w:style w:type="character" w:customStyle="1" w:styleId="caret25">
    <w:name w:val="caret25"/>
    <w:basedOn w:val="DefaultParagraphFont"/>
    <w:rPr>
      <w:bdr w:val="dashed" w:sz="24" w:space="0" w:color="auto" w:frame="1"/>
    </w:rPr>
  </w:style>
  <w:style w:type="character" w:customStyle="1" w:styleId="math">
    <w:name w:val="mat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93871">
      <w:marLeft w:val="0"/>
      <w:marRight w:val="0"/>
      <w:marTop w:val="0"/>
      <w:marBottom w:val="0"/>
      <w:divBdr>
        <w:top w:val="none" w:sz="0" w:space="0" w:color="auto"/>
        <w:left w:val="none" w:sz="0" w:space="0" w:color="auto"/>
        <w:bottom w:val="none" w:sz="0" w:space="0" w:color="auto"/>
        <w:right w:val="none" w:sz="0" w:space="0" w:color="auto"/>
      </w:divBdr>
      <w:divsChild>
        <w:div w:id="280841504">
          <w:marLeft w:val="0"/>
          <w:marRight w:val="0"/>
          <w:marTop w:val="0"/>
          <w:marBottom w:val="0"/>
          <w:divBdr>
            <w:top w:val="none" w:sz="0" w:space="0" w:color="auto"/>
            <w:left w:val="none" w:sz="0" w:space="0" w:color="auto"/>
            <w:bottom w:val="none" w:sz="0" w:space="0" w:color="auto"/>
            <w:right w:val="none" w:sz="0" w:space="0" w:color="auto"/>
          </w:divBdr>
          <w:divsChild>
            <w:div w:id="1008095738">
              <w:marLeft w:val="0"/>
              <w:marRight w:val="0"/>
              <w:marTop w:val="0"/>
              <w:marBottom w:val="315"/>
              <w:divBdr>
                <w:top w:val="none" w:sz="0" w:space="0" w:color="auto"/>
                <w:left w:val="none" w:sz="0" w:space="0" w:color="auto"/>
                <w:bottom w:val="none" w:sz="0" w:space="0" w:color="auto"/>
                <w:right w:val="none" w:sz="0" w:space="0" w:color="auto"/>
              </w:divBdr>
              <w:divsChild>
                <w:div w:id="1619029081">
                  <w:marLeft w:val="0"/>
                  <w:marRight w:val="0"/>
                  <w:marTop w:val="0"/>
                  <w:marBottom w:val="0"/>
                  <w:divBdr>
                    <w:top w:val="none" w:sz="0" w:space="0" w:color="auto"/>
                    <w:left w:val="none" w:sz="0" w:space="0" w:color="auto"/>
                    <w:bottom w:val="none" w:sz="0" w:space="0" w:color="auto"/>
                    <w:right w:val="none" w:sz="0" w:space="0" w:color="auto"/>
                  </w:divBdr>
                  <w:divsChild>
                    <w:div w:id="813908869">
                      <w:marLeft w:val="0"/>
                      <w:marRight w:val="0"/>
                      <w:marTop w:val="0"/>
                      <w:marBottom w:val="0"/>
                      <w:divBdr>
                        <w:top w:val="none" w:sz="0" w:space="0" w:color="auto"/>
                        <w:left w:val="none" w:sz="0" w:space="0" w:color="auto"/>
                        <w:bottom w:val="none" w:sz="0" w:space="0" w:color="auto"/>
                        <w:right w:val="none" w:sz="0" w:space="0" w:color="auto"/>
                      </w:divBdr>
                    </w:div>
                    <w:div w:id="2105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155">
              <w:marLeft w:val="0"/>
              <w:marRight w:val="0"/>
              <w:marTop w:val="0"/>
              <w:marBottom w:val="0"/>
              <w:divBdr>
                <w:top w:val="none" w:sz="0" w:space="0" w:color="auto"/>
                <w:left w:val="none" w:sz="0" w:space="0" w:color="auto"/>
                <w:bottom w:val="none" w:sz="0" w:space="0" w:color="auto"/>
                <w:right w:val="none" w:sz="0" w:space="0" w:color="auto"/>
              </w:divBdr>
            </w:div>
            <w:div w:id="96338387">
              <w:marLeft w:val="0"/>
              <w:marRight w:val="0"/>
              <w:marTop w:val="0"/>
              <w:marBottom w:val="0"/>
              <w:divBdr>
                <w:top w:val="none" w:sz="0" w:space="0" w:color="auto"/>
                <w:left w:val="none" w:sz="0" w:space="0" w:color="auto"/>
                <w:bottom w:val="none" w:sz="0" w:space="0" w:color="auto"/>
                <w:right w:val="none" w:sz="0" w:space="0" w:color="auto"/>
              </w:divBdr>
              <w:divsChild>
                <w:div w:id="14311587">
                  <w:marLeft w:val="0"/>
                  <w:marRight w:val="0"/>
                  <w:marTop w:val="0"/>
                  <w:marBottom w:val="0"/>
                  <w:divBdr>
                    <w:top w:val="none" w:sz="0" w:space="0" w:color="auto"/>
                    <w:left w:val="none" w:sz="0" w:space="0" w:color="auto"/>
                    <w:bottom w:val="none" w:sz="0" w:space="0" w:color="auto"/>
                    <w:right w:val="none" w:sz="0" w:space="0" w:color="auto"/>
                  </w:divBdr>
                </w:div>
              </w:divsChild>
            </w:div>
            <w:div w:id="908268022">
              <w:marLeft w:val="0"/>
              <w:marRight w:val="0"/>
              <w:marTop w:val="0"/>
              <w:marBottom w:val="0"/>
              <w:divBdr>
                <w:top w:val="none" w:sz="0" w:space="0" w:color="auto"/>
                <w:left w:val="none" w:sz="0" w:space="0" w:color="auto"/>
                <w:bottom w:val="none" w:sz="0" w:space="0" w:color="auto"/>
                <w:right w:val="none" w:sz="0" w:space="0" w:color="auto"/>
              </w:divBdr>
            </w:div>
            <w:div w:id="1740202937">
              <w:marLeft w:val="0"/>
              <w:marRight w:val="0"/>
              <w:marTop w:val="0"/>
              <w:marBottom w:val="0"/>
              <w:divBdr>
                <w:top w:val="none" w:sz="0" w:space="0" w:color="auto"/>
                <w:left w:val="none" w:sz="0" w:space="0" w:color="auto"/>
                <w:bottom w:val="none" w:sz="0" w:space="0" w:color="auto"/>
                <w:right w:val="none" w:sz="0" w:space="0" w:color="auto"/>
              </w:divBdr>
              <w:divsChild>
                <w:div w:id="911626689">
                  <w:marLeft w:val="0"/>
                  <w:marRight w:val="0"/>
                  <w:marTop w:val="0"/>
                  <w:marBottom w:val="0"/>
                  <w:divBdr>
                    <w:top w:val="none" w:sz="0" w:space="0" w:color="auto"/>
                    <w:left w:val="none" w:sz="0" w:space="0" w:color="auto"/>
                    <w:bottom w:val="none" w:sz="0" w:space="0" w:color="auto"/>
                    <w:right w:val="none" w:sz="0" w:space="0" w:color="auto"/>
                  </w:divBdr>
                </w:div>
              </w:divsChild>
            </w:div>
            <w:div w:id="454444218">
              <w:marLeft w:val="0"/>
              <w:marRight w:val="0"/>
              <w:marTop w:val="0"/>
              <w:marBottom w:val="0"/>
              <w:divBdr>
                <w:top w:val="none" w:sz="0" w:space="0" w:color="auto"/>
                <w:left w:val="none" w:sz="0" w:space="0" w:color="auto"/>
                <w:bottom w:val="none" w:sz="0" w:space="0" w:color="auto"/>
                <w:right w:val="none" w:sz="0" w:space="0" w:color="auto"/>
              </w:divBdr>
            </w:div>
            <w:div w:id="215942354">
              <w:marLeft w:val="0"/>
              <w:marRight w:val="0"/>
              <w:marTop w:val="0"/>
              <w:marBottom w:val="0"/>
              <w:divBdr>
                <w:top w:val="none" w:sz="0" w:space="0" w:color="auto"/>
                <w:left w:val="none" w:sz="0" w:space="0" w:color="auto"/>
                <w:bottom w:val="none" w:sz="0" w:space="0" w:color="auto"/>
                <w:right w:val="none" w:sz="0" w:space="0" w:color="auto"/>
              </w:divBdr>
              <w:divsChild>
                <w:div w:id="6176056">
                  <w:marLeft w:val="0"/>
                  <w:marRight w:val="0"/>
                  <w:marTop w:val="0"/>
                  <w:marBottom w:val="0"/>
                  <w:divBdr>
                    <w:top w:val="none" w:sz="0" w:space="0" w:color="auto"/>
                    <w:left w:val="none" w:sz="0" w:space="0" w:color="auto"/>
                    <w:bottom w:val="none" w:sz="0" w:space="0" w:color="auto"/>
                    <w:right w:val="none" w:sz="0" w:space="0" w:color="auto"/>
                  </w:divBdr>
                </w:div>
                <w:div w:id="930816477">
                  <w:marLeft w:val="0"/>
                  <w:marRight w:val="0"/>
                  <w:marTop w:val="0"/>
                  <w:marBottom w:val="0"/>
                  <w:divBdr>
                    <w:top w:val="none" w:sz="0" w:space="0" w:color="auto"/>
                    <w:left w:val="none" w:sz="0" w:space="0" w:color="auto"/>
                    <w:bottom w:val="none" w:sz="0" w:space="0" w:color="auto"/>
                    <w:right w:val="none" w:sz="0" w:space="0" w:color="auto"/>
                  </w:divBdr>
                </w:div>
                <w:div w:id="966738982">
                  <w:marLeft w:val="0"/>
                  <w:marRight w:val="0"/>
                  <w:marTop w:val="0"/>
                  <w:marBottom w:val="0"/>
                  <w:divBdr>
                    <w:top w:val="none" w:sz="0" w:space="0" w:color="auto"/>
                    <w:left w:val="none" w:sz="0" w:space="0" w:color="auto"/>
                    <w:bottom w:val="none" w:sz="0" w:space="0" w:color="auto"/>
                    <w:right w:val="none" w:sz="0" w:space="0" w:color="auto"/>
                  </w:divBdr>
                </w:div>
                <w:div w:id="2062702070">
                  <w:marLeft w:val="0"/>
                  <w:marRight w:val="0"/>
                  <w:marTop w:val="0"/>
                  <w:marBottom w:val="0"/>
                  <w:divBdr>
                    <w:top w:val="none" w:sz="0" w:space="0" w:color="auto"/>
                    <w:left w:val="none" w:sz="0" w:space="0" w:color="auto"/>
                    <w:bottom w:val="none" w:sz="0" w:space="0" w:color="auto"/>
                    <w:right w:val="none" w:sz="0" w:space="0" w:color="auto"/>
                  </w:divBdr>
                </w:div>
                <w:div w:id="1744184309">
                  <w:marLeft w:val="0"/>
                  <w:marRight w:val="0"/>
                  <w:marTop w:val="0"/>
                  <w:marBottom w:val="0"/>
                  <w:divBdr>
                    <w:top w:val="none" w:sz="0" w:space="0" w:color="auto"/>
                    <w:left w:val="none" w:sz="0" w:space="0" w:color="auto"/>
                    <w:bottom w:val="none" w:sz="0" w:space="0" w:color="auto"/>
                    <w:right w:val="none" w:sz="0" w:space="0" w:color="auto"/>
                  </w:divBdr>
                </w:div>
                <w:div w:id="1867325045">
                  <w:marLeft w:val="0"/>
                  <w:marRight w:val="0"/>
                  <w:marTop w:val="0"/>
                  <w:marBottom w:val="0"/>
                  <w:divBdr>
                    <w:top w:val="none" w:sz="0" w:space="0" w:color="auto"/>
                    <w:left w:val="none" w:sz="0" w:space="0" w:color="auto"/>
                    <w:bottom w:val="none" w:sz="0" w:space="0" w:color="auto"/>
                    <w:right w:val="none" w:sz="0" w:space="0" w:color="auto"/>
                  </w:divBdr>
                </w:div>
                <w:div w:id="2063745021">
                  <w:marLeft w:val="0"/>
                  <w:marRight w:val="0"/>
                  <w:marTop w:val="0"/>
                  <w:marBottom w:val="0"/>
                  <w:divBdr>
                    <w:top w:val="none" w:sz="0" w:space="0" w:color="auto"/>
                    <w:left w:val="none" w:sz="0" w:space="0" w:color="auto"/>
                    <w:bottom w:val="single" w:sz="6" w:space="4" w:color="DDDDDD"/>
                    <w:right w:val="none" w:sz="0" w:space="0" w:color="auto"/>
                  </w:divBdr>
                </w:div>
                <w:div w:id="1979218488">
                  <w:marLeft w:val="0"/>
                  <w:marRight w:val="0"/>
                  <w:marTop w:val="0"/>
                  <w:marBottom w:val="0"/>
                  <w:divBdr>
                    <w:top w:val="none" w:sz="0" w:space="0" w:color="auto"/>
                    <w:left w:val="none" w:sz="0" w:space="0" w:color="auto"/>
                    <w:bottom w:val="single" w:sz="6" w:space="4" w:color="DDDDDD"/>
                    <w:right w:val="none" w:sz="0" w:space="0" w:color="auto"/>
                  </w:divBdr>
                </w:div>
                <w:div w:id="2071030863">
                  <w:marLeft w:val="0"/>
                  <w:marRight w:val="0"/>
                  <w:marTop w:val="0"/>
                  <w:marBottom w:val="0"/>
                  <w:divBdr>
                    <w:top w:val="none" w:sz="0" w:space="0" w:color="auto"/>
                    <w:left w:val="none" w:sz="0" w:space="0" w:color="auto"/>
                    <w:bottom w:val="single" w:sz="6" w:space="4" w:color="DDDDDD"/>
                    <w:right w:val="none" w:sz="0" w:space="0" w:color="auto"/>
                  </w:divBdr>
                </w:div>
                <w:div w:id="905341733">
                  <w:marLeft w:val="0"/>
                  <w:marRight w:val="0"/>
                  <w:marTop w:val="0"/>
                  <w:marBottom w:val="0"/>
                  <w:divBdr>
                    <w:top w:val="none" w:sz="0" w:space="0" w:color="auto"/>
                    <w:left w:val="none" w:sz="0" w:space="0" w:color="auto"/>
                    <w:bottom w:val="single" w:sz="6" w:space="4" w:color="DDDDDD"/>
                    <w:right w:val="none" w:sz="0" w:space="0" w:color="auto"/>
                  </w:divBdr>
                </w:div>
                <w:div w:id="1216237157">
                  <w:marLeft w:val="0"/>
                  <w:marRight w:val="0"/>
                  <w:marTop w:val="0"/>
                  <w:marBottom w:val="0"/>
                  <w:divBdr>
                    <w:top w:val="none" w:sz="0" w:space="0" w:color="auto"/>
                    <w:left w:val="none" w:sz="0" w:space="0" w:color="auto"/>
                    <w:bottom w:val="single" w:sz="6" w:space="4" w:color="DDDDDD"/>
                    <w:right w:val="none" w:sz="0" w:space="0" w:color="auto"/>
                  </w:divBdr>
                </w:div>
                <w:div w:id="219635248">
                  <w:marLeft w:val="0"/>
                  <w:marRight w:val="0"/>
                  <w:marTop w:val="0"/>
                  <w:marBottom w:val="0"/>
                  <w:divBdr>
                    <w:top w:val="none" w:sz="0" w:space="0" w:color="auto"/>
                    <w:left w:val="none" w:sz="0" w:space="0" w:color="auto"/>
                    <w:bottom w:val="single" w:sz="6" w:space="4" w:color="DDDDDD"/>
                    <w:right w:val="none" w:sz="0" w:space="0" w:color="auto"/>
                  </w:divBdr>
                </w:div>
                <w:div w:id="423840926">
                  <w:marLeft w:val="0"/>
                  <w:marRight w:val="0"/>
                  <w:marTop w:val="0"/>
                  <w:marBottom w:val="0"/>
                  <w:divBdr>
                    <w:top w:val="none" w:sz="0" w:space="0" w:color="auto"/>
                    <w:left w:val="none" w:sz="0" w:space="0" w:color="auto"/>
                    <w:bottom w:val="none" w:sz="0" w:space="0" w:color="auto"/>
                    <w:right w:val="none" w:sz="0" w:space="0" w:color="auto"/>
                  </w:divBdr>
                </w:div>
                <w:div w:id="1853299099">
                  <w:marLeft w:val="0"/>
                  <w:marRight w:val="0"/>
                  <w:marTop w:val="0"/>
                  <w:marBottom w:val="0"/>
                  <w:divBdr>
                    <w:top w:val="none" w:sz="0" w:space="0" w:color="auto"/>
                    <w:left w:val="none" w:sz="0" w:space="0" w:color="auto"/>
                    <w:bottom w:val="none" w:sz="0" w:space="0" w:color="auto"/>
                    <w:right w:val="none" w:sz="0" w:space="0" w:color="auto"/>
                  </w:divBdr>
                </w:div>
                <w:div w:id="1729264894">
                  <w:marLeft w:val="0"/>
                  <w:marRight w:val="0"/>
                  <w:marTop w:val="0"/>
                  <w:marBottom w:val="0"/>
                  <w:divBdr>
                    <w:top w:val="none" w:sz="0" w:space="0" w:color="auto"/>
                    <w:left w:val="none" w:sz="0" w:space="0" w:color="auto"/>
                    <w:bottom w:val="none" w:sz="0" w:space="0" w:color="auto"/>
                    <w:right w:val="none" w:sz="0" w:space="0" w:color="auto"/>
                  </w:divBdr>
                </w:div>
                <w:div w:id="1546406357">
                  <w:marLeft w:val="0"/>
                  <w:marRight w:val="0"/>
                  <w:marTop w:val="0"/>
                  <w:marBottom w:val="0"/>
                  <w:divBdr>
                    <w:top w:val="none" w:sz="0" w:space="0" w:color="auto"/>
                    <w:left w:val="none" w:sz="0" w:space="0" w:color="auto"/>
                    <w:bottom w:val="none" w:sz="0" w:space="0" w:color="auto"/>
                    <w:right w:val="none" w:sz="0" w:space="0" w:color="auto"/>
                  </w:divBdr>
                </w:div>
                <w:div w:id="1823425778">
                  <w:marLeft w:val="0"/>
                  <w:marRight w:val="0"/>
                  <w:marTop w:val="0"/>
                  <w:marBottom w:val="0"/>
                  <w:divBdr>
                    <w:top w:val="none" w:sz="0" w:space="0" w:color="auto"/>
                    <w:left w:val="none" w:sz="0" w:space="0" w:color="auto"/>
                    <w:bottom w:val="none" w:sz="0" w:space="0" w:color="auto"/>
                    <w:right w:val="none" w:sz="0" w:space="0" w:color="auto"/>
                  </w:divBdr>
                </w:div>
              </w:divsChild>
            </w:div>
            <w:div w:id="1567060882">
              <w:marLeft w:val="0"/>
              <w:marRight w:val="0"/>
              <w:marTop w:val="0"/>
              <w:marBottom w:val="0"/>
              <w:divBdr>
                <w:top w:val="none" w:sz="0" w:space="0" w:color="auto"/>
                <w:left w:val="none" w:sz="0" w:space="0" w:color="auto"/>
                <w:bottom w:val="none" w:sz="0" w:space="0" w:color="auto"/>
                <w:right w:val="none" w:sz="0" w:space="0" w:color="auto"/>
              </w:divBdr>
              <w:divsChild>
                <w:div w:id="1692533288">
                  <w:marLeft w:val="0"/>
                  <w:marRight w:val="0"/>
                  <w:marTop w:val="0"/>
                  <w:marBottom w:val="0"/>
                  <w:divBdr>
                    <w:top w:val="none" w:sz="0" w:space="0" w:color="auto"/>
                    <w:left w:val="none" w:sz="0" w:space="0" w:color="auto"/>
                    <w:bottom w:val="none" w:sz="0" w:space="0" w:color="auto"/>
                    <w:right w:val="none" w:sz="0" w:space="0" w:color="auto"/>
                  </w:divBdr>
                </w:div>
                <w:div w:id="1069427420">
                  <w:marLeft w:val="0"/>
                  <w:marRight w:val="0"/>
                  <w:marTop w:val="0"/>
                  <w:marBottom w:val="0"/>
                  <w:divBdr>
                    <w:top w:val="none" w:sz="0" w:space="0" w:color="auto"/>
                    <w:left w:val="none" w:sz="0" w:space="0" w:color="auto"/>
                    <w:bottom w:val="none" w:sz="0" w:space="0" w:color="auto"/>
                    <w:right w:val="none" w:sz="0" w:space="0" w:color="auto"/>
                  </w:divBdr>
                </w:div>
                <w:div w:id="1176656383">
                  <w:marLeft w:val="0"/>
                  <w:marRight w:val="0"/>
                  <w:marTop w:val="0"/>
                  <w:marBottom w:val="0"/>
                  <w:divBdr>
                    <w:top w:val="none" w:sz="0" w:space="0" w:color="auto"/>
                    <w:left w:val="none" w:sz="0" w:space="0" w:color="auto"/>
                    <w:bottom w:val="none" w:sz="0" w:space="0" w:color="auto"/>
                    <w:right w:val="none" w:sz="0" w:space="0" w:color="auto"/>
                  </w:divBdr>
                </w:div>
                <w:div w:id="969437275">
                  <w:marLeft w:val="0"/>
                  <w:marRight w:val="0"/>
                  <w:marTop w:val="0"/>
                  <w:marBottom w:val="0"/>
                  <w:divBdr>
                    <w:top w:val="none" w:sz="0" w:space="0" w:color="auto"/>
                    <w:left w:val="none" w:sz="0" w:space="0" w:color="auto"/>
                    <w:bottom w:val="none" w:sz="0" w:space="0" w:color="auto"/>
                    <w:right w:val="none" w:sz="0" w:space="0" w:color="auto"/>
                  </w:divBdr>
                </w:div>
                <w:div w:id="2033220475">
                  <w:marLeft w:val="0"/>
                  <w:marRight w:val="0"/>
                  <w:marTop w:val="0"/>
                  <w:marBottom w:val="0"/>
                  <w:divBdr>
                    <w:top w:val="none" w:sz="0" w:space="0" w:color="auto"/>
                    <w:left w:val="none" w:sz="0" w:space="0" w:color="auto"/>
                    <w:bottom w:val="none" w:sz="0" w:space="0" w:color="auto"/>
                    <w:right w:val="none" w:sz="0" w:space="0" w:color="auto"/>
                  </w:divBdr>
                </w:div>
              </w:divsChild>
            </w:div>
            <w:div w:id="1007832742">
              <w:marLeft w:val="0"/>
              <w:marRight w:val="0"/>
              <w:marTop w:val="0"/>
              <w:marBottom w:val="0"/>
              <w:divBdr>
                <w:top w:val="none" w:sz="0" w:space="0" w:color="auto"/>
                <w:left w:val="none" w:sz="0" w:space="0" w:color="auto"/>
                <w:bottom w:val="none" w:sz="0" w:space="0" w:color="auto"/>
                <w:right w:val="none" w:sz="0" w:space="0" w:color="auto"/>
              </w:divBdr>
            </w:div>
            <w:div w:id="1699238477">
              <w:marLeft w:val="0"/>
              <w:marRight w:val="0"/>
              <w:marTop w:val="0"/>
              <w:marBottom w:val="0"/>
              <w:divBdr>
                <w:top w:val="none" w:sz="0" w:space="0" w:color="auto"/>
                <w:left w:val="none" w:sz="0" w:space="0" w:color="auto"/>
                <w:bottom w:val="none" w:sz="0" w:space="0" w:color="auto"/>
                <w:right w:val="none" w:sz="0" w:space="0" w:color="auto"/>
              </w:divBdr>
              <w:divsChild>
                <w:div w:id="183133918">
                  <w:marLeft w:val="0"/>
                  <w:marRight w:val="0"/>
                  <w:marTop w:val="0"/>
                  <w:marBottom w:val="0"/>
                  <w:divBdr>
                    <w:top w:val="none" w:sz="0" w:space="0" w:color="auto"/>
                    <w:left w:val="none" w:sz="0" w:space="0" w:color="auto"/>
                    <w:bottom w:val="none" w:sz="0" w:space="0" w:color="auto"/>
                    <w:right w:val="none" w:sz="0" w:space="0" w:color="auto"/>
                  </w:divBdr>
                </w:div>
                <w:div w:id="2051369604">
                  <w:marLeft w:val="0"/>
                  <w:marRight w:val="0"/>
                  <w:marTop w:val="0"/>
                  <w:marBottom w:val="0"/>
                  <w:divBdr>
                    <w:top w:val="none" w:sz="0" w:space="0" w:color="auto"/>
                    <w:left w:val="none" w:sz="0" w:space="0" w:color="auto"/>
                    <w:bottom w:val="none" w:sz="0" w:space="0" w:color="auto"/>
                    <w:right w:val="none" w:sz="0" w:space="0" w:color="auto"/>
                  </w:divBdr>
                </w:div>
              </w:divsChild>
            </w:div>
            <w:div w:id="208229708">
              <w:marLeft w:val="0"/>
              <w:marRight w:val="0"/>
              <w:marTop w:val="0"/>
              <w:marBottom w:val="0"/>
              <w:divBdr>
                <w:top w:val="none" w:sz="0" w:space="0" w:color="auto"/>
                <w:left w:val="none" w:sz="0" w:space="0" w:color="auto"/>
                <w:bottom w:val="none" w:sz="0" w:space="0" w:color="auto"/>
                <w:right w:val="none" w:sz="0" w:space="0" w:color="auto"/>
              </w:divBdr>
              <w:divsChild>
                <w:div w:id="2096516417">
                  <w:marLeft w:val="0"/>
                  <w:marRight w:val="0"/>
                  <w:marTop w:val="0"/>
                  <w:marBottom w:val="0"/>
                  <w:divBdr>
                    <w:top w:val="none" w:sz="0" w:space="0" w:color="auto"/>
                    <w:left w:val="none" w:sz="0" w:space="0" w:color="auto"/>
                    <w:bottom w:val="none" w:sz="0" w:space="0" w:color="auto"/>
                    <w:right w:val="none" w:sz="0" w:space="0" w:color="auto"/>
                  </w:divBdr>
                </w:div>
                <w:div w:id="1199247285">
                  <w:marLeft w:val="0"/>
                  <w:marRight w:val="0"/>
                  <w:marTop w:val="0"/>
                  <w:marBottom w:val="0"/>
                  <w:divBdr>
                    <w:top w:val="none" w:sz="0" w:space="0" w:color="auto"/>
                    <w:left w:val="none" w:sz="0" w:space="0" w:color="auto"/>
                    <w:bottom w:val="none" w:sz="0" w:space="0" w:color="auto"/>
                    <w:right w:val="none" w:sz="0" w:space="0" w:color="auto"/>
                  </w:divBdr>
                </w:div>
              </w:divsChild>
            </w:div>
            <w:div w:id="1516454186">
              <w:marLeft w:val="0"/>
              <w:marRight w:val="0"/>
              <w:marTop w:val="315"/>
              <w:marBottom w:val="315"/>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irPassengerModel.html" TargetMode="External"/><Relationship Id="rId18" Type="http://schemas.openxmlformats.org/officeDocument/2006/relationships/comments" Target="comments.xml"/><Relationship Id="rId26" Type="http://schemas.openxmlformats.org/officeDocument/2006/relationships/image" Target="file:///C:\Users\kyeil\Documents\!2019%20Work\Documentation\docs_3.28\figs\PMScatter.png" TargetMode="External"/><Relationship Id="rId39" Type="http://schemas.openxmlformats.org/officeDocument/2006/relationships/image" Target="file:///C:\Users\kyeil\Documents\!2019%20Work\Documentation\docs_3.28\figs\TrnRailBoardings.png" TargetMode="External"/><Relationship Id="rId21" Type="http://schemas.openxmlformats.org/officeDocument/2006/relationships/image" Target="file:///C:\Users\kyeil\Documents\!2019%20Work\Documentation\docs_3.28\figs\VDFCurves.png" TargetMode="External"/><Relationship Id="rId34" Type="http://schemas.openxmlformats.org/officeDocument/2006/relationships/image" Target="file:///C:\Users\kyeil\Documents\!2019%20Work\Documentation\docs_3.28\figs\HwySpeedsAM.png" TargetMode="External"/><Relationship Id="rId42" Type="http://schemas.openxmlformats.org/officeDocument/2006/relationships/hyperlink" Target="https://atlantaregional.org/" TargetMode="External"/><Relationship Id="rId7" Type="http://schemas.openxmlformats.org/officeDocument/2006/relationships/hyperlink" Target="Section1.html" TargetMode="External"/><Relationship Id="rId2" Type="http://schemas.openxmlformats.org/officeDocument/2006/relationships/styles" Target="styles.xml"/><Relationship Id="rId16" Type="http://schemas.openxmlformats.org/officeDocument/2006/relationships/hyperlink" Target="http://atri-online.org/wp-content/uploads/2017/10/ATRI-Operational-Costs-of-Trucking-2017-10-2017.pdf" TargetMode="External"/><Relationship Id="rId29" Type="http://schemas.openxmlformats.org/officeDocument/2006/relationships/image" Target="file:///C:\Users\kyeil\Documents\!2019%20Work\Documentation\docs_3.28\figs\HwyMediumScatter.png" TargetMode="External"/><Relationship Id="rId1" Type="http://schemas.openxmlformats.org/officeDocument/2006/relationships/numbering" Target="numbering.xml"/><Relationship Id="rId6" Type="http://schemas.openxmlformats.org/officeDocument/2006/relationships/hyperlink" Target="index.html" TargetMode="External"/><Relationship Id="rId11" Type="http://schemas.openxmlformats.org/officeDocument/2006/relationships/hyperlink" Target="CTRAMP.html" TargetMode="External"/><Relationship Id="rId24" Type="http://schemas.openxmlformats.org/officeDocument/2006/relationships/image" Target="file:///C:\Users\kyeil\Documents\!2019%20Work\Documentation\docs_3.28\figs\AMScatter.png" TargetMode="External"/><Relationship Id="rId32" Type="http://schemas.openxmlformats.org/officeDocument/2006/relationships/image" Target="file:///C:\Users\kyeil\Documents\!2019%20Work\Documentation\docs_3.28\figs\HwyTolls.PNG" TargetMode="External"/><Relationship Id="rId37" Type="http://schemas.openxmlformats.org/officeDocument/2006/relationships/image" Target="file:///C:\Users\kyeil\Documents\!2019%20Work\Documentation\docs_3.28\figs\HwySpeedsEV.png" TargetMode="External"/><Relationship Id="rId40" Type="http://schemas.openxmlformats.org/officeDocument/2006/relationships/image" Target="file:///C:\Users\kyeil\Documents\!2019%20Work\Documentation\docs_3.28\figs\TrnBuses.PNG" TargetMode="External"/><Relationship Id="rId45" Type="http://schemas.openxmlformats.org/officeDocument/2006/relationships/theme" Target="theme/theme1.xml"/><Relationship Id="rId5" Type="http://schemas.openxmlformats.org/officeDocument/2006/relationships/hyperlink" Target="index.html" TargetMode="External"/><Relationship Id="rId15" Type="http://schemas.openxmlformats.org/officeDocument/2006/relationships/hyperlink" Target="TripAssignment.html" TargetMode="External"/><Relationship Id="rId23" Type="http://schemas.openxmlformats.org/officeDocument/2006/relationships/image" Target="file:///C:\Users\kyeil\Documents\!2019%20Work\Documentation\docs_3.28\figs\EAScatter.png" TargetMode="External"/><Relationship Id="rId28" Type="http://schemas.openxmlformats.org/officeDocument/2006/relationships/image" Target="file:///C:\Users\kyeil\Documents\!2019%20Work\Documentation\docs_3.28\figs\HwyTruckScatter.png" TargetMode="External"/><Relationship Id="rId36" Type="http://schemas.openxmlformats.org/officeDocument/2006/relationships/image" Target="file:///C:\Users\kyeil\Documents\!2019%20Work\Documentation\docs_3.28\figs\HwySpeedsPM.png" TargetMode="External"/><Relationship Id="rId10" Type="http://schemas.openxmlformats.org/officeDocument/2006/relationships/hyperlink" Target="PopSyn.html" TargetMode="External"/><Relationship Id="rId19" Type="http://schemas.microsoft.com/office/2011/relationships/commentsExtended" Target="commentsExtended.xml"/><Relationship Id="rId31" Type="http://schemas.openxmlformats.org/officeDocument/2006/relationships/image" Target="file:///C:\Users\kyeil\Documents\!2019%20Work\Documentation\docs_3.28\figs\HwyTollOptimization.png"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Introduction.html" TargetMode="External"/><Relationship Id="rId14" Type="http://schemas.openxmlformats.org/officeDocument/2006/relationships/hyperlink" Target="TruckModel.html" TargetMode="External"/><Relationship Id="rId22" Type="http://schemas.openxmlformats.org/officeDocument/2006/relationships/image" Target="file:///C:\Users\kyeil\Documents\!2019%20Work\Documentation\docs_3.28\figs\HwyDailyScatter.png" TargetMode="External"/><Relationship Id="rId27" Type="http://schemas.openxmlformats.org/officeDocument/2006/relationships/image" Target="file:///C:\Users\kyeil\Documents\!2019%20Work\Documentation\docs_3.28\figs\EVScatter.png" TargetMode="External"/><Relationship Id="rId30" Type="http://schemas.openxmlformats.org/officeDocument/2006/relationships/image" Target="file:///C:\Users\kyeil\Documents\!2019%20Work\Documentation\docs_3.28\figs\HwyHeavyScatter.png" TargetMode="External"/><Relationship Id="rId35" Type="http://schemas.openxmlformats.org/officeDocument/2006/relationships/image" Target="file:///C:\Users\kyeil\Documents\!2019%20Work\Documentation\docs_3.28\figs\HwySpeedsMD.png" TargetMode="External"/><Relationship Id="rId43" Type="http://schemas.openxmlformats.org/officeDocument/2006/relationships/fontTable" Target="fontTable.xml"/><Relationship Id="rId8" Type="http://schemas.openxmlformats.org/officeDocument/2006/relationships/hyperlink" Target="Section2.html" TargetMode="External"/><Relationship Id="rId3" Type="http://schemas.openxmlformats.org/officeDocument/2006/relationships/settings" Target="settings.xml"/><Relationship Id="rId12" Type="http://schemas.openxmlformats.org/officeDocument/2006/relationships/hyperlink" Target="ExternalModel.html" TargetMode="External"/><Relationship Id="rId17" Type="http://schemas.openxmlformats.org/officeDocument/2006/relationships/image" Target="file:///C:\Users\kyeil\Documents\!2019%20Work\Documentation\docs_3.28\figs\AutoOperatingCost.png" TargetMode="External"/><Relationship Id="rId25" Type="http://schemas.openxmlformats.org/officeDocument/2006/relationships/image" Target="file:///C:\Users\kyeil\Documents\!2019%20Work\Documentation\docs_3.28\figs\MDScatter.png" TargetMode="External"/><Relationship Id="rId33" Type="http://schemas.openxmlformats.org/officeDocument/2006/relationships/image" Target="file:///C:\Users\kyeil\Documents\!2019%20Work\Documentation\docs_3.28\figs\HwySpeedsEA.png" TargetMode="External"/><Relationship Id="rId38" Type="http://schemas.openxmlformats.org/officeDocument/2006/relationships/image" Target="file:///C:\Users\kyeil\Documents\!2019%20Work\Documentation\docs_3.28\figs\TrnRailEntries.png" TargetMode="External"/><Relationship Id="rId20" Type="http://schemas.microsoft.com/office/2016/09/relationships/commentsIds" Target="commentsIds.xml"/><Relationship Id="rId41" Type="http://schemas.openxmlformats.org/officeDocument/2006/relationships/image" Target="file:///C:\Users\kyeil\Documents\!2019%20Work\Documentation\docs_3.28\figs\TrnMARTABuses.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Section 7 - Trip Assignment</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7 - Trip Assignment</dc:title>
  <dc:subject/>
  <dc:creator>Kyeil Kim</dc:creator>
  <cp:keywords/>
  <dc:description/>
  <cp:lastModifiedBy>Kyeil Kim</cp:lastModifiedBy>
  <cp:revision>5</cp:revision>
  <dcterms:created xsi:type="dcterms:W3CDTF">2019-04-02T14:23:00Z</dcterms:created>
  <dcterms:modified xsi:type="dcterms:W3CDTF">2019-04-02T14:25:00Z</dcterms:modified>
</cp:coreProperties>
</file>