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E60B83">
      <w:pPr>
        <w:divId w:val="720909648"/>
        <w:rPr>
          <w:rFonts w:ascii="Georgia" w:eastAsia="Times New Roman" w:hAnsi="Georgia" w:cs="Arial"/>
          <w:color w:val="222222"/>
          <w:sz w:val="20"/>
          <w:szCs w:val="20"/>
        </w:rPr>
      </w:pPr>
      <w:r>
        <w:rPr>
          <w:sz w:val="20"/>
          <w:szCs w:val="20"/>
        </w:rPr>
        <w:pict/>
      </w:r>
      <w:r>
        <w:rPr>
          <w:sz w:val="20"/>
          <w:szCs w:val="20"/>
        </w:rPr>
        <w:pict/>
      </w:r>
      <w:r>
        <w:rPr>
          <w:sz w:val="20"/>
          <w:szCs w:val="20"/>
        </w:rPr>
        <w:pict/>
      </w:r>
      <w:hyperlink r:id="rId5" w:history="1">
        <w:r>
          <w:rPr>
            <w:rStyle w:val="Hyperlink"/>
            <w:rFonts w:ascii="Georgia" w:eastAsia="Times New Roman" w:hAnsi="Georgia" w:cs="Arial"/>
            <w:sz w:val="29"/>
            <w:szCs w:val="29"/>
          </w:rPr>
          <w:t>ARC Model Documentation</w:t>
        </w:r>
      </w:hyperlink>
      <w:r>
        <w:rPr>
          <w:rFonts w:ascii="Georgia" w:eastAsia="Times New Roman" w:hAnsi="Georgia" w:cs="Arial"/>
          <w:color w:val="222222"/>
          <w:sz w:val="20"/>
          <w:szCs w:val="20"/>
        </w:rPr>
        <w:t xml:space="preserve"> </w:t>
      </w:r>
    </w:p>
    <w:p w:rsidR="00000000" w:rsidRDefault="00E60B83">
      <w:pPr>
        <w:numPr>
          <w:ilvl w:val="0"/>
          <w:numId w:val="1"/>
        </w:numPr>
        <w:spacing w:before="100" w:beforeAutospacing="1" w:after="100" w:afterAutospacing="1"/>
        <w:divId w:val="1488353011"/>
        <w:rPr>
          <w:rFonts w:ascii="Georgia" w:eastAsia="Times New Roman" w:hAnsi="Georgia" w:cs="Arial"/>
          <w:color w:val="222222"/>
          <w:sz w:val="20"/>
          <w:szCs w:val="20"/>
        </w:rPr>
      </w:pPr>
      <w:hyperlink r:id="rId6" w:history="1">
        <w:r>
          <w:rPr>
            <w:rStyle w:val="Hyperlink"/>
            <w:rFonts w:ascii="Georgia" w:eastAsia="Times New Roman" w:hAnsi="Georgia" w:cs="Arial"/>
            <w:sz w:val="20"/>
            <w:szCs w:val="20"/>
          </w:rPr>
          <w:t>Home</w:t>
        </w:r>
      </w:hyperlink>
      <w:r>
        <w:rPr>
          <w:rFonts w:ascii="Georgia" w:eastAsia="Times New Roman" w:hAnsi="Georgia" w:cs="Arial"/>
          <w:color w:val="222222"/>
          <w:sz w:val="20"/>
          <w:szCs w:val="20"/>
        </w:rPr>
        <w:t xml:space="preserve"> </w:t>
      </w:r>
    </w:p>
    <w:p w:rsidR="00000000" w:rsidRDefault="00E60B83">
      <w:pPr>
        <w:pStyle w:val="dropdown"/>
        <w:numPr>
          <w:ilvl w:val="0"/>
          <w:numId w:val="1"/>
        </w:numPr>
        <w:divId w:val="1488353011"/>
        <w:rPr>
          <w:rFonts w:ascii="Georgia" w:eastAsia="Times New Roman" w:hAnsi="Georgia" w:cs="Arial"/>
          <w:color w:val="222222"/>
          <w:sz w:val="20"/>
          <w:szCs w:val="20"/>
        </w:rPr>
      </w:pPr>
      <w:hyperlink w:history="1">
        <w:r>
          <w:rPr>
            <w:rStyle w:val="Hyperlink"/>
            <w:rFonts w:ascii="Georgia" w:eastAsia="Times New Roman" w:hAnsi="Georgia" w:cs="Arial"/>
            <w:sz w:val="20"/>
            <w:szCs w:val="20"/>
          </w:rPr>
          <w:t xml:space="preserve">User Guide </w:t>
        </w:r>
      </w:hyperlink>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7" w:history="1">
        <w:r>
          <w:rPr>
            <w:rStyle w:val="Hyperlink"/>
            <w:rFonts w:ascii="Georgia" w:eastAsia="Times New Roman" w:hAnsi="Georgia" w:cs="Arial"/>
            <w:vanish/>
            <w:sz w:val="18"/>
            <w:szCs w:val="18"/>
          </w:rPr>
          <w:t>Section 1</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8" w:history="1">
        <w:r>
          <w:rPr>
            <w:rStyle w:val="Hyperlink"/>
            <w:rFonts w:ascii="Georgia" w:eastAsia="Times New Roman" w:hAnsi="Georgia" w:cs="Arial"/>
            <w:vanish/>
            <w:sz w:val="18"/>
            <w:szCs w:val="18"/>
          </w:rPr>
          <w:t>Section 2</w:t>
        </w:r>
      </w:hyperlink>
      <w:r>
        <w:rPr>
          <w:rFonts w:ascii="Georgia" w:eastAsia="Times New Roman" w:hAnsi="Georgia" w:cs="Arial"/>
          <w:vanish/>
          <w:color w:val="222222"/>
          <w:sz w:val="18"/>
          <w:szCs w:val="18"/>
        </w:rPr>
        <w:t xml:space="preserve"> </w:t>
      </w:r>
    </w:p>
    <w:p w:rsidR="00000000" w:rsidRDefault="00E60B83">
      <w:pPr>
        <w:pStyle w:val="dropdown"/>
        <w:numPr>
          <w:ilvl w:val="0"/>
          <w:numId w:val="1"/>
        </w:numPr>
        <w:divId w:val="1488353011"/>
        <w:rPr>
          <w:rFonts w:ascii="Georgia" w:eastAsia="Times New Roman" w:hAnsi="Georgia" w:cs="Arial"/>
          <w:color w:val="222222"/>
          <w:sz w:val="20"/>
          <w:szCs w:val="20"/>
        </w:rPr>
      </w:pPr>
      <w:hyperlink w:history="1">
        <w:r>
          <w:rPr>
            <w:rStyle w:val="Hyperlink"/>
            <w:rFonts w:ascii="Georgia" w:eastAsia="Times New Roman" w:hAnsi="Georgia" w:cs="Arial"/>
            <w:sz w:val="20"/>
            <w:szCs w:val="20"/>
          </w:rPr>
          <w:t xml:space="preserve">Calibration </w:t>
        </w:r>
      </w:hyperlink>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9" w:history="1">
        <w:r>
          <w:rPr>
            <w:rStyle w:val="Hyperlink"/>
            <w:rFonts w:ascii="Georgia" w:eastAsia="Times New Roman" w:hAnsi="Georgia" w:cs="Arial"/>
            <w:vanish/>
            <w:sz w:val="18"/>
            <w:szCs w:val="18"/>
          </w:rPr>
          <w:t>Introduction</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0" w:history="1">
        <w:r>
          <w:rPr>
            <w:rStyle w:val="Hyperlink"/>
            <w:rFonts w:ascii="Georgia" w:eastAsia="Times New Roman" w:hAnsi="Georgia" w:cs="Arial"/>
            <w:vanish/>
            <w:sz w:val="18"/>
            <w:szCs w:val="18"/>
          </w:rPr>
          <w:t>Population Synthesizer</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1" w:history="1">
        <w:r>
          <w:rPr>
            <w:rStyle w:val="Hyperlink"/>
            <w:rFonts w:ascii="Georgia" w:eastAsia="Times New Roman" w:hAnsi="Georgia" w:cs="Arial"/>
            <w:vanish/>
            <w:sz w:val="18"/>
            <w:szCs w:val="18"/>
          </w:rPr>
          <w:t>CT-RAMP</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2" w:history="1">
        <w:r>
          <w:rPr>
            <w:rStyle w:val="Hyperlink"/>
            <w:rFonts w:ascii="Georgia" w:eastAsia="Times New Roman" w:hAnsi="Georgia" w:cs="Arial"/>
            <w:vanish/>
            <w:sz w:val="18"/>
            <w:szCs w:val="18"/>
          </w:rPr>
          <w:t>External Model</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3" w:history="1">
        <w:r>
          <w:rPr>
            <w:rStyle w:val="Hyperlink"/>
            <w:rFonts w:ascii="Georgia" w:eastAsia="Times New Roman" w:hAnsi="Georgia" w:cs="Arial"/>
            <w:vanish/>
            <w:sz w:val="18"/>
            <w:szCs w:val="18"/>
          </w:rPr>
          <w:t>Air Passenger Model</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4" w:history="1">
        <w:r>
          <w:rPr>
            <w:rStyle w:val="Hyperlink"/>
            <w:rFonts w:ascii="Georgia" w:eastAsia="Times New Roman" w:hAnsi="Georgia" w:cs="Arial"/>
            <w:vanish/>
            <w:sz w:val="18"/>
            <w:szCs w:val="18"/>
          </w:rPr>
          <w:t>Truck Model</w:t>
        </w:r>
      </w:hyperlink>
      <w:r>
        <w:rPr>
          <w:rFonts w:ascii="Georgia" w:eastAsia="Times New Roman" w:hAnsi="Georgia" w:cs="Arial"/>
          <w:vanish/>
          <w:color w:val="222222"/>
          <w:sz w:val="18"/>
          <w:szCs w:val="18"/>
        </w:rPr>
        <w:t xml:space="preserve"> </w:t>
      </w:r>
    </w:p>
    <w:p w:rsidR="00000000" w:rsidRDefault="00E60B83">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488353011"/>
        <w:rPr>
          <w:rFonts w:ascii="Georgia" w:eastAsia="Times New Roman" w:hAnsi="Georgia" w:cs="Arial"/>
          <w:vanish/>
          <w:color w:val="222222"/>
          <w:sz w:val="18"/>
          <w:szCs w:val="18"/>
        </w:rPr>
      </w:pPr>
      <w:hyperlink r:id="rId15" w:history="1">
        <w:r>
          <w:rPr>
            <w:rStyle w:val="Hyperlink"/>
            <w:rFonts w:ascii="Georgia" w:eastAsia="Times New Roman" w:hAnsi="Georgia" w:cs="Arial"/>
            <w:vanish/>
            <w:sz w:val="18"/>
            <w:szCs w:val="18"/>
          </w:rPr>
          <w:t>Trip Assignment</w:t>
        </w:r>
      </w:hyperlink>
      <w:r>
        <w:rPr>
          <w:rFonts w:ascii="Georgia" w:eastAsia="Times New Roman" w:hAnsi="Georgia" w:cs="Arial"/>
          <w:vanish/>
          <w:color w:val="222222"/>
          <w:sz w:val="18"/>
          <w:szCs w:val="18"/>
        </w:rPr>
        <w:t xml:space="preserve"> </w:t>
      </w:r>
    </w:p>
    <w:p w:rsidR="00000000" w:rsidRDefault="00E60B83">
      <w:pPr>
        <w:numPr>
          <w:ilvl w:val="0"/>
          <w:numId w:val="2"/>
        </w:numPr>
        <w:spacing w:before="100" w:beforeAutospacing="1" w:after="100" w:afterAutospacing="1"/>
        <w:divId w:val="1488353011"/>
        <w:rPr>
          <w:rFonts w:ascii="Georgia" w:eastAsia="Times New Roman" w:hAnsi="Georgia" w:cs="Arial"/>
          <w:color w:val="222222"/>
          <w:sz w:val="20"/>
          <w:szCs w:val="20"/>
        </w:rPr>
      </w:pPr>
    </w:p>
    <w:p w:rsidR="00000000" w:rsidRDefault="00E60B83">
      <w:pPr>
        <w:pStyle w:val="Heading1"/>
        <w:divId w:val="1979872405"/>
        <w:rPr>
          <w:rFonts w:eastAsia="Times New Roman" w:cs="Arial"/>
          <w:color w:val="222222"/>
          <w:sz w:val="57"/>
          <w:szCs w:val="57"/>
        </w:rPr>
      </w:pPr>
      <w:r>
        <w:rPr>
          <w:rFonts w:eastAsia="Times New Roman" w:cs="Arial"/>
          <w:color w:val="222222"/>
          <w:sz w:val="57"/>
          <w:szCs w:val="57"/>
        </w:rPr>
        <w:t>Section 1 - ARC Travel Demand Model Introduc</w:t>
      </w:r>
      <w:r>
        <w:rPr>
          <w:rFonts w:eastAsia="Times New Roman" w:cs="Arial"/>
          <w:color w:val="222222"/>
          <w:sz w:val="57"/>
          <w:szCs w:val="57"/>
        </w:rPr>
        <w:t>tion</w:t>
      </w:r>
    </w:p>
    <w:p w:rsidR="00000000" w:rsidRDefault="00E60B83">
      <w:pPr>
        <w:pStyle w:val="NormalWeb"/>
        <w:divId w:val="1324818565"/>
        <w:rPr>
          <w:rFonts w:ascii="Georgia" w:hAnsi="Georgia" w:cs="Arial"/>
          <w:color w:val="222222"/>
          <w:sz w:val="28"/>
          <w:szCs w:val="28"/>
        </w:rPr>
      </w:pPr>
      <w:r>
        <w:rPr>
          <w:rFonts w:ascii="Georgia" w:hAnsi="Georgia" w:cs="Arial"/>
          <w:color w:val="222222"/>
          <w:sz w:val="28"/>
          <w:szCs w:val="28"/>
        </w:rPr>
        <w:t>The purpose of this report is to document the calibration and validation of the Atlanta Regional Commission’s (ARC) travel demand model. ARC is the metropolitan planning organization for the metro Atlanta region, which for the purposes of the travel d</w:t>
      </w:r>
      <w:r>
        <w:rPr>
          <w:rFonts w:ascii="Georgia" w:hAnsi="Georgia" w:cs="Arial"/>
          <w:color w:val="222222"/>
          <w:sz w:val="28"/>
          <w:szCs w:val="28"/>
        </w:rPr>
        <w:t>emand model includes 21 counties. The travel demand model includes numerous components which are described in subsequent sections. There are four primary components that predict the different types of trips in the 21-county area which are as follows:</w:t>
      </w:r>
    </w:p>
    <w:p w:rsidR="00000000" w:rsidRDefault="00E60B83">
      <w:pPr>
        <w:numPr>
          <w:ilvl w:val="0"/>
          <w:numId w:val="3"/>
        </w:numPr>
        <w:spacing w:before="100" w:beforeAutospacing="1" w:after="100" w:afterAutospacing="1"/>
        <w:divId w:val="1324818565"/>
        <w:rPr>
          <w:rFonts w:ascii="Georgia" w:eastAsia="Times New Roman" w:hAnsi="Georgia" w:cs="Arial"/>
          <w:color w:val="222222"/>
          <w:sz w:val="28"/>
          <w:szCs w:val="28"/>
        </w:rPr>
      </w:pPr>
      <w:r>
        <w:rPr>
          <w:rFonts w:ascii="Georgia" w:eastAsia="Times New Roman" w:hAnsi="Georgia" w:cs="Arial"/>
          <w:color w:val="222222"/>
          <w:sz w:val="28"/>
          <w:szCs w:val="28"/>
        </w:rPr>
        <w:t>CT-RA</w:t>
      </w:r>
      <w:r>
        <w:rPr>
          <w:rFonts w:ascii="Georgia" w:eastAsia="Times New Roman" w:hAnsi="Georgia" w:cs="Arial"/>
          <w:color w:val="222222"/>
          <w:sz w:val="28"/>
          <w:szCs w:val="28"/>
        </w:rPr>
        <w:t>MP</w:t>
      </w:r>
    </w:p>
    <w:p w:rsidR="00000000" w:rsidRDefault="00E60B83">
      <w:pPr>
        <w:numPr>
          <w:ilvl w:val="0"/>
          <w:numId w:val="3"/>
        </w:numPr>
        <w:spacing w:before="100" w:beforeAutospacing="1" w:after="100" w:afterAutospacing="1"/>
        <w:divId w:val="1324818565"/>
        <w:rPr>
          <w:rFonts w:ascii="Georgia" w:eastAsia="Times New Roman" w:hAnsi="Georgia" w:cs="Arial"/>
          <w:color w:val="222222"/>
          <w:sz w:val="28"/>
          <w:szCs w:val="28"/>
        </w:rPr>
      </w:pPr>
      <w:r>
        <w:rPr>
          <w:rFonts w:ascii="Georgia" w:eastAsia="Times New Roman" w:hAnsi="Georgia" w:cs="Arial"/>
          <w:color w:val="222222"/>
          <w:sz w:val="28"/>
          <w:szCs w:val="28"/>
        </w:rPr>
        <w:t>External Model</w:t>
      </w:r>
    </w:p>
    <w:p w:rsidR="00000000" w:rsidRDefault="00E60B83">
      <w:pPr>
        <w:numPr>
          <w:ilvl w:val="0"/>
          <w:numId w:val="3"/>
        </w:numPr>
        <w:spacing w:before="100" w:beforeAutospacing="1" w:after="100" w:afterAutospacing="1"/>
        <w:divId w:val="1324818565"/>
        <w:rPr>
          <w:rFonts w:ascii="Georgia" w:eastAsia="Times New Roman" w:hAnsi="Georgia" w:cs="Arial"/>
          <w:color w:val="222222"/>
          <w:sz w:val="28"/>
          <w:szCs w:val="28"/>
        </w:rPr>
      </w:pPr>
      <w:r>
        <w:rPr>
          <w:rFonts w:ascii="Georgia" w:eastAsia="Times New Roman" w:hAnsi="Georgia" w:cs="Arial"/>
          <w:color w:val="222222"/>
          <w:sz w:val="28"/>
          <w:szCs w:val="28"/>
        </w:rPr>
        <w:t>Air Passenger Model</w:t>
      </w:r>
    </w:p>
    <w:p w:rsidR="00000000" w:rsidRDefault="00E60B83">
      <w:pPr>
        <w:numPr>
          <w:ilvl w:val="0"/>
          <w:numId w:val="3"/>
        </w:numPr>
        <w:spacing w:before="100" w:beforeAutospacing="1" w:after="100" w:afterAutospacing="1"/>
        <w:divId w:val="1324818565"/>
        <w:rPr>
          <w:rFonts w:ascii="Georgia" w:eastAsia="Times New Roman" w:hAnsi="Georgia" w:cs="Arial"/>
          <w:color w:val="222222"/>
          <w:sz w:val="28"/>
          <w:szCs w:val="28"/>
        </w:rPr>
      </w:pPr>
      <w:r>
        <w:rPr>
          <w:rFonts w:ascii="Georgia" w:eastAsia="Times New Roman" w:hAnsi="Georgia" w:cs="Arial"/>
          <w:color w:val="222222"/>
          <w:sz w:val="28"/>
          <w:szCs w:val="28"/>
        </w:rPr>
        <w:t>Truck Model</w:t>
      </w:r>
    </w:p>
    <w:p w:rsidR="00000000" w:rsidRDefault="00E60B83">
      <w:pPr>
        <w:pStyle w:val="NormalWeb"/>
        <w:divId w:val="1324818565"/>
        <w:rPr>
          <w:rFonts w:ascii="Georgia" w:hAnsi="Georgia" w:cs="Arial"/>
          <w:color w:val="222222"/>
          <w:sz w:val="28"/>
          <w:szCs w:val="28"/>
        </w:rPr>
      </w:pPr>
      <w:r>
        <w:rPr>
          <w:rFonts w:ascii="Georgia" w:hAnsi="Georgia" w:cs="Arial"/>
          <w:color w:val="222222"/>
          <w:sz w:val="28"/>
          <w:szCs w:val="28"/>
        </w:rPr>
        <w:t>After these models predict the overall magnitude, distribution, and mode choice of these trips, they are assigned to both the highway and transit systems within the region.</w:t>
      </w:r>
    </w:p>
    <w:p w:rsidR="00000000" w:rsidRDefault="00E60B83">
      <w:pPr>
        <w:divId w:val="1762949134"/>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extent cx="5763429" cy="6096851"/>
            <wp:effectExtent l="0" t="0" r="8890" b="0"/>
            <wp:docPr id="4" name="Picture 4" descr="Figure 1-1. ARC Mode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1. ARC Model Components."/>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63429" cy="6096851"/>
                    </a:xfrm>
                    <a:prstGeom prst="rect">
                      <a:avLst/>
                    </a:prstGeom>
                    <a:noFill/>
                    <a:ln>
                      <a:noFill/>
                    </a:ln>
                  </pic:spPr>
                </pic:pic>
              </a:graphicData>
            </a:graphic>
          </wp:inline>
        </w:drawing>
      </w:r>
    </w:p>
    <w:p w:rsidR="00000000" w:rsidRDefault="00E60B83">
      <w:pPr>
        <w:pStyle w:val="caption"/>
        <w:spacing w:before="0" w:beforeAutospacing="0" w:after="158" w:afterAutospacing="0"/>
        <w:divId w:val="1762949134"/>
        <w:rPr>
          <w:rFonts w:ascii="Georgia" w:hAnsi="Georgia" w:cs="Arial"/>
        </w:rPr>
      </w:pPr>
      <w:r>
        <w:rPr>
          <w:rFonts w:ascii="Georgia" w:hAnsi="Georgia" w:cs="Arial"/>
        </w:rPr>
        <w:t>Figure 1-1. ARC Model Components.</w:t>
      </w:r>
    </w:p>
    <w:p w:rsidR="00000000" w:rsidRDefault="00E60B83">
      <w:pPr>
        <w:pStyle w:val="Heading1"/>
        <w:divId w:val="506210563"/>
        <w:rPr>
          <w:rFonts w:eastAsia="Times New Roman" w:cs="Arial"/>
          <w:color w:val="222222"/>
        </w:rPr>
      </w:pPr>
      <w:r>
        <w:rPr>
          <w:rFonts w:eastAsia="Times New Roman" w:cs="Arial"/>
          <w:color w:val="222222"/>
        </w:rPr>
        <w:t>Section 1.1 Model Area</w:t>
      </w:r>
    </w:p>
    <w:p w:rsidR="00000000" w:rsidRDefault="00E60B83">
      <w:pPr>
        <w:pStyle w:val="NormalWeb"/>
        <w:divId w:val="506210563"/>
        <w:rPr>
          <w:rFonts w:ascii="Georgia" w:hAnsi="Georgia" w:cs="Arial"/>
          <w:color w:val="222222"/>
          <w:sz w:val="28"/>
          <w:szCs w:val="28"/>
        </w:rPr>
      </w:pPr>
      <w:r>
        <w:rPr>
          <w:rFonts w:ascii="Georgia" w:hAnsi="Georgia" w:cs="Arial"/>
          <w:color w:val="222222"/>
          <w:sz w:val="28"/>
          <w:szCs w:val="28"/>
        </w:rPr>
        <w:t xml:space="preserve">The ARC model area includes the 21 counties as illustrated in Figure 1-2. </w:t>
      </w:r>
      <w:r>
        <w:rPr>
          <w:rFonts w:ascii="Georgia" w:hAnsi="Georgia" w:cs="Arial"/>
          <w:color w:val="222222"/>
          <w:sz w:val="28"/>
          <w:szCs w:val="28"/>
        </w:rPr>
        <w:t>These counties consist of 5,922 traffic analysis zones (TAZs) which are the primary geographic boundaries used in the model to represent the location of persons and employment. The TAZs are aggregations of 2010 Census blocks and were created such that they</w:t>
      </w:r>
      <w:r>
        <w:rPr>
          <w:rFonts w:ascii="Georgia" w:hAnsi="Georgia" w:cs="Arial"/>
          <w:color w:val="222222"/>
          <w:sz w:val="28"/>
          <w:szCs w:val="28"/>
        </w:rPr>
        <w:t xml:space="preserve"> nest within Census tract boundaries. The TAZs are numbered sequentially by county as shown in Table 1-1.</w:t>
      </w:r>
    </w:p>
    <w:tbl>
      <w:tblPr>
        <w:tblW w:w="2200" w:type="pct"/>
        <w:tblCellMar>
          <w:top w:w="15" w:type="dxa"/>
          <w:left w:w="15" w:type="dxa"/>
          <w:bottom w:w="15" w:type="dxa"/>
          <w:right w:w="15" w:type="dxa"/>
        </w:tblCellMar>
        <w:tblLook w:val="04A0" w:firstRow="1" w:lastRow="0" w:firstColumn="1" w:lastColumn="0" w:noHBand="0" w:noVBand="1"/>
      </w:tblPr>
      <w:tblGrid>
        <w:gridCol w:w="1168"/>
        <w:gridCol w:w="1422"/>
        <w:gridCol w:w="1528"/>
      </w:tblGrid>
      <w:tr w:rsidR="00000000">
        <w:trPr>
          <w:divId w:val="506210563"/>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999999"/>
                <w:sz w:val="18"/>
                <w:szCs w:val="18"/>
              </w:rPr>
            </w:pPr>
            <w:r>
              <w:rPr>
                <w:rFonts w:ascii="Georgia" w:eastAsia="Times New Roman" w:hAnsi="Georgia"/>
                <w:color w:val="999999"/>
                <w:sz w:val="18"/>
                <w:szCs w:val="18"/>
              </w:rPr>
              <w:lastRenderedPageBreak/>
              <w:t>Table 1-1. County TAZ Numbering</w:t>
            </w:r>
          </w:p>
        </w:tc>
      </w:tr>
      <w:tr w:rsidR="00000000">
        <w:trPr>
          <w:divId w:val="506210563"/>
          <w:tblHeader/>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b/>
                <w:bCs/>
                <w:color w:val="222222"/>
                <w:sz w:val="18"/>
                <w:szCs w:val="18"/>
              </w:rPr>
            </w:pPr>
            <w:r>
              <w:rPr>
                <w:rFonts w:ascii="Georgia" w:eastAsia="Times New Roman" w:hAnsi="Georgia"/>
                <w:b/>
                <w:bCs/>
                <w:color w:val="222222"/>
                <w:sz w:val="18"/>
                <w:szCs w:val="18"/>
              </w:rPr>
              <w:t>COUNTY</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b/>
                <w:bCs/>
                <w:color w:val="222222"/>
                <w:sz w:val="18"/>
                <w:szCs w:val="18"/>
              </w:rPr>
            </w:pPr>
            <w:r>
              <w:rPr>
                <w:rFonts w:ascii="Georgia" w:eastAsia="Times New Roman" w:hAnsi="Georgia"/>
                <w:b/>
                <w:bCs/>
                <w:color w:val="222222"/>
                <w:sz w:val="18"/>
                <w:szCs w:val="18"/>
              </w:rPr>
              <w:t>FIPS CODE</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b/>
                <w:bCs/>
                <w:color w:val="222222"/>
                <w:sz w:val="18"/>
                <w:szCs w:val="18"/>
              </w:rPr>
            </w:pPr>
            <w:r>
              <w:rPr>
                <w:rFonts w:ascii="Georgia" w:eastAsia="Times New Roman" w:hAnsi="Georgia"/>
                <w:b/>
                <w:bCs/>
                <w:color w:val="222222"/>
                <w:sz w:val="18"/>
                <w:szCs w:val="18"/>
              </w:rPr>
              <w:t>TAZ RANGE</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Fulton</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13121</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1-1296</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DeKalb</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13089</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1297-1943</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Cobb</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13067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1944-2508</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Gwinnett</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13135</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2509-3006</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Rockdale</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13247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3007-3141</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Henry</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13151</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3142-3386</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Clayton</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13063</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3387-3624</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Fayette</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13113</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3625-3830</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Douglas</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13097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3831-3988</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Cherokee</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13057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3989-4209</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Coweta</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13077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4210-4437</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Forsyth</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13117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4438-4631</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Paulding</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13223</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4632-4771</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Bartow</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13015</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4772-4942</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Carroll</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13045</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4943-5119</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Spalding</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13255</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5120-5263</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Newton</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13217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5264-5407</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Walton</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13297</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5408-5530</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Barrow</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13013</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5531-5635</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Hall</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13139</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5636-5873</w:t>
            </w:r>
          </w:p>
        </w:tc>
      </w:tr>
      <w:tr w:rsidR="00000000">
        <w:trPr>
          <w:divId w:val="506210563"/>
        </w:trPr>
        <w:tc>
          <w:tcPr>
            <w:tcW w:w="0" w:type="auto"/>
            <w:shd w:val="clear" w:color="auto" w:fill="auto"/>
            <w:tcMar>
              <w:top w:w="75" w:type="dxa"/>
              <w:left w:w="75" w:type="dxa"/>
              <w:bottom w:w="75" w:type="dxa"/>
              <w:right w:w="75" w:type="dxa"/>
            </w:tcMar>
            <w:vAlign w:val="center"/>
            <w:hideMark/>
          </w:tcPr>
          <w:p w:rsidR="00000000" w:rsidRDefault="00E60B83">
            <w:pPr>
              <w:rPr>
                <w:rFonts w:ascii="Georgia" w:eastAsia="Times New Roman" w:hAnsi="Georgia"/>
                <w:color w:val="222222"/>
                <w:sz w:val="18"/>
                <w:szCs w:val="18"/>
              </w:rPr>
            </w:pPr>
            <w:r>
              <w:rPr>
                <w:rFonts w:ascii="Georgia" w:eastAsia="Times New Roman" w:hAnsi="Georgia"/>
                <w:color w:val="222222"/>
                <w:sz w:val="18"/>
                <w:szCs w:val="18"/>
              </w:rPr>
              <w:t>Dawson</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13085</w:t>
            </w:r>
          </w:p>
        </w:tc>
        <w:tc>
          <w:tcPr>
            <w:tcW w:w="0" w:type="auto"/>
            <w:shd w:val="clear" w:color="auto" w:fill="auto"/>
            <w:tcMar>
              <w:top w:w="75" w:type="dxa"/>
              <w:left w:w="75" w:type="dxa"/>
              <w:bottom w:w="75" w:type="dxa"/>
              <w:right w:w="75" w:type="dxa"/>
            </w:tcMar>
            <w:vAlign w:val="center"/>
            <w:hideMark/>
          </w:tcPr>
          <w:p w:rsidR="00000000" w:rsidRDefault="00E60B83">
            <w:pPr>
              <w:jc w:val="center"/>
              <w:rPr>
                <w:rFonts w:ascii="Georgia" w:eastAsia="Times New Roman" w:hAnsi="Georgia"/>
                <w:color w:val="222222"/>
                <w:sz w:val="18"/>
                <w:szCs w:val="18"/>
              </w:rPr>
            </w:pPr>
            <w:r>
              <w:rPr>
                <w:rFonts w:ascii="Georgia" w:eastAsia="Times New Roman" w:hAnsi="Georgia"/>
                <w:color w:val="222222"/>
                <w:sz w:val="18"/>
                <w:szCs w:val="18"/>
              </w:rPr>
              <w:t>5874-5922</w:t>
            </w:r>
          </w:p>
        </w:tc>
      </w:tr>
    </w:tbl>
    <w:p w:rsidR="00000000" w:rsidRDefault="00E60B83">
      <w:pPr>
        <w:divId w:val="1393886322"/>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extent cx="15937549" cy="9707330"/>
            <wp:effectExtent l="0" t="0" r="7620" b="8255"/>
            <wp:docPr id="5" name="Picture 5" descr="Figure 1-2. ARC Model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2. ARC Model Area"/>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5937549" cy="9707330"/>
                    </a:xfrm>
                    <a:prstGeom prst="rect">
                      <a:avLst/>
                    </a:prstGeom>
                    <a:noFill/>
                    <a:ln>
                      <a:noFill/>
                    </a:ln>
                  </pic:spPr>
                </pic:pic>
              </a:graphicData>
            </a:graphic>
          </wp:inline>
        </w:drawing>
      </w:r>
    </w:p>
    <w:p w:rsidR="00000000" w:rsidRDefault="00E60B83">
      <w:pPr>
        <w:pStyle w:val="caption"/>
        <w:spacing w:before="0" w:beforeAutospacing="0" w:after="158" w:afterAutospacing="0"/>
        <w:divId w:val="1393886322"/>
        <w:rPr>
          <w:rFonts w:ascii="Georgia" w:hAnsi="Georgia" w:cs="Arial"/>
        </w:rPr>
      </w:pPr>
      <w:r>
        <w:rPr>
          <w:rFonts w:ascii="Georgia" w:hAnsi="Georgia" w:cs="Arial"/>
        </w:rPr>
        <w:lastRenderedPageBreak/>
        <w:t>Figure 1-2. ARC Model Area</w:t>
      </w:r>
    </w:p>
    <w:p w:rsidR="00000000" w:rsidRDefault="00E60B83">
      <w:pPr>
        <w:pStyle w:val="Heading1"/>
        <w:divId w:val="561209009"/>
        <w:rPr>
          <w:rFonts w:eastAsia="Times New Roman" w:cs="Arial"/>
          <w:color w:val="222222"/>
        </w:rPr>
      </w:pPr>
      <w:r>
        <w:rPr>
          <w:rFonts w:eastAsia="Times New Roman" w:cs="Arial"/>
          <w:color w:val="222222"/>
        </w:rPr>
        <w:t>Section 1.2 Calibration / V</w:t>
      </w:r>
      <w:bookmarkStart w:id="0" w:name="_GoBack"/>
      <w:bookmarkEnd w:id="0"/>
      <w:r>
        <w:rPr>
          <w:rFonts w:eastAsia="Times New Roman" w:cs="Arial"/>
          <w:color w:val="222222"/>
        </w:rPr>
        <w:t>alidation Data Sources</w:t>
      </w:r>
    </w:p>
    <w:p w:rsidR="00000000" w:rsidRDefault="00E60B83">
      <w:pPr>
        <w:pStyle w:val="NormalWeb"/>
        <w:divId w:val="561209009"/>
        <w:rPr>
          <w:rFonts w:ascii="Georgia" w:hAnsi="Georgia" w:cs="Arial"/>
          <w:color w:val="222222"/>
          <w:sz w:val="28"/>
          <w:szCs w:val="28"/>
        </w:rPr>
      </w:pPr>
      <w:r>
        <w:rPr>
          <w:rFonts w:ascii="Georgia" w:hAnsi="Georgia" w:cs="Arial"/>
          <w:color w:val="222222"/>
          <w:sz w:val="28"/>
          <w:szCs w:val="28"/>
        </w:rPr>
        <w:t>Numerous sources were u</w:t>
      </w:r>
      <w:r>
        <w:rPr>
          <w:rFonts w:ascii="Georgia" w:hAnsi="Georgia" w:cs="Arial"/>
          <w:color w:val="222222"/>
          <w:sz w:val="28"/>
          <w:szCs w:val="28"/>
        </w:rPr>
        <w:t xml:space="preserve">sed to both calibrate and validate the regional model. The sources include data </w:t>
      </w:r>
      <w:del w:id="1" w:author="Kyeil Kim" w:date="2019-03-28T14:13:00Z">
        <w:r w:rsidDel="00A733C0">
          <w:rPr>
            <w:rFonts w:ascii="Georgia" w:hAnsi="Georgia" w:cs="Arial"/>
            <w:color w:val="222222"/>
            <w:sz w:val="28"/>
            <w:szCs w:val="28"/>
          </w:rPr>
          <w:delText xml:space="preserve">readibly </w:delText>
        </w:r>
      </w:del>
      <w:ins w:id="2" w:author="Kyeil Kim" w:date="2019-03-28T14:13:00Z">
        <w:r w:rsidR="00A733C0">
          <w:rPr>
            <w:rFonts w:ascii="Georgia" w:hAnsi="Georgia" w:cs="Arial"/>
            <w:color w:val="222222"/>
            <w:sz w:val="28"/>
            <w:szCs w:val="28"/>
          </w:rPr>
          <w:t>readily</w:t>
        </w:r>
        <w:r w:rsidR="00A733C0">
          <w:rPr>
            <w:rFonts w:ascii="Georgia" w:hAnsi="Georgia" w:cs="Arial"/>
            <w:color w:val="222222"/>
            <w:sz w:val="28"/>
            <w:szCs w:val="28"/>
          </w:rPr>
          <w:t xml:space="preserve"> </w:t>
        </w:r>
      </w:ins>
      <w:r>
        <w:rPr>
          <w:rFonts w:ascii="Georgia" w:hAnsi="Georgia" w:cs="Arial"/>
          <w:color w:val="222222"/>
          <w:sz w:val="28"/>
          <w:szCs w:val="28"/>
        </w:rPr>
        <w:t>available through online webpages, data provided by other agencies, and data that ARC and other regional planning partners collected. These include the following:</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Hous</w:t>
      </w:r>
      <w:r>
        <w:rPr>
          <w:rFonts w:ascii="Georgia" w:eastAsia="Times New Roman" w:hAnsi="Georgia" w:cs="Arial"/>
          <w:color w:val="222222"/>
          <w:sz w:val="28"/>
          <w:szCs w:val="28"/>
        </w:rPr>
        <w:t>ehold Travel Survey</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Transit On-Board Survey</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Census - American Community Survey</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Traffic Counts</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Speeds</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Transit Ridership</w:t>
      </w:r>
    </w:p>
    <w:p w:rsidR="00000000" w:rsidRDefault="00E60B83">
      <w:pPr>
        <w:numPr>
          <w:ilvl w:val="0"/>
          <w:numId w:val="4"/>
        </w:numPr>
        <w:spacing w:before="100" w:beforeAutospacing="1" w:after="100" w:afterAutospacing="1"/>
        <w:divId w:val="561209009"/>
        <w:rPr>
          <w:rFonts w:ascii="Georgia" w:eastAsia="Times New Roman" w:hAnsi="Georgia" w:cs="Arial"/>
          <w:color w:val="222222"/>
          <w:sz w:val="28"/>
          <w:szCs w:val="28"/>
        </w:rPr>
      </w:pPr>
      <w:r>
        <w:rPr>
          <w:rFonts w:ascii="Georgia" w:eastAsia="Times New Roman" w:hAnsi="Georgia" w:cs="Arial"/>
          <w:color w:val="222222"/>
          <w:sz w:val="28"/>
          <w:szCs w:val="28"/>
        </w:rPr>
        <w:t>Origin-Destination Flows</w:t>
      </w:r>
    </w:p>
    <w:p w:rsidR="00000000" w:rsidRDefault="00E60B83">
      <w:pPr>
        <w:pStyle w:val="Heading1"/>
        <w:divId w:val="1091004233"/>
        <w:rPr>
          <w:rFonts w:eastAsia="Times New Roman" w:cs="Arial"/>
          <w:color w:val="222222"/>
        </w:rPr>
      </w:pPr>
      <w:r>
        <w:rPr>
          <w:rFonts w:eastAsia="Times New Roman" w:cs="Arial"/>
          <w:color w:val="222222"/>
        </w:rPr>
        <w:t>Section 1.2.1 Household Travel Survey</w:t>
      </w:r>
    </w:p>
    <w:p w:rsidR="00000000" w:rsidRDefault="00E60B83">
      <w:pPr>
        <w:pStyle w:val="NormalWeb"/>
        <w:divId w:val="1091004233"/>
        <w:rPr>
          <w:rFonts w:ascii="Georgia" w:hAnsi="Georgia" w:cs="Arial"/>
          <w:color w:val="222222"/>
          <w:sz w:val="28"/>
          <w:szCs w:val="28"/>
        </w:rPr>
      </w:pPr>
      <w:r>
        <w:rPr>
          <w:rFonts w:ascii="Georgia" w:hAnsi="Georgia" w:cs="Arial"/>
          <w:color w:val="222222"/>
          <w:sz w:val="28"/>
          <w:szCs w:val="28"/>
        </w:rPr>
        <w:t>In 2011, a household travel survey was conducted in the 20-county region (Dawson County was not part of the model area at that time) which gathered information from more than 10,000 households within the region. The survey has been used extensively for est</w:t>
      </w:r>
      <w:r>
        <w:rPr>
          <w:rFonts w:ascii="Georgia" w:hAnsi="Georgia" w:cs="Arial"/>
          <w:color w:val="222222"/>
          <w:sz w:val="28"/>
          <w:szCs w:val="28"/>
        </w:rPr>
        <w:t>imating and calibrating the activity based model component of ARC’s model, CT-RAMP. As the model base year was updated from 2010 to 2015, the survey was re-expanded to represent 2015 conditions. The full household travel survey report can found on ARC’s we</w:t>
      </w:r>
      <w:r>
        <w:rPr>
          <w:rFonts w:ascii="Georgia" w:hAnsi="Georgia" w:cs="Arial"/>
          <w:color w:val="222222"/>
          <w:sz w:val="28"/>
          <w:szCs w:val="28"/>
        </w:rPr>
        <w:t>bsite: (</w:t>
      </w:r>
      <w:hyperlink r:id="rId18" w:history="1">
        <w:r>
          <w:rPr>
            <w:rStyle w:val="Hyperlink"/>
            <w:rFonts w:ascii="Georgia" w:hAnsi="Georgia" w:cs="Arial"/>
            <w:sz w:val="28"/>
            <w:szCs w:val="28"/>
          </w:rPr>
          <w:t>https://atlantaregional.org/transportation-mobility/modeling/household-travel-survey/</w:t>
        </w:r>
      </w:hyperlink>
      <w:r>
        <w:rPr>
          <w:rFonts w:ascii="Georgia" w:hAnsi="Georgia" w:cs="Arial"/>
          <w:color w:val="222222"/>
          <w:sz w:val="28"/>
          <w:szCs w:val="28"/>
        </w:rPr>
        <w:t>).</w:t>
      </w:r>
    </w:p>
    <w:p w:rsidR="00000000" w:rsidRDefault="00E60B83">
      <w:pPr>
        <w:pStyle w:val="Heading1"/>
        <w:divId w:val="590504056"/>
        <w:rPr>
          <w:rFonts w:eastAsia="Times New Roman" w:cs="Arial"/>
          <w:color w:val="222222"/>
        </w:rPr>
      </w:pPr>
      <w:r>
        <w:rPr>
          <w:rFonts w:eastAsia="Times New Roman" w:cs="Arial"/>
          <w:color w:val="222222"/>
        </w:rPr>
        <w:t>Section 1.2.2 Transit On-Board Survey</w:t>
      </w:r>
    </w:p>
    <w:p w:rsidR="00000000" w:rsidRDefault="00E60B83">
      <w:pPr>
        <w:pStyle w:val="NormalWeb"/>
        <w:divId w:val="590504056"/>
        <w:rPr>
          <w:rFonts w:ascii="Georgia" w:hAnsi="Georgia" w:cs="Arial"/>
          <w:color w:val="222222"/>
          <w:sz w:val="28"/>
          <w:szCs w:val="28"/>
        </w:rPr>
      </w:pPr>
      <w:r>
        <w:rPr>
          <w:rFonts w:ascii="Georgia" w:hAnsi="Georgia" w:cs="Arial"/>
          <w:color w:val="222222"/>
          <w:sz w:val="28"/>
          <w:szCs w:val="28"/>
        </w:rPr>
        <w:t>A regional transit s</w:t>
      </w:r>
      <w:r>
        <w:rPr>
          <w:rFonts w:ascii="Georgia" w:hAnsi="Georgia" w:cs="Arial"/>
          <w:color w:val="222222"/>
          <w:sz w:val="28"/>
          <w:szCs w:val="28"/>
        </w:rPr>
        <w:t xml:space="preserve">urvey was conducted in 2009-2010 to provide travel </w:t>
      </w:r>
      <w:del w:id="3" w:author="Kyeil Kim" w:date="2019-03-28T14:13:00Z">
        <w:r w:rsidDel="00A733C0">
          <w:rPr>
            <w:rFonts w:ascii="Georgia" w:hAnsi="Georgia" w:cs="Arial"/>
            <w:color w:val="222222"/>
            <w:sz w:val="28"/>
            <w:szCs w:val="28"/>
          </w:rPr>
          <w:delText xml:space="preserve">charateristics </w:delText>
        </w:r>
      </w:del>
      <w:ins w:id="4" w:author="Kyeil Kim" w:date="2019-03-28T14:13:00Z">
        <w:r w:rsidR="00A733C0">
          <w:rPr>
            <w:rFonts w:ascii="Georgia" w:hAnsi="Georgia" w:cs="Arial"/>
            <w:color w:val="222222"/>
            <w:sz w:val="28"/>
            <w:szCs w:val="28"/>
          </w:rPr>
          <w:t>characteristics</w:t>
        </w:r>
        <w:r w:rsidR="00A733C0">
          <w:rPr>
            <w:rFonts w:ascii="Georgia" w:hAnsi="Georgia" w:cs="Arial"/>
            <w:color w:val="222222"/>
            <w:sz w:val="28"/>
            <w:szCs w:val="28"/>
          </w:rPr>
          <w:t xml:space="preserve"> </w:t>
        </w:r>
      </w:ins>
      <w:r>
        <w:rPr>
          <w:rFonts w:ascii="Georgia" w:hAnsi="Georgia" w:cs="Arial"/>
          <w:color w:val="222222"/>
          <w:sz w:val="28"/>
          <w:szCs w:val="28"/>
        </w:rPr>
        <w:t xml:space="preserve">of transit users in the region. The survey included </w:t>
      </w:r>
      <w:ins w:id="5" w:author="Kyeil Kim" w:date="2019-03-28T14:14:00Z">
        <w:r w:rsidR="00A733C0">
          <w:rPr>
            <w:rFonts w:ascii="Georgia" w:hAnsi="Georgia" w:cs="Arial"/>
            <w:color w:val="222222"/>
            <w:sz w:val="28"/>
            <w:szCs w:val="28"/>
          </w:rPr>
          <w:t xml:space="preserve">approximately </w:t>
        </w:r>
      </w:ins>
      <w:r>
        <w:rPr>
          <w:rFonts w:ascii="Georgia" w:hAnsi="Georgia" w:cs="Arial"/>
          <w:color w:val="222222"/>
          <w:sz w:val="28"/>
          <w:szCs w:val="28"/>
        </w:rPr>
        <w:t>50,000 respondents from six of the region’s transit operators:</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t>Cherokee Area Transportation System (CATS)</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lastRenderedPageBreak/>
        <w:t>Cobb Community Transit (CCT)</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t>Gwi</w:t>
      </w:r>
      <w:r>
        <w:rPr>
          <w:rFonts w:ascii="Georgia" w:eastAsia="Times New Roman" w:hAnsi="Georgia" w:cs="Arial"/>
          <w:color w:val="222222"/>
          <w:sz w:val="28"/>
          <w:szCs w:val="28"/>
        </w:rPr>
        <w:t>nnett County Transit (GCT)</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t>GRTA Xpress Bus</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t>Hall Area Transit (HAT)</w:t>
      </w:r>
    </w:p>
    <w:p w:rsidR="00000000" w:rsidRDefault="00E60B83">
      <w:pPr>
        <w:numPr>
          <w:ilvl w:val="0"/>
          <w:numId w:val="5"/>
        </w:numPr>
        <w:spacing w:before="100" w:beforeAutospacing="1" w:after="100" w:afterAutospacing="1"/>
        <w:divId w:val="590504056"/>
        <w:rPr>
          <w:rFonts w:ascii="Georgia" w:eastAsia="Times New Roman" w:hAnsi="Georgia" w:cs="Arial"/>
          <w:color w:val="222222"/>
          <w:sz w:val="28"/>
          <w:szCs w:val="28"/>
        </w:rPr>
      </w:pPr>
      <w:r>
        <w:rPr>
          <w:rFonts w:ascii="Georgia" w:eastAsia="Times New Roman" w:hAnsi="Georgia" w:cs="Arial"/>
          <w:color w:val="222222"/>
          <w:sz w:val="28"/>
          <w:szCs w:val="28"/>
        </w:rPr>
        <w:t>Metropolitan Atlanta Rapid Transit Authority (MARTA)</w:t>
      </w:r>
    </w:p>
    <w:p w:rsidR="00000000" w:rsidRDefault="00E60B83">
      <w:pPr>
        <w:pStyle w:val="NormalWeb"/>
        <w:divId w:val="590504056"/>
        <w:rPr>
          <w:rFonts w:ascii="Georgia" w:hAnsi="Georgia" w:cs="Arial"/>
          <w:color w:val="222222"/>
          <w:sz w:val="28"/>
          <w:szCs w:val="28"/>
        </w:rPr>
      </w:pPr>
      <w:r>
        <w:rPr>
          <w:rFonts w:ascii="Georgia" w:hAnsi="Georgia" w:cs="Arial"/>
          <w:color w:val="222222"/>
          <w:sz w:val="28"/>
          <w:szCs w:val="28"/>
        </w:rPr>
        <w:t>Similar to the household travel survey, the on-board survey was also re-expanded to represent 2015 conditions with the update of the mod</w:t>
      </w:r>
      <w:r>
        <w:rPr>
          <w:rFonts w:ascii="Georgia" w:hAnsi="Georgia" w:cs="Arial"/>
          <w:color w:val="222222"/>
          <w:sz w:val="28"/>
          <w:szCs w:val="28"/>
        </w:rPr>
        <w:t>el base year. The full on-board survey report is available on ARC’s website: (</w:t>
      </w:r>
      <w:hyperlink r:id="rId19" w:history="1">
        <w:r>
          <w:rPr>
            <w:rStyle w:val="Hyperlink"/>
            <w:rFonts w:ascii="Georgia" w:hAnsi="Georgia" w:cs="Arial"/>
            <w:sz w:val="28"/>
            <w:szCs w:val="28"/>
          </w:rPr>
          <w:t>https://atlantaregional.org/transportation-mobility/modeling/regional-</w:t>
        </w:r>
        <w:r>
          <w:rPr>
            <w:rStyle w:val="Hyperlink"/>
            <w:rFonts w:ascii="Georgia" w:hAnsi="Georgia" w:cs="Arial"/>
            <w:sz w:val="28"/>
            <w:szCs w:val="28"/>
          </w:rPr>
          <w:t>board-transit-survey/</w:t>
        </w:r>
      </w:hyperlink>
      <w:r>
        <w:rPr>
          <w:rFonts w:ascii="Georgia" w:hAnsi="Georgia" w:cs="Arial"/>
          <w:color w:val="222222"/>
          <w:sz w:val="28"/>
          <w:szCs w:val="28"/>
        </w:rPr>
        <w:t>).</w:t>
      </w:r>
    </w:p>
    <w:p w:rsidR="00000000" w:rsidRDefault="00E60B83">
      <w:pPr>
        <w:pStyle w:val="Heading1"/>
        <w:divId w:val="984774368"/>
        <w:rPr>
          <w:rFonts w:eastAsia="Times New Roman" w:cs="Arial"/>
          <w:color w:val="222222"/>
        </w:rPr>
      </w:pPr>
      <w:r>
        <w:rPr>
          <w:rFonts w:eastAsia="Times New Roman" w:cs="Arial"/>
          <w:color w:val="222222"/>
        </w:rPr>
        <w:t>Section 1.2.3 Census - American Community Survey</w:t>
      </w:r>
    </w:p>
    <w:p w:rsidR="00000000" w:rsidRDefault="00E60B83">
      <w:pPr>
        <w:pStyle w:val="NormalWeb"/>
        <w:divId w:val="984774368"/>
        <w:rPr>
          <w:rFonts w:ascii="Georgia" w:hAnsi="Georgia" w:cs="Arial"/>
          <w:color w:val="222222"/>
          <w:sz w:val="28"/>
          <w:szCs w:val="28"/>
        </w:rPr>
      </w:pPr>
      <w:r>
        <w:rPr>
          <w:rFonts w:ascii="Georgia" w:hAnsi="Georgia" w:cs="Arial"/>
          <w:color w:val="222222"/>
          <w:sz w:val="28"/>
          <w:szCs w:val="28"/>
        </w:rPr>
        <w:t>Census data was used to calibrate and validate several components of CT-RAMP. These included the following:</w:t>
      </w:r>
    </w:p>
    <w:p w:rsidR="00000000" w:rsidRDefault="00E60B83">
      <w:pPr>
        <w:numPr>
          <w:ilvl w:val="0"/>
          <w:numId w:val="6"/>
        </w:numPr>
        <w:spacing w:before="100" w:beforeAutospacing="1" w:after="100" w:afterAutospacing="1"/>
        <w:divId w:val="984774368"/>
        <w:rPr>
          <w:rFonts w:ascii="Georgia" w:eastAsia="Times New Roman" w:hAnsi="Georgia" w:cs="Arial"/>
          <w:color w:val="222222"/>
          <w:sz w:val="28"/>
          <w:szCs w:val="28"/>
        </w:rPr>
      </w:pPr>
      <w:r>
        <w:rPr>
          <w:rFonts w:ascii="Georgia" w:eastAsia="Times New Roman" w:hAnsi="Georgia" w:cs="Arial"/>
          <w:color w:val="222222"/>
          <w:sz w:val="28"/>
          <w:szCs w:val="28"/>
        </w:rPr>
        <w:t>Work-at-home shares</w:t>
      </w:r>
    </w:p>
    <w:p w:rsidR="00000000" w:rsidRDefault="00E60B83">
      <w:pPr>
        <w:numPr>
          <w:ilvl w:val="0"/>
          <w:numId w:val="6"/>
        </w:numPr>
        <w:spacing w:before="100" w:beforeAutospacing="1" w:after="100" w:afterAutospacing="1"/>
        <w:divId w:val="984774368"/>
        <w:rPr>
          <w:rFonts w:ascii="Georgia" w:eastAsia="Times New Roman" w:hAnsi="Georgia" w:cs="Arial"/>
          <w:color w:val="222222"/>
          <w:sz w:val="28"/>
          <w:szCs w:val="28"/>
        </w:rPr>
      </w:pPr>
      <w:r>
        <w:rPr>
          <w:rFonts w:ascii="Georgia" w:eastAsia="Times New Roman" w:hAnsi="Georgia" w:cs="Arial"/>
          <w:color w:val="222222"/>
          <w:sz w:val="28"/>
          <w:szCs w:val="28"/>
        </w:rPr>
        <w:t>Five-year CTPP county-to-county worker flows</w:t>
      </w:r>
    </w:p>
    <w:p w:rsidR="00000000" w:rsidRDefault="00E60B83">
      <w:pPr>
        <w:numPr>
          <w:ilvl w:val="0"/>
          <w:numId w:val="6"/>
        </w:numPr>
        <w:spacing w:before="100" w:beforeAutospacing="1" w:after="100" w:afterAutospacing="1"/>
        <w:divId w:val="984774368"/>
        <w:rPr>
          <w:rFonts w:ascii="Georgia" w:eastAsia="Times New Roman" w:hAnsi="Georgia" w:cs="Arial"/>
          <w:color w:val="222222"/>
          <w:sz w:val="28"/>
          <w:szCs w:val="28"/>
        </w:rPr>
      </w:pPr>
      <w:r>
        <w:rPr>
          <w:rFonts w:ascii="Georgia" w:eastAsia="Times New Roman" w:hAnsi="Georgia" w:cs="Arial"/>
          <w:color w:val="222222"/>
          <w:sz w:val="28"/>
          <w:szCs w:val="28"/>
        </w:rPr>
        <w:t>Size terms</w:t>
      </w:r>
      <w:r>
        <w:rPr>
          <w:rFonts w:ascii="Georgia" w:eastAsia="Times New Roman" w:hAnsi="Georgia" w:cs="Arial"/>
          <w:color w:val="222222"/>
          <w:sz w:val="28"/>
          <w:szCs w:val="28"/>
        </w:rPr>
        <w:t xml:space="preserve"> by occupation for work location choice model</w:t>
      </w:r>
    </w:p>
    <w:p w:rsidR="00000000" w:rsidRDefault="00E60B83">
      <w:pPr>
        <w:numPr>
          <w:ilvl w:val="0"/>
          <w:numId w:val="6"/>
        </w:numPr>
        <w:spacing w:before="100" w:beforeAutospacing="1" w:after="100" w:afterAutospacing="1"/>
        <w:divId w:val="984774368"/>
        <w:rPr>
          <w:rFonts w:ascii="Georgia" w:eastAsia="Times New Roman" w:hAnsi="Georgia" w:cs="Arial"/>
          <w:color w:val="222222"/>
          <w:sz w:val="28"/>
          <w:szCs w:val="28"/>
        </w:rPr>
      </w:pPr>
      <w:r>
        <w:rPr>
          <w:rFonts w:ascii="Georgia" w:eastAsia="Times New Roman" w:hAnsi="Georgia" w:cs="Arial"/>
          <w:color w:val="222222"/>
          <w:sz w:val="28"/>
          <w:szCs w:val="28"/>
        </w:rPr>
        <w:t>Auto ownership by number of workers, county, and income</w:t>
      </w:r>
    </w:p>
    <w:p w:rsidR="00000000" w:rsidRDefault="00E60B83">
      <w:pPr>
        <w:pStyle w:val="NormalWeb"/>
        <w:divId w:val="984774368"/>
        <w:rPr>
          <w:rFonts w:ascii="Georgia" w:hAnsi="Georgia" w:cs="Arial"/>
          <w:color w:val="222222"/>
          <w:sz w:val="28"/>
          <w:szCs w:val="28"/>
        </w:rPr>
      </w:pPr>
      <w:r>
        <w:rPr>
          <w:rFonts w:ascii="Georgia" w:hAnsi="Georgia" w:cs="Arial"/>
          <w:color w:val="222222"/>
          <w:sz w:val="28"/>
          <w:szCs w:val="28"/>
        </w:rPr>
        <w:t>Model comparisons to census data are provided in subsequent sections.</w:t>
      </w:r>
    </w:p>
    <w:p w:rsidR="00000000" w:rsidRDefault="00E60B83">
      <w:pPr>
        <w:pStyle w:val="Heading1"/>
        <w:divId w:val="600837519"/>
        <w:rPr>
          <w:rFonts w:eastAsia="Times New Roman" w:cs="Arial"/>
          <w:color w:val="222222"/>
        </w:rPr>
      </w:pPr>
      <w:r>
        <w:rPr>
          <w:rFonts w:eastAsia="Times New Roman" w:cs="Arial"/>
          <w:color w:val="222222"/>
        </w:rPr>
        <w:t>Section 1.2.4 Traffic Counts</w:t>
      </w:r>
    </w:p>
    <w:p w:rsidR="00000000" w:rsidRDefault="00E60B83">
      <w:pPr>
        <w:pStyle w:val="NormalWeb"/>
        <w:divId w:val="600837519"/>
        <w:rPr>
          <w:rFonts w:ascii="Georgia" w:hAnsi="Georgia" w:cs="Arial"/>
          <w:color w:val="222222"/>
          <w:sz w:val="28"/>
          <w:szCs w:val="28"/>
        </w:rPr>
      </w:pPr>
      <w:r>
        <w:rPr>
          <w:rFonts w:ascii="Georgia" w:hAnsi="Georgia" w:cs="Arial"/>
          <w:color w:val="222222"/>
          <w:sz w:val="28"/>
          <w:szCs w:val="28"/>
        </w:rPr>
        <w:t>The Georgia Department of Transportation (GDOT) maintai</w:t>
      </w:r>
      <w:r>
        <w:rPr>
          <w:rFonts w:ascii="Georgia" w:hAnsi="Georgia" w:cs="Arial"/>
          <w:color w:val="222222"/>
          <w:sz w:val="28"/>
          <w:szCs w:val="28"/>
        </w:rPr>
        <w:t xml:space="preserve">ns an extensive traffic counting program throughout the state. The traffic counts are joined to ARC’s highway network links using the unique combination of the county </w:t>
      </w:r>
      <w:del w:id="6" w:author="Kyeil Kim" w:date="2019-03-28T14:14:00Z">
        <w:r w:rsidDel="00A733C0">
          <w:rPr>
            <w:rFonts w:ascii="Georgia" w:hAnsi="Georgia" w:cs="Arial"/>
            <w:color w:val="222222"/>
            <w:sz w:val="28"/>
            <w:szCs w:val="28"/>
          </w:rPr>
          <w:delText xml:space="preserve">FIPs </w:delText>
        </w:r>
      </w:del>
      <w:ins w:id="7" w:author="Kyeil Kim" w:date="2019-03-28T14:14:00Z">
        <w:r w:rsidR="00A733C0">
          <w:rPr>
            <w:rFonts w:ascii="Georgia" w:hAnsi="Georgia" w:cs="Arial"/>
            <w:color w:val="222222"/>
            <w:sz w:val="28"/>
            <w:szCs w:val="28"/>
          </w:rPr>
          <w:t>FIPS</w:t>
        </w:r>
        <w:r w:rsidR="00A733C0">
          <w:rPr>
            <w:rFonts w:ascii="Georgia" w:hAnsi="Georgia" w:cs="Arial"/>
            <w:color w:val="222222"/>
            <w:sz w:val="28"/>
            <w:szCs w:val="28"/>
          </w:rPr>
          <w:t xml:space="preserve"> </w:t>
        </w:r>
      </w:ins>
      <w:r>
        <w:rPr>
          <w:rFonts w:ascii="Georgia" w:hAnsi="Georgia" w:cs="Arial"/>
          <w:color w:val="222222"/>
          <w:sz w:val="28"/>
          <w:szCs w:val="28"/>
        </w:rPr>
        <w:t>code and count station number. In total, there are more than 5,000 count locations r</w:t>
      </w:r>
      <w:r>
        <w:rPr>
          <w:rFonts w:ascii="Georgia" w:hAnsi="Georgia" w:cs="Arial"/>
          <w:color w:val="222222"/>
          <w:sz w:val="28"/>
          <w:szCs w:val="28"/>
        </w:rPr>
        <w:t xml:space="preserve">epresented in ARC’s model. These counts are used to validate the highway assignment and set the total vehicles entering/exiting the region for the base year at the external model boundary. </w:t>
      </w:r>
      <w:del w:id="8" w:author="Kyeil Kim" w:date="2019-03-28T14:14:00Z">
        <w:r w:rsidDel="00A733C0">
          <w:rPr>
            <w:rFonts w:ascii="Georgia" w:hAnsi="Georgia" w:cs="Arial"/>
            <w:color w:val="222222"/>
            <w:sz w:val="28"/>
            <w:szCs w:val="28"/>
          </w:rPr>
          <w:delText xml:space="preserve">May </w:delText>
        </w:r>
      </w:del>
      <w:ins w:id="9" w:author="Kyeil Kim" w:date="2019-03-28T14:14:00Z">
        <w:r w:rsidR="00A733C0">
          <w:rPr>
            <w:rFonts w:ascii="Georgia" w:hAnsi="Georgia" w:cs="Arial"/>
            <w:color w:val="222222"/>
            <w:sz w:val="28"/>
            <w:szCs w:val="28"/>
          </w:rPr>
          <w:t>Many</w:t>
        </w:r>
        <w:r w:rsidR="00A733C0">
          <w:rPr>
            <w:rFonts w:ascii="Georgia" w:hAnsi="Georgia" w:cs="Arial"/>
            <w:color w:val="222222"/>
            <w:sz w:val="28"/>
            <w:szCs w:val="28"/>
          </w:rPr>
          <w:t xml:space="preserve"> </w:t>
        </w:r>
      </w:ins>
      <w:r>
        <w:rPr>
          <w:rFonts w:ascii="Georgia" w:hAnsi="Georgia" w:cs="Arial"/>
          <w:color w:val="222222"/>
          <w:sz w:val="28"/>
          <w:szCs w:val="28"/>
        </w:rPr>
        <w:t>of these count locations include truck percentages which were u</w:t>
      </w:r>
      <w:r>
        <w:rPr>
          <w:rFonts w:ascii="Georgia" w:hAnsi="Georgia" w:cs="Arial"/>
          <w:color w:val="222222"/>
          <w:sz w:val="28"/>
          <w:szCs w:val="28"/>
        </w:rPr>
        <w:t xml:space="preserve">sed in validation of the truck model updates. Also, there are a number of locations that include hourly data used to validate the model’s time-of-day choices. GDOT counts are available using their Traffic Analysis </w:t>
      </w:r>
      <w:r>
        <w:rPr>
          <w:rFonts w:ascii="Georgia" w:hAnsi="Georgia" w:cs="Arial"/>
          <w:color w:val="222222"/>
          <w:sz w:val="28"/>
          <w:szCs w:val="28"/>
        </w:rPr>
        <w:lastRenderedPageBreak/>
        <w:t>&amp; Data Application (</w:t>
      </w:r>
      <w:hyperlink r:id="rId20" w:history="1">
        <w:r>
          <w:rPr>
            <w:rStyle w:val="Hyperlink"/>
            <w:rFonts w:ascii="Georgia" w:hAnsi="Georgia" w:cs="Arial"/>
            <w:sz w:val="28"/>
            <w:szCs w:val="28"/>
          </w:rPr>
          <w:t>https://gdottrafficdata.drakewell.com/publicmultinodemap.asp</w:t>
        </w:r>
      </w:hyperlink>
      <w:r>
        <w:rPr>
          <w:rFonts w:ascii="Georgia" w:hAnsi="Georgia" w:cs="Arial"/>
          <w:color w:val="222222"/>
          <w:sz w:val="28"/>
          <w:szCs w:val="28"/>
        </w:rPr>
        <w:t>).</w:t>
      </w:r>
    </w:p>
    <w:p w:rsidR="00000000" w:rsidRDefault="00E60B83">
      <w:pPr>
        <w:pStyle w:val="Heading1"/>
        <w:divId w:val="964114393"/>
        <w:rPr>
          <w:rFonts w:eastAsia="Times New Roman" w:cs="Arial"/>
          <w:color w:val="222222"/>
        </w:rPr>
      </w:pPr>
      <w:r>
        <w:rPr>
          <w:rFonts w:eastAsia="Times New Roman" w:cs="Arial"/>
          <w:color w:val="222222"/>
        </w:rPr>
        <w:t>Section 1.2.5 Speeds</w:t>
      </w:r>
    </w:p>
    <w:p w:rsidR="00000000" w:rsidRDefault="00E60B83">
      <w:pPr>
        <w:pStyle w:val="NormalWeb"/>
        <w:divId w:val="964114393"/>
        <w:rPr>
          <w:rFonts w:ascii="Georgia" w:hAnsi="Georgia" w:cs="Arial"/>
          <w:color w:val="222222"/>
          <w:sz w:val="28"/>
          <w:szCs w:val="28"/>
        </w:rPr>
      </w:pPr>
      <w:r>
        <w:rPr>
          <w:rFonts w:ascii="Georgia" w:hAnsi="Georgia" w:cs="Arial"/>
          <w:color w:val="222222"/>
          <w:sz w:val="28"/>
          <w:szCs w:val="28"/>
        </w:rPr>
        <w:t>Observed speeds were obtained from FHWA’s National Performance Management Research Data Set (NPMRDS). The raw speeds were provided in five minute time periods for individual traffic message channels (TMCs). After reviewing the data, a procedure was develop</w:t>
      </w:r>
      <w:r>
        <w:rPr>
          <w:rFonts w:ascii="Georgia" w:hAnsi="Georgia" w:cs="Arial"/>
          <w:color w:val="222222"/>
          <w:sz w:val="28"/>
          <w:szCs w:val="28"/>
        </w:rPr>
        <w:t>ed to remove outliers such that the speeds would represent a typical weekday. Once the outliers were removed, the speeds were averaged to match ARC’s five modeled time periods. A TMC attribute was added for links in the network which was used to join the o</w:t>
      </w:r>
      <w:r>
        <w:rPr>
          <w:rFonts w:ascii="Georgia" w:hAnsi="Georgia" w:cs="Arial"/>
          <w:color w:val="222222"/>
          <w:sz w:val="28"/>
          <w:szCs w:val="28"/>
        </w:rPr>
        <w:t>bserved speeds for comparison to the highway assignment output.</w:t>
      </w:r>
    </w:p>
    <w:p w:rsidR="00000000" w:rsidRDefault="00E60B83">
      <w:pPr>
        <w:pStyle w:val="Heading1"/>
        <w:divId w:val="259484608"/>
        <w:rPr>
          <w:rFonts w:eastAsia="Times New Roman" w:cs="Arial"/>
          <w:color w:val="222222"/>
        </w:rPr>
      </w:pPr>
      <w:r>
        <w:rPr>
          <w:rFonts w:eastAsia="Times New Roman" w:cs="Arial"/>
          <w:color w:val="222222"/>
        </w:rPr>
        <w:t>Section 1.2.6 Regional Transit Ridership</w:t>
      </w:r>
    </w:p>
    <w:p w:rsidR="00000000" w:rsidRDefault="00E60B83">
      <w:pPr>
        <w:pStyle w:val="NormalWeb"/>
        <w:divId w:val="259484608"/>
        <w:rPr>
          <w:rFonts w:ascii="Georgia" w:hAnsi="Georgia" w:cs="Arial"/>
          <w:color w:val="222222"/>
          <w:sz w:val="28"/>
          <w:szCs w:val="28"/>
        </w:rPr>
      </w:pPr>
      <w:r>
        <w:rPr>
          <w:rFonts w:ascii="Georgia" w:hAnsi="Georgia" w:cs="Arial"/>
          <w:color w:val="222222"/>
          <w:sz w:val="28"/>
          <w:szCs w:val="28"/>
        </w:rPr>
        <w:t>Where available, transit ridership was obtained from the regional transit providers. This included route level boardings for buses. For MARTA rail stations, the data provided included station entries and station boarding totals. This information was used t</w:t>
      </w:r>
      <w:r>
        <w:rPr>
          <w:rFonts w:ascii="Georgia" w:hAnsi="Georgia" w:cs="Arial"/>
          <w:color w:val="222222"/>
          <w:sz w:val="28"/>
          <w:szCs w:val="28"/>
        </w:rPr>
        <w:t>o compare the model estimated results from the transit assignments.</w:t>
      </w:r>
    </w:p>
    <w:p w:rsidR="00000000" w:rsidRDefault="00E60B83">
      <w:pPr>
        <w:pStyle w:val="Heading1"/>
        <w:divId w:val="1515145386"/>
        <w:rPr>
          <w:rFonts w:eastAsia="Times New Roman" w:cs="Arial"/>
          <w:color w:val="222222"/>
        </w:rPr>
      </w:pPr>
      <w:r>
        <w:rPr>
          <w:rFonts w:eastAsia="Times New Roman" w:cs="Arial"/>
          <w:color w:val="222222"/>
        </w:rPr>
        <w:t>Section 1.2.7 Origin-Destination Flows</w:t>
      </w:r>
    </w:p>
    <w:p w:rsidR="00000000" w:rsidRDefault="00E60B83">
      <w:pPr>
        <w:pStyle w:val="NormalWeb"/>
        <w:divId w:val="1515145386"/>
        <w:rPr>
          <w:rFonts w:ascii="Georgia" w:hAnsi="Georgia" w:cs="Arial"/>
          <w:color w:val="222222"/>
          <w:sz w:val="28"/>
          <w:szCs w:val="28"/>
        </w:rPr>
      </w:pPr>
      <w:r>
        <w:rPr>
          <w:rFonts w:ascii="Georgia" w:hAnsi="Georgia" w:cs="Arial"/>
          <w:color w:val="222222"/>
          <w:sz w:val="28"/>
          <w:szCs w:val="28"/>
        </w:rPr>
        <w:t>The widespread use of mobile devices with location data available allows for the estimation of origin-destination (OD) flows that can be used to vali</w:t>
      </w:r>
      <w:r>
        <w:rPr>
          <w:rFonts w:ascii="Georgia" w:hAnsi="Georgia" w:cs="Arial"/>
          <w:color w:val="222222"/>
          <w:sz w:val="28"/>
          <w:szCs w:val="28"/>
        </w:rPr>
        <w:t>date regional model. ARC purchased this type of data with the primary intention of using it to update the external component of the model; however, in the future the data will also be used to validate the model’s representation of internal OD flows as well</w:t>
      </w:r>
      <w:r>
        <w:rPr>
          <w:rFonts w:ascii="Georgia" w:hAnsi="Georgia" w:cs="Arial"/>
          <w:color w:val="222222"/>
          <w:sz w:val="28"/>
          <w:szCs w:val="28"/>
        </w:rPr>
        <w:t>. More information on this data is provided in the section describing the external model.</w:t>
      </w:r>
    </w:p>
    <w:p w:rsidR="00000000" w:rsidRDefault="00E60B83">
      <w:pPr>
        <w:spacing w:after="280"/>
        <w:divId w:val="1324818565"/>
        <w:rPr>
          <w:rFonts w:ascii="Georgia" w:eastAsia="Times New Roman" w:hAnsi="Georgia" w:cs="Arial"/>
          <w:color w:val="222222"/>
          <w:sz w:val="28"/>
          <w:szCs w:val="28"/>
        </w:rPr>
      </w:pPr>
      <w:r>
        <w:rPr>
          <w:rFonts w:ascii="Georgia" w:eastAsia="Times New Roman" w:hAnsi="Georgia" w:cs="Arial"/>
          <w:color w:val="222222"/>
          <w:sz w:val="28"/>
          <w:szCs w:val="28"/>
        </w:rPr>
        <w:br/>
      </w:r>
    </w:p>
    <w:p w:rsidR="00000000" w:rsidRDefault="00E60B83">
      <w:pPr>
        <w:spacing w:before="315" w:after="315"/>
        <w:divId w:val="1324818565"/>
        <w:rPr>
          <w:rFonts w:ascii="Georgia" w:eastAsia="Times New Roman" w:hAnsi="Georgia" w:cs="Arial"/>
          <w:color w:val="222222"/>
          <w:sz w:val="28"/>
          <w:szCs w:val="28"/>
        </w:rPr>
      </w:pPr>
      <w:r>
        <w:rPr>
          <w:rFonts w:ascii="Georgia" w:eastAsia="Times New Roman" w:hAnsi="Georgia" w:cs="Arial"/>
          <w:color w:val="222222"/>
          <w:sz w:val="28"/>
          <w:szCs w:val="28"/>
        </w:rPr>
        <w:pict>
          <v:rect id="_x0000_i1030" style="width:0;height:0" o:hralign="center" o:hrstd="t" o:hr="t" fillcolor="#a0a0a0" stroked="f"/>
        </w:pict>
      </w:r>
    </w:p>
    <w:p w:rsidR="00000000" w:rsidRDefault="00E60B83">
      <w:pPr>
        <w:pStyle w:val="NormalWeb"/>
        <w:divId w:val="1324818565"/>
        <w:rPr>
          <w:rFonts w:ascii="Georgia" w:hAnsi="Georgia" w:cs="Arial"/>
          <w:color w:val="222222"/>
          <w:sz w:val="28"/>
          <w:szCs w:val="28"/>
        </w:rPr>
      </w:pPr>
      <w:hyperlink r:id="rId21" w:history="1">
        <w:r>
          <w:rPr>
            <w:rStyle w:val="Hyperlink"/>
            <w:rFonts w:ascii="Georgia" w:hAnsi="Georgia" w:cs="Arial"/>
            <w:sz w:val="28"/>
            <w:szCs w:val="28"/>
          </w:rPr>
          <w:t>Atlanta Regional Commission</w:t>
        </w:r>
      </w:hyperlink>
      <w:r>
        <w:rPr>
          <w:rFonts w:ascii="Georgia" w:hAnsi="Georgia" w:cs="Arial"/>
          <w:color w:val="222222"/>
          <w:sz w:val="28"/>
          <w:szCs w:val="28"/>
        </w:rPr>
        <w:t>, 2018</w:t>
      </w:r>
    </w:p>
    <w:p w:rsidR="00E60B83" w:rsidRDefault="00E60B83">
      <w:pPr>
        <w:rPr>
          <w:rFonts w:eastAsia="Times New Roman"/>
        </w:rPr>
      </w:pPr>
      <w:r>
        <w:rPr>
          <w:rFonts w:ascii="Georgia" w:hAnsi="Georgia" w:cs="Arial"/>
          <w:color w:val="222222"/>
          <w:sz w:val="28"/>
          <w:szCs w:val="28"/>
        </w:rPr>
        <w:lastRenderedPageBreak/>
        <w:pict/>
      </w:r>
      <w:r>
        <w:rPr>
          <w:rFonts w:ascii="Georgia" w:hAnsi="Georgia" w:cs="Arial"/>
          <w:color w:val="222222"/>
          <w:sz w:val="28"/>
          <w:szCs w:val="28"/>
        </w:rPr>
        <w:pict/>
      </w:r>
    </w:p>
    <w:sectPr w:rsidR="00E6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D8D"/>
    <w:multiLevelType w:val="multilevel"/>
    <w:tmpl w:val="B7EA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D6509"/>
    <w:multiLevelType w:val="multilevel"/>
    <w:tmpl w:val="D302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C2288"/>
    <w:multiLevelType w:val="multilevel"/>
    <w:tmpl w:val="FDD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057F4"/>
    <w:multiLevelType w:val="multilevel"/>
    <w:tmpl w:val="F6E0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A7368"/>
    <w:multiLevelType w:val="multilevel"/>
    <w:tmpl w:val="5F80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050D6"/>
    <w:multiLevelType w:val="multilevel"/>
    <w:tmpl w:val="ECF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24F3"/>
    <w:rsid w:val="00A724F3"/>
    <w:rsid w:val="00A733C0"/>
    <w:rsid w:val="00E6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326B0"/>
  <w15:chartTrackingRefBased/>
  <w15:docId w15:val="{B7E5F5A3-3F0F-4C51-A980-55331047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15" w:after="158"/>
      <w:outlineLvl w:val="0"/>
    </w:pPr>
    <w:rPr>
      <w:rFonts w:ascii="Open Sans" w:hAnsi="Open Sans"/>
      <w:kern w:val="36"/>
      <w:sz w:val="51"/>
      <w:szCs w:val="51"/>
    </w:rPr>
  </w:style>
  <w:style w:type="paragraph" w:styleId="Heading2">
    <w:name w:val="heading 2"/>
    <w:basedOn w:val="Normal"/>
    <w:link w:val="Heading2Char"/>
    <w:uiPriority w:val="9"/>
    <w:qFormat/>
    <w:pPr>
      <w:spacing w:before="315" w:after="158"/>
      <w:outlineLvl w:val="1"/>
    </w:pPr>
    <w:rPr>
      <w:rFonts w:ascii="Open Sans" w:hAnsi="Open Sans"/>
      <w:sz w:val="45"/>
      <w:szCs w:val="45"/>
    </w:rPr>
  </w:style>
  <w:style w:type="paragraph" w:styleId="Heading3">
    <w:name w:val="heading 3"/>
    <w:basedOn w:val="Normal"/>
    <w:link w:val="Heading3Char"/>
    <w:uiPriority w:val="9"/>
    <w:qFormat/>
    <w:pPr>
      <w:spacing w:before="315" w:after="158"/>
      <w:outlineLvl w:val="2"/>
    </w:pPr>
    <w:rPr>
      <w:rFonts w:ascii="Open Sans" w:hAnsi="Open Sans"/>
      <w:sz w:val="36"/>
      <w:szCs w:val="36"/>
    </w:rPr>
  </w:style>
  <w:style w:type="paragraph" w:styleId="Heading4">
    <w:name w:val="heading 4"/>
    <w:basedOn w:val="Normal"/>
    <w:link w:val="Heading4Char"/>
    <w:uiPriority w:val="9"/>
    <w:qFormat/>
    <w:pPr>
      <w:spacing w:before="158" w:after="158"/>
      <w:outlineLvl w:val="3"/>
    </w:pPr>
    <w:rPr>
      <w:rFonts w:ascii="Open Sans" w:hAnsi="Open Sans"/>
      <w:sz w:val="27"/>
      <w:szCs w:val="27"/>
    </w:rPr>
  </w:style>
  <w:style w:type="paragraph" w:styleId="Heading5">
    <w:name w:val="heading 5"/>
    <w:basedOn w:val="Normal"/>
    <w:link w:val="Heading5Char"/>
    <w:uiPriority w:val="9"/>
    <w:qFormat/>
    <w:pPr>
      <w:spacing w:before="158" w:after="158"/>
      <w:outlineLvl w:val="4"/>
    </w:pPr>
    <w:rPr>
      <w:rFonts w:ascii="Open Sans" w:hAnsi="Open Sans"/>
    </w:rPr>
  </w:style>
  <w:style w:type="paragraph" w:styleId="Heading6">
    <w:name w:val="heading 6"/>
    <w:basedOn w:val="Normal"/>
    <w:link w:val="Heading6Char"/>
    <w:uiPriority w:val="9"/>
    <w:qFormat/>
    <w:pPr>
      <w:spacing w:before="158" w:after="158"/>
      <w:outlineLvl w:val="5"/>
    </w:pPr>
    <w:rPr>
      <w:rFonts w:ascii="Open Sans"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CB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8CBA"/>
      <w:u w:val="none"/>
      <w:effect w:val="none"/>
      <w:shd w:val="clear" w:color="auto" w:fill="auto"/>
    </w:rPr>
  </w:style>
  <w:style w:type="paragraph" w:styleId="HTMLAddress">
    <w:name w:val="HTML Address"/>
    <w:basedOn w:val="Normal"/>
    <w:link w:val="HTMLAddressChar"/>
    <w:uiPriority w:val="99"/>
    <w:semiHidden/>
    <w:unhideWhenUsed/>
    <w:pPr>
      <w:spacing w:after="315"/>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pPr>
    <w:rPr>
      <w:rFonts w:ascii="Courier New" w:hAnsi="Courier New" w:cs="Courier New"/>
      <w:color w:val="333333"/>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8"/>
    </w:pPr>
  </w:style>
  <w:style w:type="paragraph" w:styleId="NormalWeb">
    <w:name w:val="Normal (Web)"/>
    <w:basedOn w:val="Normal"/>
    <w:uiPriority w:val="99"/>
    <w:semiHidden/>
    <w:unhideWhenUsed/>
    <w:pPr>
      <w:spacing w:after="158"/>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15" w:after="158"/>
    </w:pPr>
    <w:rPr>
      <w:rFonts w:ascii="Open Sans" w:hAnsi="Open Sans"/>
      <w:sz w:val="59"/>
      <w:szCs w:val="59"/>
    </w:rPr>
  </w:style>
  <w:style w:type="paragraph" w:customStyle="1" w:styleId="h2">
    <w:name w:val="h2"/>
    <w:basedOn w:val="Normal"/>
    <w:pPr>
      <w:spacing w:before="315" w:after="158"/>
    </w:pPr>
    <w:rPr>
      <w:rFonts w:ascii="Open Sans" w:hAnsi="Open Sans"/>
      <w:sz w:val="48"/>
      <w:szCs w:val="48"/>
    </w:rPr>
  </w:style>
  <w:style w:type="paragraph" w:customStyle="1" w:styleId="h3">
    <w:name w:val="h3"/>
    <w:basedOn w:val="Normal"/>
    <w:pPr>
      <w:spacing w:before="315" w:after="158"/>
    </w:pPr>
    <w:rPr>
      <w:rFonts w:ascii="Open Sans" w:hAnsi="Open Sans"/>
      <w:sz w:val="39"/>
      <w:szCs w:val="39"/>
    </w:rPr>
  </w:style>
  <w:style w:type="paragraph" w:customStyle="1" w:styleId="h4">
    <w:name w:val="h4"/>
    <w:basedOn w:val="Normal"/>
    <w:pPr>
      <w:spacing w:before="158" w:after="158"/>
    </w:pPr>
    <w:rPr>
      <w:rFonts w:ascii="Open Sans" w:hAnsi="Open Sans"/>
      <w:sz w:val="29"/>
      <w:szCs w:val="29"/>
    </w:rPr>
  </w:style>
  <w:style w:type="paragraph" w:customStyle="1" w:styleId="h5">
    <w:name w:val="h5"/>
    <w:basedOn w:val="Normal"/>
    <w:pPr>
      <w:spacing w:before="158" w:after="158"/>
    </w:pPr>
    <w:rPr>
      <w:rFonts w:ascii="Open Sans" w:hAnsi="Open Sans"/>
      <w:sz w:val="23"/>
      <w:szCs w:val="23"/>
    </w:rPr>
  </w:style>
  <w:style w:type="paragraph" w:customStyle="1" w:styleId="h6">
    <w:name w:val="h6"/>
    <w:basedOn w:val="Normal"/>
    <w:pPr>
      <w:spacing w:before="158" w:after="158"/>
    </w:pPr>
    <w:rPr>
      <w:rFonts w:ascii="Open Sans" w:hAnsi="Open Sans"/>
      <w:sz w:val="20"/>
      <w:szCs w:val="20"/>
    </w:rPr>
  </w:style>
  <w:style w:type="paragraph" w:customStyle="1" w:styleId="lead">
    <w:name w:val="lead"/>
    <w:basedOn w:val="Normal"/>
    <w:pPr>
      <w:spacing w:before="100" w:beforeAutospacing="1" w:after="315"/>
    </w:pPr>
    <w:rPr>
      <w:color w:val="6F6F6F"/>
      <w:sz w:val="26"/>
      <w:szCs w:val="26"/>
    </w:rPr>
  </w:style>
  <w:style w:type="paragraph" w:customStyle="1" w:styleId="small">
    <w:name w:val="small"/>
    <w:basedOn w:val="Normal"/>
    <w:pPr>
      <w:spacing w:before="100" w:beforeAutospacing="1" w:after="100" w:afterAutospacing="1"/>
    </w:pPr>
    <w:rPr>
      <w:sz w:val="19"/>
      <w:szCs w:val="19"/>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008CBA"/>
    </w:rPr>
  </w:style>
  <w:style w:type="paragraph" w:customStyle="1" w:styleId="text-success">
    <w:name w:val="text-success"/>
    <w:basedOn w:val="Normal"/>
    <w:pPr>
      <w:spacing w:before="100" w:beforeAutospacing="1" w:after="100" w:afterAutospacing="1"/>
    </w:pPr>
    <w:rPr>
      <w:color w:val="43AC6A"/>
    </w:rPr>
  </w:style>
  <w:style w:type="paragraph" w:customStyle="1" w:styleId="text-info">
    <w:name w:val="text-info"/>
    <w:basedOn w:val="Normal"/>
    <w:pPr>
      <w:spacing w:before="100" w:beforeAutospacing="1" w:after="100" w:afterAutospacing="1"/>
    </w:pPr>
    <w:rPr>
      <w:color w:val="5BC0DE"/>
    </w:rPr>
  </w:style>
  <w:style w:type="paragraph" w:customStyle="1" w:styleId="text-warning">
    <w:name w:val="text-warning"/>
    <w:basedOn w:val="Normal"/>
    <w:pPr>
      <w:spacing w:before="100" w:beforeAutospacing="1" w:after="100" w:afterAutospacing="1"/>
    </w:pPr>
    <w:rPr>
      <w:color w:val="E99002"/>
    </w:rPr>
  </w:style>
  <w:style w:type="paragraph" w:customStyle="1" w:styleId="text-danger">
    <w:name w:val="text-danger"/>
    <w:basedOn w:val="Normal"/>
    <w:pPr>
      <w:spacing w:before="100" w:beforeAutospacing="1" w:after="100" w:afterAutospacing="1"/>
    </w:pPr>
    <w:rPr>
      <w:color w:val="F04124"/>
    </w:rPr>
  </w:style>
  <w:style w:type="paragraph" w:customStyle="1" w:styleId="bg-primary">
    <w:name w:val="bg-primary"/>
    <w:basedOn w:val="Normal"/>
    <w:pPr>
      <w:shd w:val="clear" w:color="auto" w:fill="008CB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DDDDDD"/>
      </w:pBdr>
      <w:spacing w:before="630" w:after="315"/>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DDDDDD"/>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15"/>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before="100" w:beforeAutospacing="1" w:after="100" w:afterAutospacing="1"/>
    </w:pPr>
    <w:rPr>
      <w:color w:val="6F6F6F"/>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rPr>
      <w:sz w:val="18"/>
      <w:szCs w:val="18"/>
    </w:rPr>
  </w:style>
  <w:style w:type="paragraph" w:customStyle="1" w:styleId="checkbox">
    <w:name w:val="checkbox"/>
    <w:basedOn w:val="Normal"/>
    <w:pPr>
      <w:spacing w:before="150" w:after="150"/>
    </w:pPr>
    <w:rPr>
      <w:sz w:val="18"/>
      <w:szCs w:val="18"/>
    </w:r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9"/>
      <w:szCs w:val="29"/>
    </w:rPr>
  </w:style>
  <w:style w:type="paragraph" w:customStyle="1" w:styleId="form-control-feedback">
    <w:name w:val="form-control-feedback"/>
    <w:basedOn w:val="Normal"/>
    <w:pPr>
      <w:spacing w:before="100" w:beforeAutospacing="1" w:after="100" w:afterAutospacing="1" w:line="585" w:lineRule="atLeast"/>
      <w:jc w:val="center"/>
    </w:pPr>
  </w:style>
  <w:style w:type="paragraph" w:customStyle="1" w:styleId="help-block">
    <w:name w:val="help-block"/>
    <w:basedOn w:val="Normal"/>
    <w:pPr>
      <w:spacing w:before="75" w:after="150"/>
    </w:pPr>
    <w:rPr>
      <w:color w:val="626262"/>
      <w:sz w:val="18"/>
      <w:szCs w:val="18"/>
    </w:rPr>
  </w:style>
  <w:style w:type="paragraph" w:customStyle="1" w:styleId="btn">
    <w:name w:val="btn"/>
    <w:basedOn w:val="Normal"/>
    <w:pPr>
      <w:spacing w:before="100" w:beforeAutospacing="1"/>
      <w:jc w:val="center"/>
      <w:textAlignment w:val="center"/>
    </w:pPr>
    <w:rPr>
      <w:sz w:val="23"/>
      <w:szCs w:val="23"/>
    </w:rPr>
  </w:style>
  <w:style w:type="paragraph" w:customStyle="1" w:styleId="btn-default">
    <w:name w:val="btn-default"/>
    <w:basedOn w:val="Normal"/>
    <w:pPr>
      <w:shd w:val="clear" w:color="auto" w:fill="E7E7E7"/>
      <w:spacing w:before="100" w:beforeAutospacing="1" w:after="100" w:afterAutospacing="1"/>
    </w:pPr>
    <w:rPr>
      <w:color w:val="333333"/>
    </w:rPr>
  </w:style>
  <w:style w:type="paragraph" w:customStyle="1" w:styleId="btn-primary">
    <w:name w:val="btn-primary"/>
    <w:basedOn w:val="Normal"/>
    <w:pPr>
      <w:shd w:val="clear" w:color="auto" w:fill="008CBA"/>
      <w:spacing w:before="100" w:beforeAutospacing="1" w:after="100" w:afterAutospacing="1"/>
    </w:pPr>
    <w:rPr>
      <w:color w:val="FFFFFF"/>
    </w:rPr>
  </w:style>
  <w:style w:type="paragraph" w:customStyle="1" w:styleId="btn-success">
    <w:name w:val="btn-success"/>
    <w:basedOn w:val="Normal"/>
    <w:pPr>
      <w:shd w:val="clear" w:color="auto" w:fill="43AC6A"/>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E99002"/>
      <w:spacing w:before="100" w:beforeAutospacing="1" w:after="100" w:afterAutospacing="1"/>
    </w:pPr>
    <w:rPr>
      <w:color w:val="FFFFFF"/>
    </w:rPr>
  </w:style>
  <w:style w:type="paragraph" w:customStyle="1" w:styleId="btn-danger">
    <w:name w:val="btn-danger"/>
    <w:basedOn w:val="Normal"/>
    <w:pPr>
      <w:shd w:val="clear" w:color="auto" w:fill="F04124"/>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08CB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dropdown-menulia">
    <w:name w:val="dropdown-menu&gt;li&gt;a"/>
    <w:basedOn w:val="Normal"/>
    <w:pPr>
      <w:spacing w:before="100" w:beforeAutospacing="1" w:after="100" w:afterAutospacing="1"/>
    </w:pPr>
    <w:rPr>
      <w:color w:val="555555"/>
    </w:rPr>
  </w:style>
  <w:style w:type="paragraph" w:customStyle="1" w:styleId="dropdown-header">
    <w:name w:val="dropdown-header"/>
    <w:basedOn w:val="Normal"/>
    <w:pPr>
      <w:spacing w:before="100" w:beforeAutospacing="1" w:after="100" w:afterAutospacing="1"/>
    </w:pPr>
    <w:rPr>
      <w:caps/>
      <w:color w:val="999999"/>
      <w:sz w:val="14"/>
      <w:szCs w:val="14"/>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before="100" w:beforeAutospacing="1" w:after="100" w:afterAutospacing="1"/>
      <w:jc w:val="center"/>
      <w:textAlignment w:val="center"/>
    </w:pPr>
    <w:rPr>
      <w:color w:val="6F6F6F"/>
      <w:sz w:val="23"/>
      <w:szCs w:val="23"/>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hd w:val="clear" w:color="auto" w:fill="E7E7E7"/>
      <w:spacing w:before="100" w:beforeAutospacing="1" w:after="100" w:afterAutospacing="1"/>
      <w:ind w:right="30"/>
    </w:pPr>
    <w:rPr>
      <w:color w:val="222222"/>
    </w:r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15"/>
    </w:pPr>
    <w:rPr>
      <w:sz w:val="20"/>
      <w:szCs w:val="20"/>
    </w:r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15" w:lineRule="atLeast"/>
    </w:pPr>
    <w:rPr>
      <w:sz w:val="29"/>
      <w:szCs w:val="29"/>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83" w:after="83"/>
      <w:ind w:right="225"/>
    </w:pPr>
  </w:style>
  <w:style w:type="paragraph" w:customStyle="1" w:styleId="navbar-nav">
    <w:name w:val="navbar-nav"/>
    <w:basedOn w:val="Normal"/>
    <w:pPr>
      <w:spacing w:before="90" w:after="90"/>
      <w:ind w:left="-225" w:right="-225"/>
    </w:pPr>
  </w:style>
  <w:style w:type="paragraph" w:customStyle="1" w:styleId="navbar-navlia">
    <w:name w:val="navbar-nav&gt;li&gt;a"/>
    <w:basedOn w:val="Normal"/>
    <w:pPr>
      <w:spacing w:before="100" w:beforeAutospacing="1" w:after="100" w:afterAutospacing="1" w:line="315" w:lineRule="atLeast"/>
    </w:pPr>
  </w:style>
  <w:style w:type="paragraph" w:customStyle="1" w:styleId="navbar-form">
    <w:name w:val="navbar-form"/>
    <w:basedOn w:val="Normal"/>
    <w:pPr>
      <w:spacing w:before="105" w:after="75"/>
      <w:ind w:left="-225" w:right="-225"/>
    </w:pPr>
  </w:style>
  <w:style w:type="paragraph" w:customStyle="1" w:styleId="navbar-btn">
    <w:name w:val="navbar-btn"/>
    <w:basedOn w:val="Normal"/>
    <w:pPr>
      <w:spacing w:before="45" w:after="45"/>
    </w:pPr>
  </w:style>
  <w:style w:type="paragraph" w:customStyle="1" w:styleId="navbar-text">
    <w:name w:val="navbar-text"/>
    <w:basedOn w:val="Normal"/>
    <w:pPr>
      <w:spacing w:before="180" w:after="180"/>
    </w:pPr>
  </w:style>
  <w:style w:type="paragraph" w:customStyle="1" w:styleId="navbar-default">
    <w:name w:val="navbar-default"/>
    <w:basedOn w:val="Normal"/>
    <w:pPr>
      <w:shd w:val="clear" w:color="auto" w:fill="333333"/>
      <w:spacing w:before="100" w:beforeAutospacing="1" w:after="100" w:afterAutospacing="1"/>
    </w:pPr>
  </w:style>
  <w:style w:type="paragraph" w:customStyle="1" w:styleId="navbar-inverse">
    <w:name w:val="navbar-inverse"/>
    <w:basedOn w:val="Normal"/>
    <w:pPr>
      <w:shd w:val="clear" w:color="auto" w:fill="008CBA"/>
      <w:spacing w:before="100" w:beforeAutospacing="1" w:after="100" w:afterAutospacing="1"/>
    </w:pPr>
  </w:style>
  <w:style w:type="paragraph" w:customStyle="1" w:styleId="breadcrumb">
    <w:name w:val="breadcrumb"/>
    <w:basedOn w:val="Normal"/>
    <w:pPr>
      <w:pBdr>
        <w:top w:val="single" w:sz="6" w:space="0" w:color="DDDDDD"/>
        <w:left w:val="single" w:sz="6" w:space="0" w:color="DDDDDD"/>
        <w:bottom w:val="single" w:sz="6" w:space="0" w:color="DDDDDD"/>
        <w:right w:val="single" w:sz="6" w:space="0" w:color="DDDDDD"/>
      </w:pBdr>
      <w:shd w:val="clear" w:color="auto" w:fill="F5F5F5"/>
      <w:spacing w:before="100" w:beforeAutospacing="1" w:after="315"/>
    </w:pPr>
    <w:rPr>
      <w:caps/>
      <w:sz w:val="15"/>
      <w:szCs w:val="15"/>
    </w:rPr>
  </w:style>
  <w:style w:type="paragraph" w:customStyle="1" w:styleId="pagination">
    <w:name w:val="pagination"/>
    <w:basedOn w:val="Normal"/>
    <w:pPr>
      <w:spacing w:before="315" w:after="315"/>
    </w:pPr>
    <w:rPr>
      <w:color w:val="999999"/>
      <w:sz w:val="18"/>
      <w:szCs w:val="18"/>
    </w:r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pacing w:before="100" w:beforeAutospacing="1" w:after="100" w:afterAutospacing="1"/>
      <w:ind w:left="60"/>
    </w:pPr>
    <w:rPr>
      <w:color w:val="999999"/>
    </w:rPr>
  </w:style>
  <w:style w:type="paragraph" w:customStyle="1" w:styleId="paginationlispan">
    <w:name w:val="pagination&gt;li&gt;span"/>
    <w:basedOn w:val="Normal"/>
    <w:pPr>
      <w:spacing w:before="100" w:beforeAutospacing="1" w:after="100" w:afterAutospacing="1"/>
      <w:ind w:left="60"/>
    </w:pPr>
    <w:rPr>
      <w:color w:val="999999"/>
    </w:rPr>
  </w:style>
  <w:style w:type="paragraph" w:customStyle="1" w:styleId="pagination-lglia">
    <w:name w:val="pagination-lg&gt;li&gt;a"/>
    <w:basedOn w:val="Normal"/>
    <w:pPr>
      <w:spacing w:before="100" w:beforeAutospacing="1" w:after="100" w:afterAutospacing="1"/>
    </w:pPr>
    <w:rPr>
      <w:sz w:val="29"/>
      <w:szCs w:val="29"/>
    </w:rPr>
  </w:style>
  <w:style w:type="paragraph" w:customStyle="1" w:styleId="pagination-lglispan">
    <w:name w:val="pagination-lg&gt;li&gt;span"/>
    <w:basedOn w:val="Normal"/>
    <w:pPr>
      <w:spacing w:before="100" w:beforeAutospacing="1" w:after="100" w:afterAutospacing="1"/>
    </w:pPr>
    <w:rPr>
      <w:sz w:val="29"/>
      <w:szCs w:val="29"/>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15" w:after="315"/>
      <w:jc w:val="center"/>
    </w:pPr>
    <w:rPr>
      <w:color w:val="999999"/>
      <w:sz w:val="18"/>
      <w:szCs w:val="18"/>
    </w:rPr>
  </w:style>
  <w:style w:type="paragraph" w:customStyle="1" w:styleId="label">
    <w:name w:val="label"/>
    <w:basedOn w:val="Normal"/>
    <w:pPr>
      <w:spacing w:before="100" w:beforeAutospacing="1" w:after="100" w:afterAutospacing="1"/>
      <w:jc w:val="center"/>
      <w:textAlignment w:val="baseline"/>
    </w:pPr>
    <w:rPr>
      <w:color w:val="FFFFFF"/>
      <w:sz w:val="18"/>
      <w:szCs w:val="18"/>
    </w:rPr>
  </w:style>
  <w:style w:type="paragraph" w:customStyle="1" w:styleId="label-default">
    <w:name w:val="label-default"/>
    <w:basedOn w:val="Normal"/>
    <w:pPr>
      <w:shd w:val="clear" w:color="auto" w:fill="E7E7E7"/>
      <w:spacing w:before="100" w:beforeAutospacing="1" w:after="100" w:afterAutospacing="1"/>
    </w:pPr>
    <w:rPr>
      <w:color w:val="333333"/>
    </w:rPr>
  </w:style>
  <w:style w:type="paragraph" w:customStyle="1" w:styleId="label-primary">
    <w:name w:val="label-primary"/>
    <w:basedOn w:val="Normal"/>
    <w:pPr>
      <w:shd w:val="clear" w:color="auto" w:fill="008CBA"/>
      <w:spacing w:before="100" w:beforeAutospacing="1" w:after="100" w:afterAutospacing="1"/>
    </w:pPr>
  </w:style>
  <w:style w:type="paragraph" w:customStyle="1" w:styleId="label-success">
    <w:name w:val="label-success"/>
    <w:basedOn w:val="Normal"/>
    <w:pPr>
      <w:shd w:val="clear" w:color="auto" w:fill="43AC6A"/>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E99002"/>
      <w:spacing w:before="100" w:beforeAutospacing="1" w:after="100" w:afterAutospacing="1"/>
    </w:pPr>
  </w:style>
  <w:style w:type="paragraph" w:customStyle="1" w:styleId="label-danger">
    <w:name w:val="label-danger"/>
    <w:basedOn w:val="Normal"/>
    <w:pPr>
      <w:shd w:val="clear" w:color="auto" w:fill="F04124"/>
      <w:spacing w:before="100" w:beforeAutospacing="1" w:after="100" w:afterAutospacing="1"/>
    </w:pPr>
  </w:style>
  <w:style w:type="paragraph" w:customStyle="1" w:styleId="badge">
    <w:name w:val="badge"/>
    <w:basedOn w:val="Normal"/>
    <w:pPr>
      <w:shd w:val="clear" w:color="auto" w:fill="008CBA"/>
      <w:spacing w:before="100" w:beforeAutospacing="1" w:after="100" w:afterAutospacing="1"/>
      <w:jc w:val="center"/>
      <w:textAlignment w:val="center"/>
    </w:pPr>
    <w:rPr>
      <w:color w:val="FFFFFF"/>
      <w:sz w:val="18"/>
      <w:szCs w:val="18"/>
    </w:rPr>
  </w:style>
  <w:style w:type="paragraph" w:customStyle="1" w:styleId="jumbotron">
    <w:name w:val="jumbotron"/>
    <w:basedOn w:val="Normal"/>
    <w:pPr>
      <w:shd w:val="clear" w:color="auto" w:fill="FAFAFA"/>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15"/>
    </w:pPr>
  </w:style>
  <w:style w:type="paragraph" w:customStyle="1" w:styleId="alert">
    <w:name w:val="alert"/>
    <w:basedOn w:val="Normal"/>
    <w:pPr>
      <w:spacing w:before="100" w:beforeAutospacing="1" w:after="315"/>
    </w:pPr>
    <w:rPr>
      <w:sz w:val="18"/>
      <w:szCs w:val="18"/>
    </w:r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43AC6A"/>
      <w:spacing w:before="100" w:beforeAutospacing="1" w:after="100" w:afterAutospacing="1"/>
    </w:pPr>
    <w:rPr>
      <w:color w:val="FFFFFF"/>
    </w:rPr>
  </w:style>
  <w:style w:type="paragraph" w:customStyle="1" w:styleId="alert-info">
    <w:name w:val="alert-info"/>
    <w:basedOn w:val="Normal"/>
    <w:pPr>
      <w:shd w:val="clear" w:color="auto" w:fill="5BC0DE"/>
      <w:spacing w:before="100" w:beforeAutospacing="1" w:after="100" w:afterAutospacing="1"/>
    </w:pPr>
    <w:rPr>
      <w:color w:val="FFFFFF"/>
    </w:rPr>
  </w:style>
  <w:style w:type="paragraph" w:customStyle="1" w:styleId="alert-warning">
    <w:name w:val="alert-warning"/>
    <w:basedOn w:val="Normal"/>
    <w:pPr>
      <w:shd w:val="clear" w:color="auto" w:fill="E99002"/>
      <w:spacing w:before="100" w:beforeAutospacing="1" w:after="100" w:afterAutospacing="1"/>
    </w:pPr>
    <w:rPr>
      <w:color w:val="FFFFFF"/>
    </w:rPr>
  </w:style>
  <w:style w:type="paragraph" w:customStyle="1" w:styleId="alert-danger">
    <w:name w:val="alert-danger"/>
    <w:basedOn w:val="Normal"/>
    <w:pPr>
      <w:shd w:val="clear" w:color="auto" w:fill="F04124"/>
      <w:spacing w:before="100" w:beforeAutospacing="1" w:after="100" w:afterAutospacing="1"/>
    </w:pPr>
    <w:rPr>
      <w:color w:val="FFFFFF"/>
    </w:rPr>
  </w:style>
  <w:style w:type="paragraph" w:customStyle="1" w:styleId="progress">
    <w:name w:val="progress"/>
    <w:basedOn w:val="Normal"/>
    <w:pPr>
      <w:pBdr>
        <w:top w:val="single" w:sz="6" w:space="2" w:color="CCCCCC"/>
        <w:left w:val="single" w:sz="6" w:space="2" w:color="CCCCCC"/>
        <w:bottom w:val="single" w:sz="6" w:space="2" w:color="CCCCCC"/>
        <w:right w:val="single" w:sz="6" w:space="2" w:color="CCCCCC"/>
      </w:pBdr>
      <w:shd w:val="clear" w:color="auto" w:fill="F6F6F6"/>
      <w:spacing w:before="100" w:beforeAutospacing="1" w:after="315"/>
    </w:pPr>
  </w:style>
  <w:style w:type="paragraph" w:customStyle="1" w:styleId="progress-bar">
    <w:name w:val="progress-bar"/>
    <w:basedOn w:val="Normal"/>
    <w:pPr>
      <w:shd w:val="clear" w:color="auto" w:fill="008CBA"/>
      <w:spacing w:before="100" w:beforeAutospacing="1" w:after="100" w:afterAutospacing="1" w:line="315" w:lineRule="atLeast"/>
      <w:jc w:val="center"/>
    </w:pPr>
    <w:rPr>
      <w:color w:val="FFFFFF"/>
      <w:sz w:val="18"/>
      <w:szCs w:val="18"/>
    </w:rPr>
  </w:style>
  <w:style w:type="paragraph" w:customStyle="1" w:styleId="progress-bar-success">
    <w:name w:val="progress-bar-success"/>
    <w:basedOn w:val="Normal"/>
    <w:pPr>
      <w:shd w:val="clear" w:color="auto" w:fill="43AC6A"/>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E99002"/>
      <w:spacing w:before="100" w:beforeAutospacing="1" w:after="100" w:afterAutospacing="1"/>
    </w:pPr>
  </w:style>
  <w:style w:type="paragraph" w:customStyle="1" w:styleId="progress-bar-danger">
    <w:name w:val="progress-bar-danger"/>
    <w:basedOn w:val="Normal"/>
    <w:pPr>
      <w:shd w:val="clear" w:color="auto" w:fill="F04124"/>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rPr>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43AC6A"/>
    </w:rPr>
  </w:style>
  <w:style w:type="paragraph" w:customStyle="1" w:styleId="list-group-item-info">
    <w:name w:val="list-group-item-info"/>
    <w:basedOn w:val="Normal"/>
    <w:pPr>
      <w:shd w:val="clear" w:color="auto" w:fill="D9EDF7"/>
      <w:spacing w:before="100" w:beforeAutospacing="1" w:after="100" w:afterAutospacing="1"/>
    </w:pPr>
    <w:rPr>
      <w:color w:val="5BC0DE"/>
    </w:rPr>
  </w:style>
  <w:style w:type="paragraph" w:customStyle="1" w:styleId="list-group-item-warning">
    <w:name w:val="list-group-item-warning"/>
    <w:basedOn w:val="Normal"/>
    <w:pPr>
      <w:shd w:val="clear" w:color="auto" w:fill="FCF8E3"/>
      <w:spacing w:before="100" w:beforeAutospacing="1" w:after="100" w:afterAutospacing="1"/>
    </w:pPr>
    <w:rPr>
      <w:color w:val="E99002"/>
    </w:rPr>
  </w:style>
  <w:style w:type="paragraph" w:customStyle="1" w:styleId="list-group-item-danger">
    <w:name w:val="list-group-item-danger"/>
    <w:basedOn w:val="Normal"/>
    <w:pPr>
      <w:shd w:val="clear" w:color="auto" w:fill="F2DEDE"/>
      <w:spacing w:before="100" w:beforeAutospacing="1" w:after="100" w:afterAutospacing="1"/>
    </w:pPr>
    <w:rPr>
      <w:color w:val="F04124"/>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15"/>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6"/>
      <w:szCs w:val="26"/>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15"/>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8E8E8"/>
        <w:left w:val="single" w:sz="6" w:space="14" w:color="E8E8E8"/>
        <w:bottom w:val="single" w:sz="6" w:space="14" w:color="E8E8E8"/>
        <w:right w:val="single" w:sz="6" w:space="14" w:color="E8E8E8"/>
      </w:pBdr>
      <w:shd w:val="clear" w:color="auto" w:fill="FAFAFA"/>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FFFFFF"/>
      <w:sz w:val="34"/>
      <w:szCs w:val="34"/>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5"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Open Sans" w:hAnsi="Open Sans"/>
      <w:sz w:val="18"/>
      <w:szCs w:val="18"/>
    </w:rPr>
  </w:style>
  <w:style w:type="paragraph" w:customStyle="1" w:styleId="tooltip-inner">
    <w:name w:val="tooltip-inner"/>
    <w:basedOn w:val="Normal"/>
    <w:pPr>
      <w:shd w:val="clear" w:color="auto" w:fill="333333"/>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333333"/>
        <w:left w:val="single" w:sz="6" w:space="1" w:color="333333"/>
        <w:bottom w:val="single" w:sz="6" w:space="1" w:color="333333"/>
        <w:right w:val="single" w:sz="6" w:space="1" w:color="333333"/>
      </w:pBdr>
      <w:shd w:val="clear" w:color="auto" w:fill="333333"/>
      <w:spacing w:before="100" w:beforeAutospacing="1" w:after="100" w:afterAutospacing="1"/>
    </w:pPr>
    <w:rPr>
      <w:rFonts w:ascii="Open Sans" w:hAnsi="Open Sans"/>
      <w:vanish/>
      <w:color w:val="FFFFFF"/>
      <w:sz w:val="18"/>
      <w:szCs w:val="18"/>
    </w:rPr>
  </w:style>
  <w:style w:type="paragraph" w:customStyle="1" w:styleId="popover-title">
    <w:name w:val="popover-title"/>
    <w:basedOn w:val="Normal"/>
    <w:pPr>
      <w:pBdr>
        <w:bottom w:val="single" w:sz="6" w:space="6" w:color="262626"/>
      </w:pBdr>
      <w:shd w:val="clear" w:color="auto" w:fill="333333"/>
    </w:pPr>
    <w:rPr>
      <w:sz w:val="23"/>
      <w:szCs w:val="23"/>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btn-lg">
    <w:name w:val="btn-lg"/>
    <w:basedOn w:val="Normal"/>
    <w:pPr>
      <w:spacing w:before="100" w:beforeAutospacing="1" w:after="100" w:afterAutospacing="1"/>
    </w:pPr>
  </w:style>
  <w:style w:type="paragraph" w:customStyle="1" w:styleId="btn-sm">
    <w:name w:val="btn-sm"/>
    <w:basedOn w:val="Normal"/>
    <w:pPr>
      <w:spacing w:before="100" w:beforeAutospacing="1" w:after="100" w:afterAutospacing="1"/>
    </w:pPr>
  </w:style>
  <w:style w:type="paragraph" w:customStyle="1" w:styleId="btn-xs">
    <w:name w:val="btn-xs"/>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rPr>
      <w:sz w:val="18"/>
      <w:szCs w:val="18"/>
    </w:rPr>
  </w:style>
  <w:style w:type="paragraph" w:customStyle="1" w:styleId="nav-pills">
    <w:name w:val="nav-pills"/>
    <w:basedOn w:val="Normal"/>
    <w:pPr>
      <w:spacing w:before="100" w:beforeAutospacing="1" w:after="100" w:afterAutospacing="1"/>
    </w:pPr>
  </w:style>
  <w:style w:type="paragraph" w:customStyle="1" w:styleId="tocify">
    <w:name w:val="tocify"/>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ind w:left="244"/>
    </w:pPr>
  </w:style>
  <w:style w:type="paragraph" w:customStyle="1" w:styleId="tocify-header">
    <w:name w:val="tocify-header"/>
    <w:basedOn w:val="Normal"/>
    <w:pPr>
      <w:spacing w:before="100" w:beforeAutospacing="1" w:after="100" w:afterAutospacing="1"/>
      <w:ind w:firstLine="150"/>
    </w:pPr>
  </w:style>
  <w:style w:type="paragraph" w:customStyle="1" w:styleId="tocify-subheader">
    <w:name w:val="tocify-subheader"/>
    <w:basedOn w:val="Normal"/>
    <w:pPr>
      <w:spacing w:before="100" w:beforeAutospacing="1" w:after="100" w:afterAutospacing="1"/>
      <w:ind w:firstLine="300"/>
    </w:p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svg-inline--fa">
    <w:name w:val="svg-inline--fa"/>
    <w:basedOn w:val="Normal"/>
    <w:pPr>
      <w:spacing w:before="100" w:beforeAutospacing="1" w:after="100" w:afterAutospacing="1"/>
    </w:pPr>
  </w:style>
  <w:style w:type="paragraph" w:customStyle="1" w:styleId="fa-layers">
    <w:name w:val="fa-layers"/>
    <w:basedOn w:val="Normal"/>
    <w:pPr>
      <w:spacing w:before="100" w:beforeAutospacing="1" w:after="100" w:afterAutospacing="1"/>
      <w:jc w:val="center"/>
    </w:pPr>
  </w:style>
  <w:style w:type="paragraph" w:customStyle="1" w:styleId="fa-layers-text">
    <w:name w:val="fa-layers-text"/>
    <w:basedOn w:val="Normal"/>
    <w:pPr>
      <w:spacing w:before="100" w:beforeAutospacing="1" w:after="100" w:afterAutospacing="1"/>
      <w:jc w:val="center"/>
    </w:pPr>
  </w:style>
  <w:style w:type="paragraph" w:customStyle="1" w:styleId="fa-layers-counter">
    <w:name w:val="fa-layers-counter"/>
    <w:basedOn w:val="Normal"/>
    <w:pPr>
      <w:shd w:val="clear" w:color="auto" w:fill="FF253A"/>
      <w:spacing w:before="100" w:beforeAutospacing="1" w:after="100" w:afterAutospacing="1"/>
      <w:jc w:val="center"/>
    </w:pPr>
    <w:rPr>
      <w:color w:val="FFFFFF"/>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pPr>
  </w:style>
  <w:style w:type="paragraph" w:customStyle="1" w:styleId="fa-stack-1x">
    <w:name w:val="fa-stack-1x"/>
    <w:basedOn w:val="Normal"/>
    <w:pPr>
      <w:spacing w:before="100" w:beforeAutospacing="1" w:after="100" w:afterAutospacing="1"/>
    </w:pPr>
  </w:style>
  <w:style w:type="paragraph" w:customStyle="1" w:styleId="fa-stack-2x">
    <w:name w:val="fa-stack-2x"/>
    <w:basedOn w:val="Normal"/>
    <w:pPr>
      <w:spacing w:before="100" w:beforeAutospacing="1" w:after="100" w:afterAutospacing="1"/>
    </w:pPr>
  </w:style>
  <w:style w:type="paragraph" w:customStyle="1" w:styleId="fa-inverse">
    <w:name w:val="fa-inverse"/>
    <w:basedOn w:val="Normal"/>
    <w:pPr>
      <w:spacing w:before="100" w:beforeAutospacing="1" w:after="100" w:afterAutospacing="1"/>
    </w:pPr>
    <w:rPr>
      <w:color w:val="FFFFFF"/>
    </w:rPr>
  </w:style>
  <w:style w:type="paragraph" w:customStyle="1" w:styleId="screenshot">
    <w:name w:val="screenshot"/>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aption">
    <w:name w:val="caption"/>
    <w:basedOn w:val="Normal"/>
    <w:pPr>
      <w:spacing w:before="100" w:beforeAutospacing="1" w:after="100" w:afterAutospacing="1"/>
    </w:pPr>
    <w:rPr>
      <w:color w:val="808080"/>
    </w:r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8"/>
    </w:pPr>
    <w:rPr>
      <w:color w:val="999999"/>
      <w:sz w:val="16"/>
      <w:szCs w:val="16"/>
    </w:rPr>
  </w:style>
  <w:style w:type="paragraph" w:customStyle="1" w:styleId="small2">
    <w:name w:val="small2"/>
    <w:basedOn w:val="Normal"/>
    <w:pPr>
      <w:spacing w:after="158"/>
    </w:pPr>
    <w:rPr>
      <w:color w:val="999999"/>
      <w:sz w:val="16"/>
      <w:szCs w:val="16"/>
    </w:rPr>
  </w:style>
  <w:style w:type="paragraph" w:customStyle="1" w:styleId="small3">
    <w:name w:val="small3"/>
    <w:basedOn w:val="Normal"/>
    <w:pPr>
      <w:spacing w:after="158"/>
    </w:pPr>
    <w:rPr>
      <w:color w:val="999999"/>
      <w:sz w:val="16"/>
      <w:szCs w:val="16"/>
    </w:rPr>
  </w:style>
  <w:style w:type="paragraph" w:customStyle="1" w:styleId="small4">
    <w:name w:val="small4"/>
    <w:basedOn w:val="Normal"/>
    <w:pPr>
      <w:spacing w:after="158"/>
    </w:pPr>
    <w:rPr>
      <w:color w:val="999999"/>
      <w:sz w:val="18"/>
      <w:szCs w:val="18"/>
    </w:rPr>
  </w:style>
  <w:style w:type="paragraph" w:customStyle="1" w:styleId="small5">
    <w:name w:val="small5"/>
    <w:basedOn w:val="Normal"/>
    <w:pPr>
      <w:spacing w:after="158"/>
    </w:pPr>
    <w:rPr>
      <w:color w:val="999999"/>
      <w:sz w:val="18"/>
      <w:szCs w:val="18"/>
    </w:rPr>
  </w:style>
  <w:style w:type="paragraph" w:customStyle="1" w:styleId="small6">
    <w:name w:val="small6"/>
    <w:basedOn w:val="Normal"/>
    <w:pPr>
      <w:spacing w:after="158"/>
    </w:pPr>
    <w:rPr>
      <w:color w:val="999999"/>
      <w:sz w:val="18"/>
      <w:szCs w:val="18"/>
    </w:rPr>
  </w:style>
  <w:style w:type="paragraph" w:customStyle="1" w:styleId="small7">
    <w:name w:val="small7"/>
    <w:basedOn w:val="Normal"/>
    <w:pPr>
      <w:spacing w:after="158"/>
    </w:pPr>
    <w:rPr>
      <w:color w:val="999999"/>
      <w:sz w:val="16"/>
      <w:szCs w:val="16"/>
    </w:rPr>
  </w:style>
  <w:style w:type="paragraph" w:customStyle="1" w:styleId="small8">
    <w:name w:val="small8"/>
    <w:basedOn w:val="Normal"/>
    <w:pPr>
      <w:spacing w:after="158"/>
    </w:pPr>
    <w:rPr>
      <w:color w:val="999999"/>
      <w:sz w:val="16"/>
      <w:szCs w:val="16"/>
    </w:rPr>
  </w:style>
  <w:style w:type="paragraph" w:customStyle="1" w:styleId="small9">
    <w:name w:val="small9"/>
    <w:basedOn w:val="Normal"/>
    <w:pPr>
      <w:spacing w:after="158"/>
    </w:pPr>
    <w:rPr>
      <w:color w:val="999999"/>
      <w:sz w:val="16"/>
      <w:szCs w:val="16"/>
    </w:rPr>
  </w:style>
  <w:style w:type="paragraph" w:customStyle="1" w:styleId="small10">
    <w:name w:val="small10"/>
    <w:basedOn w:val="Normal"/>
    <w:pPr>
      <w:spacing w:after="158"/>
    </w:pPr>
    <w:rPr>
      <w:color w:val="999999"/>
      <w:sz w:val="18"/>
      <w:szCs w:val="18"/>
    </w:rPr>
  </w:style>
  <w:style w:type="paragraph" w:customStyle="1" w:styleId="small11">
    <w:name w:val="small11"/>
    <w:basedOn w:val="Normal"/>
    <w:pPr>
      <w:spacing w:after="158"/>
    </w:pPr>
    <w:rPr>
      <w:color w:val="999999"/>
      <w:sz w:val="18"/>
      <w:szCs w:val="18"/>
    </w:rPr>
  </w:style>
  <w:style w:type="paragraph" w:customStyle="1" w:styleId="small12">
    <w:name w:val="small12"/>
    <w:basedOn w:val="Normal"/>
    <w:pPr>
      <w:spacing w:after="158"/>
    </w:pPr>
    <w:rPr>
      <w:color w:val="999999"/>
      <w:sz w:val="18"/>
      <w:szCs w:val="18"/>
    </w:rPr>
  </w:style>
  <w:style w:type="paragraph" w:customStyle="1" w:styleId="table1">
    <w:name w:val="table1"/>
    <w:basedOn w:val="Normal"/>
    <w:pPr>
      <w:shd w:val="clear" w:color="auto" w:fill="FFFFFF"/>
      <w:spacing w:after="315"/>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2">
    <w:name w:val="form-control-static2"/>
    <w:basedOn w:val="Normal"/>
    <w:rPr>
      <w:sz w:val="29"/>
      <w:szCs w:val="29"/>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4">
    <w:name w:val="form-control4"/>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
    <w:name w:val="input-group-addon1"/>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
    <w:name w:val="form-control-feedback1"/>
    <w:basedOn w:val="Normal"/>
    <w:pPr>
      <w:spacing w:after="158" w:line="585" w:lineRule="atLeast"/>
      <w:jc w:val="center"/>
    </w:pPr>
    <w:rPr>
      <w:color w:val="43AC6A"/>
    </w:rPr>
  </w:style>
  <w:style w:type="paragraph" w:customStyle="1" w:styleId="form-control5">
    <w:name w:val="form-control5"/>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2">
    <w:name w:val="input-group-addon2"/>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2">
    <w:name w:val="form-control-feedback2"/>
    <w:basedOn w:val="Normal"/>
    <w:pPr>
      <w:spacing w:after="158" w:line="585" w:lineRule="atLeast"/>
      <w:jc w:val="center"/>
    </w:pPr>
    <w:rPr>
      <w:color w:val="E99002"/>
    </w:rPr>
  </w:style>
  <w:style w:type="paragraph" w:customStyle="1" w:styleId="form-control6">
    <w:name w:val="form-control6"/>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3">
    <w:name w:val="input-group-addon3"/>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3">
    <w:name w:val="form-control-feedback3"/>
    <w:basedOn w:val="Normal"/>
    <w:pPr>
      <w:spacing w:after="158" w:line="585" w:lineRule="atLeast"/>
      <w:jc w:val="center"/>
    </w:pPr>
    <w:rPr>
      <w:color w:val="F04124"/>
    </w:rPr>
  </w:style>
  <w:style w:type="paragraph" w:customStyle="1" w:styleId="radio1">
    <w:name w:val="radio1"/>
    <w:basedOn w:val="Normal"/>
    <w:rPr>
      <w:sz w:val="18"/>
      <w:szCs w:val="18"/>
    </w:rPr>
  </w:style>
  <w:style w:type="paragraph" w:customStyle="1" w:styleId="checkbox1">
    <w:name w:val="checkbox1"/>
    <w:basedOn w:val="Normal"/>
    <w:rPr>
      <w:sz w:val="18"/>
      <w:szCs w:val="18"/>
    </w:rPr>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8"/>
      <w:jc w:val="center"/>
      <w:textAlignment w:val="center"/>
    </w:pPr>
    <w:rPr>
      <w:color w:val="E7E7E7"/>
      <w:sz w:val="18"/>
      <w:szCs w:val="18"/>
    </w:rPr>
  </w:style>
  <w:style w:type="paragraph" w:customStyle="1" w:styleId="badge2">
    <w:name w:val="badge2"/>
    <w:basedOn w:val="Normal"/>
    <w:pPr>
      <w:shd w:val="clear" w:color="auto" w:fill="FFFFFF"/>
      <w:spacing w:after="158"/>
      <w:jc w:val="center"/>
      <w:textAlignment w:val="center"/>
    </w:pPr>
    <w:rPr>
      <w:color w:val="008CBA"/>
      <w:sz w:val="18"/>
      <w:szCs w:val="18"/>
    </w:rPr>
  </w:style>
  <w:style w:type="paragraph" w:customStyle="1" w:styleId="badge3">
    <w:name w:val="badge3"/>
    <w:basedOn w:val="Normal"/>
    <w:pPr>
      <w:shd w:val="clear" w:color="auto" w:fill="FFFFFF"/>
      <w:spacing w:after="158"/>
      <w:jc w:val="center"/>
      <w:textAlignment w:val="center"/>
    </w:pPr>
    <w:rPr>
      <w:color w:val="43AC6A"/>
      <w:sz w:val="18"/>
      <w:szCs w:val="18"/>
    </w:rPr>
  </w:style>
  <w:style w:type="paragraph" w:customStyle="1" w:styleId="badge4">
    <w:name w:val="badge4"/>
    <w:basedOn w:val="Normal"/>
    <w:pPr>
      <w:shd w:val="clear" w:color="auto" w:fill="FFFFFF"/>
      <w:spacing w:after="158"/>
      <w:jc w:val="center"/>
      <w:textAlignment w:val="center"/>
    </w:pPr>
    <w:rPr>
      <w:color w:val="5BC0DE"/>
      <w:sz w:val="18"/>
      <w:szCs w:val="18"/>
    </w:rPr>
  </w:style>
  <w:style w:type="paragraph" w:customStyle="1" w:styleId="badge5">
    <w:name w:val="badge5"/>
    <w:basedOn w:val="Normal"/>
    <w:pPr>
      <w:shd w:val="clear" w:color="auto" w:fill="FFFFFF"/>
      <w:spacing w:after="158"/>
      <w:jc w:val="center"/>
      <w:textAlignment w:val="center"/>
    </w:pPr>
    <w:rPr>
      <w:color w:val="E99002"/>
      <w:sz w:val="18"/>
      <w:szCs w:val="18"/>
    </w:rPr>
  </w:style>
  <w:style w:type="paragraph" w:customStyle="1" w:styleId="badge6">
    <w:name w:val="badge6"/>
    <w:basedOn w:val="Normal"/>
    <w:pPr>
      <w:shd w:val="clear" w:color="auto" w:fill="FFFFFF"/>
      <w:spacing w:after="158"/>
      <w:jc w:val="center"/>
      <w:textAlignment w:val="center"/>
    </w:pPr>
    <w:rPr>
      <w:color w:val="F04124"/>
      <w:sz w:val="18"/>
      <w:szCs w:val="18"/>
    </w:rPr>
  </w:style>
  <w:style w:type="paragraph" w:customStyle="1" w:styleId="divider1">
    <w:name w:val="divider1"/>
    <w:basedOn w:val="Normal"/>
    <w:pPr>
      <w:spacing w:before="143" w:after="143"/>
    </w:pPr>
  </w:style>
  <w:style w:type="paragraph" w:customStyle="1" w:styleId="caret1">
    <w:name w:val="caret1"/>
    <w:basedOn w:val="Normal"/>
    <w:pPr>
      <w:pBdr>
        <w:bottom w:val="dashed" w:sz="24" w:space="0" w:color="auto"/>
      </w:pBdr>
      <w:spacing w:after="158"/>
      <w:ind w:left="30"/>
      <w:textAlignment w:val="center"/>
    </w:pPr>
  </w:style>
  <w:style w:type="paragraph" w:customStyle="1" w:styleId="caret2">
    <w:name w:val="caret2"/>
    <w:basedOn w:val="Normal"/>
    <w:pPr>
      <w:pBdr>
        <w:bottom w:val="dashed" w:sz="24" w:space="0" w:color="auto"/>
      </w:pBdr>
      <w:spacing w:after="158"/>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3">
    <w:name w:val="caret3"/>
    <w:basedOn w:val="Normal"/>
    <w:pPr>
      <w:pBdr>
        <w:top w:val="dashed" w:sz="24" w:space="0" w:color="auto"/>
      </w:pBdr>
      <w:spacing w:after="158"/>
      <w:textAlignment w:val="center"/>
    </w:pPr>
  </w:style>
  <w:style w:type="paragraph" w:customStyle="1" w:styleId="caret4">
    <w:name w:val="caret4"/>
    <w:basedOn w:val="Normal"/>
    <w:pPr>
      <w:pBdr>
        <w:top w:val="dashed" w:sz="36" w:space="0" w:color="auto"/>
      </w:pBdr>
      <w:spacing w:after="158"/>
      <w:ind w:left="30"/>
      <w:textAlignment w:val="center"/>
    </w:pPr>
  </w:style>
  <w:style w:type="paragraph" w:customStyle="1" w:styleId="caret5">
    <w:name w:val="caret5"/>
    <w:basedOn w:val="Normal"/>
    <w:pPr>
      <w:pBdr>
        <w:bottom w:val="dashed" w:sz="36" w:space="0" w:color="auto"/>
      </w:pBdr>
      <w:spacing w:after="158"/>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1">
    <w:name w:val="nav-divider1"/>
    <w:basedOn w:val="Normal"/>
    <w:pPr>
      <w:shd w:val="clear" w:color="auto" w:fill="E5E5E5"/>
      <w:spacing w:before="143" w:after="143"/>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
    <w:name w:val="icon-bar1"/>
    <w:basedOn w:val="Normal"/>
    <w:pPr>
      <w:spacing w:after="158"/>
    </w:pPr>
  </w:style>
  <w:style w:type="paragraph" w:customStyle="1" w:styleId="navbar-brand1">
    <w:name w:val="navbar-brand1"/>
    <w:basedOn w:val="Normal"/>
    <w:pPr>
      <w:spacing w:after="158" w:line="315" w:lineRule="atLeast"/>
    </w:pPr>
    <w:rPr>
      <w:color w:val="FFFFFF"/>
      <w:sz w:val="29"/>
      <w:szCs w:val="29"/>
    </w:rPr>
  </w:style>
  <w:style w:type="paragraph" w:customStyle="1" w:styleId="navbar-text1">
    <w:name w:val="navbar-text1"/>
    <w:basedOn w:val="Normal"/>
    <w:pPr>
      <w:spacing w:before="180" w:after="180"/>
    </w:pPr>
    <w:rPr>
      <w:color w:val="FFFFFF"/>
    </w:rPr>
  </w:style>
  <w:style w:type="paragraph" w:customStyle="1" w:styleId="navbar-navlia1">
    <w:name w:val="navbar-nav&gt;li&gt;a1"/>
    <w:basedOn w:val="Normal"/>
    <w:pPr>
      <w:spacing w:after="158" w:line="315" w:lineRule="atLeast"/>
    </w:pPr>
    <w:rPr>
      <w:color w:val="FFFFFF"/>
    </w:rPr>
  </w:style>
  <w:style w:type="paragraph" w:customStyle="1" w:styleId="icon-bar2">
    <w:name w:val="icon-bar2"/>
    <w:basedOn w:val="Normal"/>
    <w:pPr>
      <w:shd w:val="clear" w:color="auto" w:fill="FFFFFF"/>
      <w:spacing w:after="158"/>
    </w:pPr>
  </w:style>
  <w:style w:type="paragraph" w:customStyle="1" w:styleId="navbar-collapse1">
    <w:name w:val="navbar-collapse1"/>
    <w:basedOn w:val="Normal"/>
    <w:pPr>
      <w:spacing w:after="158"/>
    </w:pPr>
  </w:style>
  <w:style w:type="paragraph" w:customStyle="1" w:styleId="navbar-form1">
    <w:name w:val="navbar-form1"/>
    <w:basedOn w:val="Normal"/>
    <w:pPr>
      <w:spacing w:before="105" w:after="75"/>
      <w:ind w:left="-225" w:right="-225"/>
    </w:pPr>
  </w:style>
  <w:style w:type="paragraph" w:customStyle="1" w:styleId="navbar-link1">
    <w:name w:val="navbar-link1"/>
    <w:basedOn w:val="Normal"/>
    <w:pPr>
      <w:spacing w:after="158"/>
    </w:pPr>
    <w:rPr>
      <w:color w:val="FFFFFF"/>
    </w:rPr>
  </w:style>
  <w:style w:type="paragraph" w:customStyle="1" w:styleId="navbar-link2">
    <w:name w:val="navbar-link2"/>
    <w:basedOn w:val="Normal"/>
    <w:pPr>
      <w:spacing w:after="158"/>
    </w:pPr>
    <w:rPr>
      <w:color w:val="FFFFFF"/>
    </w:rPr>
  </w:style>
  <w:style w:type="paragraph" w:customStyle="1" w:styleId="btn-link1">
    <w:name w:val="btn-link1"/>
    <w:basedOn w:val="Normal"/>
    <w:pPr>
      <w:spacing w:after="158"/>
    </w:pPr>
    <w:rPr>
      <w:color w:val="FFFFFF"/>
    </w:rPr>
  </w:style>
  <w:style w:type="paragraph" w:customStyle="1" w:styleId="navbar-brand2">
    <w:name w:val="navbar-brand2"/>
    <w:basedOn w:val="Normal"/>
    <w:pPr>
      <w:spacing w:after="158" w:line="315" w:lineRule="atLeast"/>
    </w:pPr>
    <w:rPr>
      <w:color w:val="FFFFFF"/>
      <w:sz w:val="29"/>
      <w:szCs w:val="29"/>
    </w:rPr>
  </w:style>
  <w:style w:type="paragraph" w:customStyle="1" w:styleId="navbar-text2">
    <w:name w:val="navbar-text2"/>
    <w:basedOn w:val="Normal"/>
    <w:pPr>
      <w:spacing w:before="180" w:after="180"/>
    </w:pPr>
    <w:rPr>
      <w:color w:val="FFFFFF"/>
    </w:rPr>
  </w:style>
  <w:style w:type="paragraph" w:customStyle="1" w:styleId="navbar-navlia2">
    <w:name w:val="navbar-nav&gt;li&gt;a2"/>
    <w:basedOn w:val="Normal"/>
    <w:pPr>
      <w:spacing w:after="158" w:line="315" w:lineRule="atLeast"/>
    </w:pPr>
    <w:rPr>
      <w:color w:val="FFFFFF"/>
    </w:rPr>
  </w:style>
  <w:style w:type="paragraph" w:customStyle="1" w:styleId="icon-bar3">
    <w:name w:val="icon-bar3"/>
    <w:basedOn w:val="Normal"/>
    <w:pPr>
      <w:shd w:val="clear" w:color="auto" w:fill="FFFFFF"/>
      <w:spacing w:after="158"/>
    </w:pPr>
  </w:style>
  <w:style w:type="paragraph" w:customStyle="1" w:styleId="navbar-collapse2">
    <w:name w:val="navbar-collapse2"/>
    <w:basedOn w:val="Normal"/>
    <w:pPr>
      <w:spacing w:after="158"/>
    </w:pPr>
  </w:style>
  <w:style w:type="paragraph" w:customStyle="1" w:styleId="navbar-form2">
    <w:name w:val="navbar-form2"/>
    <w:basedOn w:val="Normal"/>
    <w:pPr>
      <w:spacing w:before="105" w:after="75"/>
      <w:ind w:left="-225" w:right="-225"/>
    </w:pPr>
  </w:style>
  <w:style w:type="paragraph" w:customStyle="1" w:styleId="navbar-link3">
    <w:name w:val="navbar-link3"/>
    <w:basedOn w:val="Normal"/>
    <w:pPr>
      <w:spacing w:after="158"/>
    </w:pPr>
    <w:rPr>
      <w:color w:val="FFFFFF"/>
    </w:rPr>
  </w:style>
  <w:style w:type="paragraph" w:customStyle="1" w:styleId="navbar-link4">
    <w:name w:val="navbar-link4"/>
    <w:basedOn w:val="Normal"/>
    <w:pPr>
      <w:spacing w:after="158"/>
    </w:pPr>
    <w:rPr>
      <w:color w:val="FFFFFF"/>
    </w:rPr>
  </w:style>
  <w:style w:type="paragraph" w:customStyle="1" w:styleId="btn-link2">
    <w:name w:val="btn-link2"/>
    <w:basedOn w:val="Normal"/>
    <w:pPr>
      <w:spacing w:after="158"/>
    </w:pPr>
    <w:rPr>
      <w:color w:val="FFFFFF"/>
    </w:rPr>
  </w:style>
  <w:style w:type="paragraph" w:customStyle="1" w:styleId="jumbotron1">
    <w:name w:val="jumbotron1"/>
    <w:basedOn w:val="Normal"/>
    <w:pPr>
      <w:shd w:val="clear" w:color="auto" w:fill="FAFAFA"/>
      <w:spacing w:after="450"/>
    </w:pPr>
  </w:style>
  <w:style w:type="paragraph" w:customStyle="1" w:styleId="jumbotron2">
    <w:name w:val="jumbotron2"/>
    <w:basedOn w:val="Normal"/>
    <w:pPr>
      <w:shd w:val="clear" w:color="auto" w:fill="FAFAFA"/>
      <w:spacing w:after="450"/>
    </w:pPr>
  </w:style>
  <w:style w:type="paragraph" w:customStyle="1" w:styleId="caption1">
    <w:name w:val="caption1"/>
    <w:basedOn w:val="Normal"/>
    <w:pPr>
      <w:spacing w:after="158"/>
    </w:pPr>
    <w:rPr>
      <w:color w:val="222222"/>
    </w:rPr>
  </w:style>
  <w:style w:type="paragraph" w:customStyle="1" w:styleId="alert-link1">
    <w:name w:val="alert-link1"/>
    <w:basedOn w:val="Normal"/>
    <w:pPr>
      <w:spacing w:after="158"/>
    </w:pPr>
    <w:rPr>
      <w:color w:val="FFFFFF"/>
      <w:u w:val="single"/>
    </w:rPr>
  </w:style>
  <w:style w:type="paragraph" w:customStyle="1" w:styleId="alert-link2">
    <w:name w:val="alert-link2"/>
    <w:basedOn w:val="Normal"/>
    <w:pPr>
      <w:spacing w:after="158"/>
    </w:pPr>
    <w:rPr>
      <w:color w:val="E6E6E6"/>
    </w:rPr>
  </w:style>
  <w:style w:type="paragraph" w:customStyle="1" w:styleId="alert-link3">
    <w:name w:val="alert-link3"/>
    <w:basedOn w:val="Normal"/>
    <w:pPr>
      <w:spacing w:after="158"/>
    </w:pPr>
    <w:rPr>
      <w:color w:val="E6E6E6"/>
    </w:rPr>
  </w:style>
  <w:style w:type="paragraph" w:customStyle="1" w:styleId="alert-link4">
    <w:name w:val="alert-link4"/>
    <w:basedOn w:val="Normal"/>
    <w:pPr>
      <w:spacing w:after="158"/>
    </w:pPr>
    <w:rPr>
      <w:color w:val="E6E6E6"/>
    </w:rPr>
  </w:style>
  <w:style w:type="paragraph" w:customStyle="1" w:styleId="alert-link5">
    <w:name w:val="alert-link5"/>
    <w:basedOn w:val="Normal"/>
    <w:pPr>
      <w:spacing w:after="158"/>
    </w:pPr>
    <w:rPr>
      <w:color w:val="E6E6E6"/>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8"/>
    </w:pPr>
  </w:style>
  <w:style w:type="paragraph" w:customStyle="1" w:styleId="panel-footer1">
    <w:name w:val="panel-footer1"/>
    <w:basedOn w:val="Normal"/>
    <w:pPr>
      <w:shd w:val="clear" w:color="auto" w:fill="F5F5F5"/>
      <w:spacing w:after="158"/>
    </w:pPr>
  </w:style>
  <w:style w:type="paragraph" w:customStyle="1" w:styleId="close1">
    <w:name w:val="close1"/>
    <w:basedOn w:val="Normal"/>
    <w:pPr>
      <w:spacing w:after="158"/>
    </w:pPr>
    <w:rPr>
      <w:b/>
      <w:bCs/>
      <w:color w:val="FFFFFF"/>
      <w:sz w:val="34"/>
      <w:szCs w:val="34"/>
    </w:rPr>
  </w:style>
  <w:style w:type="paragraph" w:customStyle="1" w:styleId="icon-prev1">
    <w:name w:val="icon-prev1"/>
    <w:basedOn w:val="Normal"/>
    <w:pPr>
      <w:spacing w:after="158"/>
      <w:ind w:left="-150"/>
    </w:pPr>
  </w:style>
  <w:style w:type="paragraph" w:customStyle="1" w:styleId="icon-next1">
    <w:name w:val="icon-next1"/>
    <w:basedOn w:val="Normal"/>
    <w:pPr>
      <w:spacing w:after="158"/>
      <w:ind w:right="-150"/>
    </w:pPr>
  </w:style>
  <w:style w:type="paragraph" w:customStyle="1" w:styleId="glyphicon-chevron-left1">
    <w:name w:val="glyphicon-chevron-left1"/>
    <w:basedOn w:val="Normal"/>
    <w:pPr>
      <w:spacing w:after="158"/>
      <w:ind w:left="-150"/>
    </w:pPr>
  </w:style>
  <w:style w:type="paragraph" w:customStyle="1" w:styleId="glyphicon-chevron-right1">
    <w:name w:val="glyphicon-chevron-right1"/>
    <w:basedOn w:val="Normal"/>
    <w:pPr>
      <w:spacing w:after="158"/>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3"/>
      <w:szCs w:val="23"/>
    </w:rPr>
  </w:style>
  <w:style w:type="paragraph" w:customStyle="1" w:styleId="icon-bar4">
    <w:name w:val="icon-bar4"/>
    <w:basedOn w:val="Normal"/>
    <w:pPr>
      <w:shd w:val="clear" w:color="auto" w:fill="B3B3B3"/>
      <w:spacing w:after="158"/>
    </w:pPr>
  </w:style>
  <w:style w:type="paragraph" w:customStyle="1" w:styleId="btn2">
    <w:name w:val="btn2"/>
    <w:basedOn w:val="Normal"/>
    <w:pPr>
      <w:jc w:val="center"/>
      <w:textAlignment w:val="center"/>
    </w:pPr>
    <w:rPr>
      <w:sz w:val="23"/>
      <w:szCs w:val="23"/>
    </w:rPr>
  </w:style>
  <w:style w:type="paragraph" w:customStyle="1" w:styleId="form-control8">
    <w:name w:val="form-control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4">
    <w:name w:val="dropdown-menu4"/>
    <w:basedOn w:val="Normal"/>
    <w:pPr>
      <w:shd w:val="clear" w:color="auto" w:fill="FFFFFF"/>
    </w:pPr>
    <w:rPr>
      <w:vanish/>
      <w:sz w:val="18"/>
      <w:szCs w:val="18"/>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7">
    <w:name w:val="dropdown-menu7"/>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6">
    <w:name w:val="caret6"/>
    <w:basedOn w:val="Normal"/>
    <w:pPr>
      <w:pBdr>
        <w:top w:val="dashed" w:sz="24" w:space="0" w:color="222222"/>
      </w:pBdr>
      <w:spacing w:after="158"/>
      <w:ind w:left="30"/>
      <w:textAlignment w:val="center"/>
    </w:pPr>
  </w:style>
  <w:style w:type="paragraph" w:customStyle="1" w:styleId="close2">
    <w:name w:val="close2"/>
    <w:basedOn w:val="Normal"/>
    <w:pPr>
      <w:spacing w:after="158"/>
    </w:pPr>
    <w:rPr>
      <w:b/>
      <w:bCs/>
      <w:color w:val="222222"/>
      <w:sz w:val="34"/>
      <w:szCs w:val="34"/>
    </w:rPr>
  </w:style>
  <w:style w:type="paragraph" w:customStyle="1" w:styleId="close3">
    <w:name w:val="close3"/>
    <w:basedOn w:val="Normal"/>
    <w:pPr>
      <w:spacing w:after="158"/>
    </w:pPr>
    <w:rPr>
      <w:b/>
      <w:bCs/>
      <w:color w:val="222222"/>
      <w:sz w:val="34"/>
      <w:szCs w:val="34"/>
    </w:rPr>
  </w:style>
  <w:style w:type="paragraph" w:customStyle="1" w:styleId="tocify-subheader1">
    <w:name w:val="tocify-subheader1"/>
    <w:basedOn w:val="Normal"/>
    <w:pPr>
      <w:spacing w:after="158"/>
      <w:ind w:firstLine="450"/>
    </w:pPr>
    <w:rPr>
      <w:vanish/>
    </w:rPr>
  </w:style>
  <w:style w:type="paragraph" w:customStyle="1" w:styleId="tocify-subheader2">
    <w:name w:val="tocify-subheader2"/>
    <w:basedOn w:val="Normal"/>
    <w:pPr>
      <w:spacing w:after="158"/>
      <w:ind w:firstLine="600"/>
    </w:pPr>
    <w:rPr>
      <w:vanish/>
    </w:rPr>
  </w:style>
  <w:style w:type="paragraph" w:customStyle="1" w:styleId="list-group-item1">
    <w:name w:val="list-group-item1"/>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small13">
    <w:name w:val="small13"/>
    <w:basedOn w:val="Normal"/>
    <w:pPr>
      <w:spacing w:after="158"/>
    </w:pPr>
    <w:rPr>
      <w:color w:val="999999"/>
      <w:sz w:val="16"/>
      <w:szCs w:val="16"/>
    </w:rPr>
  </w:style>
  <w:style w:type="paragraph" w:customStyle="1" w:styleId="small14">
    <w:name w:val="small14"/>
    <w:basedOn w:val="Normal"/>
    <w:pPr>
      <w:spacing w:after="158"/>
    </w:pPr>
    <w:rPr>
      <w:color w:val="999999"/>
      <w:sz w:val="16"/>
      <w:szCs w:val="16"/>
    </w:rPr>
  </w:style>
  <w:style w:type="paragraph" w:customStyle="1" w:styleId="small15">
    <w:name w:val="small15"/>
    <w:basedOn w:val="Normal"/>
    <w:pPr>
      <w:spacing w:after="158"/>
    </w:pPr>
    <w:rPr>
      <w:color w:val="999999"/>
      <w:sz w:val="16"/>
      <w:szCs w:val="16"/>
    </w:rPr>
  </w:style>
  <w:style w:type="paragraph" w:customStyle="1" w:styleId="small16">
    <w:name w:val="small16"/>
    <w:basedOn w:val="Normal"/>
    <w:pPr>
      <w:spacing w:after="158"/>
    </w:pPr>
    <w:rPr>
      <w:color w:val="999999"/>
      <w:sz w:val="18"/>
      <w:szCs w:val="18"/>
    </w:rPr>
  </w:style>
  <w:style w:type="paragraph" w:customStyle="1" w:styleId="small17">
    <w:name w:val="small17"/>
    <w:basedOn w:val="Normal"/>
    <w:pPr>
      <w:spacing w:after="158"/>
    </w:pPr>
    <w:rPr>
      <w:color w:val="999999"/>
      <w:sz w:val="18"/>
      <w:szCs w:val="18"/>
    </w:rPr>
  </w:style>
  <w:style w:type="paragraph" w:customStyle="1" w:styleId="small18">
    <w:name w:val="small18"/>
    <w:basedOn w:val="Normal"/>
    <w:pPr>
      <w:spacing w:after="158"/>
    </w:pPr>
    <w:rPr>
      <w:color w:val="999999"/>
      <w:sz w:val="18"/>
      <w:szCs w:val="18"/>
    </w:rPr>
  </w:style>
  <w:style w:type="paragraph" w:customStyle="1" w:styleId="small19">
    <w:name w:val="small19"/>
    <w:basedOn w:val="Normal"/>
    <w:pPr>
      <w:spacing w:after="158"/>
    </w:pPr>
    <w:rPr>
      <w:color w:val="999999"/>
      <w:sz w:val="16"/>
      <w:szCs w:val="16"/>
    </w:rPr>
  </w:style>
  <w:style w:type="paragraph" w:customStyle="1" w:styleId="small20">
    <w:name w:val="small20"/>
    <w:basedOn w:val="Normal"/>
    <w:pPr>
      <w:spacing w:after="158"/>
    </w:pPr>
    <w:rPr>
      <w:color w:val="999999"/>
      <w:sz w:val="16"/>
      <w:szCs w:val="16"/>
    </w:rPr>
  </w:style>
  <w:style w:type="paragraph" w:customStyle="1" w:styleId="small21">
    <w:name w:val="small21"/>
    <w:basedOn w:val="Normal"/>
    <w:pPr>
      <w:spacing w:after="158"/>
    </w:pPr>
    <w:rPr>
      <w:color w:val="999999"/>
      <w:sz w:val="16"/>
      <w:szCs w:val="16"/>
    </w:rPr>
  </w:style>
  <w:style w:type="paragraph" w:customStyle="1" w:styleId="small22">
    <w:name w:val="small22"/>
    <w:basedOn w:val="Normal"/>
    <w:pPr>
      <w:spacing w:after="158"/>
    </w:pPr>
    <w:rPr>
      <w:color w:val="999999"/>
      <w:sz w:val="18"/>
      <w:szCs w:val="18"/>
    </w:rPr>
  </w:style>
  <w:style w:type="paragraph" w:customStyle="1" w:styleId="small23">
    <w:name w:val="small23"/>
    <w:basedOn w:val="Normal"/>
    <w:pPr>
      <w:spacing w:after="158"/>
    </w:pPr>
    <w:rPr>
      <w:color w:val="999999"/>
      <w:sz w:val="18"/>
      <w:szCs w:val="18"/>
    </w:rPr>
  </w:style>
  <w:style w:type="paragraph" w:customStyle="1" w:styleId="small24">
    <w:name w:val="small24"/>
    <w:basedOn w:val="Normal"/>
    <w:pPr>
      <w:spacing w:after="158"/>
    </w:pPr>
    <w:rPr>
      <w:color w:val="999999"/>
      <w:sz w:val="18"/>
      <w:szCs w:val="18"/>
    </w:rPr>
  </w:style>
  <w:style w:type="paragraph" w:customStyle="1" w:styleId="table2">
    <w:name w:val="table2"/>
    <w:basedOn w:val="Normal"/>
    <w:pPr>
      <w:shd w:val="clear" w:color="auto" w:fill="FFFFFF"/>
      <w:spacing w:after="315"/>
    </w:pPr>
  </w:style>
  <w:style w:type="paragraph" w:customStyle="1" w:styleId="form-control9">
    <w:name w:val="form-control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3">
    <w:name w:val="form-control-static3"/>
    <w:basedOn w:val="Normal"/>
    <w:rPr>
      <w:sz w:val="18"/>
      <w:szCs w:val="18"/>
    </w:rPr>
  </w:style>
  <w:style w:type="paragraph" w:customStyle="1" w:styleId="form-control10">
    <w:name w:val="form-control10"/>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4">
    <w:name w:val="form-control-static4"/>
    <w:basedOn w:val="Normal"/>
    <w:rPr>
      <w:sz w:val="29"/>
      <w:szCs w:val="29"/>
    </w:rPr>
  </w:style>
  <w:style w:type="paragraph" w:customStyle="1" w:styleId="form-control11">
    <w:name w:val="form-control1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12">
    <w:name w:val="form-control12"/>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4">
    <w:name w:val="input-group-addon4"/>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4">
    <w:name w:val="form-control-feedback4"/>
    <w:basedOn w:val="Normal"/>
    <w:pPr>
      <w:spacing w:after="158" w:line="585" w:lineRule="atLeast"/>
      <w:jc w:val="center"/>
    </w:pPr>
    <w:rPr>
      <w:color w:val="43AC6A"/>
    </w:rPr>
  </w:style>
  <w:style w:type="paragraph" w:customStyle="1" w:styleId="form-control13">
    <w:name w:val="form-control13"/>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5">
    <w:name w:val="input-group-addon5"/>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5">
    <w:name w:val="form-control-feedback5"/>
    <w:basedOn w:val="Normal"/>
    <w:pPr>
      <w:spacing w:after="158" w:line="585" w:lineRule="atLeast"/>
      <w:jc w:val="center"/>
    </w:pPr>
    <w:rPr>
      <w:color w:val="E99002"/>
    </w:rPr>
  </w:style>
  <w:style w:type="paragraph" w:customStyle="1" w:styleId="form-control14">
    <w:name w:val="form-control14"/>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6">
    <w:name w:val="input-group-addon6"/>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6">
    <w:name w:val="form-control-feedback6"/>
    <w:basedOn w:val="Normal"/>
    <w:pPr>
      <w:spacing w:after="158" w:line="585" w:lineRule="atLeast"/>
      <w:jc w:val="center"/>
    </w:pPr>
    <w:rPr>
      <w:color w:val="F04124"/>
    </w:rPr>
  </w:style>
  <w:style w:type="paragraph" w:customStyle="1" w:styleId="radio2">
    <w:name w:val="radio2"/>
    <w:basedOn w:val="Normal"/>
    <w:rPr>
      <w:sz w:val="18"/>
      <w:szCs w:val="18"/>
    </w:rPr>
  </w:style>
  <w:style w:type="paragraph" w:customStyle="1" w:styleId="checkbox2">
    <w:name w:val="checkbox2"/>
    <w:basedOn w:val="Normal"/>
    <w:rPr>
      <w:sz w:val="18"/>
      <w:szCs w:val="18"/>
    </w:rPr>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8"/>
      <w:jc w:val="center"/>
      <w:textAlignment w:val="center"/>
    </w:pPr>
    <w:rPr>
      <w:color w:val="E7E7E7"/>
      <w:sz w:val="18"/>
      <w:szCs w:val="18"/>
    </w:rPr>
  </w:style>
  <w:style w:type="paragraph" w:customStyle="1" w:styleId="badge8">
    <w:name w:val="badge8"/>
    <w:basedOn w:val="Normal"/>
    <w:pPr>
      <w:shd w:val="clear" w:color="auto" w:fill="FFFFFF"/>
      <w:spacing w:after="158"/>
      <w:jc w:val="center"/>
      <w:textAlignment w:val="center"/>
    </w:pPr>
    <w:rPr>
      <w:color w:val="008CBA"/>
      <w:sz w:val="18"/>
      <w:szCs w:val="18"/>
    </w:rPr>
  </w:style>
  <w:style w:type="paragraph" w:customStyle="1" w:styleId="badge9">
    <w:name w:val="badge9"/>
    <w:basedOn w:val="Normal"/>
    <w:pPr>
      <w:shd w:val="clear" w:color="auto" w:fill="FFFFFF"/>
      <w:spacing w:after="158"/>
      <w:jc w:val="center"/>
      <w:textAlignment w:val="center"/>
    </w:pPr>
    <w:rPr>
      <w:color w:val="43AC6A"/>
      <w:sz w:val="18"/>
      <w:szCs w:val="18"/>
    </w:rPr>
  </w:style>
  <w:style w:type="paragraph" w:customStyle="1" w:styleId="badge10">
    <w:name w:val="badge10"/>
    <w:basedOn w:val="Normal"/>
    <w:pPr>
      <w:shd w:val="clear" w:color="auto" w:fill="FFFFFF"/>
      <w:spacing w:after="158"/>
      <w:jc w:val="center"/>
      <w:textAlignment w:val="center"/>
    </w:pPr>
    <w:rPr>
      <w:color w:val="5BC0DE"/>
      <w:sz w:val="18"/>
      <w:szCs w:val="18"/>
    </w:rPr>
  </w:style>
  <w:style w:type="paragraph" w:customStyle="1" w:styleId="badge11">
    <w:name w:val="badge11"/>
    <w:basedOn w:val="Normal"/>
    <w:pPr>
      <w:shd w:val="clear" w:color="auto" w:fill="FFFFFF"/>
      <w:spacing w:after="158"/>
      <w:jc w:val="center"/>
      <w:textAlignment w:val="center"/>
    </w:pPr>
    <w:rPr>
      <w:color w:val="E99002"/>
      <w:sz w:val="18"/>
      <w:szCs w:val="18"/>
    </w:rPr>
  </w:style>
  <w:style w:type="paragraph" w:customStyle="1" w:styleId="badge12">
    <w:name w:val="badge12"/>
    <w:basedOn w:val="Normal"/>
    <w:pPr>
      <w:shd w:val="clear" w:color="auto" w:fill="FFFFFF"/>
      <w:spacing w:after="158"/>
      <w:jc w:val="center"/>
      <w:textAlignment w:val="center"/>
    </w:pPr>
    <w:rPr>
      <w:color w:val="F04124"/>
      <w:sz w:val="18"/>
      <w:szCs w:val="18"/>
    </w:rPr>
  </w:style>
  <w:style w:type="paragraph" w:customStyle="1" w:styleId="divider2">
    <w:name w:val="divider2"/>
    <w:basedOn w:val="Normal"/>
    <w:pPr>
      <w:spacing w:before="143" w:after="143"/>
    </w:pPr>
  </w:style>
  <w:style w:type="paragraph" w:customStyle="1" w:styleId="caret7">
    <w:name w:val="caret7"/>
    <w:basedOn w:val="Normal"/>
    <w:pPr>
      <w:pBdr>
        <w:bottom w:val="dashed" w:sz="24" w:space="0" w:color="auto"/>
      </w:pBdr>
      <w:spacing w:after="158"/>
      <w:ind w:left="30"/>
      <w:textAlignment w:val="center"/>
    </w:pPr>
  </w:style>
  <w:style w:type="paragraph" w:customStyle="1" w:styleId="caret8">
    <w:name w:val="caret8"/>
    <w:basedOn w:val="Normal"/>
    <w:pPr>
      <w:pBdr>
        <w:bottom w:val="dashed" w:sz="24" w:space="0" w:color="auto"/>
      </w:pBdr>
      <w:spacing w:after="158"/>
      <w:ind w:left="30"/>
      <w:textAlignment w:val="center"/>
    </w:p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9">
    <w:name w:val="caret9"/>
    <w:basedOn w:val="Normal"/>
    <w:pPr>
      <w:pBdr>
        <w:top w:val="dashed" w:sz="24" w:space="0" w:color="auto"/>
      </w:pBdr>
      <w:spacing w:after="158"/>
      <w:textAlignment w:val="center"/>
    </w:pPr>
  </w:style>
  <w:style w:type="paragraph" w:customStyle="1" w:styleId="caret10">
    <w:name w:val="caret10"/>
    <w:basedOn w:val="Normal"/>
    <w:pPr>
      <w:pBdr>
        <w:top w:val="dashed" w:sz="36" w:space="0" w:color="auto"/>
      </w:pBdr>
      <w:spacing w:after="158"/>
      <w:ind w:left="30"/>
      <w:textAlignment w:val="center"/>
    </w:pPr>
  </w:style>
  <w:style w:type="paragraph" w:customStyle="1" w:styleId="caret11">
    <w:name w:val="caret11"/>
    <w:basedOn w:val="Normal"/>
    <w:pPr>
      <w:pBdr>
        <w:bottom w:val="dashed" w:sz="36" w:space="0" w:color="auto"/>
      </w:pBdr>
      <w:spacing w:after="158"/>
      <w:ind w:left="30"/>
      <w:textAlignment w:val="center"/>
    </w:pPr>
  </w:style>
  <w:style w:type="paragraph" w:customStyle="1" w:styleId="form-control15">
    <w:name w:val="form-control15"/>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2">
    <w:name w:val="nav-divider2"/>
    <w:basedOn w:val="Normal"/>
    <w:pPr>
      <w:shd w:val="clear" w:color="auto" w:fill="E5E5E5"/>
      <w:spacing w:before="143" w:after="143"/>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5">
    <w:name w:val="icon-bar5"/>
    <w:basedOn w:val="Normal"/>
    <w:pPr>
      <w:spacing w:after="158"/>
    </w:pPr>
  </w:style>
  <w:style w:type="paragraph" w:customStyle="1" w:styleId="navbar-brand3">
    <w:name w:val="navbar-brand3"/>
    <w:basedOn w:val="Normal"/>
    <w:pPr>
      <w:spacing w:after="158" w:line="315" w:lineRule="atLeast"/>
    </w:pPr>
    <w:rPr>
      <w:color w:val="FFFFFF"/>
      <w:sz w:val="29"/>
      <w:szCs w:val="29"/>
    </w:rPr>
  </w:style>
  <w:style w:type="paragraph" w:customStyle="1" w:styleId="navbar-text3">
    <w:name w:val="navbar-text3"/>
    <w:basedOn w:val="Normal"/>
    <w:pPr>
      <w:spacing w:before="180" w:after="180"/>
    </w:pPr>
    <w:rPr>
      <w:color w:val="FFFFFF"/>
    </w:rPr>
  </w:style>
  <w:style w:type="paragraph" w:customStyle="1" w:styleId="navbar-navlia3">
    <w:name w:val="navbar-nav&gt;li&gt;a3"/>
    <w:basedOn w:val="Normal"/>
    <w:pPr>
      <w:spacing w:after="158" w:line="315" w:lineRule="atLeast"/>
    </w:pPr>
    <w:rPr>
      <w:color w:val="FFFFFF"/>
    </w:rPr>
  </w:style>
  <w:style w:type="paragraph" w:customStyle="1" w:styleId="icon-bar6">
    <w:name w:val="icon-bar6"/>
    <w:basedOn w:val="Normal"/>
    <w:pPr>
      <w:shd w:val="clear" w:color="auto" w:fill="FFFFFF"/>
      <w:spacing w:after="158"/>
    </w:pPr>
  </w:style>
  <w:style w:type="paragraph" w:customStyle="1" w:styleId="navbar-collapse3">
    <w:name w:val="navbar-collapse3"/>
    <w:basedOn w:val="Normal"/>
    <w:pPr>
      <w:spacing w:after="158"/>
    </w:pPr>
  </w:style>
  <w:style w:type="paragraph" w:customStyle="1" w:styleId="navbar-form3">
    <w:name w:val="navbar-form3"/>
    <w:basedOn w:val="Normal"/>
    <w:pPr>
      <w:spacing w:before="105" w:after="75"/>
      <w:ind w:left="-225" w:right="-225"/>
    </w:pPr>
  </w:style>
  <w:style w:type="paragraph" w:customStyle="1" w:styleId="navbar-link5">
    <w:name w:val="navbar-link5"/>
    <w:basedOn w:val="Normal"/>
    <w:pPr>
      <w:spacing w:after="158"/>
    </w:pPr>
    <w:rPr>
      <w:color w:val="FFFFFF"/>
    </w:rPr>
  </w:style>
  <w:style w:type="paragraph" w:customStyle="1" w:styleId="navbar-link6">
    <w:name w:val="navbar-link6"/>
    <w:basedOn w:val="Normal"/>
    <w:pPr>
      <w:spacing w:after="158"/>
    </w:pPr>
    <w:rPr>
      <w:color w:val="FFFFFF"/>
    </w:rPr>
  </w:style>
  <w:style w:type="paragraph" w:customStyle="1" w:styleId="btn-link3">
    <w:name w:val="btn-link3"/>
    <w:basedOn w:val="Normal"/>
    <w:pPr>
      <w:spacing w:after="158"/>
    </w:pPr>
    <w:rPr>
      <w:color w:val="FFFFFF"/>
    </w:rPr>
  </w:style>
  <w:style w:type="paragraph" w:customStyle="1" w:styleId="navbar-brand4">
    <w:name w:val="navbar-brand4"/>
    <w:basedOn w:val="Normal"/>
    <w:pPr>
      <w:spacing w:after="158" w:line="315" w:lineRule="atLeast"/>
    </w:pPr>
    <w:rPr>
      <w:color w:val="FFFFFF"/>
      <w:sz w:val="29"/>
      <w:szCs w:val="29"/>
    </w:rPr>
  </w:style>
  <w:style w:type="paragraph" w:customStyle="1" w:styleId="navbar-text4">
    <w:name w:val="navbar-text4"/>
    <w:basedOn w:val="Normal"/>
    <w:pPr>
      <w:spacing w:before="180" w:after="180"/>
    </w:pPr>
    <w:rPr>
      <w:color w:val="FFFFFF"/>
    </w:rPr>
  </w:style>
  <w:style w:type="paragraph" w:customStyle="1" w:styleId="navbar-navlia4">
    <w:name w:val="navbar-nav&gt;li&gt;a4"/>
    <w:basedOn w:val="Normal"/>
    <w:pPr>
      <w:spacing w:after="158" w:line="315" w:lineRule="atLeast"/>
    </w:pPr>
    <w:rPr>
      <w:color w:val="FFFFFF"/>
    </w:rPr>
  </w:style>
  <w:style w:type="paragraph" w:customStyle="1" w:styleId="icon-bar7">
    <w:name w:val="icon-bar7"/>
    <w:basedOn w:val="Normal"/>
    <w:pPr>
      <w:shd w:val="clear" w:color="auto" w:fill="FFFFFF"/>
      <w:spacing w:after="158"/>
    </w:pPr>
  </w:style>
  <w:style w:type="paragraph" w:customStyle="1" w:styleId="navbar-collapse4">
    <w:name w:val="navbar-collapse4"/>
    <w:basedOn w:val="Normal"/>
    <w:pPr>
      <w:spacing w:after="158"/>
    </w:pPr>
  </w:style>
  <w:style w:type="paragraph" w:customStyle="1" w:styleId="navbar-form4">
    <w:name w:val="navbar-form4"/>
    <w:basedOn w:val="Normal"/>
    <w:pPr>
      <w:spacing w:before="105" w:after="75"/>
      <w:ind w:left="-225" w:right="-225"/>
    </w:pPr>
  </w:style>
  <w:style w:type="paragraph" w:customStyle="1" w:styleId="navbar-link7">
    <w:name w:val="navbar-link7"/>
    <w:basedOn w:val="Normal"/>
    <w:pPr>
      <w:spacing w:after="158"/>
    </w:pPr>
    <w:rPr>
      <w:color w:val="FFFFFF"/>
    </w:rPr>
  </w:style>
  <w:style w:type="paragraph" w:customStyle="1" w:styleId="navbar-link8">
    <w:name w:val="navbar-link8"/>
    <w:basedOn w:val="Normal"/>
    <w:pPr>
      <w:spacing w:after="158"/>
    </w:pPr>
    <w:rPr>
      <w:color w:val="FFFFFF"/>
    </w:rPr>
  </w:style>
  <w:style w:type="paragraph" w:customStyle="1" w:styleId="btn-link4">
    <w:name w:val="btn-link4"/>
    <w:basedOn w:val="Normal"/>
    <w:pPr>
      <w:spacing w:after="158"/>
    </w:pPr>
    <w:rPr>
      <w:color w:val="FFFFFF"/>
    </w:rPr>
  </w:style>
  <w:style w:type="paragraph" w:customStyle="1" w:styleId="jumbotron3">
    <w:name w:val="jumbotron3"/>
    <w:basedOn w:val="Normal"/>
    <w:pPr>
      <w:shd w:val="clear" w:color="auto" w:fill="FAFAFA"/>
      <w:spacing w:after="450"/>
    </w:pPr>
  </w:style>
  <w:style w:type="paragraph" w:customStyle="1" w:styleId="jumbotron4">
    <w:name w:val="jumbotron4"/>
    <w:basedOn w:val="Normal"/>
    <w:pPr>
      <w:shd w:val="clear" w:color="auto" w:fill="FAFAFA"/>
      <w:spacing w:after="450"/>
    </w:pPr>
  </w:style>
  <w:style w:type="paragraph" w:customStyle="1" w:styleId="caption2">
    <w:name w:val="caption2"/>
    <w:basedOn w:val="Normal"/>
    <w:pPr>
      <w:spacing w:after="158"/>
    </w:pPr>
    <w:rPr>
      <w:color w:val="222222"/>
    </w:rPr>
  </w:style>
  <w:style w:type="paragraph" w:customStyle="1" w:styleId="alert-link6">
    <w:name w:val="alert-link6"/>
    <w:basedOn w:val="Normal"/>
    <w:pPr>
      <w:spacing w:after="158"/>
    </w:pPr>
    <w:rPr>
      <w:color w:val="FFFFFF"/>
      <w:u w:val="single"/>
    </w:rPr>
  </w:style>
  <w:style w:type="paragraph" w:customStyle="1" w:styleId="alert-link7">
    <w:name w:val="alert-link7"/>
    <w:basedOn w:val="Normal"/>
    <w:pPr>
      <w:spacing w:after="158"/>
    </w:pPr>
    <w:rPr>
      <w:color w:val="E6E6E6"/>
    </w:rPr>
  </w:style>
  <w:style w:type="paragraph" w:customStyle="1" w:styleId="alert-link8">
    <w:name w:val="alert-link8"/>
    <w:basedOn w:val="Normal"/>
    <w:pPr>
      <w:spacing w:after="158"/>
    </w:pPr>
    <w:rPr>
      <w:color w:val="E6E6E6"/>
    </w:rPr>
  </w:style>
  <w:style w:type="paragraph" w:customStyle="1" w:styleId="alert-link9">
    <w:name w:val="alert-link9"/>
    <w:basedOn w:val="Normal"/>
    <w:pPr>
      <w:spacing w:after="158"/>
    </w:pPr>
    <w:rPr>
      <w:color w:val="E6E6E6"/>
    </w:rPr>
  </w:style>
  <w:style w:type="paragraph" w:customStyle="1" w:styleId="alert-link10">
    <w:name w:val="alert-link10"/>
    <w:basedOn w:val="Normal"/>
    <w:pPr>
      <w:spacing w:after="158"/>
    </w:pPr>
    <w:rPr>
      <w:color w:val="E6E6E6"/>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8"/>
    </w:pPr>
  </w:style>
  <w:style w:type="paragraph" w:customStyle="1" w:styleId="panel-footer2">
    <w:name w:val="panel-footer2"/>
    <w:basedOn w:val="Normal"/>
    <w:pPr>
      <w:shd w:val="clear" w:color="auto" w:fill="F5F5F5"/>
      <w:spacing w:after="158"/>
    </w:pPr>
  </w:style>
  <w:style w:type="paragraph" w:customStyle="1" w:styleId="close4">
    <w:name w:val="close4"/>
    <w:basedOn w:val="Normal"/>
    <w:pPr>
      <w:spacing w:after="158"/>
    </w:pPr>
    <w:rPr>
      <w:b/>
      <w:bCs/>
      <w:color w:val="FFFFFF"/>
      <w:sz w:val="34"/>
      <w:szCs w:val="34"/>
    </w:rPr>
  </w:style>
  <w:style w:type="paragraph" w:customStyle="1" w:styleId="icon-prev2">
    <w:name w:val="icon-prev2"/>
    <w:basedOn w:val="Normal"/>
    <w:pPr>
      <w:spacing w:after="158"/>
      <w:ind w:left="-150"/>
    </w:pPr>
  </w:style>
  <w:style w:type="paragraph" w:customStyle="1" w:styleId="icon-next2">
    <w:name w:val="icon-next2"/>
    <w:basedOn w:val="Normal"/>
    <w:pPr>
      <w:spacing w:after="158"/>
      <w:ind w:right="-150"/>
    </w:pPr>
  </w:style>
  <w:style w:type="paragraph" w:customStyle="1" w:styleId="glyphicon-chevron-left2">
    <w:name w:val="glyphicon-chevron-left2"/>
    <w:basedOn w:val="Normal"/>
    <w:pPr>
      <w:spacing w:after="158"/>
      <w:ind w:left="-150"/>
    </w:pPr>
  </w:style>
  <w:style w:type="paragraph" w:customStyle="1" w:styleId="glyphicon-chevron-right2">
    <w:name w:val="glyphicon-chevron-right2"/>
    <w:basedOn w:val="Normal"/>
    <w:pPr>
      <w:spacing w:after="158"/>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3"/>
      <w:szCs w:val="23"/>
    </w:rPr>
  </w:style>
  <w:style w:type="paragraph" w:customStyle="1" w:styleId="icon-bar8">
    <w:name w:val="icon-bar8"/>
    <w:basedOn w:val="Normal"/>
    <w:pPr>
      <w:shd w:val="clear" w:color="auto" w:fill="B3B3B3"/>
      <w:spacing w:after="158"/>
    </w:pPr>
  </w:style>
  <w:style w:type="paragraph" w:customStyle="1" w:styleId="btn4">
    <w:name w:val="btn4"/>
    <w:basedOn w:val="Normal"/>
    <w:pPr>
      <w:jc w:val="center"/>
      <w:textAlignment w:val="center"/>
    </w:pPr>
    <w:rPr>
      <w:sz w:val="23"/>
      <w:szCs w:val="23"/>
    </w:rPr>
  </w:style>
  <w:style w:type="paragraph" w:customStyle="1" w:styleId="form-control16">
    <w:name w:val="form-control1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1">
    <w:name w:val="dropdown-menu11"/>
    <w:basedOn w:val="Normal"/>
    <w:pPr>
      <w:shd w:val="clear" w:color="auto" w:fill="FFFFFF"/>
    </w:pPr>
    <w:rPr>
      <w:vanish/>
      <w:sz w:val="18"/>
      <w:szCs w:val="18"/>
    </w:r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14">
    <w:name w:val="dropdown-menu14"/>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2">
    <w:name w:val="caret12"/>
    <w:basedOn w:val="Normal"/>
    <w:pPr>
      <w:pBdr>
        <w:top w:val="dashed" w:sz="24" w:space="0" w:color="222222"/>
      </w:pBdr>
      <w:spacing w:after="158"/>
      <w:ind w:left="30"/>
      <w:textAlignment w:val="center"/>
    </w:pPr>
  </w:style>
  <w:style w:type="paragraph" w:customStyle="1" w:styleId="close5">
    <w:name w:val="close5"/>
    <w:basedOn w:val="Normal"/>
    <w:pPr>
      <w:spacing w:after="158"/>
    </w:pPr>
    <w:rPr>
      <w:b/>
      <w:bCs/>
      <w:color w:val="222222"/>
      <w:sz w:val="34"/>
      <w:szCs w:val="34"/>
    </w:rPr>
  </w:style>
  <w:style w:type="paragraph" w:customStyle="1" w:styleId="close6">
    <w:name w:val="close6"/>
    <w:basedOn w:val="Normal"/>
    <w:pPr>
      <w:spacing w:after="158"/>
    </w:pPr>
    <w:rPr>
      <w:b/>
      <w:bCs/>
      <w:color w:val="222222"/>
      <w:sz w:val="34"/>
      <w:szCs w:val="34"/>
    </w:rPr>
  </w:style>
  <w:style w:type="paragraph" w:customStyle="1" w:styleId="tocify-subheader3">
    <w:name w:val="tocify-subheader3"/>
    <w:basedOn w:val="Normal"/>
    <w:pPr>
      <w:spacing w:after="158"/>
      <w:ind w:firstLine="450"/>
    </w:pPr>
    <w:rPr>
      <w:vanish/>
    </w:rPr>
  </w:style>
  <w:style w:type="paragraph" w:customStyle="1" w:styleId="tocify-subheader4">
    <w:name w:val="tocify-subheader4"/>
    <w:basedOn w:val="Normal"/>
    <w:pPr>
      <w:spacing w:after="158"/>
      <w:ind w:firstLine="600"/>
    </w:pPr>
    <w:rPr>
      <w:vanish/>
    </w:rPr>
  </w:style>
  <w:style w:type="paragraph" w:customStyle="1" w:styleId="list-group-item2">
    <w:name w:val="list-group-item2"/>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small25">
    <w:name w:val="small25"/>
    <w:basedOn w:val="Normal"/>
    <w:pPr>
      <w:spacing w:after="158"/>
    </w:pPr>
    <w:rPr>
      <w:color w:val="999999"/>
      <w:sz w:val="16"/>
      <w:szCs w:val="16"/>
    </w:rPr>
  </w:style>
  <w:style w:type="paragraph" w:customStyle="1" w:styleId="small26">
    <w:name w:val="small26"/>
    <w:basedOn w:val="Normal"/>
    <w:pPr>
      <w:spacing w:after="158"/>
    </w:pPr>
    <w:rPr>
      <w:color w:val="999999"/>
      <w:sz w:val="16"/>
      <w:szCs w:val="16"/>
    </w:rPr>
  </w:style>
  <w:style w:type="paragraph" w:customStyle="1" w:styleId="small27">
    <w:name w:val="small27"/>
    <w:basedOn w:val="Normal"/>
    <w:pPr>
      <w:spacing w:after="158"/>
    </w:pPr>
    <w:rPr>
      <w:color w:val="999999"/>
      <w:sz w:val="16"/>
      <w:szCs w:val="16"/>
    </w:rPr>
  </w:style>
  <w:style w:type="paragraph" w:customStyle="1" w:styleId="small28">
    <w:name w:val="small28"/>
    <w:basedOn w:val="Normal"/>
    <w:pPr>
      <w:spacing w:after="158"/>
    </w:pPr>
    <w:rPr>
      <w:color w:val="999999"/>
      <w:sz w:val="18"/>
      <w:szCs w:val="18"/>
    </w:rPr>
  </w:style>
  <w:style w:type="paragraph" w:customStyle="1" w:styleId="small29">
    <w:name w:val="small29"/>
    <w:basedOn w:val="Normal"/>
    <w:pPr>
      <w:spacing w:after="158"/>
    </w:pPr>
    <w:rPr>
      <w:color w:val="999999"/>
      <w:sz w:val="18"/>
      <w:szCs w:val="18"/>
    </w:rPr>
  </w:style>
  <w:style w:type="paragraph" w:customStyle="1" w:styleId="small30">
    <w:name w:val="small30"/>
    <w:basedOn w:val="Normal"/>
    <w:pPr>
      <w:spacing w:after="158"/>
    </w:pPr>
    <w:rPr>
      <w:color w:val="999999"/>
      <w:sz w:val="18"/>
      <w:szCs w:val="18"/>
    </w:rPr>
  </w:style>
  <w:style w:type="paragraph" w:customStyle="1" w:styleId="small31">
    <w:name w:val="small31"/>
    <w:basedOn w:val="Normal"/>
    <w:pPr>
      <w:spacing w:after="158"/>
    </w:pPr>
    <w:rPr>
      <w:color w:val="999999"/>
      <w:sz w:val="16"/>
      <w:szCs w:val="16"/>
    </w:rPr>
  </w:style>
  <w:style w:type="paragraph" w:customStyle="1" w:styleId="small32">
    <w:name w:val="small32"/>
    <w:basedOn w:val="Normal"/>
    <w:pPr>
      <w:spacing w:after="158"/>
    </w:pPr>
    <w:rPr>
      <w:color w:val="999999"/>
      <w:sz w:val="16"/>
      <w:szCs w:val="16"/>
    </w:rPr>
  </w:style>
  <w:style w:type="paragraph" w:customStyle="1" w:styleId="small33">
    <w:name w:val="small33"/>
    <w:basedOn w:val="Normal"/>
    <w:pPr>
      <w:spacing w:after="158"/>
    </w:pPr>
    <w:rPr>
      <w:color w:val="999999"/>
      <w:sz w:val="16"/>
      <w:szCs w:val="16"/>
    </w:rPr>
  </w:style>
  <w:style w:type="paragraph" w:customStyle="1" w:styleId="small34">
    <w:name w:val="small34"/>
    <w:basedOn w:val="Normal"/>
    <w:pPr>
      <w:spacing w:after="158"/>
    </w:pPr>
    <w:rPr>
      <w:color w:val="999999"/>
      <w:sz w:val="18"/>
      <w:szCs w:val="18"/>
    </w:rPr>
  </w:style>
  <w:style w:type="paragraph" w:customStyle="1" w:styleId="small35">
    <w:name w:val="small35"/>
    <w:basedOn w:val="Normal"/>
    <w:pPr>
      <w:spacing w:after="158"/>
    </w:pPr>
    <w:rPr>
      <w:color w:val="999999"/>
      <w:sz w:val="18"/>
      <w:szCs w:val="18"/>
    </w:rPr>
  </w:style>
  <w:style w:type="paragraph" w:customStyle="1" w:styleId="small36">
    <w:name w:val="small36"/>
    <w:basedOn w:val="Normal"/>
    <w:pPr>
      <w:spacing w:after="158"/>
    </w:pPr>
    <w:rPr>
      <w:color w:val="999999"/>
      <w:sz w:val="18"/>
      <w:szCs w:val="18"/>
    </w:rPr>
  </w:style>
  <w:style w:type="paragraph" w:customStyle="1" w:styleId="table3">
    <w:name w:val="table3"/>
    <w:basedOn w:val="Normal"/>
    <w:pPr>
      <w:shd w:val="clear" w:color="auto" w:fill="FFFFFF"/>
      <w:spacing w:after="315"/>
    </w:pPr>
  </w:style>
  <w:style w:type="paragraph" w:customStyle="1" w:styleId="form-control17">
    <w:name w:val="form-control1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5">
    <w:name w:val="form-control-static5"/>
    <w:basedOn w:val="Normal"/>
    <w:rPr>
      <w:sz w:val="18"/>
      <w:szCs w:val="18"/>
    </w:rPr>
  </w:style>
  <w:style w:type="paragraph" w:customStyle="1" w:styleId="form-control18">
    <w:name w:val="form-control1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6">
    <w:name w:val="form-control-static6"/>
    <w:basedOn w:val="Normal"/>
    <w:rPr>
      <w:sz w:val="29"/>
      <w:szCs w:val="29"/>
    </w:rPr>
  </w:style>
  <w:style w:type="paragraph" w:customStyle="1" w:styleId="form-control19">
    <w:name w:val="form-control1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0">
    <w:name w:val="form-control20"/>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7">
    <w:name w:val="input-group-addon7"/>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7">
    <w:name w:val="form-control-feedback7"/>
    <w:basedOn w:val="Normal"/>
    <w:pPr>
      <w:spacing w:after="158" w:line="585" w:lineRule="atLeast"/>
      <w:jc w:val="center"/>
    </w:pPr>
    <w:rPr>
      <w:color w:val="43AC6A"/>
    </w:rPr>
  </w:style>
  <w:style w:type="paragraph" w:customStyle="1" w:styleId="form-control21">
    <w:name w:val="form-control21"/>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8">
    <w:name w:val="input-group-addon8"/>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8">
    <w:name w:val="form-control-feedback8"/>
    <w:basedOn w:val="Normal"/>
    <w:pPr>
      <w:spacing w:after="158" w:line="585" w:lineRule="atLeast"/>
      <w:jc w:val="center"/>
    </w:pPr>
    <w:rPr>
      <w:color w:val="E99002"/>
    </w:rPr>
  </w:style>
  <w:style w:type="paragraph" w:customStyle="1" w:styleId="form-control22">
    <w:name w:val="form-control22"/>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9">
    <w:name w:val="input-group-addon9"/>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9">
    <w:name w:val="form-control-feedback9"/>
    <w:basedOn w:val="Normal"/>
    <w:pPr>
      <w:spacing w:after="158" w:line="585" w:lineRule="atLeast"/>
      <w:jc w:val="center"/>
    </w:pPr>
    <w:rPr>
      <w:color w:val="F04124"/>
    </w:rPr>
  </w:style>
  <w:style w:type="paragraph" w:customStyle="1" w:styleId="radio3">
    <w:name w:val="radio3"/>
    <w:basedOn w:val="Normal"/>
    <w:rPr>
      <w:sz w:val="18"/>
      <w:szCs w:val="18"/>
    </w:rPr>
  </w:style>
  <w:style w:type="paragraph" w:customStyle="1" w:styleId="checkbox3">
    <w:name w:val="checkbox3"/>
    <w:basedOn w:val="Normal"/>
    <w:rPr>
      <w:sz w:val="18"/>
      <w:szCs w:val="18"/>
    </w:rPr>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spacing w:after="158"/>
      <w:jc w:val="center"/>
      <w:textAlignment w:val="center"/>
    </w:pPr>
    <w:rPr>
      <w:color w:val="E7E7E7"/>
      <w:sz w:val="18"/>
      <w:szCs w:val="18"/>
    </w:rPr>
  </w:style>
  <w:style w:type="paragraph" w:customStyle="1" w:styleId="badge14">
    <w:name w:val="badge14"/>
    <w:basedOn w:val="Normal"/>
    <w:pPr>
      <w:shd w:val="clear" w:color="auto" w:fill="FFFFFF"/>
      <w:spacing w:after="158"/>
      <w:jc w:val="center"/>
      <w:textAlignment w:val="center"/>
    </w:pPr>
    <w:rPr>
      <w:color w:val="008CBA"/>
      <w:sz w:val="18"/>
      <w:szCs w:val="18"/>
    </w:rPr>
  </w:style>
  <w:style w:type="paragraph" w:customStyle="1" w:styleId="badge15">
    <w:name w:val="badge15"/>
    <w:basedOn w:val="Normal"/>
    <w:pPr>
      <w:shd w:val="clear" w:color="auto" w:fill="FFFFFF"/>
      <w:spacing w:after="158"/>
      <w:jc w:val="center"/>
      <w:textAlignment w:val="center"/>
    </w:pPr>
    <w:rPr>
      <w:color w:val="43AC6A"/>
      <w:sz w:val="18"/>
      <w:szCs w:val="18"/>
    </w:rPr>
  </w:style>
  <w:style w:type="paragraph" w:customStyle="1" w:styleId="badge16">
    <w:name w:val="badge16"/>
    <w:basedOn w:val="Normal"/>
    <w:pPr>
      <w:shd w:val="clear" w:color="auto" w:fill="FFFFFF"/>
      <w:spacing w:after="158"/>
      <w:jc w:val="center"/>
      <w:textAlignment w:val="center"/>
    </w:pPr>
    <w:rPr>
      <w:color w:val="5BC0DE"/>
      <w:sz w:val="18"/>
      <w:szCs w:val="18"/>
    </w:rPr>
  </w:style>
  <w:style w:type="paragraph" w:customStyle="1" w:styleId="badge17">
    <w:name w:val="badge17"/>
    <w:basedOn w:val="Normal"/>
    <w:pPr>
      <w:shd w:val="clear" w:color="auto" w:fill="FFFFFF"/>
      <w:spacing w:after="158"/>
      <w:jc w:val="center"/>
      <w:textAlignment w:val="center"/>
    </w:pPr>
    <w:rPr>
      <w:color w:val="E99002"/>
      <w:sz w:val="18"/>
      <w:szCs w:val="18"/>
    </w:rPr>
  </w:style>
  <w:style w:type="paragraph" w:customStyle="1" w:styleId="badge18">
    <w:name w:val="badge18"/>
    <w:basedOn w:val="Normal"/>
    <w:pPr>
      <w:shd w:val="clear" w:color="auto" w:fill="FFFFFF"/>
      <w:spacing w:after="158"/>
      <w:jc w:val="center"/>
      <w:textAlignment w:val="center"/>
    </w:pPr>
    <w:rPr>
      <w:color w:val="F04124"/>
      <w:sz w:val="18"/>
      <w:szCs w:val="18"/>
    </w:rPr>
  </w:style>
  <w:style w:type="paragraph" w:customStyle="1" w:styleId="divider3">
    <w:name w:val="divider3"/>
    <w:basedOn w:val="Normal"/>
    <w:pPr>
      <w:spacing w:before="143" w:after="143"/>
    </w:pPr>
  </w:style>
  <w:style w:type="paragraph" w:customStyle="1" w:styleId="caret13">
    <w:name w:val="caret13"/>
    <w:basedOn w:val="Normal"/>
    <w:pPr>
      <w:pBdr>
        <w:bottom w:val="dashed" w:sz="24" w:space="0" w:color="auto"/>
      </w:pBdr>
      <w:spacing w:after="158"/>
      <w:ind w:left="30"/>
      <w:textAlignment w:val="center"/>
    </w:pPr>
  </w:style>
  <w:style w:type="paragraph" w:customStyle="1" w:styleId="caret14">
    <w:name w:val="caret14"/>
    <w:basedOn w:val="Normal"/>
    <w:pPr>
      <w:pBdr>
        <w:bottom w:val="dashed" w:sz="24" w:space="0" w:color="auto"/>
      </w:pBdr>
      <w:spacing w:after="158"/>
      <w:ind w:left="30"/>
      <w:textAlignment w:val="center"/>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16">
    <w:name w:val="dropdown-menu16"/>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15">
    <w:name w:val="caret15"/>
    <w:basedOn w:val="Normal"/>
    <w:pPr>
      <w:pBdr>
        <w:top w:val="dashed" w:sz="24" w:space="0" w:color="auto"/>
      </w:pBdr>
      <w:spacing w:after="158"/>
      <w:textAlignment w:val="center"/>
    </w:pPr>
  </w:style>
  <w:style w:type="paragraph" w:customStyle="1" w:styleId="caret16">
    <w:name w:val="caret16"/>
    <w:basedOn w:val="Normal"/>
    <w:pPr>
      <w:pBdr>
        <w:top w:val="dashed" w:sz="36" w:space="0" w:color="auto"/>
      </w:pBdr>
      <w:spacing w:after="158"/>
      <w:ind w:left="30"/>
      <w:textAlignment w:val="center"/>
    </w:pPr>
  </w:style>
  <w:style w:type="paragraph" w:customStyle="1" w:styleId="caret17">
    <w:name w:val="caret17"/>
    <w:basedOn w:val="Normal"/>
    <w:pPr>
      <w:pBdr>
        <w:bottom w:val="dashed" w:sz="36" w:space="0" w:color="auto"/>
      </w:pBdr>
      <w:spacing w:after="158"/>
      <w:ind w:left="30"/>
      <w:textAlignment w:val="center"/>
    </w:pPr>
  </w:style>
  <w:style w:type="paragraph" w:customStyle="1" w:styleId="form-control23">
    <w:name w:val="form-control23"/>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3">
    <w:name w:val="nav-divider3"/>
    <w:basedOn w:val="Normal"/>
    <w:pPr>
      <w:shd w:val="clear" w:color="auto" w:fill="E5E5E5"/>
      <w:spacing w:before="143" w:after="143"/>
    </w:pPr>
  </w:style>
  <w:style w:type="paragraph" w:customStyle="1" w:styleId="dropdown-menu17">
    <w:name w:val="dropdown-menu17"/>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9">
    <w:name w:val="icon-bar9"/>
    <w:basedOn w:val="Normal"/>
    <w:pPr>
      <w:spacing w:after="158"/>
    </w:pPr>
  </w:style>
  <w:style w:type="paragraph" w:customStyle="1" w:styleId="navbar-brand5">
    <w:name w:val="navbar-brand5"/>
    <w:basedOn w:val="Normal"/>
    <w:pPr>
      <w:spacing w:after="158" w:line="315" w:lineRule="atLeast"/>
    </w:pPr>
    <w:rPr>
      <w:color w:val="FFFFFF"/>
      <w:sz w:val="29"/>
      <w:szCs w:val="29"/>
    </w:rPr>
  </w:style>
  <w:style w:type="paragraph" w:customStyle="1" w:styleId="navbar-text5">
    <w:name w:val="navbar-text5"/>
    <w:basedOn w:val="Normal"/>
    <w:pPr>
      <w:spacing w:before="180" w:after="180"/>
    </w:pPr>
    <w:rPr>
      <w:color w:val="FFFFFF"/>
    </w:rPr>
  </w:style>
  <w:style w:type="paragraph" w:customStyle="1" w:styleId="navbar-navlia5">
    <w:name w:val="navbar-nav&gt;li&gt;a5"/>
    <w:basedOn w:val="Normal"/>
    <w:pPr>
      <w:spacing w:after="158" w:line="315" w:lineRule="atLeast"/>
    </w:pPr>
    <w:rPr>
      <w:color w:val="FFFFFF"/>
    </w:rPr>
  </w:style>
  <w:style w:type="paragraph" w:customStyle="1" w:styleId="icon-bar10">
    <w:name w:val="icon-bar10"/>
    <w:basedOn w:val="Normal"/>
    <w:pPr>
      <w:shd w:val="clear" w:color="auto" w:fill="FFFFFF"/>
      <w:spacing w:after="158"/>
    </w:pPr>
  </w:style>
  <w:style w:type="paragraph" w:customStyle="1" w:styleId="navbar-collapse5">
    <w:name w:val="navbar-collapse5"/>
    <w:basedOn w:val="Normal"/>
    <w:pPr>
      <w:spacing w:after="158"/>
    </w:pPr>
  </w:style>
  <w:style w:type="paragraph" w:customStyle="1" w:styleId="navbar-form5">
    <w:name w:val="navbar-form5"/>
    <w:basedOn w:val="Normal"/>
    <w:pPr>
      <w:spacing w:before="105" w:after="75"/>
      <w:ind w:left="-225" w:right="-225"/>
    </w:pPr>
  </w:style>
  <w:style w:type="paragraph" w:customStyle="1" w:styleId="navbar-link9">
    <w:name w:val="navbar-link9"/>
    <w:basedOn w:val="Normal"/>
    <w:pPr>
      <w:spacing w:after="158"/>
    </w:pPr>
    <w:rPr>
      <w:color w:val="FFFFFF"/>
    </w:rPr>
  </w:style>
  <w:style w:type="paragraph" w:customStyle="1" w:styleId="navbar-link10">
    <w:name w:val="navbar-link10"/>
    <w:basedOn w:val="Normal"/>
    <w:pPr>
      <w:spacing w:after="158"/>
    </w:pPr>
    <w:rPr>
      <w:color w:val="FFFFFF"/>
    </w:rPr>
  </w:style>
  <w:style w:type="paragraph" w:customStyle="1" w:styleId="btn-link5">
    <w:name w:val="btn-link5"/>
    <w:basedOn w:val="Normal"/>
    <w:pPr>
      <w:spacing w:after="158"/>
    </w:pPr>
    <w:rPr>
      <w:color w:val="FFFFFF"/>
    </w:rPr>
  </w:style>
  <w:style w:type="paragraph" w:customStyle="1" w:styleId="navbar-brand6">
    <w:name w:val="navbar-brand6"/>
    <w:basedOn w:val="Normal"/>
    <w:pPr>
      <w:spacing w:after="158" w:line="315" w:lineRule="atLeast"/>
    </w:pPr>
    <w:rPr>
      <w:color w:val="FFFFFF"/>
      <w:sz w:val="29"/>
      <w:szCs w:val="29"/>
    </w:rPr>
  </w:style>
  <w:style w:type="paragraph" w:customStyle="1" w:styleId="navbar-text6">
    <w:name w:val="navbar-text6"/>
    <w:basedOn w:val="Normal"/>
    <w:pPr>
      <w:spacing w:before="180" w:after="180"/>
    </w:pPr>
    <w:rPr>
      <w:color w:val="FFFFFF"/>
    </w:rPr>
  </w:style>
  <w:style w:type="paragraph" w:customStyle="1" w:styleId="navbar-navlia6">
    <w:name w:val="navbar-nav&gt;li&gt;a6"/>
    <w:basedOn w:val="Normal"/>
    <w:pPr>
      <w:spacing w:after="158" w:line="315" w:lineRule="atLeast"/>
    </w:pPr>
    <w:rPr>
      <w:color w:val="FFFFFF"/>
    </w:rPr>
  </w:style>
  <w:style w:type="paragraph" w:customStyle="1" w:styleId="icon-bar11">
    <w:name w:val="icon-bar11"/>
    <w:basedOn w:val="Normal"/>
    <w:pPr>
      <w:shd w:val="clear" w:color="auto" w:fill="FFFFFF"/>
      <w:spacing w:after="158"/>
    </w:pPr>
  </w:style>
  <w:style w:type="paragraph" w:customStyle="1" w:styleId="navbar-collapse6">
    <w:name w:val="navbar-collapse6"/>
    <w:basedOn w:val="Normal"/>
    <w:pPr>
      <w:spacing w:after="158"/>
    </w:pPr>
  </w:style>
  <w:style w:type="paragraph" w:customStyle="1" w:styleId="navbar-form6">
    <w:name w:val="navbar-form6"/>
    <w:basedOn w:val="Normal"/>
    <w:pPr>
      <w:spacing w:before="105" w:after="75"/>
      <w:ind w:left="-225" w:right="-225"/>
    </w:pPr>
  </w:style>
  <w:style w:type="paragraph" w:customStyle="1" w:styleId="navbar-link11">
    <w:name w:val="navbar-link11"/>
    <w:basedOn w:val="Normal"/>
    <w:pPr>
      <w:spacing w:after="158"/>
    </w:pPr>
    <w:rPr>
      <w:color w:val="FFFFFF"/>
    </w:rPr>
  </w:style>
  <w:style w:type="paragraph" w:customStyle="1" w:styleId="navbar-link12">
    <w:name w:val="navbar-link12"/>
    <w:basedOn w:val="Normal"/>
    <w:pPr>
      <w:spacing w:after="158"/>
    </w:pPr>
    <w:rPr>
      <w:color w:val="FFFFFF"/>
    </w:rPr>
  </w:style>
  <w:style w:type="paragraph" w:customStyle="1" w:styleId="btn-link6">
    <w:name w:val="btn-link6"/>
    <w:basedOn w:val="Normal"/>
    <w:pPr>
      <w:spacing w:after="158"/>
    </w:pPr>
    <w:rPr>
      <w:color w:val="FFFFFF"/>
    </w:rPr>
  </w:style>
  <w:style w:type="paragraph" w:customStyle="1" w:styleId="jumbotron5">
    <w:name w:val="jumbotron5"/>
    <w:basedOn w:val="Normal"/>
    <w:pPr>
      <w:shd w:val="clear" w:color="auto" w:fill="FAFAFA"/>
      <w:spacing w:after="450"/>
    </w:pPr>
  </w:style>
  <w:style w:type="paragraph" w:customStyle="1" w:styleId="jumbotron6">
    <w:name w:val="jumbotron6"/>
    <w:basedOn w:val="Normal"/>
    <w:pPr>
      <w:shd w:val="clear" w:color="auto" w:fill="FAFAFA"/>
      <w:spacing w:after="450"/>
    </w:pPr>
  </w:style>
  <w:style w:type="paragraph" w:customStyle="1" w:styleId="caption3">
    <w:name w:val="caption3"/>
    <w:basedOn w:val="Normal"/>
    <w:pPr>
      <w:spacing w:after="158"/>
    </w:pPr>
    <w:rPr>
      <w:color w:val="222222"/>
    </w:rPr>
  </w:style>
  <w:style w:type="paragraph" w:customStyle="1" w:styleId="alert-link11">
    <w:name w:val="alert-link11"/>
    <w:basedOn w:val="Normal"/>
    <w:pPr>
      <w:spacing w:after="158"/>
    </w:pPr>
    <w:rPr>
      <w:color w:val="FFFFFF"/>
      <w:u w:val="single"/>
    </w:rPr>
  </w:style>
  <w:style w:type="paragraph" w:customStyle="1" w:styleId="alert-link12">
    <w:name w:val="alert-link12"/>
    <w:basedOn w:val="Normal"/>
    <w:pPr>
      <w:spacing w:after="158"/>
    </w:pPr>
    <w:rPr>
      <w:color w:val="E6E6E6"/>
    </w:rPr>
  </w:style>
  <w:style w:type="paragraph" w:customStyle="1" w:styleId="alert-link13">
    <w:name w:val="alert-link13"/>
    <w:basedOn w:val="Normal"/>
    <w:pPr>
      <w:spacing w:after="158"/>
    </w:pPr>
    <w:rPr>
      <w:color w:val="E6E6E6"/>
    </w:rPr>
  </w:style>
  <w:style w:type="paragraph" w:customStyle="1" w:styleId="alert-link14">
    <w:name w:val="alert-link14"/>
    <w:basedOn w:val="Normal"/>
    <w:pPr>
      <w:spacing w:after="158"/>
    </w:pPr>
    <w:rPr>
      <w:color w:val="E6E6E6"/>
    </w:rPr>
  </w:style>
  <w:style w:type="paragraph" w:customStyle="1" w:styleId="alert-link15">
    <w:name w:val="alert-link15"/>
    <w:basedOn w:val="Normal"/>
    <w:pPr>
      <w:spacing w:after="158"/>
    </w:pPr>
    <w:rPr>
      <w:color w:val="E6E6E6"/>
    </w:rPr>
  </w:style>
  <w:style w:type="paragraph" w:customStyle="1" w:styleId="panel3">
    <w:name w:val="panel3"/>
    <w:basedOn w:val="Normal"/>
    <w:pPr>
      <w:shd w:val="clear" w:color="auto" w:fill="FFFFFF"/>
    </w:pPr>
  </w:style>
  <w:style w:type="paragraph" w:customStyle="1" w:styleId="panel-heading3">
    <w:name w:val="panel-heading3"/>
    <w:basedOn w:val="Normal"/>
    <w:pPr>
      <w:spacing w:after="158"/>
    </w:pPr>
  </w:style>
  <w:style w:type="paragraph" w:customStyle="1" w:styleId="panel-footer3">
    <w:name w:val="panel-footer3"/>
    <w:basedOn w:val="Normal"/>
    <w:pPr>
      <w:shd w:val="clear" w:color="auto" w:fill="F5F5F5"/>
      <w:spacing w:after="158"/>
    </w:pPr>
  </w:style>
  <w:style w:type="paragraph" w:customStyle="1" w:styleId="close7">
    <w:name w:val="close7"/>
    <w:basedOn w:val="Normal"/>
    <w:pPr>
      <w:spacing w:after="158"/>
    </w:pPr>
    <w:rPr>
      <w:b/>
      <w:bCs/>
      <w:color w:val="FFFFFF"/>
      <w:sz w:val="34"/>
      <w:szCs w:val="34"/>
    </w:rPr>
  </w:style>
  <w:style w:type="paragraph" w:customStyle="1" w:styleId="icon-prev3">
    <w:name w:val="icon-prev3"/>
    <w:basedOn w:val="Normal"/>
    <w:pPr>
      <w:spacing w:after="158"/>
      <w:ind w:left="-150"/>
    </w:pPr>
  </w:style>
  <w:style w:type="paragraph" w:customStyle="1" w:styleId="icon-next3">
    <w:name w:val="icon-next3"/>
    <w:basedOn w:val="Normal"/>
    <w:pPr>
      <w:spacing w:after="158"/>
      <w:ind w:right="-150"/>
    </w:pPr>
  </w:style>
  <w:style w:type="paragraph" w:customStyle="1" w:styleId="glyphicon-chevron-left3">
    <w:name w:val="glyphicon-chevron-left3"/>
    <w:basedOn w:val="Normal"/>
    <w:pPr>
      <w:spacing w:after="158"/>
      <w:ind w:left="-150"/>
    </w:pPr>
  </w:style>
  <w:style w:type="paragraph" w:customStyle="1" w:styleId="glyphicon-chevron-right3">
    <w:name w:val="glyphicon-chevron-right3"/>
    <w:basedOn w:val="Normal"/>
    <w:pPr>
      <w:spacing w:after="158"/>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3"/>
      <w:szCs w:val="23"/>
    </w:rPr>
  </w:style>
  <w:style w:type="paragraph" w:customStyle="1" w:styleId="icon-bar12">
    <w:name w:val="icon-bar12"/>
    <w:basedOn w:val="Normal"/>
    <w:pPr>
      <w:shd w:val="clear" w:color="auto" w:fill="B3B3B3"/>
      <w:spacing w:after="158"/>
    </w:pPr>
  </w:style>
  <w:style w:type="paragraph" w:customStyle="1" w:styleId="btn6">
    <w:name w:val="btn6"/>
    <w:basedOn w:val="Normal"/>
    <w:pPr>
      <w:jc w:val="center"/>
      <w:textAlignment w:val="center"/>
    </w:pPr>
    <w:rPr>
      <w:sz w:val="23"/>
      <w:szCs w:val="23"/>
    </w:rPr>
  </w:style>
  <w:style w:type="paragraph" w:customStyle="1" w:styleId="form-control24">
    <w:name w:val="form-control24"/>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8">
    <w:name w:val="dropdown-menu18"/>
    <w:basedOn w:val="Normal"/>
    <w:pPr>
      <w:shd w:val="clear" w:color="auto" w:fill="FFFFFF"/>
    </w:pPr>
    <w:rPr>
      <w:vanish/>
      <w:sz w:val="18"/>
      <w:szCs w:val="18"/>
    </w:rPr>
  </w:style>
  <w:style w:type="paragraph" w:customStyle="1" w:styleId="dropdown-menu19">
    <w:name w:val="dropdown-menu19"/>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0">
    <w:name w:val="dropdown-menu20"/>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1">
    <w:name w:val="dropdown-menu21"/>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8">
    <w:name w:val="caret18"/>
    <w:basedOn w:val="Normal"/>
    <w:pPr>
      <w:pBdr>
        <w:top w:val="dashed" w:sz="24" w:space="0" w:color="222222"/>
      </w:pBdr>
      <w:spacing w:after="158"/>
      <w:ind w:left="30"/>
      <w:textAlignment w:val="center"/>
    </w:pPr>
  </w:style>
  <w:style w:type="paragraph" w:customStyle="1" w:styleId="close8">
    <w:name w:val="close8"/>
    <w:basedOn w:val="Normal"/>
    <w:pPr>
      <w:spacing w:after="158"/>
    </w:pPr>
    <w:rPr>
      <w:b/>
      <w:bCs/>
      <w:color w:val="222222"/>
      <w:sz w:val="34"/>
      <w:szCs w:val="34"/>
    </w:rPr>
  </w:style>
  <w:style w:type="paragraph" w:customStyle="1" w:styleId="close9">
    <w:name w:val="close9"/>
    <w:basedOn w:val="Normal"/>
    <w:pPr>
      <w:spacing w:after="158"/>
    </w:pPr>
    <w:rPr>
      <w:b/>
      <w:bCs/>
      <w:color w:val="222222"/>
      <w:sz w:val="34"/>
      <w:szCs w:val="34"/>
    </w:rPr>
  </w:style>
  <w:style w:type="paragraph" w:customStyle="1" w:styleId="tocify-subheader5">
    <w:name w:val="tocify-subheader5"/>
    <w:basedOn w:val="Normal"/>
    <w:pPr>
      <w:spacing w:after="158"/>
      <w:ind w:firstLine="450"/>
    </w:pPr>
    <w:rPr>
      <w:vanish/>
    </w:rPr>
  </w:style>
  <w:style w:type="paragraph" w:customStyle="1" w:styleId="tocify-subheader6">
    <w:name w:val="tocify-subheader6"/>
    <w:basedOn w:val="Normal"/>
    <w:pPr>
      <w:spacing w:after="158"/>
      <w:ind w:firstLine="600"/>
    </w:pPr>
    <w:rPr>
      <w:vanish/>
    </w:rPr>
  </w:style>
  <w:style w:type="paragraph" w:customStyle="1" w:styleId="list-group-item3">
    <w:name w:val="list-group-item3"/>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content">
    <w:name w:val="toc-content"/>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small37">
    <w:name w:val="small37"/>
    <w:basedOn w:val="Normal"/>
    <w:pPr>
      <w:spacing w:after="158"/>
    </w:pPr>
    <w:rPr>
      <w:color w:val="999999"/>
      <w:sz w:val="16"/>
      <w:szCs w:val="16"/>
    </w:rPr>
  </w:style>
  <w:style w:type="paragraph" w:customStyle="1" w:styleId="small38">
    <w:name w:val="small38"/>
    <w:basedOn w:val="Normal"/>
    <w:pPr>
      <w:spacing w:after="158"/>
    </w:pPr>
    <w:rPr>
      <w:color w:val="999999"/>
      <w:sz w:val="16"/>
      <w:szCs w:val="16"/>
    </w:rPr>
  </w:style>
  <w:style w:type="paragraph" w:customStyle="1" w:styleId="small39">
    <w:name w:val="small39"/>
    <w:basedOn w:val="Normal"/>
    <w:pPr>
      <w:spacing w:after="158"/>
    </w:pPr>
    <w:rPr>
      <w:color w:val="999999"/>
      <w:sz w:val="16"/>
      <w:szCs w:val="16"/>
    </w:rPr>
  </w:style>
  <w:style w:type="paragraph" w:customStyle="1" w:styleId="small40">
    <w:name w:val="small40"/>
    <w:basedOn w:val="Normal"/>
    <w:pPr>
      <w:spacing w:after="158"/>
    </w:pPr>
    <w:rPr>
      <w:color w:val="999999"/>
      <w:sz w:val="18"/>
      <w:szCs w:val="18"/>
    </w:rPr>
  </w:style>
  <w:style w:type="paragraph" w:customStyle="1" w:styleId="small41">
    <w:name w:val="small41"/>
    <w:basedOn w:val="Normal"/>
    <w:pPr>
      <w:spacing w:after="158"/>
    </w:pPr>
    <w:rPr>
      <w:color w:val="999999"/>
      <w:sz w:val="18"/>
      <w:szCs w:val="18"/>
    </w:rPr>
  </w:style>
  <w:style w:type="paragraph" w:customStyle="1" w:styleId="small42">
    <w:name w:val="small42"/>
    <w:basedOn w:val="Normal"/>
    <w:pPr>
      <w:spacing w:after="158"/>
    </w:pPr>
    <w:rPr>
      <w:color w:val="999999"/>
      <w:sz w:val="18"/>
      <w:szCs w:val="18"/>
    </w:rPr>
  </w:style>
  <w:style w:type="paragraph" w:customStyle="1" w:styleId="small43">
    <w:name w:val="small43"/>
    <w:basedOn w:val="Normal"/>
    <w:pPr>
      <w:spacing w:after="158"/>
    </w:pPr>
    <w:rPr>
      <w:color w:val="999999"/>
      <w:sz w:val="16"/>
      <w:szCs w:val="16"/>
    </w:rPr>
  </w:style>
  <w:style w:type="paragraph" w:customStyle="1" w:styleId="small44">
    <w:name w:val="small44"/>
    <w:basedOn w:val="Normal"/>
    <w:pPr>
      <w:spacing w:after="158"/>
    </w:pPr>
    <w:rPr>
      <w:color w:val="999999"/>
      <w:sz w:val="16"/>
      <w:szCs w:val="16"/>
    </w:rPr>
  </w:style>
  <w:style w:type="paragraph" w:customStyle="1" w:styleId="small45">
    <w:name w:val="small45"/>
    <w:basedOn w:val="Normal"/>
    <w:pPr>
      <w:spacing w:after="158"/>
    </w:pPr>
    <w:rPr>
      <w:color w:val="999999"/>
      <w:sz w:val="16"/>
      <w:szCs w:val="16"/>
    </w:rPr>
  </w:style>
  <w:style w:type="paragraph" w:customStyle="1" w:styleId="small46">
    <w:name w:val="small46"/>
    <w:basedOn w:val="Normal"/>
    <w:pPr>
      <w:spacing w:after="158"/>
    </w:pPr>
    <w:rPr>
      <w:color w:val="999999"/>
      <w:sz w:val="18"/>
      <w:szCs w:val="18"/>
    </w:rPr>
  </w:style>
  <w:style w:type="paragraph" w:customStyle="1" w:styleId="small47">
    <w:name w:val="small47"/>
    <w:basedOn w:val="Normal"/>
    <w:pPr>
      <w:spacing w:after="158"/>
    </w:pPr>
    <w:rPr>
      <w:color w:val="999999"/>
      <w:sz w:val="18"/>
      <w:szCs w:val="18"/>
    </w:rPr>
  </w:style>
  <w:style w:type="paragraph" w:customStyle="1" w:styleId="small48">
    <w:name w:val="small48"/>
    <w:basedOn w:val="Normal"/>
    <w:pPr>
      <w:spacing w:after="158"/>
    </w:pPr>
    <w:rPr>
      <w:color w:val="999999"/>
      <w:sz w:val="18"/>
      <w:szCs w:val="18"/>
    </w:rPr>
  </w:style>
  <w:style w:type="paragraph" w:customStyle="1" w:styleId="table4">
    <w:name w:val="table4"/>
    <w:basedOn w:val="Normal"/>
    <w:pPr>
      <w:shd w:val="clear" w:color="auto" w:fill="FFFFFF"/>
      <w:spacing w:after="315"/>
    </w:pPr>
  </w:style>
  <w:style w:type="paragraph" w:customStyle="1" w:styleId="form-control25">
    <w:name w:val="form-control25"/>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7">
    <w:name w:val="form-control-static7"/>
    <w:basedOn w:val="Normal"/>
    <w:rPr>
      <w:sz w:val="18"/>
      <w:szCs w:val="18"/>
    </w:rPr>
  </w:style>
  <w:style w:type="paragraph" w:customStyle="1" w:styleId="form-control26">
    <w:name w:val="form-control2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8">
    <w:name w:val="form-control-static8"/>
    <w:basedOn w:val="Normal"/>
    <w:rPr>
      <w:sz w:val="29"/>
      <w:szCs w:val="29"/>
    </w:rPr>
  </w:style>
  <w:style w:type="paragraph" w:customStyle="1" w:styleId="form-control27">
    <w:name w:val="form-control2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8">
    <w:name w:val="form-control28"/>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0">
    <w:name w:val="input-group-addon10"/>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0">
    <w:name w:val="form-control-feedback10"/>
    <w:basedOn w:val="Normal"/>
    <w:pPr>
      <w:spacing w:after="158" w:line="585" w:lineRule="atLeast"/>
      <w:jc w:val="center"/>
    </w:pPr>
    <w:rPr>
      <w:color w:val="43AC6A"/>
    </w:rPr>
  </w:style>
  <w:style w:type="paragraph" w:customStyle="1" w:styleId="form-control29">
    <w:name w:val="form-control29"/>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11">
    <w:name w:val="input-group-addon11"/>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11">
    <w:name w:val="form-control-feedback11"/>
    <w:basedOn w:val="Normal"/>
    <w:pPr>
      <w:spacing w:after="158" w:line="585" w:lineRule="atLeast"/>
      <w:jc w:val="center"/>
    </w:pPr>
    <w:rPr>
      <w:color w:val="E99002"/>
    </w:rPr>
  </w:style>
  <w:style w:type="paragraph" w:customStyle="1" w:styleId="form-control30">
    <w:name w:val="form-control30"/>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12">
    <w:name w:val="input-group-addon12"/>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12">
    <w:name w:val="form-control-feedback12"/>
    <w:basedOn w:val="Normal"/>
    <w:pPr>
      <w:spacing w:after="158" w:line="585" w:lineRule="atLeast"/>
      <w:jc w:val="center"/>
    </w:pPr>
    <w:rPr>
      <w:color w:val="F04124"/>
    </w:rPr>
  </w:style>
  <w:style w:type="paragraph" w:customStyle="1" w:styleId="radio4">
    <w:name w:val="radio4"/>
    <w:basedOn w:val="Normal"/>
    <w:rPr>
      <w:sz w:val="18"/>
      <w:szCs w:val="18"/>
    </w:rPr>
  </w:style>
  <w:style w:type="paragraph" w:customStyle="1" w:styleId="checkbox4">
    <w:name w:val="checkbox4"/>
    <w:basedOn w:val="Normal"/>
    <w:rPr>
      <w:sz w:val="18"/>
      <w:szCs w:val="18"/>
    </w:rPr>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ind w:left="-225" w:right="-225"/>
    </w:pPr>
  </w:style>
  <w:style w:type="paragraph" w:customStyle="1" w:styleId="badge19">
    <w:name w:val="badge19"/>
    <w:basedOn w:val="Normal"/>
    <w:pPr>
      <w:shd w:val="clear" w:color="auto" w:fill="333333"/>
      <w:spacing w:after="158"/>
      <w:jc w:val="center"/>
      <w:textAlignment w:val="center"/>
    </w:pPr>
    <w:rPr>
      <w:color w:val="E7E7E7"/>
      <w:sz w:val="18"/>
      <w:szCs w:val="18"/>
    </w:rPr>
  </w:style>
  <w:style w:type="paragraph" w:customStyle="1" w:styleId="badge20">
    <w:name w:val="badge20"/>
    <w:basedOn w:val="Normal"/>
    <w:pPr>
      <w:shd w:val="clear" w:color="auto" w:fill="FFFFFF"/>
      <w:spacing w:after="158"/>
      <w:jc w:val="center"/>
      <w:textAlignment w:val="center"/>
    </w:pPr>
    <w:rPr>
      <w:color w:val="008CBA"/>
      <w:sz w:val="18"/>
      <w:szCs w:val="18"/>
    </w:rPr>
  </w:style>
  <w:style w:type="paragraph" w:customStyle="1" w:styleId="badge21">
    <w:name w:val="badge21"/>
    <w:basedOn w:val="Normal"/>
    <w:pPr>
      <w:shd w:val="clear" w:color="auto" w:fill="FFFFFF"/>
      <w:spacing w:after="158"/>
      <w:jc w:val="center"/>
      <w:textAlignment w:val="center"/>
    </w:pPr>
    <w:rPr>
      <w:color w:val="43AC6A"/>
      <w:sz w:val="18"/>
      <w:szCs w:val="18"/>
    </w:rPr>
  </w:style>
  <w:style w:type="paragraph" w:customStyle="1" w:styleId="badge22">
    <w:name w:val="badge22"/>
    <w:basedOn w:val="Normal"/>
    <w:pPr>
      <w:shd w:val="clear" w:color="auto" w:fill="FFFFFF"/>
      <w:spacing w:after="158"/>
      <w:jc w:val="center"/>
      <w:textAlignment w:val="center"/>
    </w:pPr>
    <w:rPr>
      <w:color w:val="5BC0DE"/>
      <w:sz w:val="18"/>
      <w:szCs w:val="18"/>
    </w:rPr>
  </w:style>
  <w:style w:type="paragraph" w:customStyle="1" w:styleId="badge23">
    <w:name w:val="badge23"/>
    <w:basedOn w:val="Normal"/>
    <w:pPr>
      <w:shd w:val="clear" w:color="auto" w:fill="FFFFFF"/>
      <w:spacing w:after="158"/>
      <w:jc w:val="center"/>
      <w:textAlignment w:val="center"/>
    </w:pPr>
    <w:rPr>
      <w:color w:val="E99002"/>
      <w:sz w:val="18"/>
      <w:szCs w:val="18"/>
    </w:rPr>
  </w:style>
  <w:style w:type="paragraph" w:customStyle="1" w:styleId="badge24">
    <w:name w:val="badge24"/>
    <w:basedOn w:val="Normal"/>
    <w:pPr>
      <w:shd w:val="clear" w:color="auto" w:fill="FFFFFF"/>
      <w:spacing w:after="158"/>
      <w:jc w:val="center"/>
      <w:textAlignment w:val="center"/>
    </w:pPr>
    <w:rPr>
      <w:color w:val="F04124"/>
      <w:sz w:val="18"/>
      <w:szCs w:val="18"/>
    </w:rPr>
  </w:style>
  <w:style w:type="paragraph" w:customStyle="1" w:styleId="divider4">
    <w:name w:val="divider4"/>
    <w:basedOn w:val="Normal"/>
    <w:pPr>
      <w:spacing w:before="143" w:after="143"/>
    </w:pPr>
  </w:style>
  <w:style w:type="paragraph" w:customStyle="1" w:styleId="caret19">
    <w:name w:val="caret19"/>
    <w:basedOn w:val="Normal"/>
    <w:pPr>
      <w:pBdr>
        <w:bottom w:val="dashed" w:sz="24" w:space="0" w:color="auto"/>
      </w:pBdr>
      <w:spacing w:after="158"/>
      <w:ind w:left="30"/>
      <w:textAlignment w:val="center"/>
    </w:pPr>
  </w:style>
  <w:style w:type="paragraph" w:customStyle="1" w:styleId="caret20">
    <w:name w:val="caret20"/>
    <w:basedOn w:val="Normal"/>
    <w:pPr>
      <w:pBdr>
        <w:bottom w:val="dashed" w:sz="24" w:space="0" w:color="auto"/>
      </w:pBdr>
      <w:spacing w:after="158"/>
      <w:ind w:left="30"/>
      <w:textAlignment w:val="center"/>
    </w:pPr>
  </w:style>
  <w:style w:type="paragraph" w:customStyle="1" w:styleId="dropdown-menu22">
    <w:name w:val="dropdown-menu2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3">
    <w:name w:val="dropdown-menu23"/>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1">
    <w:name w:val="caret21"/>
    <w:basedOn w:val="Normal"/>
    <w:pPr>
      <w:pBdr>
        <w:top w:val="dashed" w:sz="24" w:space="0" w:color="auto"/>
      </w:pBdr>
      <w:spacing w:after="158"/>
      <w:textAlignment w:val="center"/>
    </w:pPr>
  </w:style>
  <w:style w:type="paragraph" w:customStyle="1" w:styleId="caret22">
    <w:name w:val="caret22"/>
    <w:basedOn w:val="Normal"/>
    <w:pPr>
      <w:pBdr>
        <w:top w:val="dashed" w:sz="36" w:space="0" w:color="auto"/>
      </w:pBdr>
      <w:spacing w:after="158"/>
      <w:ind w:left="30"/>
      <w:textAlignment w:val="center"/>
    </w:pPr>
  </w:style>
  <w:style w:type="paragraph" w:customStyle="1" w:styleId="caret23">
    <w:name w:val="caret23"/>
    <w:basedOn w:val="Normal"/>
    <w:pPr>
      <w:pBdr>
        <w:bottom w:val="dashed" w:sz="36" w:space="0" w:color="auto"/>
      </w:pBdr>
      <w:spacing w:after="158"/>
      <w:ind w:left="30"/>
      <w:textAlignment w:val="center"/>
    </w:pPr>
  </w:style>
  <w:style w:type="paragraph" w:customStyle="1" w:styleId="form-control31">
    <w:name w:val="form-control31"/>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4">
    <w:name w:val="nav-divider4"/>
    <w:basedOn w:val="Normal"/>
    <w:pPr>
      <w:shd w:val="clear" w:color="auto" w:fill="E5E5E5"/>
      <w:spacing w:before="143" w:after="143"/>
    </w:pPr>
  </w:style>
  <w:style w:type="paragraph" w:customStyle="1" w:styleId="dropdown-menu24">
    <w:name w:val="dropdown-menu24"/>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3">
    <w:name w:val="icon-bar13"/>
    <w:basedOn w:val="Normal"/>
    <w:pPr>
      <w:spacing w:after="158"/>
    </w:pPr>
  </w:style>
  <w:style w:type="paragraph" w:customStyle="1" w:styleId="navbar-brand7">
    <w:name w:val="navbar-brand7"/>
    <w:basedOn w:val="Normal"/>
    <w:pPr>
      <w:spacing w:after="158" w:line="315" w:lineRule="atLeast"/>
    </w:pPr>
    <w:rPr>
      <w:color w:val="FFFFFF"/>
      <w:sz w:val="29"/>
      <w:szCs w:val="29"/>
    </w:rPr>
  </w:style>
  <w:style w:type="paragraph" w:customStyle="1" w:styleId="navbar-text7">
    <w:name w:val="navbar-text7"/>
    <w:basedOn w:val="Normal"/>
    <w:pPr>
      <w:spacing w:before="180" w:after="180"/>
    </w:pPr>
    <w:rPr>
      <w:color w:val="FFFFFF"/>
    </w:rPr>
  </w:style>
  <w:style w:type="paragraph" w:customStyle="1" w:styleId="navbar-navlia7">
    <w:name w:val="navbar-nav&gt;li&gt;a7"/>
    <w:basedOn w:val="Normal"/>
    <w:pPr>
      <w:spacing w:after="158" w:line="315" w:lineRule="atLeast"/>
    </w:pPr>
    <w:rPr>
      <w:color w:val="FFFFFF"/>
    </w:rPr>
  </w:style>
  <w:style w:type="paragraph" w:customStyle="1" w:styleId="icon-bar14">
    <w:name w:val="icon-bar14"/>
    <w:basedOn w:val="Normal"/>
    <w:pPr>
      <w:shd w:val="clear" w:color="auto" w:fill="FFFFFF"/>
      <w:spacing w:after="158"/>
    </w:pPr>
  </w:style>
  <w:style w:type="paragraph" w:customStyle="1" w:styleId="navbar-collapse7">
    <w:name w:val="navbar-collapse7"/>
    <w:basedOn w:val="Normal"/>
    <w:pPr>
      <w:spacing w:after="158"/>
    </w:pPr>
  </w:style>
  <w:style w:type="paragraph" w:customStyle="1" w:styleId="navbar-form7">
    <w:name w:val="navbar-form7"/>
    <w:basedOn w:val="Normal"/>
    <w:pPr>
      <w:spacing w:before="105" w:after="75"/>
      <w:ind w:left="-225" w:right="-225"/>
    </w:pPr>
  </w:style>
  <w:style w:type="paragraph" w:customStyle="1" w:styleId="navbar-link13">
    <w:name w:val="navbar-link13"/>
    <w:basedOn w:val="Normal"/>
    <w:pPr>
      <w:spacing w:after="158"/>
    </w:pPr>
    <w:rPr>
      <w:color w:val="FFFFFF"/>
    </w:rPr>
  </w:style>
  <w:style w:type="paragraph" w:customStyle="1" w:styleId="navbar-link14">
    <w:name w:val="navbar-link14"/>
    <w:basedOn w:val="Normal"/>
    <w:pPr>
      <w:spacing w:after="158"/>
    </w:pPr>
    <w:rPr>
      <w:color w:val="FFFFFF"/>
    </w:rPr>
  </w:style>
  <w:style w:type="paragraph" w:customStyle="1" w:styleId="btn-link7">
    <w:name w:val="btn-link7"/>
    <w:basedOn w:val="Normal"/>
    <w:pPr>
      <w:spacing w:after="158"/>
    </w:pPr>
    <w:rPr>
      <w:color w:val="FFFFFF"/>
    </w:rPr>
  </w:style>
  <w:style w:type="paragraph" w:customStyle="1" w:styleId="navbar-brand8">
    <w:name w:val="navbar-brand8"/>
    <w:basedOn w:val="Normal"/>
    <w:pPr>
      <w:spacing w:after="158" w:line="315" w:lineRule="atLeast"/>
    </w:pPr>
    <w:rPr>
      <w:color w:val="FFFFFF"/>
      <w:sz w:val="29"/>
      <w:szCs w:val="29"/>
    </w:rPr>
  </w:style>
  <w:style w:type="paragraph" w:customStyle="1" w:styleId="navbar-text8">
    <w:name w:val="navbar-text8"/>
    <w:basedOn w:val="Normal"/>
    <w:pPr>
      <w:spacing w:before="180" w:after="180"/>
    </w:pPr>
    <w:rPr>
      <w:color w:val="FFFFFF"/>
    </w:rPr>
  </w:style>
  <w:style w:type="paragraph" w:customStyle="1" w:styleId="navbar-navlia8">
    <w:name w:val="navbar-nav&gt;li&gt;a8"/>
    <w:basedOn w:val="Normal"/>
    <w:pPr>
      <w:spacing w:after="158" w:line="315" w:lineRule="atLeast"/>
    </w:pPr>
    <w:rPr>
      <w:color w:val="FFFFFF"/>
    </w:rPr>
  </w:style>
  <w:style w:type="paragraph" w:customStyle="1" w:styleId="icon-bar15">
    <w:name w:val="icon-bar15"/>
    <w:basedOn w:val="Normal"/>
    <w:pPr>
      <w:shd w:val="clear" w:color="auto" w:fill="FFFFFF"/>
      <w:spacing w:after="158"/>
    </w:pPr>
  </w:style>
  <w:style w:type="paragraph" w:customStyle="1" w:styleId="navbar-collapse8">
    <w:name w:val="navbar-collapse8"/>
    <w:basedOn w:val="Normal"/>
    <w:pPr>
      <w:spacing w:after="158"/>
    </w:pPr>
  </w:style>
  <w:style w:type="paragraph" w:customStyle="1" w:styleId="navbar-form8">
    <w:name w:val="navbar-form8"/>
    <w:basedOn w:val="Normal"/>
    <w:pPr>
      <w:spacing w:before="105" w:after="75"/>
      <w:ind w:left="-225" w:right="-225"/>
    </w:pPr>
  </w:style>
  <w:style w:type="paragraph" w:customStyle="1" w:styleId="navbar-link15">
    <w:name w:val="navbar-link15"/>
    <w:basedOn w:val="Normal"/>
    <w:pPr>
      <w:spacing w:after="158"/>
    </w:pPr>
    <w:rPr>
      <w:color w:val="FFFFFF"/>
    </w:rPr>
  </w:style>
  <w:style w:type="paragraph" w:customStyle="1" w:styleId="navbar-link16">
    <w:name w:val="navbar-link16"/>
    <w:basedOn w:val="Normal"/>
    <w:pPr>
      <w:spacing w:after="158"/>
    </w:pPr>
    <w:rPr>
      <w:color w:val="FFFFFF"/>
    </w:rPr>
  </w:style>
  <w:style w:type="paragraph" w:customStyle="1" w:styleId="btn-link8">
    <w:name w:val="btn-link8"/>
    <w:basedOn w:val="Normal"/>
    <w:pPr>
      <w:spacing w:after="158"/>
    </w:pPr>
    <w:rPr>
      <w:color w:val="FFFFFF"/>
    </w:rPr>
  </w:style>
  <w:style w:type="paragraph" w:customStyle="1" w:styleId="jumbotron7">
    <w:name w:val="jumbotron7"/>
    <w:basedOn w:val="Normal"/>
    <w:pPr>
      <w:shd w:val="clear" w:color="auto" w:fill="FAFAFA"/>
      <w:spacing w:after="450"/>
    </w:pPr>
  </w:style>
  <w:style w:type="paragraph" w:customStyle="1" w:styleId="jumbotron8">
    <w:name w:val="jumbotron8"/>
    <w:basedOn w:val="Normal"/>
    <w:pPr>
      <w:shd w:val="clear" w:color="auto" w:fill="FAFAFA"/>
      <w:spacing w:after="450"/>
    </w:pPr>
  </w:style>
  <w:style w:type="paragraph" w:customStyle="1" w:styleId="caption4">
    <w:name w:val="caption4"/>
    <w:basedOn w:val="Normal"/>
    <w:pPr>
      <w:spacing w:after="158"/>
    </w:pPr>
    <w:rPr>
      <w:color w:val="222222"/>
    </w:rPr>
  </w:style>
  <w:style w:type="paragraph" w:customStyle="1" w:styleId="alert-link16">
    <w:name w:val="alert-link16"/>
    <w:basedOn w:val="Normal"/>
    <w:pPr>
      <w:spacing w:after="158"/>
    </w:pPr>
    <w:rPr>
      <w:color w:val="FFFFFF"/>
      <w:u w:val="single"/>
    </w:rPr>
  </w:style>
  <w:style w:type="paragraph" w:customStyle="1" w:styleId="alert-link17">
    <w:name w:val="alert-link17"/>
    <w:basedOn w:val="Normal"/>
    <w:pPr>
      <w:spacing w:after="158"/>
    </w:pPr>
    <w:rPr>
      <w:color w:val="E6E6E6"/>
    </w:rPr>
  </w:style>
  <w:style w:type="paragraph" w:customStyle="1" w:styleId="alert-link18">
    <w:name w:val="alert-link18"/>
    <w:basedOn w:val="Normal"/>
    <w:pPr>
      <w:spacing w:after="158"/>
    </w:pPr>
    <w:rPr>
      <w:color w:val="E6E6E6"/>
    </w:rPr>
  </w:style>
  <w:style w:type="paragraph" w:customStyle="1" w:styleId="alert-link19">
    <w:name w:val="alert-link19"/>
    <w:basedOn w:val="Normal"/>
    <w:pPr>
      <w:spacing w:after="158"/>
    </w:pPr>
    <w:rPr>
      <w:color w:val="E6E6E6"/>
    </w:rPr>
  </w:style>
  <w:style w:type="paragraph" w:customStyle="1" w:styleId="alert-link20">
    <w:name w:val="alert-link20"/>
    <w:basedOn w:val="Normal"/>
    <w:pPr>
      <w:spacing w:after="158"/>
    </w:pPr>
    <w:rPr>
      <w:color w:val="E6E6E6"/>
    </w:rPr>
  </w:style>
  <w:style w:type="paragraph" w:customStyle="1" w:styleId="panel4">
    <w:name w:val="panel4"/>
    <w:basedOn w:val="Normal"/>
    <w:pPr>
      <w:shd w:val="clear" w:color="auto" w:fill="FFFFFF"/>
    </w:pPr>
  </w:style>
  <w:style w:type="paragraph" w:customStyle="1" w:styleId="panel-heading4">
    <w:name w:val="panel-heading4"/>
    <w:basedOn w:val="Normal"/>
    <w:pPr>
      <w:spacing w:after="158"/>
    </w:pPr>
  </w:style>
  <w:style w:type="paragraph" w:customStyle="1" w:styleId="panel-footer4">
    <w:name w:val="panel-footer4"/>
    <w:basedOn w:val="Normal"/>
    <w:pPr>
      <w:shd w:val="clear" w:color="auto" w:fill="F5F5F5"/>
      <w:spacing w:after="158"/>
    </w:pPr>
  </w:style>
  <w:style w:type="paragraph" w:customStyle="1" w:styleId="close10">
    <w:name w:val="close10"/>
    <w:basedOn w:val="Normal"/>
    <w:pPr>
      <w:spacing w:after="158"/>
    </w:pPr>
    <w:rPr>
      <w:b/>
      <w:bCs/>
      <w:color w:val="FFFFFF"/>
      <w:sz w:val="34"/>
      <w:szCs w:val="34"/>
    </w:rPr>
  </w:style>
  <w:style w:type="paragraph" w:customStyle="1" w:styleId="icon-prev4">
    <w:name w:val="icon-prev4"/>
    <w:basedOn w:val="Normal"/>
    <w:pPr>
      <w:spacing w:after="158"/>
      <w:ind w:left="-150"/>
    </w:pPr>
  </w:style>
  <w:style w:type="paragraph" w:customStyle="1" w:styleId="icon-next4">
    <w:name w:val="icon-next4"/>
    <w:basedOn w:val="Normal"/>
    <w:pPr>
      <w:spacing w:after="158"/>
      <w:ind w:right="-150"/>
    </w:pPr>
  </w:style>
  <w:style w:type="paragraph" w:customStyle="1" w:styleId="glyphicon-chevron-left4">
    <w:name w:val="glyphicon-chevron-left4"/>
    <w:basedOn w:val="Normal"/>
    <w:pPr>
      <w:spacing w:after="158"/>
      <w:ind w:left="-150"/>
    </w:pPr>
  </w:style>
  <w:style w:type="paragraph" w:customStyle="1" w:styleId="glyphicon-chevron-right4">
    <w:name w:val="glyphicon-chevron-right4"/>
    <w:basedOn w:val="Normal"/>
    <w:pPr>
      <w:spacing w:after="158"/>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3"/>
      <w:szCs w:val="23"/>
    </w:rPr>
  </w:style>
  <w:style w:type="paragraph" w:customStyle="1" w:styleId="icon-bar16">
    <w:name w:val="icon-bar16"/>
    <w:basedOn w:val="Normal"/>
    <w:pPr>
      <w:shd w:val="clear" w:color="auto" w:fill="B3B3B3"/>
      <w:spacing w:after="158"/>
    </w:pPr>
  </w:style>
  <w:style w:type="paragraph" w:customStyle="1" w:styleId="btn8">
    <w:name w:val="btn8"/>
    <w:basedOn w:val="Normal"/>
    <w:pPr>
      <w:jc w:val="center"/>
      <w:textAlignment w:val="center"/>
    </w:pPr>
    <w:rPr>
      <w:sz w:val="23"/>
      <w:szCs w:val="23"/>
    </w:rPr>
  </w:style>
  <w:style w:type="paragraph" w:customStyle="1" w:styleId="form-control32">
    <w:name w:val="form-control3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25">
    <w:name w:val="dropdown-menu25"/>
    <w:basedOn w:val="Normal"/>
    <w:pPr>
      <w:shd w:val="clear" w:color="auto" w:fill="FFFFFF"/>
    </w:pPr>
    <w:rPr>
      <w:vanish/>
      <w:sz w:val="18"/>
      <w:szCs w:val="18"/>
    </w:rPr>
  </w:style>
  <w:style w:type="paragraph" w:customStyle="1" w:styleId="dropdown-menu26">
    <w:name w:val="dropdown-menu26"/>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7">
    <w:name w:val="dropdown-menu27"/>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8">
    <w:name w:val="dropdown-menu28"/>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24">
    <w:name w:val="caret24"/>
    <w:basedOn w:val="Normal"/>
    <w:pPr>
      <w:pBdr>
        <w:top w:val="dashed" w:sz="24" w:space="0" w:color="222222"/>
      </w:pBdr>
      <w:spacing w:after="158"/>
      <w:ind w:left="30"/>
      <w:textAlignment w:val="center"/>
    </w:pPr>
  </w:style>
  <w:style w:type="paragraph" w:customStyle="1" w:styleId="close11">
    <w:name w:val="close11"/>
    <w:basedOn w:val="Normal"/>
    <w:pPr>
      <w:spacing w:after="158"/>
    </w:pPr>
    <w:rPr>
      <w:b/>
      <w:bCs/>
      <w:color w:val="222222"/>
      <w:sz w:val="34"/>
      <w:szCs w:val="34"/>
    </w:rPr>
  </w:style>
  <w:style w:type="paragraph" w:customStyle="1" w:styleId="close12">
    <w:name w:val="close12"/>
    <w:basedOn w:val="Normal"/>
    <w:pPr>
      <w:spacing w:after="158"/>
    </w:pPr>
    <w:rPr>
      <w:b/>
      <w:bCs/>
      <w:color w:val="222222"/>
      <w:sz w:val="34"/>
      <w:szCs w:val="34"/>
    </w:rPr>
  </w:style>
  <w:style w:type="paragraph" w:customStyle="1" w:styleId="tocify-subheader7">
    <w:name w:val="tocify-subheader7"/>
    <w:basedOn w:val="Normal"/>
    <w:pPr>
      <w:spacing w:after="158"/>
      <w:ind w:firstLine="450"/>
    </w:pPr>
  </w:style>
  <w:style w:type="paragraph" w:customStyle="1" w:styleId="tocify-subheader8">
    <w:name w:val="tocify-subheader8"/>
    <w:basedOn w:val="Normal"/>
    <w:pPr>
      <w:spacing w:after="158"/>
      <w:ind w:firstLine="600"/>
    </w:pPr>
  </w:style>
  <w:style w:type="paragraph" w:customStyle="1" w:styleId="list-group-item4">
    <w:name w:val="list-group-item4"/>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1">
    <w:name w:val="tocify-item1"/>
    <w:basedOn w:val="Normal"/>
    <w:pPr>
      <w:spacing w:after="158"/>
    </w:pPr>
    <w:rPr>
      <w:sz w:val="23"/>
      <w:szCs w:val="23"/>
    </w:rPr>
  </w:style>
  <w:style w:type="character" w:customStyle="1" w:styleId="icon-bar17">
    <w:name w:val="icon-bar17"/>
    <w:basedOn w:val="DefaultParagraphFont"/>
  </w:style>
  <w:style w:type="paragraph" w:customStyle="1" w:styleId="dropdown">
    <w:name w:val="dropdown"/>
    <w:basedOn w:val="Normal"/>
    <w:pPr>
      <w:spacing w:before="100" w:beforeAutospacing="1" w:after="100" w:afterAutospacing="1"/>
    </w:pPr>
  </w:style>
  <w:style w:type="character" w:customStyle="1" w:styleId="caret25">
    <w:name w:val="caret25"/>
    <w:basedOn w:val="DefaultParagraphFont"/>
    <w:rPr>
      <w:bdr w:val="dashed" w:sz="24" w:space="0" w:color="auto" w:frame="1"/>
    </w:rPr>
  </w:style>
  <w:style w:type="character" w:customStyle="1" w:styleId="fa">
    <w:name w:val="f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14074">
      <w:marLeft w:val="0"/>
      <w:marRight w:val="0"/>
      <w:marTop w:val="0"/>
      <w:marBottom w:val="0"/>
      <w:divBdr>
        <w:top w:val="none" w:sz="0" w:space="0" w:color="auto"/>
        <w:left w:val="none" w:sz="0" w:space="0" w:color="auto"/>
        <w:bottom w:val="none" w:sz="0" w:space="0" w:color="auto"/>
        <w:right w:val="none" w:sz="0" w:space="0" w:color="auto"/>
      </w:divBdr>
      <w:divsChild>
        <w:div w:id="1324818565">
          <w:marLeft w:val="0"/>
          <w:marRight w:val="0"/>
          <w:marTop w:val="0"/>
          <w:marBottom w:val="0"/>
          <w:divBdr>
            <w:top w:val="none" w:sz="0" w:space="0" w:color="auto"/>
            <w:left w:val="none" w:sz="0" w:space="0" w:color="auto"/>
            <w:bottom w:val="none" w:sz="0" w:space="0" w:color="auto"/>
            <w:right w:val="none" w:sz="0" w:space="0" w:color="auto"/>
          </w:divBdr>
          <w:divsChild>
            <w:div w:id="1830167758">
              <w:marLeft w:val="0"/>
              <w:marRight w:val="0"/>
              <w:marTop w:val="0"/>
              <w:marBottom w:val="315"/>
              <w:divBdr>
                <w:top w:val="none" w:sz="0" w:space="0" w:color="auto"/>
                <w:left w:val="none" w:sz="0" w:space="0" w:color="auto"/>
                <w:bottom w:val="none" w:sz="0" w:space="0" w:color="auto"/>
                <w:right w:val="none" w:sz="0" w:space="0" w:color="auto"/>
              </w:divBdr>
              <w:divsChild>
                <w:div w:id="1886522608">
                  <w:marLeft w:val="0"/>
                  <w:marRight w:val="0"/>
                  <w:marTop w:val="0"/>
                  <w:marBottom w:val="0"/>
                  <w:divBdr>
                    <w:top w:val="none" w:sz="0" w:space="0" w:color="auto"/>
                    <w:left w:val="none" w:sz="0" w:space="0" w:color="auto"/>
                    <w:bottom w:val="none" w:sz="0" w:space="0" w:color="auto"/>
                    <w:right w:val="none" w:sz="0" w:space="0" w:color="auto"/>
                  </w:divBdr>
                  <w:divsChild>
                    <w:div w:id="720909648">
                      <w:marLeft w:val="0"/>
                      <w:marRight w:val="0"/>
                      <w:marTop w:val="0"/>
                      <w:marBottom w:val="0"/>
                      <w:divBdr>
                        <w:top w:val="none" w:sz="0" w:space="0" w:color="auto"/>
                        <w:left w:val="none" w:sz="0" w:space="0" w:color="auto"/>
                        <w:bottom w:val="none" w:sz="0" w:space="0" w:color="auto"/>
                        <w:right w:val="none" w:sz="0" w:space="0" w:color="auto"/>
                      </w:divBdr>
                    </w:div>
                    <w:div w:id="1488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405">
              <w:marLeft w:val="0"/>
              <w:marRight w:val="0"/>
              <w:marTop w:val="0"/>
              <w:marBottom w:val="0"/>
              <w:divBdr>
                <w:top w:val="none" w:sz="0" w:space="0" w:color="auto"/>
                <w:left w:val="none" w:sz="0" w:space="0" w:color="auto"/>
                <w:bottom w:val="none" w:sz="0" w:space="0" w:color="auto"/>
                <w:right w:val="none" w:sz="0" w:space="0" w:color="auto"/>
              </w:divBdr>
            </w:div>
            <w:div w:id="1762949134">
              <w:marLeft w:val="0"/>
              <w:marRight w:val="0"/>
              <w:marTop w:val="0"/>
              <w:marBottom w:val="0"/>
              <w:divBdr>
                <w:top w:val="none" w:sz="0" w:space="0" w:color="auto"/>
                <w:left w:val="none" w:sz="0" w:space="0" w:color="auto"/>
                <w:bottom w:val="none" w:sz="0" w:space="0" w:color="auto"/>
                <w:right w:val="none" w:sz="0" w:space="0" w:color="auto"/>
              </w:divBdr>
            </w:div>
            <w:div w:id="506210563">
              <w:marLeft w:val="0"/>
              <w:marRight w:val="0"/>
              <w:marTop w:val="0"/>
              <w:marBottom w:val="0"/>
              <w:divBdr>
                <w:top w:val="none" w:sz="0" w:space="0" w:color="auto"/>
                <w:left w:val="none" w:sz="0" w:space="0" w:color="auto"/>
                <w:bottom w:val="none" w:sz="0" w:space="0" w:color="auto"/>
                <w:right w:val="none" w:sz="0" w:space="0" w:color="auto"/>
              </w:divBdr>
              <w:divsChild>
                <w:div w:id="1393886322">
                  <w:marLeft w:val="0"/>
                  <w:marRight w:val="0"/>
                  <w:marTop w:val="0"/>
                  <w:marBottom w:val="0"/>
                  <w:divBdr>
                    <w:top w:val="none" w:sz="0" w:space="0" w:color="auto"/>
                    <w:left w:val="none" w:sz="0" w:space="0" w:color="auto"/>
                    <w:bottom w:val="none" w:sz="0" w:space="0" w:color="auto"/>
                    <w:right w:val="none" w:sz="0" w:space="0" w:color="auto"/>
                  </w:divBdr>
                </w:div>
              </w:divsChild>
            </w:div>
            <w:div w:id="561209009">
              <w:marLeft w:val="0"/>
              <w:marRight w:val="0"/>
              <w:marTop w:val="0"/>
              <w:marBottom w:val="0"/>
              <w:divBdr>
                <w:top w:val="none" w:sz="0" w:space="0" w:color="auto"/>
                <w:left w:val="none" w:sz="0" w:space="0" w:color="auto"/>
                <w:bottom w:val="none" w:sz="0" w:space="0" w:color="auto"/>
                <w:right w:val="none" w:sz="0" w:space="0" w:color="auto"/>
              </w:divBdr>
            </w:div>
            <w:div w:id="1091004233">
              <w:marLeft w:val="0"/>
              <w:marRight w:val="0"/>
              <w:marTop w:val="0"/>
              <w:marBottom w:val="0"/>
              <w:divBdr>
                <w:top w:val="none" w:sz="0" w:space="0" w:color="auto"/>
                <w:left w:val="none" w:sz="0" w:space="0" w:color="auto"/>
                <w:bottom w:val="none" w:sz="0" w:space="0" w:color="auto"/>
                <w:right w:val="none" w:sz="0" w:space="0" w:color="auto"/>
              </w:divBdr>
            </w:div>
            <w:div w:id="590504056">
              <w:marLeft w:val="0"/>
              <w:marRight w:val="0"/>
              <w:marTop w:val="0"/>
              <w:marBottom w:val="0"/>
              <w:divBdr>
                <w:top w:val="none" w:sz="0" w:space="0" w:color="auto"/>
                <w:left w:val="none" w:sz="0" w:space="0" w:color="auto"/>
                <w:bottom w:val="none" w:sz="0" w:space="0" w:color="auto"/>
                <w:right w:val="none" w:sz="0" w:space="0" w:color="auto"/>
              </w:divBdr>
            </w:div>
            <w:div w:id="984774368">
              <w:marLeft w:val="0"/>
              <w:marRight w:val="0"/>
              <w:marTop w:val="0"/>
              <w:marBottom w:val="0"/>
              <w:divBdr>
                <w:top w:val="none" w:sz="0" w:space="0" w:color="auto"/>
                <w:left w:val="none" w:sz="0" w:space="0" w:color="auto"/>
                <w:bottom w:val="none" w:sz="0" w:space="0" w:color="auto"/>
                <w:right w:val="none" w:sz="0" w:space="0" w:color="auto"/>
              </w:divBdr>
            </w:div>
            <w:div w:id="600837519">
              <w:marLeft w:val="0"/>
              <w:marRight w:val="0"/>
              <w:marTop w:val="0"/>
              <w:marBottom w:val="0"/>
              <w:divBdr>
                <w:top w:val="none" w:sz="0" w:space="0" w:color="auto"/>
                <w:left w:val="none" w:sz="0" w:space="0" w:color="auto"/>
                <w:bottom w:val="none" w:sz="0" w:space="0" w:color="auto"/>
                <w:right w:val="none" w:sz="0" w:space="0" w:color="auto"/>
              </w:divBdr>
            </w:div>
            <w:div w:id="964114393">
              <w:marLeft w:val="0"/>
              <w:marRight w:val="0"/>
              <w:marTop w:val="0"/>
              <w:marBottom w:val="0"/>
              <w:divBdr>
                <w:top w:val="none" w:sz="0" w:space="0" w:color="auto"/>
                <w:left w:val="none" w:sz="0" w:space="0" w:color="auto"/>
                <w:bottom w:val="none" w:sz="0" w:space="0" w:color="auto"/>
                <w:right w:val="none" w:sz="0" w:space="0" w:color="auto"/>
              </w:divBdr>
            </w:div>
            <w:div w:id="259484608">
              <w:marLeft w:val="0"/>
              <w:marRight w:val="0"/>
              <w:marTop w:val="0"/>
              <w:marBottom w:val="0"/>
              <w:divBdr>
                <w:top w:val="none" w:sz="0" w:space="0" w:color="auto"/>
                <w:left w:val="none" w:sz="0" w:space="0" w:color="auto"/>
                <w:bottom w:val="none" w:sz="0" w:space="0" w:color="auto"/>
                <w:right w:val="none" w:sz="0" w:space="0" w:color="auto"/>
              </w:divBdr>
            </w:div>
            <w:div w:id="15151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yeil\Documents\!2019%20Work\Documentation\docs_3.28\Section2.html" TargetMode="External"/><Relationship Id="rId13" Type="http://schemas.openxmlformats.org/officeDocument/2006/relationships/hyperlink" Target="file:///C:\Users\kyeil\Documents\!2019%20Work\Documentation\docs_3.28\AirPassengerModel.html" TargetMode="External"/><Relationship Id="rId18" Type="http://schemas.openxmlformats.org/officeDocument/2006/relationships/hyperlink" Target="https://atlantaregional.org/transportation-mobility/modeling/household-travel-survey/" TargetMode="External"/><Relationship Id="rId3" Type="http://schemas.openxmlformats.org/officeDocument/2006/relationships/settings" Target="settings.xml"/><Relationship Id="rId21" Type="http://schemas.openxmlformats.org/officeDocument/2006/relationships/hyperlink" Target="https://atlantaregional.org/" TargetMode="External"/><Relationship Id="rId7" Type="http://schemas.openxmlformats.org/officeDocument/2006/relationships/hyperlink" Target="file:///C:\Users\kyeil\Documents\!2019%20Work\Documentation\docs_3.28\Section1.html" TargetMode="External"/><Relationship Id="rId12" Type="http://schemas.openxmlformats.org/officeDocument/2006/relationships/hyperlink" Target="file:///C:\Users\kyeil\Documents\!2019%20Work\Documentation\docs_3.28\ExternalModel.html" TargetMode="External"/><Relationship Id="rId17" Type="http://schemas.openxmlformats.org/officeDocument/2006/relationships/image" Target="file:///C:\Users\kyeil\Documents\!2019%20Work\Documentation\docs_3.28\figs\introCountyMap.png" TargetMode="External"/><Relationship Id="rId2" Type="http://schemas.openxmlformats.org/officeDocument/2006/relationships/styles" Target="styles.xml"/><Relationship Id="rId16" Type="http://schemas.openxmlformats.org/officeDocument/2006/relationships/image" Target="file:///C:\Users\kyeil\Documents\!2019%20Work\Documentation\docs_3.28\figs\introModule.png" TargetMode="External"/><Relationship Id="rId20" Type="http://schemas.openxmlformats.org/officeDocument/2006/relationships/hyperlink" Target="https://gdottrafficdata.drakewell.com/publicmultinodemap.asp" TargetMode="External"/><Relationship Id="rId1" Type="http://schemas.openxmlformats.org/officeDocument/2006/relationships/numbering" Target="numbering.xml"/><Relationship Id="rId6" Type="http://schemas.openxmlformats.org/officeDocument/2006/relationships/hyperlink" Target="file:///C:\Users\kyeil\Documents\!2019%20Work\Documentation\docs_3.28\index.html" TargetMode="External"/><Relationship Id="rId11" Type="http://schemas.openxmlformats.org/officeDocument/2006/relationships/hyperlink" Target="file:///C:\Users\kyeil\Documents\!2019%20Work\Documentation\docs_3.28\CTRAMP.html" TargetMode="External"/><Relationship Id="rId24" Type="http://schemas.openxmlformats.org/officeDocument/2006/relationships/theme" Target="theme/theme1.xml"/><Relationship Id="rId5" Type="http://schemas.openxmlformats.org/officeDocument/2006/relationships/hyperlink" Target="file:///C:\Users\kyeil\Documents\!2019%20Work\Documentation\docs_3.28\index.html" TargetMode="External"/><Relationship Id="rId15" Type="http://schemas.openxmlformats.org/officeDocument/2006/relationships/hyperlink" Target="file:///C:\Users\kyeil\Documents\!2019%20Work\Documentation\docs_3.28\TripAssignment.html" TargetMode="External"/><Relationship Id="rId23" Type="http://schemas.microsoft.com/office/2011/relationships/people" Target="people.xml"/><Relationship Id="rId10" Type="http://schemas.openxmlformats.org/officeDocument/2006/relationships/hyperlink" Target="file:///C:\Users\kyeil\Documents\!2019%20Work\Documentation\docs_3.28\PopSyn.html" TargetMode="External"/><Relationship Id="rId19" Type="http://schemas.openxmlformats.org/officeDocument/2006/relationships/hyperlink" Target="https://atlantaregional.org/transportation-mobility/modeling/regional-board-transit-survey/" TargetMode="External"/><Relationship Id="rId4" Type="http://schemas.openxmlformats.org/officeDocument/2006/relationships/webSettings" Target="webSettings.xml"/><Relationship Id="rId9" Type="http://schemas.openxmlformats.org/officeDocument/2006/relationships/hyperlink" Target="file:///C:\Users\kyeil\Documents\!2019%20Work\Documentation\docs_3.28\Introduction.html" TargetMode="External"/><Relationship Id="rId14" Type="http://schemas.openxmlformats.org/officeDocument/2006/relationships/hyperlink" Target="file:///C:\Users\kyeil\Documents\!2019%20Work\Documentation\docs_3.28\TruckMode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Section 1 - ARC Travel Demand Model Introduction</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1 - ARC Travel Demand Model Introduction</dc:title>
  <dc:subject/>
  <dc:creator>Kyeil Kim</dc:creator>
  <cp:keywords/>
  <dc:description/>
  <cp:lastModifiedBy>Kyeil Kim</cp:lastModifiedBy>
  <cp:revision>3</cp:revision>
  <dcterms:created xsi:type="dcterms:W3CDTF">2019-03-28T18:08:00Z</dcterms:created>
  <dcterms:modified xsi:type="dcterms:W3CDTF">2019-03-28T18:15:00Z</dcterms:modified>
</cp:coreProperties>
</file>