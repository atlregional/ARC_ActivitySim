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C232D" w14:textId="039BAAFE" w:rsidR="00FD10E6" w:rsidRDefault="00FD10E6">
      <w:pPr>
        <w:divId w:val="1084647297"/>
        <w:rPr>
          <w:rFonts w:eastAsia="Times New Roman"/>
        </w:rPr>
      </w:pPr>
      <w:r>
        <w:rPr>
          <w:sz w:val="20"/>
          <w:szCs w:val="20"/>
        </w:rPr>
        <w:pict w14:anchorId="096250E2"/>
      </w:r>
      <w:r>
        <w:rPr>
          <w:sz w:val="20"/>
          <w:szCs w:val="20"/>
        </w:rPr>
        <w:pict w14:anchorId="1BC5AEB1"/>
      </w:r>
      <w:r>
        <w:rPr>
          <w:sz w:val="20"/>
          <w:szCs w:val="20"/>
        </w:rPr>
        <w:pict w14:anchorId="09CB85CF"/>
      </w:r>
      <w:hyperlink r:id="rId5" w:history="1">
        <w:r>
          <w:rPr>
            <w:rStyle w:val="Hyperlink"/>
            <w:rFonts w:eastAsia="Times New Roman"/>
          </w:rPr>
          <w:t>ARC Model Documentation</w:t>
        </w:r>
      </w:hyperlink>
      <w:r>
        <w:rPr>
          <w:rFonts w:eastAsia="Times New Roman"/>
        </w:rPr>
        <w:t xml:space="preserve"> </w:t>
      </w:r>
    </w:p>
    <w:p w14:paraId="001E64C5" w14:textId="0C94277C" w:rsidR="00FD10E6" w:rsidRDefault="00FD10E6">
      <w:pPr>
        <w:numPr>
          <w:ilvl w:val="0"/>
          <w:numId w:val="1"/>
        </w:numPr>
        <w:spacing w:before="100" w:beforeAutospacing="1" w:after="100" w:afterAutospacing="1"/>
        <w:divId w:val="540636473"/>
        <w:rPr>
          <w:rFonts w:eastAsia="Times New Roman"/>
        </w:rPr>
      </w:pPr>
      <w:hyperlink r:id="rId6" w:history="1">
        <w:r>
          <w:rPr>
            <w:rStyle w:val="Hyperlink"/>
            <w:rFonts w:eastAsia="Times New Roman"/>
          </w:rPr>
          <w:t>Home</w:t>
        </w:r>
      </w:hyperlink>
      <w:r>
        <w:rPr>
          <w:rFonts w:eastAsia="Times New Roman"/>
        </w:rPr>
        <w:t xml:space="preserve"> </w:t>
      </w:r>
    </w:p>
    <w:p w14:paraId="290C90DD" w14:textId="77777777" w:rsidR="00FD10E6" w:rsidRDefault="00FD10E6">
      <w:pPr>
        <w:pStyle w:val="dropdown"/>
        <w:numPr>
          <w:ilvl w:val="0"/>
          <w:numId w:val="1"/>
        </w:numPr>
        <w:divId w:val="540636473"/>
        <w:rPr>
          <w:rFonts w:eastAsia="Times New Roman"/>
        </w:rPr>
      </w:pPr>
      <w:hyperlink w:history="1">
        <w:r>
          <w:rPr>
            <w:rStyle w:val="Hyperlink"/>
            <w:rFonts w:eastAsia="Times New Roman"/>
          </w:rPr>
          <w:t xml:space="preserve">User Guide </w:t>
        </w:r>
      </w:hyperlink>
    </w:p>
    <w:p w14:paraId="621E4A12" w14:textId="03F76E4D" w:rsidR="00FD10E6" w:rsidRDefault="00FD10E6">
      <w:pPr>
        <w:pStyle w:val="dropdown"/>
        <w:numPr>
          <w:ilvl w:val="1"/>
          <w:numId w:val="1"/>
        </w:numPr>
        <w:divId w:val="540636473"/>
        <w:rPr>
          <w:rFonts w:eastAsia="Times New Roman"/>
        </w:rPr>
      </w:pPr>
      <w:hyperlink r:id="rId7" w:history="1">
        <w:r>
          <w:rPr>
            <w:rStyle w:val="Hyperlink"/>
            <w:rFonts w:eastAsia="Times New Roman"/>
          </w:rPr>
          <w:t>Section 1</w:t>
        </w:r>
      </w:hyperlink>
      <w:r>
        <w:rPr>
          <w:rFonts w:eastAsia="Times New Roman"/>
        </w:rPr>
        <w:t xml:space="preserve"> </w:t>
      </w:r>
    </w:p>
    <w:p w14:paraId="3F0C9052" w14:textId="1267BDB0" w:rsidR="00FD10E6" w:rsidRDefault="00FD10E6">
      <w:pPr>
        <w:pStyle w:val="dropdown"/>
        <w:numPr>
          <w:ilvl w:val="1"/>
          <w:numId w:val="1"/>
        </w:numPr>
        <w:divId w:val="540636473"/>
        <w:rPr>
          <w:rFonts w:eastAsia="Times New Roman"/>
        </w:rPr>
      </w:pPr>
      <w:hyperlink r:id="rId8" w:history="1">
        <w:r>
          <w:rPr>
            <w:rStyle w:val="Hyperlink"/>
            <w:rFonts w:eastAsia="Times New Roman"/>
          </w:rPr>
          <w:t>Section 2</w:t>
        </w:r>
      </w:hyperlink>
      <w:r>
        <w:rPr>
          <w:rFonts w:eastAsia="Times New Roman"/>
        </w:rPr>
        <w:t xml:space="preserve"> </w:t>
      </w:r>
    </w:p>
    <w:p w14:paraId="60097653" w14:textId="77777777" w:rsidR="00FD10E6" w:rsidRDefault="00FD10E6">
      <w:pPr>
        <w:pStyle w:val="dropdown"/>
        <w:numPr>
          <w:ilvl w:val="0"/>
          <w:numId w:val="1"/>
        </w:numPr>
        <w:divId w:val="540636473"/>
        <w:rPr>
          <w:rFonts w:eastAsia="Times New Roman"/>
        </w:rPr>
      </w:pPr>
      <w:hyperlink w:history="1">
        <w:r>
          <w:rPr>
            <w:rStyle w:val="Hyperlink"/>
            <w:rFonts w:eastAsia="Times New Roman"/>
          </w:rPr>
          <w:t xml:space="preserve">Calibration </w:t>
        </w:r>
      </w:hyperlink>
    </w:p>
    <w:p w14:paraId="660D3481" w14:textId="75E34D29" w:rsidR="00FD10E6" w:rsidRDefault="00FD10E6">
      <w:pPr>
        <w:pStyle w:val="dropdown"/>
        <w:numPr>
          <w:ilvl w:val="1"/>
          <w:numId w:val="1"/>
        </w:numPr>
        <w:divId w:val="540636473"/>
        <w:rPr>
          <w:rFonts w:eastAsia="Times New Roman"/>
        </w:rPr>
      </w:pPr>
      <w:hyperlink r:id="rId9" w:history="1">
        <w:r>
          <w:rPr>
            <w:rStyle w:val="Hyperlink"/>
            <w:rFonts w:eastAsia="Times New Roman"/>
          </w:rPr>
          <w:t>Introduction</w:t>
        </w:r>
      </w:hyperlink>
      <w:r>
        <w:rPr>
          <w:rFonts w:eastAsia="Times New Roman"/>
        </w:rPr>
        <w:t xml:space="preserve"> </w:t>
      </w:r>
    </w:p>
    <w:p w14:paraId="23A4175A" w14:textId="28362363" w:rsidR="00FD10E6" w:rsidRDefault="00FD10E6">
      <w:pPr>
        <w:pStyle w:val="dropdown"/>
        <w:numPr>
          <w:ilvl w:val="1"/>
          <w:numId w:val="1"/>
        </w:numPr>
        <w:divId w:val="540636473"/>
        <w:rPr>
          <w:rFonts w:eastAsia="Times New Roman"/>
        </w:rPr>
      </w:pPr>
      <w:hyperlink r:id="rId10" w:history="1">
        <w:r>
          <w:rPr>
            <w:rStyle w:val="Hyperlink"/>
            <w:rFonts w:eastAsia="Times New Roman"/>
          </w:rPr>
          <w:t>Population Synthesizer</w:t>
        </w:r>
      </w:hyperlink>
      <w:r>
        <w:rPr>
          <w:rFonts w:eastAsia="Times New Roman"/>
        </w:rPr>
        <w:t xml:space="preserve"> </w:t>
      </w:r>
    </w:p>
    <w:p w14:paraId="69208D0B" w14:textId="02176756" w:rsidR="00FD10E6" w:rsidRDefault="00FD10E6">
      <w:pPr>
        <w:pStyle w:val="dropdown"/>
        <w:numPr>
          <w:ilvl w:val="1"/>
          <w:numId w:val="1"/>
        </w:numPr>
        <w:divId w:val="540636473"/>
        <w:rPr>
          <w:rFonts w:eastAsia="Times New Roman"/>
        </w:rPr>
      </w:pPr>
      <w:hyperlink r:id="rId11" w:history="1">
        <w:r>
          <w:rPr>
            <w:rStyle w:val="Hyperlink"/>
            <w:rFonts w:eastAsia="Times New Roman"/>
          </w:rPr>
          <w:t>CT-RAMP</w:t>
        </w:r>
      </w:hyperlink>
      <w:r>
        <w:rPr>
          <w:rFonts w:eastAsia="Times New Roman"/>
        </w:rPr>
        <w:t xml:space="preserve"> </w:t>
      </w:r>
    </w:p>
    <w:p w14:paraId="20CFC56D" w14:textId="448941B1" w:rsidR="00FD10E6" w:rsidRDefault="00FD10E6">
      <w:pPr>
        <w:pStyle w:val="dropdown"/>
        <w:numPr>
          <w:ilvl w:val="1"/>
          <w:numId w:val="1"/>
        </w:numPr>
        <w:divId w:val="540636473"/>
        <w:rPr>
          <w:rFonts w:eastAsia="Times New Roman"/>
        </w:rPr>
      </w:pPr>
      <w:hyperlink r:id="rId12" w:history="1">
        <w:r>
          <w:rPr>
            <w:rStyle w:val="Hyperlink"/>
            <w:rFonts w:eastAsia="Times New Roman"/>
          </w:rPr>
          <w:t>External Model</w:t>
        </w:r>
      </w:hyperlink>
      <w:r>
        <w:rPr>
          <w:rFonts w:eastAsia="Times New Roman"/>
        </w:rPr>
        <w:t xml:space="preserve"> </w:t>
      </w:r>
    </w:p>
    <w:p w14:paraId="5DD5A5B0" w14:textId="44AEC535" w:rsidR="00FD10E6" w:rsidRDefault="00FD10E6">
      <w:pPr>
        <w:pStyle w:val="dropdown"/>
        <w:numPr>
          <w:ilvl w:val="1"/>
          <w:numId w:val="1"/>
        </w:numPr>
        <w:divId w:val="540636473"/>
        <w:rPr>
          <w:rFonts w:eastAsia="Times New Roman"/>
        </w:rPr>
      </w:pPr>
      <w:hyperlink r:id="rId13" w:history="1">
        <w:r>
          <w:rPr>
            <w:rStyle w:val="Hyperlink"/>
            <w:rFonts w:eastAsia="Times New Roman"/>
          </w:rPr>
          <w:t>Air Passenger Model</w:t>
        </w:r>
      </w:hyperlink>
      <w:r>
        <w:rPr>
          <w:rFonts w:eastAsia="Times New Roman"/>
        </w:rPr>
        <w:t xml:space="preserve"> </w:t>
      </w:r>
    </w:p>
    <w:p w14:paraId="68422887" w14:textId="4A7354B3" w:rsidR="00FD10E6" w:rsidRDefault="00FD10E6">
      <w:pPr>
        <w:pStyle w:val="dropdown"/>
        <w:numPr>
          <w:ilvl w:val="1"/>
          <w:numId w:val="1"/>
        </w:numPr>
        <w:divId w:val="540636473"/>
        <w:rPr>
          <w:rFonts w:eastAsia="Times New Roman"/>
        </w:rPr>
      </w:pPr>
      <w:hyperlink r:id="rId14" w:history="1">
        <w:r>
          <w:rPr>
            <w:rStyle w:val="Hyperlink"/>
            <w:rFonts w:eastAsia="Times New Roman"/>
          </w:rPr>
          <w:t>Truck Model</w:t>
        </w:r>
      </w:hyperlink>
      <w:r>
        <w:rPr>
          <w:rFonts w:eastAsia="Times New Roman"/>
        </w:rPr>
        <w:t xml:space="preserve"> </w:t>
      </w:r>
    </w:p>
    <w:p w14:paraId="4D19A9D8" w14:textId="60C103F5" w:rsidR="00FD10E6" w:rsidRDefault="00FD10E6">
      <w:pPr>
        <w:pStyle w:val="dropdown"/>
        <w:numPr>
          <w:ilvl w:val="1"/>
          <w:numId w:val="1"/>
        </w:numPr>
        <w:divId w:val="540636473"/>
        <w:rPr>
          <w:rFonts w:eastAsia="Times New Roman"/>
        </w:rPr>
      </w:pPr>
      <w:hyperlink r:id="rId15" w:history="1">
        <w:r>
          <w:rPr>
            <w:rStyle w:val="Hyperlink"/>
            <w:rFonts w:eastAsia="Times New Roman"/>
          </w:rPr>
          <w:t>Trip Assignment</w:t>
        </w:r>
      </w:hyperlink>
      <w:r>
        <w:rPr>
          <w:rFonts w:eastAsia="Times New Roman"/>
        </w:rPr>
        <w:t xml:space="preserve"> </w:t>
      </w:r>
    </w:p>
    <w:p w14:paraId="6C95A566" w14:textId="77777777" w:rsidR="00FD10E6" w:rsidRDefault="00FD10E6">
      <w:pPr>
        <w:numPr>
          <w:ilvl w:val="0"/>
          <w:numId w:val="2"/>
        </w:numPr>
        <w:spacing w:before="100" w:beforeAutospacing="1" w:after="100" w:afterAutospacing="1"/>
        <w:divId w:val="540636473"/>
        <w:rPr>
          <w:rFonts w:eastAsia="Times New Roman"/>
        </w:rPr>
      </w:pPr>
    </w:p>
    <w:p w14:paraId="43F72367" w14:textId="77777777" w:rsidR="00FD10E6" w:rsidRDefault="00FD10E6">
      <w:pPr>
        <w:pStyle w:val="Heading1"/>
        <w:divId w:val="1148782098"/>
        <w:rPr>
          <w:rFonts w:eastAsia="Times New Roman"/>
          <w:sz w:val="57"/>
          <w:szCs w:val="57"/>
        </w:rPr>
      </w:pPr>
      <w:commentRangeStart w:id="0"/>
      <w:r>
        <w:rPr>
          <w:rFonts w:eastAsia="Times New Roman"/>
          <w:sz w:val="57"/>
          <w:szCs w:val="57"/>
        </w:rPr>
        <w:t>Section 3 - Tour Models Calibration</w:t>
      </w:r>
      <w:commentRangeEnd w:id="0"/>
      <w:r w:rsidR="001940A8">
        <w:rPr>
          <w:rStyle w:val="CommentReference"/>
          <w:b w:val="0"/>
          <w:bCs w:val="0"/>
          <w:kern w:val="0"/>
        </w:rPr>
        <w:commentReference w:id="0"/>
      </w:r>
    </w:p>
    <w:p w14:paraId="7B160F3D" w14:textId="77777777" w:rsidR="00FD10E6" w:rsidRDefault="00FD10E6">
      <w:pPr>
        <w:pStyle w:val="Heading1"/>
        <w:divId w:val="398330973"/>
        <w:rPr>
          <w:rFonts w:eastAsia="Times New Roman"/>
        </w:rPr>
      </w:pPr>
      <w:r>
        <w:rPr>
          <w:rFonts w:eastAsia="Times New Roman"/>
        </w:rPr>
        <w:t>Section 3.5 Coordinated Daily Activity Pattern Model</w:t>
      </w:r>
    </w:p>
    <w:p w14:paraId="18539BC9" w14:textId="77777777" w:rsidR="00FD10E6" w:rsidRDefault="00FD10E6">
      <w:pPr>
        <w:pStyle w:val="NormalWeb"/>
        <w:divId w:val="398330973"/>
      </w:pPr>
      <w:r>
        <w:t xml:space="preserve">The Coordinated Daily Activity Pattern model determines the daily activity pattern (DAP) type of each household member. The model assigns one of the three daily activity patterns to each household member - mandatory (M), non-mandatory (N) or home (H). The model was calibrated with the </w:t>
      </w:r>
      <w:r>
        <w:rPr>
          <w:rStyle w:val="Emphasis"/>
        </w:rPr>
        <w:t>at home</w:t>
      </w:r>
      <w:r>
        <w:t xml:space="preserve"> pattern as the base category. The DAP results are presented below in Table 3-11a and Table 3-11b.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1"/>
        <w:gridCol w:w="573"/>
        <w:gridCol w:w="573"/>
        <w:gridCol w:w="1550"/>
      </w:tblGrid>
      <w:tr w:rsidR="00FD10E6" w14:paraId="4FD9352F" w14:textId="77777777">
        <w:trPr>
          <w:divId w:val="398330973"/>
          <w:tblHeader/>
          <w:tblCellSpacing w:w="15" w:type="dxa"/>
        </w:trPr>
        <w:tc>
          <w:tcPr>
            <w:tcW w:w="0" w:type="auto"/>
            <w:gridSpan w:val="4"/>
            <w:tcBorders>
              <w:top w:val="nil"/>
              <w:left w:val="nil"/>
              <w:bottom w:val="nil"/>
              <w:right w:val="nil"/>
            </w:tcBorders>
            <w:vAlign w:val="center"/>
            <w:hideMark/>
          </w:tcPr>
          <w:p w14:paraId="5A8C34FA" w14:textId="5F65D6B5" w:rsidR="00FD10E6" w:rsidRDefault="00FD10E6">
            <w:pPr>
              <w:jc w:val="center"/>
              <w:rPr>
                <w:rFonts w:eastAsia="Times New Roman"/>
              </w:rPr>
            </w:pPr>
            <w:r>
              <w:rPr>
                <w:rFonts w:eastAsia="Times New Roman"/>
              </w:rPr>
              <w:t>Table 3-</w:t>
            </w:r>
            <w:commentRangeStart w:id="1"/>
            <w:r>
              <w:rPr>
                <w:rFonts w:eastAsia="Times New Roman"/>
              </w:rPr>
              <w:t>11a</w:t>
            </w:r>
            <w:commentRangeEnd w:id="1"/>
            <w:r w:rsidR="00585461">
              <w:rPr>
                <w:rStyle w:val="CommentReference"/>
              </w:rPr>
              <w:commentReference w:id="1"/>
            </w:r>
            <w:r>
              <w:rPr>
                <w:rFonts w:eastAsia="Times New Roman"/>
              </w:rPr>
              <w:t xml:space="preserve">. DAP Observed Shares by </w:t>
            </w:r>
            <w:del w:id="2" w:author="Kyeil Kim" w:date="2019-04-25T08:20:00Z">
              <w:r w:rsidDel="00585461">
                <w:rPr>
                  <w:rFonts w:eastAsia="Times New Roman"/>
                </w:rPr>
                <w:delText xml:space="preserve">person </w:delText>
              </w:r>
            </w:del>
            <w:ins w:id="3" w:author="Kyeil Kim" w:date="2019-04-25T08:20:00Z">
              <w:r w:rsidR="00585461">
                <w:rPr>
                  <w:rFonts w:eastAsia="Times New Roman"/>
                </w:rPr>
                <w:t>P</w:t>
              </w:r>
              <w:r w:rsidR="00585461">
                <w:rPr>
                  <w:rFonts w:eastAsia="Times New Roman"/>
                </w:rPr>
                <w:t xml:space="preserve">erson </w:t>
              </w:r>
            </w:ins>
            <w:del w:id="4" w:author="Kyeil Kim" w:date="2019-04-25T08:20:00Z">
              <w:r w:rsidDel="00585461">
                <w:rPr>
                  <w:rFonts w:eastAsia="Times New Roman"/>
                </w:rPr>
                <w:delText xml:space="preserve">type </w:delText>
              </w:r>
            </w:del>
            <w:proofErr w:type="spellStart"/>
            <w:ins w:id="5" w:author="Kyeil Kim" w:date="2019-04-25T08:20:00Z">
              <w:r w:rsidR="00585461">
                <w:rPr>
                  <w:rFonts w:eastAsia="Times New Roman"/>
                </w:rPr>
                <w:t>Y</w:t>
              </w:r>
              <w:r w:rsidR="00585461">
                <w:rPr>
                  <w:rFonts w:eastAsia="Times New Roman"/>
                </w:rPr>
                <w:t>ype</w:t>
              </w:r>
              <w:proofErr w:type="spellEnd"/>
              <w:r w:rsidR="00585461">
                <w:rPr>
                  <w:rFonts w:eastAsia="Times New Roman"/>
                </w:rPr>
                <w:t xml:space="preserve"> </w:t>
              </w:r>
            </w:ins>
          </w:p>
        </w:tc>
      </w:tr>
      <w:tr w:rsidR="00FD10E6" w14:paraId="7ACA85AD" w14:textId="77777777">
        <w:trPr>
          <w:divId w:val="398330973"/>
          <w:tblHeader/>
          <w:tblCellSpacing w:w="15" w:type="dxa"/>
        </w:trPr>
        <w:tc>
          <w:tcPr>
            <w:tcW w:w="0" w:type="auto"/>
            <w:vAlign w:val="center"/>
            <w:hideMark/>
          </w:tcPr>
          <w:p w14:paraId="5ADA2829" w14:textId="77777777" w:rsidR="00FD10E6" w:rsidRDefault="00FD10E6">
            <w:pPr>
              <w:rPr>
                <w:rFonts w:eastAsia="Times New Roman"/>
                <w:b/>
                <w:bCs/>
              </w:rPr>
            </w:pPr>
            <w:r>
              <w:rPr>
                <w:rFonts w:eastAsia="Times New Roman"/>
                <w:b/>
                <w:bCs/>
              </w:rPr>
              <w:t xml:space="preserve">Person Type </w:t>
            </w:r>
          </w:p>
        </w:tc>
        <w:tc>
          <w:tcPr>
            <w:tcW w:w="0" w:type="auto"/>
            <w:vAlign w:val="center"/>
            <w:hideMark/>
          </w:tcPr>
          <w:p w14:paraId="7E438FCC" w14:textId="77777777" w:rsidR="00FD10E6" w:rsidRDefault="00FD10E6">
            <w:pPr>
              <w:jc w:val="right"/>
              <w:rPr>
                <w:rFonts w:eastAsia="Times New Roman"/>
                <w:b/>
                <w:bCs/>
              </w:rPr>
            </w:pPr>
            <w:r>
              <w:rPr>
                <w:rFonts w:eastAsia="Times New Roman"/>
                <w:b/>
                <w:bCs/>
              </w:rPr>
              <w:t xml:space="preserve">M </w:t>
            </w:r>
          </w:p>
        </w:tc>
        <w:tc>
          <w:tcPr>
            <w:tcW w:w="0" w:type="auto"/>
            <w:vAlign w:val="center"/>
            <w:hideMark/>
          </w:tcPr>
          <w:p w14:paraId="00F07C53" w14:textId="77777777" w:rsidR="00FD10E6" w:rsidRDefault="00FD10E6">
            <w:pPr>
              <w:jc w:val="right"/>
              <w:rPr>
                <w:rFonts w:eastAsia="Times New Roman"/>
                <w:b/>
                <w:bCs/>
              </w:rPr>
            </w:pPr>
            <w:r>
              <w:rPr>
                <w:rFonts w:eastAsia="Times New Roman"/>
                <w:b/>
                <w:bCs/>
              </w:rPr>
              <w:t xml:space="preserve">N </w:t>
            </w:r>
          </w:p>
        </w:tc>
        <w:tc>
          <w:tcPr>
            <w:tcW w:w="0" w:type="auto"/>
            <w:vAlign w:val="center"/>
            <w:hideMark/>
          </w:tcPr>
          <w:p w14:paraId="24DE2F55" w14:textId="77777777" w:rsidR="00FD10E6" w:rsidRDefault="00FD10E6">
            <w:pPr>
              <w:jc w:val="right"/>
              <w:rPr>
                <w:rFonts w:eastAsia="Times New Roman"/>
                <w:b/>
                <w:bCs/>
              </w:rPr>
            </w:pPr>
            <w:r>
              <w:rPr>
                <w:rFonts w:eastAsia="Times New Roman"/>
                <w:b/>
                <w:bCs/>
              </w:rPr>
              <w:t xml:space="preserve">H </w:t>
            </w:r>
          </w:p>
        </w:tc>
      </w:tr>
      <w:tr w:rsidR="00FD10E6" w14:paraId="28EE19CC" w14:textId="77777777">
        <w:trPr>
          <w:divId w:val="398330973"/>
          <w:tblCellSpacing w:w="15" w:type="dxa"/>
        </w:trPr>
        <w:tc>
          <w:tcPr>
            <w:tcW w:w="0" w:type="auto"/>
            <w:vAlign w:val="center"/>
            <w:hideMark/>
          </w:tcPr>
          <w:p w14:paraId="46773339" w14:textId="77777777" w:rsidR="00FD10E6" w:rsidRDefault="00FD10E6">
            <w:pPr>
              <w:rPr>
                <w:rFonts w:eastAsia="Times New Roman"/>
              </w:rPr>
            </w:pPr>
            <w:r>
              <w:rPr>
                <w:rFonts w:eastAsia="Times New Roman"/>
              </w:rPr>
              <w:t xml:space="preserve">Full-time worker </w:t>
            </w:r>
          </w:p>
        </w:tc>
        <w:tc>
          <w:tcPr>
            <w:tcW w:w="0" w:type="auto"/>
            <w:vAlign w:val="center"/>
            <w:hideMark/>
          </w:tcPr>
          <w:p w14:paraId="65F4ED31" w14:textId="77777777" w:rsidR="00FD10E6" w:rsidRDefault="00FD10E6">
            <w:pPr>
              <w:jc w:val="right"/>
              <w:rPr>
                <w:rFonts w:eastAsia="Times New Roman"/>
              </w:rPr>
            </w:pPr>
            <w:r>
              <w:rPr>
                <w:rFonts w:eastAsia="Times New Roman"/>
              </w:rPr>
              <w:t xml:space="preserve">74 </w:t>
            </w:r>
          </w:p>
        </w:tc>
        <w:tc>
          <w:tcPr>
            <w:tcW w:w="0" w:type="auto"/>
            <w:vAlign w:val="center"/>
            <w:hideMark/>
          </w:tcPr>
          <w:p w14:paraId="003C68B1" w14:textId="77777777" w:rsidR="00FD10E6" w:rsidRDefault="00FD10E6">
            <w:pPr>
              <w:jc w:val="right"/>
              <w:rPr>
                <w:rFonts w:eastAsia="Times New Roman"/>
              </w:rPr>
            </w:pPr>
            <w:r>
              <w:rPr>
                <w:rFonts w:eastAsia="Times New Roman"/>
              </w:rPr>
              <w:t xml:space="preserve">13 </w:t>
            </w:r>
          </w:p>
        </w:tc>
        <w:tc>
          <w:tcPr>
            <w:tcW w:w="0" w:type="auto"/>
            <w:vAlign w:val="center"/>
            <w:hideMark/>
          </w:tcPr>
          <w:p w14:paraId="2888F364" w14:textId="77777777" w:rsidR="00FD10E6" w:rsidRDefault="00FD10E6">
            <w:pPr>
              <w:jc w:val="right"/>
              <w:rPr>
                <w:rFonts w:eastAsia="Times New Roman"/>
              </w:rPr>
            </w:pPr>
            <w:r>
              <w:rPr>
                <w:rFonts w:eastAsia="Times New Roman"/>
              </w:rPr>
              <w:t xml:space="preserve">13 </w:t>
            </w:r>
          </w:p>
        </w:tc>
      </w:tr>
      <w:tr w:rsidR="00FD10E6" w14:paraId="1C1D2DBE" w14:textId="77777777">
        <w:trPr>
          <w:divId w:val="398330973"/>
          <w:tblCellSpacing w:w="15" w:type="dxa"/>
        </w:trPr>
        <w:tc>
          <w:tcPr>
            <w:tcW w:w="0" w:type="auto"/>
            <w:vAlign w:val="center"/>
            <w:hideMark/>
          </w:tcPr>
          <w:p w14:paraId="51608080" w14:textId="77777777" w:rsidR="00FD10E6" w:rsidRDefault="00FD10E6">
            <w:pPr>
              <w:rPr>
                <w:rFonts w:eastAsia="Times New Roman"/>
              </w:rPr>
            </w:pPr>
            <w:r>
              <w:rPr>
                <w:rFonts w:eastAsia="Times New Roman"/>
              </w:rPr>
              <w:t xml:space="preserve">Part-time worker </w:t>
            </w:r>
          </w:p>
        </w:tc>
        <w:tc>
          <w:tcPr>
            <w:tcW w:w="0" w:type="auto"/>
            <w:vAlign w:val="center"/>
            <w:hideMark/>
          </w:tcPr>
          <w:p w14:paraId="7E2E7CB9" w14:textId="77777777" w:rsidR="00FD10E6" w:rsidRDefault="00FD10E6">
            <w:pPr>
              <w:jc w:val="right"/>
              <w:rPr>
                <w:rFonts w:eastAsia="Times New Roman"/>
              </w:rPr>
            </w:pPr>
            <w:r>
              <w:rPr>
                <w:rFonts w:eastAsia="Times New Roman"/>
              </w:rPr>
              <w:t xml:space="preserve">49 </w:t>
            </w:r>
          </w:p>
        </w:tc>
        <w:tc>
          <w:tcPr>
            <w:tcW w:w="0" w:type="auto"/>
            <w:vAlign w:val="center"/>
            <w:hideMark/>
          </w:tcPr>
          <w:p w14:paraId="5873B752" w14:textId="77777777" w:rsidR="00FD10E6" w:rsidRDefault="00FD10E6">
            <w:pPr>
              <w:jc w:val="right"/>
              <w:rPr>
                <w:rFonts w:eastAsia="Times New Roman"/>
              </w:rPr>
            </w:pPr>
            <w:r>
              <w:rPr>
                <w:rFonts w:eastAsia="Times New Roman"/>
              </w:rPr>
              <w:t xml:space="preserve">36 </w:t>
            </w:r>
          </w:p>
        </w:tc>
        <w:tc>
          <w:tcPr>
            <w:tcW w:w="0" w:type="auto"/>
            <w:vAlign w:val="center"/>
            <w:hideMark/>
          </w:tcPr>
          <w:p w14:paraId="6A4CB734" w14:textId="77777777" w:rsidR="00FD10E6" w:rsidRDefault="00FD10E6">
            <w:pPr>
              <w:jc w:val="right"/>
              <w:rPr>
                <w:rFonts w:eastAsia="Times New Roman"/>
              </w:rPr>
            </w:pPr>
            <w:r>
              <w:rPr>
                <w:rFonts w:eastAsia="Times New Roman"/>
              </w:rPr>
              <w:t xml:space="preserve">15 </w:t>
            </w:r>
          </w:p>
        </w:tc>
      </w:tr>
      <w:tr w:rsidR="00FD10E6" w14:paraId="366C88C8" w14:textId="77777777">
        <w:trPr>
          <w:divId w:val="398330973"/>
          <w:tblCellSpacing w:w="15" w:type="dxa"/>
        </w:trPr>
        <w:tc>
          <w:tcPr>
            <w:tcW w:w="0" w:type="auto"/>
            <w:vAlign w:val="center"/>
            <w:hideMark/>
          </w:tcPr>
          <w:p w14:paraId="2670A26C" w14:textId="77777777" w:rsidR="00FD10E6" w:rsidRDefault="00FD10E6">
            <w:pPr>
              <w:rPr>
                <w:rFonts w:eastAsia="Times New Roman"/>
              </w:rPr>
            </w:pPr>
            <w:r>
              <w:rPr>
                <w:rFonts w:eastAsia="Times New Roman"/>
              </w:rPr>
              <w:t xml:space="preserve">College student </w:t>
            </w:r>
          </w:p>
        </w:tc>
        <w:tc>
          <w:tcPr>
            <w:tcW w:w="0" w:type="auto"/>
            <w:vAlign w:val="center"/>
            <w:hideMark/>
          </w:tcPr>
          <w:p w14:paraId="4A13DF40" w14:textId="77777777" w:rsidR="00FD10E6" w:rsidRDefault="00FD10E6">
            <w:pPr>
              <w:jc w:val="right"/>
              <w:rPr>
                <w:rFonts w:eastAsia="Times New Roman"/>
              </w:rPr>
            </w:pPr>
            <w:r>
              <w:rPr>
                <w:rFonts w:eastAsia="Times New Roman"/>
              </w:rPr>
              <w:t xml:space="preserve">60 </w:t>
            </w:r>
          </w:p>
        </w:tc>
        <w:tc>
          <w:tcPr>
            <w:tcW w:w="0" w:type="auto"/>
            <w:vAlign w:val="center"/>
            <w:hideMark/>
          </w:tcPr>
          <w:p w14:paraId="7768882B" w14:textId="77777777" w:rsidR="00FD10E6" w:rsidRDefault="00FD10E6">
            <w:pPr>
              <w:jc w:val="right"/>
              <w:rPr>
                <w:rFonts w:eastAsia="Times New Roman"/>
              </w:rPr>
            </w:pPr>
            <w:r>
              <w:rPr>
                <w:rFonts w:eastAsia="Times New Roman"/>
              </w:rPr>
              <w:t xml:space="preserve">22 </w:t>
            </w:r>
          </w:p>
        </w:tc>
        <w:tc>
          <w:tcPr>
            <w:tcW w:w="0" w:type="auto"/>
            <w:vAlign w:val="center"/>
            <w:hideMark/>
          </w:tcPr>
          <w:p w14:paraId="003CC55F" w14:textId="77777777" w:rsidR="00FD10E6" w:rsidRDefault="00FD10E6">
            <w:pPr>
              <w:jc w:val="right"/>
              <w:rPr>
                <w:rFonts w:eastAsia="Times New Roman"/>
              </w:rPr>
            </w:pPr>
            <w:r>
              <w:rPr>
                <w:rFonts w:eastAsia="Times New Roman"/>
              </w:rPr>
              <w:t xml:space="preserve">18 </w:t>
            </w:r>
          </w:p>
        </w:tc>
      </w:tr>
      <w:tr w:rsidR="00FD10E6" w14:paraId="288CEA52" w14:textId="77777777">
        <w:trPr>
          <w:divId w:val="398330973"/>
          <w:tblCellSpacing w:w="15" w:type="dxa"/>
        </w:trPr>
        <w:tc>
          <w:tcPr>
            <w:tcW w:w="0" w:type="auto"/>
            <w:vAlign w:val="center"/>
            <w:hideMark/>
          </w:tcPr>
          <w:p w14:paraId="7CC82E21" w14:textId="77777777" w:rsidR="00FD10E6" w:rsidRDefault="00FD10E6">
            <w:pPr>
              <w:rPr>
                <w:rFonts w:eastAsia="Times New Roman"/>
              </w:rPr>
            </w:pPr>
            <w:r>
              <w:rPr>
                <w:rFonts w:eastAsia="Times New Roman"/>
              </w:rPr>
              <w:t xml:space="preserve">Non-working adult </w:t>
            </w:r>
          </w:p>
        </w:tc>
        <w:tc>
          <w:tcPr>
            <w:tcW w:w="0" w:type="auto"/>
            <w:vAlign w:val="center"/>
            <w:hideMark/>
          </w:tcPr>
          <w:p w14:paraId="269EAF89" w14:textId="77777777" w:rsidR="00FD10E6" w:rsidRDefault="00FD10E6">
            <w:pPr>
              <w:jc w:val="right"/>
              <w:rPr>
                <w:rFonts w:eastAsia="Times New Roman"/>
              </w:rPr>
            </w:pPr>
            <w:r>
              <w:rPr>
                <w:rFonts w:eastAsia="Times New Roman"/>
              </w:rPr>
              <w:t xml:space="preserve">0 </w:t>
            </w:r>
          </w:p>
        </w:tc>
        <w:tc>
          <w:tcPr>
            <w:tcW w:w="0" w:type="auto"/>
            <w:vAlign w:val="center"/>
            <w:hideMark/>
          </w:tcPr>
          <w:p w14:paraId="30C0E4E0" w14:textId="77777777" w:rsidR="00FD10E6" w:rsidRDefault="00FD10E6">
            <w:pPr>
              <w:jc w:val="right"/>
              <w:rPr>
                <w:rFonts w:eastAsia="Times New Roman"/>
              </w:rPr>
            </w:pPr>
            <w:r>
              <w:rPr>
                <w:rFonts w:eastAsia="Times New Roman"/>
              </w:rPr>
              <w:t xml:space="preserve">64 </w:t>
            </w:r>
          </w:p>
        </w:tc>
        <w:tc>
          <w:tcPr>
            <w:tcW w:w="0" w:type="auto"/>
            <w:vAlign w:val="center"/>
            <w:hideMark/>
          </w:tcPr>
          <w:p w14:paraId="73193180" w14:textId="77777777" w:rsidR="00FD10E6" w:rsidRDefault="00FD10E6">
            <w:pPr>
              <w:jc w:val="right"/>
              <w:rPr>
                <w:rFonts w:eastAsia="Times New Roman"/>
              </w:rPr>
            </w:pPr>
            <w:r>
              <w:rPr>
                <w:rFonts w:eastAsia="Times New Roman"/>
              </w:rPr>
              <w:t xml:space="preserve">36 </w:t>
            </w:r>
          </w:p>
        </w:tc>
      </w:tr>
      <w:tr w:rsidR="00FD10E6" w14:paraId="23055FB9" w14:textId="77777777">
        <w:trPr>
          <w:divId w:val="398330973"/>
          <w:tblCellSpacing w:w="15" w:type="dxa"/>
        </w:trPr>
        <w:tc>
          <w:tcPr>
            <w:tcW w:w="0" w:type="auto"/>
            <w:vAlign w:val="center"/>
            <w:hideMark/>
          </w:tcPr>
          <w:p w14:paraId="41061824" w14:textId="77777777" w:rsidR="00FD10E6" w:rsidRDefault="00FD10E6">
            <w:pPr>
              <w:rPr>
                <w:rFonts w:eastAsia="Times New Roman"/>
              </w:rPr>
            </w:pPr>
            <w:r>
              <w:rPr>
                <w:rFonts w:eastAsia="Times New Roman"/>
              </w:rPr>
              <w:t xml:space="preserve">Non-working senior </w:t>
            </w:r>
          </w:p>
        </w:tc>
        <w:tc>
          <w:tcPr>
            <w:tcW w:w="0" w:type="auto"/>
            <w:vAlign w:val="center"/>
            <w:hideMark/>
          </w:tcPr>
          <w:p w14:paraId="21D8FA71" w14:textId="77777777" w:rsidR="00FD10E6" w:rsidRDefault="00FD10E6">
            <w:pPr>
              <w:jc w:val="right"/>
              <w:rPr>
                <w:rFonts w:eastAsia="Times New Roman"/>
              </w:rPr>
            </w:pPr>
            <w:r>
              <w:rPr>
                <w:rFonts w:eastAsia="Times New Roman"/>
              </w:rPr>
              <w:t xml:space="preserve">0 </w:t>
            </w:r>
          </w:p>
        </w:tc>
        <w:tc>
          <w:tcPr>
            <w:tcW w:w="0" w:type="auto"/>
            <w:vAlign w:val="center"/>
            <w:hideMark/>
          </w:tcPr>
          <w:p w14:paraId="1C0C80F8" w14:textId="77777777" w:rsidR="00FD10E6" w:rsidRDefault="00FD10E6">
            <w:pPr>
              <w:jc w:val="right"/>
              <w:rPr>
                <w:rFonts w:eastAsia="Times New Roman"/>
              </w:rPr>
            </w:pPr>
            <w:r>
              <w:rPr>
                <w:rFonts w:eastAsia="Times New Roman"/>
              </w:rPr>
              <w:t xml:space="preserve">56 </w:t>
            </w:r>
          </w:p>
        </w:tc>
        <w:tc>
          <w:tcPr>
            <w:tcW w:w="0" w:type="auto"/>
            <w:vAlign w:val="center"/>
            <w:hideMark/>
          </w:tcPr>
          <w:p w14:paraId="26BC5B40" w14:textId="77777777" w:rsidR="00FD10E6" w:rsidRDefault="00FD10E6">
            <w:pPr>
              <w:jc w:val="right"/>
              <w:rPr>
                <w:rFonts w:eastAsia="Times New Roman"/>
              </w:rPr>
            </w:pPr>
            <w:r>
              <w:rPr>
                <w:rFonts w:eastAsia="Times New Roman"/>
              </w:rPr>
              <w:t xml:space="preserve">44 </w:t>
            </w:r>
          </w:p>
        </w:tc>
      </w:tr>
      <w:tr w:rsidR="00FD10E6" w14:paraId="0D9586B8" w14:textId="77777777">
        <w:trPr>
          <w:divId w:val="398330973"/>
          <w:tblCellSpacing w:w="15" w:type="dxa"/>
        </w:trPr>
        <w:tc>
          <w:tcPr>
            <w:tcW w:w="0" w:type="auto"/>
            <w:vAlign w:val="center"/>
            <w:hideMark/>
          </w:tcPr>
          <w:p w14:paraId="2035FBE6" w14:textId="77777777" w:rsidR="00FD10E6" w:rsidRDefault="00FD10E6">
            <w:pPr>
              <w:rPr>
                <w:rFonts w:eastAsia="Times New Roman"/>
              </w:rPr>
            </w:pPr>
            <w:r>
              <w:rPr>
                <w:rFonts w:eastAsia="Times New Roman"/>
              </w:rPr>
              <w:t xml:space="preserve">Driving-age student </w:t>
            </w:r>
          </w:p>
        </w:tc>
        <w:tc>
          <w:tcPr>
            <w:tcW w:w="0" w:type="auto"/>
            <w:vAlign w:val="center"/>
            <w:hideMark/>
          </w:tcPr>
          <w:p w14:paraId="520D692A" w14:textId="77777777" w:rsidR="00FD10E6" w:rsidRDefault="00FD10E6">
            <w:pPr>
              <w:jc w:val="right"/>
              <w:rPr>
                <w:rFonts w:eastAsia="Times New Roman"/>
              </w:rPr>
            </w:pPr>
            <w:r>
              <w:rPr>
                <w:rFonts w:eastAsia="Times New Roman"/>
              </w:rPr>
              <w:t xml:space="preserve">80 </w:t>
            </w:r>
          </w:p>
        </w:tc>
        <w:tc>
          <w:tcPr>
            <w:tcW w:w="0" w:type="auto"/>
            <w:vAlign w:val="center"/>
            <w:hideMark/>
          </w:tcPr>
          <w:p w14:paraId="67885C74" w14:textId="77777777" w:rsidR="00FD10E6" w:rsidRDefault="00FD10E6">
            <w:pPr>
              <w:jc w:val="right"/>
              <w:rPr>
                <w:rFonts w:eastAsia="Times New Roman"/>
              </w:rPr>
            </w:pPr>
            <w:r>
              <w:rPr>
                <w:rFonts w:eastAsia="Times New Roman"/>
              </w:rPr>
              <w:t xml:space="preserve">9 </w:t>
            </w:r>
          </w:p>
        </w:tc>
        <w:tc>
          <w:tcPr>
            <w:tcW w:w="0" w:type="auto"/>
            <w:vAlign w:val="center"/>
            <w:hideMark/>
          </w:tcPr>
          <w:p w14:paraId="754FB311" w14:textId="77777777" w:rsidR="00FD10E6" w:rsidRDefault="00FD10E6">
            <w:pPr>
              <w:jc w:val="right"/>
              <w:rPr>
                <w:rFonts w:eastAsia="Times New Roman"/>
              </w:rPr>
            </w:pPr>
            <w:r>
              <w:rPr>
                <w:rFonts w:eastAsia="Times New Roman"/>
              </w:rPr>
              <w:t xml:space="preserve">11 </w:t>
            </w:r>
          </w:p>
        </w:tc>
      </w:tr>
      <w:tr w:rsidR="00FD10E6" w14:paraId="57C10539" w14:textId="77777777">
        <w:trPr>
          <w:divId w:val="398330973"/>
          <w:tblCellSpacing w:w="15" w:type="dxa"/>
        </w:trPr>
        <w:tc>
          <w:tcPr>
            <w:tcW w:w="0" w:type="auto"/>
            <w:vAlign w:val="center"/>
            <w:hideMark/>
          </w:tcPr>
          <w:p w14:paraId="3C5DF7EB" w14:textId="77777777" w:rsidR="00FD10E6" w:rsidRDefault="00FD10E6">
            <w:pPr>
              <w:rPr>
                <w:rFonts w:eastAsia="Times New Roman"/>
              </w:rPr>
            </w:pPr>
            <w:r>
              <w:rPr>
                <w:rFonts w:eastAsia="Times New Roman"/>
              </w:rPr>
              <w:t xml:space="preserve">Non-driving student </w:t>
            </w:r>
          </w:p>
        </w:tc>
        <w:tc>
          <w:tcPr>
            <w:tcW w:w="0" w:type="auto"/>
            <w:vAlign w:val="center"/>
            <w:hideMark/>
          </w:tcPr>
          <w:p w14:paraId="7BFCB940" w14:textId="77777777" w:rsidR="00FD10E6" w:rsidRDefault="00FD10E6">
            <w:pPr>
              <w:jc w:val="right"/>
              <w:rPr>
                <w:rFonts w:eastAsia="Times New Roman"/>
              </w:rPr>
            </w:pPr>
            <w:r>
              <w:rPr>
                <w:rFonts w:eastAsia="Times New Roman"/>
              </w:rPr>
              <w:t xml:space="preserve">84 </w:t>
            </w:r>
          </w:p>
        </w:tc>
        <w:tc>
          <w:tcPr>
            <w:tcW w:w="0" w:type="auto"/>
            <w:vAlign w:val="center"/>
            <w:hideMark/>
          </w:tcPr>
          <w:p w14:paraId="295BC603" w14:textId="77777777" w:rsidR="00FD10E6" w:rsidRDefault="00FD10E6">
            <w:pPr>
              <w:jc w:val="right"/>
              <w:rPr>
                <w:rFonts w:eastAsia="Times New Roman"/>
              </w:rPr>
            </w:pPr>
            <w:r>
              <w:rPr>
                <w:rFonts w:eastAsia="Times New Roman"/>
              </w:rPr>
              <w:t xml:space="preserve">9 </w:t>
            </w:r>
          </w:p>
        </w:tc>
        <w:tc>
          <w:tcPr>
            <w:tcW w:w="0" w:type="auto"/>
            <w:vAlign w:val="center"/>
            <w:hideMark/>
          </w:tcPr>
          <w:p w14:paraId="40C81B02" w14:textId="77777777" w:rsidR="00FD10E6" w:rsidRDefault="00FD10E6">
            <w:pPr>
              <w:jc w:val="right"/>
              <w:rPr>
                <w:rFonts w:eastAsia="Times New Roman"/>
              </w:rPr>
            </w:pPr>
            <w:r>
              <w:rPr>
                <w:rFonts w:eastAsia="Times New Roman"/>
              </w:rPr>
              <w:t xml:space="preserve">7 </w:t>
            </w:r>
          </w:p>
        </w:tc>
      </w:tr>
      <w:tr w:rsidR="00FD10E6" w14:paraId="246067B1" w14:textId="77777777">
        <w:trPr>
          <w:divId w:val="398330973"/>
          <w:tblCellSpacing w:w="15" w:type="dxa"/>
        </w:trPr>
        <w:tc>
          <w:tcPr>
            <w:tcW w:w="0" w:type="auto"/>
            <w:vAlign w:val="center"/>
            <w:hideMark/>
          </w:tcPr>
          <w:p w14:paraId="22F25252" w14:textId="77777777" w:rsidR="00FD10E6" w:rsidRDefault="00FD10E6">
            <w:pPr>
              <w:rPr>
                <w:rFonts w:eastAsia="Times New Roman"/>
              </w:rPr>
            </w:pPr>
            <w:r>
              <w:rPr>
                <w:rFonts w:eastAsia="Times New Roman"/>
              </w:rPr>
              <w:t xml:space="preserve">Pre-school </w:t>
            </w:r>
          </w:p>
        </w:tc>
        <w:tc>
          <w:tcPr>
            <w:tcW w:w="0" w:type="auto"/>
            <w:vAlign w:val="center"/>
            <w:hideMark/>
          </w:tcPr>
          <w:p w14:paraId="454CDBDF" w14:textId="77777777" w:rsidR="00FD10E6" w:rsidRDefault="00FD10E6">
            <w:pPr>
              <w:jc w:val="right"/>
              <w:rPr>
                <w:rFonts w:eastAsia="Times New Roman"/>
              </w:rPr>
            </w:pPr>
            <w:commentRangeStart w:id="6"/>
            <w:r>
              <w:rPr>
                <w:rFonts w:eastAsia="Times New Roman"/>
              </w:rPr>
              <w:t xml:space="preserve">40 </w:t>
            </w:r>
          </w:p>
        </w:tc>
        <w:tc>
          <w:tcPr>
            <w:tcW w:w="0" w:type="auto"/>
            <w:vAlign w:val="center"/>
            <w:hideMark/>
          </w:tcPr>
          <w:p w14:paraId="309BC9D0" w14:textId="77777777" w:rsidR="00FD10E6" w:rsidRDefault="00FD10E6">
            <w:pPr>
              <w:jc w:val="right"/>
              <w:rPr>
                <w:rFonts w:eastAsia="Times New Roman"/>
              </w:rPr>
            </w:pPr>
            <w:r>
              <w:rPr>
                <w:rFonts w:eastAsia="Times New Roman"/>
              </w:rPr>
              <w:t xml:space="preserve">34 </w:t>
            </w:r>
          </w:p>
        </w:tc>
        <w:tc>
          <w:tcPr>
            <w:tcW w:w="0" w:type="auto"/>
            <w:vAlign w:val="center"/>
            <w:hideMark/>
          </w:tcPr>
          <w:p w14:paraId="6399F532" w14:textId="77777777" w:rsidR="00FD10E6" w:rsidRDefault="00FD10E6">
            <w:pPr>
              <w:jc w:val="right"/>
              <w:rPr>
                <w:rFonts w:eastAsia="Times New Roman"/>
              </w:rPr>
            </w:pPr>
            <w:r>
              <w:rPr>
                <w:rFonts w:eastAsia="Times New Roman"/>
              </w:rPr>
              <w:t xml:space="preserve">27 </w:t>
            </w:r>
            <w:commentRangeEnd w:id="6"/>
            <w:r w:rsidR="003B7E5D">
              <w:rPr>
                <w:rStyle w:val="CommentReference"/>
              </w:rPr>
              <w:commentReference w:id="6"/>
            </w:r>
          </w:p>
        </w:tc>
      </w:tr>
    </w:tbl>
    <w:p w14:paraId="2176B3B0" w14:textId="77777777" w:rsidR="00FD10E6" w:rsidRDefault="00FD10E6">
      <w:pPr>
        <w:divId w:val="398330973"/>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4"/>
        <w:gridCol w:w="548"/>
        <w:gridCol w:w="548"/>
        <w:gridCol w:w="1480"/>
      </w:tblGrid>
      <w:tr w:rsidR="00FD10E6" w14:paraId="3FD8285D" w14:textId="77777777">
        <w:trPr>
          <w:divId w:val="398330973"/>
          <w:tblHeader/>
          <w:tblCellSpacing w:w="15" w:type="dxa"/>
        </w:trPr>
        <w:tc>
          <w:tcPr>
            <w:tcW w:w="0" w:type="auto"/>
            <w:gridSpan w:val="4"/>
            <w:tcBorders>
              <w:top w:val="nil"/>
              <w:left w:val="nil"/>
              <w:bottom w:val="nil"/>
              <w:right w:val="nil"/>
            </w:tcBorders>
            <w:vAlign w:val="center"/>
            <w:hideMark/>
          </w:tcPr>
          <w:p w14:paraId="61D83E3A" w14:textId="28D084CB" w:rsidR="00FD10E6" w:rsidRDefault="00FD10E6">
            <w:pPr>
              <w:jc w:val="center"/>
              <w:rPr>
                <w:rFonts w:eastAsia="Times New Roman"/>
              </w:rPr>
            </w:pPr>
            <w:r>
              <w:rPr>
                <w:rFonts w:eastAsia="Times New Roman"/>
              </w:rPr>
              <w:lastRenderedPageBreak/>
              <w:t>Table 3-</w:t>
            </w:r>
            <w:commentRangeStart w:id="7"/>
            <w:r>
              <w:rPr>
                <w:rFonts w:eastAsia="Times New Roman"/>
              </w:rPr>
              <w:t>11b</w:t>
            </w:r>
            <w:commentRangeEnd w:id="7"/>
            <w:r w:rsidR="00585461">
              <w:rPr>
                <w:rStyle w:val="CommentReference"/>
              </w:rPr>
              <w:commentReference w:id="7"/>
            </w:r>
            <w:r>
              <w:rPr>
                <w:rFonts w:eastAsia="Times New Roman"/>
              </w:rPr>
              <w:t xml:space="preserve">. DAP Model Shares by </w:t>
            </w:r>
            <w:del w:id="8" w:author="Kyeil Kim" w:date="2019-04-25T08:21:00Z">
              <w:r w:rsidDel="00585461">
                <w:rPr>
                  <w:rFonts w:eastAsia="Times New Roman"/>
                </w:rPr>
                <w:delText xml:space="preserve">person </w:delText>
              </w:r>
            </w:del>
            <w:ins w:id="9" w:author="Kyeil Kim" w:date="2019-04-25T08:21:00Z">
              <w:r w:rsidR="00585461">
                <w:rPr>
                  <w:rFonts w:eastAsia="Times New Roman"/>
                </w:rPr>
                <w:t>P</w:t>
              </w:r>
              <w:r w:rsidR="00585461">
                <w:rPr>
                  <w:rFonts w:eastAsia="Times New Roman"/>
                </w:rPr>
                <w:t xml:space="preserve">erson </w:t>
              </w:r>
            </w:ins>
            <w:del w:id="10" w:author="Kyeil Kim" w:date="2019-04-25T08:21:00Z">
              <w:r w:rsidDel="00585461">
                <w:rPr>
                  <w:rFonts w:eastAsia="Times New Roman"/>
                </w:rPr>
                <w:delText xml:space="preserve">type </w:delText>
              </w:r>
            </w:del>
            <w:ins w:id="11" w:author="Kyeil Kim" w:date="2019-04-25T08:21:00Z">
              <w:r w:rsidR="00585461">
                <w:rPr>
                  <w:rFonts w:eastAsia="Times New Roman"/>
                </w:rPr>
                <w:t>T</w:t>
              </w:r>
              <w:r w:rsidR="00585461">
                <w:rPr>
                  <w:rFonts w:eastAsia="Times New Roman"/>
                </w:rPr>
                <w:t xml:space="preserve">ype </w:t>
              </w:r>
            </w:ins>
          </w:p>
        </w:tc>
      </w:tr>
      <w:tr w:rsidR="00FD10E6" w14:paraId="5137664C" w14:textId="77777777">
        <w:trPr>
          <w:divId w:val="398330973"/>
          <w:tblHeader/>
          <w:tblCellSpacing w:w="15" w:type="dxa"/>
        </w:trPr>
        <w:tc>
          <w:tcPr>
            <w:tcW w:w="0" w:type="auto"/>
            <w:vAlign w:val="center"/>
            <w:hideMark/>
          </w:tcPr>
          <w:p w14:paraId="629143D6" w14:textId="77777777" w:rsidR="00FD10E6" w:rsidRDefault="00FD10E6">
            <w:pPr>
              <w:rPr>
                <w:rFonts w:eastAsia="Times New Roman"/>
                <w:b/>
                <w:bCs/>
              </w:rPr>
            </w:pPr>
            <w:r>
              <w:rPr>
                <w:rFonts w:eastAsia="Times New Roman"/>
                <w:b/>
                <w:bCs/>
              </w:rPr>
              <w:t xml:space="preserve">Person Type </w:t>
            </w:r>
          </w:p>
        </w:tc>
        <w:tc>
          <w:tcPr>
            <w:tcW w:w="0" w:type="auto"/>
            <w:vAlign w:val="center"/>
            <w:hideMark/>
          </w:tcPr>
          <w:p w14:paraId="79E45097" w14:textId="77777777" w:rsidR="00FD10E6" w:rsidRDefault="00FD10E6">
            <w:pPr>
              <w:jc w:val="right"/>
              <w:rPr>
                <w:rFonts w:eastAsia="Times New Roman"/>
                <w:b/>
                <w:bCs/>
              </w:rPr>
            </w:pPr>
            <w:r>
              <w:rPr>
                <w:rFonts w:eastAsia="Times New Roman"/>
                <w:b/>
                <w:bCs/>
              </w:rPr>
              <w:t xml:space="preserve">M </w:t>
            </w:r>
          </w:p>
        </w:tc>
        <w:tc>
          <w:tcPr>
            <w:tcW w:w="0" w:type="auto"/>
            <w:vAlign w:val="center"/>
            <w:hideMark/>
          </w:tcPr>
          <w:p w14:paraId="46F4A79E" w14:textId="77777777" w:rsidR="00FD10E6" w:rsidRDefault="00FD10E6">
            <w:pPr>
              <w:jc w:val="right"/>
              <w:rPr>
                <w:rFonts w:eastAsia="Times New Roman"/>
                <w:b/>
                <w:bCs/>
              </w:rPr>
            </w:pPr>
            <w:r>
              <w:rPr>
                <w:rFonts w:eastAsia="Times New Roman"/>
                <w:b/>
                <w:bCs/>
              </w:rPr>
              <w:t xml:space="preserve">N </w:t>
            </w:r>
          </w:p>
        </w:tc>
        <w:tc>
          <w:tcPr>
            <w:tcW w:w="0" w:type="auto"/>
            <w:vAlign w:val="center"/>
            <w:hideMark/>
          </w:tcPr>
          <w:p w14:paraId="32CF2E7E" w14:textId="77777777" w:rsidR="00FD10E6" w:rsidRDefault="00FD10E6">
            <w:pPr>
              <w:jc w:val="right"/>
              <w:rPr>
                <w:rFonts w:eastAsia="Times New Roman"/>
                <w:b/>
                <w:bCs/>
              </w:rPr>
            </w:pPr>
            <w:r>
              <w:rPr>
                <w:rFonts w:eastAsia="Times New Roman"/>
                <w:b/>
                <w:bCs/>
              </w:rPr>
              <w:t xml:space="preserve">H </w:t>
            </w:r>
          </w:p>
        </w:tc>
      </w:tr>
      <w:tr w:rsidR="00FD10E6" w14:paraId="2683F87B" w14:textId="77777777">
        <w:trPr>
          <w:divId w:val="398330973"/>
          <w:tblCellSpacing w:w="15" w:type="dxa"/>
        </w:trPr>
        <w:tc>
          <w:tcPr>
            <w:tcW w:w="0" w:type="auto"/>
            <w:vAlign w:val="center"/>
            <w:hideMark/>
          </w:tcPr>
          <w:p w14:paraId="555C593C" w14:textId="77777777" w:rsidR="00FD10E6" w:rsidRDefault="00FD10E6">
            <w:pPr>
              <w:rPr>
                <w:rFonts w:eastAsia="Times New Roman"/>
              </w:rPr>
            </w:pPr>
            <w:r>
              <w:rPr>
                <w:rFonts w:eastAsia="Times New Roman"/>
              </w:rPr>
              <w:t xml:space="preserve">Full-time worker </w:t>
            </w:r>
          </w:p>
        </w:tc>
        <w:tc>
          <w:tcPr>
            <w:tcW w:w="0" w:type="auto"/>
            <w:vAlign w:val="center"/>
            <w:hideMark/>
          </w:tcPr>
          <w:p w14:paraId="52D834A7" w14:textId="77777777" w:rsidR="00FD10E6" w:rsidRDefault="00FD10E6">
            <w:pPr>
              <w:jc w:val="right"/>
              <w:rPr>
                <w:rFonts w:eastAsia="Times New Roman"/>
              </w:rPr>
            </w:pPr>
            <w:r>
              <w:rPr>
                <w:rFonts w:eastAsia="Times New Roman"/>
              </w:rPr>
              <w:t xml:space="preserve">74 </w:t>
            </w:r>
          </w:p>
        </w:tc>
        <w:tc>
          <w:tcPr>
            <w:tcW w:w="0" w:type="auto"/>
            <w:vAlign w:val="center"/>
            <w:hideMark/>
          </w:tcPr>
          <w:p w14:paraId="4B68CD0C" w14:textId="77777777" w:rsidR="00FD10E6" w:rsidRDefault="00FD10E6">
            <w:pPr>
              <w:jc w:val="right"/>
              <w:rPr>
                <w:rFonts w:eastAsia="Times New Roman"/>
              </w:rPr>
            </w:pPr>
            <w:r>
              <w:rPr>
                <w:rFonts w:eastAsia="Times New Roman"/>
              </w:rPr>
              <w:t xml:space="preserve">13 </w:t>
            </w:r>
          </w:p>
        </w:tc>
        <w:tc>
          <w:tcPr>
            <w:tcW w:w="0" w:type="auto"/>
            <w:vAlign w:val="center"/>
            <w:hideMark/>
          </w:tcPr>
          <w:p w14:paraId="0E8F3229" w14:textId="77777777" w:rsidR="00FD10E6" w:rsidRDefault="00FD10E6">
            <w:pPr>
              <w:jc w:val="right"/>
              <w:rPr>
                <w:rFonts w:eastAsia="Times New Roman"/>
              </w:rPr>
            </w:pPr>
            <w:r>
              <w:rPr>
                <w:rFonts w:eastAsia="Times New Roman"/>
              </w:rPr>
              <w:t xml:space="preserve">13 </w:t>
            </w:r>
          </w:p>
        </w:tc>
      </w:tr>
      <w:tr w:rsidR="00FD10E6" w14:paraId="5E276B61" w14:textId="77777777">
        <w:trPr>
          <w:divId w:val="398330973"/>
          <w:tblCellSpacing w:w="15" w:type="dxa"/>
        </w:trPr>
        <w:tc>
          <w:tcPr>
            <w:tcW w:w="0" w:type="auto"/>
            <w:vAlign w:val="center"/>
            <w:hideMark/>
          </w:tcPr>
          <w:p w14:paraId="2FE05942" w14:textId="77777777" w:rsidR="00FD10E6" w:rsidRDefault="00FD10E6">
            <w:pPr>
              <w:rPr>
                <w:rFonts w:eastAsia="Times New Roman"/>
              </w:rPr>
            </w:pPr>
            <w:r>
              <w:rPr>
                <w:rFonts w:eastAsia="Times New Roman"/>
              </w:rPr>
              <w:t xml:space="preserve">Part-time worker </w:t>
            </w:r>
          </w:p>
        </w:tc>
        <w:tc>
          <w:tcPr>
            <w:tcW w:w="0" w:type="auto"/>
            <w:vAlign w:val="center"/>
            <w:hideMark/>
          </w:tcPr>
          <w:p w14:paraId="4CCCF2E5" w14:textId="77777777" w:rsidR="00FD10E6" w:rsidRDefault="00FD10E6">
            <w:pPr>
              <w:jc w:val="right"/>
              <w:rPr>
                <w:rFonts w:eastAsia="Times New Roman"/>
              </w:rPr>
            </w:pPr>
            <w:r>
              <w:rPr>
                <w:rFonts w:eastAsia="Times New Roman"/>
              </w:rPr>
              <w:t xml:space="preserve">55 </w:t>
            </w:r>
          </w:p>
        </w:tc>
        <w:tc>
          <w:tcPr>
            <w:tcW w:w="0" w:type="auto"/>
            <w:vAlign w:val="center"/>
            <w:hideMark/>
          </w:tcPr>
          <w:p w14:paraId="6D8F24B0" w14:textId="77777777" w:rsidR="00FD10E6" w:rsidRDefault="00FD10E6">
            <w:pPr>
              <w:jc w:val="right"/>
              <w:rPr>
                <w:rFonts w:eastAsia="Times New Roman"/>
              </w:rPr>
            </w:pPr>
            <w:r>
              <w:rPr>
                <w:rFonts w:eastAsia="Times New Roman"/>
              </w:rPr>
              <w:t xml:space="preserve">32 </w:t>
            </w:r>
          </w:p>
        </w:tc>
        <w:tc>
          <w:tcPr>
            <w:tcW w:w="0" w:type="auto"/>
            <w:vAlign w:val="center"/>
            <w:hideMark/>
          </w:tcPr>
          <w:p w14:paraId="277F6A8D" w14:textId="77777777" w:rsidR="00FD10E6" w:rsidRDefault="00FD10E6">
            <w:pPr>
              <w:jc w:val="right"/>
              <w:rPr>
                <w:rFonts w:eastAsia="Times New Roman"/>
              </w:rPr>
            </w:pPr>
            <w:r>
              <w:rPr>
                <w:rFonts w:eastAsia="Times New Roman"/>
              </w:rPr>
              <w:t xml:space="preserve">13 </w:t>
            </w:r>
          </w:p>
        </w:tc>
      </w:tr>
      <w:tr w:rsidR="00FD10E6" w14:paraId="5A5CCEE5" w14:textId="77777777">
        <w:trPr>
          <w:divId w:val="398330973"/>
          <w:tblCellSpacing w:w="15" w:type="dxa"/>
        </w:trPr>
        <w:tc>
          <w:tcPr>
            <w:tcW w:w="0" w:type="auto"/>
            <w:vAlign w:val="center"/>
            <w:hideMark/>
          </w:tcPr>
          <w:p w14:paraId="294F3F02" w14:textId="77777777" w:rsidR="00FD10E6" w:rsidRDefault="00FD10E6">
            <w:pPr>
              <w:rPr>
                <w:rFonts w:eastAsia="Times New Roman"/>
              </w:rPr>
            </w:pPr>
            <w:r>
              <w:rPr>
                <w:rFonts w:eastAsia="Times New Roman"/>
              </w:rPr>
              <w:t xml:space="preserve">College student </w:t>
            </w:r>
          </w:p>
        </w:tc>
        <w:tc>
          <w:tcPr>
            <w:tcW w:w="0" w:type="auto"/>
            <w:vAlign w:val="center"/>
            <w:hideMark/>
          </w:tcPr>
          <w:p w14:paraId="6030F03D" w14:textId="77777777" w:rsidR="00FD10E6" w:rsidRDefault="00FD10E6">
            <w:pPr>
              <w:jc w:val="right"/>
              <w:rPr>
                <w:rFonts w:eastAsia="Times New Roman"/>
              </w:rPr>
            </w:pPr>
            <w:r>
              <w:rPr>
                <w:rFonts w:eastAsia="Times New Roman"/>
              </w:rPr>
              <w:t xml:space="preserve">59 </w:t>
            </w:r>
          </w:p>
        </w:tc>
        <w:tc>
          <w:tcPr>
            <w:tcW w:w="0" w:type="auto"/>
            <w:vAlign w:val="center"/>
            <w:hideMark/>
          </w:tcPr>
          <w:p w14:paraId="507D3D0F" w14:textId="77777777" w:rsidR="00FD10E6" w:rsidRDefault="00FD10E6">
            <w:pPr>
              <w:jc w:val="right"/>
              <w:rPr>
                <w:rFonts w:eastAsia="Times New Roman"/>
              </w:rPr>
            </w:pPr>
            <w:r>
              <w:rPr>
                <w:rFonts w:eastAsia="Times New Roman"/>
              </w:rPr>
              <w:t xml:space="preserve">23 </w:t>
            </w:r>
          </w:p>
        </w:tc>
        <w:tc>
          <w:tcPr>
            <w:tcW w:w="0" w:type="auto"/>
            <w:vAlign w:val="center"/>
            <w:hideMark/>
          </w:tcPr>
          <w:p w14:paraId="6F9C4DAD" w14:textId="77777777" w:rsidR="00FD10E6" w:rsidRDefault="00FD10E6">
            <w:pPr>
              <w:jc w:val="right"/>
              <w:rPr>
                <w:rFonts w:eastAsia="Times New Roman"/>
              </w:rPr>
            </w:pPr>
            <w:r>
              <w:rPr>
                <w:rFonts w:eastAsia="Times New Roman"/>
              </w:rPr>
              <w:t xml:space="preserve">18 </w:t>
            </w:r>
          </w:p>
        </w:tc>
      </w:tr>
      <w:tr w:rsidR="00FD10E6" w14:paraId="11F767B1" w14:textId="77777777">
        <w:trPr>
          <w:divId w:val="398330973"/>
          <w:tblCellSpacing w:w="15" w:type="dxa"/>
        </w:trPr>
        <w:tc>
          <w:tcPr>
            <w:tcW w:w="0" w:type="auto"/>
            <w:vAlign w:val="center"/>
            <w:hideMark/>
          </w:tcPr>
          <w:p w14:paraId="357A1A82" w14:textId="77777777" w:rsidR="00FD10E6" w:rsidRDefault="00FD10E6">
            <w:pPr>
              <w:rPr>
                <w:rFonts w:eastAsia="Times New Roman"/>
              </w:rPr>
            </w:pPr>
            <w:r>
              <w:rPr>
                <w:rFonts w:eastAsia="Times New Roman"/>
              </w:rPr>
              <w:t xml:space="preserve">Non-working adult </w:t>
            </w:r>
          </w:p>
        </w:tc>
        <w:tc>
          <w:tcPr>
            <w:tcW w:w="0" w:type="auto"/>
            <w:vAlign w:val="center"/>
            <w:hideMark/>
          </w:tcPr>
          <w:p w14:paraId="2857B59C" w14:textId="77777777" w:rsidR="00FD10E6" w:rsidRDefault="00FD10E6">
            <w:pPr>
              <w:jc w:val="right"/>
              <w:rPr>
                <w:rFonts w:eastAsia="Times New Roman"/>
              </w:rPr>
            </w:pPr>
            <w:r>
              <w:rPr>
                <w:rFonts w:eastAsia="Times New Roman"/>
              </w:rPr>
              <w:t xml:space="preserve">0 </w:t>
            </w:r>
          </w:p>
        </w:tc>
        <w:tc>
          <w:tcPr>
            <w:tcW w:w="0" w:type="auto"/>
            <w:vAlign w:val="center"/>
            <w:hideMark/>
          </w:tcPr>
          <w:p w14:paraId="47DEE6FB" w14:textId="77777777" w:rsidR="00FD10E6" w:rsidRDefault="00FD10E6">
            <w:pPr>
              <w:jc w:val="right"/>
              <w:rPr>
                <w:rFonts w:eastAsia="Times New Roman"/>
              </w:rPr>
            </w:pPr>
            <w:r>
              <w:rPr>
                <w:rFonts w:eastAsia="Times New Roman"/>
              </w:rPr>
              <w:t xml:space="preserve">63 </w:t>
            </w:r>
          </w:p>
        </w:tc>
        <w:tc>
          <w:tcPr>
            <w:tcW w:w="0" w:type="auto"/>
            <w:vAlign w:val="center"/>
            <w:hideMark/>
          </w:tcPr>
          <w:p w14:paraId="4D5005B2" w14:textId="77777777" w:rsidR="00FD10E6" w:rsidRDefault="00FD10E6">
            <w:pPr>
              <w:jc w:val="right"/>
              <w:rPr>
                <w:rFonts w:eastAsia="Times New Roman"/>
              </w:rPr>
            </w:pPr>
            <w:r>
              <w:rPr>
                <w:rFonts w:eastAsia="Times New Roman"/>
              </w:rPr>
              <w:t xml:space="preserve">37 </w:t>
            </w:r>
          </w:p>
        </w:tc>
      </w:tr>
      <w:tr w:rsidR="00FD10E6" w14:paraId="74912738" w14:textId="77777777">
        <w:trPr>
          <w:divId w:val="398330973"/>
          <w:tblCellSpacing w:w="15" w:type="dxa"/>
        </w:trPr>
        <w:tc>
          <w:tcPr>
            <w:tcW w:w="0" w:type="auto"/>
            <w:vAlign w:val="center"/>
            <w:hideMark/>
          </w:tcPr>
          <w:p w14:paraId="5B51A599" w14:textId="77777777" w:rsidR="00FD10E6" w:rsidRDefault="00FD10E6">
            <w:pPr>
              <w:rPr>
                <w:rFonts w:eastAsia="Times New Roman"/>
              </w:rPr>
            </w:pPr>
            <w:r>
              <w:rPr>
                <w:rFonts w:eastAsia="Times New Roman"/>
              </w:rPr>
              <w:t xml:space="preserve">Non-working senior </w:t>
            </w:r>
          </w:p>
        </w:tc>
        <w:tc>
          <w:tcPr>
            <w:tcW w:w="0" w:type="auto"/>
            <w:vAlign w:val="center"/>
            <w:hideMark/>
          </w:tcPr>
          <w:p w14:paraId="664AD68A" w14:textId="77777777" w:rsidR="00FD10E6" w:rsidRDefault="00FD10E6">
            <w:pPr>
              <w:jc w:val="right"/>
              <w:rPr>
                <w:rFonts w:eastAsia="Times New Roman"/>
              </w:rPr>
            </w:pPr>
            <w:r>
              <w:rPr>
                <w:rFonts w:eastAsia="Times New Roman"/>
              </w:rPr>
              <w:t xml:space="preserve">0 </w:t>
            </w:r>
          </w:p>
        </w:tc>
        <w:tc>
          <w:tcPr>
            <w:tcW w:w="0" w:type="auto"/>
            <w:vAlign w:val="center"/>
            <w:hideMark/>
          </w:tcPr>
          <w:p w14:paraId="601564EA" w14:textId="77777777" w:rsidR="00FD10E6" w:rsidRDefault="00FD10E6">
            <w:pPr>
              <w:jc w:val="right"/>
              <w:rPr>
                <w:rFonts w:eastAsia="Times New Roman"/>
              </w:rPr>
            </w:pPr>
            <w:r>
              <w:rPr>
                <w:rFonts w:eastAsia="Times New Roman"/>
              </w:rPr>
              <w:t xml:space="preserve">53 </w:t>
            </w:r>
          </w:p>
        </w:tc>
        <w:tc>
          <w:tcPr>
            <w:tcW w:w="0" w:type="auto"/>
            <w:vAlign w:val="center"/>
            <w:hideMark/>
          </w:tcPr>
          <w:p w14:paraId="2FCD5DB8" w14:textId="77777777" w:rsidR="00FD10E6" w:rsidRDefault="00FD10E6">
            <w:pPr>
              <w:jc w:val="right"/>
              <w:rPr>
                <w:rFonts w:eastAsia="Times New Roman"/>
              </w:rPr>
            </w:pPr>
            <w:r>
              <w:rPr>
                <w:rFonts w:eastAsia="Times New Roman"/>
              </w:rPr>
              <w:t xml:space="preserve">47 </w:t>
            </w:r>
          </w:p>
        </w:tc>
      </w:tr>
      <w:tr w:rsidR="00FD10E6" w14:paraId="33A3752B" w14:textId="77777777">
        <w:trPr>
          <w:divId w:val="398330973"/>
          <w:tblCellSpacing w:w="15" w:type="dxa"/>
        </w:trPr>
        <w:tc>
          <w:tcPr>
            <w:tcW w:w="0" w:type="auto"/>
            <w:vAlign w:val="center"/>
            <w:hideMark/>
          </w:tcPr>
          <w:p w14:paraId="7F9A8534" w14:textId="77777777" w:rsidR="00FD10E6" w:rsidRDefault="00FD10E6">
            <w:pPr>
              <w:rPr>
                <w:rFonts w:eastAsia="Times New Roman"/>
              </w:rPr>
            </w:pPr>
            <w:r>
              <w:rPr>
                <w:rFonts w:eastAsia="Times New Roman"/>
              </w:rPr>
              <w:t xml:space="preserve">Driving-age student </w:t>
            </w:r>
          </w:p>
        </w:tc>
        <w:tc>
          <w:tcPr>
            <w:tcW w:w="0" w:type="auto"/>
            <w:vAlign w:val="center"/>
            <w:hideMark/>
          </w:tcPr>
          <w:p w14:paraId="65F51173" w14:textId="77777777" w:rsidR="00FD10E6" w:rsidRDefault="00FD10E6">
            <w:pPr>
              <w:jc w:val="right"/>
              <w:rPr>
                <w:rFonts w:eastAsia="Times New Roman"/>
              </w:rPr>
            </w:pPr>
            <w:r>
              <w:rPr>
                <w:rFonts w:eastAsia="Times New Roman"/>
              </w:rPr>
              <w:t xml:space="preserve">82 </w:t>
            </w:r>
          </w:p>
        </w:tc>
        <w:tc>
          <w:tcPr>
            <w:tcW w:w="0" w:type="auto"/>
            <w:vAlign w:val="center"/>
            <w:hideMark/>
          </w:tcPr>
          <w:p w14:paraId="05AB68D5" w14:textId="77777777" w:rsidR="00FD10E6" w:rsidRDefault="00FD10E6">
            <w:pPr>
              <w:jc w:val="right"/>
              <w:rPr>
                <w:rFonts w:eastAsia="Times New Roman"/>
              </w:rPr>
            </w:pPr>
            <w:r>
              <w:rPr>
                <w:rFonts w:eastAsia="Times New Roman"/>
              </w:rPr>
              <w:t xml:space="preserve">8 </w:t>
            </w:r>
          </w:p>
        </w:tc>
        <w:tc>
          <w:tcPr>
            <w:tcW w:w="0" w:type="auto"/>
            <w:vAlign w:val="center"/>
            <w:hideMark/>
          </w:tcPr>
          <w:p w14:paraId="1BE1771E" w14:textId="77777777" w:rsidR="00FD10E6" w:rsidRDefault="00FD10E6">
            <w:pPr>
              <w:jc w:val="right"/>
              <w:rPr>
                <w:rFonts w:eastAsia="Times New Roman"/>
              </w:rPr>
            </w:pPr>
            <w:r>
              <w:rPr>
                <w:rFonts w:eastAsia="Times New Roman"/>
              </w:rPr>
              <w:t xml:space="preserve">10 </w:t>
            </w:r>
          </w:p>
        </w:tc>
      </w:tr>
      <w:tr w:rsidR="00FD10E6" w14:paraId="50C5E527" w14:textId="77777777">
        <w:trPr>
          <w:divId w:val="398330973"/>
          <w:tblCellSpacing w:w="15" w:type="dxa"/>
        </w:trPr>
        <w:tc>
          <w:tcPr>
            <w:tcW w:w="0" w:type="auto"/>
            <w:vAlign w:val="center"/>
            <w:hideMark/>
          </w:tcPr>
          <w:p w14:paraId="20D2C019" w14:textId="77777777" w:rsidR="00FD10E6" w:rsidRDefault="00FD10E6">
            <w:pPr>
              <w:rPr>
                <w:rFonts w:eastAsia="Times New Roman"/>
              </w:rPr>
            </w:pPr>
            <w:r>
              <w:rPr>
                <w:rFonts w:eastAsia="Times New Roman"/>
              </w:rPr>
              <w:t xml:space="preserve">Non-driving student </w:t>
            </w:r>
          </w:p>
        </w:tc>
        <w:tc>
          <w:tcPr>
            <w:tcW w:w="0" w:type="auto"/>
            <w:vAlign w:val="center"/>
            <w:hideMark/>
          </w:tcPr>
          <w:p w14:paraId="502051E1" w14:textId="77777777" w:rsidR="00FD10E6" w:rsidRDefault="00FD10E6">
            <w:pPr>
              <w:jc w:val="right"/>
              <w:rPr>
                <w:rFonts w:eastAsia="Times New Roman"/>
              </w:rPr>
            </w:pPr>
            <w:commentRangeStart w:id="12"/>
            <w:r>
              <w:rPr>
                <w:rFonts w:eastAsia="Times New Roman"/>
              </w:rPr>
              <w:t xml:space="preserve">84 </w:t>
            </w:r>
          </w:p>
        </w:tc>
        <w:tc>
          <w:tcPr>
            <w:tcW w:w="0" w:type="auto"/>
            <w:vAlign w:val="center"/>
            <w:hideMark/>
          </w:tcPr>
          <w:p w14:paraId="02F1F391" w14:textId="77777777" w:rsidR="00FD10E6" w:rsidRDefault="00FD10E6">
            <w:pPr>
              <w:jc w:val="right"/>
              <w:rPr>
                <w:rFonts w:eastAsia="Times New Roman"/>
              </w:rPr>
            </w:pPr>
            <w:r>
              <w:rPr>
                <w:rFonts w:eastAsia="Times New Roman"/>
              </w:rPr>
              <w:t xml:space="preserve">8 </w:t>
            </w:r>
          </w:p>
        </w:tc>
        <w:tc>
          <w:tcPr>
            <w:tcW w:w="0" w:type="auto"/>
            <w:vAlign w:val="center"/>
            <w:hideMark/>
          </w:tcPr>
          <w:p w14:paraId="1719B874" w14:textId="77777777" w:rsidR="00FD10E6" w:rsidRDefault="00FD10E6">
            <w:pPr>
              <w:jc w:val="right"/>
              <w:rPr>
                <w:rFonts w:eastAsia="Times New Roman"/>
              </w:rPr>
            </w:pPr>
            <w:r>
              <w:rPr>
                <w:rFonts w:eastAsia="Times New Roman"/>
              </w:rPr>
              <w:t xml:space="preserve">7 </w:t>
            </w:r>
            <w:commentRangeEnd w:id="12"/>
            <w:r w:rsidR="003B7E5D">
              <w:rPr>
                <w:rStyle w:val="CommentReference"/>
              </w:rPr>
              <w:commentReference w:id="12"/>
            </w:r>
          </w:p>
        </w:tc>
      </w:tr>
      <w:tr w:rsidR="00FD10E6" w14:paraId="1C3BB622" w14:textId="77777777">
        <w:trPr>
          <w:divId w:val="398330973"/>
          <w:tblCellSpacing w:w="15" w:type="dxa"/>
        </w:trPr>
        <w:tc>
          <w:tcPr>
            <w:tcW w:w="0" w:type="auto"/>
            <w:vAlign w:val="center"/>
            <w:hideMark/>
          </w:tcPr>
          <w:p w14:paraId="52F4DDB0" w14:textId="77777777" w:rsidR="00FD10E6" w:rsidRDefault="00FD10E6">
            <w:pPr>
              <w:rPr>
                <w:rFonts w:eastAsia="Times New Roman"/>
              </w:rPr>
            </w:pPr>
            <w:r>
              <w:rPr>
                <w:rFonts w:eastAsia="Times New Roman"/>
              </w:rPr>
              <w:t xml:space="preserve">Pre-school </w:t>
            </w:r>
          </w:p>
        </w:tc>
        <w:tc>
          <w:tcPr>
            <w:tcW w:w="0" w:type="auto"/>
            <w:vAlign w:val="center"/>
            <w:hideMark/>
          </w:tcPr>
          <w:p w14:paraId="16E97E95" w14:textId="77777777" w:rsidR="00FD10E6" w:rsidRDefault="00FD10E6">
            <w:pPr>
              <w:jc w:val="right"/>
              <w:rPr>
                <w:rFonts w:eastAsia="Times New Roman"/>
              </w:rPr>
            </w:pPr>
            <w:commentRangeStart w:id="13"/>
            <w:r>
              <w:rPr>
                <w:rFonts w:eastAsia="Times New Roman"/>
              </w:rPr>
              <w:t xml:space="preserve">41 </w:t>
            </w:r>
          </w:p>
        </w:tc>
        <w:tc>
          <w:tcPr>
            <w:tcW w:w="0" w:type="auto"/>
            <w:vAlign w:val="center"/>
            <w:hideMark/>
          </w:tcPr>
          <w:p w14:paraId="16A9E536" w14:textId="77777777" w:rsidR="00FD10E6" w:rsidRDefault="00FD10E6">
            <w:pPr>
              <w:jc w:val="right"/>
              <w:rPr>
                <w:rFonts w:eastAsia="Times New Roman"/>
              </w:rPr>
            </w:pPr>
            <w:r>
              <w:rPr>
                <w:rFonts w:eastAsia="Times New Roman"/>
              </w:rPr>
              <w:t xml:space="preserve">36 </w:t>
            </w:r>
          </w:p>
        </w:tc>
        <w:tc>
          <w:tcPr>
            <w:tcW w:w="0" w:type="auto"/>
            <w:vAlign w:val="center"/>
            <w:hideMark/>
          </w:tcPr>
          <w:p w14:paraId="0ECAFC3F" w14:textId="77777777" w:rsidR="00FD10E6" w:rsidRDefault="00FD10E6">
            <w:pPr>
              <w:jc w:val="right"/>
              <w:rPr>
                <w:rFonts w:eastAsia="Times New Roman"/>
              </w:rPr>
            </w:pPr>
            <w:r>
              <w:rPr>
                <w:rFonts w:eastAsia="Times New Roman"/>
              </w:rPr>
              <w:t xml:space="preserve">24 </w:t>
            </w:r>
            <w:commentRangeEnd w:id="13"/>
            <w:r w:rsidR="003B7E5D">
              <w:rPr>
                <w:rStyle w:val="CommentReference"/>
              </w:rPr>
              <w:commentReference w:id="13"/>
            </w:r>
          </w:p>
        </w:tc>
      </w:tr>
    </w:tbl>
    <w:p w14:paraId="39C70780" w14:textId="77777777" w:rsidR="00FD10E6" w:rsidRDefault="00FD10E6">
      <w:pPr>
        <w:pStyle w:val="Heading1"/>
        <w:divId w:val="1911890738"/>
        <w:rPr>
          <w:rFonts w:eastAsia="Times New Roman"/>
        </w:rPr>
      </w:pPr>
      <w:r>
        <w:rPr>
          <w:rFonts w:eastAsia="Times New Roman"/>
        </w:rPr>
        <w:t>Section 3.6 Tour Frequency Models</w:t>
      </w:r>
    </w:p>
    <w:p w14:paraId="2377887A" w14:textId="77777777" w:rsidR="00FD10E6" w:rsidRDefault="00FD10E6">
      <w:pPr>
        <w:pStyle w:val="NormalWeb"/>
        <w:divId w:val="1911890738"/>
      </w:pPr>
      <w:r>
        <w:t>The tour frequency models determine the number of tours for each activity purpose. The models are segmented by person type and separate models are estimated for mandatory tours, individual non-mandatory tours and joint non-mandatory tours. The next three sections describe the calibration results for these three models.</w:t>
      </w:r>
    </w:p>
    <w:p w14:paraId="3BBB7508" w14:textId="77777777" w:rsidR="00FD10E6" w:rsidRDefault="00FD10E6">
      <w:pPr>
        <w:pStyle w:val="Heading2"/>
        <w:divId w:val="240256956"/>
        <w:rPr>
          <w:rFonts w:eastAsia="Times New Roman"/>
        </w:rPr>
      </w:pPr>
      <w:r>
        <w:rPr>
          <w:rFonts w:eastAsia="Times New Roman"/>
        </w:rPr>
        <w:t>Mandatory Tour Frequency</w:t>
      </w:r>
    </w:p>
    <w:p w14:paraId="21857D0A" w14:textId="77777777" w:rsidR="00FD10E6" w:rsidRDefault="00FD10E6">
      <w:pPr>
        <w:pStyle w:val="NormalWeb"/>
        <w:divId w:val="240256956"/>
      </w:pPr>
      <w:r>
        <w:t>The mandatory tour frequency model is applied to those persons in the population assigned a mandatory daily activity pattern. This model generates, at a minimum, one mandatory tour per person with the different alternatives being one work tour, one school tour, two work tours, two school tours, and one work tour plus one school tour. The alternative specific constants for this model are segmented along person types. The model results match the survey results closely and hence no calibration adjustments were 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gridCol w:w="1264"/>
        <w:gridCol w:w="1341"/>
        <w:gridCol w:w="1344"/>
        <w:gridCol w:w="1418"/>
        <w:gridCol w:w="2169"/>
      </w:tblGrid>
      <w:tr w:rsidR="00FD10E6" w14:paraId="2E819D39" w14:textId="77777777">
        <w:trPr>
          <w:divId w:val="240256956"/>
          <w:tblHeader/>
          <w:tblCellSpacing w:w="15" w:type="dxa"/>
        </w:trPr>
        <w:tc>
          <w:tcPr>
            <w:tcW w:w="0" w:type="auto"/>
            <w:gridSpan w:val="6"/>
            <w:tcBorders>
              <w:top w:val="nil"/>
              <w:left w:val="nil"/>
              <w:bottom w:val="nil"/>
              <w:right w:val="nil"/>
            </w:tcBorders>
            <w:vAlign w:val="center"/>
            <w:hideMark/>
          </w:tcPr>
          <w:p w14:paraId="191AA6E7" w14:textId="77777777" w:rsidR="00FD10E6" w:rsidRDefault="00FD10E6">
            <w:pPr>
              <w:jc w:val="center"/>
              <w:rPr>
                <w:rFonts w:eastAsia="Times New Roman"/>
              </w:rPr>
            </w:pPr>
            <w:r>
              <w:rPr>
                <w:rFonts w:eastAsia="Times New Roman"/>
              </w:rPr>
              <w:t xml:space="preserve">Table 3-12a. Survey Mandatory Tour Frequency by Person Type </w:t>
            </w:r>
          </w:p>
        </w:tc>
      </w:tr>
      <w:tr w:rsidR="00FD10E6" w14:paraId="0CC82521" w14:textId="77777777">
        <w:trPr>
          <w:divId w:val="240256956"/>
          <w:tblHeader/>
          <w:tblCellSpacing w:w="15" w:type="dxa"/>
        </w:trPr>
        <w:tc>
          <w:tcPr>
            <w:tcW w:w="0" w:type="auto"/>
            <w:vAlign w:val="center"/>
            <w:hideMark/>
          </w:tcPr>
          <w:p w14:paraId="3D795B1D" w14:textId="77777777" w:rsidR="00FD10E6" w:rsidRDefault="00FD10E6">
            <w:pPr>
              <w:jc w:val="right"/>
              <w:rPr>
                <w:rFonts w:eastAsia="Times New Roman"/>
                <w:b/>
                <w:bCs/>
              </w:rPr>
            </w:pPr>
            <w:r>
              <w:rPr>
                <w:rFonts w:eastAsia="Times New Roman"/>
                <w:b/>
                <w:bCs/>
              </w:rPr>
              <w:t xml:space="preserve">Person type </w:t>
            </w:r>
          </w:p>
        </w:tc>
        <w:tc>
          <w:tcPr>
            <w:tcW w:w="0" w:type="auto"/>
            <w:vAlign w:val="center"/>
            <w:hideMark/>
          </w:tcPr>
          <w:p w14:paraId="73A94558" w14:textId="77777777" w:rsidR="00FD10E6" w:rsidRDefault="00FD10E6">
            <w:pPr>
              <w:jc w:val="right"/>
              <w:rPr>
                <w:rFonts w:eastAsia="Times New Roman"/>
                <w:b/>
                <w:bCs/>
              </w:rPr>
            </w:pPr>
            <w:r>
              <w:rPr>
                <w:rFonts w:eastAsia="Times New Roman"/>
                <w:b/>
                <w:bCs/>
              </w:rPr>
              <w:t xml:space="preserve">1 Work Tour </w:t>
            </w:r>
          </w:p>
        </w:tc>
        <w:tc>
          <w:tcPr>
            <w:tcW w:w="0" w:type="auto"/>
            <w:vAlign w:val="center"/>
            <w:hideMark/>
          </w:tcPr>
          <w:p w14:paraId="3FD62AB1" w14:textId="77777777" w:rsidR="00FD10E6" w:rsidRDefault="00FD10E6">
            <w:pPr>
              <w:jc w:val="right"/>
              <w:rPr>
                <w:rFonts w:eastAsia="Times New Roman"/>
                <w:b/>
                <w:bCs/>
              </w:rPr>
            </w:pPr>
            <w:r>
              <w:rPr>
                <w:rFonts w:eastAsia="Times New Roman"/>
                <w:b/>
                <w:bCs/>
              </w:rPr>
              <w:t xml:space="preserve">2 Work Tours </w:t>
            </w:r>
          </w:p>
        </w:tc>
        <w:tc>
          <w:tcPr>
            <w:tcW w:w="0" w:type="auto"/>
            <w:vAlign w:val="center"/>
            <w:hideMark/>
          </w:tcPr>
          <w:p w14:paraId="1630AD88" w14:textId="77777777" w:rsidR="00FD10E6" w:rsidRDefault="00FD10E6">
            <w:pPr>
              <w:jc w:val="right"/>
              <w:rPr>
                <w:rFonts w:eastAsia="Times New Roman"/>
                <w:b/>
                <w:bCs/>
              </w:rPr>
            </w:pPr>
            <w:r>
              <w:rPr>
                <w:rFonts w:eastAsia="Times New Roman"/>
                <w:b/>
                <w:bCs/>
              </w:rPr>
              <w:t xml:space="preserve">1 School Tour </w:t>
            </w:r>
          </w:p>
        </w:tc>
        <w:tc>
          <w:tcPr>
            <w:tcW w:w="0" w:type="auto"/>
            <w:vAlign w:val="center"/>
            <w:hideMark/>
          </w:tcPr>
          <w:p w14:paraId="647DFD17" w14:textId="77777777" w:rsidR="00FD10E6" w:rsidRDefault="00FD10E6">
            <w:pPr>
              <w:jc w:val="right"/>
              <w:rPr>
                <w:rFonts w:eastAsia="Times New Roman"/>
                <w:b/>
                <w:bCs/>
              </w:rPr>
            </w:pPr>
            <w:r>
              <w:rPr>
                <w:rFonts w:eastAsia="Times New Roman"/>
                <w:b/>
                <w:bCs/>
              </w:rPr>
              <w:t xml:space="preserve">2 School Tours </w:t>
            </w:r>
          </w:p>
        </w:tc>
        <w:tc>
          <w:tcPr>
            <w:tcW w:w="0" w:type="auto"/>
            <w:vAlign w:val="center"/>
            <w:hideMark/>
          </w:tcPr>
          <w:p w14:paraId="50634E85" w14:textId="77777777" w:rsidR="00FD10E6" w:rsidRDefault="00FD10E6">
            <w:pPr>
              <w:jc w:val="right"/>
              <w:rPr>
                <w:rFonts w:eastAsia="Times New Roman"/>
                <w:b/>
                <w:bCs/>
              </w:rPr>
            </w:pPr>
            <w:r>
              <w:rPr>
                <w:rFonts w:eastAsia="Times New Roman"/>
                <w:b/>
                <w:bCs/>
              </w:rPr>
              <w:t xml:space="preserve">Work and School Tours </w:t>
            </w:r>
          </w:p>
        </w:tc>
      </w:tr>
      <w:tr w:rsidR="00FD10E6" w14:paraId="78E8CF8C" w14:textId="77777777">
        <w:trPr>
          <w:divId w:val="240256956"/>
          <w:tblCellSpacing w:w="15" w:type="dxa"/>
        </w:trPr>
        <w:tc>
          <w:tcPr>
            <w:tcW w:w="0" w:type="auto"/>
            <w:vAlign w:val="center"/>
            <w:hideMark/>
          </w:tcPr>
          <w:p w14:paraId="75450A2C" w14:textId="77777777" w:rsidR="00FD10E6" w:rsidRDefault="00FD10E6">
            <w:pPr>
              <w:jc w:val="right"/>
              <w:rPr>
                <w:rFonts w:eastAsia="Times New Roman"/>
              </w:rPr>
            </w:pPr>
            <w:r>
              <w:rPr>
                <w:rFonts w:eastAsia="Times New Roman"/>
              </w:rPr>
              <w:t xml:space="preserve">Full-time worker </w:t>
            </w:r>
          </w:p>
        </w:tc>
        <w:tc>
          <w:tcPr>
            <w:tcW w:w="0" w:type="auto"/>
            <w:vAlign w:val="center"/>
            <w:hideMark/>
          </w:tcPr>
          <w:p w14:paraId="74A43A1C" w14:textId="77777777" w:rsidR="00FD10E6" w:rsidRDefault="00FD10E6">
            <w:pPr>
              <w:jc w:val="right"/>
              <w:rPr>
                <w:rFonts w:eastAsia="Times New Roman"/>
              </w:rPr>
            </w:pPr>
            <w:r>
              <w:rPr>
                <w:rFonts w:eastAsia="Times New Roman"/>
              </w:rPr>
              <w:t xml:space="preserve">96% </w:t>
            </w:r>
          </w:p>
        </w:tc>
        <w:tc>
          <w:tcPr>
            <w:tcW w:w="0" w:type="auto"/>
            <w:vAlign w:val="center"/>
            <w:hideMark/>
          </w:tcPr>
          <w:p w14:paraId="5B563563" w14:textId="77777777" w:rsidR="00FD10E6" w:rsidRDefault="00FD10E6">
            <w:pPr>
              <w:jc w:val="right"/>
              <w:rPr>
                <w:rFonts w:eastAsia="Times New Roman"/>
              </w:rPr>
            </w:pPr>
            <w:r>
              <w:rPr>
                <w:rFonts w:eastAsia="Times New Roman"/>
              </w:rPr>
              <w:t xml:space="preserve">4% </w:t>
            </w:r>
          </w:p>
        </w:tc>
        <w:tc>
          <w:tcPr>
            <w:tcW w:w="0" w:type="auto"/>
            <w:vAlign w:val="center"/>
            <w:hideMark/>
          </w:tcPr>
          <w:p w14:paraId="154B027D" w14:textId="77777777" w:rsidR="00FD10E6" w:rsidRDefault="00FD10E6">
            <w:pPr>
              <w:jc w:val="right"/>
              <w:rPr>
                <w:rFonts w:eastAsia="Times New Roman"/>
              </w:rPr>
            </w:pPr>
            <w:r>
              <w:rPr>
                <w:rFonts w:eastAsia="Times New Roman"/>
              </w:rPr>
              <w:t xml:space="preserve">0% </w:t>
            </w:r>
          </w:p>
        </w:tc>
        <w:tc>
          <w:tcPr>
            <w:tcW w:w="0" w:type="auto"/>
            <w:vAlign w:val="center"/>
            <w:hideMark/>
          </w:tcPr>
          <w:p w14:paraId="79AB41FC" w14:textId="77777777" w:rsidR="00FD10E6" w:rsidRDefault="00FD10E6">
            <w:pPr>
              <w:jc w:val="right"/>
              <w:rPr>
                <w:rFonts w:eastAsia="Times New Roman"/>
              </w:rPr>
            </w:pPr>
            <w:r>
              <w:rPr>
                <w:rFonts w:eastAsia="Times New Roman"/>
              </w:rPr>
              <w:t xml:space="preserve">0% </w:t>
            </w:r>
          </w:p>
        </w:tc>
        <w:tc>
          <w:tcPr>
            <w:tcW w:w="0" w:type="auto"/>
            <w:vAlign w:val="center"/>
            <w:hideMark/>
          </w:tcPr>
          <w:p w14:paraId="3A0F52D0" w14:textId="77777777" w:rsidR="00FD10E6" w:rsidRDefault="00FD10E6">
            <w:pPr>
              <w:jc w:val="right"/>
              <w:rPr>
                <w:rFonts w:eastAsia="Times New Roman"/>
              </w:rPr>
            </w:pPr>
            <w:r>
              <w:rPr>
                <w:rFonts w:eastAsia="Times New Roman"/>
              </w:rPr>
              <w:t xml:space="preserve">0% </w:t>
            </w:r>
          </w:p>
        </w:tc>
      </w:tr>
      <w:tr w:rsidR="00FD10E6" w14:paraId="65A953C6" w14:textId="77777777">
        <w:trPr>
          <w:divId w:val="240256956"/>
          <w:tblCellSpacing w:w="15" w:type="dxa"/>
        </w:trPr>
        <w:tc>
          <w:tcPr>
            <w:tcW w:w="0" w:type="auto"/>
            <w:vAlign w:val="center"/>
            <w:hideMark/>
          </w:tcPr>
          <w:p w14:paraId="166F33D6" w14:textId="77777777" w:rsidR="00FD10E6" w:rsidRDefault="00FD10E6">
            <w:pPr>
              <w:jc w:val="right"/>
              <w:rPr>
                <w:rFonts w:eastAsia="Times New Roman"/>
              </w:rPr>
            </w:pPr>
            <w:r>
              <w:rPr>
                <w:rFonts w:eastAsia="Times New Roman"/>
              </w:rPr>
              <w:t xml:space="preserve">Part-time worker </w:t>
            </w:r>
          </w:p>
        </w:tc>
        <w:tc>
          <w:tcPr>
            <w:tcW w:w="0" w:type="auto"/>
            <w:vAlign w:val="center"/>
            <w:hideMark/>
          </w:tcPr>
          <w:p w14:paraId="43244387" w14:textId="77777777" w:rsidR="00FD10E6" w:rsidRDefault="00FD10E6">
            <w:pPr>
              <w:jc w:val="right"/>
              <w:rPr>
                <w:rFonts w:eastAsia="Times New Roman"/>
              </w:rPr>
            </w:pPr>
            <w:r>
              <w:rPr>
                <w:rFonts w:eastAsia="Times New Roman"/>
              </w:rPr>
              <w:t xml:space="preserve">93% </w:t>
            </w:r>
          </w:p>
        </w:tc>
        <w:tc>
          <w:tcPr>
            <w:tcW w:w="0" w:type="auto"/>
            <w:vAlign w:val="center"/>
            <w:hideMark/>
          </w:tcPr>
          <w:p w14:paraId="613F6104" w14:textId="77777777" w:rsidR="00FD10E6" w:rsidRDefault="00FD10E6">
            <w:pPr>
              <w:jc w:val="right"/>
              <w:rPr>
                <w:rFonts w:eastAsia="Times New Roman"/>
              </w:rPr>
            </w:pPr>
            <w:r>
              <w:rPr>
                <w:rFonts w:eastAsia="Times New Roman"/>
              </w:rPr>
              <w:t xml:space="preserve">6% </w:t>
            </w:r>
          </w:p>
        </w:tc>
        <w:tc>
          <w:tcPr>
            <w:tcW w:w="0" w:type="auto"/>
            <w:vAlign w:val="center"/>
            <w:hideMark/>
          </w:tcPr>
          <w:p w14:paraId="5779C186" w14:textId="77777777" w:rsidR="00FD10E6" w:rsidRDefault="00FD10E6">
            <w:pPr>
              <w:jc w:val="right"/>
              <w:rPr>
                <w:rFonts w:eastAsia="Times New Roman"/>
              </w:rPr>
            </w:pPr>
            <w:r>
              <w:rPr>
                <w:rFonts w:eastAsia="Times New Roman"/>
              </w:rPr>
              <w:t xml:space="preserve">0% </w:t>
            </w:r>
          </w:p>
        </w:tc>
        <w:tc>
          <w:tcPr>
            <w:tcW w:w="0" w:type="auto"/>
            <w:vAlign w:val="center"/>
            <w:hideMark/>
          </w:tcPr>
          <w:p w14:paraId="7502212C" w14:textId="77777777" w:rsidR="00FD10E6" w:rsidRDefault="00FD10E6">
            <w:pPr>
              <w:jc w:val="right"/>
              <w:rPr>
                <w:rFonts w:eastAsia="Times New Roman"/>
              </w:rPr>
            </w:pPr>
            <w:r>
              <w:rPr>
                <w:rFonts w:eastAsia="Times New Roman"/>
              </w:rPr>
              <w:t xml:space="preserve">0% </w:t>
            </w:r>
          </w:p>
        </w:tc>
        <w:tc>
          <w:tcPr>
            <w:tcW w:w="0" w:type="auto"/>
            <w:vAlign w:val="center"/>
            <w:hideMark/>
          </w:tcPr>
          <w:p w14:paraId="6DBF799C" w14:textId="77777777" w:rsidR="00FD10E6" w:rsidRDefault="00FD10E6">
            <w:pPr>
              <w:jc w:val="right"/>
              <w:rPr>
                <w:rFonts w:eastAsia="Times New Roman"/>
              </w:rPr>
            </w:pPr>
            <w:r>
              <w:rPr>
                <w:rFonts w:eastAsia="Times New Roman"/>
              </w:rPr>
              <w:t xml:space="preserve">0% </w:t>
            </w:r>
          </w:p>
        </w:tc>
      </w:tr>
      <w:tr w:rsidR="00FD10E6" w14:paraId="07B22F18" w14:textId="77777777">
        <w:trPr>
          <w:divId w:val="240256956"/>
          <w:tblCellSpacing w:w="15" w:type="dxa"/>
        </w:trPr>
        <w:tc>
          <w:tcPr>
            <w:tcW w:w="0" w:type="auto"/>
            <w:vAlign w:val="center"/>
            <w:hideMark/>
          </w:tcPr>
          <w:p w14:paraId="2BFFC7BF" w14:textId="77777777" w:rsidR="00FD10E6" w:rsidRDefault="00FD10E6">
            <w:pPr>
              <w:jc w:val="right"/>
              <w:rPr>
                <w:rFonts w:eastAsia="Times New Roman"/>
              </w:rPr>
            </w:pPr>
            <w:r>
              <w:rPr>
                <w:rFonts w:eastAsia="Times New Roman"/>
              </w:rPr>
              <w:t xml:space="preserve">University student </w:t>
            </w:r>
          </w:p>
        </w:tc>
        <w:tc>
          <w:tcPr>
            <w:tcW w:w="0" w:type="auto"/>
            <w:vAlign w:val="center"/>
            <w:hideMark/>
          </w:tcPr>
          <w:p w14:paraId="0E9EA4AF" w14:textId="77777777" w:rsidR="00FD10E6" w:rsidRDefault="00FD10E6">
            <w:pPr>
              <w:jc w:val="right"/>
              <w:rPr>
                <w:rFonts w:eastAsia="Times New Roman"/>
              </w:rPr>
            </w:pPr>
            <w:r>
              <w:rPr>
                <w:rFonts w:eastAsia="Times New Roman"/>
              </w:rPr>
              <w:t xml:space="preserve">55% </w:t>
            </w:r>
          </w:p>
        </w:tc>
        <w:tc>
          <w:tcPr>
            <w:tcW w:w="0" w:type="auto"/>
            <w:vAlign w:val="center"/>
            <w:hideMark/>
          </w:tcPr>
          <w:p w14:paraId="77208D2F" w14:textId="77777777" w:rsidR="00FD10E6" w:rsidRDefault="00FD10E6">
            <w:pPr>
              <w:jc w:val="right"/>
              <w:rPr>
                <w:rFonts w:eastAsia="Times New Roman"/>
              </w:rPr>
            </w:pPr>
            <w:r>
              <w:rPr>
                <w:rFonts w:eastAsia="Times New Roman"/>
              </w:rPr>
              <w:t xml:space="preserve">2% </w:t>
            </w:r>
          </w:p>
        </w:tc>
        <w:tc>
          <w:tcPr>
            <w:tcW w:w="0" w:type="auto"/>
            <w:vAlign w:val="center"/>
            <w:hideMark/>
          </w:tcPr>
          <w:p w14:paraId="36D54C72" w14:textId="77777777" w:rsidR="00FD10E6" w:rsidRDefault="00FD10E6">
            <w:pPr>
              <w:jc w:val="right"/>
              <w:rPr>
                <w:rFonts w:eastAsia="Times New Roman"/>
              </w:rPr>
            </w:pPr>
            <w:r>
              <w:rPr>
                <w:rFonts w:eastAsia="Times New Roman"/>
              </w:rPr>
              <w:t xml:space="preserve">38% </w:t>
            </w:r>
          </w:p>
        </w:tc>
        <w:tc>
          <w:tcPr>
            <w:tcW w:w="0" w:type="auto"/>
            <w:vAlign w:val="center"/>
            <w:hideMark/>
          </w:tcPr>
          <w:p w14:paraId="2FE27B5F" w14:textId="77777777" w:rsidR="00FD10E6" w:rsidRDefault="00FD10E6">
            <w:pPr>
              <w:jc w:val="right"/>
              <w:rPr>
                <w:rFonts w:eastAsia="Times New Roman"/>
              </w:rPr>
            </w:pPr>
            <w:r>
              <w:rPr>
                <w:rFonts w:eastAsia="Times New Roman"/>
              </w:rPr>
              <w:t xml:space="preserve">1% </w:t>
            </w:r>
          </w:p>
        </w:tc>
        <w:tc>
          <w:tcPr>
            <w:tcW w:w="0" w:type="auto"/>
            <w:vAlign w:val="center"/>
            <w:hideMark/>
          </w:tcPr>
          <w:p w14:paraId="1EA3A9B4" w14:textId="77777777" w:rsidR="00FD10E6" w:rsidRDefault="00FD10E6">
            <w:pPr>
              <w:jc w:val="right"/>
              <w:rPr>
                <w:rFonts w:eastAsia="Times New Roman"/>
              </w:rPr>
            </w:pPr>
            <w:r>
              <w:rPr>
                <w:rFonts w:eastAsia="Times New Roman"/>
              </w:rPr>
              <w:t xml:space="preserve">5% </w:t>
            </w:r>
          </w:p>
        </w:tc>
      </w:tr>
      <w:tr w:rsidR="00FD10E6" w14:paraId="04619311" w14:textId="77777777">
        <w:trPr>
          <w:divId w:val="240256956"/>
          <w:tblCellSpacing w:w="15" w:type="dxa"/>
        </w:trPr>
        <w:tc>
          <w:tcPr>
            <w:tcW w:w="0" w:type="auto"/>
            <w:vAlign w:val="center"/>
            <w:hideMark/>
          </w:tcPr>
          <w:p w14:paraId="59C550E2" w14:textId="77777777" w:rsidR="00FD10E6" w:rsidRDefault="00FD10E6">
            <w:pPr>
              <w:jc w:val="right"/>
              <w:rPr>
                <w:rFonts w:eastAsia="Times New Roman"/>
              </w:rPr>
            </w:pPr>
            <w:r>
              <w:rPr>
                <w:rFonts w:eastAsia="Times New Roman"/>
              </w:rPr>
              <w:t xml:space="preserve">Driving-age student </w:t>
            </w:r>
          </w:p>
        </w:tc>
        <w:tc>
          <w:tcPr>
            <w:tcW w:w="0" w:type="auto"/>
            <w:vAlign w:val="center"/>
            <w:hideMark/>
          </w:tcPr>
          <w:p w14:paraId="01BCCB8B" w14:textId="77777777" w:rsidR="00FD10E6" w:rsidRDefault="00FD10E6">
            <w:pPr>
              <w:jc w:val="right"/>
              <w:rPr>
                <w:rFonts w:eastAsia="Times New Roman"/>
              </w:rPr>
            </w:pPr>
            <w:r>
              <w:rPr>
                <w:rFonts w:eastAsia="Times New Roman"/>
              </w:rPr>
              <w:t xml:space="preserve">3% </w:t>
            </w:r>
          </w:p>
        </w:tc>
        <w:tc>
          <w:tcPr>
            <w:tcW w:w="0" w:type="auto"/>
            <w:vAlign w:val="center"/>
            <w:hideMark/>
          </w:tcPr>
          <w:p w14:paraId="42D93404" w14:textId="77777777" w:rsidR="00FD10E6" w:rsidRDefault="00FD10E6">
            <w:pPr>
              <w:jc w:val="right"/>
              <w:rPr>
                <w:rFonts w:eastAsia="Times New Roman"/>
              </w:rPr>
            </w:pPr>
            <w:r>
              <w:rPr>
                <w:rFonts w:eastAsia="Times New Roman"/>
              </w:rPr>
              <w:t xml:space="preserve">0% </w:t>
            </w:r>
          </w:p>
        </w:tc>
        <w:tc>
          <w:tcPr>
            <w:tcW w:w="0" w:type="auto"/>
            <w:vAlign w:val="center"/>
            <w:hideMark/>
          </w:tcPr>
          <w:p w14:paraId="21AD50DA" w14:textId="77777777" w:rsidR="00FD10E6" w:rsidRDefault="00FD10E6">
            <w:pPr>
              <w:jc w:val="right"/>
              <w:rPr>
                <w:rFonts w:eastAsia="Times New Roman"/>
              </w:rPr>
            </w:pPr>
            <w:r>
              <w:rPr>
                <w:rFonts w:eastAsia="Times New Roman"/>
              </w:rPr>
              <w:t xml:space="preserve">90% </w:t>
            </w:r>
          </w:p>
        </w:tc>
        <w:tc>
          <w:tcPr>
            <w:tcW w:w="0" w:type="auto"/>
            <w:vAlign w:val="center"/>
            <w:hideMark/>
          </w:tcPr>
          <w:p w14:paraId="11038C0C" w14:textId="77777777" w:rsidR="00FD10E6" w:rsidRDefault="00FD10E6">
            <w:pPr>
              <w:jc w:val="right"/>
              <w:rPr>
                <w:rFonts w:eastAsia="Times New Roman"/>
              </w:rPr>
            </w:pPr>
            <w:r>
              <w:rPr>
                <w:rFonts w:eastAsia="Times New Roman"/>
              </w:rPr>
              <w:t xml:space="preserve">3% </w:t>
            </w:r>
          </w:p>
        </w:tc>
        <w:tc>
          <w:tcPr>
            <w:tcW w:w="0" w:type="auto"/>
            <w:vAlign w:val="center"/>
            <w:hideMark/>
          </w:tcPr>
          <w:p w14:paraId="50205B76" w14:textId="77777777" w:rsidR="00FD10E6" w:rsidRDefault="00FD10E6">
            <w:pPr>
              <w:jc w:val="right"/>
              <w:rPr>
                <w:rFonts w:eastAsia="Times New Roman"/>
              </w:rPr>
            </w:pPr>
            <w:r>
              <w:rPr>
                <w:rFonts w:eastAsia="Times New Roman"/>
              </w:rPr>
              <w:t xml:space="preserve">4% </w:t>
            </w:r>
          </w:p>
        </w:tc>
      </w:tr>
      <w:tr w:rsidR="00FD10E6" w14:paraId="7D769905" w14:textId="77777777">
        <w:trPr>
          <w:divId w:val="240256956"/>
          <w:tblCellSpacing w:w="15" w:type="dxa"/>
        </w:trPr>
        <w:tc>
          <w:tcPr>
            <w:tcW w:w="0" w:type="auto"/>
            <w:vAlign w:val="center"/>
            <w:hideMark/>
          </w:tcPr>
          <w:p w14:paraId="2E539472" w14:textId="77777777" w:rsidR="00FD10E6" w:rsidRDefault="00FD10E6">
            <w:pPr>
              <w:jc w:val="right"/>
              <w:rPr>
                <w:rFonts w:eastAsia="Times New Roman"/>
              </w:rPr>
            </w:pPr>
            <w:r>
              <w:rPr>
                <w:rFonts w:eastAsia="Times New Roman"/>
              </w:rPr>
              <w:t xml:space="preserve">Non-driving student </w:t>
            </w:r>
          </w:p>
        </w:tc>
        <w:tc>
          <w:tcPr>
            <w:tcW w:w="0" w:type="auto"/>
            <w:vAlign w:val="center"/>
            <w:hideMark/>
          </w:tcPr>
          <w:p w14:paraId="5772A5C4" w14:textId="77777777" w:rsidR="00FD10E6" w:rsidRDefault="00FD10E6">
            <w:pPr>
              <w:jc w:val="right"/>
              <w:rPr>
                <w:rFonts w:eastAsia="Times New Roman"/>
              </w:rPr>
            </w:pPr>
            <w:r>
              <w:rPr>
                <w:rFonts w:eastAsia="Times New Roman"/>
              </w:rPr>
              <w:t xml:space="preserve">0% </w:t>
            </w:r>
          </w:p>
        </w:tc>
        <w:tc>
          <w:tcPr>
            <w:tcW w:w="0" w:type="auto"/>
            <w:vAlign w:val="center"/>
            <w:hideMark/>
          </w:tcPr>
          <w:p w14:paraId="644E2D90" w14:textId="77777777" w:rsidR="00FD10E6" w:rsidRDefault="00FD10E6">
            <w:pPr>
              <w:jc w:val="right"/>
              <w:rPr>
                <w:rFonts w:eastAsia="Times New Roman"/>
              </w:rPr>
            </w:pPr>
            <w:r>
              <w:rPr>
                <w:rFonts w:eastAsia="Times New Roman"/>
              </w:rPr>
              <w:t xml:space="preserve">0% </w:t>
            </w:r>
          </w:p>
        </w:tc>
        <w:tc>
          <w:tcPr>
            <w:tcW w:w="0" w:type="auto"/>
            <w:vAlign w:val="center"/>
            <w:hideMark/>
          </w:tcPr>
          <w:p w14:paraId="2636D397" w14:textId="77777777" w:rsidR="00FD10E6" w:rsidRDefault="00FD10E6">
            <w:pPr>
              <w:jc w:val="right"/>
              <w:rPr>
                <w:rFonts w:eastAsia="Times New Roman"/>
              </w:rPr>
            </w:pPr>
            <w:r>
              <w:rPr>
                <w:rFonts w:eastAsia="Times New Roman"/>
              </w:rPr>
              <w:t xml:space="preserve">99% </w:t>
            </w:r>
          </w:p>
        </w:tc>
        <w:tc>
          <w:tcPr>
            <w:tcW w:w="0" w:type="auto"/>
            <w:vAlign w:val="center"/>
            <w:hideMark/>
          </w:tcPr>
          <w:p w14:paraId="20601F60" w14:textId="77777777" w:rsidR="00FD10E6" w:rsidRDefault="00FD10E6">
            <w:pPr>
              <w:jc w:val="right"/>
              <w:rPr>
                <w:rFonts w:eastAsia="Times New Roman"/>
              </w:rPr>
            </w:pPr>
            <w:r>
              <w:rPr>
                <w:rFonts w:eastAsia="Times New Roman"/>
              </w:rPr>
              <w:t xml:space="preserve">1% </w:t>
            </w:r>
          </w:p>
        </w:tc>
        <w:tc>
          <w:tcPr>
            <w:tcW w:w="0" w:type="auto"/>
            <w:vAlign w:val="center"/>
            <w:hideMark/>
          </w:tcPr>
          <w:p w14:paraId="22A05F59" w14:textId="77777777" w:rsidR="00FD10E6" w:rsidRDefault="00FD10E6">
            <w:pPr>
              <w:jc w:val="right"/>
              <w:rPr>
                <w:rFonts w:eastAsia="Times New Roman"/>
              </w:rPr>
            </w:pPr>
            <w:r>
              <w:rPr>
                <w:rFonts w:eastAsia="Times New Roman"/>
              </w:rPr>
              <w:t xml:space="preserve">0% </w:t>
            </w:r>
          </w:p>
        </w:tc>
      </w:tr>
      <w:tr w:rsidR="00FD10E6" w14:paraId="5BFEF8D5" w14:textId="77777777">
        <w:trPr>
          <w:divId w:val="240256956"/>
          <w:tblCellSpacing w:w="15" w:type="dxa"/>
        </w:trPr>
        <w:tc>
          <w:tcPr>
            <w:tcW w:w="0" w:type="auto"/>
            <w:vAlign w:val="center"/>
            <w:hideMark/>
          </w:tcPr>
          <w:p w14:paraId="49D93DCA" w14:textId="77777777" w:rsidR="00FD10E6" w:rsidRDefault="00FD10E6">
            <w:pPr>
              <w:jc w:val="right"/>
              <w:rPr>
                <w:rFonts w:eastAsia="Times New Roman"/>
              </w:rPr>
            </w:pPr>
            <w:r>
              <w:rPr>
                <w:rFonts w:eastAsia="Times New Roman"/>
              </w:rPr>
              <w:t xml:space="preserve">Pre-school </w:t>
            </w:r>
          </w:p>
        </w:tc>
        <w:tc>
          <w:tcPr>
            <w:tcW w:w="0" w:type="auto"/>
            <w:vAlign w:val="center"/>
            <w:hideMark/>
          </w:tcPr>
          <w:p w14:paraId="2E245AA8" w14:textId="77777777" w:rsidR="00FD10E6" w:rsidRDefault="00FD10E6">
            <w:pPr>
              <w:jc w:val="right"/>
              <w:rPr>
                <w:rFonts w:eastAsia="Times New Roman"/>
              </w:rPr>
            </w:pPr>
            <w:r>
              <w:rPr>
                <w:rFonts w:eastAsia="Times New Roman"/>
              </w:rPr>
              <w:t xml:space="preserve">0% </w:t>
            </w:r>
          </w:p>
        </w:tc>
        <w:tc>
          <w:tcPr>
            <w:tcW w:w="0" w:type="auto"/>
            <w:vAlign w:val="center"/>
            <w:hideMark/>
          </w:tcPr>
          <w:p w14:paraId="43B6A491" w14:textId="77777777" w:rsidR="00FD10E6" w:rsidRDefault="00FD10E6">
            <w:pPr>
              <w:jc w:val="right"/>
              <w:rPr>
                <w:rFonts w:eastAsia="Times New Roman"/>
              </w:rPr>
            </w:pPr>
            <w:r>
              <w:rPr>
                <w:rFonts w:eastAsia="Times New Roman"/>
              </w:rPr>
              <w:t xml:space="preserve">0% </w:t>
            </w:r>
          </w:p>
        </w:tc>
        <w:tc>
          <w:tcPr>
            <w:tcW w:w="0" w:type="auto"/>
            <w:vAlign w:val="center"/>
            <w:hideMark/>
          </w:tcPr>
          <w:p w14:paraId="50D417BB" w14:textId="77777777" w:rsidR="00FD10E6" w:rsidRDefault="00FD10E6">
            <w:pPr>
              <w:jc w:val="right"/>
              <w:rPr>
                <w:rFonts w:eastAsia="Times New Roman"/>
              </w:rPr>
            </w:pPr>
            <w:r>
              <w:rPr>
                <w:rFonts w:eastAsia="Times New Roman"/>
              </w:rPr>
              <w:t xml:space="preserve">99% </w:t>
            </w:r>
          </w:p>
        </w:tc>
        <w:tc>
          <w:tcPr>
            <w:tcW w:w="0" w:type="auto"/>
            <w:vAlign w:val="center"/>
            <w:hideMark/>
          </w:tcPr>
          <w:p w14:paraId="739F3E97" w14:textId="77777777" w:rsidR="00FD10E6" w:rsidRDefault="00FD10E6">
            <w:pPr>
              <w:jc w:val="right"/>
              <w:rPr>
                <w:rFonts w:eastAsia="Times New Roman"/>
              </w:rPr>
            </w:pPr>
            <w:r>
              <w:rPr>
                <w:rFonts w:eastAsia="Times New Roman"/>
              </w:rPr>
              <w:t xml:space="preserve">1% </w:t>
            </w:r>
          </w:p>
        </w:tc>
        <w:tc>
          <w:tcPr>
            <w:tcW w:w="0" w:type="auto"/>
            <w:vAlign w:val="center"/>
            <w:hideMark/>
          </w:tcPr>
          <w:p w14:paraId="3F312902" w14:textId="77777777" w:rsidR="00FD10E6" w:rsidRDefault="00FD10E6">
            <w:pPr>
              <w:jc w:val="right"/>
              <w:rPr>
                <w:rFonts w:eastAsia="Times New Roman"/>
              </w:rPr>
            </w:pPr>
            <w:r>
              <w:rPr>
                <w:rFonts w:eastAsia="Times New Roman"/>
              </w:rPr>
              <w:t xml:space="preserve">0% </w:t>
            </w:r>
          </w:p>
        </w:tc>
      </w:tr>
    </w:tbl>
    <w:p w14:paraId="5F9CEBAD" w14:textId="77777777" w:rsidR="00FD10E6" w:rsidRDefault="00FD10E6">
      <w:pPr>
        <w:divId w:val="240256956"/>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3"/>
        <w:gridCol w:w="1269"/>
        <w:gridCol w:w="1346"/>
        <w:gridCol w:w="1349"/>
        <w:gridCol w:w="1423"/>
        <w:gridCol w:w="2180"/>
      </w:tblGrid>
      <w:tr w:rsidR="00FD10E6" w14:paraId="7F2E6ABD" w14:textId="77777777">
        <w:trPr>
          <w:divId w:val="240256956"/>
          <w:tblHeader/>
          <w:tblCellSpacing w:w="15" w:type="dxa"/>
        </w:trPr>
        <w:tc>
          <w:tcPr>
            <w:tcW w:w="0" w:type="auto"/>
            <w:gridSpan w:val="6"/>
            <w:tcBorders>
              <w:top w:val="nil"/>
              <w:left w:val="nil"/>
              <w:bottom w:val="nil"/>
              <w:right w:val="nil"/>
            </w:tcBorders>
            <w:vAlign w:val="center"/>
            <w:hideMark/>
          </w:tcPr>
          <w:p w14:paraId="220A460F" w14:textId="77777777" w:rsidR="00FD10E6" w:rsidRDefault="00FD10E6">
            <w:pPr>
              <w:jc w:val="center"/>
              <w:rPr>
                <w:rFonts w:eastAsia="Times New Roman"/>
              </w:rPr>
            </w:pPr>
            <w:r>
              <w:rPr>
                <w:rFonts w:eastAsia="Times New Roman"/>
              </w:rPr>
              <w:lastRenderedPageBreak/>
              <w:t xml:space="preserve">Table 3-12b. Model Mandatory Tour Frequency by Person Type </w:t>
            </w:r>
          </w:p>
        </w:tc>
      </w:tr>
      <w:tr w:rsidR="00FD10E6" w14:paraId="359303AE" w14:textId="77777777">
        <w:trPr>
          <w:divId w:val="240256956"/>
          <w:tblHeader/>
          <w:tblCellSpacing w:w="15" w:type="dxa"/>
        </w:trPr>
        <w:tc>
          <w:tcPr>
            <w:tcW w:w="0" w:type="auto"/>
            <w:vAlign w:val="center"/>
            <w:hideMark/>
          </w:tcPr>
          <w:p w14:paraId="32C1C4D4" w14:textId="77777777" w:rsidR="00FD10E6" w:rsidRDefault="00FD10E6">
            <w:pPr>
              <w:jc w:val="right"/>
              <w:rPr>
                <w:rFonts w:eastAsia="Times New Roman"/>
                <w:b/>
                <w:bCs/>
              </w:rPr>
            </w:pPr>
            <w:r>
              <w:rPr>
                <w:rFonts w:eastAsia="Times New Roman"/>
                <w:b/>
                <w:bCs/>
              </w:rPr>
              <w:t xml:space="preserve">Person type </w:t>
            </w:r>
          </w:p>
        </w:tc>
        <w:tc>
          <w:tcPr>
            <w:tcW w:w="0" w:type="auto"/>
            <w:vAlign w:val="center"/>
            <w:hideMark/>
          </w:tcPr>
          <w:p w14:paraId="4EA8CFB5" w14:textId="77777777" w:rsidR="00FD10E6" w:rsidRDefault="00FD10E6">
            <w:pPr>
              <w:jc w:val="right"/>
              <w:rPr>
                <w:rFonts w:eastAsia="Times New Roman"/>
                <w:b/>
                <w:bCs/>
              </w:rPr>
            </w:pPr>
            <w:r>
              <w:rPr>
                <w:rFonts w:eastAsia="Times New Roman"/>
                <w:b/>
                <w:bCs/>
              </w:rPr>
              <w:t xml:space="preserve">1 Work Tour </w:t>
            </w:r>
          </w:p>
        </w:tc>
        <w:tc>
          <w:tcPr>
            <w:tcW w:w="0" w:type="auto"/>
            <w:vAlign w:val="center"/>
            <w:hideMark/>
          </w:tcPr>
          <w:p w14:paraId="3D3532AA" w14:textId="77777777" w:rsidR="00FD10E6" w:rsidRDefault="00FD10E6">
            <w:pPr>
              <w:jc w:val="right"/>
              <w:rPr>
                <w:rFonts w:eastAsia="Times New Roman"/>
                <w:b/>
                <w:bCs/>
              </w:rPr>
            </w:pPr>
            <w:r>
              <w:rPr>
                <w:rFonts w:eastAsia="Times New Roman"/>
                <w:b/>
                <w:bCs/>
              </w:rPr>
              <w:t xml:space="preserve">2 Work Tours </w:t>
            </w:r>
          </w:p>
        </w:tc>
        <w:tc>
          <w:tcPr>
            <w:tcW w:w="0" w:type="auto"/>
            <w:vAlign w:val="center"/>
            <w:hideMark/>
          </w:tcPr>
          <w:p w14:paraId="3CE56A6A" w14:textId="77777777" w:rsidR="00FD10E6" w:rsidRDefault="00FD10E6">
            <w:pPr>
              <w:jc w:val="right"/>
              <w:rPr>
                <w:rFonts w:eastAsia="Times New Roman"/>
                <w:b/>
                <w:bCs/>
              </w:rPr>
            </w:pPr>
            <w:r>
              <w:rPr>
                <w:rFonts w:eastAsia="Times New Roman"/>
                <w:b/>
                <w:bCs/>
              </w:rPr>
              <w:t xml:space="preserve">1 School Tour </w:t>
            </w:r>
          </w:p>
        </w:tc>
        <w:tc>
          <w:tcPr>
            <w:tcW w:w="0" w:type="auto"/>
            <w:vAlign w:val="center"/>
            <w:hideMark/>
          </w:tcPr>
          <w:p w14:paraId="4830495C" w14:textId="77777777" w:rsidR="00FD10E6" w:rsidRDefault="00FD10E6">
            <w:pPr>
              <w:jc w:val="right"/>
              <w:rPr>
                <w:rFonts w:eastAsia="Times New Roman"/>
                <w:b/>
                <w:bCs/>
              </w:rPr>
            </w:pPr>
            <w:r>
              <w:rPr>
                <w:rFonts w:eastAsia="Times New Roman"/>
                <w:b/>
                <w:bCs/>
              </w:rPr>
              <w:t xml:space="preserve">2 School Tours </w:t>
            </w:r>
          </w:p>
        </w:tc>
        <w:tc>
          <w:tcPr>
            <w:tcW w:w="0" w:type="auto"/>
            <w:vAlign w:val="center"/>
            <w:hideMark/>
          </w:tcPr>
          <w:p w14:paraId="7F7B3AFD" w14:textId="77777777" w:rsidR="00FD10E6" w:rsidRDefault="00FD10E6">
            <w:pPr>
              <w:jc w:val="right"/>
              <w:rPr>
                <w:rFonts w:eastAsia="Times New Roman"/>
                <w:b/>
                <w:bCs/>
              </w:rPr>
            </w:pPr>
            <w:r>
              <w:rPr>
                <w:rFonts w:eastAsia="Times New Roman"/>
                <w:b/>
                <w:bCs/>
              </w:rPr>
              <w:t xml:space="preserve">Work and School Tours </w:t>
            </w:r>
          </w:p>
        </w:tc>
      </w:tr>
      <w:tr w:rsidR="00FD10E6" w14:paraId="6B7B0804" w14:textId="77777777">
        <w:trPr>
          <w:divId w:val="240256956"/>
          <w:tblCellSpacing w:w="15" w:type="dxa"/>
        </w:trPr>
        <w:tc>
          <w:tcPr>
            <w:tcW w:w="0" w:type="auto"/>
            <w:vAlign w:val="center"/>
            <w:hideMark/>
          </w:tcPr>
          <w:p w14:paraId="64010925" w14:textId="77777777" w:rsidR="00FD10E6" w:rsidRDefault="00FD10E6">
            <w:pPr>
              <w:jc w:val="right"/>
              <w:rPr>
                <w:rFonts w:eastAsia="Times New Roman"/>
              </w:rPr>
            </w:pPr>
            <w:r>
              <w:rPr>
                <w:rFonts w:eastAsia="Times New Roman"/>
              </w:rPr>
              <w:t xml:space="preserve">Full-time worker </w:t>
            </w:r>
          </w:p>
        </w:tc>
        <w:tc>
          <w:tcPr>
            <w:tcW w:w="0" w:type="auto"/>
            <w:vAlign w:val="center"/>
            <w:hideMark/>
          </w:tcPr>
          <w:p w14:paraId="16C8AF9A" w14:textId="77777777" w:rsidR="00FD10E6" w:rsidRDefault="00FD10E6">
            <w:pPr>
              <w:jc w:val="right"/>
              <w:rPr>
                <w:rFonts w:eastAsia="Times New Roman"/>
              </w:rPr>
            </w:pPr>
            <w:r>
              <w:rPr>
                <w:rFonts w:eastAsia="Times New Roman"/>
              </w:rPr>
              <w:t xml:space="preserve">96% </w:t>
            </w:r>
          </w:p>
        </w:tc>
        <w:tc>
          <w:tcPr>
            <w:tcW w:w="0" w:type="auto"/>
            <w:vAlign w:val="center"/>
            <w:hideMark/>
          </w:tcPr>
          <w:p w14:paraId="2C0574A6" w14:textId="77777777" w:rsidR="00FD10E6" w:rsidRDefault="00FD10E6">
            <w:pPr>
              <w:jc w:val="right"/>
              <w:rPr>
                <w:rFonts w:eastAsia="Times New Roman"/>
              </w:rPr>
            </w:pPr>
            <w:r>
              <w:rPr>
                <w:rFonts w:eastAsia="Times New Roman"/>
              </w:rPr>
              <w:t xml:space="preserve">4% </w:t>
            </w:r>
          </w:p>
        </w:tc>
        <w:tc>
          <w:tcPr>
            <w:tcW w:w="0" w:type="auto"/>
            <w:vAlign w:val="center"/>
            <w:hideMark/>
          </w:tcPr>
          <w:p w14:paraId="6858C5A4" w14:textId="77777777" w:rsidR="00FD10E6" w:rsidRDefault="00FD10E6">
            <w:pPr>
              <w:jc w:val="right"/>
              <w:rPr>
                <w:rFonts w:eastAsia="Times New Roman"/>
              </w:rPr>
            </w:pPr>
            <w:r>
              <w:rPr>
                <w:rFonts w:eastAsia="Times New Roman"/>
              </w:rPr>
              <w:t xml:space="preserve">0% </w:t>
            </w:r>
          </w:p>
        </w:tc>
        <w:tc>
          <w:tcPr>
            <w:tcW w:w="0" w:type="auto"/>
            <w:vAlign w:val="center"/>
            <w:hideMark/>
          </w:tcPr>
          <w:p w14:paraId="30A30D67" w14:textId="77777777" w:rsidR="00FD10E6" w:rsidRDefault="00FD10E6">
            <w:pPr>
              <w:jc w:val="right"/>
              <w:rPr>
                <w:rFonts w:eastAsia="Times New Roman"/>
              </w:rPr>
            </w:pPr>
            <w:r>
              <w:rPr>
                <w:rFonts w:eastAsia="Times New Roman"/>
              </w:rPr>
              <w:t xml:space="preserve">0% </w:t>
            </w:r>
          </w:p>
        </w:tc>
        <w:tc>
          <w:tcPr>
            <w:tcW w:w="0" w:type="auto"/>
            <w:vAlign w:val="center"/>
            <w:hideMark/>
          </w:tcPr>
          <w:p w14:paraId="7A4606AD" w14:textId="77777777" w:rsidR="00FD10E6" w:rsidRDefault="00FD10E6">
            <w:pPr>
              <w:jc w:val="right"/>
              <w:rPr>
                <w:rFonts w:eastAsia="Times New Roman"/>
              </w:rPr>
            </w:pPr>
            <w:r>
              <w:rPr>
                <w:rFonts w:eastAsia="Times New Roman"/>
              </w:rPr>
              <w:t xml:space="preserve">0% </w:t>
            </w:r>
          </w:p>
        </w:tc>
      </w:tr>
      <w:tr w:rsidR="00FD10E6" w14:paraId="0DCFD911" w14:textId="77777777">
        <w:trPr>
          <w:divId w:val="240256956"/>
          <w:tblCellSpacing w:w="15" w:type="dxa"/>
        </w:trPr>
        <w:tc>
          <w:tcPr>
            <w:tcW w:w="0" w:type="auto"/>
            <w:vAlign w:val="center"/>
            <w:hideMark/>
          </w:tcPr>
          <w:p w14:paraId="69EF7451" w14:textId="77777777" w:rsidR="00FD10E6" w:rsidRDefault="00FD10E6">
            <w:pPr>
              <w:jc w:val="right"/>
              <w:rPr>
                <w:rFonts w:eastAsia="Times New Roman"/>
              </w:rPr>
            </w:pPr>
            <w:r>
              <w:rPr>
                <w:rFonts w:eastAsia="Times New Roman"/>
              </w:rPr>
              <w:t xml:space="preserve">Part-time worker </w:t>
            </w:r>
          </w:p>
        </w:tc>
        <w:tc>
          <w:tcPr>
            <w:tcW w:w="0" w:type="auto"/>
            <w:vAlign w:val="center"/>
            <w:hideMark/>
          </w:tcPr>
          <w:p w14:paraId="224E32CD" w14:textId="77777777" w:rsidR="00FD10E6" w:rsidRDefault="00FD10E6">
            <w:pPr>
              <w:jc w:val="right"/>
              <w:rPr>
                <w:rFonts w:eastAsia="Times New Roman"/>
              </w:rPr>
            </w:pPr>
            <w:r>
              <w:rPr>
                <w:rFonts w:eastAsia="Times New Roman"/>
              </w:rPr>
              <w:t xml:space="preserve">95% </w:t>
            </w:r>
          </w:p>
        </w:tc>
        <w:tc>
          <w:tcPr>
            <w:tcW w:w="0" w:type="auto"/>
            <w:vAlign w:val="center"/>
            <w:hideMark/>
          </w:tcPr>
          <w:p w14:paraId="2CFFA11D" w14:textId="77777777" w:rsidR="00FD10E6" w:rsidRDefault="00FD10E6">
            <w:pPr>
              <w:jc w:val="right"/>
              <w:rPr>
                <w:rFonts w:eastAsia="Times New Roman"/>
              </w:rPr>
            </w:pPr>
            <w:r>
              <w:rPr>
                <w:rFonts w:eastAsia="Times New Roman"/>
              </w:rPr>
              <w:t xml:space="preserve">5% </w:t>
            </w:r>
          </w:p>
        </w:tc>
        <w:tc>
          <w:tcPr>
            <w:tcW w:w="0" w:type="auto"/>
            <w:vAlign w:val="center"/>
            <w:hideMark/>
          </w:tcPr>
          <w:p w14:paraId="65D4A9AD" w14:textId="77777777" w:rsidR="00FD10E6" w:rsidRDefault="00FD10E6">
            <w:pPr>
              <w:jc w:val="right"/>
              <w:rPr>
                <w:rFonts w:eastAsia="Times New Roman"/>
              </w:rPr>
            </w:pPr>
            <w:r>
              <w:rPr>
                <w:rFonts w:eastAsia="Times New Roman"/>
              </w:rPr>
              <w:t xml:space="preserve">0% </w:t>
            </w:r>
          </w:p>
        </w:tc>
        <w:tc>
          <w:tcPr>
            <w:tcW w:w="0" w:type="auto"/>
            <w:vAlign w:val="center"/>
            <w:hideMark/>
          </w:tcPr>
          <w:p w14:paraId="2A7E5161" w14:textId="77777777" w:rsidR="00FD10E6" w:rsidRDefault="00FD10E6">
            <w:pPr>
              <w:jc w:val="right"/>
              <w:rPr>
                <w:rFonts w:eastAsia="Times New Roman"/>
              </w:rPr>
            </w:pPr>
            <w:r>
              <w:rPr>
                <w:rFonts w:eastAsia="Times New Roman"/>
              </w:rPr>
              <w:t xml:space="preserve">0% </w:t>
            </w:r>
          </w:p>
        </w:tc>
        <w:tc>
          <w:tcPr>
            <w:tcW w:w="0" w:type="auto"/>
            <w:vAlign w:val="center"/>
            <w:hideMark/>
          </w:tcPr>
          <w:p w14:paraId="4B04AF8F" w14:textId="77777777" w:rsidR="00FD10E6" w:rsidRDefault="00FD10E6">
            <w:pPr>
              <w:jc w:val="right"/>
              <w:rPr>
                <w:rFonts w:eastAsia="Times New Roman"/>
              </w:rPr>
            </w:pPr>
            <w:r>
              <w:rPr>
                <w:rFonts w:eastAsia="Times New Roman"/>
              </w:rPr>
              <w:t xml:space="preserve">0% </w:t>
            </w:r>
          </w:p>
        </w:tc>
      </w:tr>
      <w:tr w:rsidR="00FD10E6" w14:paraId="0AE76F45" w14:textId="77777777">
        <w:trPr>
          <w:divId w:val="240256956"/>
          <w:tblCellSpacing w:w="15" w:type="dxa"/>
        </w:trPr>
        <w:tc>
          <w:tcPr>
            <w:tcW w:w="0" w:type="auto"/>
            <w:vAlign w:val="center"/>
            <w:hideMark/>
          </w:tcPr>
          <w:p w14:paraId="79C72C07" w14:textId="77777777" w:rsidR="00FD10E6" w:rsidRDefault="00FD10E6">
            <w:pPr>
              <w:jc w:val="right"/>
              <w:rPr>
                <w:rFonts w:eastAsia="Times New Roman"/>
              </w:rPr>
            </w:pPr>
            <w:r>
              <w:rPr>
                <w:rFonts w:eastAsia="Times New Roman"/>
              </w:rPr>
              <w:t xml:space="preserve">College student </w:t>
            </w:r>
          </w:p>
        </w:tc>
        <w:tc>
          <w:tcPr>
            <w:tcW w:w="0" w:type="auto"/>
            <w:vAlign w:val="center"/>
            <w:hideMark/>
          </w:tcPr>
          <w:p w14:paraId="68F0F3FD" w14:textId="77777777" w:rsidR="00FD10E6" w:rsidRDefault="00FD10E6">
            <w:pPr>
              <w:jc w:val="right"/>
              <w:rPr>
                <w:rFonts w:eastAsia="Times New Roman"/>
              </w:rPr>
            </w:pPr>
            <w:r>
              <w:rPr>
                <w:rFonts w:eastAsia="Times New Roman"/>
              </w:rPr>
              <w:t xml:space="preserve">29% </w:t>
            </w:r>
          </w:p>
        </w:tc>
        <w:tc>
          <w:tcPr>
            <w:tcW w:w="0" w:type="auto"/>
            <w:vAlign w:val="center"/>
            <w:hideMark/>
          </w:tcPr>
          <w:p w14:paraId="7ECD1D07" w14:textId="77777777" w:rsidR="00FD10E6" w:rsidRDefault="00FD10E6">
            <w:pPr>
              <w:jc w:val="right"/>
              <w:rPr>
                <w:rFonts w:eastAsia="Times New Roman"/>
              </w:rPr>
            </w:pPr>
            <w:r>
              <w:rPr>
                <w:rFonts w:eastAsia="Times New Roman"/>
              </w:rPr>
              <w:t xml:space="preserve">1% </w:t>
            </w:r>
          </w:p>
        </w:tc>
        <w:tc>
          <w:tcPr>
            <w:tcW w:w="0" w:type="auto"/>
            <w:vAlign w:val="center"/>
            <w:hideMark/>
          </w:tcPr>
          <w:p w14:paraId="1DDF99DE" w14:textId="77777777" w:rsidR="00FD10E6" w:rsidRDefault="00FD10E6">
            <w:pPr>
              <w:jc w:val="right"/>
              <w:rPr>
                <w:rFonts w:eastAsia="Times New Roman"/>
              </w:rPr>
            </w:pPr>
            <w:r>
              <w:rPr>
                <w:rFonts w:eastAsia="Times New Roman"/>
              </w:rPr>
              <w:t xml:space="preserve">63% </w:t>
            </w:r>
          </w:p>
        </w:tc>
        <w:tc>
          <w:tcPr>
            <w:tcW w:w="0" w:type="auto"/>
            <w:vAlign w:val="center"/>
            <w:hideMark/>
          </w:tcPr>
          <w:p w14:paraId="261EAB19" w14:textId="77777777" w:rsidR="00FD10E6" w:rsidRDefault="00FD10E6">
            <w:pPr>
              <w:jc w:val="right"/>
              <w:rPr>
                <w:rFonts w:eastAsia="Times New Roman"/>
              </w:rPr>
            </w:pPr>
            <w:r>
              <w:rPr>
                <w:rFonts w:eastAsia="Times New Roman"/>
              </w:rPr>
              <w:t xml:space="preserve">4% </w:t>
            </w:r>
          </w:p>
        </w:tc>
        <w:tc>
          <w:tcPr>
            <w:tcW w:w="0" w:type="auto"/>
            <w:vAlign w:val="center"/>
            <w:hideMark/>
          </w:tcPr>
          <w:p w14:paraId="0196A292" w14:textId="77777777" w:rsidR="00FD10E6" w:rsidRDefault="00FD10E6">
            <w:pPr>
              <w:jc w:val="right"/>
              <w:rPr>
                <w:rFonts w:eastAsia="Times New Roman"/>
              </w:rPr>
            </w:pPr>
            <w:r>
              <w:rPr>
                <w:rFonts w:eastAsia="Times New Roman"/>
              </w:rPr>
              <w:t xml:space="preserve">3% </w:t>
            </w:r>
          </w:p>
        </w:tc>
      </w:tr>
      <w:tr w:rsidR="00FD10E6" w14:paraId="71E8FC86" w14:textId="77777777">
        <w:trPr>
          <w:divId w:val="240256956"/>
          <w:tblCellSpacing w:w="15" w:type="dxa"/>
        </w:trPr>
        <w:tc>
          <w:tcPr>
            <w:tcW w:w="0" w:type="auto"/>
            <w:vAlign w:val="center"/>
            <w:hideMark/>
          </w:tcPr>
          <w:p w14:paraId="6BA44E55" w14:textId="77777777" w:rsidR="00FD10E6" w:rsidRDefault="00FD10E6">
            <w:pPr>
              <w:jc w:val="right"/>
              <w:rPr>
                <w:rFonts w:eastAsia="Times New Roman"/>
              </w:rPr>
            </w:pPr>
            <w:r>
              <w:rPr>
                <w:rFonts w:eastAsia="Times New Roman"/>
              </w:rPr>
              <w:t xml:space="preserve">Driving-age student </w:t>
            </w:r>
          </w:p>
        </w:tc>
        <w:tc>
          <w:tcPr>
            <w:tcW w:w="0" w:type="auto"/>
            <w:vAlign w:val="center"/>
            <w:hideMark/>
          </w:tcPr>
          <w:p w14:paraId="195DF4ED" w14:textId="77777777" w:rsidR="00FD10E6" w:rsidRDefault="00FD10E6">
            <w:pPr>
              <w:jc w:val="right"/>
              <w:rPr>
                <w:rFonts w:eastAsia="Times New Roman"/>
              </w:rPr>
            </w:pPr>
            <w:r>
              <w:rPr>
                <w:rFonts w:eastAsia="Times New Roman"/>
              </w:rPr>
              <w:t xml:space="preserve">0% </w:t>
            </w:r>
          </w:p>
        </w:tc>
        <w:tc>
          <w:tcPr>
            <w:tcW w:w="0" w:type="auto"/>
            <w:vAlign w:val="center"/>
            <w:hideMark/>
          </w:tcPr>
          <w:p w14:paraId="4489E278" w14:textId="77777777" w:rsidR="00FD10E6" w:rsidRDefault="00FD10E6">
            <w:pPr>
              <w:jc w:val="right"/>
              <w:rPr>
                <w:rFonts w:eastAsia="Times New Roman"/>
              </w:rPr>
            </w:pPr>
            <w:r>
              <w:rPr>
                <w:rFonts w:eastAsia="Times New Roman"/>
              </w:rPr>
              <w:t xml:space="preserve">0% </w:t>
            </w:r>
          </w:p>
        </w:tc>
        <w:tc>
          <w:tcPr>
            <w:tcW w:w="0" w:type="auto"/>
            <w:vAlign w:val="center"/>
            <w:hideMark/>
          </w:tcPr>
          <w:p w14:paraId="78C1DC2C" w14:textId="77777777" w:rsidR="00FD10E6" w:rsidRDefault="00FD10E6">
            <w:pPr>
              <w:jc w:val="right"/>
              <w:rPr>
                <w:rFonts w:eastAsia="Times New Roman"/>
              </w:rPr>
            </w:pPr>
            <w:r>
              <w:rPr>
                <w:rFonts w:eastAsia="Times New Roman"/>
              </w:rPr>
              <w:t xml:space="preserve">95% </w:t>
            </w:r>
          </w:p>
        </w:tc>
        <w:tc>
          <w:tcPr>
            <w:tcW w:w="0" w:type="auto"/>
            <w:vAlign w:val="center"/>
            <w:hideMark/>
          </w:tcPr>
          <w:p w14:paraId="4028883C" w14:textId="77777777" w:rsidR="00FD10E6" w:rsidRDefault="00FD10E6">
            <w:pPr>
              <w:jc w:val="right"/>
              <w:rPr>
                <w:rFonts w:eastAsia="Times New Roman"/>
              </w:rPr>
            </w:pPr>
            <w:r>
              <w:rPr>
                <w:rFonts w:eastAsia="Times New Roman"/>
              </w:rPr>
              <w:t xml:space="preserve">2% </w:t>
            </w:r>
          </w:p>
        </w:tc>
        <w:tc>
          <w:tcPr>
            <w:tcW w:w="0" w:type="auto"/>
            <w:vAlign w:val="center"/>
            <w:hideMark/>
          </w:tcPr>
          <w:p w14:paraId="6DFF3033" w14:textId="77777777" w:rsidR="00FD10E6" w:rsidRDefault="00FD10E6">
            <w:pPr>
              <w:jc w:val="right"/>
              <w:rPr>
                <w:rFonts w:eastAsia="Times New Roman"/>
              </w:rPr>
            </w:pPr>
            <w:r>
              <w:rPr>
                <w:rFonts w:eastAsia="Times New Roman"/>
              </w:rPr>
              <w:t xml:space="preserve">3% </w:t>
            </w:r>
          </w:p>
        </w:tc>
      </w:tr>
      <w:tr w:rsidR="00FD10E6" w14:paraId="0393AA7E" w14:textId="77777777">
        <w:trPr>
          <w:divId w:val="240256956"/>
          <w:tblCellSpacing w:w="15" w:type="dxa"/>
        </w:trPr>
        <w:tc>
          <w:tcPr>
            <w:tcW w:w="0" w:type="auto"/>
            <w:vAlign w:val="center"/>
            <w:hideMark/>
          </w:tcPr>
          <w:p w14:paraId="122CA561" w14:textId="77777777" w:rsidR="00FD10E6" w:rsidRDefault="00FD10E6">
            <w:pPr>
              <w:jc w:val="right"/>
              <w:rPr>
                <w:rFonts w:eastAsia="Times New Roman"/>
              </w:rPr>
            </w:pPr>
            <w:r>
              <w:rPr>
                <w:rFonts w:eastAsia="Times New Roman"/>
              </w:rPr>
              <w:t xml:space="preserve">Non-driving student </w:t>
            </w:r>
          </w:p>
        </w:tc>
        <w:tc>
          <w:tcPr>
            <w:tcW w:w="0" w:type="auto"/>
            <w:vAlign w:val="center"/>
            <w:hideMark/>
          </w:tcPr>
          <w:p w14:paraId="55D14816" w14:textId="77777777" w:rsidR="00FD10E6" w:rsidRDefault="00FD10E6">
            <w:pPr>
              <w:jc w:val="right"/>
              <w:rPr>
                <w:rFonts w:eastAsia="Times New Roman"/>
              </w:rPr>
            </w:pPr>
            <w:r>
              <w:rPr>
                <w:rFonts w:eastAsia="Times New Roman"/>
              </w:rPr>
              <w:t xml:space="preserve">0% </w:t>
            </w:r>
          </w:p>
        </w:tc>
        <w:tc>
          <w:tcPr>
            <w:tcW w:w="0" w:type="auto"/>
            <w:vAlign w:val="center"/>
            <w:hideMark/>
          </w:tcPr>
          <w:p w14:paraId="58C769A1" w14:textId="77777777" w:rsidR="00FD10E6" w:rsidRDefault="00FD10E6">
            <w:pPr>
              <w:jc w:val="right"/>
              <w:rPr>
                <w:rFonts w:eastAsia="Times New Roman"/>
              </w:rPr>
            </w:pPr>
            <w:r>
              <w:rPr>
                <w:rFonts w:eastAsia="Times New Roman"/>
              </w:rPr>
              <w:t xml:space="preserve">0% </w:t>
            </w:r>
          </w:p>
        </w:tc>
        <w:tc>
          <w:tcPr>
            <w:tcW w:w="0" w:type="auto"/>
            <w:vAlign w:val="center"/>
            <w:hideMark/>
          </w:tcPr>
          <w:p w14:paraId="752C2611" w14:textId="77777777" w:rsidR="00FD10E6" w:rsidRDefault="00FD10E6">
            <w:pPr>
              <w:jc w:val="right"/>
              <w:rPr>
                <w:rFonts w:eastAsia="Times New Roman"/>
              </w:rPr>
            </w:pPr>
            <w:r>
              <w:rPr>
                <w:rFonts w:eastAsia="Times New Roman"/>
              </w:rPr>
              <w:t xml:space="preserve">99% </w:t>
            </w:r>
          </w:p>
        </w:tc>
        <w:tc>
          <w:tcPr>
            <w:tcW w:w="0" w:type="auto"/>
            <w:vAlign w:val="center"/>
            <w:hideMark/>
          </w:tcPr>
          <w:p w14:paraId="39BD5F8D" w14:textId="77777777" w:rsidR="00FD10E6" w:rsidRDefault="00FD10E6">
            <w:pPr>
              <w:jc w:val="right"/>
              <w:rPr>
                <w:rFonts w:eastAsia="Times New Roman"/>
              </w:rPr>
            </w:pPr>
            <w:r>
              <w:rPr>
                <w:rFonts w:eastAsia="Times New Roman"/>
              </w:rPr>
              <w:t xml:space="preserve">1% </w:t>
            </w:r>
          </w:p>
        </w:tc>
        <w:tc>
          <w:tcPr>
            <w:tcW w:w="0" w:type="auto"/>
            <w:vAlign w:val="center"/>
            <w:hideMark/>
          </w:tcPr>
          <w:p w14:paraId="310763FD" w14:textId="77777777" w:rsidR="00FD10E6" w:rsidRDefault="00FD10E6">
            <w:pPr>
              <w:jc w:val="right"/>
              <w:rPr>
                <w:rFonts w:eastAsia="Times New Roman"/>
              </w:rPr>
            </w:pPr>
            <w:r>
              <w:rPr>
                <w:rFonts w:eastAsia="Times New Roman"/>
              </w:rPr>
              <w:t xml:space="preserve">0% </w:t>
            </w:r>
          </w:p>
        </w:tc>
      </w:tr>
      <w:tr w:rsidR="00FD10E6" w14:paraId="17F2FEC7" w14:textId="77777777">
        <w:trPr>
          <w:divId w:val="240256956"/>
          <w:tblCellSpacing w:w="15" w:type="dxa"/>
        </w:trPr>
        <w:tc>
          <w:tcPr>
            <w:tcW w:w="0" w:type="auto"/>
            <w:vAlign w:val="center"/>
            <w:hideMark/>
          </w:tcPr>
          <w:p w14:paraId="5300657C" w14:textId="77777777" w:rsidR="00FD10E6" w:rsidRDefault="00FD10E6">
            <w:pPr>
              <w:jc w:val="right"/>
              <w:rPr>
                <w:rFonts w:eastAsia="Times New Roman"/>
              </w:rPr>
            </w:pPr>
            <w:r>
              <w:rPr>
                <w:rFonts w:eastAsia="Times New Roman"/>
              </w:rPr>
              <w:t xml:space="preserve">Pre-school </w:t>
            </w:r>
          </w:p>
        </w:tc>
        <w:tc>
          <w:tcPr>
            <w:tcW w:w="0" w:type="auto"/>
            <w:vAlign w:val="center"/>
            <w:hideMark/>
          </w:tcPr>
          <w:p w14:paraId="51422B59" w14:textId="77777777" w:rsidR="00FD10E6" w:rsidRDefault="00FD10E6">
            <w:pPr>
              <w:jc w:val="right"/>
              <w:rPr>
                <w:rFonts w:eastAsia="Times New Roman"/>
              </w:rPr>
            </w:pPr>
            <w:r>
              <w:rPr>
                <w:rFonts w:eastAsia="Times New Roman"/>
              </w:rPr>
              <w:t xml:space="preserve">0% </w:t>
            </w:r>
          </w:p>
        </w:tc>
        <w:tc>
          <w:tcPr>
            <w:tcW w:w="0" w:type="auto"/>
            <w:vAlign w:val="center"/>
            <w:hideMark/>
          </w:tcPr>
          <w:p w14:paraId="7285E559" w14:textId="77777777" w:rsidR="00FD10E6" w:rsidRDefault="00FD10E6">
            <w:pPr>
              <w:jc w:val="right"/>
              <w:rPr>
                <w:rFonts w:eastAsia="Times New Roman"/>
              </w:rPr>
            </w:pPr>
            <w:r>
              <w:rPr>
                <w:rFonts w:eastAsia="Times New Roman"/>
              </w:rPr>
              <w:t xml:space="preserve">0% </w:t>
            </w:r>
          </w:p>
        </w:tc>
        <w:tc>
          <w:tcPr>
            <w:tcW w:w="0" w:type="auto"/>
            <w:vAlign w:val="center"/>
            <w:hideMark/>
          </w:tcPr>
          <w:p w14:paraId="15BC7661" w14:textId="77777777" w:rsidR="00FD10E6" w:rsidRDefault="00FD10E6">
            <w:pPr>
              <w:jc w:val="right"/>
              <w:rPr>
                <w:rFonts w:eastAsia="Times New Roman"/>
              </w:rPr>
            </w:pPr>
            <w:r>
              <w:rPr>
                <w:rFonts w:eastAsia="Times New Roman"/>
              </w:rPr>
              <w:t xml:space="preserve">100% </w:t>
            </w:r>
          </w:p>
        </w:tc>
        <w:tc>
          <w:tcPr>
            <w:tcW w:w="0" w:type="auto"/>
            <w:vAlign w:val="center"/>
            <w:hideMark/>
          </w:tcPr>
          <w:p w14:paraId="7A162234" w14:textId="77777777" w:rsidR="00FD10E6" w:rsidRDefault="00FD10E6">
            <w:pPr>
              <w:jc w:val="right"/>
              <w:rPr>
                <w:rFonts w:eastAsia="Times New Roman"/>
              </w:rPr>
            </w:pPr>
            <w:r>
              <w:rPr>
                <w:rFonts w:eastAsia="Times New Roman"/>
              </w:rPr>
              <w:t xml:space="preserve">0% </w:t>
            </w:r>
          </w:p>
        </w:tc>
        <w:tc>
          <w:tcPr>
            <w:tcW w:w="0" w:type="auto"/>
            <w:vAlign w:val="center"/>
            <w:hideMark/>
          </w:tcPr>
          <w:p w14:paraId="3E2B2338" w14:textId="77777777" w:rsidR="00FD10E6" w:rsidRDefault="00FD10E6">
            <w:pPr>
              <w:jc w:val="right"/>
              <w:rPr>
                <w:rFonts w:eastAsia="Times New Roman"/>
              </w:rPr>
            </w:pPr>
            <w:r>
              <w:rPr>
                <w:rFonts w:eastAsia="Times New Roman"/>
              </w:rPr>
              <w:t xml:space="preserve">0% </w:t>
            </w:r>
          </w:p>
        </w:tc>
      </w:tr>
    </w:tbl>
    <w:p w14:paraId="6024CD31" w14:textId="77777777" w:rsidR="00FD10E6" w:rsidRDefault="00FD10E6">
      <w:pPr>
        <w:pStyle w:val="Heading2"/>
        <w:divId w:val="1871795580"/>
        <w:rPr>
          <w:rFonts w:eastAsia="Times New Roman"/>
        </w:rPr>
      </w:pPr>
      <w:r>
        <w:rPr>
          <w:rFonts w:eastAsia="Times New Roman"/>
        </w:rPr>
        <w:t>Individual Non-Mandatory Tour Frequency</w:t>
      </w:r>
    </w:p>
    <w:p w14:paraId="5DBE1769" w14:textId="77777777" w:rsidR="00AD6618" w:rsidRDefault="00FD10E6">
      <w:pPr>
        <w:pStyle w:val="NormalWeb"/>
        <w:divId w:val="1871795580"/>
        <w:rPr>
          <w:ins w:id="14" w:author="Kyeil Kim" w:date="2019-04-25T08:30:00Z"/>
        </w:rPr>
      </w:pPr>
      <w:r>
        <w:t xml:space="preserve">The individual non-mandatory tour frequency model predicts the number of non-mandatory tours by tour purpose for each household member who has been assigned a mandatory or a non-mandatory daily activity pattern. As with the mandatory tour frequency model, this model is also segmented by person type. It is a two-stage model. First, by tour purpose, it predicts the total number of tours undertaken by the person on a restricted alternative set. The alternatives are 0, 1 and 2+ for escorting tours and 0 and 1+ for shopping, maintenance, eating out, visiting and other discretionary tours. Second, the model uses observed probability distributions to assign 0, 1 or 2 tours conditional on the tour purpose, person type, whether or not the person has a mandatory tour and whether or not the person has a joint tour in her/his activity pattern. This approach reduces the large number of potential alternatives significantly. </w:t>
      </w:r>
    </w:p>
    <w:p w14:paraId="7EE0B3C7" w14:textId="235A5D2A" w:rsidR="00FD10E6" w:rsidRDefault="00FD10E6">
      <w:pPr>
        <w:pStyle w:val="NormalWeb"/>
        <w:divId w:val="1871795580"/>
      </w:pPr>
      <w:commentRangeStart w:id="15"/>
      <w:r>
        <w:t>Model</w:t>
      </w:r>
      <w:commentRangeEnd w:id="15"/>
      <w:r w:rsidR="004A4E5A">
        <w:rPr>
          <w:rStyle w:val="CommentReference"/>
        </w:rPr>
        <w:commentReference w:id="15"/>
      </w:r>
      <w:r>
        <w:t xml:space="preserve"> calibration was performed on the model that predicts the choice among the restricted set of alternatives. It was found that once this model predicted tour frequency shares reasonably close to the observed ones, the observed probability distributions ensured the correct match to the overall number. The base alternative for calibrating the non-mandatory tour frequency model is the 0</w:t>
      </w:r>
      <w:ins w:id="16" w:author="Kyeil Kim" w:date="2019-04-25T08:35:00Z">
        <w:r w:rsidR="00C558D8">
          <w:t xml:space="preserve"> (zero)</w:t>
        </w:r>
      </w:ins>
      <w:r>
        <w:t xml:space="preserve"> frequency alternative for each tour purpose. In addition to calibrating to the number of tours by purpose, additional calibration was performed to ensure that the total number of tours by person type matches the observed distributions. To this effect, alternative specific constants were added to the model, respectively for 1, 2 and 3+ tours </w:t>
      </w:r>
      <w:del w:id="17" w:author="Kyeil Kim" w:date="2019-04-25T08:36:00Z">
        <w:r w:rsidDel="00C558D8">
          <w:delText>(</w:delText>
        </w:r>
      </w:del>
      <w:r>
        <w:t>across all purposes</w:t>
      </w:r>
      <w:del w:id="18" w:author="Kyeil Kim" w:date="2019-04-25T08:36:00Z">
        <w:r w:rsidDel="00C558D8">
          <w:delText>)</w:delText>
        </w:r>
      </w:del>
      <w:r>
        <w:t>. This calibration was performed simultaneously with the tour frequency by tour purpose calibration. The results of this calibration are presented below in Table</w:t>
      </w:r>
      <w:ins w:id="19" w:author="Kyeil Kim" w:date="2019-04-25T08:36:00Z">
        <w:r w:rsidR="00C558D8">
          <w:t>s</w:t>
        </w:r>
      </w:ins>
      <w:r>
        <w:t xml:space="preserve"> 3-13a and 3-13b.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gridCol w:w="363"/>
        <w:gridCol w:w="363"/>
        <w:gridCol w:w="381"/>
        <w:gridCol w:w="415"/>
        <w:gridCol w:w="415"/>
        <w:gridCol w:w="265"/>
        <w:gridCol w:w="553"/>
        <w:gridCol w:w="552"/>
        <w:gridCol w:w="349"/>
        <w:gridCol w:w="559"/>
        <w:gridCol w:w="324"/>
        <w:gridCol w:w="354"/>
        <w:gridCol w:w="348"/>
        <w:gridCol w:w="348"/>
        <w:gridCol w:w="225"/>
        <w:gridCol w:w="433"/>
        <w:gridCol w:w="253"/>
        <w:gridCol w:w="849"/>
      </w:tblGrid>
      <w:tr w:rsidR="00FD10E6" w14:paraId="6420124C" w14:textId="77777777">
        <w:trPr>
          <w:divId w:val="1871795580"/>
          <w:tblHeader/>
          <w:tblCellSpacing w:w="15" w:type="dxa"/>
        </w:trPr>
        <w:tc>
          <w:tcPr>
            <w:tcW w:w="0" w:type="auto"/>
            <w:gridSpan w:val="19"/>
            <w:tcBorders>
              <w:top w:val="nil"/>
              <w:left w:val="nil"/>
              <w:bottom w:val="nil"/>
              <w:right w:val="nil"/>
            </w:tcBorders>
            <w:tcMar>
              <w:top w:w="15" w:type="dxa"/>
              <w:left w:w="45" w:type="dxa"/>
              <w:bottom w:w="0" w:type="dxa"/>
              <w:right w:w="45" w:type="dxa"/>
            </w:tcMar>
            <w:vAlign w:val="center"/>
            <w:hideMark/>
          </w:tcPr>
          <w:p w14:paraId="0D5DD77A" w14:textId="77777777" w:rsidR="00FD10E6" w:rsidRDefault="00FD10E6">
            <w:pPr>
              <w:jc w:val="center"/>
              <w:rPr>
                <w:rFonts w:eastAsia="Times New Roman"/>
              </w:rPr>
            </w:pPr>
            <w:commentRangeStart w:id="20"/>
            <w:r>
              <w:rPr>
                <w:rFonts w:eastAsia="Times New Roman"/>
              </w:rPr>
              <w:t xml:space="preserve">Table </w:t>
            </w:r>
            <w:commentRangeEnd w:id="20"/>
            <w:r w:rsidR="009D69C6">
              <w:rPr>
                <w:rStyle w:val="CommentReference"/>
              </w:rPr>
              <w:commentReference w:id="20"/>
            </w:r>
            <w:r>
              <w:rPr>
                <w:rFonts w:eastAsia="Times New Roman"/>
              </w:rPr>
              <w:t xml:space="preserve">3-13a: Survey Non-Mandatory Tour Frequency by Person Type </w:t>
            </w:r>
          </w:p>
        </w:tc>
      </w:tr>
      <w:tr w:rsidR="00FD10E6" w14:paraId="67ED6ECB" w14:textId="77777777">
        <w:trPr>
          <w:divId w:val="1871795580"/>
          <w:tblHeader/>
          <w:tblCellSpacing w:w="15" w:type="dxa"/>
        </w:trPr>
        <w:tc>
          <w:tcPr>
            <w:tcW w:w="0" w:type="auto"/>
            <w:tcMar>
              <w:top w:w="15" w:type="dxa"/>
              <w:left w:w="45" w:type="dxa"/>
              <w:bottom w:w="0" w:type="dxa"/>
              <w:right w:w="45" w:type="dxa"/>
            </w:tcMar>
            <w:vAlign w:val="center"/>
            <w:hideMark/>
          </w:tcPr>
          <w:p w14:paraId="3D6AE98B" w14:textId="77777777" w:rsidR="00FD10E6" w:rsidRDefault="00FD10E6">
            <w:pPr>
              <w:jc w:val="center"/>
              <w:divId w:val="1375079315"/>
              <w:rPr>
                <w:rFonts w:eastAsia="Times New Roman"/>
                <w:b/>
                <w:bCs/>
              </w:rPr>
            </w:pPr>
            <w:r>
              <w:rPr>
                <w:rFonts w:eastAsia="Times New Roman"/>
                <w:b/>
                <w:bCs/>
              </w:rPr>
              <w:t xml:space="preserve">Person Type </w:t>
            </w:r>
          </w:p>
        </w:tc>
        <w:tc>
          <w:tcPr>
            <w:tcW w:w="0" w:type="auto"/>
            <w:gridSpan w:val="3"/>
            <w:tcMar>
              <w:top w:w="15" w:type="dxa"/>
              <w:left w:w="45" w:type="dxa"/>
              <w:bottom w:w="0" w:type="dxa"/>
              <w:right w:w="45" w:type="dxa"/>
            </w:tcMar>
            <w:vAlign w:val="center"/>
            <w:hideMark/>
          </w:tcPr>
          <w:p w14:paraId="498E3D9B" w14:textId="77777777" w:rsidR="00FD10E6" w:rsidRDefault="00FD10E6">
            <w:pPr>
              <w:jc w:val="center"/>
              <w:divId w:val="413018918"/>
              <w:rPr>
                <w:rFonts w:eastAsia="Times New Roman"/>
                <w:b/>
                <w:bCs/>
              </w:rPr>
            </w:pPr>
            <w:r>
              <w:rPr>
                <w:rFonts w:eastAsia="Times New Roman"/>
                <w:b/>
                <w:bCs/>
              </w:rPr>
              <w:t xml:space="preserve">Escorting </w:t>
            </w:r>
          </w:p>
        </w:tc>
        <w:tc>
          <w:tcPr>
            <w:tcW w:w="0" w:type="auto"/>
            <w:gridSpan w:val="3"/>
            <w:tcMar>
              <w:top w:w="15" w:type="dxa"/>
              <w:left w:w="45" w:type="dxa"/>
              <w:bottom w:w="0" w:type="dxa"/>
              <w:right w:w="45" w:type="dxa"/>
            </w:tcMar>
            <w:vAlign w:val="center"/>
            <w:hideMark/>
          </w:tcPr>
          <w:p w14:paraId="70DE416A" w14:textId="77777777" w:rsidR="00FD10E6" w:rsidRDefault="00FD10E6">
            <w:pPr>
              <w:jc w:val="center"/>
              <w:divId w:val="1579896678"/>
              <w:rPr>
                <w:rFonts w:eastAsia="Times New Roman"/>
                <w:b/>
                <w:bCs/>
              </w:rPr>
            </w:pPr>
            <w:r>
              <w:rPr>
                <w:rFonts w:eastAsia="Times New Roman"/>
                <w:b/>
                <w:bCs/>
              </w:rPr>
              <w:t xml:space="preserve">Shopping </w:t>
            </w:r>
          </w:p>
        </w:tc>
        <w:tc>
          <w:tcPr>
            <w:tcW w:w="0" w:type="auto"/>
            <w:gridSpan w:val="3"/>
            <w:tcMar>
              <w:top w:w="15" w:type="dxa"/>
              <w:left w:w="45" w:type="dxa"/>
              <w:bottom w:w="0" w:type="dxa"/>
              <w:right w:w="45" w:type="dxa"/>
            </w:tcMar>
            <w:vAlign w:val="center"/>
            <w:hideMark/>
          </w:tcPr>
          <w:p w14:paraId="1980851C" w14:textId="77777777" w:rsidR="00FD10E6" w:rsidRDefault="00FD10E6">
            <w:pPr>
              <w:jc w:val="center"/>
              <w:divId w:val="199780550"/>
              <w:rPr>
                <w:rFonts w:eastAsia="Times New Roman"/>
                <w:b/>
                <w:bCs/>
              </w:rPr>
            </w:pPr>
            <w:r>
              <w:rPr>
                <w:rFonts w:eastAsia="Times New Roman"/>
                <w:b/>
                <w:bCs/>
              </w:rPr>
              <w:t xml:space="preserve">Maintenance </w:t>
            </w:r>
          </w:p>
        </w:tc>
        <w:tc>
          <w:tcPr>
            <w:tcW w:w="0" w:type="auto"/>
            <w:gridSpan w:val="3"/>
            <w:tcMar>
              <w:top w:w="15" w:type="dxa"/>
              <w:left w:w="45" w:type="dxa"/>
              <w:bottom w:w="0" w:type="dxa"/>
              <w:right w:w="45" w:type="dxa"/>
            </w:tcMar>
            <w:vAlign w:val="center"/>
            <w:hideMark/>
          </w:tcPr>
          <w:p w14:paraId="727F318D" w14:textId="77777777" w:rsidR="00FD10E6" w:rsidRDefault="00FD10E6">
            <w:pPr>
              <w:jc w:val="center"/>
              <w:divId w:val="136605744"/>
              <w:rPr>
                <w:rFonts w:eastAsia="Times New Roman"/>
                <w:b/>
                <w:bCs/>
              </w:rPr>
            </w:pPr>
            <w:r>
              <w:rPr>
                <w:rFonts w:eastAsia="Times New Roman"/>
                <w:b/>
                <w:bCs/>
              </w:rPr>
              <w:t xml:space="preserve">Eating Out </w:t>
            </w:r>
          </w:p>
        </w:tc>
        <w:tc>
          <w:tcPr>
            <w:tcW w:w="0" w:type="auto"/>
            <w:gridSpan w:val="3"/>
            <w:tcMar>
              <w:top w:w="15" w:type="dxa"/>
              <w:left w:w="45" w:type="dxa"/>
              <w:bottom w:w="0" w:type="dxa"/>
              <w:right w:w="45" w:type="dxa"/>
            </w:tcMar>
            <w:vAlign w:val="center"/>
            <w:hideMark/>
          </w:tcPr>
          <w:p w14:paraId="149CD8C6" w14:textId="77777777" w:rsidR="00FD10E6" w:rsidRDefault="00FD10E6">
            <w:pPr>
              <w:jc w:val="center"/>
              <w:divId w:val="242301702"/>
              <w:rPr>
                <w:rFonts w:eastAsia="Times New Roman"/>
                <w:b/>
                <w:bCs/>
              </w:rPr>
            </w:pPr>
            <w:r>
              <w:rPr>
                <w:rFonts w:eastAsia="Times New Roman"/>
                <w:b/>
                <w:bCs/>
              </w:rPr>
              <w:t xml:space="preserve">Visiting </w:t>
            </w:r>
          </w:p>
        </w:tc>
        <w:tc>
          <w:tcPr>
            <w:tcW w:w="0" w:type="auto"/>
            <w:gridSpan w:val="3"/>
            <w:tcMar>
              <w:top w:w="15" w:type="dxa"/>
              <w:left w:w="45" w:type="dxa"/>
              <w:bottom w:w="0" w:type="dxa"/>
              <w:right w:w="45" w:type="dxa"/>
            </w:tcMar>
            <w:vAlign w:val="center"/>
            <w:hideMark/>
          </w:tcPr>
          <w:p w14:paraId="6034E2CB" w14:textId="77777777" w:rsidR="00FD10E6" w:rsidRDefault="00FD10E6">
            <w:pPr>
              <w:jc w:val="center"/>
              <w:divId w:val="1546600537"/>
              <w:rPr>
                <w:rFonts w:eastAsia="Times New Roman"/>
                <w:b/>
                <w:bCs/>
              </w:rPr>
            </w:pPr>
            <w:r>
              <w:rPr>
                <w:rFonts w:eastAsia="Times New Roman"/>
                <w:b/>
                <w:bCs/>
              </w:rPr>
              <w:t xml:space="preserve">Discretionary </w:t>
            </w:r>
          </w:p>
        </w:tc>
      </w:tr>
      <w:tr w:rsidR="00FD10E6" w14:paraId="7CEE7982" w14:textId="77777777">
        <w:trPr>
          <w:divId w:val="1871795580"/>
          <w:tblHeader/>
          <w:tblCellSpacing w:w="15" w:type="dxa"/>
        </w:trPr>
        <w:tc>
          <w:tcPr>
            <w:tcW w:w="0" w:type="auto"/>
            <w:vAlign w:val="center"/>
            <w:hideMark/>
          </w:tcPr>
          <w:p w14:paraId="1AC054EA" w14:textId="77777777" w:rsidR="00FD10E6" w:rsidRDefault="00FD10E6">
            <w:pPr>
              <w:jc w:val="center"/>
              <w:rPr>
                <w:rFonts w:eastAsia="Times New Roman"/>
                <w:b/>
                <w:bCs/>
              </w:rPr>
            </w:pPr>
          </w:p>
        </w:tc>
        <w:tc>
          <w:tcPr>
            <w:tcW w:w="0" w:type="auto"/>
            <w:vAlign w:val="center"/>
            <w:hideMark/>
          </w:tcPr>
          <w:p w14:paraId="5F864F73" w14:textId="77777777" w:rsidR="00FD10E6" w:rsidRDefault="00FD10E6">
            <w:pPr>
              <w:jc w:val="right"/>
              <w:rPr>
                <w:rFonts w:eastAsia="Times New Roman"/>
                <w:b/>
                <w:bCs/>
              </w:rPr>
            </w:pPr>
            <w:commentRangeStart w:id="21"/>
            <w:r>
              <w:rPr>
                <w:rFonts w:eastAsia="Times New Roman"/>
                <w:b/>
                <w:bCs/>
              </w:rPr>
              <w:t xml:space="preserve">0 </w:t>
            </w:r>
          </w:p>
        </w:tc>
        <w:tc>
          <w:tcPr>
            <w:tcW w:w="0" w:type="auto"/>
            <w:vAlign w:val="center"/>
            <w:hideMark/>
          </w:tcPr>
          <w:p w14:paraId="3EA2E2B1" w14:textId="77777777" w:rsidR="00FD10E6" w:rsidRDefault="00FD10E6">
            <w:pPr>
              <w:jc w:val="right"/>
              <w:rPr>
                <w:rFonts w:eastAsia="Times New Roman"/>
                <w:b/>
                <w:bCs/>
              </w:rPr>
            </w:pPr>
            <w:r>
              <w:rPr>
                <w:rFonts w:eastAsia="Times New Roman"/>
                <w:b/>
                <w:bCs/>
              </w:rPr>
              <w:t xml:space="preserve">1 </w:t>
            </w:r>
          </w:p>
        </w:tc>
        <w:tc>
          <w:tcPr>
            <w:tcW w:w="0" w:type="auto"/>
            <w:vAlign w:val="center"/>
            <w:hideMark/>
          </w:tcPr>
          <w:p w14:paraId="09DF7A12" w14:textId="77777777" w:rsidR="00FD10E6" w:rsidRDefault="00FD10E6">
            <w:pPr>
              <w:jc w:val="right"/>
              <w:rPr>
                <w:rFonts w:eastAsia="Times New Roman"/>
                <w:b/>
                <w:bCs/>
              </w:rPr>
            </w:pPr>
            <w:r>
              <w:rPr>
                <w:rFonts w:eastAsia="Times New Roman"/>
                <w:b/>
                <w:bCs/>
              </w:rPr>
              <w:t xml:space="preserve">2 </w:t>
            </w:r>
          </w:p>
        </w:tc>
        <w:tc>
          <w:tcPr>
            <w:tcW w:w="0" w:type="auto"/>
            <w:vAlign w:val="center"/>
            <w:hideMark/>
          </w:tcPr>
          <w:p w14:paraId="5D5AA8E1" w14:textId="77777777" w:rsidR="00FD10E6" w:rsidRDefault="00FD10E6">
            <w:pPr>
              <w:jc w:val="right"/>
              <w:rPr>
                <w:rFonts w:eastAsia="Times New Roman"/>
                <w:b/>
                <w:bCs/>
              </w:rPr>
            </w:pPr>
            <w:r>
              <w:rPr>
                <w:rFonts w:eastAsia="Times New Roman"/>
                <w:b/>
                <w:bCs/>
              </w:rPr>
              <w:t xml:space="preserve">0 </w:t>
            </w:r>
          </w:p>
        </w:tc>
        <w:tc>
          <w:tcPr>
            <w:tcW w:w="0" w:type="auto"/>
            <w:vAlign w:val="center"/>
            <w:hideMark/>
          </w:tcPr>
          <w:p w14:paraId="7A0D9D3F" w14:textId="77777777" w:rsidR="00FD10E6" w:rsidRDefault="00FD10E6">
            <w:pPr>
              <w:jc w:val="right"/>
              <w:rPr>
                <w:rFonts w:eastAsia="Times New Roman"/>
                <w:b/>
                <w:bCs/>
              </w:rPr>
            </w:pPr>
            <w:r>
              <w:rPr>
                <w:rFonts w:eastAsia="Times New Roman"/>
                <w:b/>
                <w:bCs/>
              </w:rPr>
              <w:t xml:space="preserve">1 </w:t>
            </w:r>
          </w:p>
        </w:tc>
        <w:tc>
          <w:tcPr>
            <w:tcW w:w="0" w:type="auto"/>
            <w:vAlign w:val="center"/>
            <w:hideMark/>
          </w:tcPr>
          <w:p w14:paraId="77566E19" w14:textId="77777777" w:rsidR="00FD10E6" w:rsidRDefault="00FD10E6">
            <w:pPr>
              <w:jc w:val="right"/>
              <w:rPr>
                <w:rFonts w:eastAsia="Times New Roman"/>
                <w:b/>
                <w:bCs/>
              </w:rPr>
            </w:pPr>
            <w:r>
              <w:rPr>
                <w:rFonts w:eastAsia="Times New Roman"/>
                <w:b/>
                <w:bCs/>
              </w:rPr>
              <w:t xml:space="preserve">2 </w:t>
            </w:r>
          </w:p>
        </w:tc>
        <w:tc>
          <w:tcPr>
            <w:tcW w:w="0" w:type="auto"/>
            <w:vAlign w:val="center"/>
            <w:hideMark/>
          </w:tcPr>
          <w:p w14:paraId="49CAAACB" w14:textId="77777777" w:rsidR="00FD10E6" w:rsidRDefault="00FD10E6">
            <w:pPr>
              <w:jc w:val="right"/>
              <w:rPr>
                <w:rFonts w:eastAsia="Times New Roman"/>
                <w:b/>
                <w:bCs/>
              </w:rPr>
            </w:pPr>
            <w:r>
              <w:rPr>
                <w:rFonts w:eastAsia="Times New Roman"/>
                <w:b/>
                <w:bCs/>
              </w:rPr>
              <w:t xml:space="preserve">0 </w:t>
            </w:r>
          </w:p>
        </w:tc>
        <w:tc>
          <w:tcPr>
            <w:tcW w:w="0" w:type="auto"/>
            <w:vAlign w:val="center"/>
            <w:hideMark/>
          </w:tcPr>
          <w:p w14:paraId="7F07155E" w14:textId="77777777" w:rsidR="00FD10E6" w:rsidRDefault="00FD10E6">
            <w:pPr>
              <w:jc w:val="right"/>
              <w:rPr>
                <w:rFonts w:eastAsia="Times New Roman"/>
                <w:b/>
                <w:bCs/>
              </w:rPr>
            </w:pPr>
            <w:r>
              <w:rPr>
                <w:rFonts w:eastAsia="Times New Roman"/>
                <w:b/>
                <w:bCs/>
              </w:rPr>
              <w:t xml:space="preserve">1 </w:t>
            </w:r>
          </w:p>
        </w:tc>
        <w:tc>
          <w:tcPr>
            <w:tcW w:w="0" w:type="auto"/>
            <w:vAlign w:val="center"/>
            <w:hideMark/>
          </w:tcPr>
          <w:p w14:paraId="4DCBBF5E" w14:textId="77777777" w:rsidR="00FD10E6" w:rsidRDefault="00FD10E6">
            <w:pPr>
              <w:jc w:val="right"/>
              <w:rPr>
                <w:rFonts w:eastAsia="Times New Roman"/>
                <w:b/>
                <w:bCs/>
              </w:rPr>
            </w:pPr>
            <w:r>
              <w:rPr>
                <w:rFonts w:eastAsia="Times New Roman"/>
                <w:b/>
                <w:bCs/>
              </w:rPr>
              <w:t xml:space="preserve">2 </w:t>
            </w:r>
          </w:p>
        </w:tc>
        <w:tc>
          <w:tcPr>
            <w:tcW w:w="0" w:type="auto"/>
            <w:vAlign w:val="center"/>
            <w:hideMark/>
          </w:tcPr>
          <w:p w14:paraId="1C795BAE" w14:textId="77777777" w:rsidR="00FD10E6" w:rsidRDefault="00FD10E6">
            <w:pPr>
              <w:jc w:val="right"/>
              <w:rPr>
                <w:rFonts w:eastAsia="Times New Roman"/>
                <w:b/>
                <w:bCs/>
              </w:rPr>
            </w:pPr>
            <w:r>
              <w:rPr>
                <w:rFonts w:eastAsia="Times New Roman"/>
                <w:b/>
                <w:bCs/>
              </w:rPr>
              <w:t xml:space="preserve">0 </w:t>
            </w:r>
          </w:p>
        </w:tc>
        <w:tc>
          <w:tcPr>
            <w:tcW w:w="0" w:type="auto"/>
            <w:vAlign w:val="center"/>
            <w:hideMark/>
          </w:tcPr>
          <w:p w14:paraId="76BEF694" w14:textId="77777777" w:rsidR="00FD10E6" w:rsidRDefault="00FD10E6">
            <w:pPr>
              <w:jc w:val="right"/>
              <w:rPr>
                <w:rFonts w:eastAsia="Times New Roman"/>
                <w:b/>
                <w:bCs/>
              </w:rPr>
            </w:pPr>
            <w:r>
              <w:rPr>
                <w:rFonts w:eastAsia="Times New Roman"/>
                <w:b/>
                <w:bCs/>
              </w:rPr>
              <w:t xml:space="preserve">1 </w:t>
            </w:r>
          </w:p>
        </w:tc>
        <w:tc>
          <w:tcPr>
            <w:tcW w:w="0" w:type="auto"/>
            <w:vAlign w:val="center"/>
            <w:hideMark/>
          </w:tcPr>
          <w:p w14:paraId="170679D7" w14:textId="77777777" w:rsidR="00FD10E6" w:rsidRDefault="00FD10E6">
            <w:pPr>
              <w:jc w:val="right"/>
              <w:rPr>
                <w:rFonts w:eastAsia="Times New Roman"/>
                <w:b/>
                <w:bCs/>
              </w:rPr>
            </w:pPr>
            <w:r>
              <w:rPr>
                <w:rFonts w:eastAsia="Times New Roman"/>
                <w:b/>
                <w:bCs/>
              </w:rPr>
              <w:t xml:space="preserve">2 </w:t>
            </w:r>
          </w:p>
        </w:tc>
        <w:tc>
          <w:tcPr>
            <w:tcW w:w="0" w:type="auto"/>
            <w:vAlign w:val="center"/>
            <w:hideMark/>
          </w:tcPr>
          <w:p w14:paraId="6E7CDA23" w14:textId="77777777" w:rsidR="00FD10E6" w:rsidRDefault="00FD10E6">
            <w:pPr>
              <w:jc w:val="right"/>
              <w:rPr>
                <w:rFonts w:eastAsia="Times New Roman"/>
                <w:b/>
                <w:bCs/>
              </w:rPr>
            </w:pPr>
            <w:r>
              <w:rPr>
                <w:rFonts w:eastAsia="Times New Roman"/>
                <w:b/>
                <w:bCs/>
              </w:rPr>
              <w:t xml:space="preserve">0 </w:t>
            </w:r>
          </w:p>
        </w:tc>
        <w:tc>
          <w:tcPr>
            <w:tcW w:w="0" w:type="auto"/>
            <w:vAlign w:val="center"/>
            <w:hideMark/>
          </w:tcPr>
          <w:p w14:paraId="46C950EC" w14:textId="77777777" w:rsidR="00FD10E6" w:rsidRDefault="00FD10E6">
            <w:pPr>
              <w:jc w:val="right"/>
              <w:rPr>
                <w:rFonts w:eastAsia="Times New Roman"/>
                <w:b/>
                <w:bCs/>
              </w:rPr>
            </w:pPr>
            <w:r>
              <w:rPr>
                <w:rFonts w:eastAsia="Times New Roman"/>
                <w:b/>
                <w:bCs/>
              </w:rPr>
              <w:t xml:space="preserve">1 </w:t>
            </w:r>
          </w:p>
        </w:tc>
        <w:tc>
          <w:tcPr>
            <w:tcW w:w="0" w:type="auto"/>
            <w:vAlign w:val="center"/>
            <w:hideMark/>
          </w:tcPr>
          <w:p w14:paraId="34325044" w14:textId="77777777" w:rsidR="00FD10E6" w:rsidRDefault="00FD10E6">
            <w:pPr>
              <w:jc w:val="right"/>
              <w:rPr>
                <w:rFonts w:eastAsia="Times New Roman"/>
                <w:b/>
                <w:bCs/>
              </w:rPr>
            </w:pPr>
            <w:r>
              <w:rPr>
                <w:rFonts w:eastAsia="Times New Roman"/>
                <w:b/>
                <w:bCs/>
              </w:rPr>
              <w:t xml:space="preserve">2 </w:t>
            </w:r>
          </w:p>
        </w:tc>
        <w:tc>
          <w:tcPr>
            <w:tcW w:w="0" w:type="auto"/>
            <w:vAlign w:val="center"/>
            <w:hideMark/>
          </w:tcPr>
          <w:p w14:paraId="093E1513" w14:textId="77777777" w:rsidR="00FD10E6" w:rsidRDefault="00FD10E6">
            <w:pPr>
              <w:jc w:val="right"/>
              <w:rPr>
                <w:rFonts w:eastAsia="Times New Roman"/>
                <w:b/>
                <w:bCs/>
              </w:rPr>
            </w:pPr>
            <w:r>
              <w:rPr>
                <w:rFonts w:eastAsia="Times New Roman"/>
                <w:b/>
                <w:bCs/>
              </w:rPr>
              <w:t xml:space="preserve">0 </w:t>
            </w:r>
          </w:p>
        </w:tc>
        <w:tc>
          <w:tcPr>
            <w:tcW w:w="0" w:type="auto"/>
            <w:vAlign w:val="center"/>
            <w:hideMark/>
          </w:tcPr>
          <w:p w14:paraId="2DBB419C" w14:textId="77777777" w:rsidR="00FD10E6" w:rsidRDefault="00FD10E6">
            <w:pPr>
              <w:jc w:val="right"/>
              <w:rPr>
                <w:rFonts w:eastAsia="Times New Roman"/>
                <w:b/>
                <w:bCs/>
              </w:rPr>
            </w:pPr>
            <w:r>
              <w:rPr>
                <w:rFonts w:eastAsia="Times New Roman"/>
                <w:b/>
                <w:bCs/>
              </w:rPr>
              <w:t xml:space="preserve">1 </w:t>
            </w:r>
          </w:p>
        </w:tc>
        <w:tc>
          <w:tcPr>
            <w:tcW w:w="0" w:type="auto"/>
            <w:vAlign w:val="center"/>
            <w:hideMark/>
          </w:tcPr>
          <w:p w14:paraId="03D0D0FF" w14:textId="77777777" w:rsidR="00FD10E6" w:rsidRDefault="00FD10E6">
            <w:pPr>
              <w:jc w:val="right"/>
              <w:rPr>
                <w:rFonts w:eastAsia="Times New Roman"/>
                <w:b/>
                <w:bCs/>
              </w:rPr>
            </w:pPr>
            <w:r>
              <w:rPr>
                <w:rFonts w:eastAsia="Times New Roman"/>
                <w:b/>
                <w:bCs/>
              </w:rPr>
              <w:t xml:space="preserve">2 </w:t>
            </w:r>
            <w:commentRangeEnd w:id="21"/>
            <w:r w:rsidR="005924AF">
              <w:rPr>
                <w:rStyle w:val="CommentReference"/>
              </w:rPr>
              <w:commentReference w:id="21"/>
            </w:r>
          </w:p>
        </w:tc>
      </w:tr>
      <w:tr w:rsidR="00FD10E6" w14:paraId="6BB35D22" w14:textId="77777777">
        <w:trPr>
          <w:divId w:val="1871795580"/>
          <w:tblCellSpacing w:w="15" w:type="dxa"/>
        </w:trPr>
        <w:tc>
          <w:tcPr>
            <w:tcW w:w="0" w:type="auto"/>
            <w:tcBorders>
              <w:right w:val="single" w:sz="6" w:space="0" w:color="auto"/>
            </w:tcBorders>
            <w:vAlign w:val="center"/>
            <w:hideMark/>
          </w:tcPr>
          <w:p w14:paraId="63B87D3D" w14:textId="77777777" w:rsidR="00FD10E6" w:rsidRDefault="00FD10E6">
            <w:pPr>
              <w:rPr>
                <w:rFonts w:eastAsia="Times New Roman"/>
              </w:rPr>
            </w:pPr>
            <w:r>
              <w:rPr>
                <w:rFonts w:eastAsia="Times New Roman"/>
              </w:rPr>
              <w:t xml:space="preserve">Full-time worker </w:t>
            </w:r>
          </w:p>
        </w:tc>
        <w:tc>
          <w:tcPr>
            <w:tcW w:w="0" w:type="auto"/>
            <w:vAlign w:val="center"/>
            <w:hideMark/>
          </w:tcPr>
          <w:p w14:paraId="37A987AB" w14:textId="77777777" w:rsidR="00FD10E6" w:rsidRDefault="00FD10E6">
            <w:pPr>
              <w:jc w:val="right"/>
              <w:rPr>
                <w:rFonts w:eastAsia="Times New Roman"/>
              </w:rPr>
            </w:pPr>
            <w:r>
              <w:rPr>
                <w:rFonts w:eastAsia="Times New Roman"/>
              </w:rPr>
              <w:t xml:space="preserve">92 </w:t>
            </w:r>
          </w:p>
        </w:tc>
        <w:tc>
          <w:tcPr>
            <w:tcW w:w="0" w:type="auto"/>
            <w:vAlign w:val="center"/>
            <w:hideMark/>
          </w:tcPr>
          <w:p w14:paraId="7DC68448" w14:textId="77777777" w:rsidR="00FD10E6" w:rsidRDefault="00FD10E6">
            <w:pPr>
              <w:jc w:val="right"/>
              <w:rPr>
                <w:rFonts w:eastAsia="Times New Roman"/>
              </w:rPr>
            </w:pPr>
            <w:r>
              <w:rPr>
                <w:rFonts w:eastAsia="Times New Roman"/>
              </w:rPr>
              <w:t xml:space="preserve">6 </w:t>
            </w:r>
          </w:p>
        </w:tc>
        <w:tc>
          <w:tcPr>
            <w:tcW w:w="0" w:type="auto"/>
            <w:tcBorders>
              <w:right w:val="single" w:sz="6" w:space="0" w:color="auto"/>
            </w:tcBorders>
            <w:vAlign w:val="center"/>
            <w:hideMark/>
          </w:tcPr>
          <w:p w14:paraId="43CDC434" w14:textId="77777777" w:rsidR="00FD10E6" w:rsidRDefault="00FD10E6">
            <w:pPr>
              <w:jc w:val="right"/>
              <w:rPr>
                <w:rFonts w:eastAsia="Times New Roman"/>
              </w:rPr>
            </w:pPr>
            <w:r>
              <w:rPr>
                <w:rFonts w:eastAsia="Times New Roman"/>
              </w:rPr>
              <w:t xml:space="preserve">2 </w:t>
            </w:r>
          </w:p>
        </w:tc>
        <w:tc>
          <w:tcPr>
            <w:tcW w:w="0" w:type="auto"/>
            <w:vAlign w:val="center"/>
            <w:hideMark/>
          </w:tcPr>
          <w:p w14:paraId="47ECD715" w14:textId="77777777" w:rsidR="00FD10E6" w:rsidRDefault="00FD10E6">
            <w:pPr>
              <w:jc w:val="right"/>
              <w:rPr>
                <w:rFonts w:eastAsia="Times New Roman"/>
              </w:rPr>
            </w:pPr>
            <w:r>
              <w:rPr>
                <w:rFonts w:eastAsia="Times New Roman"/>
              </w:rPr>
              <w:t xml:space="preserve">90 </w:t>
            </w:r>
          </w:p>
        </w:tc>
        <w:tc>
          <w:tcPr>
            <w:tcW w:w="0" w:type="auto"/>
            <w:vAlign w:val="center"/>
            <w:hideMark/>
          </w:tcPr>
          <w:p w14:paraId="64041273" w14:textId="77777777" w:rsidR="00FD10E6" w:rsidRDefault="00FD10E6">
            <w:pPr>
              <w:jc w:val="right"/>
              <w:rPr>
                <w:rFonts w:eastAsia="Times New Roman"/>
              </w:rPr>
            </w:pPr>
            <w:r>
              <w:rPr>
                <w:rFonts w:eastAsia="Times New Roman"/>
              </w:rPr>
              <w:t xml:space="preserve">10 </w:t>
            </w:r>
          </w:p>
        </w:tc>
        <w:tc>
          <w:tcPr>
            <w:tcW w:w="0" w:type="auto"/>
            <w:tcBorders>
              <w:right w:val="single" w:sz="6" w:space="0" w:color="auto"/>
            </w:tcBorders>
            <w:vAlign w:val="center"/>
            <w:hideMark/>
          </w:tcPr>
          <w:p w14:paraId="0B44AD1B" w14:textId="77777777" w:rsidR="00FD10E6" w:rsidRDefault="00FD10E6">
            <w:pPr>
              <w:jc w:val="right"/>
              <w:rPr>
                <w:rFonts w:eastAsia="Times New Roman"/>
              </w:rPr>
            </w:pPr>
            <w:r>
              <w:rPr>
                <w:rFonts w:eastAsia="Times New Roman"/>
              </w:rPr>
              <w:t xml:space="preserve">1 </w:t>
            </w:r>
          </w:p>
        </w:tc>
        <w:tc>
          <w:tcPr>
            <w:tcW w:w="0" w:type="auto"/>
            <w:vAlign w:val="center"/>
            <w:hideMark/>
          </w:tcPr>
          <w:p w14:paraId="64B1AACA" w14:textId="77777777" w:rsidR="00FD10E6" w:rsidRDefault="00FD10E6">
            <w:pPr>
              <w:jc w:val="right"/>
              <w:rPr>
                <w:rFonts w:eastAsia="Times New Roman"/>
              </w:rPr>
            </w:pPr>
            <w:r>
              <w:rPr>
                <w:rFonts w:eastAsia="Times New Roman"/>
              </w:rPr>
              <w:t xml:space="preserve">92 </w:t>
            </w:r>
          </w:p>
        </w:tc>
        <w:tc>
          <w:tcPr>
            <w:tcW w:w="0" w:type="auto"/>
            <w:vAlign w:val="center"/>
            <w:hideMark/>
          </w:tcPr>
          <w:p w14:paraId="0EF1FA40" w14:textId="77777777" w:rsidR="00FD10E6" w:rsidRDefault="00FD10E6">
            <w:pPr>
              <w:jc w:val="right"/>
              <w:rPr>
                <w:rFonts w:eastAsia="Times New Roman"/>
              </w:rPr>
            </w:pPr>
            <w:r>
              <w:rPr>
                <w:rFonts w:eastAsia="Times New Roman"/>
              </w:rPr>
              <w:t xml:space="preserve">7 </w:t>
            </w:r>
          </w:p>
        </w:tc>
        <w:tc>
          <w:tcPr>
            <w:tcW w:w="0" w:type="auto"/>
            <w:tcBorders>
              <w:right w:val="single" w:sz="6" w:space="0" w:color="auto"/>
            </w:tcBorders>
            <w:vAlign w:val="center"/>
            <w:hideMark/>
          </w:tcPr>
          <w:p w14:paraId="741A2E2E" w14:textId="77777777" w:rsidR="00FD10E6" w:rsidRDefault="00FD10E6">
            <w:pPr>
              <w:jc w:val="right"/>
              <w:rPr>
                <w:rFonts w:eastAsia="Times New Roman"/>
              </w:rPr>
            </w:pPr>
            <w:r>
              <w:rPr>
                <w:rFonts w:eastAsia="Times New Roman"/>
              </w:rPr>
              <w:t xml:space="preserve">1 </w:t>
            </w:r>
          </w:p>
        </w:tc>
        <w:tc>
          <w:tcPr>
            <w:tcW w:w="0" w:type="auto"/>
            <w:vAlign w:val="center"/>
            <w:hideMark/>
          </w:tcPr>
          <w:p w14:paraId="2B6A9F1C" w14:textId="77777777" w:rsidR="00FD10E6" w:rsidRDefault="00FD10E6">
            <w:pPr>
              <w:jc w:val="right"/>
              <w:rPr>
                <w:rFonts w:eastAsia="Times New Roman"/>
              </w:rPr>
            </w:pPr>
            <w:r>
              <w:rPr>
                <w:rFonts w:eastAsia="Times New Roman"/>
              </w:rPr>
              <w:t xml:space="preserve">95 </w:t>
            </w:r>
          </w:p>
        </w:tc>
        <w:tc>
          <w:tcPr>
            <w:tcW w:w="0" w:type="auto"/>
            <w:vAlign w:val="center"/>
            <w:hideMark/>
          </w:tcPr>
          <w:p w14:paraId="3466CD83" w14:textId="77777777" w:rsidR="00FD10E6" w:rsidRDefault="00FD10E6">
            <w:pPr>
              <w:jc w:val="right"/>
              <w:rPr>
                <w:rFonts w:eastAsia="Times New Roman"/>
              </w:rPr>
            </w:pPr>
            <w:r>
              <w:rPr>
                <w:rFonts w:eastAsia="Times New Roman"/>
              </w:rPr>
              <w:t xml:space="preserve">4 </w:t>
            </w:r>
          </w:p>
        </w:tc>
        <w:tc>
          <w:tcPr>
            <w:tcW w:w="0" w:type="auto"/>
            <w:tcBorders>
              <w:right w:val="single" w:sz="6" w:space="0" w:color="auto"/>
            </w:tcBorders>
            <w:vAlign w:val="center"/>
            <w:hideMark/>
          </w:tcPr>
          <w:p w14:paraId="66E6FA59" w14:textId="77777777" w:rsidR="00FD10E6" w:rsidRDefault="00FD10E6">
            <w:pPr>
              <w:jc w:val="right"/>
              <w:rPr>
                <w:rFonts w:eastAsia="Times New Roman"/>
              </w:rPr>
            </w:pPr>
            <w:r>
              <w:rPr>
                <w:rFonts w:eastAsia="Times New Roman"/>
              </w:rPr>
              <w:t xml:space="preserve">0 </w:t>
            </w:r>
          </w:p>
        </w:tc>
        <w:tc>
          <w:tcPr>
            <w:tcW w:w="0" w:type="auto"/>
            <w:vAlign w:val="center"/>
            <w:hideMark/>
          </w:tcPr>
          <w:p w14:paraId="461F076A" w14:textId="77777777" w:rsidR="00FD10E6" w:rsidRDefault="00FD10E6">
            <w:pPr>
              <w:jc w:val="right"/>
              <w:rPr>
                <w:rFonts w:eastAsia="Times New Roman"/>
              </w:rPr>
            </w:pPr>
            <w:r>
              <w:rPr>
                <w:rFonts w:eastAsia="Times New Roman"/>
              </w:rPr>
              <w:t xml:space="preserve">89 </w:t>
            </w:r>
          </w:p>
        </w:tc>
        <w:tc>
          <w:tcPr>
            <w:tcW w:w="0" w:type="auto"/>
            <w:vAlign w:val="center"/>
            <w:hideMark/>
          </w:tcPr>
          <w:p w14:paraId="2F6C5A9B" w14:textId="77777777" w:rsidR="00FD10E6" w:rsidRDefault="00FD10E6">
            <w:pPr>
              <w:jc w:val="right"/>
              <w:rPr>
                <w:rFonts w:eastAsia="Times New Roman"/>
              </w:rPr>
            </w:pPr>
            <w:r>
              <w:rPr>
                <w:rFonts w:eastAsia="Times New Roman"/>
              </w:rPr>
              <w:t xml:space="preserve">11 </w:t>
            </w:r>
          </w:p>
        </w:tc>
        <w:tc>
          <w:tcPr>
            <w:tcW w:w="0" w:type="auto"/>
            <w:tcBorders>
              <w:right w:val="single" w:sz="6" w:space="0" w:color="auto"/>
            </w:tcBorders>
            <w:vAlign w:val="center"/>
            <w:hideMark/>
          </w:tcPr>
          <w:p w14:paraId="6ADCB1C4" w14:textId="77777777" w:rsidR="00FD10E6" w:rsidRDefault="00FD10E6">
            <w:pPr>
              <w:jc w:val="right"/>
              <w:rPr>
                <w:rFonts w:eastAsia="Times New Roman"/>
              </w:rPr>
            </w:pPr>
            <w:r>
              <w:rPr>
                <w:rFonts w:eastAsia="Times New Roman"/>
              </w:rPr>
              <w:t xml:space="preserve">1 </w:t>
            </w:r>
          </w:p>
        </w:tc>
        <w:tc>
          <w:tcPr>
            <w:tcW w:w="0" w:type="auto"/>
            <w:vAlign w:val="center"/>
            <w:hideMark/>
          </w:tcPr>
          <w:p w14:paraId="2F9C94A8" w14:textId="77777777" w:rsidR="00FD10E6" w:rsidRDefault="00FD10E6">
            <w:pPr>
              <w:jc w:val="right"/>
              <w:rPr>
                <w:rFonts w:eastAsia="Times New Roman"/>
              </w:rPr>
            </w:pPr>
            <w:r>
              <w:rPr>
                <w:rFonts w:eastAsia="Times New Roman"/>
              </w:rPr>
              <w:t xml:space="preserve">98 </w:t>
            </w:r>
          </w:p>
        </w:tc>
        <w:tc>
          <w:tcPr>
            <w:tcW w:w="0" w:type="auto"/>
            <w:vAlign w:val="center"/>
            <w:hideMark/>
          </w:tcPr>
          <w:p w14:paraId="24FFAC9A" w14:textId="77777777" w:rsidR="00FD10E6" w:rsidRDefault="00FD10E6">
            <w:pPr>
              <w:jc w:val="right"/>
              <w:rPr>
                <w:rFonts w:eastAsia="Times New Roman"/>
              </w:rPr>
            </w:pPr>
            <w:r>
              <w:rPr>
                <w:rFonts w:eastAsia="Times New Roman"/>
              </w:rPr>
              <w:t xml:space="preserve">2 </w:t>
            </w:r>
          </w:p>
        </w:tc>
        <w:tc>
          <w:tcPr>
            <w:tcW w:w="0" w:type="auto"/>
            <w:tcBorders>
              <w:right w:val="single" w:sz="6" w:space="0" w:color="auto"/>
            </w:tcBorders>
            <w:vAlign w:val="center"/>
            <w:hideMark/>
          </w:tcPr>
          <w:p w14:paraId="7F8D52ED" w14:textId="77777777" w:rsidR="00FD10E6" w:rsidRDefault="00FD10E6">
            <w:pPr>
              <w:jc w:val="right"/>
              <w:rPr>
                <w:rFonts w:eastAsia="Times New Roman"/>
              </w:rPr>
            </w:pPr>
            <w:r>
              <w:rPr>
                <w:rFonts w:eastAsia="Times New Roman"/>
              </w:rPr>
              <w:t xml:space="preserve">0 </w:t>
            </w:r>
          </w:p>
        </w:tc>
      </w:tr>
      <w:tr w:rsidR="00FD10E6" w14:paraId="1B546628" w14:textId="77777777">
        <w:trPr>
          <w:divId w:val="1871795580"/>
          <w:tblCellSpacing w:w="15" w:type="dxa"/>
        </w:trPr>
        <w:tc>
          <w:tcPr>
            <w:tcW w:w="0" w:type="auto"/>
            <w:tcBorders>
              <w:right w:val="single" w:sz="6" w:space="0" w:color="auto"/>
            </w:tcBorders>
            <w:vAlign w:val="center"/>
            <w:hideMark/>
          </w:tcPr>
          <w:p w14:paraId="5B08D81D" w14:textId="77777777" w:rsidR="00FD10E6" w:rsidRDefault="00FD10E6">
            <w:pPr>
              <w:rPr>
                <w:rFonts w:eastAsia="Times New Roman"/>
              </w:rPr>
            </w:pPr>
            <w:r>
              <w:rPr>
                <w:rFonts w:eastAsia="Times New Roman"/>
              </w:rPr>
              <w:t xml:space="preserve">Part-time worker </w:t>
            </w:r>
          </w:p>
        </w:tc>
        <w:tc>
          <w:tcPr>
            <w:tcW w:w="0" w:type="auto"/>
            <w:vAlign w:val="center"/>
            <w:hideMark/>
          </w:tcPr>
          <w:p w14:paraId="7D57A6A0" w14:textId="77777777" w:rsidR="00FD10E6" w:rsidRDefault="00FD10E6">
            <w:pPr>
              <w:jc w:val="right"/>
              <w:rPr>
                <w:rFonts w:eastAsia="Times New Roman"/>
              </w:rPr>
            </w:pPr>
            <w:r>
              <w:rPr>
                <w:rFonts w:eastAsia="Times New Roman"/>
              </w:rPr>
              <w:t xml:space="preserve">83 </w:t>
            </w:r>
          </w:p>
        </w:tc>
        <w:tc>
          <w:tcPr>
            <w:tcW w:w="0" w:type="auto"/>
            <w:vAlign w:val="center"/>
            <w:hideMark/>
          </w:tcPr>
          <w:p w14:paraId="26A03D04" w14:textId="77777777" w:rsidR="00FD10E6" w:rsidRDefault="00FD10E6">
            <w:pPr>
              <w:jc w:val="right"/>
              <w:rPr>
                <w:rFonts w:eastAsia="Times New Roman"/>
              </w:rPr>
            </w:pPr>
            <w:r>
              <w:rPr>
                <w:rFonts w:eastAsia="Times New Roman"/>
              </w:rPr>
              <w:t xml:space="preserve">11 </w:t>
            </w:r>
          </w:p>
        </w:tc>
        <w:tc>
          <w:tcPr>
            <w:tcW w:w="0" w:type="auto"/>
            <w:tcBorders>
              <w:right w:val="single" w:sz="6" w:space="0" w:color="auto"/>
            </w:tcBorders>
            <w:vAlign w:val="center"/>
            <w:hideMark/>
          </w:tcPr>
          <w:p w14:paraId="6C5183B7" w14:textId="77777777" w:rsidR="00FD10E6" w:rsidRDefault="00FD10E6">
            <w:pPr>
              <w:jc w:val="right"/>
              <w:rPr>
                <w:rFonts w:eastAsia="Times New Roman"/>
              </w:rPr>
            </w:pPr>
            <w:r>
              <w:rPr>
                <w:rFonts w:eastAsia="Times New Roman"/>
              </w:rPr>
              <w:t xml:space="preserve">6 </w:t>
            </w:r>
          </w:p>
        </w:tc>
        <w:tc>
          <w:tcPr>
            <w:tcW w:w="0" w:type="auto"/>
            <w:vAlign w:val="center"/>
            <w:hideMark/>
          </w:tcPr>
          <w:p w14:paraId="0E36E557" w14:textId="77777777" w:rsidR="00FD10E6" w:rsidRDefault="00FD10E6">
            <w:pPr>
              <w:jc w:val="right"/>
              <w:rPr>
                <w:rFonts w:eastAsia="Times New Roman"/>
              </w:rPr>
            </w:pPr>
            <w:r>
              <w:rPr>
                <w:rFonts w:eastAsia="Times New Roman"/>
              </w:rPr>
              <w:t xml:space="preserve">78 </w:t>
            </w:r>
          </w:p>
        </w:tc>
        <w:tc>
          <w:tcPr>
            <w:tcW w:w="0" w:type="auto"/>
            <w:vAlign w:val="center"/>
            <w:hideMark/>
          </w:tcPr>
          <w:p w14:paraId="6B08F6C5" w14:textId="77777777" w:rsidR="00FD10E6" w:rsidRDefault="00FD10E6">
            <w:pPr>
              <w:jc w:val="right"/>
              <w:rPr>
                <w:rFonts w:eastAsia="Times New Roman"/>
              </w:rPr>
            </w:pPr>
            <w:r>
              <w:rPr>
                <w:rFonts w:eastAsia="Times New Roman"/>
              </w:rPr>
              <w:t xml:space="preserve">20 </w:t>
            </w:r>
          </w:p>
        </w:tc>
        <w:tc>
          <w:tcPr>
            <w:tcW w:w="0" w:type="auto"/>
            <w:tcBorders>
              <w:right w:val="single" w:sz="6" w:space="0" w:color="auto"/>
            </w:tcBorders>
            <w:vAlign w:val="center"/>
            <w:hideMark/>
          </w:tcPr>
          <w:p w14:paraId="51EFDE4C" w14:textId="77777777" w:rsidR="00FD10E6" w:rsidRDefault="00FD10E6">
            <w:pPr>
              <w:jc w:val="right"/>
              <w:rPr>
                <w:rFonts w:eastAsia="Times New Roman"/>
              </w:rPr>
            </w:pPr>
            <w:r>
              <w:rPr>
                <w:rFonts w:eastAsia="Times New Roman"/>
              </w:rPr>
              <w:t xml:space="preserve">2 </w:t>
            </w:r>
          </w:p>
        </w:tc>
        <w:tc>
          <w:tcPr>
            <w:tcW w:w="0" w:type="auto"/>
            <w:vAlign w:val="center"/>
            <w:hideMark/>
          </w:tcPr>
          <w:p w14:paraId="7A2FF7D3" w14:textId="77777777" w:rsidR="00FD10E6" w:rsidRDefault="00FD10E6">
            <w:pPr>
              <w:jc w:val="right"/>
              <w:rPr>
                <w:rFonts w:eastAsia="Times New Roman"/>
              </w:rPr>
            </w:pPr>
            <w:r>
              <w:rPr>
                <w:rFonts w:eastAsia="Times New Roman"/>
              </w:rPr>
              <w:t xml:space="preserve">83 </w:t>
            </w:r>
          </w:p>
        </w:tc>
        <w:tc>
          <w:tcPr>
            <w:tcW w:w="0" w:type="auto"/>
            <w:vAlign w:val="center"/>
            <w:hideMark/>
          </w:tcPr>
          <w:p w14:paraId="1D436146" w14:textId="77777777" w:rsidR="00FD10E6" w:rsidRDefault="00FD10E6">
            <w:pPr>
              <w:jc w:val="right"/>
              <w:rPr>
                <w:rFonts w:eastAsia="Times New Roman"/>
              </w:rPr>
            </w:pPr>
            <w:r>
              <w:rPr>
                <w:rFonts w:eastAsia="Times New Roman"/>
              </w:rPr>
              <w:t xml:space="preserve">16 </w:t>
            </w:r>
          </w:p>
        </w:tc>
        <w:tc>
          <w:tcPr>
            <w:tcW w:w="0" w:type="auto"/>
            <w:tcBorders>
              <w:right w:val="single" w:sz="6" w:space="0" w:color="auto"/>
            </w:tcBorders>
            <w:vAlign w:val="center"/>
            <w:hideMark/>
          </w:tcPr>
          <w:p w14:paraId="3CF78B94" w14:textId="77777777" w:rsidR="00FD10E6" w:rsidRDefault="00FD10E6">
            <w:pPr>
              <w:jc w:val="right"/>
              <w:rPr>
                <w:rFonts w:eastAsia="Times New Roman"/>
              </w:rPr>
            </w:pPr>
            <w:r>
              <w:rPr>
                <w:rFonts w:eastAsia="Times New Roman"/>
              </w:rPr>
              <w:t xml:space="preserve">1 </w:t>
            </w:r>
          </w:p>
        </w:tc>
        <w:tc>
          <w:tcPr>
            <w:tcW w:w="0" w:type="auto"/>
            <w:vAlign w:val="center"/>
            <w:hideMark/>
          </w:tcPr>
          <w:p w14:paraId="7FB27BBD" w14:textId="77777777" w:rsidR="00FD10E6" w:rsidRDefault="00FD10E6">
            <w:pPr>
              <w:jc w:val="right"/>
              <w:rPr>
                <w:rFonts w:eastAsia="Times New Roman"/>
              </w:rPr>
            </w:pPr>
            <w:r>
              <w:rPr>
                <w:rFonts w:eastAsia="Times New Roman"/>
              </w:rPr>
              <w:t xml:space="preserve">93 </w:t>
            </w:r>
          </w:p>
        </w:tc>
        <w:tc>
          <w:tcPr>
            <w:tcW w:w="0" w:type="auto"/>
            <w:vAlign w:val="center"/>
            <w:hideMark/>
          </w:tcPr>
          <w:p w14:paraId="7D41ECBB" w14:textId="77777777" w:rsidR="00FD10E6" w:rsidRDefault="00FD10E6">
            <w:pPr>
              <w:jc w:val="right"/>
              <w:rPr>
                <w:rFonts w:eastAsia="Times New Roman"/>
              </w:rPr>
            </w:pPr>
            <w:r>
              <w:rPr>
                <w:rFonts w:eastAsia="Times New Roman"/>
              </w:rPr>
              <w:t xml:space="preserve">6 </w:t>
            </w:r>
          </w:p>
        </w:tc>
        <w:tc>
          <w:tcPr>
            <w:tcW w:w="0" w:type="auto"/>
            <w:tcBorders>
              <w:right w:val="single" w:sz="6" w:space="0" w:color="auto"/>
            </w:tcBorders>
            <w:vAlign w:val="center"/>
            <w:hideMark/>
          </w:tcPr>
          <w:p w14:paraId="6523B180" w14:textId="77777777" w:rsidR="00FD10E6" w:rsidRDefault="00FD10E6">
            <w:pPr>
              <w:jc w:val="right"/>
              <w:rPr>
                <w:rFonts w:eastAsia="Times New Roman"/>
              </w:rPr>
            </w:pPr>
            <w:r>
              <w:rPr>
                <w:rFonts w:eastAsia="Times New Roman"/>
              </w:rPr>
              <w:t xml:space="preserve">0 </w:t>
            </w:r>
          </w:p>
        </w:tc>
        <w:tc>
          <w:tcPr>
            <w:tcW w:w="0" w:type="auto"/>
            <w:vAlign w:val="center"/>
            <w:hideMark/>
          </w:tcPr>
          <w:p w14:paraId="255D672D" w14:textId="77777777" w:rsidR="00FD10E6" w:rsidRDefault="00FD10E6">
            <w:pPr>
              <w:jc w:val="right"/>
              <w:rPr>
                <w:rFonts w:eastAsia="Times New Roman"/>
              </w:rPr>
            </w:pPr>
            <w:r>
              <w:rPr>
                <w:rFonts w:eastAsia="Times New Roman"/>
              </w:rPr>
              <w:t xml:space="preserve">80 </w:t>
            </w:r>
          </w:p>
        </w:tc>
        <w:tc>
          <w:tcPr>
            <w:tcW w:w="0" w:type="auto"/>
            <w:vAlign w:val="center"/>
            <w:hideMark/>
          </w:tcPr>
          <w:p w14:paraId="0B4BDD80" w14:textId="77777777" w:rsidR="00FD10E6" w:rsidRDefault="00FD10E6">
            <w:pPr>
              <w:jc w:val="right"/>
              <w:rPr>
                <w:rFonts w:eastAsia="Times New Roman"/>
              </w:rPr>
            </w:pPr>
            <w:r>
              <w:rPr>
                <w:rFonts w:eastAsia="Times New Roman"/>
              </w:rPr>
              <w:t xml:space="preserve">18 </w:t>
            </w:r>
          </w:p>
        </w:tc>
        <w:tc>
          <w:tcPr>
            <w:tcW w:w="0" w:type="auto"/>
            <w:tcBorders>
              <w:right w:val="single" w:sz="6" w:space="0" w:color="auto"/>
            </w:tcBorders>
            <w:vAlign w:val="center"/>
            <w:hideMark/>
          </w:tcPr>
          <w:p w14:paraId="787D3B28" w14:textId="77777777" w:rsidR="00FD10E6" w:rsidRDefault="00FD10E6">
            <w:pPr>
              <w:jc w:val="right"/>
              <w:rPr>
                <w:rFonts w:eastAsia="Times New Roman"/>
              </w:rPr>
            </w:pPr>
            <w:r>
              <w:rPr>
                <w:rFonts w:eastAsia="Times New Roman"/>
              </w:rPr>
              <w:t xml:space="preserve">2 </w:t>
            </w:r>
          </w:p>
        </w:tc>
        <w:tc>
          <w:tcPr>
            <w:tcW w:w="0" w:type="auto"/>
            <w:vAlign w:val="center"/>
            <w:hideMark/>
          </w:tcPr>
          <w:p w14:paraId="77536E8E" w14:textId="77777777" w:rsidR="00FD10E6" w:rsidRDefault="00FD10E6">
            <w:pPr>
              <w:jc w:val="right"/>
              <w:rPr>
                <w:rFonts w:eastAsia="Times New Roman"/>
              </w:rPr>
            </w:pPr>
            <w:r>
              <w:rPr>
                <w:rFonts w:eastAsia="Times New Roman"/>
              </w:rPr>
              <w:t xml:space="preserve">94 </w:t>
            </w:r>
          </w:p>
        </w:tc>
        <w:tc>
          <w:tcPr>
            <w:tcW w:w="0" w:type="auto"/>
            <w:vAlign w:val="center"/>
            <w:hideMark/>
          </w:tcPr>
          <w:p w14:paraId="56C535B2" w14:textId="77777777" w:rsidR="00FD10E6" w:rsidRDefault="00FD10E6">
            <w:pPr>
              <w:jc w:val="right"/>
              <w:rPr>
                <w:rFonts w:eastAsia="Times New Roman"/>
              </w:rPr>
            </w:pPr>
            <w:r>
              <w:rPr>
                <w:rFonts w:eastAsia="Times New Roman"/>
              </w:rPr>
              <w:t xml:space="preserve">6 </w:t>
            </w:r>
          </w:p>
        </w:tc>
        <w:tc>
          <w:tcPr>
            <w:tcW w:w="0" w:type="auto"/>
            <w:tcBorders>
              <w:right w:val="single" w:sz="6" w:space="0" w:color="auto"/>
            </w:tcBorders>
            <w:vAlign w:val="center"/>
            <w:hideMark/>
          </w:tcPr>
          <w:p w14:paraId="66A9CE18" w14:textId="77777777" w:rsidR="00FD10E6" w:rsidRDefault="00FD10E6">
            <w:pPr>
              <w:jc w:val="right"/>
              <w:rPr>
                <w:rFonts w:eastAsia="Times New Roman"/>
              </w:rPr>
            </w:pPr>
            <w:r>
              <w:rPr>
                <w:rFonts w:eastAsia="Times New Roman"/>
              </w:rPr>
              <w:t xml:space="preserve">0 </w:t>
            </w:r>
          </w:p>
        </w:tc>
      </w:tr>
      <w:tr w:rsidR="00FD10E6" w14:paraId="71902669" w14:textId="77777777">
        <w:trPr>
          <w:divId w:val="1871795580"/>
          <w:tblCellSpacing w:w="15" w:type="dxa"/>
        </w:trPr>
        <w:tc>
          <w:tcPr>
            <w:tcW w:w="0" w:type="auto"/>
            <w:tcBorders>
              <w:right w:val="single" w:sz="6" w:space="0" w:color="auto"/>
            </w:tcBorders>
            <w:vAlign w:val="center"/>
            <w:hideMark/>
          </w:tcPr>
          <w:p w14:paraId="0FDFD48A" w14:textId="77777777" w:rsidR="00FD10E6" w:rsidRDefault="00FD10E6">
            <w:pPr>
              <w:rPr>
                <w:rFonts w:eastAsia="Times New Roman"/>
              </w:rPr>
            </w:pPr>
            <w:r>
              <w:rPr>
                <w:rFonts w:eastAsia="Times New Roman"/>
              </w:rPr>
              <w:lastRenderedPageBreak/>
              <w:t xml:space="preserve">College student </w:t>
            </w:r>
          </w:p>
        </w:tc>
        <w:tc>
          <w:tcPr>
            <w:tcW w:w="0" w:type="auto"/>
            <w:vAlign w:val="center"/>
            <w:hideMark/>
          </w:tcPr>
          <w:p w14:paraId="18E97AF7" w14:textId="77777777" w:rsidR="00FD10E6" w:rsidRDefault="00FD10E6">
            <w:pPr>
              <w:jc w:val="right"/>
              <w:rPr>
                <w:rFonts w:eastAsia="Times New Roman"/>
              </w:rPr>
            </w:pPr>
            <w:r>
              <w:rPr>
                <w:rFonts w:eastAsia="Times New Roman"/>
              </w:rPr>
              <w:t xml:space="preserve">90 </w:t>
            </w:r>
          </w:p>
        </w:tc>
        <w:tc>
          <w:tcPr>
            <w:tcW w:w="0" w:type="auto"/>
            <w:vAlign w:val="center"/>
            <w:hideMark/>
          </w:tcPr>
          <w:p w14:paraId="501F1E7C" w14:textId="77777777" w:rsidR="00FD10E6" w:rsidRDefault="00FD10E6">
            <w:pPr>
              <w:jc w:val="right"/>
              <w:rPr>
                <w:rFonts w:eastAsia="Times New Roman"/>
              </w:rPr>
            </w:pPr>
            <w:r>
              <w:rPr>
                <w:rFonts w:eastAsia="Times New Roman"/>
              </w:rPr>
              <w:t xml:space="preserve">7 </w:t>
            </w:r>
          </w:p>
        </w:tc>
        <w:tc>
          <w:tcPr>
            <w:tcW w:w="0" w:type="auto"/>
            <w:tcBorders>
              <w:right w:val="single" w:sz="6" w:space="0" w:color="auto"/>
            </w:tcBorders>
            <w:vAlign w:val="center"/>
            <w:hideMark/>
          </w:tcPr>
          <w:p w14:paraId="54E16332" w14:textId="77777777" w:rsidR="00FD10E6" w:rsidRDefault="00FD10E6">
            <w:pPr>
              <w:jc w:val="right"/>
              <w:rPr>
                <w:rFonts w:eastAsia="Times New Roman"/>
              </w:rPr>
            </w:pPr>
            <w:r>
              <w:rPr>
                <w:rFonts w:eastAsia="Times New Roman"/>
              </w:rPr>
              <w:t xml:space="preserve">3 </w:t>
            </w:r>
          </w:p>
        </w:tc>
        <w:tc>
          <w:tcPr>
            <w:tcW w:w="0" w:type="auto"/>
            <w:vAlign w:val="center"/>
            <w:hideMark/>
          </w:tcPr>
          <w:p w14:paraId="65A7616F" w14:textId="77777777" w:rsidR="00FD10E6" w:rsidRDefault="00FD10E6">
            <w:pPr>
              <w:jc w:val="right"/>
              <w:rPr>
                <w:rFonts w:eastAsia="Times New Roman"/>
              </w:rPr>
            </w:pPr>
            <w:r>
              <w:rPr>
                <w:rFonts w:eastAsia="Times New Roman"/>
              </w:rPr>
              <w:t xml:space="preserve">85 </w:t>
            </w:r>
          </w:p>
        </w:tc>
        <w:tc>
          <w:tcPr>
            <w:tcW w:w="0" w:type="auto"/>
            <w:vAlign w:val="center"/>
            <w:hideMark/>
          </w:tcPr>
          <w:p w14:paraId="6151CB38" w14:textId="77777777" w:rsidR="00FD10E6" w:rsidRDefault="00FD10E6">
            <w:pPr>
              <w:jc w:val="right"/>
              <w:rPr>
                <w:rFonts w:eastAsia="Times New Roman"/>
              </w:rPr>
            </w:pPr>
            <w:r>
              <w:rPr>
                <w:rFonts w:eastAsia="Times New Roman"/>
              </w:rPr>
              <w:t xml:space="preserve">14 </w:t>
            </w:r>
          </w:p>
        </w:tc>
        <w:tc>
          <w:tcPr>
            <w:tcW w:w="0" w:type="auto"/>
            <w:tcBorders>
              <w:right w:val="single" w:sz="6" w:space="0" w:color="auto"/>
            </w:tcBorders>
            <w:vAlign w:val="center"/>
            <w:hideMark/>
          </w:tcPr>
          <w:p w14:paraId="19EE12C4" w14:textId="77777777" w:rsidR="00FD10E6" w:rsidRDefault="00FD10E6">
            <w:pPr>
              <w:jc w:val="right"/>
              <w:rPr>
                <w:rFonts w:eastAsia="Times New Roman"/>
              </w:rPr>
            </w:pPr>
            <w:r>
              <w:rPr>
                <w:rFonts w:eastAsia="Times New Roman"/>
              </w:rPr>
              <w:t xml:space="preserve">1 </w:t>
            </w:r>
          </w:p>
        </w:tc>
        <w:tc>
          <w:tcPr>
            <w:tcW w:w="0" w:type="auto"/>
            <w:vAlign w:val="center"/>
            <w:hideMark/>
          </w:tcPr>
          <w:p w14:paraId="5D52A080" w14:textId="77777777" w:rsidR="00FD10E6" w:rsidRDefault="00FD10E6">
            <w:pPr>
              <w:jc w:val="right"/>
              <w:rPr>
                <w:rFonts w:eastAsia="Times New Roman"/>
              </w:rPr>
            </w:pPr>
            <w:r>
              <w:rPr>
                <w:rFonts w:eastAsia="Times New Roman"/>
              </w:rPr>
              <w:t xml:space="preserve">87 </w:t>
            </w:r>
          </w:p>
        </w:tc>
        <w:tc>
          <w:tcPr>
            <w:tcW w:w="0" w:type="auto"/>
            <w:vAlign w:val="center"/>
            <w:hideMark/>
          </w:tcPr>
          <w:p w14:paraId="45E42A4A" w14:textId="77777777" w:rsidR="00FD10E6" w:rsidRDefault="00FD10E6">
            <w:pPr>
              <w:jc w:val="right"/>
              <w:rPr>
                <w:rFonts w:eastAsia="Times New Roman"/>
              </w:rPr>
            </w:pPr>
            <w:r>
              <w:rPr>
                <w:rFonts w:eastAsia="Times New Roman"/>
              </w:rPr>
              <w:t xml:space="preserve">12 </w:t>
            </w:r>
          </w:p>
        </w:tc>
        <w:tc>
          <w:tcPr>
            <w:tcW w:w="0" w:type="auto"/>
            <w:tcBorders>
              <w:right w:val="single" w:sz="6" w:space="0" w:color="auto"/>
            </w:tcBorders>
            <w:vAlign w:val="center"/>
            <w:hideMark/>
          </w:tcPr>
          <w:p w14:paraId="5D371FEA" w14:textId="77777777" w:rsidR="00FD10E6" w:rsidRDefault="00FD10E6">
            <w:pPr>
              <w:jc w:val="right"/>
              <w:rPr>
                <w:rFonts w:eastAsia="Times New Roman"/>
              </w:rPr>
            </w:pPr>
            <w:r>
              <w:rPr>
                <w:rFonts w:eastAsia="Times New Roman"/>
              </w:rPr>
              <w:t xml:space="preserve">1 </w:t>
            </w:r>
          </w:p>
        </w:tc>
        <w:tc>
          <w:tcPr>
            <w:tcW w:w="0" w:type="auto"/>
            <w:vAlign w:val="center"/>
            <w:hideMark/>
          </w:tcPr>
          <w:p w14:paraId="26D03557" w14:textId="77777777" w:rsidR="00FD10E6" w:rsidRDefault="00FD10E6">
            <w:pPr>
              <w:jc w:val="right"/>
              <w:rPr>
                <w:rFonts w:eastAsia="Times New Roman"/>
              </w:rPr>
            </w:pPr>
            <w:r>
              <w:rPr>
                <w:rFonts w:eastAsia="Times New Roman"/>
              </w:rPr>
              <w:t xml:space="preserve">96 </w:t>
            </w:r>
          </w:p>
        </w:tc>
        <w:tc>
          <w:tcPr>
            <w:tcW w:w="0" w:type="auto"/>
            <w:vAlign w:val="center"/>
            <w:hideMark/>
          </w:tcPr>
          <w:p w14:paraId="1C9B2293" w14:textId="77777777" w:rsidR="00FD10E6" w:rsidRDefault="00FD10E6">
            <w:pPr>
              <w:jc w:val="right"/>
              <w:rPr>
                <w:rFonts w:eastAsia="Times New Roman"/>
              </w:rPr>
            </w:pPr>
            <w:r>
              <w:rPr>
                <w:rFonts w:eastAsia="Times New Roman"/>
              </w:rPr>
              <w:t xml:space="preserve">4 </w:t>
            </w:r>
          </w:p>
        </w:tc>
        <w:tc>
          <w:tcPr>
            <w:tcW w:w="0" w:type="auto"/>
            <w:tcBorders>
              <w:right w:val="single" w:sz="6" w:space="0" w:color="auto"/>
            </w:tcBorders>
            <w:vAlign w:val="center"/>
            <w:hideMark/>
          </w:tcPr>
          <w:p w14:paraId="068A1E53" w14:textId="77777777" w:rsidR="00FD10E6" w:rsidRDefault="00FD10E6">
            <w:pPr>
              <w:jc w:val="right"/>
              <w:rPr>
                <w:rFonts w:eastAsia="Times New Roman"/>
              </w:rPr>
            </w:pPr>
            <w:r>
              <w:rPr>
                <w:rFonts w:eastAsia="Times New Roman"/>
              </w:rPr>
              <w:t xml:space="preserve">0 </w:t>
            </w:r>
          </w:p>
        </w:tc>
        <w:tc>
          <w:tcPr>
            <w:tcW w:w="0" w:type="auto"/>
            <w:vAlign w:val="center"/>
            <w:hideMark/>
          </w:tcPr>
          <w:p w14:paraId="7BB9FD1D" w14:textId="77777777" w:rsidR="00FD10E6" w:rsidRDefault="00FD10E6">
            <w:pPr>
              <w:jc w:val="right"/>
              <w:rPr>
                <w:rFonts w:eastAsia="Times New Roman"/>
              </w:rPr>
            </w:pPr>
            <w:r>
              <w:rPr>
                <w:rFonts w:eastAsia="Times New Roman"/>
              </w:rPr>
              <w:t xml:space="preserve">91 </w:t>
            </w:r>
          </w:p>
        </w:tc>
        <w:tc>
          <w:tcPr>
            <w:tcW w:w="0" w:type="auto"/>
            <w:vAlign w:val="center"/>
            <w:hideMark/>
          </w:tcPr>
          <w:p w14:paraId="29302CC2" w14:textId="77777777" w:rsidR="00FD10E6" w:rsidRDefault="00FD10E6">
            <w:pPr>
              <w:jc w:val="right"/>
              <w:rPr>
                <w:rFonts w:eastAsia="Times New Roman"/>
              </w:rPr>
            </w:pPr>
            <w:r>
              <w:rPr>
                <w:rFonts w:eastAsia="Times New Roman"/>
              </w:rPr>
              <w:t xml:space="preserve">9 </w:t>
            </w:r>
          </w:p>
        </w:tc>
        <w:tc>
          <w:tcPr>
            <w:tcW w:w="0" w:type="auto"/>
            <w:tcBorders>
              <w:right w:val="single" w:sz="6" w:space="0" w:color="auto"/>
            </w:tcBorders>
            <w:vAlign w:val="center"/>
            <w:hideMark/>
          </w:tcPr>
          <w:p w14:paraId="3831E59E" w14:textId="77777777" w:rsidR="00FD10E6" w:rsidRDefault="00FD10E6">
            <w:pPr>
              <w:jc w:val="right"/>
              <w:rPr>
                <w:rFonts w:eastAsia="Times New Roman"/>
              </w:rPr>
            </w:pPr>
            <w:r>
              <w:rPr>
                <w:rFonts w:eastAsia="Times New Roman"/>
              </w:rPr>
              <w:t xml:space="preserve">1 </w:t>
            </w:r>
          </w:p>
        </w:tc>
        <w:tc>
          <w:tcPr>
            <w:tcW w:w="0" w:type="auto"/>
            <w:vAlign w:val="center"/>
            <w:hideMark/>
          </w:tcPr>
          <w:p w14:paraId="6D42C1C0" w14:textId="77777777" w:rsidR="00FD10E6" w:rsidRDefault="00FD10E6">
            <w:pPr>
              <w:jc w:val="right"/>
              <w:rPr>
                <w:rFonts w:eastAsia="Times New Roman"/>
              </w:rPr>
            </w:pPr>
            <w:r>
              <w:rPr>
                <w:rFonts w:eastAsia="Times New Roman"/>
              </w:rPr>
              <w:t xml:space="preserve">95 </w:t>
            </w:r>
          </w:p>
        </w:tc>
        <w:tc>
          <w:tcPr>
            <w:tcW w:w="0" w:type="auto"/>
            <w:vAlign w:val="center"/>
            <w:hideMark/>
          </w:tcPr>
          <w:p w14:paraId="350FDD69" w14:textId="77777777" w:rsidR="00FD10E6" w:rsidRDefault="00FD10E6">
            <w:pPr>
              <w:jc w:val="right"/>
              <w:rPr>
                <w:rFonts w:eastAsia="Times New Roman"/>
              </w:rPr>
            </w:pPr>
            <w:r>
              <w:rPr>
                <w:rFonts w:eastAsia="Times New Roman"/>
              </w:rPr>
              <w:t xml:space="preserve">5 </w:t>
            </w:r>
          </w:p>
        </w:tc>
        <w:tc>
          <w:tcPr>
            <w:tcW w:w="0" w:type="auto"/>
            <w:tcBorders>
              <w:right w:val="single" w:sz="6" w:space="0" w:color="auto"/>
            </w:tcBorders>
            <w:vAlign w:val="center"/>
            <w:hideMark/>
          </w:tcPr>
          <w:p w14:paraId="3CADC5F5" w14:textId="77777777" w:rsidR="00FD10E6" w:rsidRDefault="00FD10E6">
            <w:pPr>
              <w:jc w:val="right"/>
              <w:rPr>
                <w:rFonts w:eastAsia="Times New Roman"/>
              </w:rPr>
            </w:pPr>
            <w:r>
              <w:rPr>
                <w:rFonts w:eastAsia="Times New Roman"/>
              </w:rPr>
              <w:t xml:space="preserve">0 </w:t>
            </w:r>
          </w:p>
        </w:tc>
      </w:tr>
      <w:tr w:rsidR="00FD10E6" w14:paraId="1298A4E2" w14:textId="77777777">
        <w:trPr>
          <w:divId w:val="1871795580"/>
          <w:tblCellSpacing w:w="15" w:type="dxa"/>
        </w:trPr>
        <w:tc>
          <w:tcPr>
            <w:tcW w:w="0" w:type="auto"/>
            <w:tcBorders>
              <w:right w:val="single" w:sz="6" w:space="0" w:color="auto"/>
            </w:tcBorders>
            <w:vAlign w:val="center"/>
            <w:hideMark/>
          </w:tcPr>
          <w:p w14:paraId="421E8540" w14:textId="77777777" w:rsidR="00FD10E6" w:rsidRDefault="00FD10E6">
            <w:pPr>
              <w:rPr>
                <w:rFonts w:eastAsia="Times New Roman"/>
              </w:rPr>
            </w:pPr>
            <w:r>
              <w:rPr>
                <w:rFonts w:eastAsia="Times New Roman"/>
              </w:rPr>
              <w:t xml:space="preserve">Non-working adult </w:t>
            </w:r>
          </w:p>
        </w:tc>
        <w:tc>
          <w:tcPr>
            <w:tcW w:w="0" w:type="auto"/>
            <w:vAlign w:val="center"/>
            <w:hideMark/>
          </w:tcPr>
          <w:p w14:paraId="27EAD2E0" w14:textId="77777777" w:rsidR="00FD10E6" w:rsidRDefault="00FD10E6">
            <w:pPr>
              <w:jc w:val="right"/>
              <w:rPr>
                <w:rFonts w:eastAsia="Times New Roman"/>
              </w:rPr>
            </w:pPr>
            <w:r>
              <w:rPr>
                <w:rFonts w:eastAsia="Times New Roman"/>
              </w:rPr>
              <w:t xml:space="preserve">76 </w:t>
            </w:r>
          </w:p>
        </w:tc>
        <w:tc>
          <w:tcPr>
            <w:tcW w:w="0" w:type="auto"/>
            <w:vAlign w:val="center"/>
            <w:hideMark/>
          </w:tcPr>
          <w:p w14:paraId="76A8A10E" w14:textId="77777777" w:rsidR="00FD10E6" w:rsidRDefault="00FD10E6">
            <w:pPr>
              <w:jc w:val="right"/>
              <w:rPr>
                <w:rFonts w:eastAsia="Times New Roman"/>
              </w:rPr>
            </w:pPr>
            <w:r>
              <w:rPr>
                <w:rFonts w:eastAsia="Times New Roman"/>
              </w:rPr>
              <w:t xml:space="preserve">12 </w:t>
            </w:r>
          </w:p>
        </w:tc>
        <w:tc>
          <w:tcPr>
            <w:tcW w:w="0" w:type="auto"/>
            <w:tcBorders>
              <w:right w:val="single" w:sz="6" w:space="0" w:color="auto"/>
            </w:tcBorders>
            <w:vAlign w:val="center"/>
            <w:hideMark/>
          </w:tcPr>
          <w:p w14:paraId="3E379371" w14:textId="77777777" w:rsidR="00FD10E6" w:rsidRDefault="00FD10E6">
            <w:pPr>
              <w:jc w:val="right"/>
              <w:rPr>
                <w:rFonts w:eastAsia="Times New Roman"/>
              </w:rPr>
            </w:pPr>
            <w:r>
              <w:rPr>
                <w:rFonts w:eastAsia="Times New Roman"/>
              </w:rPr>
              <w:t xml:space="preserve">11 </w:t>
            </w:r>
          </w:p>
        </w:tc>
        <w:tc>
          <w:tcPr>
            <w:tcW w:w="0" w:type="auto"/>
            <w:vAlign w:val="center"/>
            <w:hideMark/>
          </w:tcPr>
          <w:p w14:paraId="75202B8B" w14:textId="77777777" w:rsidR="00FD10E6" w:rsidRDefault="00FD10E6">
            <w:pPr>
              <w:jc w:val="right"/>
              <w:rPr>
                <w:rFonts w:eastAsia="Times New Roman"/>
              </w:rPr>
            </w:pPr>
            <w:r>
              <w:rPr>
                <w:rFonts w:eastAsia="Times New Roman"/>
              </w:rPr>
              <w:t xml:space="preserve">57 </w:t>
            </w:r>
          </w:p>
        </w:tc>
        <w:tc>
          <w:tcPr>
            <w:tcW w:w="0" w:type="auto"/>
            <w:vAlign w:val="center"/>
            <w:hideMark/>
          </w:tcPr>
          <w:p w14:paraId="6E335700" w14:textId="77777777" w:rsidR="00FD10E6" w:rsidRDefault="00FD10E6">
            <w:pPr>
              <w:jc w:val="right"/>
              <w:rPr>
                <w:rFonts w:eastAsia="Times New Roman"/>
              </w:rPr>
            </w:pPr>
            <w:r>
              <w:rPr>
                <w:rFonts w:eastAsia="Times New Roman"/>
              </w:rPr>
              <w:t xml:space="preserve">39 </w:t>
            </w:r>
          </w:p>
        </w:tc>
        <w:tc>
          <w:tcPr>
            <w:tcW w:w="0" w:type="auto"/>
            <w:tcBorders>
              <w:right w:val="single" w:sz="6" w:space="0" w:color="auto"/>
            </w:tcBorders>
            <w:vAlign w:val="center"/>
            <w:hideMark/>
          </w:tcPr>
          <w:p w14:paraId="429D7D3B" w14:textId="77777777" w:rsidR="00FD10E6" w:rsidRDefault="00FD10E6">
            <w:pPr>
              <w:jc w:val="right"/>
              <w:rPr>
                <w:rFonts w:eastAsia="Times New Roman"/>
              </w:rPr>
            </w:pPr>
            <w:r>
              <w:rPr>
                <w:rFonts w:eastAsia="Times New Roman"/>
              </w:rPr>
              <w:t xml:space="preserve">4 </w:t>
            </w:r>
          </w:p>
        </w:tc>
        <w:tc>
          <w:tcPr>
            <w:tcW w:w="0" w:type="auto"/>
            <w:vAlign w:val="center"/>
            <w:hideMark/>
          </w:tcPr>
          <w:p w14:paraId="2EDA1F5E" w14:textId="77777777" w:rsidR="00FD10E6" w:rsidRDefault="00FD10E6">
            <w:pPr>
              <w:jc w:val="right"/>
              <w:rPr>
                <w:rFonts w:eastAsia="Times New Roman"/>
              </w:rPr>
            </w:pPr>
            <w:r>
              <w:rPr>
                <w:rFonts w:eastAsia="Times New Roman"/>
              </w:rPr>
              <w:t xml:space="preserve">66 </w:t>
            </w:r>
          </w:p>
        </w:tc>
        <w:tc>
          <w:tcPr>
            <w:tcW w:w="0" w:type="auto"/>
            <w:vAlign w:val="center"/>
            <w:hideMark/>
          </w:tcPr>
          <w:p w14:paraId="00F23850" w14:textId="77777777" w:rsidR="00FD10E6" w:rsidRDefault="00FD10E6">
            <w:pPr>
              <w:jc w:val="right"/>
              <w:rPr>
                <w:rFonts w:eastAsia="Times New Roman"/>
              </w:rPr>
            </w:pPr>
            <w:r>
              <w:rPr>
                <w:rFonts w:eastAsia="Times New Roman"/>
              </w:rPr>
              <w:t xml:space="preserve">31 </w:t>
            </w:r>
          </w:p>
        </w:tc>
        <w:tc>
          <w:tcPr>
            <w:tcW w:w="0" w:type="auto"/>
            <w:tcBorders>
              <w:right w:val="single" w:sz="6" w:space="0" w:color="auto"/>
            </w:tcBorders>
            <w:vAlign w:val="center"/>
            <w:hideMark/>
          </w:tcPr>
          <w:p w14:paraId="6766FC66" w14:textId="77777777" w:rsidR="00FD10E6" w:rsidRDefault="00FD10E6">
            <w:pPr>
              <w:jc w:val="right"/>
              <w:rPr>
                <w:rFonts w:eastAsia="Times New Roman"/>
              </w:rPr>
            </w:pPr>
            <w:r>
              <w:rPr>
                <w:rFonts w:eastAsia="Times New Roman"/>
              </w:rPr>
              <w:t xml:space="preserve">3 </w:t>
            </w:r>
          </w:p>
        </w:tc>
        <w:tc>
          <w:tcPr>
            <w:tcW w:w="0" w:type="auto"/>
            <w:vAlign w:val="center"/>
            <w:hideMark/>
          </w:tcPr>
          <w:p w14:paraId="74EDBCC1" w14:textId="77777777" w:rsidR="00FD10E6" w:rsidRDefault="00FD10E6">
            <w:pPr>
              <w:jc w:val="right"/>
              <w:rPr>
                <w:rFonts w:eastAsia="Times New Roman"/>
              </w:rPr>
            </w:pPr>
            <w:r>
              <w:rPr>
                <w:rFonts w:eastAsia="Times New Roman"/>
              </w:rPr>
              <w:t xml:space="preserve">92 </w:t>
            </w:r>
          </w:p>
        </w:tc>
        <w:tc>
          <w:tcPr>
            <w:tcW w:w="0" w:type="auto"/>
            <w:vAlign w:val="center"/>
            <w:hideMark/>
          </w:tcPr>
          <w:p w14:paraId="5F6F2C67" w14:textId="77777777" w:rsidR="00FD10E6" w:rsidRDefault="00FD10E6">
            <w:pPr>
              <w:jc w:val="right"/>
              <w:rPr>
                <w:rFonts w:eastAsia="Times New Roman"/>
              </w:rPr>
            </w:pPr>
            <w:r>
              <w:rPr>
                <w:rFonts w:eastAsia="Times New Roman"/>
              </w:rPr>
              <w:t xml:space="preserve">8 </w:t>
            </w:r>
          </w:p>
        </w:tc>
        <w:tc>
          <w:tcPr>
            <w:tcW w:w="0" w:type="auto"/>
            <w:tcBorders>
              <w:right w:val="single" w:sz="6" w:space="0" w:color="auto"/>
            </w:tcBorders>
            <w:vAlign w:val="center"/>
            <w:hideMark/>
          </w:tcPr>
          <w:p w14:paraId="470741A9" w14:textId="77777777" w:rsidR="00FD10E6" w:rsidRDefault="00FD10E6">
            <w:pPr>
              <w:jc w:val="right"/>
              <w:rPr>
                <w:rFonts w:eastAsia="Times New Roman"/>
              </w:rPr>
            </w:pPr>
            <w:r>
              <w:rPr>
                <w:rFonts w:eastAsia="Times New Roman"/>
              </w:rPr>
              <w:t xml:space="preserve">0 </w:t>
            </w:r>
          </w:p>
        </w:tc>
        <w:tc>
          <w:tcPr>
            <w:tcW w:w="0" w:type="auto"/>
            <w:vAlign w:val="center"/>
            <w:hideMark/>
          </w:tcPr>
          <w:p w14:paraId="7C6ECCDA" w14:textId="77777777" w:rsidR="00FD10E6" w:rsidRDefault="00FD10E6">
            <w:pPr>
              <w:jc w:val="right"/>
              <w:rPr>
                <w:rFonts w:eastAsia="Times New Roman"/>
              </w:rPr>
            </w:pPr>
            <w:r>
              <w:rPr>
                <w:rFonts w:eastAsia="Times New Roman"/>
              </w:rPr>
              <w:t xml:space="preserve">81 </w:t>
            </w:r>
          </w:p>
        </w:tc>
        <w:tc>
          <w:tcPr>
            <w:tcW w:w="0" w:type="auto"/>
            <w:vAlign w:val="center"/>
            <w:hideMark/>
          </w:tcPr>
          <w:p w14:paraId="41B5CCF1" w14:textId="77777777" w:rsidR="00FD10E6" w:rsidRDefault="00FD10E6">
            <w:pPr>
              <w:jc w:val="right"/>
              <w:rPr>
                <w:rFonts w:eastAsia="Times New Roman"/>
              </w:rPr>
            </w:pPr>
            <w:r>
              <w:rPr>
                <w:rFonts w:eastAsia="Times New Roman"/>
              </w:rPr>
              <w:t xml:space="preserve">17 </w:t>
            </w:r>
          </w:p>
        </w:tc>
        <w:tc>
          <w:tcPr>
            <w:tcW w:w="0" w:type="auto"/>
            <w:tcBorders>
              <w:right w:val="single" w:sz="6" w:space="0" w:color="auto"/>
            </w:tcBorders>
            <w:vAlign w:val="center"/>
            <w:hideMark/>
          </w:tcPr>
          <w:p w14:paraId="76841C3A" w14:textId="77777777" w:rsidR="00FD10E6" w:rsidRDefault="00FD10E6">
            <w:pPr>
              <w:jc w:val="right"/>
              <w:rPr>
                <w:rFonts w:eastAsia="Times New Roman"/>
              </w:rPr>
            </w:pPr>
            <w:r>
              <w:rPr>
                <w:rFonts w:eastAsia="Times New Roman"/>
              </w:rPr>
              <w:t xml:space="preserve">2 </w:t>
            </w:r>
          </w:p>
        </w:tc>
        <w:tc>
          <w:tcPr>
            <w:tcW w:w="0" w:type="auto"/>
            <w:vAlign w:val="center"/>
            <w:hideMark/>
          </w:tcPr>
          <w:p w14:paraId="453BE5BD" w14:textId="77777777" w:rsidR="00FD10E6" w:rsidRDefault="00FD10E6">
            <w:pPr>
              <w:jc w:val="right"/>
              <w:rPr>
                <w:rFonts w:eastAsia="Times New Roman"/>
              </w:rPr>
            </w:pPr>
            <w:r>
              <w:rPr>
                <w:rFonts w:eastAsia="Times New Roman"/>
              </w:rPr>
              <w:t xml:space="preserve">90 </w:t>
            </w:r>
          </w:p>
        </w:tc>
        <w:tc>
          <w:tcPr>
            <w:tcW w:w="0" w:type="auto"/>
            <w:vAlign w:val="center"/>
            <w:hideMark/>
          </w:tcPr>
          <w:p w14:paraId="25E9697D" w14:textId="77777777" w:rsidR="00FD10E6" w:rsidRDefault="00FD10E6">
            <w:pPr>
              <w:jc w:val="right"/>
              <w:rPr>
                <w:rFonts w:eastAsia="Times New Roman"/>
              </w:rPr>
            </w:pPr>
            <w:r>
              <w:rPr>
                <w:rFonts w:eastAsia="Times New Roman"/>
              </w:rPr>
              <w:t xml:space="preserve">9 </w:t>
            </w:r>
          </w:p>
        </w:tc>
        <w:tc>
          <w:tcPr>
            <w:tcW w:w="0" w:type="auto"/>
            <w:tcBorders>
              <w:right w:val="single" w:sz="6" w:space="0" w:color="auto"/>
            </w:tcBorders>
            <w:vAlign w:val="center"/>
            <w:hideMark/>
          </w:tcPr>
          <w:p w14:paraId="0680B47C" w14:textId="77777777" w:rsidR="00FD10E6" w:rsidRDefault="00FD10E6">
            <w:pPr>
              <w:jc w:val="right"/>
              <w:rPr>
                <w:rFonts w:eastAsia="Times New Roman"/>
              </w:rPr>
            </w:pPr>
            <w:r>
              <w:rPr>
                <w:rFonts w:eastAsia="Times New Roman"/>
              </w:rPr>
              <w:t xml:space="preserve">0 </w:t>
            </w:r>
          </w:p>
        </w:tc>
      </w:tr>
      <w:tr w:rsidR="00FD10E6" w14:paraId="10526023" w14:textId="77777777">
        <w:trPr>
          <w:divId w:val="1871795580"/>
          <w:tblCellSpacing w:w="15" w:type="dxa"/>
        </w:trPr>
        <w:tc>
          <w:tcPr>
            <w:tcW w:w="0" w:type="auto"/>
            <w:tcBorders>
              <w:right w:val="single" w:sz="6" w:space="0" w:color="auto"/>
            </w:tcBorders>
            <w:vAlign w:val="center"/>
            <w:hideMark/>
          </w:tcPr>
          <w:p w14:paraId="04FA2F8C" w14:textId="77777777" w:rsidR="00FD10E6" w:rsidRDefault="00FD10E6">
            <w:pPr>
              <w:rPr>
                <w:rFonts w:eastAsia="Times New Roman"/>
              </w:rPr>
            </w:pPr>
            <w:r>
              <w:rPr>
                <w:rFonts w:eastAsia="Times New Roman"/>
              </w:rPr>
              <w:t xml:space="preserve">Non-working senior </w:t>
            </w:r>
          </w:p>
        </w:tc>
        <w:tc>
          <w:tcPr>
            <w:tcW w:w="0" w:type="auto"/>
            <w:vAlign w:val="center"/>
            <w:hideMark/>
          </w:tcPr>
          <w:p w14:paraId="0CFEBF3E" w14:textId="77777777" w:rsidR="00FD10E6" w:rsidRDefault="00FD10E6">
            <w:pPr>
              <w:jc w:val="right"/>
              <w:rPr>
                <w:rFonts w:eastAsia="Times New Roman"/>
              </w:rPr>
            </w:pPr>
            <w:r>
              <w:rPr>
                <w:rFonts w:eastAsia="Times New Roman"/>
              </w:rPr>
              <w:t xml:space="preserve">88 </w:t>
            </w:r>
          </w:p>
        </w:tc>
        <w:tc>
          <w:tcPr>
            <w:tcW w:w="0" w:type="auto"/>
            <w:vAlign w:val="center"/>
            <w:hideMark/>
          </w:tcPr>
          <w:p w14:paraId="23FB558A" w14:textId="77777777" w:rsidR="00FD10E6" w:rsidRDefault="00FD10E6">
            <w:pPr>
              <w:jc w:val="right"/>
              <w:rPr>
                <w:rFonts w:eastAsia="Times New Roman"/>
              </w:rPr>
            </w:pPr>
            <w:r>
              <w:rPr>
                <w:rFonts w:eastAsia="Times New Roman"/>
              </w:rPr>
              <w:t xml:space="preserve">8 </w:t>
            </w:r>
          </w:p>
        </w:tc>
        <w:tc>
          <w:tcPr>
            <w:tcW w:w="0" w:type="auto"/>
            <w:tcBorders>
              <w:right w:val="single" w:sz="6" w:space="0" w:color="auto"/>
            </w:tcBorders>
            <w:vAlign w:val="center"/>
            <w:hideMark/>
          </w:tcPr>
          <w:p w14:paraId="7C0D4275" w14:textId="77777777" w:rsidR="00FD10E6" w:rsidRDefault="00FD10E6">
            <w:pPr>
              <w:jc w:val="right"/>
              <w:rPr>
                <w:rFonts w:eastAsia="Times New Roman"/>
              </w:rPr>
            </w:pPr>
            <w:r>
              <w:rPr>
                <w:rFonts w:eastAsia="Times New Roman"/>
              </w:rPr>
              <w:t xml:space="preserve">4 </w:t>
            </w:r>
          </w:p>
        </w:tc>
        <w:tc>
          <w:tcPr>
            <w:tcW w:w="0" w:type="auto"/>
            <w:vAlign w:val="center"/>
            <w:hideMark/>
          </w:tcPr>
          <w:p w14:paraId="23BB6C9B" w14:textId="77777777" w:rsidR="00FD10E6" w:rsidRDefault="00FD10E6">
            <w:pPr>
              <w:jc w:val="right"/>
              <w:rPr>
                <w:rFonts w:eastAsia="Times New Roman"/>
              </w:rPr>
            </w:pPr>
            <w:r>
              <w:rPr>
                <w:rFonts w:eastAsia="Times New Roman"/>
              </w:rPr>
              <w:t xml:space="preserve">55 </w:t>
            </w:r>
          </w:p>
        </w:tc>
        <w:tc>
          <w:tcPr>
            <w:tcW w:w="0" w:type="auto"/>
            <w:vAlign w:val="center"/>
            <w:hideMark/>
          </w:tcPr>
          <w:p w14:paraId="68423193" w14:textId="77777777" w:rsidR="00FD10E6" w:rsidRDefault="00FD10E6">
            <w:pPr>
              <w:jc w:val="right"/>
              <w:rPr>
                <w:rFonts w:eastAsia="Times New Roman"/>
              </w:rPr>
            </w:pPr>
            <w:r>
              <w:rPr>
                <w:rFonts w:eastAsia="Times New Roman"/>
              </w:rPr>
              <w:t xml:space="preserve">41 </w:t>
            </w:r>
          </w:p>
        </w:tc>
        <w:tc>
          <w:tcPr>
            <w:tcW w:w="0" w:type="auto"/>
            <w:tcBorders>
              <w:right w:val="single" w:sz="6" w:space="0" w:color="auto"/>
            </w:tcBorders>
            <w:vAlign w:val="center"/>
            <w:hideMark/>
          </w:tcPr>
          <w:p w14:paraId="4E74C83E" w14:textId="77777777" w:rsidR="00FD10E6" w:rsidRDefault="00FD10E6">
            <w:pPr>
              <w:jc w:val="right"/>
              <w:rPr>
                <w:rFonts w:eastAsia="Times New Roman"/>
              </w:rPr>
            </w:pPr>
            <w:r>
              <w:rPr>
                <w:rFonts w:eastAsia="Times New Roman"/>
              </w:rPr>
              <w:t xml:space="preserve">4 </w:t>
            </w:r>
          </w:p>
        </w:tc>
        <w:tc>
          <w:tcPr>
            <w:tcW w:w="0" w:type="auto"/>
            <w:vAlign w:val="center"/>
            <w:hideMark/>
          </w:tcPr>
          <w:p w14:paraId="7132C551" w14:textId="77777777" w:rsidR="00FD10E6" w:rsidRDefault="00FD10E6">
            <w:pPr>
              <w:jc w:val="right"/>
              <w:rPr>
                <w:rFonts w:eastAsia="Times New Roman"/>
              </w:rPr>
            </w:pPr>
            <w:r>
              <w:rPr>
                <w:rFonts w:eastAsia="Times New Roman"/>
              </w:rPr>
              <w:t xml:space="preserve">68 </w:t>
            </w:r>
          </w:p>
        </w:tc>
        <w:tc>
          <w:tcPr>
            <w:tcW w:w="0" w:type="auto"/>
            <w:vAlign w:val="center"/>
            <w:hideMark/>
          </w:tcPr>
          <w:p w14:paraId="43C8A99D" w14:textId="77777777" w:rsidR="00FD10E6" w:rsidRDefault="00FD10E6">
            <w:pPr>
              <w:jc w:val="right"/>
              <w:rPr>
                <w:rFonts w:eastAsia="Times New Roman"/>
              </w:rPr>
            </w:pPr>
            <w:r>
              <w:rPr>
                <w:rFonts w:eastAsia="Times New Roman"/>
              </w:rPr>
              <w:t xml:space="preserve">28 </w:t>
            </w:r>
          </w:p>
        </w:tc>
        <w:tc>
          <w:tcPr>
            <w:tcW w:w="0" w:type="auto"/>
            <w:tcBorders>
              <w:right w:val="single" w:sz="6" w:space="0" w:color="auto"/>
            </w:tcBorders>
            <w:vAlign w:val="center"/>
            <w:hideMark/>
          </w:tcPr>
          <w:p w14:paraId="041FC92D" w14:textId="77777777" w:rsidR="00FD10E6" w:rsidRDefault="00FD10E6">
            <w:pPr>
              <w:jc w:val="right"/>
              <w:rPr>
                <w:rFonts w:eastAsia="Times New Roman"/>
              </w:rPr>
            </w:pPr>
            <w:r>
              <w:rPr>
                <w:rFonts w:eastAsia="Times New Roman"/>
              </w:rPr>
              <w:t xml:space="preserve">4 </w:t>
            </w:r>
          </w:p>
        </w:tc>
        <w:tc>
          <w:tcPr>
            <w:tcW w:w="0" w:type="auto"/>
            <w:vAlign w:val="center"/>
            <w:hideMark/>
          </w:tcPr>
          <w:p w14:paraId="52756E5B" w14:textId="77777777" w:rsidR="00FD10E6" w:rsidRDefault="00FD10E6">
            <w:pPr>
              <w:jc w:val="right"/>
              <w:rPr>
                <w:rFonts w:eastAsia="Times New Roman"/>
              </w:rPr>
            </w:pPr>
            <w:r>
              <w:rPr>
                <w:rFonts w:eastAsia="Times New Roman"/>
              </w:rPr>
              <w:t xml:space="preserve">92 </w:t>
            </w:r>
          </w:p>
        </w:tc>
        <w:tc>
          <w:tcPr>
            <w:tcW w:w="0" w:type="auto"/>
            <w:vAlign w:val="center"/>
            <w:hideMark/>
          </w:tcPr>
          <w:p w14:paraId="7E177CEF" w14:textId="77777777" w:rsidR="00FD10E6" w:rsidRDefault="00FD10E6">
            <w:pPr>
              <w:jc w:val="right"/>
              <w:rPr>
                <w:rFonts w:eastAsia="Times New Roman"/>
              </w:rPr>
            </w:pPr>
            <w:r>
              <w:rPr>
                <w:rFonts w:eastAsia="Times New Roman"/>
              </w:rPr>
              <w:t xml:space="preserve">8 </w:t>
            </w:r>
          </w:p>
        </w:tc>
        <w:tc>
          <w:tcPr>
            <w:tcW w:w="0" w:type="auto"/>
            <w:tcBorders>
              <w:right w:val="single" w:sz="6" w:space="0" w:color="auto"/>
            </w:tcBorders>
            <w:vAlign w:val="center"/>
            <w:hideMark/>
          </w:tcPr>
          <w:p w14:paraId="6620E1E5" w14:textId="77777777" w:rsidR="00FD10E6" w:rsidRDefault="00FD10E6">
            <w:pPr>
              <w:jc w:val="right"/>
              <w:rPr>
                <w:rFonts w:eastAsia="Times New Roman"/>
              </w:rPr>
            </w:pPr>
            <w:r>
              <w:rPr>
                <w:rFonts w:eastAsia="Times New Roman"/>
              </w:rPr>
              <w:t xml:space="preserve">0 </w:t>
            </w:r>
          </w:p>
        </w:tc>
        <w:tc>
          <w:tcPr>
            <w:tcW w:w="0" w:type="auto"/>
            <w:vAlign w:val="center"/>
            <w:hideMark/>
          </w:tcPr>
          <w:p w14:paraId="1686FED0" w14:textId="77777777" w:rsidR="00FD10E6" w:rsidRDefault="00FD10E6">
            <w:pPr>
              <w:jc w:val="right"/>
              <w:rPr>
                <w:rFonts w:eastAsia="Times New Roman"/>
              </w:rPr>
            </w:pPr>
            <w:r>
              <w:rPr>
                <w:rFonts w:eastAsia="Times New Roman"/>
              </w:rPr>
              <w:t xml:space="preserve">80 </w:t>
            </w:r>
          </w:p>
        </w:tc>
        <w:tc>
          <w:tcPr>
            <w:tcW w:w="0" w:type="auto"/>
            <w:vAlign w:val="center"/>
            <w:hideMark/>
          </w:tcPr>
          <w:p w14:paraId="53EA2543" w14:textId="77777777" w:rsidR="00FD10E6" w:rsidRDefault="00FD10E6">
            <w:pPr>
              <w:jc w:val="right"/>
              <w:rPr>
                <w:rFonts w:eastAsia="Times New Roman"/>
              </w:rPr>
            </w:pPr>
            <w:r>
              <w:rPr>
                <w:rFonts w:eastAsia="Times New Roman"/>
              </w:rPr>
              <w:t xml:space="preserve">18 </w:t>
            </w:r>
          </w:p>
        </w:tc>
        <w:tc>
          <w:tcPr>
            <w:tcW w:w="0" w:type="auto"/>
            <w:tcBorders>
              <w:right w:val="single" w:sz="6" w:space="0" w:color="auto"/>
            </w:tcBorders>
            <w:vAlign w:val="center"/>
            <w:hideMark/>
          </w:tcPr>
          <w:p w14:paraId="58A461EA" w14:textId="77777777" w:rsidR="00FD10E6" w:rsidRDefault="00FD10E6">
            <w:pPr>
              <w:jc w:val="right"/>
              <w:rPr>
                <w:rFonts w:eastAsia="Times New Roman"/>
              </w:rPr>
            </w:pPr>
            <w:r>
              <w:rPr>
                <w:rFonts w:eastAsia="Times New Roman"/>
              </w:rPr>
              <w:t xml:space="preserve">2 </w:t>
            </w:r>
          </w:p>
        </w:tc>
        <w:tc>
          <w:tcPr>
            <w:tcW w:w="0" w:type="auto"/>
            <w:vAlign w:val="center"/>
            <w:hideMark/>
          </w:tcPr>
          <w:p w14:paraId="354D4166" w14:textId="77777777" w:rsidR="00FD10E6" w:rsidRDefault="00FD10E6">
            <w:pPr>
              <w:jc w:val="right"/>
              <w:rPr>
                <w:rFonts w:eastAsia="Times New Roman"/>
              </w:rPr>
            </w:pPr>
            <w:r>
              <w:rPr>
                <w:rFonts w:eastAsia="Times New Roman"/>
              </w:rPr>
              <w:t xml:space="preserve">92 </w:t>
            </w:r>
          </w:p>
        </w:tc>
        <w:tc>
          <w:tcPr>
            <w:tcW w:w="0" w:type="auto"/>
            <w:vAlign w:val="center"/>
            <w:hideMark/>
          </w:tcPr>
          <w:p w14:paraId="6FD2B567" w14:textId="77777777" w:rsidR="00FD10E6" w:rsidRDefault="00FD10E6">
            <w:pPr>
              <w:jc w:val="right"/>
              <w:rPr>
                <w:rFonts w:eastAsia="Times New Roman"/>
              </w:rPr>
            </w:pPr>
            <w:r>
              <w:rPr>
                <w:rFonts w:eastAsia="Times New Roman"/>
              </w:rPr>
              <w:t xml:space="preserve">8 </w:t>
            </w:r>
          </w:p>
        </w:tc>
        <w:tc>
          <w:tcPr>
            <w:tcW w:w="0" w:type="auto"/>
            <w:tcBorders>
              <w:right w:val="single" w:sz="6" w:space="0" w:color="auto"/>
            </w:tcBorders>
            <w:vAlign w:val="center"/>
            <w:hideMark/>
          </w:tcPr>
          <w:p w14:paraId="018617F9" w14:textId="77777777" w:rsidR="00FD10E6" w:rsidRDefault="00FD10E6">
            <w:pPr>
              <w:jc w:val="right"/>
              <w:rPr>
                <w:rFonts w:eastAsia="Times New Roman"/>
              </w:rPr>
            </w:pPr>
            <w:r>
              <w:rPr>
                <w:rFonts w:eastAsia="Times New Roman"/>
              </w:rPr>
              <w:t xml:space="preserve">0 </w:t>
            </w:r>
          </w:p>
        </w:tc>
      </w:tr>
      <w:tr w:rsidR="00FD10E6" w14:paraId="2904E267" w14:textId="77777777">
        <w:trPr>
          <w:divId w:val="1871795580"/>
          <w:tblCellSpacing w:w="15" w:type="dxa"/>
        </w:trPr>
        <w:tc>
          <w:tcPr>
            <w:tcW w:w="0" w:type="auto"/>
            <w:tcBorders>
              <w:right w:val="single" w:sz="6" w:space="0" w:color="auto"/>
            </w:tcBorders>
            <w:vAlign w:val="center"/>
            <w:hideMark/>
          </w:tcPr>
          <w:p w14:paraId="433EC66E" w14:textId="77777777" w:rsidR="00FD10E6" w:rsidRDefault="00FD10E6">
            <w:pPr>
              <w:rPr>
                <w:rFonts w:eastAsia="Times New Roman"/>
              </w:rPr>
            </w:pPr>
            <w:r>
              <w:rPr>
                <w:rFonts w:eastAsia="Times New Roman"/>
              </w:rPr>
              <w:t xml:space="preserve">Driving-age student </w:t>
            </w:r>
          </w:p>
        </w:tc>
        <w:tc>
          <w:tcPr>
            <w:tcW w:w="0" w:type="auto"/>
            <w:vAlign w:val="center"/>
            <w:hideMark/>
          </w:tcPr>
          <w:p w14:paraId="5A4F3347" w14:textId="77777777" w:rsidR="00FD10E6" w:rsidRDefault="00FD10E6">
            <w:pPr>
              <w:jc w:val="right"/>
              <w:rPr>
                <w:rFonts w:eastAsia="Times New Roman"/>
              </w:rPr>
            </w:pPr>
            <w:r>
              <w:rPr>
                <w:rFonts w:eastAsia="Times New Roman"/>
              </w:rPr>
              <w:t xml:space="preserve">97 </w:t>
            </w:r>
          </w:p>
        </w:tc>
        <w:tc>
          <w:tcPr>
            <w:tcW w:w="0" w:type="auto"/>
            <w:vAlign w:val="center"/>
            <w:hideMark/>
          </w:tcPr>
          <w:p w14:paraId="2B6F0DB3" w14:textId="77777777" w:rsidR="00FD10E6" w:rsidRDefault="00FD10E6">
            <w:pPr>
              <w:jc w:val="right"/>
              <w:rPr>
                <w:rFonts w:eastAsia="Times New Roman"/>
              </w:rPr>
            </w:pPr>
            <w:r>
              <w:rPr>
                <w:rFonts w:eastAsia="Times New Roman"/>
              </w:rPr>
              <w:t xml:space="preserve">3 </w:t>
            </w:r>
          </w:p>
        </w:tc>
        <w:tc>
          <w:tcPr>
            <w:tcW w:w="0" w:type="auto"/>
            <w:tcBorders>
              <w:right w:val="single" w:sz="6" w:space="0" w:color="auto"/>
            </w:tcBorders>
            <w:vAlign w:val="center"/>
            <w:hideMark/>
          </w:tcPr>
          <w:p w14:paraId="5E6D5CE0" w14:textId="77777777" w:rsidR="00FD10E6" w:rsidRDefault="00FD10E6">
            <w:pPr>
              <w:jc w:val="right"/>
              <w:rPr>
                <w:rFonts w:eastAsia="Times New Roman"/>
              </w:rPr>
            </w:pPr>
            <w:r>
              <w:rPr>
                <w:rFonts w:eastAsia="Times New Roman"/>
              </w:rPr>
              <w:t xml:space="preserve">0 </w:t>
            </w:r>
          </w:p>
        </w:tc>
        <w:tc>
          <w:tcPr>
            <w:tcW w:w="0" w:type="auto"/>
            <w:vAlign w:val="center"/>
            <w:hideMark/>
          </w:tcPr>
          <w:p w14:paraId="2490D6D7" w14:textId="77777777" w:rsidR="00FD10E6" w:rsidRDefault="00FD10E6">
            <w:pPr>
              <w:jc w:val="right"/>
              <w:rPr>
                <w:rFonts w:eastAsia="Times New Roman"/>
              </w:rPr>
            </w:pPr>
            <w:r>
              <w:rPr>
                <w:rFonts w:eastAsia="Times New Roman"/>
              </w:rPr>
              <w:t xml:space="preserve">95 </w:t>
            </w:r>
          </w:p>
        </w:tc>
        <w:tc>
          <w:tcPr>
            <w:tcW w:w="0" w:type="auto"/>
            <w:vAlign w:val="center"/>
            <w:hideMark/>
          </w:tcPr>
          <w:p w14:paraId="638ECB4C" w14:textId="77777777" w:rsidR="00FD10E6" w:rsidRDefault="00FD10E6">
            <w:pPr>
              <w:jc w:val="right"/>
              <w:rPr>
                <w:rFonts w:eastAsia="Times New Roman"/>
              </w:rPr>
            </w:pPr>
            <w:r>
              <w:rPr>
                <w:rFonts w:eastAsia="Times New Roman"/>
              </w:rPr>
              <w:t xml:space="preserve">5 </w:t>
            </w:r>
          </w:p>
        </w:tc>
        <w:tc>
          <w:tcPr>
            <w:tcW w:w="0" w:type="auto"/>
            <w:tcBorders>
              <w:right w:val="single" w:sz="6" w:space="0" w:color="auto"/>
            </w:tcBorders>
            <w:vAlign w:val="center"/>
            <w:hideMark/>
          </w:tcPr>
          <w:p w14:paraId="781A109A" w14:textId="77777777" w:rsidR="00FD10E6" w:rsidRDefault="00FD10E6">
            <w:pPr>
              <w:jc w:val="right"/>
              <w:rPr>
                <w:rFonts w:eastAsia="Times New Roman"/>
              </w:rPr>
            </w:pPr>
            <w:r>
              <w:rPr>
                <w:rFonts w:eastAsia="Times New Roman"/>
              </w:rPr>
              <w:t xml:space="preserve">0 </w:t>
            </w:r>
          </w:p>
        </w:tc>
        <w:tc>
          <w:tcPr>
            <w:tcW w:w="0" w:type="auto"/>
            <w:vAlign w:val="center"/>
            <w:hideMark/>
          </w:tcPr>
          <w:p w14:paraId="1AFBD6AA" w14:textId="77777777" w:rsidR="00FD10E6" w:rsidRDefault="00FD10E6">
            <w:pPr>
              <w:jc w:val="right"/>
              <w:rPr>
                <w:rFonts w:eastAsia="Times New Roman"/>
              </w:rPr>
            </w:pPr>
            <w:r>
              <w:rPr>
                <w:rFonts w:eastAsia="Times New Roman"/>
              </w:rPr>
              <w:t xml:space="preserve">94 </w:t>
            </w:r>
          </w:p>
        </w:tc>
        <w:tc>
          <w:tcPr>
            <w:tcW w:w="0" w:type="auto"/>
            <w:vAlign w:val="center"/>
            <w:hideMark/>
          </w:tcPr>
          <w:p w14:paraId="4A66EED4" w14:textId="77777777" w:rsidR="00FD10E6" w:rsidRDefault="00FD10E6">
            <w:pPr>
              <w:jc w:val="right"/>
              <w:rPr>
                <w:rFonts w:eastAsia="Times New Roman"/>
              </w:rPr>
            </w:pPr>
            <w:r>
              <w:rPr>
                <w:rFonts w:eastAsia="Times New Roman"/>
              </w:rPr>
              <w:t xml:space="preserve">6 </w:t>
            </w:r>
          </w:p>
        </w:tc>
        <w:tc>
          <w:tcPr>
            <w:tcW w:w="0" w:type="auto"/>
            <w:tcBorders>
              <w:right w:val="single" w:sz="6" w:space="0" w:color="auto"/>
            </w:tcBorders>
            <w:vAlign w:val="center"/>
            <w:hideMark/>
          </w:tcPr>
          <w:p w14:paraId="69E52842" w14:textId="77777777" w:rsidR="00FD10E6" w:rsidRDefault="00FD10E6">
            <w:pPr>
              <w:jc w:val="right"/>
              <w:rPr>
                <w:rFonts w:eastAsia="Times New Roman"/>
              </w:rPr>
            </w:pPr>
            <w:r>
              <w:rPr>
                <w:rFonts w:eastAsia="Times New Roman"/>
              </w:rPr>
              <w:t xml:space="preserve">1 </w:t>
            </w:r>
          </w:p>
        </w:tc>
        <w:tc>
          <w:tcPr>
            <w:tcW w:w="0" w:type="auto"/>
            <w:vAlign w:val="center"/>
            <w:hideMark/>
          </w:tcPr>
          <w:p w14:paraId="174665BD" w14:textId="77777777" w:rsidR="00FD10E6" w:rsidRDefault="00FD10E6">
            <w:pPr>
              <w:jc w:val="right"/>
              <w:rPr>
                <w:rFonts w:eastAsia="Times New Roman"/>
              </w:rPr>
            </w:pPr>
            <w:r>
              <w:rPr>
                <w:rFonts w:eastAsia="Times New Roman"/>
              </w:rPr>
              <w:t xml:space="preserve">96 </w:t>
            </w:r>
          </w:p>
        </w:tc>
        <w:tc>
          <w:tcPr>
            <w:tcW w:w="0" w:type="auto"/>
            <w:vAlign w:val="center"/>
            <w:hideMark/>
          </w:tcPr>
          <w:p w14:paraId="02B9BD82" w14:textId="77777777" w:rsidR="00FD10E6" w:rsidRDefault="00FD10E6">
            <w:pPr>
              <w:jc w:val="right"/>
              <w:rPr>
                <w:rFonts w:eastAsia="Times New Roman"/>
              </w:rPr>
            </w:pPr>
            <w:r>
              <w:rPr>
                <w:rFonts w:eastAsia="Times New Roman"/>
              </w:rPr>
              <w:t xml:space="preserve">4 </w:t>
            </w:r>
          </w:p>
        </w:tc>
        <w:tc>
          <w:tcPr>
            <w:tcW w:w="0" w:type="auto"/>
            <w:tcBorders>
              <w:right w:val="single" w:sz="6" w:space="0" w:color="auto"/>
            </w:tcBorders>
            <w:vAlign w:val="center"/>
            <w:hideMark/>
          </w:tcPr>
          <w:p w14:paraId="2AA7E065" w14:textId="77777777" w:rsidR="00FD10E6" w:rsidRDefault="00FD10E6">
            <w:pPr>
              <w:jc w:val="right"/>
              <w:rPr>
                <w:rFonts w:eastAsia="Times New Roman"/>
              </w:rPr>
            </w:pPr>
            <w:r>
              <w:rPr>
                <w:rFonts w:eastAsia="Times New Roman"/>
              </w:rPr>
              <w:t xml:space="preserve">0 </w:t>
            </w:r>
          </w:p>
        </w:tc>
        <w:tc>
          <w:tcPr>
            <w:tcW w:w="0" w:type="auto"/>
            <w:vAlign w:val="center"/>
            <w:hideMark/>
          </w:tcPr>
          <w:p w14:paraId="05585711" w14:textId="77777777" w:rsidR="00FD10E6" w:rsidRDefault="00FD10E6">
            <w:pPr>
              <w:jc w:val="right"/>
              <w:rPr>
                <w:rFonts w:eastAsia="Times New Roman"/>
              </w:rPr>
            </w:pPr>
            <w:r>
              <w:rPr>
                <w:rFonts w:eastAsia="Times New Roman"/>
              </w:rPr>
              <w:t xml:space="preserve">87 </w:t>
            </w:r>
          </w:p>
        </w:tc>
        <w:tc>
          <w:tcPr>
            <w:tcW w:w="0" w:type="auto"/>
            <w:vAlign w:val="center"/>
            <w:hideMark/>
          </w:tcPr>
          <w:p w14:paraId="2910DF86" w14:textId="77777777" w:rsidR="00FD10E6" w:rsidRDefault="00FD10E6">
            <w:pPr>
              <w:jc w:val="right"/>
              <w:rPr>
                <w:rFonts w:eastAsia="Times New Roman"/>
              </w:rPr>
            </w:pPr>
            <w:r>
              <w:rPr>
                <w:rFonts w:eastAsia="Times New Roman"/>
              </w:rPr>
              <w:t xml:space="preserve">12 </w:t>
            </w:r>
          </w:p>
        </w:tc>
        <w:tc>
          <w:tcPr>
            <w:tcW w:w="0" w:type="auto"/>
            <w:tcBorders>
              <w:right w:val="single" w:sz="6" w:space="0" w:color="auto"/>
            </w:tcBorders>
            <w:vAlign w:val="center"/>
            <w:hideMark/>
          </w:tcPr>
          <w:p w14:paraId="075BE1F0" w14:textId="77777777" w:rsidR="00FD10E6" w:rsidRDefault="00FD10E6">
            <w:pPr>
              <w:jc w:val="right"/>
              <w:rPr>
                <w:rFonts w:eastAsia="Times New Roman"/>
              </w:rPr>
            </w:pPr>
            <w:r>
              <w:rPr>
                <w:rFonts w:eastAsia="Times New Roman"/>
              </w:rPr>
              <w:t xml:space="preserve">1 </w:t>
            </w:r>
          </w:p>
        </w:tc>
        <w:tc>
          <w:tcPr>
            <w:tcW w:w="0" w:type="auto"/>
            <w:vAlign w:val="center"/>
            <w:hideMark/>
          </w:tcPr>
          <w:p w14:paraId="6AF767E3" w14:textId="77777777" w:rsidR="00FD10E6" w:rsidRDefault="00FD10E6">
            <w:pPr>
              <w:jc w:val="right"/>
              <w:rPr>
                <w:rFonts w:eastAsia="Times New Roman"/>
              </w:rPr>
            </w:pPr>
            <w:r>
              <w:rPr>
                <w:rFonts w:eastAsia="Times New Roman"/>
              </w:rPr>
              <w:t xml:space="preserve">94 </w:t>
            </w:r>
          </w:p>
        </w:tc>
        <w:tc>
          <w:tcPr>
            <w:tcW w:w="0" w:type="auto"/>
            <w:vAlign w:val="center"/>
            <w:hideMark/>
          </w:tcPr>
          <w:p w14:paraId="3059560B" w14:textId="77777777" w:rsidR="00FD10E6" w:rsidRDefault="00FD10E6">
            <w:pPr>
              <w:jc w:val="right"/>
              <w:rPr>
                <w:rFonts w:eastAsia="Times New Roman"/>
              </w:rPr>
            </w:pPr>
            <w:r>
              <w:rPr>
                <w:rFonts w:eastAsia="Times New Roman"/>
              </w:rPr>
              <w:t xml:space="preserve">6 </w:t>
            </w:r>
          </w:p>
        </w:tc>
        <w:tc>
          <w:tcPr>
            <w:tcW w:w="0" w:type="auto"/>
            <w:tcBorders>
              <w:right w:val="single" w:sz="6" w:space="0" w:color="auto"/>
            </w:tcBorders>
            <w:vAlign w:val="center"/>
            <w:hideMark/>
          </w:tcPr>
          <w:p w14:paraId="6E46B118" w14:textId="77777777" w:rsidR="00FD10E6" w:rsidRDefault="00FD10E6">
            <w:pPr>
              <w:jc w:val="right"/>
              <w:rPr>
                <w:rFonts w:eastAsia="Times New Roman"/>
              </w:rPr>
            </w:pPr>
            <w:r>
              <w:rPr>
                <w:rFonts w:eastAsia="Times New Roman"/>
              </w:rPr>
              <w:t xml:space="preserve">0 </w:t>
            </w:r>
          </w:p>
        </w:tc>
      </w:tr>
      <w:tr w:rsidR="00FD10E6" w14:paraId="19960113" w14:textId="77777777">
        <w:trPr>
          <w:divId w:val="1871795580"/>
          <w:tblCellSpacing w:w="15" w:type="dxa"/>
        </w:trPr>
        <w:tc>
          <w:tcPr>
            <w:tcW w:w="0" w:type="auto"/>
            <w:tcBorders>
              <w:right w:val="single" w:sz="6" w:space="0" w:color="auto"/>
            </w:tcBorders>
            <w:vAlign w:val="center"/>
            <w:hideMark/>
          </w:tcPr>
          <w:p w14:paraId="3B6E467C" w14:textId="77777777" w:rsidR="00FD10E6" w:rsidRDefault="00FD10E6">
            <w:pPr>
              <w:rPr>
                <w:rFonts w:eastAsia="Times New Roman"/>
              </w:rPr>
            </w:pPr>
            <w:r>
              <w:rPr>
                <w:rFonts w:eastAsia="Times New Roman"/>
              </w:rPr>
              <w:t xml:space="preserve">Non-driving student </w:t>
            </w:r>
          </w:p>
        </w:tc>
        <w:tc>
          <w:tcPr>
            <w:tcW w:w="0" w:type="auto"/>
            <w:vAlign w:val="center"/>
            <w:hideMark/>
          </w:tcPr>
          <w:p w14:paraId="1092DE50" w14:textId="77777777" w:rsidR="00FD10E6" w:rsidRDefault="00FD10E6">
            <w:pPr>
              <w:jc w:val="right"/>
              <w:rPr>
                <w:rFonts w:eastAsia="Times New Roman"/>
              </w:rPr>
            </w:pPr>
            <w:r>
              <w:rPr>
                <w:rFonts w:eastAsia="Times New Roman"/>
              </w:rPr>
              <w:t xml:space="preserve">93 </w:t>
            </w:r>
          </w:p>
        </w:tc>
        <w:tc>
          <w:tcPr>
            <w:tcW w:w="0" w:type="auto"/>
            <w:vAlign w:val="center"/>
            <w:hideMark/>
          </w:tcPr>
          <w:p w14:paraId="6D675FAD" w14:textId="77777777" w:rsidR="00FD10E6" w:rsidRDefault="00FD10E6">
            <w:pPr>
              <w:jc w:val="right"/>
              <w:rPr>
                <w:rFonts w:eastAsia="Times New Roman"/>
              </w:rPr>
            </w:pPr>
            <w:r>
              <w:rPr>
                <w:rFonts w:eastAsia="Times New Roman"/>
              </w:rPr>
              <w:t xml:space="preserve">6 </w:t>
            </w:r>
          </w:p>
        </w:tc>
        <w:tc>
          <w:tcPr>
            <w:tcW w:w="0" w:type="auto"/>
            <w:tcBorders>
              <w:right w:val="single" w:sz="6" w:space="0" w:color="auto"/>
            </w:tcBorders>
            <w:vAlign w:val="center"/>
            <w:hideMark/>
          </w:tcPr>
          <w:p w14:paraId="31CE6E07" w14:textId="77777777" w:rsidR="00FD10E6" w:rsidRDefault="00FD10E6">
            <w:pPr>
              <w:jc w:val="right"/>
              <w:rPr>
                <w:rFonts w:eastAsia="Times New Roman"/>
              </w:rPr>
            </w:pPr>
            <w:r>
              <w:rPr>
                <w:rFonts w:eastAsia="Times New Roman"/>
              </w:rPr>
              <w:t xml:space="preserve">1 </w:t>
            </w:r>
          </w:p>
        </w:tc>
        <w:tc>
          <w:tcPr>
            <w:tcW w:w="0" w:type="auto"/>
            <w:vAlign w:val="center"/>
            <w:hideMark/>
          </w:tcPr>
          <w:p w14:paraId="575FD7E3" w14:textId="77777777" w:rsidR="00FD10E6" w:rsidRDefault="00FD10E6">
            <w:pPr>
              <w:jc w:val="right"/>
              <w:rPr>
                <w:rFonts w:eastAsia="Times New Roman"/>
              </w:rPr>
            </w:pPr>
            <w:r>
              <w:rPr>
                <w:rFonts w:eastAsia="Times New Roman"/>
              </w:rPr>
              <w:t xml:space="preserve">95 </w:t>
            </w:r>
          </w:p>
        </w:tc>
        <w:tc>
          <w:tcPr>
            <w:tcW w:w="0" w:type="auto"/>
            <w:vAlign w:val="center"/>
            <w:hideMark/>
          </w:tcPr>
          <w:p w14:paraId="12E9F509" w14:textId="77777777" w:rsidR="00FD10E6" w:rsidRDefault="00FD10E6">
            <w:pPr>
              <w:jc w:val="right"/>
              <w:rPr>
                <w:rFonts w:eastAsia="Times New Roman"/>
              </w:rPr>
            </w:pPr>
            <w:r>
              <w:rPr>
                <w:rFonts w:eastAsia="Times New Roman"/>
              </w:rPr>
              <w:t xml:space="preserve">5 </w:t>
            </w:r>
          </w:p>
        </w:tc>
        <w:tc>
          <w:tcPr>
            <w:tcW w:w="0" w:type="auto"/>
            <w:tcBorders>
              <w:right w:val="single" w:sz="6" w:space="0" w:color="auto"/>
            </w:tcBorders>
            <w:vAlign w:val="center"/>
            <w:hideMark/>
          </w:tcPr>
          <w:p w14:paraId="346A1E61" w14:textId="77777777" w:rsidR="00FD10E6" w:rsidRDefault="00FD10E6">
            <w:pPr>
              <w:jc w:val="right"/>
              <w:rPr>
                <w:rFonts w:eastAsia="Times New Roman"/>
              </w:rPr>
            </w:pPr>
            <w:r>
              <w:rPr>
                <w:rFonts w:eastAsia="Times New Roman"/>
              </w:rPr>
              <w:t xml:space="preserve">0 </w:t>
            </w:r>
          </w:p>
        </w:tc>
        <w:tc>
          <w:tcPr>
            <w:tcW w:w="0" w:type="auto"/>
            <w:vAlign w:val="center"/>
            <w:hideMark/>
          </w:tcPr>
          <w:p w14:paraId="661C4D59" w14:textId="77777777" w:rsidR="00FD10E6" w:rsidRDefault="00FD10E6">
            <w:pPr>
              <w:jc w:val="right"/>
              <w:rPr>
                <w:rFonts w:eastAsia="Times New Roman"/>
              </w:rPr>
            </w:pPr>
            <w:r>
              <w:rPr>
                <w:rFonts w:eastAsia="Times New Roman"/>
              </w:rPr>
              <w:t xml:space="preserve">96 </w:t>
            </w:r>
          </w:p>
        </w:tc>
        <w:tc>
          <w:tcPr>
            <w:tcW w:w="0" w:type="auto"/>
            <w:vAlign w:val="center"/>
            <w:hideMark/>
          </w:tcPr>
          <w:p w14:paraId="66D02E90" w14:textId="77777777" w:rsidR="00FD10E6" w:rsidRDefault="00FD10E6">
            <w:pPr>
              <w:jc w:val="right"/>
              <w:rPr>
                <w:rFonts w:eastAsia="Times New Roman"/>
              </w:rPr>
            </w:pPr>
            <w:r>
              <w:rPr>
                <w:rFonts w:eastAsia="Times New Roman"/>
              </w:rPr>
              <w:t xml:space="preserve">4 </w:t>
            </w:r>
          </w:p>
        </w:tc>
        <w:tc>
          <w:tcPr>
            <w:tcW w:w="0" w:type="auto"/>
            <w:tcBorders>
              <w:right w:val="single" w:sz="6" w:space="0" w:color="auto"/>
            </w:tcBorders>
            <w:vAlign w:val="center"/>
            <w:hideMark/>
          </w:tcPr>
          <w:p w14:paraId="5B974558" w14:textId="77777777" w:rsidR="00FD10E6" w:rsidRDefault="00FD10E6">
            <w:pPr>
              <w:jc w:val="right"/>
              <w:rPr>
                <w:rFonts w:eastAsia="Times New Roman"/>
              </w:rPr>
            </w:pPr>
            <w:r>
              <w:rPr>
                <w:rFonts w:eastAsia="Times New Roman"/>
              </w:rPr>
              <w:t xml:space="preserve">0 </w:t>
            </w:r>
          </w:p>
        </w:tc>
        <w:tc>
          <w:tcPr>
            <w:tcW w:w="0" w:type="auto"/>
            <w:vAlign w:val="center"/>
            <w:hideMark/>
          </w:tcPr>
          <w:p w14:paraId="554C248C" w14:textId="77777777" w:rsidR="00FD10E6" w:rsidRDefault="00FD10E6">
            <w:pPr>
              <w:jc w:val="right"/>
              <w:rPr>
                <w:rFonts w:eastAsia="Times New Roman"/>
              </w:rPr>
            </w:pPr>
            <w:r>
              <w:rPr>
                <w:rFonts w:eastAsia="Times New Roman"/>
              </w:rPr>
              <w:t xml:space="preserve">97 </w:t>
            </w:r>
          </w:p>
        </w:tc>
        <w:tc>
          <w:tcPr>
            <w:tcW w:w="0" w:type="auto"/>
            <w:vAlign w:val="center"/>
            <w:hideMark/>
          </w:tcPr>
          <w:p w14:paraId="6522F80F" w14:textId="77777777" w:rsidR="00FD10E6" w:rsidRDefault="00FD10E6">
            <w:pPr>
              <w:jc w:val="right"/>
              <w:rPr>
                <w:rFonts w:eastAsia="Times New Roman"/>
              </w:rPr>
            </w:pPr>
            <w:r>
              <w:rPr>
                <w:rFonts w:eastAsia="Times New Roman"/>
              </w:rPr>
              <w:t xml:space="preserve">3 </w:t>
            </w:r>
          </w:p>
        </w:tc>
        <w:tc>
          <w:tcPr>
            <w:tcW w:w="0" w:type="auto"/>
            <w:tcBorders>
              <w:right w:val="single" w:sz="6" w:space="0" w:color="auto"/>
            </w:tcBorders>
            <w:vAlign w:val="center"/>
            <w:hideMark/>
          </w:tcPr>
          <w:p w14:paraId="09933231" w14:textId="77777777" w:rsidR="00FD10E6" w:rsidRDefault="00FD10E6">
            <w:pPr>
              <w:jc w:val="right"/>
              <w:rPr>
                <w:rFonts w:eastAsia="Times New Roman"/>
              </w:rPr>
            </w:pPr>
            <w:r>
              <w:rPr>
                <w:rFonts w:eastAsia="Times New Roman"/>
              </w:rPr>
              <w:t xml:space="preserve">0 </w:t>
            </w:r>
          </w:p>
        </w:tc>
        <w:tc>
          <w:tcPr>
            <w:tcW w:w="0" w:type="auto"/>
            <w:vAlign w:val="center"/>
            <w:hideMark/>
          </w:tcPr>
          <w:p w14:paraId="6EF93400" w14:textId="77777777" w:rsidR="00FD10E6" w:rsidRDefault="00FD10E6">
            <w:pPr>
              <w:jc w:val="right"/>
              <w:rPr>
                <w:rFonts w:eastAsia="Times New Roman"/>
              </w:rPr>
            </w:pPr>
            <w:r>
              <w:rPr>
                <w:rFonts w:eastAsia="Times New Roman"/>
              </w:rPr>
              <w:t xml:space="preserve">81 </w:t>
            </w:r>
          </w:p>
        </w:tc>
        <w:tc>
          <w:tcPr>
            <w:tcW w:w="0" w:type="auto"/>
            <w:vAlign w:val="center"/>
            <w:hideMark/>
          </w:tcPr>
          <w:p w14:paraId="694CD8A9" w14:textId="77777777" w:rsidR="00FD10E6" w:rsidRDefault="00FD10E6">
            <w:pPr>
              <w:jc w:val="right"/>
              <w:rPr>
                <w:rFonts w:eastAsia="Times New Roman"/>
              </w:rPr>
            </w:pPr>
            <w:r>
              <w:rPr>
                <w:rFonts w:eastAsia="Times New Roman"/>
              </w:rPr>
              <w:t xml:space="preserve">19 </w:t>
            </w:r>
          </w:p>
        </w:tc>
        <w:tc>
          <w:tcPr>
            <w:tcW w:w="0" w:type="auto"/>
            <w:tcBorders>
              <w:right w:val="single" w:sz="6" w:space="0" w:color="auto"/>
            </w:tcBorders>
            <w:vAlign w:val="center"/>
            <w:hideMark/>
          </w:tcPr>
          <w:p w14:paraId="4420C48E" w14:textId="77777777" w:rsidR="00FD10E6" w:rsidRDefault="00FD10E6">
            <w:pPr>
              <w:jc w:val="right"/>
              <w:rPr>
                <w:rFonts w:eastAsia="Times New Roman"/>
              </w:rPr>
            </w:pPr>
            <w:r>
              <w:rPr>
                <w:rFonts w:eastAsia="Times New Roman"/>
              </w:rPr>
              <w:t xml:space="preserve">1 </w:t>
            </w:r>
          </w:p>
        </w:tc>
        <w:tc>
          <w:tcPr>
            <w:tcW w:w="0" w:type="auto"/>
            <w:vAlign w:val="center"/>
            <w:hideMark/>
          </w:tcPr>
          <w:p w14:paraId="38214A69" w14:textId="77777777" w:rsidR="00FD10E6" w:rsidRDefault="00FD10E6">
            <w:pPr>
              <w:jc w:val="right"/>
              <w:rPr>
                <w:rFonts w:eastAsia="Times New Roman"/>
              </w:rPr>
            </w:pPr>
            <w:r>
              <w:rPr>
                <w:rFonts w:eastAsia="Times New Roman"/>
              </w:rPr>
              <w:t xml:space="preserve">97 </w:t>
            </w:r>
          </w:p>
        </w:tc>
        <w:tc>
          <w:tcPr>
            <w:tcW w:w="0" w:type="auto"/>
            <w:vAlign w:val="center"/>
            <w:hideMark/>
          </w:tcPr>
          <w:p w14:paraId="70307B47" w14:textId="77777777" w:rsidR="00FD10E6" w:rsidRDefault="00FD10E6">
            <w:pPr>
              <w:jc w:val="right"/>
              <w:rPr>
                <w:rFonts w:eastAsia="Times New Roman"/>
              </w:rPr>
            </w:pPr>
            <w:r>
              <w:rPr>
                <w:rFonts w:eastAsia="Times New Roman"/>
              </w:rPr>
              <w:t xml:space="preserve">3 </w:t>
            </w:r>
          </w:p>
        </w:tc>
        <w:tc>
          <w:tcPr>
            <w:tcW w:w="0" w:type="auto"/>
            <w:tcBorders>
              <w:right w:val="single" w:sz="6" w:space="0" w:color="auto"/>
            </w:tcBorders>
            <w:vAlign w:val="center"/>
            <w:hideMark/>
          </w:tcPr>
          <w:p w14:paraId="0EF64A88" w14:textId="77777777" w:rsidR="00FD10E6" w:rsidRDefault="00FD10E6">
            <w:pPr>
              <w:jc w:val="right"/>
              <w:rPr>
                <w:rFonts w:eastAsia="Times New Roman"/>
              </w:rPr>
            </w:pPr>
            <w:r>
              <w:rPr>
                <w:rFonts w:eastAsia="Times New Roman"/>
              </w:rPr>
              <w:t xml:space="preserve">0 </w:t>
            </w:r>
          </w:p>
        </w:tc>
      </w:tr>
      <w:tr w:rsidR="00FD10E6" w14:paraId="483DC4CC" w14:textId="77777777">
        <w:trPr>
          <w:divId w:val="1871795580"/>
          <w:tblCellSpacing w:w="15" w:type="dxa"/>
        </w:trPr>
        <w:tc>
          <w:tcPr>
            <w:tcW w:w="0" w:type="auto"/>
            <w:tcBorders>
              <w:right w:val="single" w:sz="6" w:space="0" w:color="auto"/>
            </w:tcBorders>
            <w:vAlign w:val="center"/>
            <w:hideMark/>
          </w:tcPr>
          <w:p w14:paraId="2AB3FC30" w14:textId="77777777" w:rsidR="00FD10E6" w:rsidRDefault="00FD10E6">
            <w:pPr>
              <w:rPr>
                <w:rFonts w:eastAsia="Times New Roman"/>
              </w:rPr>
            </w:pPr>
            <w:r>
              <w:rPr>
                <w:rFonts w:eastAsia="Times New Roman"/>
              </w:rPr>
              <w:t xml:space="preserve">Pre-school </w:t>
            </w:r>
          </w:p>
        </w:tc>
        <w:tc>
          <w:tcPr>
            <w:tcW w:w="0" w:type="auto"/>
            <w:vAlign w:val="center"/>
            <w:hideMark/>
          </w:tcPr>
          <w:p w14:paraId="55DE7F73" w14:textId="77777777" w:rsidR="00FD10E6" w:rsidRDefault="00FD10E6">
            <w:pPr>
              <w:jc w:val="right"/>
              <w:rPr>
                <w:rFonts w:eastAsia="Times New Roman"/>
              </w:rPr>
            </w:pPr>
            <w:r>
              <w:rPr>
                <w:rFonts w:eastAsia="Times New Roman"/>
              </w:rPr>
              <w:t xml:space="preserve">81 </w:t>
            </w:r>
          </w:p>
        </w:tc>
        <w:tc>
          <w:tcPr>
            <w:tcW w:w="0" w:type="auto"/>
            <w:vAlign w:val="center"/>
            <w:hideMark/>
          </w:tcPr>
          <w:p w14:paraId="53CC3997" w14:textId="77777777" w:rsidR="00FD10E6" w:rsidRDefault="00FD10E6">
            <w:pPr>
              <w:jc w:val="right"/>
              <w:rPr>
                <w:rFonts w:eastAsia="Times New Roman"/>
              </w:rPr>
            </w:pPr>
            <w:r>
              <w:rPr>
                <w:rFonts w:eastAsia="Times New Roman"/>
              </w:rPr>
              <w:t xml:space="preserve">15 </w:t>
            </w:r>
          </w:p>
        </w:tc>
        <w:tc>
          <w:tcPr>
            <w:tcW w:w="0" w:type="auto"/>
            <w:tcBorders>
              <w:right w:val="single" w:sz="6" w:space="0" w:color="auto"/>
            </w:tcBorders>
            <w:vAlign w:val="center"/>
            <w:hideMark/>
          </w:tcPr>
          <w:p w14:paraId="5CCA3563" w14:textId="77777777" w:rsidR="00FD10E6" w:rsidRDefault="00FD10E6">
            <w:pPr>
              <w:jc w:val="right"/>
              <w:rPr>
                <w:rFonts w:eastAsia="Times New Roman"/>
              </w:rPr>
            </w:pPr>
            <w:r>
              <w:rPr>
                <w:rFonts w:eastAsia="Times New Roman"/>
              </w:rPr>
              <w:t xml:space="preserve">4 </w:t>
            </w:r>
          </w:p>
        </w:tc>
        <w:tc>
          <w:tcPr>
            <w:tcW w:w="0" w:type="auto"/>
            <w:vAlign w:val="center"/>
            <w:hideMark/>
          </w:tcPr>
          <w:p w14:paraId="546F0782" w14:textId="77777777" w:rsidR="00FD10E6" w:rsidRDefault="00FD10E6">
            <w:pPr>
              <w:jc w:val="right"/>
              <w:rPr>
                <w:rFonts w:eastAsia="Times New Roman"/>
              </w:rPr>
            </w:pPr>
            <w:r>
              <w:rPr>
                <w:rFonts w:eastAsia="Times New Roman"/>
              </w:rPr>
              <w:t xml:space="preserve">85 </w:t>
            </w:r>
          </w:p>
        </w:tc>
        <w:tc>
          <w:tcPr>
            <w:tcW w:w="0" w:type="auto"/>
            <w:vAlign w:val="center"/>
            <w:hideMark/>
          </w:tcPr>
          <w:p w14:paraId="427FD952" w14:textId="77777777" w:rsidR="00FD10E6" w:rsidRDefault="00FD10E6">
            <w:pPr>
              <w:jc w:val="right"/>
              <w:rPr>
                <w:rFonts w:eastAsia="Times New Roman"/>
              </w:rPr>
            </w:pPr>
            <w:r>
              <w:rPr>
                <w:rFonts w:eastAsia="Times New Roman"/>
              </w:rPr>
              <w:t xml:space="preserve">15 </w:t>
            </w:r>
          </w:p>
        </w:tc>
        <w:tc>
          <w:tcPr>
            <w:tcW w:w="0" w:type="auto"/>
            <w:tcBorders>
              <w:right w:val="single" w:sz="6" w:space="0" w:color="auto"/>
            </w:tcBorders>
            <w:vAlign w:val="center"/>
            <w:hideMark/>
          </w:tcPr>
          <w:p w14:paraId="3DC1097D" w14:textId="77777777" w:rsidR="00FD10E6" w:rsidRDefault="00FD10E6">
            <w:pPr>
              <w:jc w:val="right"/>
              <w:rPr>
                <w:rFonts w:eastAsia="Times New Roman"/>
              </w:rPr>
            </w:pPr>
            <w:r>
              <w:rPr>
                <w:rFonts w:eastAsia="Times New Roman"/>
              </w:rPr>
              <w:t xml:space="preserve">1 </w:t>
            </w:r>
          </w:p>
        </w:tc>
        <w:tc>
          <w:tcPr>
            <w:tcW w:w="0" w:type="auto"/>
            <w:vAlign w:val="center"/>
            <w:hideMark/>
          </w:tcPr>
          <w:p w14:paraId="3195CD10" w14:textId="77777777" w:rsidR="00FD10E6" w:rsidRDefault="00FD10E6">
            <w:pPr>
              <w:jc w:val="right"/>
              <w:rPr>
                <w:rFonts w:eastAsia="Times New Roman"/>
              </w:rPr>
            </w:pPr>
            <w:r>
              <w:rPr>
                <w:rFonts w:eastAsia="Times New Roman"/>
              </w:rPr>
              <w:t xml:space="preserve">90 </w:t>
            </w:r>
          </w:p>
        </w:tc>
        <w:tc>
          <w:tcPr>
            <w:tcW w:w="0" w:type="auto"/>
            <w:vAlign w:val="center"/>
            <w:hideMark/>
          </w:tcPr>
          <w:p w14:paraId="5AE8B1AF" w14:textId="77777777" w:rsidR="00FD10E6" w:rsidRDefault="00FD10E6">
            <w:pPr>
              <w:jc w:val="right"/>
              <w:rPr>
                <w:rFonts w:eastAsia="Times New Roman"/>
              </w:rPr>
            </w:pPr>
            <w:r>
              <w:rPr>
                <w:rFonts w:eastAsia="Times New Roman"/>
              </w:rPr>
              <w:t xml:space="preserve">9 </w:t>
            </w:r>
          </w:p>
        </w:tc>
        <w:tc>
          <w:tcPr>
            <w:tcW w:w="0" w:type="auto"/>
            <w:tcBorders>
              <w:right w:val="single" w:sz="6" w:space="0" w:color="auto"/>
            </w:tcBorders>
            <w:vAlign w:val="center"/>
            <w:hideMark/>
          </w:tcPr>
          <w:p w14:paraId="2BF55C5E" w14:textId="77777777" w:rsidR="00FD10E6" w:rsidRDefault="00FD10E6">
            <w:pPr>
              <w:jc w:val="right"/>
              <w:rPr>
                <w:rFonts w:eastAsia="Times New Roman"/>
              </w:rPr>
            </w:pPr>
            <w:r>
              <w:rPr>
                <w:rFonts w:eastAsia="Times New Roman"/>
              </w:rPr>
              <w:t xml:space="preserve">1 </w:t>
            </w:r>
          </w:p>
        </w:tc>
        <w:tc>
          <w:tcPr>
            <w:tcW w:w="0" w:type="auto"/>
            <w:vAlign w:val="center"/>
            <w:hideMark/>
          </w:tcPr>
          <w:p w14:paraId="7EE55B29" w14:textId="77777777" w:rsidR="00FD10E6" w:rsidRDefault="00FD10E6">
            <w:pPr>
              <w:jc w:val="right"/>
              <w:rPr>
                <w:rFonts w:eastAsia="Times New Roman"/>
              </w:rPr>
            </w:pPr>
            <w:r>
              <w:rPr>
                <w:rFonts w:eastAsia="Times New Roman"/>
              </w:rPr>
              <w:t xml:space="preserve">96 </w:t>
            </w:r>
          </w:p>
        </w:tc>
        <w:tc>
          <w:tcPr>
            <w:tcW w:w="0" w:type="auto"/>
            <w:vAlign w:val="center"/>
            <w:hideMark/>
          </w:tcPr>
          <w:p w14:paraId="3FE72C01" w14:textId="77777777" w:rsidR="00FD10E6" w:rsidRDefault="00FD10E6">
            <w:pPr>
              <w:jc w:val="right"/>
              <w:rPr>
                <w:rFonts w:eastAsia="Times New Roman"/>
              </w:rPr>
            </w:pPr>
            <w:r>
              <w:rPr>
                <w:rFonts w:eastAsia="Times New Roman"/>
              </w:rPr>
              <w:t xml:space="preserve">4 </w:t>
            </w:r>
          </w:p>
        </w:tc>
        <w:tc>
          <w:tcPr>
            <w:tcW w:w="0" w:type="auto"/>
            <w:tcBorders>
              <w:right w:val="single" w:sz="6" w:space="0" w:color="auto"/>
            </w:tcBorders>
            <w:vAlign w:val="center"/>
            <w:hideMark/>
          </w:tcPr>
          <w:p w14:paraId="229002CC" w14:textId="77777777" w:rsidR="00FD10E6" w:rsidRDefault="00FD10E6">
            <w:pPr>
              <w:jc w:val="right"/>
              <w:rPr>
                <w:rFonts w:eastAsia="Times New Roman"/>
              </w:rPr>
            </w:pPr>
            <w:r>
              <w:rPr>
                <w:rFonts w:eastAsia="Times New Roman"/>
              </w:rPr>
              <w:t xml:space="preserve">0 </w:t>
            </w:r>
          </w:p>
        </w:tc>
        <w:tc>
          <w:tcPr>
            <w:tcW w:w="0" w:type="auto"/>
            <w:vAlign w:val="center"/>
            <w:hideMark/>
          </w:tcPr>
          <w:p w14:paraId="09C81D2F" w14:textId="77777777" w:rsidR="00FD10E6" w:rsidRDefault="00FD10E6">
            <w:pPr>
              <w:jc w:val="right"/>
              <w:rPr>
                <w:rFonts w:eastAsia="Times New Roman"/>
              </w:rPr>
            </w:pPr>
            <w:r>
              <w:rPr>
                <w:rFonts w:eastAsia="Times New Roman"/>
              </w:rPr>
              <w:t xml:space="preserve">83 </w:t>
            </w:r>
          </w:p>
        </w:tc>
        <w:tc>
          <w:tcPr>
            <w:tcW w:w="0" w:type="auto"/>
            <w:vAlign w:val="center"/>
            <w:hideMark/>
          </w:tcPr>
          <w:p w14:paraId="5D145C14" w14:textId="77777777" w:rsidR="00FD10E6" w:rsidRDefault="00FD10E6">
            <w:pPr>
              <w:jc w:val="right"/>
              <w:rPr>
                <w:rFonts w:eastAsia="Times New Roman"/>
              </w:rPr>
            </w:pPr>
            <w:r>
              <w:rPr>
                <w:rFonts w:eastAsia="Times New Roman"/>
              </w:rPr>
              <w:t xml:space="preserve">15 </w:t>
            </w:r>
          </w:p>
        </w:tc>
        <w:tc>
          <w:tcPr>
            <w:tcW w:w="0" w:type="auto"/>
            <w:tcBorders>
              <w:right w:val="single" w:sz="6" w:space="0" w:color="auto"/>
            </w:tcBorders>
            <w:vAlign w:val="center"/>
            <w:hideMark/>
          </w:tcPr>
          <w:p w14:paraId="711D5A75" w14:textId="77777777" w:rsidR="00FD10E6" w:rsidRDefault="00FD10E6">
            <w:pPr>
              <w:jc w:val="right"/>
              <w:rPr>
                <w:rFonts w:eastAsia="Times New Roman"/>
              </w:rPr>
            </w:pPr>
            <w:r>
              <w:rPr>
                <w:rFonts w:eastAsia="Times New Roman"/>
              </w:rPr>
              <w:t xml:space="preserve">2 </w:t>
            </w:r>
          </w:p>
        </w:tc>
        <w:tc>
          <w:tcPr>
            <w:tcW w:w="0" w:type="auto"/>
            <w:vAlign w:val="center"/>
            <w:hideMark/>
          </w:tcPr>
          <w:p w14:paraId="0E2429A0" w14:textId="77777777" w:rsidR="00FD10E6" w:rsidRDefault="00FD10E6">
            <w:pPr>
              <w:jc w:val="right"/>
              <w:rPr>
                <w:rFonts w:eastAsia="Times New Roman"/>
              </w:rPr>
            </w:pPr>
            <w:r>
              <w:rPr>
                <w:rFonts w:eastAsia="Times New Roman"/>
              </w:rPr>
              <w:t xml:space="preserve">92 </w:t>
            </w:r>
          </w:p>
        </w:tc>
        <w:tc>
          <w:tcPr>
            <w:tcW w:w="0" w:type="auto"/>
            <w:vAlign w:val="center"/>
            <w:hideMark/>
          </w:tcPr>
          <w:p w14:paraId="1C5DA0FD" w14:textId="77777777" w:rsidR="00FD10E6" w:rsidRDefault="00FD10E6">
            <w:pPr>
              <w:jc w:val="right"/>
              <w:rPr>
                <w:rFonts w:eastAsia="Times New Roman"/>
              </w:rPr>
            </w:pPr>
            <w:r>
              <w:rPr>
                <w:rFonts w:eastAsia="Times New Roman"/>
              </w:rPr>
              <w:t xml:space="preserve">8 </w:t>
            </w:r>
          </w:p>
        </w:tc>
        <w:tc>
          <w:tcPr>
            <w:tcW w:w="0" w:type="auto"/>
            <w:tcBorders>
              <w:right w:val="single" w:sz="6" w:space="0" w:color="auto"/>
            </w:tcBorders>
            <w:vAlign w:val="center"/>
            <w:hideMark/>
          </w:tcPr>
          <w:p w14:paraId="4EF5D6C9" w14:textId="77777777" w:rsidR="00FD10E6" w:rsidRDefault="00FD10E6">
            <w:pPr>
              <w:jc w:val="right"/>
              <w:rPr>
                <w:rFonts w:eastAsia="Times New Roman"/>
              </w:rPr>
            </w:pPr>
            <w:r>
              <w:rPr>
                <w:rFonts w:eastAsia="Times New Roman"/>
              </w:rPr>
              <w:t xml:space="preserve">0 </w:t>
            </w:r>
          </w:p>
        </w:tc>
      </w:tr>
    </w:tbl>
    <w:p w14:paraId="04B38F8B" w14:textId="77777777" w:rsidR="00FD10E6" w:rsidRDefault="00FD10E6">
      <w:pPr>
        <w:divId w:val="1871795580"/>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0"/>
        <w:gridCol w:w="363"/>
        <w:gridCol w:w="363"/>
        <w:gridCol w:w="381"/>
        <w:gridCol w:w="415"/>
        <w:gridCol w:w="415"/>
        <w:gridCol w:w="265"/>
        <w:gridCol w:w="553"/>
        <w:gridCol w:w="552"/>
        <w:gridCol w:w="349"/>
        <w:gridCol w:w="564"/>
        <w:gridCol w:w="327"/>
        <w:gridCol w:w="357"/>
        <w:gridCol w:w="349"/>
        <w:gridCol w:w="348"/>
        <w:gridCol w:w="224"/>
        <w:gridCol w:w="364"/>
        <w:gridCol w:w="363"/>
        <w:gridCol w:w="808"/>
      </w:tblGrid>
      <w:tr w:rsidR="00FD10E6" w14:paraId="6303F39C" w14:textId="77777777">
        <w:trPr>
          <w:divId w:val="1871795580"/>
          <w:tblHeader/>
          <w:tblCellSpacing w:w="15" w:type="dxa"/>
        </w:trPr>
        <w:tc>
          <w:tcPr>
            <w:tcW w:w="0" w:type="auto"/>
            <w:gridSpan w:val="19"/>
            <w:tcBorders>
              <w:top w:val="nil"/>
              <w:left w:val="nil"/>
              <w:bottom w:val="nil"/>
              <w:right w:val="nil"/>
            </w:tcBorders>
            <w:tcMar>
              <w:top w:w="15" w:type="dxa"/>
              <w:left w:w="45" w:type="dxa"/>
              <w:bottom w:w="0" w:type="dxa"/>
              <w:right w:w="45" w:type="dxa"/>
            </w:tcMar>
            <w:vAlign w:val="center"/>
            <w:hideMark/>
          </w:tcPr>
          <w:p w14:paraId="77967B45" w14:textId="77777777" w:rsidR="00FD10E6" w:rsidRDefault="00FD10E6">
            <w:pPr>
              <w:jc w:val="center"/>
              <w:rPr>
                <w:rFonts w:eastAsia="Times New Roman"/>
              </w:rPr>
            </w:pPr>
            <w:commentRangeStart w:id="22"/>
            <w:r>
              <w:rPr>
                <w:rFonts w:eastAsia="Times New Roman"/>
              </w:rPr>
              <w:t xml:space="preserve">Table </w:t>
            </w:r>
            <w:commentRangeEnd w:id="22"/>
            <w:r w:rsidR="004A2D3E">
              <w:rPr>
                <w:rStyle w:val="CommentReference"/>
              </w:rPr>
              <w:commentReference w:id="22"/>
            </w:r>
            <w:r>
              <w:rPr>
                <w:rFonts w:eastAsia="Times New Roman"/>
              </w:rPr>
              <w:t xml:space="preserve">3-13b: Model Non-Mandatory Tour Frequency by Person Type </w:t>
            </w:r>
          </w:p>
        </w:tc>
      </w:tr>
      <w:tr w:rsidR="00FD10E6" w14:paraId="059DC402" w14:textId="77777777">
        <w:trPr>
          <w:divId w:val="1871795580"/>
          <w:tblHeader/>
          <w:tblCellSpacing w:w="15" w:type="dxa"/>
        </w:trPr>
        <w:tc>
          <w:tcPr>
            <w:tcW w:w="0" w:type="auto"/>
            <w:tcMar>
              <w:top w:w="15" w:type="dxa"/>
              <w:left w:w="45" w:type="dxa"/>
              <w:bottom w:w="0" w:type="dxa"/>
              <w:right w:w="45" w:type="dxa"/>
            </w:tcMar>
            <w:vAlign w:val="center"/>
            <w:hideMark/>
          </w:tcPr>
          <w:p w14:paraId="29A59718" w14:textId="77777777" w:rsidR="00FD10E6" w:rsidRDefault="00FD10E6">
            <w:pPr>
              <w:jc w:val="center"/>
              <w:divId w:val="289484488"/>
              <w:rPr>
                <w:rFonts w:eastAsia="Times New Roman"/>
                <w:b/>
                <w:bCs/>
              </w:rPr>
            </w:pPr>
            <w:r>
              <w:rPr>
                <w:rFonts w:eastAsia="Times New Roman"/>
                <w:b/>
                <w:bCs/>
              </w:rPr>
              <w:t xml:space="preserve">Person Type </w:t>
            </w:r>
          </w:p>
        </w:tc>
        <w:tc>
          <w:tcPr>
            <w:tcW w:w="0" w:type="auto"/>
            <w:gridSpan w:val="3"/>
            <w:tcMar>
              <w:top w:w="15" w:type="dxa"/>
              <w:left w:w="45" w:type="dxa"/>
              <w:bottom w:w="0" w:type="dxa"/>
              <w:right w:w="45" w:type="dxa"/>
            </w:tcMar>
            <w:vAlign w:val="center"/>
            <w:hideMark/>
          </w:tcPr>
          <w:p w14:paraId="50A22B04" w14:textId="77777777" w:rsidR="00FD10E6" w:rsidRDefault="00FD10E6">
            <w:pPr>
              <w:jc w:val="center"/>
              <w:divId w:val="1287853865"/>
              <w:rPr>
                <w:rFonts w:eastAsia="Times New Roman"/>
                <w:b/>
                <w:bCs/>
              </w:rPr>
            </w:pPr>
            <w:r>
              <w:rPr>
                <w:rFonts w:eastAsia="Times New Roman"/>
                <w:b/>
                <w:bCs/>
              </w:rPr>
              <w:t xml:space="preserve">Escorting </w:t>
            </w:r>
          </w:p>
        </w:tc>
        <w:tc>
          <w:tcPr>
            <w:tcW w:w="0" w:type="auto"/>
            <w:gridSpan w:val="3"/>
            <w:tcMar>
              <w:top w:w="15" w:type="dxa"/>
              <w:left w:w="45" w:type="dxa"/>
              <w:bottom w:w="0" w:type="dxa"/>
              <w:right w:w="45" w:type="dxa"/>
            </w:tcMar>
            <w:vAlign w:val="center"/>
            <w:hideMark/>
          </w:tcPr>
          <w:p w14:paraId="7859143D" w14:textId="77777777" w:rsidR="00FD10E6" w:rsidRDefault="00FD10E6">
            <w:pPr>
              <w:jc w:val="center"/>
              <w:divId w:val="206071369"/>
              <w:rPr>
                <w:rFonts w:eastAsia="Times New Roman"/>
                <w:b/>
                <w:bCs/>
              </w:rPr>
            </w:pPr>
            <w:r>
              <w:rPr>
                <w:rFonts w:eastAsia="Times New Roman"/>
                <w:b/>
                <w:bCs/>
              </w:rPr>
              <w:t xml:space="preserve">Shopping </w:t>
            </w:r>
          </w:p>
        </w:tc>
        <w:tc>
          <w:tcPr>
            <w:tcW w:w="0" w:type="auto"/>
            <w:gridSpan w:val="3"/>
            <w:tcMar>
              <w:top w:w="15" w:type="dxa"/>
              <w:left w:w="45" w:type="dxa"/>
              <w:bottom w:w="0" w:type="dxa"/>
              <w:right w:w="45" w:type="dxa"/>
            </w:tcMar>
            <w:vAlign w:val="center"/>
            <w:hideMark/>
          </w:tcPr>
          <w:p w14:paraId="0C6A558F" w14:textId="77777777" w:rsidR="00FD10E6" w:rsidRDefault="00FD10E6">
            <w:pPr>
              <w:jc w:val="center"/>
              <w:divId w:val="802894572"/>
              <w:rPr>
                <w:rFonts w:eastAsia="Times New Roman"/>
                <w:b/>
                <w:bCs/>
              </w:rPr>
            </w:pPr>
            <w:r>
              <w:rPr>
                <w:rFonts w:eastAsia="Times New Roman"/>
                <w:b/>
                <w:bCs/>
              </w:rPr>
              <w:t xml:space="preserve">Maintenance </w:t>
            </w:r>
          </w:p>
        </w:tc>
        <w:tc>
          <w:tcPr>
            <w:tcW w:w="0" w:type="auto"/>
            <w:gridSpan w:val="3"/>
            <w:tcMar>
              <w:top w:w="15" w:type="dxa"/>
              <w:left w:w="45" w:type="dxa"/>
              <w:bottom w:w="0" w:type="dxa"/>
              <w:right w:w="45" w:type="dxa"/>
            </w:tcMar>
            <w:vAlign w:val="center"/>
            <w:hideMark/>
          </w:tcPr>
          <w:p w14:paraId="666109EA" w14:textId="77777777" w:rsidR="00FD10E6" w:rsidRDefault="00FD10E6">
            <w:pPr>
              <w:jc w:val="center"/>
              <w:divId w:val="262494279"/>
              <w:rPr>
                <w:rFonts w:eastAsia="Times New Roman"/>
                <w:b/>
                <w:bCs/>
              </w:rPr>
            </w:pPr>
            <w:r>
              <w:rPr>
                <w:rFonts w:eastAsia="Times New Roman"/>
                <w:b/>
                <w:bCs/>
              </w:rPr>
              <w:t xml:space="preserve">Eating Out </w:t>
            </w:r>
          </w:p>
        </w:tc>
        <w:tc>
          <w:tcPr>
            <w:tcW w:w="0" w:type="auto"/>
            <w:gridSpan w:val="3"/>
            <w:tcMar>
              <w:top w:w="15" w:type="dxa"/>
              <w:left w:w="45" w:type="dxa"/>
              <w:bottom w:w="0" w:type="dxa"/>
              <w:right w:w="45" w:type="dxa"/>
            </w:tcMar>
            <w:vAlign w:val="center"/>
            <w:hideMark/>
          </w:tcPr>
          <w:p w14:paraId="33C65457" w14:textId="77777777" w:rsidR="00FD10E6" w:rsidRDefault="00FD10E6">
            <w:pPr>
              <w:jc w:val="center"/>
              <w:divId w:val="924731099"/>
              <w:rPr>
                <w:rFonts w:eastAsia="Times New Roman"/>
                <w:b/>
                <w:bCs/>
              </w:rPr>
            </w:pPr>
            <w:r>
              <w:rPr>
                <w:rFonts w:eastAsia="Times New Roman"/>
                <w:b/>
                <w:bCs/>
              </w:rPr>
              <w:t xml:space="preserve">Visiting </w:t>
            </w:r>
          </w:p>
        </w:tc>
        <w:tc>
          <w:tcPr>
            <w:tcW w:w="0" w:type="auto"/>
            <w:gridSpan w:val="3"/>
            <w:tcMar>
              <w:top w:w="15" w:type="dxa"/>
              <w:left w:w="45" w:type="dxa"/>
              <w:bottom w:w="0" w:type="dxa"/>
              <w:right w:w="45" w:type="dxa"/>
            </w:tcMar>
            <w:vAlign w:val="center"/>
            <w:hideMark/>
          </w:tcPr>
          <w:p w14:paraId="5A9E4A85" w14:textId="77777777" w:rsidR="00FD10E6" w:rsidRDefault="00FD10E6">
            <w:pPr>
              <w:jc w:val="center"/>
              <w:divId w:val="1550920057"/>
              <w:rPr>
                <w:rFonts w:eastAsia="Times New Roman"/>
                <w:b/>
                <w:bCs/>
              </w:rPr>
            </w:pPr>
            <w:r>
              <w:rPr>
                <w:rFonts w:eastAsia="Times New Roman"/>
                <w:b/>
                <w:bCs/>
              </w:rPr>
              <w:t xml:space="preserve">Discretionary </w:t>
            </w:r>
          </w:p>
        </w:tc>
      </w:tr>
      <w:tr w:rsidR="00FD10E6" w14:paraId="7D3A9297" w14:textId="77777777">
        <w:trPr>
          <w:divId w:val="1871795580"/>
          <w:tblHeader/>
          <w:tblCellSpacing w:w="15" w:type="dxa"/>
        </w:trPr>
        <w:tc>
          <w:tcPr>
            <w:tcW w:w="0" w:type="auto"/>
            <w:vAlign w:val="center"/>
            <w:hideMark/>
          </w:tcPr>
          <w:p w14:paraId="10754597" w14:textId="77777777" w:rsidR="00FD10E6" w:rsidRDefault="00FD10E6">
            <w:pPr>
              <w:jc w:val="center"/>
              <w:rPr>
                <w:rFonts w:eastAsia="Times New Roman"/>
                <w:b/>
                <w:bCs/>
              </w:rPr>
            </w:pPr>
          </w:p>
        </w:tc>
        <w:tc>
          <w:tcPr>
            <w:tcW w:w="0" w:type="auto"/>
            <w:vAlign w:val="center"/>
            <w:hideMark/>
          </w:tcPr>
          <w:p w14:paraId="7DFB628E" w14:textId="77777777" w:rsidR="00FD10E6" w:rsidRDefault="00FD10E6">
            <w:pPr>
              <w:jc w:val="right"/>
              <w:rPr>
                <w:rFonts w:eastAsia="Times New Roman"/>
                <w:b/>
                <w:bCs/>
              </w:rPr>
            </w:pPr>
            <w:commentRangeStart w:id="23"/>
            <w:r>
              <w:rPr>
                <w:rFonts w:eastAsia="Times New Roman"/>
                <w:b/>
                <w:bCs/>
              </w:rPr>
              <w:t xml:space="preserve">0 </w:t>
            </w:r>
          </w:p>
        </w:tc>
        <w:tc>
          <w:tcPr>
            <w:tcW w:w="0" w:type="auto"/>
            <w:vAlign w:val="center"/>
            <w:hideMark/>
          </w:tcPr>
          <w:p w14:paraId="3000E456" w14:textId="77777777" w:rsidR="00FD10E6" w:rsidRDefault="00FD10E6">
            <w:pPr>
              <w:jc w:val="right"/>
              <w:rPr>
                <w:rFonts w:eastAsia="Times New Roman"/>
                <w:b/>
                <w:bCs/>
              </w:rPr>
            </w:pPr>
            <w:r>
              <w:rPr>
                <w:rFonts w:eastAsia="Times New Roman"/>
                <w:b/>
                <w:bCs/>
              </w:rPr>
              <w:t xml:space="preserve">1 </w:t>
            </w:r>
          </w:p>
        </w:tc>
        <w:tc>
          <w:tcPr>
            <w:tcW w:w="0" w:type="auto"/>
            <w:vAlign w:val="center"/>
            <w:hideMark/>
          </w:tcPr>
          <w:p w14:paraId="2D448FBC" w14:textId="77777777" w:rsidR="00FD10E6" w:rsidRDefault="00FD10E6">
            <w:pPr>
              <w:jc w:val="right"/>
              <w:rPr>
                <w:rFonts w:eastAsia="Times New Roman"/>
                <w:b/>
                <w:bCs/>
              </w:rPr>
            </w:pPr>
            <w:r>
              <w:rPr>
                <w:rFonts w:eastAsia="Times New Roman"/>
                <w:b/>
                <w:bCs/>
              </w:rPr>
              <w:t xml:space="preserve">2 </w:t>
            </w:r>
          </w:p>
        </w:tc>
        <w:tc>
          <w:tcPr>
            <w:tcW w:w="0" w:type="auto"/>
            <w:vAlign w:val="center"/>
            <w:hideMark/>
          </w:tcPr>
          <w:p w14:paraId="3A4AE6A1" w14:textId="77777777" w:rsidR="00FD10E6" w:rsidRDefault="00FD10E6">
            <w:pPr>
              <w:jc w:val="right"/>
              <w:rPr>
                <w:rFonts w:eastAsia="Times New Roman"/>
                <w:b/>
                <w:bCs/>
              </w:rPr>
            </w:pPr>
            <w:r>
              <w:rPr>
                <w:rFonts w:eastAsia="Times New Roman"/>
                <w:b/>
                <w:bCs/>
              </w:rPr>
              <w:t xml:space="preserve">0 </w:t>
            </w:r>
          </w:p>
        </w:tc>
        <w:tc>
          <w:tcPr>
            <w:tcW w:w="0" w:type="auto"/>
            <w:vAlign w:val="center"/>
            <w:hideMark/>
          </w:tcPr>
          <w:p w14:paraId="667E8554" w14:textId="77777777" w:rsidR="00FD10E6" w:rsidRDefault="00FD10E6">
            <w:pPr>
              <w:jc w:val="right"/>
              <w:rPr>
                <w:rFonts w:eastAsia="Times New Roman"/>
                <w:b/>
                <w:bCs/>
              </w:rPr>
            </w:pPr>
            <w:r>
              <w:rPr>
                <w:rFonts w:eastAsia="Times New Roman"/>
                <w:b/>
                <w:bCs/>
              </w:rPr>
              <w:t xml:space="preserve">1 </w:t>
            </w:r>
          </w:p>
        </w:tc>
        <w:tc>
          <w:tcPr>
            <w:tcW w:w="0" w:type="auto"/>
            <w:vAlign w:val="center"/>
            <w:hideMark/>
          </w:tcPr>
          <w:p w14:paraId="1ECDD55D" w14:textId="77777777" w:rsidR="00FD10E6" w:rsidRDefault="00FD10E6">
            <w:pPr>
              <w:jc w:val="right"/>
              <w:rPr>
                <w:rFonts w:eastAsia="Times New Roman"/>
                <w:b/>
                <w:bCs/>
              </w:rPr>
            </w:pPr>
            <w:r>
              <w:rPr>
                <w:rFonts w:eastAsia="Times New Roman"/>
                <w:b/>
                <w:bCs/>
              </w:rPr>
              <w:t xml:space="preserve">2 </w:t>
            </w:r>
          </w:p>
        </w:tc>
        <w:tc>
          <w:tcPr>
            <w:tcW w:w="0" w:type="auto"/>
            <w:vAlign w:val="center"/>
            <w:hideMark/>
          </w:tcPr>
          <w:p w14:paraId="597F0F33" w14:textId="77777777" w:rsidR="00FD10E6" w:rsidRDefault="00FD10E6">
            <w:pPr>
              <w:jc w:val="right"/>
              <w:rPr>
                <w:rFonts w:eastAsia="Times New Roman"/>
                <w:b/>
                <w:bCs/>
              </w:rPr>
            </w:pPr>
            <w:r>
              <w:rPr>
                <w:rFonts w:eastAsia="Times New Roman"/>
                <w:b/>
                <w:bCs/>
              </w:rPr>
              <w:t xml:space="preserve">0 </w:t>
            </w:r>
          </w:p>
        </w:tc>
        <w:tc>
          <w:tcPr>
            <w:tcW w:w="0" w:type="auto"/>
            <w:vAlign w:val="center"/>
            <w:hideMark/>
          </w:tcPr>
          <w:p w14:paraId="7A76FD20" w14:textId="77777777" w:rsidR="00FD10E6" w:rsidRDefault="00FD10E6">
            <w:pPr>
              <w:jc w:val="right"/>
              <w:rPr>
                <w:rFonts w:eastAsia="Times New Roman"/>
                <w:b/>
                <w:bCs/>
              </w:rPr>
            </w:pPr>
            <w:r>
              <w:rPr>
                <w:rFonts w:eastAsia="Times New Roman"/>
                <w:b/>
                <w:bCs/>
              </w:rPr>
              <w:t xml:space="preserve">1 </w:t>
            </w:r>
          </w:p>
        </w:tc>
        <w:tc>
          <w:tcPr>
            <w:tcW w:w="0" w:type="auto"/>
            <w:vAlign w:val="center"/>
            <w:hideMark/>
          </w:tcPr>
          <w:p w14:paraId="41D9C084" w14:textId="77777777" w:rsidR="00FD10E6" w:rsidRDefault="00FD10E6">
            <w:pPr>
              <w:jc w:val="right"/>
              <w:rPr>
                <w:rFonts w:eastAsia="Times New Roman"/>
                <w:b/>
                <w:bCs/>
              </w:rPr>
            </w:pPr>
            <w:r>
              <w:rPr>
                <w:rFonts w:eastAsia="Times New Roman"/>
                <w:b/>
                <w:bCs/>
              </w:rPr>
              <w:t xml:space="preserve">2 </w:t>
            </w:r>
          </w:p>
        </w:tc>
        <w:tc>
          <w:tcPr>
            <w:tcW w:w="0" w:type="auto"/>
            <w:vAlign w:val="center"/>
            <w:hideMark/>
          </w:tcPr>
          <w:p w14:paraId="59BB6696" w14:textId="77777777" w:rsidR="00FD10E6" w:rsidRDefault="00FD10E6">
            <w:pPr>
              <w:jc w:val="right"/>
              <w:rPr>
                <w:rFonts w:eastAsia="Times New Roman"/>
                <w:b/>
                <w:bCs/>
              </w:rPr>
            </w:pPr>
            <w:r>
              <w:rPr>
                <w:rFonts w:eastAsia="Times New Roman"/>
                <w:b/>
                <w:bCs/>
              </w:rPr>
              <w:t xml:space="preserve">0 </w:t>
            </w:r>
          </w:p>
        </w:tc>
        <w:tc>
          <w:tcPr>
            <w:tcW w:w="0" w:type="auto"/>
            <w:vAlign w:val="center"/>
            <w:hideMark/>
          </w:tcPr>
          <w:p w14:paraId="055B7225" w14:textId="77777777" w:rsidR="00FD10E6" w:rsidRDefault="00FD10E6">
            <w:pPr>
              <w:jc w:val="right"/>
              <w:rPr>
                <w:rFonts w:eastAsia="Times New Roman"/>
                <w:b/>
                <w:bCs/>
              </w:rPr>
            </w:pPr>
            <w:r>
              <w:rPr>
                <w:rFonts w:eastAsia="Times New Roman"/>
                <w:b/>
                <w:bCs/>
              </w:rPr>
              <w:t xml:space="preserve">1 </w:t>
            </w:r>
          </w:p>
        </w:tc>
        <w:tc>
          <w:tcPr>
            <w:tcW w:w="0" w:type="auto"/>
            <w:vAlign w:val="center"/>
            <w:hideMark/>
          </w:tcPr>
          <w:p w14:paraId="2036AD44" w14:textId="77777777" w:rsidR="00FD10E6" w:rsidRDefault="00FD10E6">
            <w:pPr>
              <w:jc w:val="right"/>
              <w:rPr>
                <w:rFonts w:eastAsia="Times New Roman"/>
                <w:b/>
                <w:bCs/>
              </w:rPr>
            </w:pPr>
            <w:r>
              <w:rPr>
                <w:rFonts w:eastAsia="Times New Roman"/>
                <w:b/>
                <w:bCs/>
              </w:rPr>
              <w:t xml:space="preserve">2 </w:t>
            </w:r>
          </w:p>
        </w:tc>
        <w:tc>
          <w:tcPr>
            <w:tcW w:w="0" w:type="auto"/>
            <w:vAlign w:val="center"/>
            <w:hideMark/>
          </w:tcPr>
          <w:p w14:paraId="6CA1C98A" w14:textId="77777777" w:rsidR="00FD10E6" w:rsidRDefault="00FD10E6">
            <w:pPr>
              <w:jc w:val="right"/>
              <w:rPr>
                <w:rFonts w:eastAsia="Times New Roman"/>
                <w:b/>
                <w:bCs/>
              </w:rPr>
            </w:pPr>
            <w:r>
              <w:rPr>
                <w:rFonts w:eastAsia="Times New Roman"/>
                <w:b/>
                <w:bCs/>
              </w:rPr>
              <w:t xml:space="preserve">0 </w:t>
            </w:r>
          </w:p>
        </w:tc>
        <w:tc>
          <w:tcPr>
            <w:tcW w:w="0" w:type="auto"/>
            <w:vAlign w:val="center"/>
            <w:hideMark/>
          </w:tcPr>
          <w:p w14:paraId="15BDAA0C" w14:textId="77777777" w:rsidR="00FD10E6" w:rsidRDefault="00FD10E6">
            <w:pPr>
              <w:jc w:val="right"/>
              <w:rPr>
                <w:rFonts w:eastAsia="Times New Roman"/>
                <w:b/>
                <w:bCs/>
              </w:rPr>
            </w:pPr>
            <w:r>
              <w:rPr>
                <w:rFonts w:eastAsia="Times New Roman"/>
                <w:b/>
                <w:bCs/>
              </w:rPr>
              <w:t xml:space="preserve">1 </w:t>
            </w:r>
          </w:p>
        </w:tc>
        <w:tc>
          <w:tcPr>
            <w:tcW w:w="0" w:type="auto"/>
            <w:vAlign w:val="center"/>
            <w:hideMark/>
          </w:tcPr>
          <w:p w14:paraId="28314C07" w14:textId="77777777" w:rsidR="00FD10E6" w:rsidRDefault="00FD10E6">
            <w:pPr>
              <w:jc w:val="right"/>
              <w:rPr>
                <w:rFonts w:eastAsia="Times New Roman"/>
                <w:b/>
                <w:bCs/>
              </w:rPr>
            </w:pPr>
            <w:r>
              <w:rPr>
                <w:rFonts w:eastAsia="Times New Roman"/>
                <w:b/>
                <w:bCs/>
              </w:rPr>
              <w:t xml:space="preserve">2 </w:t>
            </w:r>
          </w:p>
        </w:tc>
        <w:tc>
          <w:tcPr>
            <w:tcW w:w="0" w:type="auto"/>
            <w:vAlign w:val="center"/>
            <w:hideMark/>
          </w:tcPr>
          <w:p w14:paraId="063E6ED4" w14:textId="77777777" w:rsidR="00FD10E6" w:rsidRDefault="00FD10E6">
            <w:pPr>
              <w:jc w:val="right"/>
              <w:rPr>
                <w:rFonts w:eastAsia="Times New Roman"/>
                <w:b/>
                <w:bCs/>
              </w:rPr>
            </w:pPr>
            <w:r>
              <w:rPr>
                <w:rFonts w:eastAsia="Times New Roman"/>
                <w:b/>
                <w:bCs/>
              </w:rPr>
              <w:t xml:space="preserve">0 </w:t>
            </w:r>
          </w:p>
        </w:tc>
        <w:tc>
          <w:tcPr>
            <w:tcW w:w="0" w:type="auto"/>
            <w:vAlign w:val="center"/>
            <w:hideMark/>
          </w:tcPr>
          <w:p w14:paraId="242E7D08" w14:textId="77777777" w:rsidR="00FD10E6" w:rsidRDefault="00FD10E6">
            <w:pPr>
              <w:jc w:val="right"/>
              <w:rPr>
                <w:rFonts w:eastAsia="Times New Roman"/>
                <w:b/>
                <w:bCs/>
              </w:rPr>
            </w:pPr>
            <w:r>
              <w:rPr>
                <w:rFonts w:eastAsia="Times New Roman"/>
                <w:b/>
                <w:bCs/>
              </w:rPr>
              <w:t xml:space="preserve">1 </w:t>
            </w:r>
          </w:p>
        </w:tc>
        <w:tc>
          <w:tcPr>
            <w:tcW w:w="0" w:type="auto"/>
            <w:vAlign w:val="center"/>
            <w:hideMark/>
          </w:tcPr>
          <w:p w14:paraId="267F505C" w14:textId="77777777" w:rsidR="00FD10E6" w:rsidRDefault="00FD10E6">
            <w:pPr>
              <w:jc w:val="right"/>
              <w:rPr>
                <w:rFonts w:eastAsia="Times New Roman"/>
                <w:b/>
                <w:bCs/>
              </w:rPr>
            </w:pPr>
            <w:r>
              <w:rPr>
                <w:rFonts w:eastAsia="Times New Roman"/>
                <w:b/>
                <w:bCs/>
              </w:rPr>
              <w:t xml:space="preserve">2 </w:t>
            </w:r>
            <w:commentRangeEnd w:id="23"/>
            <w:r w:rsidR="00B33787">
              <w:rPr>
                <w:rStyle w:val="CommentReference"/>
              </w:rPr>
              <w:commentReference w:id="23"/>
            </w:r>
          </w:p>
        </w:tc>
      </w:tr>
      <w:tr w:rsidR="00FD10E6" w14:paraId="4DEFD91A" w14:textId="77777777">
        <w:trPr>
          <w:divId w:val="1871795580"/>
          <w:tblCellSpacing w:w="15" w:type="dxa"/>
        </w:trPr>
        <w:tc>
          <w:tcPr>
            <w:tcW w:w="0" w:type="auto"/>
            <w:tcBorders>
              <w:right w:val="single" w:sz="6" w:space="0" w:color="auto"/>
            </w:tcBorders>
            <w:vAlign w:val="center"/>
            <w:hideMark/>
          </w:tcPr>
          <w:p w14:paraId="4B169B66" w14:textId="77777777" w:rsidR="00FD10E6" w:rsidRDefault="00FD10E6">
            <w:pPr>
              <w:rPr>
                <w:rFonts w:eastAsia="Times New Roman"/>
              </w:rPr>
            </w:pPr>
            <w:r>
              <w:rPr>
                <w:rFonts w:eastAsia="Times New Roman"/>
              </w:rPr>
              <w:t xml:space="preserve">Full-time worker </w:t>
            </w:r>
          </w:p>
        </w:tc>
        <w:tc>
          <w:tcPr>
            <w:tcW w:w="0" w:type="auto"/>
            <w:vAlign w:val="center"/>
            <w:hideMark/>
          </w:tcPr>
          <w:p w14:paraId="3D546B4D" w14:textId="77777777" w:rsidR="00FD10E6" w:rsidRDefault="00FD10E6">
            <w:pPr>
              <w:jc w:val="right"/>
              <w:rPr>
                <w:rFonts w:eastAsia="Times New Roman"/>
              </w:rPr>
            </w:pPr>
            <w:r>
              <w:rPr>
                <w:rFonts w:eastAsia="Times New Roman"/>
              </w:rPr>
              <w:t xml:space="preserve">91 </w:t>
            </w:r>
          </w:p>
        </w:tc>
        <w:tc>
          <w:tcPr>
            <w:tcW w:w="0" w:type="auto"/>
            <w:vAlign w:val="center"/>
            <w:hideMark/>
          </w:tcPr>
          <w:p w14:paraId="6AA53B3E" w14:textId="77777777" w:rsidR="00FD10E6" w:rsidRDefault="00FD10E6">
            <w:pPr>
              <w:jc w:val="right"/>
              <w:rPr>
                <w:rFonts w:eastAsia="Times New Roman"/>
              </w:rPr>
            </w:pPr>
            <w:r>
              <w:rPr>
                <w:rFonts w:eastAsia="Times New Roman"/>
              </w:rPr>
              <w:t xml:space="preserve">7 </w:t>
            </w:r>
          </w:p>
        </w:tc>
        <w:tc>
          <w:tcPr>
            <w:tcW w:w="0" w:type="auto"/>
            <w:tcBorders>
              <w:right w:val="single" w:sz="6" w:space="0" w:color="auto"/>
            </w:tcBorders>
            <w:vAlign w:val="center"/>
            <w:hideMark/>
          </w:tcPr>
          <w:p w14:paraId="5FDEA44B" w14:textId="77777777" w:rsidR="00FD10E6" w:rsidRDefault="00FD10E6">
            <w:pPr>
              <w:jc w:val="right"/>
              <w:rPr>
                <w:rFonts w:eastAsia="Times New Roman"/>
              </w:rPr>
            </w:pPr>
            <w:r>
              <w:rPr>
                <w:rFonts w:eastAsia="Times New Roman"/>
              </w:rPr>
              <w:t xml:space="preserve">3 </w:t>
            </w:r>
          </w:p>
        </w:tc>
        <w:tc>
          <w:tcPr>
            <w:tcW w:w="0" w:type="auto"/>
            <w:vAlign w:val="center"/>
            <w:hideMark/>
          </w:tcPr>
          <w:p w14:paraId="7B51CB3A" w14:textId="77777777" w:rsidR="00FD10E6" w:rsidRDefault="00FD10E6">
            <w:pPr>
              <w:jc w:val="right"/>
              <w:rPr>
                <w:rFonts w:eastAsia="Times New Roman"/>
              </w:rPr>
            </w:pPr>
            <w:r>
              <w:rPr>
                <w:rFonts w:eastAsia="Times New Roman"/>
              </w:rPr>
              <w:t xml:space="preserve">88 </w:t>
            </w:r>
          </w:p>
        </w:tc>
        <w:tc>
          <w:tcPr>
            <w:tcW w:w="0" w:type="auto"/>
            <w:vAlign w:val="center"/>
            <w:hideMark/>
          </w:tcPr>
          <w:p w14:paraId="0BEE6530" w14:textId="77777777" w:rsidR="00FD10E6" w:rsidRDefault="00FD10E6">
            <w:pPr>
              <w:jc w:val="right"/>
              <w:rPr>
                <w:rFonts w:eastAsia="Times New Roman"/>
              </w:rPr>
            </w:pPr>
            <w:r>
              <w:rPr>
                <w:rFonts w:eastAsia="Times New Roman"/>
              </w:rPr>
              <w:t xml:space="preserve">11 </w:t>
            </w:r>
          </w:p>
        </w:tc>
        <w:tc>
          <w:tcPr>
            <w:tcW w:w="0" w:type="auto"/>
            <w:tcBorders>
              <w:right w:val="single" w:sz="6" w:space="0" w:color="auto"/>
            </w:tcBorders>
            <w:vAlign w:val="center"/>
            <w:hideMark/>
          </w:tcPr>
          <w:p w14:paraId="53AC9251" w14:textId="77777777" w:rsidR="00FD10E6" w:rsidRDefault="00FD10E6">
            <w:pPr>
              <w:jc w:val="right"/>
              <w:rPr>
                <w:rFonts w:eastAsia="Times New Roman"/>
              </w:rPr>
            </w:pPr>
            <w:r>
              <w:rPr>
                <w:rFonts w:eastAsia="Times New Roman"/>
              </w:rPr>
              <w:t xml:space="preserve">1 </w:t>
            </w:r>
          </w:p>
        </w:tc>
        <w:tc>
          <w:tcPr>
            <w:tcW w:w="0" w:type="auto"/>
            <w:vAlign w:val="center"/>
            <w:hideMark/>
          </w:tcPr>
          <w:p w14:paraId="1E7609E4" w14:textId="77777777" w:rsidR="00FD10E6" w:rsidRDefault="00FD10E6">
            <w:pPr>
              <w:jc w:val="right"/>
              <w:rPr>
                <w:rFonts w:eastAsia="Times New Roman"/>
              </w:rPr>
            </w:pPr>
            <w:r>
              <w:rPr>
                <w:rFonts w:eastAsia="Times New Roman"/>
              </w:rPr>
              <w:t xml:space="preserve">90 </w:t>
            </w:r>
          </w:p>
        </w:tc>
        <w:tc>
          <w:tcPr>
            <w:tcW w:w="0" w:type="auto"/>
            <w:vAlign w:val="center"/>
            <w:hideMark/>
          </w:tcPr>
          <w:p w14:paraId="316628DA" w14:textId="77777777" w:rsidR="00FD10E6" w:rsidRDefault="00FD10E6">
            <w:pPr>
              <w:jc w:val="right"/>
              <w:rPr>
                <w:rFonts w:eastAsia="Times New Roman"/>
              </w:rPr>
            </w:pPr>
            <w:r>
              <w:rPr>
                <w:rFonts w:eastAsia="Times New Roman"/>
              </w:rPr>
              <w:t xml:space="preserve">9 </w:t>
            </w:r>
          </w:p>
        </w:tc>
        <w:tc>
          <w:tcPr>
            <w:tcW w:w="0" w:type="auto"/>
            <w:tcBorders>
              <w:right w:val="single" w:sz="6" w:space="0" w:color="auto"/>
            </w:tcBorders>
            <w:vAlign w:val="center"/>
            <w:hideMark/>
          </w:tcPr>
          <w:p w14:paraId="3739EF70" w14:textId="77777777" w:rsidR="00FD10E6" w:rsidRDefault="00FD10E6">
            <w:pPr>
              <w:jc w:val="right"/>
              <w:rPr>
                <w:rFonts w:eastAsia="Times New Roman"/>
              </w:rPr>
            </w:pPr>
            <w:r>
              <w:rPr>
                <w:rFonts w:eastAsia="Times New Roman"/>
              </w:rPr>
              <w:t xml:space="preserve">1 </w:t>
            </w:r>
          </w:p>
        </w:tc>
        <w:tc>
          <w:tcPr>
            <w:tcW w:w="0" w:type="auto"/>
            <w:vAlign w:val="center"/>
            <w:hideMark/>
          </w:tcPr>
          <w:p w14:paraId="44A37706" w14:textId="77777777" w:rsidR="00FD10E6" w:rsidRDefault="00FD10E6">
            <w:pPr>
              <w:jc w:val="right"/>
              <w:rPr>
                <w:rFonts w:eastAsia="Times New Roman"/>
              </w:rPr>
            </w:pPr>
            <w:r>
              <w:rPr>
                <w:rFonts w:eastAsia="Times New Roman"/>
              </w:rPr>
              <w:t xml:space="preserve">95 </w:t>
            </w:r>
          </w:p>
        </w:tc>
        <w:tc>
          <w:tcPr>
            <w:tcW w:w="0" w:type="auto"/>
            <w:vAlign w:val="center"/>
            <w:hideMark/>
          </w:tcPr>
          <w:p w14:paraId="4E1A0B21" w14:textId="77777777" w:rsidR="00FD10E6" w:rsidRDefault="00FD10E6">
            <w:pPr>
              <w:jc w:val="right"/>
              <w:rPr>
                <w:rFonts w:eastAsia="Times New Roman"/>
              </w:rPr>
            </w:pPr>
            <w:r>
              <w:rPr>
                <w:rFonts w:eastAsia="Times New Roman"/>
              </w:rPr>
              <w:t xml:space="preserve">5 </w:t>
            </w:r>
          </w:p>
        </w:tc>
        <w:tc>
          <w:tcPr>
            <w:tcW w:w="0" w:type="auto"/>
            <w:tcBorders>
              <w:right w:val="single" w:sz="6" w:space="0" w:color="auto"/>
            </w:tcBorders>
            <w:vAlign w:val="center"/>
            <w:hideMark/>
          </w:tcPr>
          <w:p w14:paraId="5829C4AF" w14:textId="77777777" w:rsidR="00FD10E6" w:rsidRDefault="00FD10E6">
            <w:pPr>
              <w:jc w:val="right"/>
              <w:rPr>
                <w:rFonts w:eastAsia="Times New Roman"/>
              </w:rPr>
            </w:pPr>
            <w:r>
              <w:rPr>
                <w:rFonts w:eastAsia="Times New Roman"/>
              </w:rPr>
              <w:t xml:space="preserve">0 </w:t>
            </w:r>
          </w:p>
        </w:tc>
        <w:tc>
          <w:tcPr>
            <w:tcW w:w="0" w:type="auto"/>
            <w:vAlign w:val="center"/>
            <w:hideMark/>
          </w:tcPr>
          <w:p w14:paraId="556B434B" w14:textId="77777777" w:rsidR="00FD10E6" w:rsidRDefault="00FD10E6">
            <w:pPr>
              <w:jc w:val="right"/>
              <w:rPr>
                <w:rFonts w:eastAsia="Times New Roman"/>
              </w:rPr>
            </w:pPr>
            <w:r>
              <w:rPr>
                <w:rFonts w:eastAsia="Times New Roman"/>
              </w:rPr>
              <w:t xml:space="preserve">88 </w:t>
            </w:r>
          </w:p>
        </w:tc>
        <w:tc>
          <w:tcPr>
            <w:tcW w:w="0" w:type="auto"/>
            <w:vAlign w:val="center"/>
            <w:hideMark/>
          </w:tcPr>
          <w:p w14:paraId="0F01664C" w14:textId="77777777" w:rsidR="00FD10E6" w:rsidRDefault="00FD10E6">
            <w:pPr>
              <w:jc w:val="right"/>
              <w:rPr>
                <w:rFonts w:eastAsia="Times New Roman"/>
              </w:rPr>
            </w:pPr>
            <w:r>
              <w:rPr>
                <w:rFonts w:eastAsia="Times New Roman"/>
              </w:rPr>
              <w:t xml:space="preserve">11 </w:t>
            </w:r>
          </w:p>
        </w:tc>
        <w:tc>
          <w:tcPr>
            <w:tcW w:w="0" w:type="auto"/>
            <w:tcBorders>
              <w:right w:val="single" w:sz="6" w:space="0" w:color="auto"/>
            </w:tcBorders>
            <w:vAlign w:val="center"/>
            <w:hideMark/>
          </w:tcPr>
          <w:p w14:paraId="43BE211D" w14:textId="77777777" w:rsidR="00FD10E6" w:rsidRDefault="00FD10E6">
            <w:pPr>
              <w:jc w:val="right"/>
              <w:rPr>
                <w:rFonts w:eastAsia="Times New Roman"/>
              </w:rPr>
            </w:pPr>
            <w:r>
              <w:rPr>
                <w:rFonts w:eastAsia="Times New Roman"/>
              </w:rPr>
              <w:t xml:space="preserve">1 </w:t>
            </w:r>
          </w:p>
        </w:tc>
        <w:tc>
          <w:tcPr>
            <w:tcW w:w="0" w:type="auto"/>
            <w:vAlign w:val="center"/>
            <w:hideMark/>
          </w:tcPr>
          <w:p w14:paraId="70093584" w14:textId="77777777" w:rsidR="00FD10E6" w:rsidRDefault="00FD10E6">
            <w:pPr>
              <w:jc w:val="right"/>
              <w:rPr>
                <w:rFonts w:eastAsia="Times New Roman"/>
              </w:rPr>
            </w:pPr>
            <w:r>
              <w:rPr>
                <w:rFonts w:eastAsia="Times New Roman"/>
              </w:rPr>
              <w:t xml:space="preserve">97 </w:t>
            </w:r>
          </w:p>
        </w:tc>
        <w:tc>
          <w:tcPr>
            <w:tcW w:w="0" w:type="auto"/>
            <w:vAlign w:val="center"/>
            <w:hideMark/>
          </w:tcPr>
          <w:p w14:paraId="2C56FCF2" w14:textId="77777777" w:rsidR="00FD10E6" w:rsidRDefault="00FD10E6">
            <w:pPr>
              <w:jc w:val="right"/>
              <w:rPr>
                <w:rFonts w:eastAsia="Times New Roman"/>
              </w:rPr>
            </w:pPr>
            <w:r>
              <w:rPr>
                <w:rFonts w:eastAsia="Times New Roman"/>
              </w:rPr>
              <w:t xml:space="preserve">3 </w:t>
            </w:r>
          </w:p>
        </w:tc>
        <w:tc>
          <w:tcPr>
            <w:tcW w:w="0" w:type="auto"/>
            <w:tcBorders>
              <w:right w:val="single" w:sz="6" w:space="0" w:color="auto"/>
            </w:tcBorders>
            <w:vAlign w:val="center"/>
            <w:hideMark/>
          </w:tcPr>
          <w:p w14:paraId="20328A49" w14:textId="77777777" w:rsidR="00FD10E6" w:rsidRDefault="00FD10E6">
            <w:pPr>
              <w:jc w:val="right"/>
              <w:rPr>
                <w:rFonts w:eastAsia="Times New Roman"/>
              </w:rPr>
            </w:pPr>
            <w:r>
              <w:rPr>
                <w:rFonts w:eastAsia="Times New Roman"/>
              </w:rPr>
              <w:t xml:space="preserve">0 </w:t>
            </w:r>
          </w:p>
        </w:tc>
      </w:tr>
      <w:tr w:rsidR="00FD10E6" w14:paraId="717748F3" w14:textId="77777777">
        <w:trPr>
          <w:divId w:val="1871795580"/>
          <w:tblCellSpacing w:w="15" w:type="dxa"/>
        </w:trPr>
        <w:tc>
          <w:tcPr>
            <w:tcW w:w="0" w:type="auto"/>
            <w:tcBorders>
              <w:right w:val="single" w:sz="6" w:space="0" w:color="auto"/>
            </w:tcBorders>
            <w:vAlign w:val="center"/>
            <w:hideMark/>
          </w:tcPr>
          <w:p w14:paraId="05689856" w14:textId="77777777" w:rsidR="00FD10E6" w:rsidRDefault="00FD10E6">
            <w:pPr>
              <w:rPr>
                <w:rFonts w:eastAsia="Times New Roman"/>
              </w:rPr>
            </w:pPr>
            <w:r>
              <w:rPr>
                <w:rFonts w:eastAsia="Times New Roman"/>
              </w:rPr>
              <w:t xml:space="preserve">Part-time worker </w:t>
            </w:r>
          </w:p>
        </w:tc>
        <w:tc>
          <w:tcPr>
            <w:tcW w:w="0" w:type="auto"/>
            <w:vAlign w:val="center"/>
            <w:hideMark/>
          </w:tcPr>
          <w:p w14:paraId="18A8BF36" w14:textId="77777777" w:rsidR="00FD10E6" w:rsidRDefault="00FD10E6">
            <w:pPr>
              <w:jc w:val="right"/>
              <w:rPr>
                <w:rFonts w:eastAsia="Times New Roman"/>
              </w:rPr>
            </w:pPr>
            <w:r>
              <w:rPr>
                <w:rFonts w:eastAsia="Times New Roman"/>
              </w:rPr>
              <w:t xml:space="preserve">83 </w:t>
            </w:r>
          </w:p>
        </w:tc>
        <w:tc>
          <w:tcPr>
            <w:tcW w:w="0" w:type="auto"/>
            <w:vAlign w:val="center"/>
            <w:hideMark/>
          </w:tcPr>
          <w:p w14:paraId="1CBC354A" w14:textId="77777777" w:rsidR="00FD10E6" w:rsidRDefault="00FD10E6">
            <w:pPr>
              <w:jc w:val="right"/>
              <w:rPr>
                <w:rFonts w:eastAsia="Times New Roman"/>
              </w:rPr>
            </w:pPr>
            <w:r>
              <w:rPr>
                <w:rFonts w:eastAsia="Times New Roman"/>
              </w:rPr>
              <w:t xml:space="preserve">10 </w:t>
            </w:r>
          </w:p>
        </w:tc>
        <w:tc>
          <w:tcPr>
            <w:tcW w:w="0" w:type="auto"/>
            <w:tcBorders>
              <w:right w:val="single" w:sz="6" w:space="0" w:color="auto"/>
            </w:tcBorders>
            <w:vAlign w:val="center"/>
            <w:hideMark/>
          </w:tcPr>
          <w:p w14:paraId="7B5513F9" w14:textId="77777777" w:rsidR="00FD10E6" w:rsidRDefault="00FD10E6">
            <w:pPr>
              <w:jc w:val="right"/>
              <w:rPr>
                <w:rFonts w:eastAsia="Times New Roman"/>
              </w:rPr>
            </w:pPr>
            <w:r>
              <w:rPr>
                <w:rFonts w:eastAsia="Times New Roman"/>
              </w:rPr>
              <w:t xml:space="preserve">7 </w:t>
            </w:r>
          </w:p>
        </w:tc>
        <w:tc>
          <w:tcPr>
            <w:tcW w:w="0" w:type="auto"/>
            <w:vAlign w:val="center"/>
            <w:hideMark/>
          </w:tcPr>
          <w:p w14:paraId="09EC2B3A" w14:textId="77777777" w:rsidR="00FD10E6" w:rsidRDefault="00FD10E6">
            <w:pPr>
              <w:jc w:val="right"/>
              <w:rPr>
                <w:rFonts w:eastAsia="Times New Roman"/>
              </w:rPr>
            </w:pPr>
            <w:r>
              <w:rPr>
                <w:rFonts w:eastAsia="Times New Roman"/>
              </w:rPr>
              <w:t xml:space="preserve">79 </w:t>
            </w:r>
          </w:p>
        </w:tc>
        <w:tc>
          <w:tcPr>
            <w:tcW w:w="0" w:type="auto"/>
            <w:vAlign w:val="center"/>
            <w:hideMark/>
          </w:tcPr>
          <w:p w14:paraId="4442F59C" w14:textId="77777777" w:rsidR="00FD10E6" w:rsidRDefault="00FD10E6">
            <w:pPr>
              <w:jc w:val="right"/>
              <w:rPr>
                <w:rFonts w:eastAsia="Times New Roman"/>
              </w:rPr>
            </w:pPr>
            <w:r>
              <w:rPr>
                <w:rFonts w:eastAsia="Times New Roman"/>
              </w:rPr>
              <w:t xml:space="preserve">17 </w:t>
            </w:r>
          </w:p>
        </w:tc>
        <w:tc>
          <w:tcPr>
            <w:tcW w:w="0" w:type="auto"/>
            <w:tcBorders>
              <w:right w:val="single" w:sz="6" w:space="0" w:color="auto"/>
            </w:tcBorders>
            <w:vAlign w:val="center"/>
            <w:hideMark/>
          </w:tcPr>
          <w:p w14:paraId="57D53B96" w14:textId="77777777" w:rsidR="00FD10E6" w:rsidRDefault="00FD10E6">
            <w:pPr>
              <w:jc w:val="right"/>
              <w:rPr>
                <w:rFonts w:eastAsia="Times New Roman"/>
              </w:rPr>
            </w:pPr>
            <w:r>
              <w:rPr>
                <w:rFonts w:eastAsia="Times New Roman"/>
              </w:rPr>
              <w:t xml:space="preserve">4 </w:t>
            </w:r>
          </w:p>
        </w:tc>
        <w:tc>
          <w:tcPr>
            <w:tcW w:w="0" w:type="auto"/>
            <w:vAlign w:val="center"/>
            <w:hideMark/>
          </w:tcPr>
          <w:p w14:paraId="2A5BC222" w14:textId="77777777" w:rsidR="00FD10E6" w:rsidRDefault="00FD10E6">
            <w:pPr>
              <w:jc w:val="right"/>
              <w:rPr>
                <w:rFonts w:eastAsia="Times New Roman"/>
              </w:rPr>
            </w:pPr>
            <w:r>
              <w:rPr>
                <w:rFonts w:eastAsia="Times New Roman"/>
              </w:rPr>
              <w:t xml:space="preserve">84 </w:t>
            </w:r>
          </w:p>
        </w:tc>
        <w:tc>
          <w:tcPr>
            <w:tcW w:w="0" w:type="auto"/>
            <w:vAlign w:val="center"/>
            <w:hideMark/>
          </w:tcPr>
          <w:p w14:paraId="1D33679F" w14:textId="77777777" w:rsidR="00FD10E6" w:rsidRDefault="00FD10E6">
            <w:pPr>
              <w:jc w:val="right"/>
              <w:rPr>
                <w:rFonts w:eastAsia="Times New Roman"/>
              </w:rPr>
            </w:pPr>
            <w:r>
              <w:rPr>
                <w:rFonts w:eastAsia="Times New Roman"/>
              </w:rPr>
              <w:t xml:space="preserve">15 </w:t>
            </w:r>
          </w:p>
        </w:tc>
        <w:tc>
          <w:tcPr>
            <w:tcW w:w="0" w:type="auto"/>
            <w:tcBorders>
              <w:right w:val="single" w:sz="6" w:space="0" w:color="auto"/>
            </w:tcBorders>
            <w:vAlign w:val="center"/>
            <w:hideMark/>
          </w:tcPr>
          <w:p w14:paraId="581B0D5C" w14:textId="77777777" w:rsidR="00FD10E6" w:rsidRDefault="00FD10E6">
            <w:pPr>
              <w:jc w:val="right"/>
              <w:rPr>
                <w:rFonts w:eastAsia="Times New Roman"/>
              </w:rPr>
            </w:pPr>
            <w:r>
              <w:rPr>
                <w:rFonts w:eastAsia="Times New Roman"/>
              </w:rPr>
              <w:t xml:space="preserve">1 </w:t>
            </w:r>
          </w:p>
        </w:tc>
        <w:tc>
          <w:tcPr>
            <w:tcW w:w="0" w:type="auto"/>
            <w:vAlign w:val="center"/>
            <w:hideMark/>
          </w:tcPr>
          <w:p w14:paraId="20DC7105" w14:textId="77777777" w:rsidR="00FD10E6" w:rsidRDefault="00FD10E6">
            <w:pPr>
              <w:jc w:val="right"/>
              <w:rPr>
                <w:rFonts w:eastAsia="Times New Roman"/>
              </w:rPr>
            </w:pPr>
            <w:r>
              <w:rPr>
                <w:rFonts w:eastAsia="Times New Roman"/>
              </w:rPr>
              <w:t xml:space="preserve">94 </w:t>
            </w:r>
          </w:p>
        </w:tc>
        <w:tc>
          <w:tcPr>
            <w:tcW w:w="0" w:type="auto"/>
            <w:vAlign w:val="center"/>
            <w:hideMark/>
          </w:tcPr>
          <w:p w14:paraId="43E88430" w14:textId="77777777" w:rsidR="00FD10E6" w:rsidRDefault="00FD10E6">
            <w:pPr>
              <w:jc w:val="right"/>
              <w:rPr>
                <w:rFonts w:eastAsia="Times New Roman"/>
              </w:rPr>
            </w:pPr>
            <w:r>
              <w:rPr>
                <w:rFonts w:eastAsia="Times New Roman"/>
              </w:rPr>
              <w:t xml:space="preserve">6 </w:t>
            </w:r>
          </w:p>
        </w:tc>
        <w:tc>
          <w:tcPr>
            <w:tcW w:w="0" w:type="auto"/>
            <w:tcBorders>
              <w:right w:val="single" w:sz="6" w:space="0" w:color="auto"/>
            </w:tcBorders>
            <w:vAlign w:val="center"/>
            <w:hideMark/>
          </w:tcPr>
          <w:p w14:paraId="4A240831" w14:textId="77777777" w:rsidR="00FD10E6" w:rsidRDefault="00FD10E6">
            <w:pPr>
              <w:jc w:val="right"/>
              <w:rPr>
                <w:rFonts w:eastAsia="Times New Roman"/>
              </w:rPr>
            </w:pPr>
            <w:r>
              <w:rPr>
                <w:rFonts w:eastAsia="Times New Roman"/>
              </w:rPr>
              <w:t xml:space="preserve">0 </w:t>
            </w:r>
          </w:p>
        </w:tc>
        <w:tc>
          <w:tcPr>
            <w:tcW w:w="0" w:type="auto"/>
            <w:vAlign w:val="center"/>
            <w:hideMark/>
          </w:tcPr>
          <w:p w14:paraId="635B2913" w14:textId="77777777" w:rsidR="00FD10E6" w:rsidRDefault="00FD10E6">
            <w:pPr>
              <w:jc w:val="right"/>
              <w:rPr>
                <w:rFonts w:eastAsia="Times New Roman"/>
              </w:rPr>
            </w:pPr>
            <w:r>
              <w:rPr>
                <w:rFonts w:eastAsia="Times New Roman"/>
              </w:rPr>
              <w:t xml:space="preserve">80 </w:t>
            </w:r>
          </w:p>
        </w:tc>
        <w:tc>
          <w:tcPr>
            <w:tcW w:w="0" w:type="auto"/>
            <w:vAlign w:val="center"/>
            <w:hideMark/>
          </w:tcPr>
          <w:p w14:paraId="3B439F9C" w14:textId="77777777" w:rsidR="00FD10E6" w:rsidRDefault="00FD10E6">
            <w:pPr>
              <w:jc w:val="right"/>
              <w:rPr>
                <w:rFonts w:eastAsia="Times New Roman"/>
              </w:rPr>
            </w:pPr>
            <w:r>
              <w:rPr>
                <w:rFonts w:eastAsia="Times New Roman"/>
              </w:rPr>
              <w:t xml:space="preserve">18 </w:t>
            </w:r>
          </w:p>
        </w:tc>
        <w:tc>
          <w:tcPr>
            <w:tcW w:w="0" w:type="auto"/>
            <w:tcBorders>
              <w:right w:val="single" w:sz="6" w:space="0" w:color="auto"/>
            </w:tcBorders>
            <w:vAlign w:val="center"/>
            <w:hideMark/>
          </w:tcPr>
          <w:p w14:paraId="2C4EF81E" w14:textId="77777777" w:rsidR="00FD10E6" w:rsidRDefault="00FD10E6">
            <w:pPr>
              <w:jc w:val="right"/>
              <w:rPr>
                <w:rFonts w:eastAsia="Times New Roman"/>
              </w:rPr>
            </w:pPr>
            <w:r>
              <w:rPr>
                <w:rFonts w:eastAsia="Times New Roman"/>
              </w:rPr>
              <w:t xml:space="preserve">2 </w:t>
            </w:r>
          </w:p>
        </w:tc>
        <w:tc>
          <w:tcPr>
            <w:tcW w:w="0" w:type="auto"/>
            <w:vAlign w:val="center"/>
            <w:hideMark/>
          </w:tcPr>
          <w:p w14:paraId="6C916592" w14:textId="77777777" w:rsidR="00FD10E6" w:rsidRDefault="00FD10E6">
            <w:pPr>
              <w:jc w:val="right"/>
              <w:rPr>
                <w:rFonts w:eastAsia="Times New Roman"/>
              </w:rPr>
            </w:pPr>
            <w:r>
              <w:rPr>
                <w:rFonts w:eastAsia="Times New Roman"/>
              </w:rPr>
              <w:t xml:space="preserve">94 </w:t>
            </w:r>
          </w:p>
        </w:tc>
        <w:tc>
          <w:tcPr>
            <w:tcW w:w="0" w:type="auto"/>
            <w:vAlign w:val="center"/>
            <w:hideMark/>
          </w:tcPr>
          <w:p w14:paraId="20F2879B" w14:textId="77777777" w:rsidR="00FD10E6" w:rsidRDefault="00FD10E6">
            <w:pPr>
              <w:jc w:val="right"/>
              <w:rPr>
                <w:rFonts w:eastAsia="Times New Roman"/>
              </w:rPr>
            </w:pPr>
            <w:r>
              <w:rPr>
                <w:rFonts w:eastAsia="Times New Roman"/>
              </w:rPr>
              <w:t xml:space="preserve">5 </w:t>
            </w:r>
          </w:p>
        </w:tc>
        <w:tc>
          <w:tcPr>
            <w:tcW w:w="0" w:type="auto"/>
            <w:tcBorders>
              <w:right w:val="single" w:sz="6" w:space="0" w:color="auto"/>
            </w:tcBorders>
            <w:vAlign w:val="center"/>
            <w:hideMark/>
          </w:tcPr>
          <w:p w14:paraId="1348F8A3" w14:textId="77777777" w:rsidR="00FD10E6" w:rsidRDefault="00FD10E6">
            <w:pPr>
              <w:jc w:val="right"/>
              <w:rPr>
                <w:rFonts w:eastAsia="Times New Roman"/>
              </w:rPr>
            </w:pPr>
            <w:r>
              <w:rPr>
                <w:rFonts w:eastAsia="Times New Roman"/>
              </w:rPr>
              <w:t xml:space="preserve">1 </w:t>
            </w:r>
          </w:p>
        </w:tc>
      </w:tr>
      <w:tr w:rsidR="00FD10E6" w14:paraId="3307A02D" w14:textId="77777777">
        <w:trPr>
          <w:divId w:val="1871795580"/>
          <w:tblCellSpacing w:w="15" w:type="dxa"/>
        </w:trPr>
        <w:tc>
          <w:tcPr>
            <w:tcW w:w="0" w:type="auto"/>
            <w:tcBorders>
              <w:right w:val="single" w:sz="6" w:space="0" w:color="auto"/>
            </w:tcBorders>
            <w:vAlign w:val="center"/>
            <w:hideMark/>
          </w:tcPr>
          <w:p w14:paraId="083673EA" w14:textId="77777777" w:rsidR="00FD10E6" w:rsidRDefault="00FD10E6">
            <w:pPr>
              <w:rPr>
                <w:rFonts w:eastAsia="Times New Roman"/>
              </w:rPr>
            </w:pPr>
            <w:r>
              <w:rPr>
                <w:rFonts w:eastAsia="Times New Roman"/>
              </w:rPr>
              <w:t xml:space="preserve">College student </w:t>
            </w:r>
          </w:p>
        </w:tc>
        <w:tc>
          <w:tcPr>
            <w:tcW w:w="0" w:type="auto"/>
            <w:vAlign w:val="center"/>
            <w:hideMark/>
          </w:tcPr>
          <w:p w14:paraId="2C097F32" w14:textId="77777777" w:rsidR="00FD10E6" w:rsidRDefault="00FD10E6">
            <w:pPr>
              <w:jc w:val="right"/>
              <w:rPr>
                <w:rFonts w:eastAsia="Times New Roman"/>
              </w:rPr>
            </w:pPr>
            <w:r>
              <w:rPr>
                <w:rFonts w:eastAsia="Times New Roman"/>
              </w:rPr>
              <w:t xml:space="preserve">83 </w:t>
            </w:r>
          </w:p>
        </w:tc>
        <w:tc>
          <w:tcPr>
            <w:tcW w:w="0" w:type="auto"/>
            <w:vAlign w:val="center"/>
            <w:hideMark/>
          </w:tcPr>
          <w:p w14:paraId="03617AEF" w14:textId="77777777" w:rsidR="00FD10E6" w:rsidRDefault="00FD10E6">
            <w:pPr>
              <w:jc w:val="right"/>
              <w:rPr>
                <w:rFonts w:eastAsia="Times New Roman"/>
              </w:rPr>
            </w:pPr>
            <w:r>
              <w:rPr>
                <w:rFonts w:eastAsia="Times New Roman"/>
              </w:rPr>
              <w:t xml:space="preserve">12 </w:t>
            </w:r>
          </w:p>
        </w:tc>
        <w:tc>
          <w:tcPr>
            <w:tcW w:w="0" w:type="auto"/>
            <w:tcBorders>
              <w:right w:val="single" w:sz="6" w:space="0" w:color="auto"/>
            </w:tcBorders>
            <w:vAlign w:val="center"/>
            <w:hideMark/>
          </w:tcPr>
          <w:p w14:paraId="4DB5C72A" w14:textId="77777777" w:rsidR="00FD10E6" w:rsidRDefault="00FD10E6">
            <w:pPr>
              <w:jc w:val="right"/>
              <w:rPr>
                <w:rFonts w:eastAsia="Times New Roman"/>
              </w:rPr>
            </w:pPr>
            <w:r>
              <w:rPr>
                <w:rFonts w:eastAsia="Times New Roman"/>
              </w:rPr>
              <w:t xml:space="preserve">5 </w:t>
            </w:r>
          </w:p>
        </w:tc>
        <w:tc>
          <w:tcPr>
            <w:tcW w:w="0" w:type="auto"/>
            <w:vAlign w:val="center"/>
            <w:hideMark/>
          </w:tcPr>
          <w:p w14:paraId="51A673C4" w14:textId="77777777" w:rsidR="00FD10E6" w:rsidRDefault="00FD10E6">
            <w:pPr>
              <w:jc w:val="right"/>
              <w:rPr>
                <w:rFonts w:eastAsia="Times New Roman"/>
              </w:rPr>
            </w:pPr>
            <w:r>
              <w:rPr>
                <w:rFonts w:eastAsia="Times New Roman"/>
              </w:rPr>
              <w:t xml:space="preserve">88 </w:t>
            </w:r>
          </w:p>
        </w:tc>
        <w:tc>
          <w:tcPr>
            <w:tcW w:w="0" w:type="auto"/>
            <w:vAlign w:val="center"/>
            <w:hideMark/>
          </w:tcPr>
          <w:p w14:paraId="79B41A6A" w14:textId="77777777" w:rsidR="00FD10E6" w:rsidRDefault="00FD10E6">
            <w:pPr>
              <w:jc w:val="right"/>
              <w:rPr>
                <w:rFonts w:eastAsia="Times New Roman"/>
              </w:rPr>
            </w:pPr>
            <w:r>
              <w:rPr>
                <w:rFonts w:eastAsia="Times New Roman"/>
              </w:rPr>
              <w:t xml:space="preserve">11 </w:t>
            </w:r>
          </w:p>
        </w:tc>
        <w:tc>
          <w:tcPr>
            <w:tcW w:w="0" w:type="auto"/>
            <w:tcBorders>
              <w:right w:val="single" w:sz="6" w:space="0" w:color="auto"/>
            </w:tcBorders>
            <w:vAlign w:val="center"/>
            <w:hideMark/>
          </w:tcPr>
          <w:p w14:paraId="0D664A26" w14:textId="77777777" w:rsidR="00FD10E6" w:rsidRDefault="00FD10E6">
            <w:pPr>
              <w:jc w:val="right"/>
              <w:rPr>
                <w:rFonts w:eastAsia="Times New Roman"/>
              </w:rPr>
            </w:pPr>
            <w:r>
              <w:rPr>
                <w:rFonts w:eastAsia="Times New Roman"/>
              </w:rPr>
              <w:t xml:space="preserve">1 </w:t>
            </w:r>
          </w:p>
        </w:tc>
        <w:tc>
          <w:tcPr>
            <w:tcW w:w="0" w:type="auto"/>
            <w:vAlign w:val="center"/>
            <w:hideMark/>
          </w:tcPr>
          <w:p w14:paraId="28374E2D" w14:textId="77777777" w:rsidR="00FD10E6" w:rsidRDefault="00FD10E6">
            <w:pPr>
              <w:jc w:val="right"/>
              <w:rPr>
                <w:rFonts w:eastAsia="Times New Roman"/>
              </w:rPr>
            </w:pPr>
            <w:r>
              <w:rPr>
                <w:rFonts w:eastAsia="Times New Roman"/>
              </w:rPr>
              <w:t xml:space="preserve">87 </w:t>
            </w:r>
          </w:p>
        </w:tc>
        <w:tc>
          <w:tcPr>
            <w:tcW w:w="0" w:type="auto"/>
            <w:vAlign w:val="center"/>
            <w:hideMark/>
          </w:tcPr>
          <w:p w14:paraId="6CBEDAED" w14:textId="77777777" w:rsidR="00FD10E6" w:rsidRDefault="00FD10E6">
            <w:pPr>
              <w:jc w:val="right"/>
              <w:rPr>
                <w:rFonts w:eastAsia="Times New Roman"/>
              </w:rPr>
            </w:pPr>
            <w:r>
              <w:rPr>
                <w:rFonts w:eastAsia="Times New Roman"/>
              </w:rPr>
              <w:t xml:space="preserve">13 </w:t>
            </w:r>
          </w:p>
        </w:tc>
        <w:tc>
          <w:tcPr>
            <w:tcW w:w="0" w:type="auto"/>
            <w:tcBorders>
              <w:right w:val="single" w:sz="6" w:space="0" w:color="auto"/>
            </w:tcBorders>
            <w:vAlign w:val="center"/>
            <w:hideMark/>
          </w:tcPr>
          <w:p w14:paraId="70E1BA58" w14:textId="77777777" w:rsidR="00FD10E6" w:rsidRDefault="00FD10E6">
            <w:pPr>
              <w:jc w:val="right"/>
              <w:rPr>
                <w:rFonts w:eastAsia="Times New Roman"/>
              </w:rPr>
            </w:pPr>
            <w:r>
              <w:rPr>
                <w:rFonts w:eastAsia="Times New Roman"/>
              </w:rPr>
              <w:t xml:space="preserve">0 </w:t>
            </w:r>
          </w:p>
        </w:tc>
        <w:tc>
          <w:tcPr>
            <w:tcW w:w="0" w:type="auto"/>
            <w:vAlign w:val="center"/>
            <w:hideMark/>
          </w:tcPr>
          <w:p w14:paraId="1EB6B2BD" w14:textId="77777777" w:rsidR="00FD10E6" w:rsidRDefault="00FD10E6">
            <w:pPr>
              <w:jc w:val="right"/>
              <w:rPr>
                <w:rFonts w:eastAsia="Times New Roman"/>
              </w:rPr>
            </w:pPr>
            <w:r>
              <w:rPr>
                <w:rFonts w:eastAsia="Times New Roman"/>
              </w:rPr>
              <w:t xml:space="preserve">94 </w:t>
            </w:r>
          </w:p>
        </w:tc>
        <w:tc>
          <w:tcPr>
            <w:tcW w:w="0" w:type="auto"/>
            <w:vAlign w:val="center"/>
            <w:hideMark/>
          </w:tcPr>
          <w:p w14:paraId="61F3BE5F" w14:textId="77777777" w:rsidR="00FD10E6" w:rsidRDefault="00FD10E6">
            <w:pPr>
              <w:jc w:val="right"/>
              <w:rPr>
                <w:rFonts w:eastAsia="Times New Roman"/>
              </w:rPr>
            </w:pPr>
            <w:r>
              <w:rPr>
                <w:rFonts w:eastAsia="Times New Roman"/>
              </w:rPr>
              <w:t xml:space="preserve">6 </w:t>
            </w:r>
          </w:p>
        </w:tc>
        <w:tc>
          <w:tcPr>
            <w:tcW w:w="0" w:type="auto"/>
            <w:tcBorders>
              <w:right w:val="single" w:sz="6" w:space="0" w:color="auto"/>
            </w:tcBorders>
            <w:vAlign w:val="center"/>
            <w:hideMark/>
          </w:tcPr>
          <w:p w14:paraId="5EDB27D0" w14:textId="77777777" w:rsidR="00FD10E6" w:rsidRDefault="00FD10E6">
            <w:pPr>
              <w:jc w:val="right"/>
              <w:rPr>
                <w:rFonts w:eastAsia="Times New Roman"/>
              </w:rPr>
            </w:pPr>
            <w:r>
              <w:rPr>
                <w:rFonts w:eastAsia="Times New Roman"/>
              </w:rPr>
              <w:t xml:space="preserve">0 </w:t>
            </w:r>
          </w:p>
        </w:tc>
        <w:tc>
          <w:tcPr>
            <w:tcW w:w="0" w:type="auto"/>
            <w:vAlign w:val="center"/>
            <w:hideMark/>
          </w:tcPr>
          <w:p w14:paraId="18934695" w14:textId="77777777" w:rsidR="00FD10E6" w:rsidRDefault="00FD10E6">
            <w:pPr>
              <w:jc w:val="right"/>
              <w:rPr>
                <w:rFonts w:eastAsia="Times New Roman"/>
              </w:rPr>
            </w:pPr>
            <w:r>
              <w:rPr>
                <w:rFonts w:eastAsia="Times New Roman"/>
              </w:rPr>
              <w:t xml:space="preserve">86 </w:t>
            </w:r>
          </w:p>
        </w:tc>
        <w:tc>
          <w:tcPr>
            <w:tcW w:w="0" w:type="auto"/>
            <w:vAlign w:val="center"/>
            <w:hideMark/>
          </w:tcPr>
          <w:p w14:paraId="65078ACF" w14:textId="77777777" w:rsidR="00FD10E6" w:rsidRDefault="00FD10E6">
            <w:pPr>
              <w:jc w:val="right"/>
              <w:rPr>
                <w:rFonts w:eastAsia="Times New Roman"/>
              </w:rPr>
            </w:pPr>
            <w:r>
              <w:rPr>
                <w:rFonts w:eastAsia="Times New Roman"/>
              </w:rPr>
              <w:t xml:space="preserve">13 </w:t>
            </w:r>
          </w:p>
        </w:tc>
        <w:tc>
          <w:tcPr>
            <w:tcW w:w="0" w:type="auto"/>
            <w:tcBorders>
              <w:right w:val="single" w:sz="6" w:space="0" w:color="auto"/>
            </w:tcBorders>
            <w:vAlign w:val="center"/>
            <w:hideMark/>
          </w:tcPr>
          <w:p w14:paraId="6D650861" w14:textId="77777777" w:rsidR="00FD10E6" w:rsidRDefault="00FD10E6">
            <w:pPr>
              <w:jc w:val="right"/>
              <w:rPr>
                <w:rFonts w:eastAsia="Times New Roman"/>
              </w:rPr>
            </w:pPr>
            <w:r>
              <w:rPr>
                <w:rFonts w:eastAsia="Times New Roman"/>
              </w:rPr>
              <w:t xml:space="preserve">1 </w:t>
            </w:r>
          </w:p>
        </w:tc>
        <w:tc>
          <w:tcPr>
            <w:tcW w:w="0" w:type="auto"/>
            <w:vAlign w:val="center"/>
            <w:hideMark/>
          </w:tcPr>
          <w:p w14:paraId="57FF61A1" w14:textId="77777777" w:rsidR="00FD10E6" w:rsidRDefault="00FD10E6">
            <w:pPr>
              <w:jc w:val="right"/>
              <w:rPr>
                <w:rFonts w:eastAsia="Times New Roman"/>
              </w:rPr>
            </w:pPr>
            <w:r>
              <w:rPr>
                <w:rFonts w:eastAsia="Times New Roman"/>
              </w:rPr>
              <w:t xml:space="preserve">92 </w:t>
            </w:r>
          </w:p>
        </w:tc>
        <w:tc>
          <w:tcPr>
            <w:tcW w:w="0" w:type="auto"/>
            <w:vAlign w:val="center"/>
            <w:hideMark/>
          </w:tcPr>
          <w:p w14:paraId="7B514902" w14:textId="77777777" w:rsidR="00FD10E6" w:rsidRDefault="00FD10E6">
            <w:pPr>
              <w:jc w:val="right"/>
              <w:rPr>
                <w:rFonts w:eastAsia="Times New Roman"/>
              </w:rPr>
            </w:pPr>
            <w:r>
              <w:rPr>
                <w:rFonts w:eastAsia="Times New Roman"/>
              </w:rPr>
              <w:t xml:space="preserve">7 </w:t>
            </w:r>
          </w:p>
        </w:tc>
        <w:tc>
          <w:tcPr>
            <w:tcW w:w="0" w:type="auto"/>
            <w:tcBorders>
              <w:right w:val="single" w:sz="6" w:space="0" w:color="auto"/>
            </w:tcBorders>
            <w:vAlign w:val="center"/>
            <w:hideMark/>
          </w:tcPr>
          <w:p w14:paraId="786AC4AA" w14:textId="77777777" w:rsidR="00FD10E6" w:rsidRDefault="00FD10E6">
            <w:pPr>
              <w:jc w:val="right"/>
              <w:rPr>
                <w:rFonts w:eastAsia="Times New Roman"/>
              </w:rPr>
            </w:pPr>
            <w:r>
              <w:rPr>
                <w:rFonts w:eastAsia="Times New Roman"/>
              </w:rPr>
              <w:t xml:space="preserve">0 </w:t>
            </w:r>
          </w:p>
        </w:tc>
      </w:tr>
      <w:tr w:rsidR="00FD10E6" w14:paraId="0C246734" w14:textId="77777777">
        <w:trPr>
          <w:divId w:val="1871795580"/>
          <w:tblCellSpacing w:w="15" w:type="dxa"/>
        </w:trPr>
        <w:tc>
          <w:tcPr>
            <w:tcW w:w="0" w:type="auto"/>
            <w:tcBorders>
              <w:right w:val="single" w:sz="6" w:space="0" w:color="auto"/>
            </w:tcBorders>
            <w:vAlign w:val="center"/>
            <w:hideMark/>
          </w:tcPr>
          <w:p w14:paraId="46989FE9" w14:textId="77777777" w:rsidR="00FD10E6" w:rsidRDefault="00FD10E6">
            <w:pPr>
              <w:rPr>
                <w:rFonts w:eastAsia="Times New Roman"/>
              </w:rPr>
            </w:pPr>
            <w:r>
              <w:rPr>
                <w:rFonts w:eastAsia="Times New Roman"/>
              </w:rPr>
              <w:t xml:space="preserve">Non-working adult </w:t>
            </w:r>
          </w:p>
        </w:tc>
        <w:tc>
          <w:tcPr>
            <w:tcW w:w="0" w:type="auto"/>
            <w:vAlign w:val="center"/>
            <w:hideMark/>
          </w:tcPr>
          <w:p w14:paraId="683B8502" w14:textId="77777777" w:rsidR="00FD10E6" w:rsidRDefault="00FD10E6">
            <w:pPr>
              <w:jc w:val="right"/>
              <w:rPr>
                <w:rFonts w:eastAsia="Times New Roman"/>
              </w:rPr>
            </w:pPr>
            <w:r>
              <w:rPr>
                <w:rFonts w:eastAsia="Times New Roman"/>
              </w:rPr>
              <w:t xml:space="preserve">73 </w:t>
            </w:r>
          </w:p>
        </w:tc>
        <w:tc>
          <w:tcPr>
            <w:tcW w:w="0" w:type="auto"/>
            <w:vAlign w:val="center"/>
            <w:hideMark/>
          </w:tcPr>
          <w:p w14:paraId="4E6A95FC" w14:textId="77777777" w:rsidR="00FD10E6" w:rsidRDefault="00FD10E6">
            <w:pPr>
              <w:jc w:val="right"/>
              <w:rPr>
                <w:rFonts w:eastAsia="Times New Roman"/>
              </w:rPr>
            </w:pPr>
            <w:r>
              <w:rPr>
                <w:rFonts w:eastAsia="Times New Roman"/>
              </w:rPr>
              <w:t xml:space="preserve">13 </w:t>
            </w:r>
          </w:p>
        </w:tc>
        <w:tc>
          <w:tcPr>
            <w:tcW w:w="0" w:type="auto"/>
            <w:tcBorders>
              <w:right w:val="single" w:sz="6" w:space="0" w:color="auto"/>
            </w:tcBorders>
            <w:vAlign w:val="center"/>
            <w:hideMark/>
          </w:tcPr>
          <w:p w14:paraId="6A08D2D7" w14:textId="77777777" w:rsidR="00FD10E6" w:rsidRDefault="00FD10E6">
            <w:pPr>
              <w:jc w:val="right"/>
              <w:rPr>
                <w:rFonts w:eastAsia="Times New Roman"/>
              </w:rPr>
            </w:pPr>
            <w:r>
              <w:rPr>
                <w:rFonts w:eastAsia="Times New Roman"/>
              </w:rPr>
              <w:t xml:space="preserve">14 </w:t>
            </w:r>
          </w:p>
        </w:tc>
        <w:tc>
          <w:tcPr>
            <w:tcW w:w="0" w:type="auto"/>
            <w:vAlign w:val="center"/>
            <w:hideMark/>
          </w:tcPr>
          <w:p w14:paraId="6F8D6A54" w14:textId="77777777" w:rsidR="00FD10E6" w:rsidRDefault="00FD10E6">
            <w:pPr>
              <w:jc w:val="right"/>
              <w:rPr>
                <w:rFonts w:eastAsia="Times New Roman"/>
              </w:rPr>
            </w:pPr>
            <w:r>
              <w:rPr>
                <w:rFonts w:eastAsia="Times New Roman"/>
              </w:rPr>
              <w:t xml:space="preserve">60 </w:t>
            </w:r>
          </w:p>
        </w:tc>
        <w:tc>
          <w:tcPr>
            <w:tcW w:w="0" w:type="auto"/>
            <w:vAlign w:val="center"/>
            <w:hideMark/>
          </w:tcPr>
          <w:p w14:paraId="1F350BC2" w14:textId="77777777" w:rsidR="00FD10E6" w:rsidRDefault="00FD10E6">
            <w:pPr>
              <w:jc w:val="right"/>
              <w:rPr>
                <w:rFonts w:eastAsia="Times New Roman"/>
              </w:rPr>
            </w:pPr>
            <w:r>
              <w:rPr>
                <w:rFonts w:eastAsia="Times New Roman"/>
              </w:rPr>
              <w:t xml:space="preserve">37 </w:t>
            </w:r>
          </w:p>
        </w:tc>
        <w:tc>
          <w:tcPr>
            <w:tcW w:w="0" w:type="auto"/>
            <w:tcBorders>
              <w:right w:val="single" w:sz="6" w:space="0" w:color="auto"/>
            </w:tcBorders>
            <w:vAlign w:val="center"/>
            <w:hideMark/>
          </w:tcPr>
          <w:p w14:paraId="5110D30A" w14:textId="77777777" w:rsidR="00FD10E6" w:rsidRDefault="00FD10E6">
            <w:pPr>
              <w:jc w:val="right"/>
              <w:rPr>
                <w:rFonts w:eastAsia="Times New Roman"/>
              </w:rPr>
            </w:pPr>
            <w:r>
              <w:rPr>
                <w:rFonts w:eastAsia="Times New Roman"/>
              </w:rPr>
              <w:t xml:space="preserve">3 </w:t>
            </w:r>
          </w:p>
        </w:tc>
        <w:tc>
          <w:tcPr>
            <w:tcW w:w="0" w:type="auto"/>
            <w:vAlign w:val="center"/>
            <w:hideMark/>
          </w:tcPr>
          <w:p w14:paraId="0D7CFE01" w14:textId="77777777" w:rsidR="00FD10E6" w:rsidRDefault="00FD10E6">
            <w:pPr>
              <w:jc w:val="right"/>
              <w:rPr>
                <w:rFonts w:eastAsia="Times New Roman"/>
              </w:rPr>
            </w:pPr>
            <w:r>
              <w:rPr>
                <w:rFonts w:eastAsia="Times New Roman"/>
              </w:rPr>
              <w:t xml:space="preserve">66 </w:t>
            </w:r>
          </w:p>
        </w:tc>
        <w:tc>
          <w:tcPr>
            <w:tcW w:w="0" w:type="auto"/>
            <w:vAlign w:val="center"/>
            <w:hideMark/>
          </w:tcPr>
          <w:p w14:paraId="0F2917E6" w14:textId="77777777" w:rsidR="00FD10E6" w:rsidRDefault="00FD10E6">
            <w:pPr>
              <w:jc w:val="right"/>
              <w:rPr>
                <w:rFonts w:eastAsia="Times New Roman"/>
              </w:rPr>
            </w:pPr>
            <w:r>
              <w:rPr>
                <w:rFonts w:eastAsia="Times New Roman"/>
              </w:rPr>
              <w:t xml:space="preserve">31 </w:t>
            </w:r>
          </w:p>
        </w:tc>
        <w:tc>
          <w:tcPr>
            <w:tcW w:w="0" w:type="auto"/>
            <w:tcBorders>
              <w:right w:val="single" w:sz="6" w:space="0" w:color="auto"/>
            </w:tcBorders>
            <w:vAlign w:val="center"/>
            <w:hideMark/>
          </w:tcPr>
          <w:p w14:paraId="36869A7D" w14:textId="77777777" w:rsidR="00FD10E6" w:rsidRDefault="00FD10E6">
            <w:pPr>
              <w:jc w:val="right"/>
              <w:rPr>
                <w:rFonts w:eastAsia="Times New Roman"/>
              </w:rPr>
            </w:pPr>
            <w:r>
              <w:rPr>
                <w:rFonts w:eastAsia="Times New Roman"/>
              </w:rPr>
              <w:t xml:space="preserve">3 </w:t>
            </w:r>
          </w:p>
        </w:tc>
        <w:tc>
          <w:tcPr>
            <w:tcW w:w="0" w:type="auto"/>
            <w:vAlign w:val="center"/>
            <w:hideMark/>
          </w:tcPr>
          <w:p w14:paraId="64E16F45" w14:textId="77777777" w:rsidR="00FD10E6" w:rsidRDefault="00FD10E6">
            <w:pPr>
              <w:jc w:val="right"/>
              <w:rPr>
                <w:rFonts w:eastAsia="Times New Roman"/>
              </w:rPr>
            </w:pPr>
            <w:r>
              <w:rPr>
                <w:rFonts w:eastAsia="Times New Roman"/>
              </w:rPr>
              <w:t xml:space="preserve">93 </w:t>
            </w:r>
          </w:p>
        </w:tc>
        <w:tc>
          <w:tcPr>
            <w:tcW w:w="0" w:type="auto"/>
            <w:vAlign w:val="center"/>
            <w:hideMark/>
          </w:tcPr>
          <w:p w14:paraId="37769D4F" w14:textId="77777777" w:rsidR="00FD10E6" w:rsidRDefault="00FD10E6">
            <w:pPr>
              <w:jc w:val="right"/>
              <w:rPr>
                <w:rFonts w:eastAsia="Times New Roman"/>
              </w:rPr>
            </w:pPr>
            <w:r>
              <w:rPr>
                <w:rFonts w:eastAsia="Times New Roman"/>
              </w:rPr>
              <w:t xml:space="preserve">7 </w:t>
            </w:r>
          </w:p>
        </w:tc>
        <w:tc>
          <w:tcPr>
            <w:tcW w:w="0" w:type="auto"/>
            <w:tcBorders>
              <w:right w:val="single" w:sz="6" w:space="0" w:color="auto"/>
            </w:tcBorders>
            <w:vAlign w:val="center"/>
            <w:hideMark/>
          </w:tcPr>
          <w:p w14:paraId="5C7DA11C" w14:textId="77777777" w:rsidR="00FD10E6" w:rsidRDefault="00FD10E6">
            <w:pPr>
              <w:jc w:val="right"/>
              <w:rPr>
                <w:rFonts w:eastAsia="Times New Roman"/>
              </w:rPr>
            </w:pPr>
            <w:r>
              <w:rPr>
                <w:rFonts w:eastAsia="Times New Roman"/>
              </w:rPr>
              <w:t xml:space="preserve">0 </w:t>
            </w:r>
          </w:p>
        </w:tc>
        <w:tc>
          <w:tcPr>
            <w:tcW w:w="0" w:type="auto"/>
            <w:vAlign w:val="center"/>
            <w:hideMark/>
          </w:tcPr>
          <w:p w14:paraId="5A9A9EF7" w14:textId="77777777" w:rsidR="00FD10E6" w:rsidRDefault="00FD10E6">
            <w:pPr>
              <w:jc w:val="right"/>
              <w:rPr>
                <w:rFonts w:eastAsia="Times New Roman"/>
              </w:rPr>
            </w:pPr>
            <w:r>
              <w:rPr>
                <w:rFonts w:eastAsia="Times New Roman"/>
              </w:rPr>
              <w:t xml:space="preserve">80 </w:t>
            </w:r>
          </w:p>
        </w:tc>
        <w:tc>
          <w:tcPr>
            <w:tcW w:w="0" w:type="auto"/>
            <w:vAlign w:val="center"/>
            <w:hideMark/>
          </w:tcPr>
          <w:p w14:paraId="78D143DE" w14:textId="77777777" w:rsidR="00FD10E6" w:rsidRDefault="00FD10E6">
            <w:pPr>
              <w:jc w:val="right"/>
              <w:rPr>
                <w:rFonts w:eastAsia="Times New Roman"/>
              </w:rPr>
            </w:pPr>
            <w:r>
              <w:rPr>
                <w:rFonts w:eastAsia="Times New Roman"/>
              </w:rPr>
              <w:t xml:space="preserve">19 </w:t>
            </w:r>
          </w:p>
        </w:tc>
        <w:tc>
          <w:tcPr>
            <w:tcW w:w="0" w:type="auto"/>
            <w:tcBorders>
              <w:right w:val="single" w:sz="6" w:space="0" w:color="auto"/>
            </w:tcBorders>
            <w:vAlign w:val="center"/>
            <w:hideMark/>
          </w:tcPr>
          <w:p w14:paraId="0F258932" w14:textId="77777777" w:rsidR="00FD10E6" w:rsidRDefault="00FD10E6">
            <w:pPr>
              <w:jc w:val="right"/>
              <w:rPr>
                <w:rFonts w:eastAsia="Times New Roman"/>
              </w:rPr>
            </w:pPr>
            <w:r>
              <w:rPr>
                <w:rFonts w:eastAsia="Times New Roman"/>
              </w:rPr>
              <w:t xml:space="preserve">1 </w:t>
            </w:r>
          </w:p>
        </w:tc>
        <w:tc>
          <w:tcPr>
            <w:tcW w:w="0" w:type="auto"/>
            <w:vAlign w:val="center"/>
            <w:hideMark/>
          </w:tcPr>
          <w:p w14:paraId="2E0D0C38" w14:textId="77777777" w:rsidR="00FD10E6" w:rsidRDefault="00FD10E6">
            <w:pPr>
              <w:jc w:val="right"/>
              <w:rPr>
                <w:rFonts w:eastAsia="Times New Roman"/>
              </w:rPr>
            </w:pPr>
            <w:r>
              <w:rPr>
                <w:rFonts w:eastAsia="Times New Roman"/>
              </w:rPr>
              <w:t xml:space="preserve">90 </w:t>
            </w:r>
          </w:p>
        </w:tc>
        <w:tc>
          <w:tcPr>
            <w:tcW w:w="0" w:type="auto"/>
            <w:vAlign w:val="center"/>
            <w:hideMark/>
          </w:tcPr>
          <w:p w14:paraId="459A9E01" w14:textId="77777777" w:rsidR="00FD10E6" w:rsidRDefault="00FD10E6">
            <w:pPr>
              <w:jc w:val="right"/>
              <w:rPr>
                <w:rFonts w:eastAsia="Times New Roman"/>
              </w:rPr>
            </w:pPr>
            <w:r>
              <w:rPr>
                <w:rFonts w:eastAsia="Times New Roman"/>
              </w:rPr>
              <w:t xml:space="preserve">10 </w:t>
            </w:r>
          </w:p>
        </w:tc>
        <w:tc>
          <w:tcPr>
            <w:tcW w:w="0" w:type="auto"/>
            <w:tcBorders>
              <w:right w:val="single" w:sz="6" w:space="0" w:color="auto"/>
            </w:tcBorders>
            <w:vAlign w:val="center"/>
            <w:hideMark/>
          </w:tcPr>
          <w:p w14:paraId="57AC6826" w14:textId="77777777" w:rsidR="00FD10E6" w:rsidRDefault="00FD10E6">
            <w:pPr>
              <w:jc w:val="right"/>
              <w:rPr>
                <w:rFonts w:eastAsia="Times New Roman"/>
              </w:rPr>
            </w:pPr>
            <w:r>
              <w:rPr>
                <w:rFonts w:eastAsia="Times New Roman"/>
              </w:rPr>
              <w:t xml:space="preserve">1 </w:t>
            </w:r>
          </w:p>
        </w:tc>
      </w:tr>
      <w:tr w:rsidR="00FD10E6" w14:paraId="2D1B89EE" w14:textId="77777777">
        <w:trPr>
          <w:divId w:val="1871795580"/>
          <w:tblCellSpacing w:w="15" w:type="dxa"/>
        </w:trPr>
        <w:tc>
          <w:tcPr>
            <w:tcW w:w="0" w:type="auto"/>
            <w:tcBorders>
              <w:right w:val="single" w:sz="6" w:space="0" w:color="auto"/>
            </w:tcBorders>
            <w:vAlign w:val="center"/>
            <w:hideMark/>
          </w:tcPr>
          <w:p w14:paraId="6B97F0DB" w14:textId="77777777" w:rsidR="00FD10E6" w:rsidRDefault="00FD10E6">
            <w:pPr>
              <w:rPr>
                <w:rFonts w:eastAsia="Times New Roman"/>
              </w:rPr>
            </w:pPr>
            <w:r>
              <w:rPr>
                <w:rFonts w:eastAsia="Times New Roman"/>
              </w:rPr>
              <w:t xml:space="preserve">Non-working senior </w:t>
            </w:r>
          </w:p>
        </w:tc>
        <w:tc>
          <w:tcPr>
            <w:tcW w:w="0" w:type="auto"/>
            <w:vAlign w:val="center"/>
            <w:hideMark/>
          </w:tcPr>
          <w:p w14:paraId="3EFFFFE3" w14:textId="77777777" w:rsidR="00FD10E6" w:rsidRDefault="00FD10E6">
            <w:pPr>
              <w:jc w:val="right"/>
              <w:rPr>
                <w:rFonts w:eastAsia="Times New Roman"/>
              </w:rPr>
            </w:pPr>
            <w:r>
              <w:rPr>
                <w:rFonts w:eastAsia="Times New Roman"/>
              </w:rPr>
              <w:t xml:space="preserve">89 </w:t>
            </w:r>
          </w:p>
        </w:tc>
        <w:tc>
          <w:tcPr>
            <w:tcW w:w="0" w:type="auto"/>
            <w:vAlign w:val="center"/>
            <w:hideMark/>
          </w:tcPr>
          <w:p w14:paraId="7E088AE4" w14:textId="77777777" w:rsidR="00FD10E6" w:rsidRDefault="00FD10E6">
            <w:pPr>
              <w:jc w:val="right"/>
              <w:rPr>
                <w:rFonts w:eastAsia="Times New Roman"/>
              </w:rPr>
            </w:pPr>
            <w:r>
              <w:rPr>
                <w:rFonts w:eastAsia="Times New Roman"/>
              </w:rPr>
              <w:t xml:space="preserve">7 </w:t>
            </w:r>
          </w:p>
        </w:tc>
        <w:tc>
          <w:tcPr>
            <w:tcW w:w="0" w:type="auto"/>
            <w:tcBorders>
              <w:right w:val="single" w:sz="6" w:space="0" w:color="auto"/>
            </w:tcBorders>
            <w:vAlign w:val="center"/>
            <w:hideMark/>
          </w:tcPr>
          <w:p w14:paraId="28C54E75" w14:textId="77777777" w:rsidR="00FD10E6" w:rsidRDefault="00FD10E6">
            <w:pPr>
              <w:jc w:val="right"/>
              <w:rPr>
                <w:rFonts w:eastAsia="Times New Roman"/>
              </w:rPr>
            </w:pPr>
            <w:r>
              <w:rPr>
                <w:rFonts w:eastAsia="Times New Roman"/>
              </w:rPr>
              <w:t xml:space="preserve">4 </w:t>
            </w:r>
          </w:p>
        </w:tc>
        <w:tc>
          <w:tcPr>
            <w:tcW w:w="0" w:type="auto"/>
            <w:vAlign w:val="center"/>
            <w:hideMark/>
          </w:tcPr>
          <w:p w14:paraId="345F9B46" w14:textId="77777777" w:rsidR="00FD10E6" w:rsidRDefault="00FD10E6">
            <w:pPr>
              <w:jc w:val="right"/>
              <w:rPr>
                <w:rFonts w:eastAsia="Times New Roman"/>
              </w:rPr>
            </w:pPr>
            <w:r>
              <w:rPr>
                <w:rFonts w:eastAsia="Times New Roman"/>
              </w:rPr>
              <w:t xml:space="preserve">51 </w:t>
            </w:r>
          </w:p>
        </w:tc>
        <w:tc>
          <w:tcPr>
            <w:tcW w:w="0" w:type="auto"/>
            <w:vAlign w:val="center"/>
            <w:hideMark/>
          </w:tcPr>
          <w:p w14:paraId="52D48BD1" w14:textId="77777777" w:rsidR="00FD10E6" w:rsidRDefault="00FD10E6">
            <w:pPr>
              <w:jc w:val="right"/>
              <w:rPr>
                <w:rFonts w:eastAsia="Times New Roman"/>
              </w:rPr>
            </w:pPr>
            <w:r>
              <w:rPr>
                <w:rFonts w:eastAsia="Times New Roman"/>
              </w:rPr>
              <w:t xml:space="preserve">42 </w:t>
            </w:r>
          </w:p>
        </w:tc>
        <w:tc>
          <w:tcPr>
            <w:tcW w:w="0" w:type="auto"/>
            <w:tcBorders>
              <w:right w:val="single" w:sz="6" w:space="0" w:color="auto"/>
            </w:tcBorders>
            <w:vAlign w:val="center"/>
            <w:hideMark/>
          </w:tcPr>
          <w:p w14:paraId="3F04C464" w14:textId="77777777" w:rsidR="00FD10E6" w:rsidRDefault="00FD10E6">
            <w:pPr>
              <w:jc w:val="right"/>
              <w:rPr>
                <w:rFonts w:eastAsia="Times New Roman"/>
              </w:rPr>
            </w:pPr>
            <w:r>
              <w:rPr>
                <w:rFonts w:eastAsia="Times New Roman"/>
              </w:rPr>
              <w:t xml:space="preserve">7 </w:t>
            </w:r>
          </w:p>
        </w:tc>
        <w:tc>
          <w:tcPr>
            <w:tcW w:w="0" w:type="auto"/>
            <w:vAlign w:val="center"/>
            <w:hideMark/>
          </w:tcPr>
          <w:p w14:paraId="34EF06A6" w14:textId="77777777" w:rsidR="00FD10E6" w:rsidRDefault="00FD10E6">
            <w:pPr>
              <w:jc w:val="right"/>
              <w:rPr>
                <w:rFonts w:eastAsia="Times New Roman"/>
              </w:rPr>
            </w:pPr>
            <w:r>
              <w:rPr>
                <w:rFonts w:eastAsia="Times New Roman"/>
              </w:rPr>
              <w:t xml:space="preserve">70 </w:t>
            </w:r>
          </w:p>
        </w:tc>
        <w:tc>
          <w:tcPr>
            <w:tcW w:w="0" w:type="auto"/>
            <w:vAlign w:val="center"/>
            <w:hideMark/>
          </w:tcPr>
          <w:p w14:paraId="50DECB5F" w14:textId="77777777" w:rsidR="00FD10E6" w:rsidRDefault="00FD10E6">
            <w:pPr>
              <w:jc w:val="right"/>
              <w:rPr>
                <w:rFonts w:eastAsia="Times New Roman"/>
              </w:rPr>
            </w:pPr>
            <w:r>
              <w:rPr>
                <w:rFonts w:eastAsia="Times New Roman"/>
              </w:rPr>
              <w:t xml:space="preserve">26 </w:t>
            </w:r>
          </w:p>
        </w:tc>
        <w:tc>
          <w:tcPr>
            <w:tcW w:w="0" w:type="auto"/>
            <w:tcBorders>
              <w:right w:val="single" w:sz="6" w:space="0" w:color="auto"/>
            </w:tcBorders>
            <w:vAlign w:val="center"/>
            <w:hideMark/>
          </w:tcPr>
          <w:p w14:paraId="0E2CD6C7" w14:textId="77777777" w:rsidR="00FD10E6" w:rsidRDefault="00FD10E6">
            <w:pPr>
              <w:jc w:val="right"/>
              <w:rPr>
                <w:rFonts w:eastAsia="Times New Roman"/>
              </w:rPr>
            </w:pPr>
            <w:r>
              <w:rPr>
                <w:rFonts w:eastAsia="Times New Roman"/>
              </w:rPr>
              <w:t xml:space="preserve">3 </w:t>
            </w:r>
          </w:p>
        </w:tc>
        <w:tc>
          <w:tcPr>
            <w:tcW w:w="0" w:type="auto"/>
            <w:vAlign w:val="center"/>
            <w:hideMark/>
          </w:tcPr>
          <w:p w14:paraId="69384CE8" w14:textId="77777777" w:rsidR="00FD10E6" w:rsidRDefault="00FD10E6">
            <w:pPr>
              <w:jc w:val="right"/>
              <w:rPr>
                <w:rFonts w:eastAsia="Times New Roman"/>
              </w:rPr>
            </w:pPr>
            <w:r>
              <w:rPr>
                <w:rFonts w:eastAsia="Times New Roman"/>
              </w:rPr>
              <w:t xml:space="preserve">93 </w:t>
            </w:r>
          </w:p>
        </w:tc>
        <w:tc>
          <w:tcPr>
            <w:tcW w:w="0" w:type="auto"/>
            <w:vAlign w:val="center"/>
            <w:hideMark/>
          </w:tcPr>
          <w:p w14:paraId="2FEB5E76" w14:textId="77777777" w:rsidR="00FD10E6" w:rsidRDefault="00FD10E6">
            <w:pPr>
              <w:jc w:val="right"/>
              <w:rPr>
                <w:rFonts w:eastAsia="Times New Roman"/>
              </w:rPr>
            </w:pPr>
            <w:r>
              <w:rPr>
                <w:rFonts w:eastAsia="Times New Roman"/>
              </w:rPr>
              <w:t xml:space="preserve">7 </w:t>
            </w:r>
          </w:p>
        </w:tc>
        <w:tc>
          <w:tcPr>
            <w:tcW w:w="0" w:type="auto"/>
            <w:tcBorders>
              <w:right w:val="single" w:sz="6" w:space="0" w:color="auto"/>
            </w:tcBorders>
            <w:vAlign w:val="center"/>
            <w:hideMark/>
          </w:tcPr>
          <w:p w14:paraId="7393AA35" w14:textId="77777777" w:rsidR="00FD10E6" w:rsidRDefault="00FD10E6">
            <w:pPr>
              <w:jc w:val="right"/>
              <w:rPr>
                <w:rFonts w:eastAsia="Times New Roman"/>
              </w:rPr>
            </w:pPr>
            <w:r>
              <w:rPr>
                <w:rFonts w:eastAsia="Times New Roman"/>
              </w:rPr>
              <w:t xml:space="preserve">0 </w:t>
            </w:r>
          </w:p>
        </w:tc>
        <w:tc>
          <w:tcPr>
            <w:tcW w:w="0" w:type="auto"/>
            <w:vAlign w:val="center"/>
            <w:hideMark/>
          </w:tcPr>
          <w:p w14:paraId="02F5AF30" w14:textId="77777777" w:rsidR="00FD10E6" w:rsidRDefault="00FD10E6">
            <w:pPr>
              <w:jc w:val="right"/>
              <w:rPr>
                <w:rFonts w:eastAsia="Times New Roman"/>
              </w:rPr>
            </w:pPr>
            <w:r>
              <w:rPr>
                <w:rFonts w:eastAsia="Times New Roman"/>
              </w:rPr>
              <w:t xml:space="preserve">78 </w:t>
            </w:r>
          </w:p>
        </w:tc>
        <w:tc>
          <w:tcPr>
            <w:tcW w:w="0" w:type="auto"/>
            <w:vAlign w:val="center"/>
            <w:hideMark/>
          </w:tcPr>
          <w:p w14:paraId="264E88B3" w14:textId="77777777" w:rsidR="00FD10E6" w:rsidRDefault="00FD10E6">
            <w:pPr>
              <w:jc w:val="right"/>
              <w:rPr>
                <w:rFonts w:eastAsia="Times New Roman"/>
              </w:rPr>
            </w:pPr>
            <w:r>
              <w:rPr>
                <w:rFonts w:eastAsia="Times New Roman"/>
              </w:rPr>
              <w:t xml:space="preserve">20 </w:t>
            </w:r>
          </w:p>
        </w:tc>
        <w:tc>
          <w:tcPr>
            <w:tcW w:w="0" w:type="auto"/>
            <w:tcBorders>
              <w:right w:val="single" w:sz="6" w:space="0" w:color="auto"/>
            </w:tcBorders>
            <w:vAlign w:val="center"/>
            <w:hideMark/>
          </w:tcPr>
          <w:p w14:paraId="2DDF00B7" w14:textId="77777777" w:rsidR="00FD10E6" w:rsidRDefault="00FD10E6">
            <w:pPr>
              <w:jc w:val="right"/>
              <w:rPr>
                <w:rFonts w:eastAsia="Times New Roman"/>
              </w:rPr>
            </w:pPr>
            <w:r>
              <w:rPr>
                <w:rFonts w:eastAsia="Times New Roman"/>
              </w:rPr>
              <w:t xml:space="preserve">2 </w:t>
            </w:r>
          </w:p>
        </w:tc>
        <w:tc>
          <w:tcPr>
            <w:tcW w:w="0" w:type="auto"/>
            <w:vAlign w:val="center"/>
            <w:hideMark/>
          </w:tcPr>
          <w:p w14:paraId="5F2B341C" w14:textId="77777777" w:rsidR="00FD10E6" w:rsidRDefault="00FD10E6">
            <w:pPr>
              <w:jc w:val="right"/>
              <w:rPr>
                <w:rFonts w:eastAsia="Times New Roman"/>
              </w:rPr>
            </w:pPr>
            <w:r>
              <w:rPr>
                <w:rFonts w:eastAsia="Times New Roman"/>
              </w:rPr>
              <w:t xml:space="preserve">92 </w:t>
            </w:r>
          </w:p>
        </w:tc>
        <w:tc>
          <w:tcPr>
            <w:tcW w:w="0" w:type="auto"/>
            <w:vAlign w:val="center"/>
            <w:hideMark/>
          </w:tcPr>
          <w:p w14:paraId="177B08E4" w14:textId="77777777" w:rsidR="00FD10E6" w:rsidRDefault="00FD10E6">
            <w:pPr>
              <w:jc w:val="right"/>
              <w:rPr>
                <w:rFonts w:eastAsia="Times New Roman"/>
              </w:rPr>
            </w:pPr>
            <w:r>
              <w:rPr>
                <w:rFonts w:eastAsia="Times New Roman"/>
              </w:rPr>
              <w:t xml:space="preserve">8 </w:t>
            </w:r>
          </w:p>
        </w:tc>
        <w:tc>
          <w:tcPr>
            <w:tcW w:w="0" w:type="auto"/>
            <w:tcBorders>
              <w:right w:val="single" w:sz="6" w:space="0" w:color="auto"/>
            </w:tcBorders>
            <w:vAlign w:val="center"/>
            <w:hideMark/>
          </w:tcPr>
          <w:p w14:paraId="6610C9D3" w14:textId="77777777" w:rsidR="00FD10E6" w:rsidRDefault="00FD10E6">
            <w:pPr>
              <w:jc w:val="right"/>
              <w:rPr>
                <w:rFonts w:eastAsia="Times New Roman"/>
              </w:rPr>
            </w:pPr>
            <w:r>
              <w:rPr>
                <w:rFonts w:eastAsia="Times New Roman"/>
              </w:rPr>
              <w:t xml:space="preserve">1 </w:t>
            </w:r>
          </w:p>
        </w:tc>
      </w:tr>
      <w:tr w:rsidR="00FD10E6" w14:paraId="7D8A4850" w14:textId="77777777">
        <w:trPr>
          <w:divId w:val="1871795580"/>
          <w:tblCellSpacing w:w="15" w:type="dxa"/>
        </w:trPr>
        <w:tc>
          <w:tcPr>
            <w:tcW w:w="0" w:type="auto"/>
            <w:tcBorders>
              <w:right w:val="single" w:sz="6" w:space="0" w:color="auto"/>
            </w:tcBorders>
            <w:vAlign w:val="center"/>
            <w:hideMark/>
          </w:tcPr>
          <w:p w14:paraId="148746FB" w14:textId="77777777" w:rsidR="00FD10E6" w:rsidRDefault="00FD10E6">
            <w:pPr>
              <w:rPr>
                <w:rFonts w:eastAsia="Times New Roman"/>
              </w:rPr>
            </w:pPr>
            <w:r>
              <w:rPr>
                <w:rFonts w:eastAsia="Times New Roman"/>
              </w:rPr>
              <w:t xml:space="preserve">Driving-age student </w:t>
            </w:r>
          </w:p>
        </w:tc>
        <w:tc>
          <w:tcPr>
            <w:tcW w:w="0" w:type="auto"/>
            <w:vAlign w:val="center"/>
            <w:hideMark/>
          </w:tcPr>
          <w:p w14:paraId="24BAC4A8" w14:textId="77777777" w:rsidR="00FD10E6" w:rsidRDefault="00FD10E6">
            <w:pPr>
              <w:jc w:val="right"/>
              <w:rPr>
                <w:rFonts w:eastAsia="Times New Roman"/>
              </w:rPr>
            </w:pPr>
            <w:r>
              <w:rPr>
                <w:rFonts w:eastAsia="Times New Roman"/>
              </w:rPr>
              <w:t xml:space="preserve">95 </w:t>
            </w:r>
          </w:p>
        </w:tc>
        <w:tc>
          <w:tcPr>
            <w:tcW w:w="0" w:type="auto"/>
            <w:vAlign w:val="center"/>
            <w:hideMark/>
          </w:tcPr>
          <w:p w14:paraId="2C1720B9" w14:textId="77777777" w:rsidR="00FD10E6" w:rsidRDefault="00FD10E6">
            <w:pPr>
              <w:jc w:val="right"/>
              <w:rPr>
                <w:rFonts w:eastAsia="Times New Roman"/>
              </w:rPr>
            </w:pPr>
            <w:r>
              <w:rPr>
                <w:rFonts w:eastAsia="Times New Roman"/>
              </w:rPr>
              <w:t xml:space="preserve">4 </w:t>
            </w:r>
          </w:p>
        </w:tc>
        <w:tc>
          <w:tcPr>
            <w:tcW w:w="0" w:type="auto"/>
            <w:tcBorders>
              <w:right w:val="single" w:sz="6" w:space="0" w:color="auto"/>
            </w:tcBorders>
            <w:vAlign w:val="center"/>
            <w:hideMark/>
          </w:tcPr>
          <w:p w14:paraId="0E4F1BD2" w14:textId="77777777" w:rsidR="00FD10E6" w:rsidRDefault="00FD10E6">
            <w:pPr>
              <w:jc w:val="right"/>
              <w:rPr>
                <w:rFonts w:eastAsia="Times New Roman"/>
              </w:rPr>
            </w:pPr>
            <w:r>
              <w:rPr>
                <w:rFonts w:eastAsia="Times New Roman"/>
              </w:rPr>
              <w:t xml:space="preserve">1 </w:t>
            </w:r>
          </w:p>
        </w:tc>
        <w:tc>
          <w:tcPr>
            <w:tcW w:w="0" w:type="auto"/>
            <w:vAlign w:val="center"/>
            <w:hideMark/>
          </w:tcPr>
          <w:p w14:paraId="0BEB0D20" w14:textId="77777777" w:rsidR="00FD10E6" w:rsidRDefault="00FD10E6">
            <w:pPr>
              <w:jc w:val="right"/>
              <w:rPr>
                <w:rFonts w:eastAsia="Times New Roman"/>
              </w:rPr>
            </w:pPr>
            <w:r>
              <w:rPr>
                <w:rFonts w:eastAsia="Times New Roman"/>
              </w:rPr>
              <w:t xml:space="preserve">95 </w:t>
            </w:r>
          </w:p>
        </w:tc>
        <w:tc>
          <w:tcPr>
            <w:tcW w:w="0" w:type="auto"/>
            <w:vAlign w:val="center"/>
            <w:hideMark/>
          </w:tcPr>
          <w:p w14:paraId="53634330" w14:textId="77777777" w:rsidR="00FD10E6" w:rsidRDefault="00FD10E6">
            <w:pPr>
              <w:jc w:val="right"/>
              <w:rPr>
                <w:rFonts w:eastAsia="Times New Roman"/>
              </w:rPr>
            </w:pPr>
            <w:r>
              <w:rPr>
                <w:rFonts w:eastAsia="Times New Roman"/>
              </w:rPr>
              <w:t xml:space="preserve">5 </w:t>
            </w:r>
          </w:p>
        </w:tc>
        <w:tc>
          <w:tcPr>
            <w:tcW w:w="0" w:type="auto"/>
            <w:tcBorders>
              <w:right w:val="single" w:sz="6" w:space="0" w:color="auto"/>
            </w:tcBorders>
            <w:vAlign w:val="center"/>
            <w:hideMark/>
          </w:tcPr>
          <w:p w14:paraId="22157BFB" w14:textId="77777777" w:rsidR="00FD10E6" w:rsidRDefault="00FD10E6">
            <w:pPr>
              <w:jc w:val="right"/>
              <w:rPr>
                <w:rFonts w:eastAsia="Times New Roman"/>
              </w:rPr>
            </w:pPr>
            <w:r>
              <w:rPr>
                <w:rFonts w:eastAsia="Times New Roman"/>
              </w:rPr>
              <w:t xml:space="preserve">0 </w:t>
            </w:r>
          </w:p>
        </w:tc>
        <w:tc>
          <w:tcPr>
            <w:tcW w:w="0" w:type="auto"/>
            <w:vAlign w:val="center"/>
            <w:hideMark/>
          </w:tcPr>
          <w:p w14:paraId="2D42031C" w14:textId="77777777" w:rsidR="00FD10E6" w:rsidRDefault="00FD10E6">
            <w:pPr>
              <w:jc w:val="right"/>
              <w:rPr>
                <w:rFonts w:eastAsia="Times New Roman"/>
              </w:rPr>
            </w:pPr>
            <w:r>
              <w:rPr>
                <w:rFonts w:eastAsia="Times New Roman"/>
              </w:rPr>
              <w:t xml:space="preserve">94 </w:t>
            </w:r>
          </w:p>
        </w:tc>
        <w:tc>
          <w:tcPr>
            <w:tcW w:w="0" w:type="auto"/>
            <w:vAlign w:val="center"/>
            <w:hideMark/>
          </w:tcPr>
          <w:p w14:paraId="587E021E" w14:textId="77777777" w:rsidR="00FD10E6" w:rsidRDefault="00FD10E6">
            <w:pPr>
              <w:jc w:val="right"/>
              <w:rPr>
                <w:rFonts w:eastAsia="Times New Roman"/>
              </w:rPr>
            </w:pPr>
            <w:r>
              <w:rPr>
                <w:rFonts w:eastAsia="Times New Roman"/>
              </w:rPr>
              <w:t xml:space="preserve">5 </w:t>
            </w:r>
          </w:p>
        </w:tc>
        <w:tc>
          <w:tcPr>
            <w:tcW w:w="0" w:type="auto"/>
            <w:tcBorders>
              <w:right w:val="single" w:sz="6" w:space="0" w:color="auto"/>
            </w:tcBorders>
            <w:vAlign w:val="center"/>
            <w:hideMark/>
          </w:tcPr>
          <w:p w14:paraId="75241488" w14:textId="77777777" w:rsidR="00FD10E6" w:rsidRDefault="00FD10E6">
            <w:pPr>
              <w:jc w:val="right"/>
              <w:rPr>
                <w:rFonts w:eastAsia="Times New Roman"/>
              </w:rPr>
            </w:pPr>
            <w:r>
              <w:rPr>
                <w:rFonts w:eastAsia="Times New Roman"/>
              </w:rPr>
              <w:t xml:space="preserve">1 </w:t>
            </w:r>
          </w:p>
        </w:tc>
        <w:tc>
          <w:tcPr>
            <w:tcW w:w="0" w:type="auto"/>
            <w:vAlign w:val="center"/>
            <w:hideMark/>
          </w:tcPr>
          <w:p w14:paraId="0434AB3B" w14:textId="77777777" w:rsidR="00FD10E6" w:rsidRDefault="00FD10E6">
            <w:pPr>
              <w:jc w:val="right"/>
              <w:rPr>
                <w:rFonts w:eastAsia="Times New Roman"/>
              </w:rPr>
            </w:pPr>
            <w:r>
              <w:rPr>
                <w:rFonts w:eastAsia="Times New Roman"/>
              </w:rPr>
              <w:t xml:space="preserve">97 </w:t>
            </w:r>
          </w:p>
        </w:tc>
        <w:tc>
          <w:tcPr>
            <w:tcW w:w="0" w:type="auto"/>
            <w:vAlign w:val="center"/>
            <w:hideMark/>
          </w:tcPr>
          <w:p w14:paraId="7399B9CB" w14:textId="77777777" w:rsidR="00FD10E6" w:rsidRDefault="00FD10E6">
            <w:pPr>
              <w:jc w:val="right"/>
              <w:rPr>
                <w:rFonts w:eastAsia="Times New Roman"/>
              </w:rPr>
            </w:pPr>
            <w:r>
              <w:rPr>
                <w:rFonts w:eastAsia="Times New Roman"/>
              </w:rPr>
              <w:t xml:space="preserve">2 </w:t>
            </w:r>
          </w:p>
        </w:tc>
        <w:tc>
          <w:tcPr>
            <w:tcW w:w="0" w:type="auto"/>
            <w:tcBorders>
              <w:right w:val="single" w:sz="6" w:space="0" w:color="auto"/>
            </w:tcBorders>
            <w:vAlign w:val="center"/>
            <w:hideMark/>
          </w:tcPr>
          <w:p w14:paraId="6B7985E6" w14:textId="77777777" w:rsidR="00FD10E6" w:rsidRDefault="00FD10E6">
            <w:pPr>
              <w:jc w:val="right"/>
              <w:rPr>
                <w:rFonts w:eastAsia="Times New Roman"/>
              </w:rPr>
            </w:pPr>
            <w:r>
              <w:rPr>
                <w:rFonts w:eastAsia="Times New Roman"/>
              </w:rPr>
              <w:t xml:space="preserve">0 </w:t>
            </w:r>
          </w:p>
        </w:tc>
        <w:tc>
          <w:tcPr>
            <w:tcW w:w="0" w:type="auto"/>
            <w:vAlign w:val="center"/>
            <w:hideMark/>
          </w:tcPr>
          <w:p w14:paraId="3012AAC9" w14:textId="77777777" w:rsidR="00FD10E6" w:rsidRDefault="00FD10E6">
            <w:pPr>
              <w:jc w:val="right"/>
              <w:rPr>
                <w:rFonts w:eastAsia="Times New Roman"/>
              </w:rPr>
            </w:pPr>
            <w:r>
              <w:rPr>
                <w:rFonts w:eastAsia="Times New Roman"/>
              </w:rPr>
              <w:t xml:space="preserve">87 </w:t>
            </w:r>
          </w:p>
        </w:tc>
        <w:tc>
          <w:tcPr>
            <w:tcW w:w="0" w:type="auto"/>
            <w:vAlign w:val="center"/>
            <w:hideMark/>
          </w:tcPr>
          <w:p w14:paraId="572EBFF4" w14:textId="77777777" w:rsidR="00FD10E6" w:rsidRDefault="00FD10E6">
            <w:pPr>
              <w:jc w:val="right"/>
              <w:rPr>
                <w:rFonts w:eastAsia="Times New Roman"/>
              </w:rPr>
            </w:pPr>
            <w:r>
              <w:rPr>
                <w:rFonts w:eastAsia="Times New Roman"/>
              </w:rPr>
              <w:t xml:space="preserve">12 </w:t>
            </w:r>
          </w:p>
        </w:tc>
        <w:tc>
          <w:tcPr>
            <w:tcW w:w="0" w:type="auto"/>
            <w:tcBorders>
              <w:right w:val="single" w:sz="6" w:space="0" w:color="auto"/>
            </w:tcBorders>
            <w:vAlign w:val="center"/>
            <w:hideMark/>
          </w:tcPr>
          <w:p w14:paraId="3786D2CD" w14:textId="77777777" w:rsidR="00FD10E6" w:rsidRDefault="00FD10E6">
            <w:pPr>
              <w:jc w:val="right"/>
              <w:rPr>
                <w:rFonts w:eastAsia="Times New Roman"/>
              </w:rPr>
            </w:pPr>
            <w:r>
              <w:rPr>
                <w:rFonts w:eastAsia="Times New Roman"/>
              </w:rPr>
              <w:t xml:space="preserve">1 </w:t>
            </w:r>
          </w:p>
        </w:tc>
        <w:tc>
          <w:tcPr>
            <w:tcW w:w="0" w:type="auto"/>
            <w:vAlign w:val="center"/>
            <w:hideMark/>
          </w:tcPr>
          <w:p w14:paraId="4A51D02C" w14:textId="77777777" w:rsidR="00FD10E6" w:rsidRDefault="00FD10E6">
            <w:pPr>
              <w:jc w:val="right"/>
              <w:rPr>
                <w:rFonts w:eastAsia="Times New Roman"/>
              </w:rPr>
            </w:pPr>
            <w:r>
              <w:rPr>
                <w:rFonts w:eastAsia="Times New Roman"/>
              </w:rPr>
              <w:t xml:space="preserve">94 </w:t>
            </w:r>
          </w:p>
        </w:tc>
        <w:tc>
          <w:tcPr>
            <w:tcW w:w="0" w:type="auto"/>
            <w:vAlign w:val="center"/>
            <w:hideMark/>
          </w:tcPr>
          <w:p w14:paraId="3FAC0FAF" w14:textId="77777777" w:rsidR="00FD10E6" w:rsidRDefault="00FD10E6">
            <w:pPr>
              <w:jc w:val="right"/>
              <w:rPr>
                <w:rFonts w:eastAsia="Times New Roman"/>
              </w:rPr>
            </w:pPr>
            <w:r>
              <w:rPr>
                <w:rFonts w:eastAsia="Times New Roman"/>
              </w:rPr>
              <w:t xml:space="preserve">6 </w:t>
            </w:r>
          </w:p>
        </w:tc>
        <w:tc>
          <w:tcPr>
            <w:tcW w:w="0" w:type="auto"/>
            <w:tcBorders>
              <w:right w:val="single" w:sz="6" w:space="0" w:color="auto"/>
            </w:tcBorders>
            <w:vAlign w:val="center"/>
            <w:hideMark/>
          </w:tcPr>
          <w:p w14:paraId="46E29566" w14:textId="77777777" w:rsidR="00FD10E6" w:rsidRDefault="00FD10E6">
            <w:pPr>
              <w:jc w:val="right"/>
              <w:rPr>
                <w:rFonts w:eastAsia="Times New Roman"/>
              </w:rPr>
            </w:pPr>
            <w:r>
              <w:rPr>
                <w:rFonts w:eastAsia="Times New Roman"/>
              </w:rPr>
              <w:t xml:space="preserve">1 </w:t>
            </w:r>
          </w:p>
        </w:tc>
      </w:tr>
      <w:tr w:rsidR="00FD10E6" w14:paraId="2A972AD2" w14:textId="77777777">
        <w:trPr>
          <w:divId w:val="1871795580"/>
          <w:tblCellSpacing w:w="15" w:type="dxa"/>
        </w:trPr>
        <w:tc>
          <w:tcPr>
            <w:tcW w:w="0" w:type="auto"/>
            <w:tcBorders>
              <w:right w:val="single" w:sz="6" w:space="0" w:color="auto"/>
            </w:tcBorders>
            <w:vAlign w:val="center"/>
            <w:hideMark/>
          </w:tcPr>
          <w:p w14:paraId="3D05123C" w14:textId="77777777" w:rsidR="00FD10E6" w:rsidRDefault="00FD10E6">
            <w:pPr>
              <w:rPr>
                <w:rFonts w:eastAsia="Times New Roman"/>
              </w:rPr>
            </w:pPr>
            <w:r>
              <w:rPr>
                <w:rFonts w:eastAsia="Times New Roman"/>
              </w:rPr>
              <w:t xml:space="preserve">Non-driving student </w:t>
            </w:r>
          </w:p>
        </w:tc>
        <w:tc>
          <w:tcPr>
            <w:tcW w:w="0" w:type="auto"/>
            <w:vAlign w:val="center"/>
            <w:hideMark/>
          </w:tcPr>
          <w:p w14:paraId="0699544D" w14:textId="77777777" w:rsidR="00FD10E6" w:rsidRDefault="00FD10E6">
            <w:pPr>
              <w:jc w:val="right"/>
              <w:rPr>
                <w:rFonts w:eastAsia="Times New Roman"/>
              </w:rPr>
            </w:pPr>
            <w:r>
              <w:rPr>
                <w:rFonts w:eastAsia="Times New Roman"/>
              </w:rPr>
              <w:t xml:space="preserve">94 </w:t>
            </w:r>
          </w:p>
        </w:tc>
        <w:tc>
          <w:tcPr>
            <w:tcW w:w="0" w:type="auto"/>
            <w:vAlign w:val="center"/>
            <w:hideMark/>
          </w:tcPr>
          <w:p w14:paraId="4343D2E8" w14:textId="77777777" w:rsidR="00FD10E6" w:rsidRDefault="00FD10E6">
            <w:pPr>
              <w:jc w:val="right"/>
              <w:rPr>
                <w:rFonts w:eastAsia="Times New Roman"/>
              </w:rPr>
            </w:pPr>
            <w:r>
              <w:rPr>
                <w:rFonts w:eastAsia="Times New Roman"/>
              </w:rPr>
              <w:t xml:space="preserve">5 </w:t>
            </w:r>
          </w:p>
        </w:tc>
        <w:tc>
          <w:tcPr>
            <w:tcW w:w="0" w:type="auto"/>
            <w:tcBorders>
              <w:right w:val="single" w:sz="6" w:space="0" w:color="auto"/>
            </w:tcBorders>
            <w:vAlign w:val="center"/>
            <w:hideMark/>
          </w:tcPr>
          <w:p w14:paraId="1BFEEC52" w14:textId="77777777" w:rsidR="00FD10E6" w:rsidRDefault="00FD10E6">
            <w:pPr>
              <w:jc w:val="right"/>
              <w:rPr>
                <w:rFonts w:eastAsia="Times New Roman"/>
              </w:rPr>
            </w:pPr>
            <w:r>
              <w:rPr>
                <w:rFonts w:eastAsia="Times New Roman"/>
              </w:rPr>
              <w:t xml:space="preserve">1 </w:t>
            </w:r>
          </w:p>
        </w:tc>
        <w:tc>
          <w:tcPr>
            <w:tcW w:w="0" w:type="auto"/>
            <w:vAlign w:val="center"/>
            <w:hideMark/>
          </w:tcPr>
          <w:p w14:paraId="1DBCB7B2" w14:textId="77777777" w:rsidR="00FD10E6" w:rsidRDefault="00FD10E6">
            <w:pPr>
              <w:jc w:val="right"/>
              <w:rPr>
                <w:rFonts w:eastAsia="Times New Roman"/>
              </w:rPr>
            </w:pPr>
            <w:r>
              <w:rPr>
                <w:rFonts w:eastAsia="Times New Roman"/>
              </w:rPr>
              <w:t xml:space="preserve">94 </w:t>
            </w:r>
          </w:p>
        </w:tc>
        <w:tc>
          <w:tcPr>
            <w:tcW w:w="0" w:type="auto"/>
            <w:vAlign w:val="center"/>
            <w:hideMark/>
          </w:tcPr>
          <w:p w14:paraId="6BDFDA17" w14:textId="77777777" w:rsidR="00FD10E6" w:rsidRDefault="00FD10E6">
            <w:pPr>
              <w:jc w:val="right"/>
              <w:rPr>
                <w:rFonts w:eastAsia="Times New Roman"/>
              </w:rPr>
            </w:pPr>
            <w:r>
              <w:rPr>
                <w:rFonts w:eastAsia="Times New Roman"/>
              </w:rPr>
              <w:t xml:space="preserve">6 </w:t>
            </w:r>
          </w:p>
        </w:tc>
        <w:tc>
          <w:tcPr>
            <w:tcW w:w="0" w:type="auto"/>
            <w:tcBorders>
              <w:right w:val="single" w:sz="6" w:space="0" w:color="auto"/>
            </w:tcBorders>
            <w:vAlign w:val="center"/>
            <w:hideMark/>
          </w:tcPr>
          <w:p w14:paraId="05BE8790" w14:textId="77777777" w:rsidR="00FD10E6" w:rsidRDefault="00FD10E6">
            <w:pPr>
              <w:jc w:val="right"/>
              <w:rPr>
                <w:rFonts w:eastAsia="Times New Roman"/>
              </w:rPr>
            </w:pPr>
            <w:r>
              <w:rPr>
                <w:rFonts w:eastAsia="Times New Roman"/>
              </w:rPr>
              <w:t xml:space="preserve">0 </w:t>
            </w:r>
          </w:p>
        </w:tc>
        <w:tc>
          <w:tcPr>
            <w:tcW w:w="0" w:type="auto"/>
            <w:vAlign w:val="center"/>
            <w:hideMark/>
          </w:tcPr>
          <w:p w14:paraId="796365AB" w14:textId="77777777" w:rsidR="00FD10E6" w:rsidRDefault="00FD10E6">
            <w:pPr>
              <w:jc w:val="right"/>
              <w:rPr>
                <w:rFonts w:eastAsia="Times New Roman"/>
              </w:rPr>
            </w:pPr>
            <w:r>
              <w:rPr>
                <w:rFonts w:eastAsia="Times New Roman"/>
              </w:rPr>
              <w:t xml:space="preserve">93 </w:t>
            </w:r>
          </w:p>
        </w:tc>
        <w:tc>
          <w:tcPr>
            <w:tcW w:w="0" w:type="auto"/>
            <w:vAlign w:val="center"/>
            <w:hideMark/>
          </w:tcPr>
          <w:p w14:paraId="75404076" w14:textId="77777777" w:rsidR="00FD10E6" w:rsidRDefault="00FD10E6">
            <w:pPr>
              <w:jc w:val="right"/>
              <w:rPr>
                <w:rFonts w:eastAsia="Times New Roman"/>
              </w:rPr>
            </w:pPr>
            <w:r>
              <w:rPr>
                <w:rFonts w:eastAsia="Times New Roman"/>
              </w:rPr>
              <w:t xml:space="preserve">7 </w:t>
            </w:r>
          </w:p>
        </w:tc>
        <w:tc>
          <w:tcPr>
            <w:tcW w:w="0" w:type="auto"/>
            <w:tcBorders>
              <w:right w:val="single" w:sz="6" w:space="0" w:color="auto"/>
            </w:tcBorders>
            <w:vAlign w:val="center"/>
            <w:hideMark/>
          </w:tcPr>
          <w:p w14:paraId="3CF5EC13" w14:textId="77777777" w:rsidR="00FD10E6" w:rsidRDefault="00FD10E6">
            <w:pPr>
              <w:jc w:val="right"/>
              <w:rPr>
                <w:rFonts w:eastAsia="Times New Roman"/>
              </w:rPr>
            </w:pPr>
            <w:r>
              <w:rPr>
                <w:rFonts w:eastAsia="Times New Roman"/>
              </w:rPr>
              <w:t xml:space="preserve">0 </w:t>
            </w:r>
          </w:p>
        </w:tc>
        <w:tc>
          <w:tcPr>
            <w:tcW w:w="0" w:type="auto"/>
            <w:vAlign w:val="center"/>
            <w:hideMark/>
          </w:tcPr>
          <w:p w14:paraId="416E5C76" w14:textId="77777777" w:rsidR="00FD10E6" w:rsidRDefault="00FD10E6">
            <w:pPr>
              <w:jc w:val="right"/>
              <w:rPr>
                <w:rFonts w:eastAsia="Times New Roman"/>
              </w:rPr>
            </w:pPr>
            <w:r>
              <w:rPr>
                <w:rFonts w:eastAsia="Times New Roman"/>
              </w:rPr>
              <w:t xml:space="preserve">97 </w:t>
            </w:r>
          </w:p>
        </w:tc>
        <w:tc>
          <w:tcPr>
            <w:tcW w:w="0" w:type="auto"/>
            <w:vAlign w:val="center"/>
            <w:hideMark/>
          </w:tcPr>
          <w:p w14:paraId="41DDE040" w14:textId="77777777" w:rsidR="00FD10E6" w:rsidRDefault="00FD10E6">
            <w:pPr>
              <w:jc w:val="right"/>
              <w:rPr>
                <w:rFonts w:eastAsia="Times New Roman"/>
              </w:rPr>
            </w:pPr>
            <w:r>
              <w:rPr>
                <w:rFonts w:eastAsia="Times New Roman"/>
              </w:rPr>
              <w:t xml:space="preserve">3 </w:t>
            </w:r>
          </w:p>
        </w:tc>
        <w:tc>
          <w:tcPr>
            <w:tcW w:w="0" w:type="auto"/>
            <w:tcBorders>
              <w:right w:val="single" w:sz="6" w:space="0" w:color="auto"/>
            </w:tcBorders>
            <w:vAlign w:val="center"/>
            <w:hideMark/>
          </w:tcPr>
          <w:p w14:paraId="77F0D8BB" w14:textId="77777777" w:rsidR="00FD10E6" w:rsidRDefault="00FD10E6">
            <w:pPr>
              <w:jc w:val="right"/>
              <w:rPr>
                <w:rFonts w:eastAsia="Times New Roman"/>
              </w:rPr>
            </w:pPr>
            <w:r>
              <w:rPr>
                <w:rFonts w:eastAsia="Times New Roman"/>
              </w:rPr>
              <w:t xml:space="preserve">0 </w:t>
            </w:r>
          </w:p>
        </w:tc>
        <w:tc>
          <w:tcPr>
            <w:tcW w:w="0" w:type="auto"/>
            <w:vAlign w:val="center"/>
            <w:hideMark/>
          </w:tcPr>
          <w:p w14:paraId="6DB763D5" w14:textId="77777777" w:rsidR="00FD10E6" w:rsidRDefault="00FD10E6">
            <w:pPr>
              <w:jc w:val="right"/>
              <w:rPr>
                <w:rFonts w:eastAsia="Times New Roman"/>
              </w:rPr>
            </w:pPr>
            <w:r>
              <w:rPr>
                <w:rFonts w:eastAsia="Times New Roman"/>
              </w:rPr>
              <w:t xml:space="preserve">83 </w:t>
            </w:r>
          </w:p>
        </w:tc>
        <w:tc>
          <w:tcPr>
            <w:tcW w:w="0" w:type="auto"/>
            <w:vAlign w:val="center"/>
            <w:hideMark/>
          </w:tcPr>
          <w:p w14:paraId="2F7DE3C8" w14:textId="77777777" w:rsidR="00FD10E6" w:rsidRDefault="00FD10E6">
            <w:pPr>
              <w:jc w:val="right"/>
              <w:rPr>
                <w:rFonts w:eastAsia="Times New Roman"/>
              </w:rPr>
            </w:pPr>
            <w:r>
              <w:rPr>
                <w:rFonts w:eastAsia="Times New Roman"/>
              </w:rPr>
              <w:t xml:space="preserve">14 </w:t>
            </w:r>
          </w:p>
        </w:tc>
        <w:tc>
          <w:tcPr>
            <w:tcW w:w="0" w:type="auto"/>
            <w:tcBorders>
              <w:right w:val="single" w:sz="6" w:space="0" w:color="auto"/>
            </w:tcBorders>
            <w:vAlign w:val="center"/>
            <w:hideMark/>
          </w:tcPr>
          <w:p w14:paraId="0B983DCF" w14:textId="77777777" w:rsidR="00FD10E6" w:rsidRDefault="00FD10E6">
            <w:pPr>
              <w:jc w:val="right"/>
              <w:rPr>
                <w:rFonts w:eastAsia="Times New Roman"/>
              </w:rPr>
            </w:pPr>
            <w:r>
              <w:rPr>
                <w:rFonts w:eastAsia="Times New Roman"/>
              </w:rPr>
              <w:t xml:space="preserve">3 </w:t>
            </w:r>
          </w:p>
        </w:tc>
        <w:tc>
          <w:tcPr>
            <w:tcW w:w="0" w:type="auto"/>
            <w:vAlign w:val="center"/>
            <w:hideMark/>
          </w:tcPr>
          <w:p w14:paraId="6A87F2FB" w14:textId="77777777" w:rsidR="00FD10E6" w:rsidRDefault="00FD10E6">
            <w:pPr>
              <w:jc w:val="right"/>
              <w:rPr>
                <w:rFonts w:eastAsia="Times New Roman"/>
              </w:rPr>
            </w:pPr>
            <w:r>
              <w:rPr>
                <w:rFonts w:eastAsia="Times New Roman"/>
              </w:rPr>
              <w:t xml:space="preserve">97 </w:t>
            </w:r>
          </w:p>
        </w:tc>
        <w:tc>
          <w:tcPr>
            <w:tcW w:w="0" w:type="auto"/>
            <w:vAlign w:val="center"/>
            <w:hideMark/>
          </w:tcPr>
          <w:p w14:paraId="7C817DA4" w14:textId="77777777" w:rsidR="00FD10E6" w:rsidRDefault="00FD10E6">
            <w:pPr>
              <w:jc w:val="right"/>
              <w:rPr>
                <w:rFonts w:eastAsia="Times New Roman"/>
              </w:rPr>
            </w:pPr>
            <w:r>
              <w:rPr>
                <w:rFonts w:eastAsia="Times New Roman"/>
              </w:rPr>
              <w:t xml:space="preserve">3 </w:t>
            </w:r>
          </w:p>
        </w:tc>
        <w:tc>
          <w:tcPr>
            <w:tcW w:w="0" w:type="auto"/>
            <w:tcBorders>
              <w:right w:val="single" w:sz="6" w:space="0" w:color="auto"/>
            </w:tcBorders>
            <w:vAlign w:val="center"/>
            <w:hideMark/>
          </w:tcPr>
          <w:p w14:paraId="0EBE0374" w14:textId="77777777" w:rsidR="00FD10E6" w:rsidRDefault="00FD10E6">
            <w:pPr>
              <w:jc w:val="right"/>
              <w:rPr>
                <w:rFonts w:eastAsia="Times New Roman"/>
              </w:rPr>
            </w:pPr>
            <w:r>
              <w:rPr>
                <w:rFonts w:eastAsia="Times New Roman"/>
              </w:rPr>
              <w:t xml:space="preserve">0 </w:t>
            </w:r>
          </w:p>
        </w:tc>
      </w:tr>
      <w:tr w:rsidR="00FD10E6" w14:paraId="58FCCB79" w14:textId="77777777">
        <w:trPr>
          <w:divId w:val="1871795580"/>
          <w:tblCellSpacing w:w="15" w:type="dxa"/>
        </w:trPr>
        <w:tc>
          <w:tcPr>
            <w:tcW w:w="0" w:type="auto"/>
            <w:tcBorders>
              <w:right w:val="single" w:sz="6" w:space="0" w:color="auto"/>
            </w:tcBorders>
            <w:vAlign w:val="center"/>
            <w:hideMark/>
          </w:tcPr>
          <w:p w14:paraId="04527E2E" w14:textId="77777777" w:rsidR="00FD10E6" w:rsidRDefault="00FD10E6">
            <w:pPr>
              <w:rPr>
                <w:rFonts w:eastAsia="Times New Roman"/>
              </w:rPr>
            </w:pPr>
            <w:r>
              <w:rPr>
                <w:rFonts w:eastAsia="Times New Roman"/>
              </w:rPr>
              <w:t xml:space="preserve">Pre-school </w:t>
            </w:r>
          </w:p>
        </w:tc>
        <w:tc>
          <w:tcPr>
            <w:tcW w:w="0" w:type="auto"/>
            <w:vAlign w:val="center"/>
            <w:hideMark/>
          </w:tcPr>
          <w:p w14:paraId="6BBF4D8D" w14:textId="77777777" w:rsidR="00FD10E6" w:rsidRDefault="00FD10E6">
            <w:pPr>
              <w:jc w:val="right"/>
              <w:rPr>
                <w:rFonts w:eastAsia="Times New Roman"/>
              </w:rPr>
            </w:pPr>
            <w:r>
              <w:rPr>
                <w:rFonts w:eastAsia="Times New Roman"/>
              </w:rPr>
              <w:t xml:space="preserve">84 </w:t>
            </w:r>
          </w:p>
        </w:tc>
        <w:tc>
          <w:tcPr>
            <w:tcW w:w="0" w:type="auto"/>
            <w:vAlign w:val="center"/>
            <w:hideMark/>
          </w:tcPr>
          <w:p w14:paraId="250F05D2" w14:textId="77777777" w:rsidR="00FD10E6" w:rsidRDefault="00FD10E6">
            <w:pPr>
              <w:jc w:val="right"/>
              <w:rPr>
                <w:rFonts w:eastAsia="Times New Roman"/>
              </w:rPr>
            </w:pPr>
            <w:r>
              <w:rPr>
                <w:rFonts w:eastAsia="Times New Roman"/>
              </w:rPr>
              <w:t xml:space="preserve">8 </w:t>
            </w:r>
          </w:p>
        </w:tc>
        <w:tc>
          <w:tcPr>
            <w:tcW w:w="0" w:type="auto"/>
            <w:tcBorders>
              <w:right w:val="single" w:sz="6" w:space="0" w:color="auto"/>
            </w:tcBorders>
            <w:vAlign w:val="center"/>
            <w:hideMark/>
          </w:tcPr>
          <w:p w14:paraId="4C5F1CD5" w14:textId="77777777" w:rsidR="00FD10E6" w:rsidRDefault="00FD10E6">
            <w:pPr>
              <w:jc w:val="right"/>
              <w:rPr>
                <w:rFonts w:eastAsia="Times New Roman"/>
              </w:rPr>
            </w:pPr>
            <w:r>
              <w:rPr>
                <w:rFonts w:eastAsia="Times New Roman"/>
              </w:rPr>
              <w:t xml:space="preserve">8 </w:t>
            </w:r>
          </w:p>
        </w:tc>
        <w:tc>
          <w:tcPr>
            <w:tcW w:w="0" w:type="auto"/>
            <w:vAlign w:val="center"/>
            <w:hideMark/>
          </w:tcPr>
          <w:p w14:paraId="77E20585" w14:textId="77777777" w:rsidR="00FD10E6" w:rsidRDefault="00FD10E6">
            <w:pPr>
              <w:jc w:val="right"/>
              <w:rPr>
                <w:rFonts w:eastAsia="Times New Roman"/>
              </w:rPr>
            </w:pPr>
            <w:r>
              <w:rPr>
                <w:rFonts w:eastAsia="Times New Roman"/>
              </w:rPr>
              <w:t xml:space="preserve">88 </w:t>
            </w:r>
          </w:p>
        </w:tc>
        <w:tc>
          <w:tcPr>
            <w:tcW w:w="0" w:type="auto"/>
            <w:vAlign w:val="center"/>
            <w:hideMark/>
          </w:tcPr>
          <w:p w14:paraId="34FABFF8" w14:textId="77777777" w:rsidR="00FD10E6" w:rsidRDefault="00FD10E6">
            <w:pPr>
              <w:jc w:val="right"/>
              <w:rPr>
                <w:rFonts w:eastAsia="Times New Roman"/>
              </w:rPr>
            </w:pPr>
            <w:r>
              <w:rPr>
                <w:rFonts w:eastAsia="Times New Roman"/>
              </w:rPr>
              <w:t xml:space="preserve">11 </w:t>
            </w:r>
          </w:p>
        </w:tc>
        <w:tc>
          <w:tcPr>
            <w:tcW w:w="0" w:type="auto"/>
            <w:tcBorders>
              <w:right w:val="single" w:sz="6" w:space="0" w:color="auto"/>
            </w:tcBorders>
            <w:vAlign w:val="center"/>
            <w:hideMark/>
          </w:tcPr>
          <w:p w14:paraId="12A3624A" w14:textId="77777777" w:rsidR="00FD10E6" w:rsidRDefault="00FD10E6">
            <w:pPr>
              <w:jc w:val="right"/>
              <w:rPr>
                <w:rFonts w:eastAsia="Times New Roman"/>
              </w:rPr>
            </w:pPr>
            <w:r>
              <w:rPr>
                <w:rFonts w:eastAsia="Times New Roman"/>
              </w:rPr>
              <w:t xml:space="preserve">1 </w:t>
            </w:r>
          </w:p>
        </w:tc>
        <w:tc>
          <w:tcPr>
            <w:tcW w:w="0" w:type="auto"/>
            <w:vAlign w:val="center"/>
            <w:hideMark/>
          </w:tcPr>
          <w:p w14:paraId="20FE7884" w14:textId="77777777" w:rsidR="00FD10E6" w:rsidRDefault="00FD10E6">
            <w:pPr>
              <w:jc w:val="right"/>
              <w:rPr>
                <w:rFonts w:eastAsia="Times New Roman"/>
              </w:rPr>
            </w:pPr>
            <w:r>
              <w:rPr>
                <w:rFonts w:eastAsia="Times New Roman"/>
              </w:rPr>
              <w:t xml:space="preserve">87 </w:t>
            </w:r>
          </w:p>
        </w:tc>
        <w:tc>
          <w:tcPr>
            <w:tcW w:w="0" w:type="auto"/>
            <w:vAlign w:val="center"/>
            <w:hideMark/>
          </w:tcPr>
          <w:p w14:paraId="5D622C4E" w14:textId="77777777" w:rsidR="00FD10E6" w:rsidRDefault="00FD10E6">
            <w:pPr>
              <w:jc w:val="right"/>
              <w:rPr>
                <w:rFonts w:eastAsia="Times New Roman"/>
              </w:rPr>
            </w:pPr>
            <w:r>
              <w:rPr>
                <w:rFonts w:eastAsia="Times New Roman"/>
              </w:rPr>
              <w:t xml:space="preserve">12 </w:t>
            </w:r>
          </w:p>
        </w:tc>
        <w:tc>
          <w:tcPr>
            <w:tcW w:w="0" w:type="auto"/>
            <w:tcBorders>
              <w:right w:val="single" w:sz="6" w:space="0" w:color="auto"/>
            </w:tcBorders>
            <w:vAlign w:val="center"/>
            <w:hideMark/>
          </w:tcPr>
          <w:p w14:paraId="1A4A89B3" w14:textId="77777777" w:rsidR="00FD10E6" w:rsidRDefault="00FD10E6">
            <w:pPr>
              <w:jc w:val="right"/>
              <w:rPr>
                <w:rFonts w:eastAsia="Times New Roman"/>
              </w:rPr>
            </w:pPr>
            <w:r>
              <w:rPr>
                <w:rFonts w:eastAsia="Times New Roman"/>
              </w:rPr>
              <w:t xml:space="preserve">1 </w:t>
            </w:r>
          </w:p>
        </w:tc>
        <w:tc>
          <w:tcPr>
            <w:tcW w:w="0" w:type="auto"/>
            <w:vAlign w:val="center"/>
            <w:hideMark/>
          </w:tcPr>
          <w:p w14:paraId="389157F1" w14:textId="77777777" w:rsidR="00FD10E6" w:rsidRDefault="00FD10E6">
            <w:pPr>
              <w:jc w:val="right"/>
              <w:rPr>
                <w:rFonts w:eastAsia="Times New Roman"/>
              </w:rPr>
            </w:pPr>
            <w:r>
              <w:rPr>
                <w:rFonts w:eastAsia="Times New Roman"/>
              </w:rPr>
              <w:t xml:space="preserve">96 </w:t>
            </w:r>
          </w:p>
        </w:tc>
        <w:tc>
          <w:tcPr>
            <w:tcW w:w="0" w:type="auto"/>
            <w:vAlign w:val="center"/>
            <w:hideMark/>
          </w:tcPr>
          <w:p w14:paraId="3AE79011" w14:textId="77777777" w:rsidR="00FD10E6" w:rsidRDefault="00FD10E6">
            <w:pPr>
              <w:jc w:val="right"/>
              <w:rPr>
                <w:rFonts w:eastAsia="Times New Roman"/>
              </w:rPr>
            </w:pPr>
            <w:r>
              <w:rPr>
                <w:rFonts w:eastAsia="Times New Roman"/>
              </w:rPr>
              <w:t xml:space="preserve">4 </w:t>
            </w:r>
          </w:p>
        </w:tc>
        <w:tc>
          <w:tcPr>
            <w:tcW w:w="0" w:type="auto"/>
            <w:tcBorders>
              <w:right w:val="single" w:sz="6" w:space="0" w:color="auto"/>
            </w:tcBorders>
            <w:vAlign w:val="center"/>
            <w:hideMark/>
          </w:tcPr>
          <w:p w14:paraId="608EBC02" w14:textId="77777777" w:rsidR="00FD10E6" w:rsidRDefault="00FD10E6">
            <w:pPr>
              <w:jc w:val="right"/>
              <w:rPr>
                <w:rFonts w:eastAsia="Times New Roman"/>
              </w:rPr>
            </w:pPr>
            <w:r>
              <w:rPr>
                <w:rFonts w:eastAsia="Times New Roman"/>
              </w:rPr>
              <w:t xml:space="preserve">0 </w:t>
            </w:r>
          </w:p>
        </w:tc>
        <w:tc>
          <w:tcPr>
            <w:tcW w:w="0" w:type="auto"/>
            <w:vAlign w:val="center"/>
            <w:hideMark/>
          </w:tcPr>
          <w:p w14:paraId="5ECF7EC7" w14:textId="77777777" w:rsidR="00FD10E6" w:rsidRDefault="00FD10E6">
            <w:pPr>
              <w:jc w:val="right"/>
              <w:rPr>
                <w:rFonts w:eastAsia="Times New Roman"/>
              </w:rPr>
            </w:pPr>
            <w:r>
              <w:rPr>
                <w:rFonts w:eastAsia="Times New Roman"/>
              </w:rPr>
              <w:t xml:space="preserve">82 </w:t>
            </w:r>
          </w:p>
        </w:tc>
        <w:tc>
          <w:tcPr>
            <w:tcW w:w="0" w:type="auto"/>
            <w:vAlign w:val="center"/>
            <w:hideMark/>
          </w:tcPr>
          <w:p w14:paraId="593F8144" w14:textId="77777777" w:rsidR="00FD10E6" w:rsidRDefault="00FD10E6">
            <w:pPr>
              <w:jc w:val="right"/>
              <w:rPr>
                <w:rFonts w:eastAsia="Times New Roman"/>
              </w:rPr>
            </w:pPr>
            <w:r>
              <w:rPr>
                <w:rFonts w:eastAsia="Times New Roman"/>
              </w:rPr>
              <w:t xml:space="preserve">17 </w:t>
            </w:r>
          </w:p>
        </w:tc>
        <w:tc>
          <w:tcPr>
            <w:tcW w:w="0" w:type="auto"/>
            <w:tcBorders>
              <w:right w:val="single" w:sz="6" w:space="0" w:color="auto"/>
            </w:tcBorders>
            <w:vAlign w:val="center"/>
            <w:hideMark/>
          </w:tcPr>
          <w:p w14:paraId="744EF9E6" w14:textId="77777777" w:rsidR="00FD10E6" w:rsidRDefault="00FD10E6">
            <w:pPr>
              <w:jc w:val="right"/>
              <w:rPr>
                <w:rFonts w:eastAsia="Times New Roman"/>
              </w:rPr>
            </w:pPr>
            <w:r>
              <w:rPr>
                <w:rFonts w:eastAsia="Times New Roman"/>
              </w:rPr>
              <w:t xml:space="preserve">1 </w:t>
            </w:r>
          </w:p>
        </w:tc>
        <w:tc>
          <w:tcPr>
            <w:tcW w:w="0" w:type="auto"/>
            <w:vAlign w:val="center"/>
            <w:hideMark/>
          </w:tcPr>
          <w:p w14:paraId="14D5D17C" w14:textId="77777777" w:rsidR="00FD10E6" w:rsidRDefault="00FD10E6">
            <w:pPr>
              <w:jc w:val="right"/>
              <w:rPr>
                <w:rFonts w:eastAsia="Times New Roman"/>
              </w:rPr>
            </w:pPr>
            <w:r>
              <w:rPr>
                <w:rFonts w:eastAsia="Times New Roman"/>
              </w:rPr>
              <w:t xml:space="preserve">94 </w:t>
            </w:r>
          </w:p>
        </w:tc>
        <w:tc>
          <w:tcPr>
            <w:tcW w:w="0" w:type="auto"/>
            <w:vAlign w:val="center"/>
            <w:hideMark/>
          </w:tcPr>
          <w:p w14:paraId="69D24F4C" w14:textId="77777777" w:rsidR="00FD10E6" w:rsidRDefault="00FD10E6">
            <w:pPr>
              <w:jc w:val="right"/>
              <w:rPr>
                <w:rFonts w:eastAsia="Times New Roman"/>
              </w:rPr>
            </w:pPr>
            <w:r>
              <w:rPr>
                <w:rFonts w:eastAsia="Times New Roman"/>
              </w:rPr>
              <w:t xml:space="preserve">5 </w:t>
            </w:r>
          </w:p>
        </w:tc>
        <w:tc>
          <w:tcPr>
            <w:tcW w:w="0" w:type="auto"/>
            <w:tcBorders>
              <w:right w:val="single" w:sz="6" w:space="0" w:color="auto"/>
            </w:tcBorders>
            <w:vAlign w:val="center"/>
            <w:hideMark/>
          </w:tcPr>
          <w:p w14:paraId="4438FADD" w14:textId="77777777" w:rsidR="00FD10E6" w:rsidRDefault="00FD10E6">
            <w:pPr>
              <w:jc w:val="right"/>
              <w:rPr>
                <w:rFonts w:eastAsia="Times New Roman"/>
              </w:rPr>
            </w:pPr>
            <w:r>
              <w:rPr>
                <w:rFonts w:eastAsia="Times New Roman"/>
              </w:rPr>
              <w:t xml:space="preserve">0 </w:t>
            </w:r>
          </w:p>
        </w:tc>
      </w:tr>
    </w:tbl>
    <w:p w14:paraId="7516BCF7" w14:textId="77777777" w:rsidR="00FD10E6" w:rsidRDefault="00FD10E6">
      <w:pPr>
        <w:pStyle w:val="Heading2"/>
        <w:divId w:val="1911890738"/>
        <w:rPr>
          <w:rFonts w:eastAsia="Times New Roman"/>
        </w:rPr>
      </w:pPr>
      <w:r>
        <w:rPr>
          <w:rFonts w:eastAsia="Times New Roman"/>
        </w:rPr>
        <w:t>Joint Tour Frequency</w:t>
      </w:r>
    </w:p>
    <w:p w14:paraId="045C5209" w14:textId="3C6E17C0" w:rsidR="00FD10E6" w:rsidRDefault="00FD10E6">
      <w:pPr>
        <w:pStyle w:val="NormalWeb"/>
        <w:divId w:val="1911890738"/>
      </w:pPr>
      <w:r>
        <w:t>The joint tour frequency models are applied to determine the total number of joint tours undertaken by the household. The model uses tour frequency (0, 1 and 2+) and purpose combinations as the alternatives. The characteristics of the joint tour are also determined by sequentially applying a tour party composition model and then a person participation model. The Figure 3-7 compares the number of joint tours undertaken by household of different size in the target data and in the model output. The results show</w:t>
      </w:r>
      <w:del w:id="24" w:author="Kyeil Kim" w:date="2019-04-25T08:45:00Z">
        <w:r w:rsidDel="00727D9A">
          <w:delText>s</w:delText>
        </w:r>
      </w:del>
      <w:r>
        <w:t xml:space="preserve"> that the </w:t>
      </w:r>
      <w:del w:id="25" w:author="Kyeil Kim" w:date="2019-04-25T08:46:00Z">
        <w:r w:rsidDel="00B45E73">
          <w:delText xml:space="preserve">two </w:delText>
        </w:r>
      </w:del>
      <w:ins w:id="26" w:author="Kyeil Kim" w:date="2019-04-25T08:46:00Z">
        <w:r w:rsidR="00B45E73">
          <w:t>target data and the model output</w:t>
        </w:r>
      </w:ins>
      <w:ins w:id="27" w:author="Kyeil Kim" w:date="2019-04-25T08:47:00Z">
        <w:r w:rsidR="00B45E73">
          <w:t xml:space="preserve"> </w:t>
        </w:r>
      </w:ins>
      <w:r>
        <w:t>are reasonably close. No calibration was required for the joint tour frequency models.</w:t>
      </w:r>
    </w:p>
    <w:p w14:paraId="64C3D1F3" w14:textId="6C107B90" w:rsidR="00FD10E6" w:rsidRDefault="00FD10E6">
      <w:pPr>
        <w:pStyle w:val="Heading1"/>
        <w:divId w:val="1911890738"/>
        <w:rPr>
          <w:rFonts w:eastAsia="Times New Roman"/>
        </w:rPr>
      </w:pPr>
      <w:commentRangeStart w:id="28"/>
      <w:r>
        <w:rPr>
          <w:noProof/>
          <w:sz w:val="20"/>
          <w:szCs w:val="20"/>
        </w:rPr>
        <w:lastRenderedPageBreak/>
        <w:drawing>
          <wp:inline distT="0" distB="0" distL="0" distR="0" wp14:anchorId="5FD910F1" wp14:editId="256BD6FA">
            <wp:extent cx="9144000" cy="7315200"/>
            <wp:effectExtent l="0" t="0" r="0" b="0"/>
            <wp:docPr id="4" name="Picture 4" descr="C:\Users\kyeil\AppData\Local\Microsoft\Windows\INetCache\Content.MSO\A20818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yeil\AppData\Local\Microsoft\Windows\INetCache\Content.MSO\A2081805.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0" cy="7315200"/>
                    </a:xfrm>
                    <a:prstGeom prst="rect">
                      <a:avLst/>
                    </a:prstGeom>
                    <a:noFill/>
                    <a:ln>
                      <a:noFill/>
                    </a:ln>
                  </pic:spPr>
                </pic:pic>
              </a:graphicData>
            </a:graphic>
          </wp:inline>
        </w:drawing>
      </w:r>
      <w:commentRangeEnd w:id="28"/>
      <w:r w:rsidR="00251EBE">
        <w:rPr>
          <w:rStyle w:val="CommentReference"/>
          <w:b w:val="0"/>
          <w:bCs w:val="0"/>
          <w:kern w:val="0"/>
        </w:rPr>
        <w:commentReference w:id="28"/>
      </w:r>
      <w:r>
        <w:rPr>
          <w:rFonts w:eastAsia="Times New Roman"/>
        </w:rPr>
        <w:t xml:space="preserve">Section 3.7 Tour </w:t>
      </w:r>
      <w:del w:id="29" w:author="Kyeil Kim" w:date="2019-04-25T08:49:00Z">
        <w:r w:rsidDel="00275ECE">
          <w:rPr>
            <w:rFonts w:eastAsia="Times New Roman"/>
          </w:rPr>
          <w:delText xml:space="preserve">Time </w:delText>
        </w:r>
      </w:del>
      <w:ins w:id="30" w:author="Kyeil Kim" w:date="2019-04-25T08:49:00Z">
        <w:r w:rsidR="00275ECE">
          <w:rPr>
            <w:rFonts w:eastAsia="Times New Roman"/>
          </w:rPr>
          <w:t>Time</w:t>
        </w:r>
        <w:r w:rsidR="00275ECE">
          <w:rPr>
            <w:rFonts w:eastAsia="Times New Roman"/>
          </w:rPr>
          <w:t>-</w:t>
        </w:r>
      </w:ins>
      <w:del w:id="31" w:author="Kyeil Kim" w:date="2019-04-25T08:49:00Z">
        <w:r w:rsidDel="00275ECE">
          <w:rPr>
            <w:rFonts w:eastAsia="Times New Roman"/>
          </w:rPr>
          <w:delText xml:space="preserve">of </w:delText>
        </w:r>
      </w:del>
      <w:ins w:id="32" w:author="Kyeil Kim" w:date="2019-04-25T08:49:00Z">
        <w:r w:rsidR="00275ECE">
          <w:rPr>
            <w:rFonts w:eastAsia="Times New Roman"/>
          </w:rPr>
          <w:t>of</w:t>
        </w:r>
        <w:r w:rsidR="00275ECE">
          <w:rPr>
            <w:rFonts w:eastAsia="Times New Roman"/>
          </w:rPr>
          <w:t>-</w:t>
        </w:r>
      </w:ins>
      <w:r>
        <w:rPr>
          <w:rFonts w:eastAsia="Times New Roman"/>
        </w:rPr>
        <w:t>Day Choice Models</w:t>
      </w:r>
    </w:p>
    <w:p w14:paraId="07F9395D" w14:textId="77777777" w:rsidR="00F60192" w:rsidRDefault="00FD10E6">
      <w:pPr>
        <w:pStyle w:val="NormalWeb"/>
        <w:divId w:val="1911890738"/>
        <w:rPr>
          <w:ins w:id="33" w:author="Kyeil Kim" w:date="2019-04-25T09:09:00Z"/>
        </w:rPr>
      </w:pPr>
      <w:r>
        <w:lastRenderedPageBreak/>
        <w:t>The tour time-of-day choice model simultaneously predicts the tour start and tour end times. In the ARC ABM, the tour start and end times are represented with a resolution of 30 minutes, or 48 time-bins per day. The model is segmented by tour purpose. While models for some tour purposes were estimated jointly</w:t>
      </w:r>
      <w:del w:id="34" w:author="Kyeil Kim" w:date="2019-04-25T09:07:00Z">
        <w:r w:rsidDel="00592140">
          <w:delText xml:space="preserve"> </w:delText>
        </w:r>
      </w:del>
      <w:r>
        <w:t>, the calibration was performed separately by tour purpose. The mandatory tour time of-day choice models did not require calibration. The non-mandatory tour models required minor adjustments to the alternative specific constants. Specifically, models that were jointly estimated (for example - Maintenance/</w:t>
      </w:r>
      <w:del w:id="35" w:author="Kyeil Kim" w:date="2019-04-25T09:07:00Z">
        <w:r w:rsidDel="00F60192">
          <w:delText xml:space="preserve">shopping </w:delText>
        </w:r>
      </w:del>
      <w:ins w:id="36" w:author="Kyeil Kim" w:date="2019-04-25T09:07:00Z">
        <w:r w:rsidR="00F60192">
          <w:t>S</w:t>
        </w:r>
        <w:r w:rsidR="00F60192">
          <w:t xml:space="preserve">hopping </w:t>
        </w:r>
      </w:ins>
      <w:r>
        <w:t xml:space="preserve">and Social/Discretionary) required </w:t>
      </w:r>
      <w:del w:id="37" w:author="Kyeil Kim" w:date="2019-04-25T09:08:00Z">
        <w:r w:rsidDel="00F60192">
          <w:delText xml:space="preserve">some </w:delText>
        </w:r>
      </w:del>
      <w:r>
        <w:t xml:space="preserve">additional constants to clearly capture purpose-specific peaking patterns. The tour time-of-day choice models employ shift effects to capture the tails of the diurnal distributions. This specification ensures that extreme periods (very short durations or very long durations) have the maximum disutility and hence are less likely to be chosen. However, in application the alternative would still get a non-zero probability even though the observed percentage share might be zero. This discrepancy was addressed by adding negative constants to certain time bins. </w:t>
      </w:r>
    </w:p>
    <w:p w14:paraId="475A3756" w14:textId="49276923" w:rsidR="00FD10E6" w:rsidRDefault="00FD10E6">
      <w:pPr>
        <w:pStyle w:val="NormalWeb"/>
        <w:divId w:val="1911890738"/>
      </w:pPr>
      <w:r>
        <w:t>The three dimensions of the model - departure, arrival and duration - are correlated though not perfectly so. As such, when two dimensions are adjusted, the third generally self-adjusts. The dimensions to adjust were chosen based on deviation from the observed patterns. Alternative specific constants were applied to periods that showed a material difference relative to the observed data. The base alternative is represented by all those periods for which no alternative specific constant is being specified. There is no need to explicitly define one and scale all others as was done with some of the previous models. Figure 3-8a through Figure 3-8i compare the observed and the predicted temporal profiles of tours by purpose.</w:t>
      </w:r>
    </w:p>
    <w:p w14:paraId="6B09B2D5" w14:textId="77777777" w:rsidR="00FD10E6" w:rsidRDefault="00FD10E6">
      <w:pPr>
        <w:pStyle w:val="Heading1"/>
        <w:divId w:val="1911890738"/>
        <w:rPr>
          <w:rFonts w:eastAsia="Times New Roman"/>
        </w:rPr>
      </w:pPr>
      <w:r>
        <w:rPr>
          <w:noProof/>
          <w:sz w:val="20"/>
          <w:szCs w:val="20"/>
        </w:rPr>
        <w:lastRenderedPageBreak/>
        <w:drawing>
          <wp:inline distT="0" distB="0" distL="0" distR="0" wp14:anchorId="3522FE1A" wp14:editId="1A7AF7A6">
            <wp:extent cx="10972800" cy="4572000"/>
            <wp:effectExtent l="0" t="0" r="0" b="0"/>
            <wp:docPr id="5" name="Picture 5" descr="C:\Users\kyeil\AppData\Local\Microsoft\Windows\INetCache\Content.MSO\CC7836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yeil\AppData\Local\Microsoft\Windows\INetCache\Content.MSO\CC783642.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72800" cy="4572000"/>
                    </a:xfrm>
                    <a:prstGeom prst="rect">
                      <a:avLst/>
                    </a:prstGeom>
                    <a:noFill/>
                    <a:ln>
                      <a:noFill/>
                    </a:ln>
                  </pic:spPr>
                </pic:pic>
              </a:graphicData>
            </a:graphic>
          </wp:inline>
        </w:drawing>
      </w:r>
      <w:r>
        <w:rPr>
          <w:noProof/>
          <w:sz w:val="20"/>
          <w:szCs w:val="20"/>
        </w:rPr>
        <w:lastRenderedPageBreak/>
        <w:drawing>
          <wp:inline distT="0" distB="0" distL="0" distR="0" wp14:anchorId="7A7B6ABA" wp14:editId="6BBA5016">
            <wp:extent cx="10972800" cy="4572000"/>
            <wp:effectExtent l="0" t="0" r="0" b="0"/>
            <wp:docPr id="6" name="Picture 6" descr="C:\Users\kyeil\AppData\Local\Microsoft\Windows\INetCache\Content.MSO\942B0D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yeil\AppData\Local\Microsoft\Windows\INetCache\Content.MSO\942B0D5B.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972800" cy="4572000"/>
                    </a:xfrm>
                    <a:prstGeom prst="rect">
                      <a:avLst/>
                    </a:prstGeom>
                    <a:noFill/>
                    <a:ln>
                      <a:noFill/>
                    </a:ln>
                  </pic:spPr>
                </pic:pic>
              </a:graphicData>
            </a:graphic>
          </wp:inline>
        </w:drawing>
      </w:r>
      <w:r>
        <w:rPr>
          <w:noProof/>
          <w:sz w:val="20"/>
          <w:szCs w:val="20"/>
        </w:rPr>
        <w:lastRenderedPageBreak/>
        <w:drawing>
          <wp:inline distT="0" distB="0" distL="0" distR="0" wp14:anchorId="659F5932" wp14:editId="2D2DC116">
            <wp:extent cx="10972800" cy="4572000"/>
            <wp:effectExtent l="0" t="0" r="0" b="0"/>
            <wp:docPr id="7" name="Picture 7" descr="C:\Users\kyeil\AppData\Local\Microsoft\Windows\INetCache\Content.MSO\FB64EF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yeil\AppData\Local\Microsoft\Windows\INetCache\Content.MSO\FB64EFA0.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972800" cy="4572000"/>
                    </a:xfrm>
                    <a:prstGeom prst="rect">
                      <a:avLst/>
                    </a:prstGeom>
                    <a:noFill/>
                    <a:ln>
                      <a:noFill/>
                    </a:ln>
                  </pic:spPr>
                </pic:pic>
              </a:graphicData>
            </a:graphic>
          </wp:inline>
        </w:drawing>
      </w:r>
      <w:r>
        <w:rPr>
          <w:noProof/>
          <w:sz w:val="20"/>
          <w:szCs w:val="20"/>
        </w:rPr>
        <w:lastRenderedPageBreak/>
        <w:drawing>
          <wp:inline distT="0" distB="0" distL="0" distR="0" wp14:anchorId="4F552E60" wp14:editId="11E0FA5C">
            <wp:extent cx="10972800" cy="4572000"/>
            <wp:effectExtent l="0" t="0" r="0" b="0"/>
            <wp:docPr id="8" name="Picture 8" descr="C:\Users\kyeil\AppData\Local\Microsoft\Windows\INetCache\Content.MSO\6239EB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yeil\AppData\Local\Microsoft\Windows\INetCache\Content.MSO\6239EB21.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972800" cy="4572000"/>
                    </a:xfrm>
                    <a:prstGeom prst="rect">
                      <a:avLst/>
                    </a:prstGeom>
                    <a:noFill/>
                    <a:ln>
                      <a:noFill/>
                    </a:ln>
                  </pic:spPr>
                </pic:pic>
              </a:graphicData>
            </a:graphic>
          </wp:inline>
        </w:drawing>
      </w:r>
      <w:r>
        <w:rPr>
          <w:noProof/>
          <w:sz w:val="20"/>
          <w:szCs w:val="20"/>
        </w:rPr>
        <w:lastRenderedPageBreak/>
        <w:drawing>
          <wp:inline distT="0" distB="0" distL="0" distR="0" wp14:anchorId="7EF15AF5" wp14:editId="0C3B6A69">
            <wp:extent cx="10972800" cy="4572000"/>
            <wp:effectExtent l="0" t="0" r="0" b="0"/>
            <wp:docPr id="9" name="Picture 9" descr="C:\Users\kyeil\AppData\Local\Microsoft\Windows\INetCache\Content.MSO\6D916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yeil\AppData\Local\Microsoft\Windows\INetCache\Content.MSO\6D916AE.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72800" cy="4572000"/>
                    </a:xfrm>
                    <a:prstGeom prst="rect">
                      <a:avLst/>
                    </a:prstGeom>
                    <a:noFill/>
                    <a:ln>
                      <a:noFill/>
                    </a:ln>
                  </pic:spPr>
                </pic:pic>
              </a:graphicData>
            </a:graphic>
          </wp:inline>
        </w:drawing>
      </w:r>
      <w:r>
        <w:rPr>
          <w:noProof/>
          <w:sz w:val="20"/>
          <w:szCs w:val="20"/>
        </w:rPr>
        <w:lastRenderedPageBreak/>
        <w:drawing>
          <wp:inline distT="0" distB="0" distL="0" distR="0" wp14:anchorId="5E6DE5EE" wp14:editId="391AC69C">
            <wp:extent cx="10972800" cy="4572000"/>
            <wp:effectExtent l="0" t="0" r="0" b="0"/>
            <wp:docPr id="10" name="Picture 10" descr="C:\Users\kyeil\AppData\Local\Microsoft\Windows\INetCache\Content.MSO\F0D7A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yeil\AppData\Local\Microsoft\Windows\INetCache\Content.MSO\F0D7AD7.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972800" cy="4572000"/>
                    </a:xfrm>
                    <a:prstGeom prst="rect">
                      <a:avLst/>
                    </a:prstGeom>
                    <a:noFill/>
                    <a:ln>
                      <a:noFill/>
                    </a:ln>
                  </pic:spPr>
                </pic:pic>
              </a:graphicData>
            </a:graphic>
          </wp:inline>
        </w:drawing>
      </w:r>
      <w:r>
        <w:rPr>
          <w:noProof/>
          <w:sz w:val="20"/>
          <w:szCs w:val="20"/>
        </w:rPr>
        <w:lastRenderedPageBreak/>
        <w:drawing>
          <wp:inline distT="0" distB="0" distL="0" distR="0" wp14:anchorId="53421EC5" wp14:editId="2AA34C13">
            <wp:extent cx="10972800" cy="4572000"/>
            <wp:effectExtent l="0" t="0" r="0" b="0"/>
            <wp:docPr id="11" name="Picture 11" descr="C:\Users\kyeil\AppData\Local\Microsoft\Windows\INetCache\Content.MSO\219FE6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yeil\AppData\Local\Microsoft\Windows\INetCache\Content.MSO\219FE6EC.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72800" cy="4572000"/>
                    </a:xfrm>
                    <a:prstGeom prst="rect">
                      <a:avLst/>
                    </a:prstGeom>
                    <a:noFill/>
                    <a:ln>
                      <a:noFill/>
                    </a:ln>
                  </pic:spPr>
                </pic:pic>
              </a:graphicData>
            </a:graphic>
          </wp:inline>
        </w:drawing>
      </w:r>
      <w:r>
        <w:rPr>
          <w:noProof/>
          <w:sz w:val="20"/>
          <w:szCs w:val="20"/>
        </w:rPr>
        <w:lastRenderedPageBreak/>
        <w:drawing>
          <wp:inline distT="0" distB="0" distL="0" distR="0" wp14:anchorId="55AA4CF1" wp14:editId="0156A3CE">
            <wp:extent cx="10972800" cy="4572000"/>
            <wp:effectExtent l="0" t="0" r="0" b="0"/>
            <wp:docPr id="12" name="Picture 12" descr="C:\Users\kyeil\AppData\Local\Microsoft\Windows\INetCache\Content.MSO\F82CC1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yeil\AppData\Local\Microsoft\Windows\INetCache\Content.MSO\F82CC1FD.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72800" cy="4572000"/>
                    </a:xfrm>
                    <a:prstGeom prst="rect">
                      <a:avLst/>
                    </a:prstGeom>
                    <a:noFill/>
                    <a:ln>
                      <a:noFill/>
                    </a:ln>
                  </pic:spPr>
                </pic:pic>
              </a:graphicData>
            </a:graphic>
          </wp:inline>
        </w:drawing>
      </w:r>
      <w:r>
        <w:rPr>
          <w:noProof/>
          <w:sz w:val="20"/>
          <w:szCs w:val="20"/>
        </w:rPr>
        <w:lastRenderedPageBreak/>
        <w:drawing>
          <wp:inline distT="0" distB="0" distL="0" distR="0" wp14:anchorId="73D6B8AD" wp14:editId="0F77B073">
            <wp:extent cx="10972800" cy="4572000"/>
            <wp:effectExtent l="0" t="0" r="0" b="0"/>
            <wp:docPr id="13" name="Picture 13" descr="C:\Users\kyeil\AppData\Local\Microsoft\Windows\INetCache\Content.MSO\6145A7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yeil\AppData\Local\Microsoft\Windows\INetCache\Content.MSO\6145A7DA.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72800" cy="4572000"/>
                    </a:xfrm>
                    <a:prstGeom prst="rect">
                      <a:avLst/>
                    </a:prstGeom>
                    <a:noFill/>
                    <a:ln>
                      <a:noFill/>
                    </a:ln>
                  </pic:spPr>
                </pic:pic>
              </a:graphicData>
            </a:graphic>
          </wp:inline>
        </w:drawing>
      </w:r>
      <w:r>
        <w:rPr>
          <w:noProof/>
          <w:sz w:val="20"/>
          <w:szCs w:val="20"/>
        </w:rPr>
        <w:lastRenderedPageBreak/>
        <w:drawing>
          <wp:inline distT="0" distB="0" distL="0" distR="0" wp14:anchorId="7DB8E47F" wp14:editId="3922C93C">
            <wp:extent cx="10972800" cy="4572000"/>
            <wp:effectExtent l="0" t="0" r="0" b="0"/>
            <wp:docPr id="14" name="Picture 14" descr="C:\Users\kyeil\AppData\Local\Microsoft\Windows\INetCache\Content.MSO\15B462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yeil\AppData\Local\Microsoft\Windows\INetCache\Content.MSO\15B46213.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72800" cy="4572000"/>
                    </a:xfrm>
                    <a:prstGeom prst="rect">
                      <a:avLst/>
                    </a:prstGeom>
                    <a:noFill/>
                    <a:ln>
                      <a:noFill/>
                    </a:ln>
                  </pic:spPr>
                </pic:pic>
              </a:graphicData>
            </a:graphic>
          </wp:inline>
        </w:drawing>
      </w:r>
      <w:r>
        <w:rPr>
          <w:noProof/>
          <w:sz w:val="20"/>
          <w:szCs w:val="20"/>
        </w:rPr>
        <w:lastRenderedPageBreak/>
        <w:drawing>
          <wp:inline distT="0" distB="0" distL="0" distR="0" wp14:anchorId="068EC842" wp14:editId="2EA54E11">
            <wp:extent cx="10972800" cy="4572000"/>
            <wp:effectExtent l="0" t="0" r="0" b="0"/>
            <wp:docPr id="15" name="Picture 15" descr="C:\Users\kyeil\AppData\Local\Microsoft\Windows\INetCache\Content.MSO\8D178C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yeil\AppData\Local\Microsoft\Windows\INetCache\Content.MSO\8D178CF8.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972800" cy="4572000"/>
                    </a:xfrm>
                    <a:prstGeom prst="rect">
                      <a:avLst/>
                    </a:prstGeom>
                    <a:noFill/>
                    <a:ln>
                      <a:noFill/>
                    </a:ln>
                  </pic:spPr>
                </pic:pic>
              </a:graphicData>
            </a:graphic>
          </wp:inline>
        </w:drawing>
      </w:r>
      <w:r>
        <w:rPr>
          <w:noProof/>
          <w:sz w:val="20"/>
          <w:szCs w:val="20"/>
        </w:rPr>
        <w:lastRenderedPageBreak/>
        <w:drawing>
          <wp:inline distT="0" distB="0" distL="0" distR="0" wp14:anchorId="16B09D99" wp14:editId="109AABA2">
            <wp:extent cx="10972800" cy="4572000"/>
            <wp:effectExtent l="0" t="0" r="0" b="0"/>
            <wp:docPr id="16" name="Picture 16" descr="C:\Users\kyeil\AppData\Local\Microsoft\Windows\INetCache\Content.MSO\5094F8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yeil\AppData\Local\Microsoft\Windows\INetCache\Content.MSO\5094F899.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972800" cy="4572000"/>
                    </a:xfrm>
                    <a:prstGeom prst="rect">
                      <a:avLst/>
                    </a:prstGeom>
                    <a:noFill/>
                    <a:ln>
                      <a:noFill/>
                    </a:ln>
                  </pic:spPr>
                </pic:pic>
              </a:graphicData>
            </a:graphic>
          </wp:inline>
        </w:drawing>
      </w:r>
      <w:r>
        <w:rPr>
          <w:noProof/>
          <w:sz w:val="20"/>
          <w:szCs w:val="20"/>
        </w:rPr>
        <w:lastRenderedPageBreak/>
        <w:drawing>
          <wp:inline distT="0" distB="0" distL="0" distR="0" wp14:anchorId="18B73068" wp14:editId="46C8D55B">
            <wp:extent cx="10972800" cy="4572000"/>
            <wp:effectExtent l="0" t="0" r="0" b="0"/>
            <wp:docPr id="17" name="Picture 17" descr="C:\Users\kyeil\AppData\Local\Microsoft\Windows\INetCache\Content.MSO\B98E95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yeil\AppData\Local\Microsoft\Windows\INetCache\Content.MSO\B98E95C6.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972800" cy="4572000"/>
                    </a:xfrm>
                    <a:prstGeom prst="rect">
                      <a:avLst/>
                    </a:prstGeom>
                    <a:noFill/>
                    <a:ln>
                      <a:noFill/>
                    </a:ln>
                  </pic:spPr>
                </pic:pic>
              </a:graphicData>
            </a:graphic>
          </wp:inline>
        </w:drawing>
      </w:r>
      <w:r>
        <w:rPr>
          <w:noProof/>
          <w:sz w:val="20"/>
          <w:szCs w:val="20"/>
        </w:rPr>
        <w:lastRenderedPageBreak/>
        <w:drawing>
          <wp:inline distT="0" distB="0" distL="0" distR="0" wp14:anchorId="21ADDA27" wp14:editId="2596D8B2">
            <wp:extent cx="10972800" cy="4572000"/>
            <wp:effectExtent l="0" t="0" r="0" b="0"/>
            <wp:docPr id="18" name="Picture 18" descr="C:\Users\kyeil\AppData\Local\Microsoft\Windows\INetCache\Content.MSO\DC407F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yeil\AppData\Local\Microsoft\Windows\INetCache\Content.MSO\DC407F0F.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972800" cy="4572000"/>
                    </a:xfrm>
                    <a:prstGeom prst="rect">
                      <a:avLst/>
                    </a:prstGeom>
                    <a:noFill/>
                    <a:ln>
                      <a:noFill/>
                    </a:ln>
                  </pic:spPr>
                </pic:pic>
              </a:graphicData>
            </a:graphic>
          </wp:inline>
        </w:drawing>
      </w:r>
      <w:r>
        <w:rPr>
          <w:noProof/>
          <w:sz w:val="20"/>
          <w:szCs w:val="20"/>
        </w:rPr>
        <w:lastRenderedPageBreak/>
        <w:drawing>
          <wp:inline distT="0" distB="0" distL="0" distR="0" wp14:anchorId="2703E5EE" wp14:editId="5B9896F4">
            <wp:extent cx="10972800" cy="4572000"/>
            <wp:effectExtent l="0" t="0" r="0" b="0"/>
            <wp:docPr id="19" name="Picture 19" descr="C:\Users\kyeil\AppData\Local\Microsoft\Windows\INetCache\Content.MSO\4A5D6D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yeil\AppData\Local\Microsoft\Windows\INetCache\Content.MSO\4A5D6DC4.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972800" cy="4572000"/>
                    </a:xfrm>
                    <a:prstGeom prst="rect">
                      <a:avLst/>
                    </a:prstGeom>
                    <a:noFill/>
                    <a:ln>
                      <a:noFill/>
                    </a:ln>
                  </pic:spPr>
                </pic:pic>
              </a:graphicData>
            </a:graphic>
          </wp:inline>
        </w:drawing>
      </w:r>
      <w:r>
        <w:rPr>
          <w:noProof/>
          <w:sz w:val="20"/>
          <w:szCs w:val="20"/>
        </w:rPr>
        <w:lastRenderedPageBreak/>
        <w:drawing>
          <wp:inline distT="0" distB="0" distL="0" distR="0" wp14:anchorId="07E3F106" wp14:editId="4EA2399D">
            <wp:extent cx="10972800" cy="4572000"/>
            <wp:effectExtent l="0" t="0" r="0" b="0"/>
            <wp:docPr id="20" name="Picture 20" descr="C:\Users\kyeil\AppData\Local\Microsoft\Windows\INetCache\Content.MSO\B89EAA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yeil\AppData\Local\Microsoft\Windows\INetCache\Content.MSO\B89EAAF5.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972800" cy="4572000"/>
                    </a:xfrm>
                    <a:prstGeom prst="rect">
                      <a:avLst/>
                    </a:prstGeom>
                    <a:noFill/>
                    <a:ln>
                      <a:noFill/>
                    </a:ln>
                  </pic:spPr>
                </pic:pic>
              </a:graphicData>
            </a:graphic>
          </wp:inline>
        </w:drawing>
      </w:r>
      <w:r>
        <w:rPr>
          <w:noProof/>
          <w:sz w:val="20"/>
          <w:szCs w:val="20"/>
        </w:rPr>
        <w:lastRenderedPageBreak/>
        <w:drawing>
          <wp:inline distT="0" distB="0" distL="0" distR="0" wp14:anchorId="40890BFC" wp14:editId="649D951E">
            <wp:extent cx="10972800" cy="4572000"/>
            <wp:effectExtent l="0" t="0" r="0" b="0"/>
            <wp:docPr id="21" name="Picture 21" descr="C:\Users\kyeil\AppData\Local\Microsoft\Windows\INetCache\Content.MSO\4A194C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yeil\AppData\Local\Microsoft\Windows\INetCache\Content.MSO\4A194C72.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972800" cy="4572000"/>
                    </a:xfrm>
                    <a:prstGeom prst="rect">
                      <a:avLst/>
                    </a:prstGeom>
                    <a:noFill/>
                    <a:ln>
                      <a:noFill/>
                    </a:ln>
                  </pic:spPr>
                </pic:pic>
              </a:graphicData>
            </a:graphic>
          </wp:inline>
        </w:drawing>
      </w:r>
      <w:r>
        <w:rPr>
          <w:noProof/>
          <w:sz w:val="20"/>
          <w:szCs w:val="20"/>
        </w:rPr>
        <w:lastRenderedPageBreak/>
        <w:drawing>
          <wp:inline distT="0" distB="0" distL="0" distR="0" wp14:anchorId="0C6E802F" wp14:editId="06384E37">
            <wp:extent cx="10972800" cy="4572000"/>
            <wp:effectExtent l="0" t="0" r="0" b="0"/>
            <wp:docPr id="22" name="Picture 22" descr="C:\Users\kyeil\AppData\Local\Microsoft\Windows\INetCache\Content.MSO\4EE04D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yeil\AppData\Local\Microsoft\Windows\INetCache\Content.MSO\4EE04DCB.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972800" cy="4572000"/>
                    </a:xfrm>
                    <a:prstGeom prst="rect">
                      <a:avLst/>
                    </a:prstGeom>
                    <a:noFill/>
                    <a:ln>
                      <a:noFill/>
                    </a:ln>
                  </pic:spPr>
                </pic:pic>
              </a:graphicData>
            </a:graphic>
          </wp:inline>
        </w:drawing>
      </w:r>
      <w:r>
        <w:rPr>
          <w:rFonts w:eastAsia="Times New Roman"/>
        </w:rPr>
        <w:t>Section 3.8 Non-Mandatory Tour Primary Destination Choice</w:t>
      </w:r>
    </w:p>
    <w:p w14:paraId="6E1E985A" w14:textId="52533430" w:rsidR="00FD10E6" w:rsidRDefault="00FD10E6">
      <w:pPr>
        <w:pStyle w:val="NormalWeb"/>
        <w:divId w:val="1911890738"/>
      </w:pPr>
      <w:r>
        <w:t xml:space="preserve">The non-mandatory tour primary destination choice model determines the location of the tour primary destination for each of the six non-mandatory tour purposes. Size terms for non-mandatory tours were not revised during this calibration. During the 2018 calibration effort, the models were calibrated to targets from the 2011 ARC </w:t>
      </w:r>
      <w:del w:id="38" w:author="Kyeil Kim" w:date="2019-04-25T09:14:00Z">
        <w:r w:rsidDel="002644B9">
          <w:delText xml:space="preserve">HTS </w:delText>
        </w:r>
      </w:del>
      <w:ins w:id="39" w:author="Kyeil Kim" w:date="2019-04-25T09:14:00Z">
        <w:r w:rsidR="002644B9">
          <w:t xml:space="preserve">Household Travel Survey </w:t>
        </w:r>
      </w:ins>
      <w:r>
        <w:t>expanded to the 2015 base year conditions. Summaries of the tour length frequency distributions and average tour length were developed for both estimated and observed data. The calibration was done with the aim of matching the shape of the observed tour length</w:t>
      </w:r>
      <w:ins w:id="40" w:author="Kyeil Kim" w:date="2019-04-25T09:15:00Z">
        <w:r w:rsidR="00A82292">
          <w:t xml:space="preserve"> frequency</w:t>
        </w:r>
      </w:ins>
      <w:r>
        <w:t xml:space="preserve"> curves (the distance between the tour origin and primary destination). All of the models required additional adjustments to the constants on the distance terms in order to better match observed trip length frequency distributions.</w:t>
      </w:r>
    </w:p>
    <w:p w14:paraId="26C7A204" w14:textId="02A34A4F" w:rsidR="00FD10E6" w:rsidRDefault="00FD10E6">
      <w:pPr>
        <w:pStyle w:val="NormalWeb"/>
        <w:divId w:val="1911890738"/>
      </w:pPr>
      <w:r>
        <w:t xml:space="preserve">The coefficients </w:t>
      </w:r>
      <w:del w:id="41" w:author="Kyeil Kim" w:date="2019-04-25T09:18:00Z">
        <w:r w:rsidDel="00E52565">
          <w:delText xml:space="preserve">so </w:delText>
        </w:r>
      </w:del>
      <w:r>
        <w:t>computed when added to the respective distance bin would change their probability such that the estimated trip length will more closely match the observed trip length. These adjustments are then regressed on the linear and the polynomial terms of the variable which are in the destination choice model (such as linear distance, distance-squared, distance-</w:t>
      </w:r>
      <w:r>
        <w:lastRenderedPageBreak/>
        <w:t>cubed and log of distance). The coefficients obtained on each of the terms in this regression serve to explain the difference in the observed and the predicted distributions. In addition, a few of the tour purposes required bin specific constants to capture the steep observed trip length frequency curve in the short distance bins. Also, i</w:t>
      </w:r>
      <w:bookmarkStart w:id="42" w:name="_GoBack"/>
      <w:bookmarkEnd w:id="42"/>
      <w:r>
        <w:t xml:space="preserve">t was ensured that the utility functions </w:t>
      </w:r>
      <w:del w:id="43" w:author="Kyeil Kim" w:date="2019-04-25T09:19:00Z">
        <w:r w:rsidDel="00843A51">
          <w:delText xml:space="preserve">so </w:delText>
        </w:r>
      </w:del>
      <w:r>
        <w:t>computed resulted in a monotonically decreasing function with respect to distance. If that was not the case, distances were capped accordingly.</w:t>
      </w:r>
    </w:p>
    <w:p w14:paraId="539F4DE4" w14:textId="77777777" w:rsidR="00FD10E6" w:rsidRDefault="00FD10E6">
      <w:pPr>
        <w:spacing w:after="240"/>
        <w:divId w:val="1911890738"/>
        <w:rPr>
          <w:rFonts w:eastAsia="Times New Roman"/>
        </w:rPr>
      </w:pPr>
      <w:r>
        <w:rPr>
          <w:noProof/>
          <w:sz w:val="20"/>
          <w:szCs w:val="20"/>
        </w:rPr>
        <w:lastRenderedPageBreak/>
        <w:drawing>
          <wp:inline distT="0" distB="0" distL="0" distR="0" wp14:anchorId="391D3DDE" wp14:editId="31DB35BB">
            <wp:extent cx="9144000" cy="5486400"/>
            <wp:effectExtent l="0" t="0" r="0" b="0"/>
            <wp:docPr id="23" name="Picture 23" descr="C:\Users\kyeil\AppData\Local\Microsoft\Windows\INetCache\Content.MSO\F935D5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yeil\AppData\Local\Microsoft\Windows\INetCache\Content.MSO\F935D550.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144000" cy="5486400"/>
                    </a:xfrm>
                    <a:prstGeom prst="rect">
                      <a:avLst/>
                    </a:prstGeom>
                    <a:noFill/>
                    <a:ln>
                      <a:noFill/>
                    </a:ln>
                  </pic:spPr>
                </pic:pic>
              </a:graphicData>
            </a:graphic>
          </wp:inline>
        </w:drawing>
      </w:r>
      <w:r>
        <w:rPr>
          <w:noProof/>
          <w:sz w:val="20"/>
          <w:szCs w:val="20"/>
        </w:rPr>
        <w:lastRenderedPageBreak/>
        <w:drawing>
          <wp:inline distT="0" distB="0" distL="0" distR="0" wp14:anchorId="41A916BC" wp14:editId="0ED9EEEF">
            <wp:extent cx="9144000" cy="5486400"/>
            <wp:effectExtent l="0" t="0" r="0" b="0"/>
            <wp:docPr id="24" name="Picture 24" descr="C:\Users\kyeil\AppData\Local\Microsoft\Windows\INetCache\Content.MSO\EF89B5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yeil\AppData\Local\Microsoft\Windows\INetCache\Content.MSO\EF89B511.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0" cy="5486400"/>
                    </a:xfrm>
                    <a:prstGeom prst="rect">
                      <a:avLst/>
                    </a:prstGeom>
                    <a:noFill/>
                    <a:ln>
                      <a:noFill/>
                    </a:ln>
                  </pic:spPr>
                </pic:pic>
              </a:graphicData>
            </a:graphic>
          </wp:inline>
        </w:drawing>
      </w:r>
      <w:r>
        <w:rPr>
          <w:noProof/>
          <w:sz w:val="20"/>
          <w:szCs w:val="20"/>
        </w:rPr>
        <w:lastRenderedPageBreak/>
        <w:drawing>
          <wp:inline distT="0" distB="0" distL="0" distR="0" wp14:anchorId="59B008FC" wp14:editId="5155944C">
            <wp:extent cx="9144000" cy="5486400"/>
            <wp:effectExtent l="0" t="0" r="0" b="0"/>
            <wp:docPr id="25" name="Picture 25" descr="C:\Users\kyeil\AppData\Local\Microsoft\Windows\INetCache\Content.MSO\B6CBF7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yeil\AppData\Local\Microsoft\Windows\INetCache\Content.MSO\B6CBF7DE.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44000" cy="5486400"/>
                    </a:xfrm>
                    <a:prstGeom prst="rect">
                      <a:avLst/>
                    </a:prstGeom>
                    <a:noFill/>
                    <a:ln>
                      <a:noFill/>
                    </a:ln>
                  </pic:spPr>
                </pic:pic>
              </a:graphicData>
            </a:graphic>
          </wp:inline>
        </w:drawing>
      </w:r>
      <w:r>
        <w:rPr>
          <w:noProof/>
          <w:sz w:val="20"/>
          <w:szCs w:val="20"/>
        </w:rPr>
        <w:lastRenderedPageBreak/>
        <w:drawing>
          <wp:inline distT="0" distB="0" distL="0" distR="0" wp14:anchorId="5B26FEE6" wp14:editId="020DAEDA">
            <wp:extent cx="9144000" cy="5486400"/>
            <wp:effectExtent l="0" t="0" r="0" b="0"/>
            <wp:docPr id="26" name="Picture 26" descr="C:\Users\kyeil\AppData\Local\Microsoft\Windows\INetCache\Content.MSO\C1CC0A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yeil\AppData\Local\Microsoft\Windows\INetCache\Content.MSO\C1CC0A47.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144000" cy="5486400"/>
                    </a:xfrm>
                    <a:prstGeom prst="rect">
                      <a:avLst/>
                    </a:prstGeom>
                    <a:noFill/>
                    <a:ln>
                      <a:noFill/>
                    </a:ln>
                  </pic:spPr>
                </pic:pic>
              </a:graphicData>
            </a:graphic>
          </wp:inline>
        </w:drawing>
      </w:r>
      <w:r>
        <w:rPr>
          <w:noProof/>
          <w:sz w:val="20"/>
          <w:szCs w:val="20"/>
        </w:rPr>
        <w:lastRenderedPageBreak/>
        <w:drawing>
          <wp:inline distT="0" distB="0" distL="0" distR="0" wp14:anchorId="61F986E2" wp14:editId="3CB873F4">
            <wp:extent cx="9144000" cy="5486400"/>
            <wp:effectExtent l="0" t="0" r="0" b="0"/>
            <wp:docPr id="27" name="Picture 27" descr="C:\Users\kyeil\AppData\Local\Microsoft\Windows\INetCache\Content.MSO\2463CF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yeil\AppData\Local\Microsoft\Windows\INetCache\Content.MSO\2463CF9C.t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144000" cy="5486400"/>
                    </a:xfrm>
                    <a:prstGeom prst="rect">
                      <a:avLst/>
                    </a:prstGeom>
                    <a:noFill/>
                    <a:ln>
                      <a:noFill/>
                    </a:ln>
                  </pic:spPr>
                </pic:pic>
              </a:graphicData>
            </a:graphic>
          </wp:inline>
        </w:drawing>
      </w:r>
      <w:r>
        <w:rPr>
          <w:noProof/>
          <w:sz w:val="20"/>
          <w:szCs w:val="20"/>
        </w:rPr>
        <w:lastRenderedPageBreak/>
        <w:drawing>
          <wp:inline distT="0" distB="0" distL="0" distR="0" wp14:anchorId="0B453F0C" wp14:editId="7A9055F2">
            <wp:extent cx="9144000" cy="5486400"/>
            <wp:effectExtent l="0" t="0" r="0" b="0"/>
            <wp:docPr id="28" name="Picture 28" descr="C:\Users\kyeil\AppData\Local\Microsoft\Windows\INetCache\Content.MSO\E405B2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yeil\AppData\Local\Microsoft\Windows\INetCache\Content.MSO\E405B2ED.tm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0" cy="5486400"/>
                    </a:xfrm>
                    <a:prstGeom prst="rect">
                      <a:avLst/>
                    </a:prstGeom>
                    <a:noFill/>
                    <a:ln>
                      <a:noFill/>
                    </a:ln>
                  </pic:spPr>
                </pic:pic>
              </a:graphicData>
            </a:graphic>
          </wp:inline>
        </w:drawing>
      </w:r>
      <w:r>
        <w:rPr>
          <w:noProof/>
          <w:sz w:val="20"/>
          <w:szCs w:val="20"/>
        </w:rPr>
        <w:lastRenderedPageBreak/>
        <w:drawing>
          <wp:inline distT="0" distB="0" distL="0" distR="0" wp14:anchorId="0E3E13A9" wp14:editId="7E84FFD9">
            <wp:extent cx="9144000" cy="5486400"/>
            <wp:effectExtent l="0" t="0" r="0" b="0"/>
            <wp:docPr id="29" name="Picture 29" descr="C:\Users\kyeil\AppData\Local\Microsoft\Windows\INetCache\Content.MSO\52B984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yeil\AppData\Local\Microsoft\Windows\INetCache\Content.MSO\52B9840A.t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44000" cy="5486400"/>
                    </a:xfrm>
                    <a:prstGeom prst="rect">
                      <a:avLst/>
                    </a:prstGeom>
                    <a:noFill/>
                    <a:ln>
                      <a:noFill/>
                    </a:ln>
                  </pic:spPr>
                </pic:pic>
              </a:graphicData>
            </a:graphic>
          </wp:inline>
        </w:drawing>
      </w:r>
      <w:r>
        <w:rPr>
          <w:rFonts w:eastAsia="Times New Roman"/>
        </w:rPr>
        <w:br/>
      </w:r>
    </w:p>
    <w:p w14:paraId="217C06E3" w14:textId="77777777" w:rsidR="00FD10E6" w:rsidRDefault="00FD10E6">
      <w:pPr>
        <w:divId w:val="1911890738"/>
        <w:rPr>
          <w:rFonts w:eastAsia="Times New Roman"/>
        </w:rPr>
      </w:pPr>
      <w:r>
        <w:rPr>
          <w:rFonts w:eastAsia="Times New Roman"/>
        </w:rPr>
        <w:pict w14:anchorId="4F5836A5">
          <v:rect id="_x0000_i1054" style="width:0;height:1.5pt" o:hralign="center" o:hrstd="t" o:hr="t" fillcolor="#a0a0a0" stroked="f"/>
        </w:pict>
      </w:r>
    </w:p>
    <w:p w14:paraId="2E20EAE3" w14:textId="77777777" w:rsidR="00FD10E6" w:rsidRDefault="00FD10E6">
      <w:pPr>
        <w:pStyle w:val="NormalWeb"/>
        <w:divId w:val="1911890738"/>
      </w:pPr>
      <w:hyperlink r:id="rId45" w:history="1">
        <w:r>
          <w:rPr>
            <w:rStyle w:val="Hyperlink"/>
          </w:rPr>
          <w:t>Atlanta Regional Commission</w:t>
        </w:r>
      </w:hyperlink>
      <w:r>
        <w:t>, 2018</w:t>
      </w:r>
    </w:p>
    <w:p w14:paraId="3FDFD7B0" w14:textId="77777777" w:rsidR="00FD10E6" w:rsidRDefault="00FD10E6">
      <w:pPr>
        <w:rPr>
          <w:rFonts w:eastAsia="Times New Roman"/>
        </w:rPr>
      </w:pPr>
      <w:r>
        <w:pict w14:anchorId="063539E0"/>
      </w:r>
      <w:r>
        <w:pict w14:anchorId="42FA095C"/>
      </w:r>
    </w:p>
    <w:sectPr w:rsidR="00FD10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yeil Kim" w:date="2019-04-25T08:11:00Z" w:initials="KK">
    <w:p w14:paraId="50254A68" w14:textId="77777777" w:rsidR="00FD10E6" w:rsidRDefault="00FD10E6">
      <w:pPr>
        <w:pStyle w:val="CommentText"/>
      </w:pPr>
      <w:r>
        <w:rPr>
          <w:rStyle w:val="CommentReference"/>
        </w:rPr>
        <w:annotationRef/>
      </w:r>
      <w:r>
        <w:t xml:space="preserve">I’m confused about Section 3. The first “Section 3” is Long-term Choice Model. Now I see the same section with a different title. </w:t>
      </w:r>
    </w:p>
  </w:comment>
  <w:comment w:id="1" w:author="Kyeil Kim" w:date="2019-04-25T08:21:00Z" w:initials="KK">
    <w:p w14:paraId="09980B0D" w14:textId="35C6BF15" w:rsidR="00585461" w:rsidRDefault="00585461">
      <w:pPr>
        <w:pStyle w:val="CommentText"/>
      </w:pPr>
      <w:r>
        <w:rPr>
          <w:rStyle w:val="CommentReference"/>
        </w:rPr>
        <w:annotationRef/>
      </w:r>
      <w:r>
        <w:t>Insert “%” to each number.</w:t>
      </w:r>
    </w:p>
  </w:comment>
  <w:comment w:id="6" w:author="Kyeil Kim" w:date="2019-04-25T08:22:00Z" w:initials="KK">
    <w:p w14:paraId="115633EA" w14:textId="413AD1E1" w:rsidR="003B7E5D" w:rsidRDefault="003B7E5D">
      <w:pPr>
        <w:pStyle w:val="CommentText"/>
      </w:pPr>
      <w:r>
        <w:rPr>
          <w:rStyle w:val="CommentReference"/>
        </w:rPr>
        <w:annotationRef/>
      </w:r>
      <w:r>
        <w:t>Make them to sum up to 100</w:t>
      </w:r>
    </w:p>
  </w:comment>
  <w:comment w:id="7" w:author="Kyeil Kim" w:date="2019-04-25T08:21:00Z" w:initials="KK">
    <w:p w14:paraId="6CB141E1" w14:textId="18830C84" w:rsidR="00585461" w:rsidRDefault="00585461">
      <w:pPr>
        <w:pStyle w:val="CommentText"/>
      </w:pPr>
      <w:r>
        <w:rPr>
          <w:rStyle w:val="CommentReference"/>
        </w:rPr>
        <w:annotationRef/>
      </w:r>
      <w:r>
        <w:t>Insert “%” to each number.</w:t>
      </w:r>
    </w:p>
  </w:comment>
  <w:comment w:id="12" w:author="Kyeil Kim" w:date="2019-04-25T08:23:00Z" w:initials="KK">
    <w:p w14:paraId="7F3ACBDA" w14:textId="77777777" w:rsidR="003B7E5D" w:rsidRDefault="003B7E5D" w:rsidP="003B7E5D">
      <w:pPr>
        <w:pStyle w:val="CommentText"/>
      </w:pPr>
      <w:r>
        <w:rPr>
          <w:rStyle w:val="CommentReference"/>
        </w:rPr>
        <w:annotationRef/>
      </w:r>
      <w:r>
        <w:t>Make them to sum up to 100</w:t>
      </w:r>
    </w:p>
    <w:p w14:paraId="384463FB" w14:textId="32BC5CA4" w:rsidR="003B7E5D" w:rsidRDefault="003B7E5D">
      <w:pPr>
        <w:pStyle w:val="CommentText"/>
      </w:pPr>
    </w:p>
  </w:comment>
  <w:comment w:id="13" w:author="Kyeil Kim" w:date="2019-04-25T08:23:00Z" w:initials="KK">
    <w:p w14:paraId="2E6E3DDD" w14:textId="77777777" w:rsidR="003B7E5D" w:rsidRDefault="003B7E5D" w:rsidP="003B7E5D">
      <w:pPr>
        <w:pStyle w:val="CommentText"/>
      </w:pPr>
      <w:r>
        <w:rPr>
          <w:rStyle w:val="CommentReference"/>
        </w:rPr>
        <w:annotationRef/>
      </w:r>
      <w:r>
        <w:t>Make them to sum up to 100</w:t>
      </w:r>
    </w:p>
    <w:p w14:paraId="0DAB66F4" w14:textId="039962C1" w:rsidR="003B7E5D" w:rsidRDefault="003B7E5D">
      <w:pPr>
        <w:pStyle w:val="CommentText"/>
      </w:pPr>
    </w:p>
  </w:comment>
  <w:comment w:id="15" w:author="Kyeil Kim" w:date="2019-04-25T08:30:00Z" w:initials="KK">
    <w:p w14:paraId="25BD7A9C" w14:textId="038B9415" w:rsidR="004A4E5A" w:rsidRDefault="004A4E5A">
      <w:pPr>
        <w:pStyle w:val="CommentText"/>
      </w:pPr>
      <w:r>
        <w:rPr>
          <w:rStyle w:val="CommentReference"/>
        </w:rPr>
        <w:annotationRef/>
      </w:r>
      <w:r>
        <w:t>I did paragraph break</w:t>
      </w:r>
    </w:p>
  </w:comment>
  <w:comment w:id="20" w:author="Kyeil Kim" w:date="2019-04-25T08:41:00Z" w:initials="KK">
    <w:p w14:paraId="25FEDAF6" w14:textId="77777777" w:rsidR="009D69C6" w:rsidRDefault="009D69C6">
      <w:pPr>
        <w:pStyle w:val="CommentText"/>
      </w:pPr>
      <w:r>
        <w:rPr>
          <w:rStyle w:val="CommentReference"/>
        </w:rPr>
        <w:annotationRef/>
      </w:r>
      <w:r>
        <w:t>Insert “%” to each number.</w:t>
      </w:r>
    </w:p>
    <w:p w14:paraId="7C02B13A" w14:textId="30160B51" w:rsidR="009D69C6" w:rsidRDefault="009D69C6">
      <w:pPr>
        <w:pStyle w:val="CommentText"/>
      </w:pPr>
      <w:r>
        <w:t>Make sure they add up to 100.</w:t>
      </w:r>
    </w:p>
  </w:comment>
  <w:comment w:id="21" w:author="Kyeil Kim" w:date="2019-04-25T08:39:00Z" w:initials="KK">
    <w:p w14:paraId="77DADEE0" w14:textId="54FFFFBC" w:rsidR="005924AF" w:rsidRDefault="005924AF">
      <w:pPr>
        <w:pStyle w:val="CommentText"/>
      </w:pPr>
      <w:r>
        <w:rPr>
          <w:rStyle w:val="CommentReference"/>
        </w:rPr>
        <w:annotationRef/>
      </w:r>
      <w:r>
        <w:t>Is this consistent with what described in the main paragraph above? For example, 0, 1, 2+ for Escorting, and 0</w:t>
      </w:r>
      <w:r w:rsidR="009D69C6">
        <w:t xml:space="preserve"> and 1+ for others?</w:t>
      </w:r>
    </w:p>
  </w:comment>
  <w:comment w:id="22" w:author="Kyeil Kim" w:date="2019-04-25T08:42:00Z" w:initials="KK">
    <w:p w14:paraId="5763394C" w14:textId="77777777" w:rsidR="004A2D3E" w:rsidRDefault="004A2D3E">
      <w:pPr>
        <w:pStyle w:val="CommentText"/>
      </w:pPr>
      <w:r>
        <w:rPr>
          <w:rStyle w:val="CommentReference"/>
        </w:rPr>
        <w:annotationRef/>
      </w:r>
      <w:r>
        <w:t>Insert “%” to each number.</w:t>
      </w:r>
    </w:p>
    <w:p w14:paraId="5031BE54" w14:textId="22962D2D" w:rsidR="004A2D3E" w:rsidRDefault="004A2D3E">
      <w:pPr>
        <w:pStyle w:val="CommentText"/>
      </w:pPr>
      <w:r>
        <w:t>Make sure they add up to 100.</w:t>
      </w:r>
    </w:p>
  </w:comment>
  <w:comment w:id="23" w:author="Kyeil Kim" w:date="2019-04-25T08:43:00Z" w:initials="KK">
    <w:p w14:paraId="3F3AE8F2" w14:textId="6DB46CD8" w:rsidR="00B33787" w:rsidRDefault="00B33787">
      <w:pPr>
        <w:pStyle w:val="CommentText"/>
      </w:pPr>
      <w:r>
        <w:rPr>
          <w:rStyle w:val="CommentReference"/>
        </w:rPr>
        <w:annotationRef/>
      </w:r>
      <w:r>
        <w:t>The same question as the previous table.</w:t>
      </w:r>
    </w:p>
  </w:comment>
  <w:comment w:id="28" w:author="Kyeil Kim" w:date="2019-04-25T08:47:00Z" w:initials="KK">
    <w:p w14:paraId="11ACB375" w14:textId="07D4C49E" w:rsidR="00251EBE" w:rsidRDefault="00251EBE">
      <w:pPr>
        <w:pStyle w:val="CommentText"/>
      </w:pPr>
      <w:r>
        <w:rPr>
          <w:rStyle w:val="CommentReference"/>
        </w:rPr>
        <w:annotationRef/>
      </w:r>
      <w:r>
        <w:t>Title, 0, 1 and 2+. Add “+” after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254A68" w15:done="0"/>
  <w15:commentEx w15:paraId="09980B0D" w15:done="0"/>
  <w15:commentEx w15:paraId="115633EA" w15:done="0"/>
  <w15:commentEx w15:paraId="6CB141E1" w15:done="0"/>
  <w15:commentEx w15:paraId="384463FB" w15:done="0"/>
  <w15:commentEx w15:paraId="0DAB66F4" w15:done="0"/>
  <w15:commentEx w15:paraId="25BD7A9C" w15:done="0"/>
  <w15:commentEx w15:paraId="7C02B13A" w15:done="0"/>
  <w15:commentEx w15:paraId="77DADEE0" w15:done="0"/>
  <w15:commentEx w15:paraId="5031BE54" w15:done="0"/>
  <w15:commentEx w15:paraId="3F3AE8F2" w15:done="0"/>
  <w15:commentEx w15:paraId="11ACB3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254A68" w16cid:durableId="206BEA26"/>
  <w16cid:commentId w16cid:paraId="09980B0D" w16cid:durableId="206BEC6D"/>
  <w16cid:commentId w16cid:paraId="115633EA" w16cid:durableId="206BECAE"/>
  <w16cid:commentId w16cid:paraId="6CB141E1" w16cid:durableId="206BEC86"/>
  <w16cid:commentId w16cid:paraId="384463FB" w16cid:durableId="206BECE7"/>
  <w16cid:commentId w16cid:paraId="0DAB66F4" w16cid:durableId="206BECED"/>
  <w16cid:commentId w16cid:paraId="25BD7A9C" w16cid:durableId="206BEEB5"/>
  <w16cid:commentId w16cid:paraId="7C02B13A" w16cid:durableId="206BF129"/>
  <w16cid:commentId w16cid:paraId="77DADEE0" w16cid:durableId="206BF0C1"/>
  <w16cid:commentId w16cid:paraId="5031BE54" w16cid:durableId="206BF169"/>
  <w16cid:commentId w16cid:paraId="3F3AE8F2" w16cid:durableId="206BF1BE"/>
  <w16cid:commentId w16cid:paraId="11ACB375" w16cid:durableId="206BF2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67076"/>
    <w:multiLevelType w:val="multilevel"/>
    <w:tmpl w:val="6C66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C3147"/>
    <w:multiLevelType w:val="multilevel"/>
    <w:tmpl w:val="36CED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yeil Kim">
    <w15:presenceInfo w15:providerId="AD" w15:userId="S-1-5-21-1645522239-1708537768-842925246-27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trackRevisions/>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940A8"/>
    <w:rsid w:val="001940A8"/>
    <w:rsid w:val="00251EBE"/>
    <w:rsid w:val="002644B9"/>
    <w:rsid w:val="00275ECE"/>
    <w:rsid w:val="003B7E5D"/>
    <w:rsid w:val="00460538"/>
    <w:rsid w:val="004A2D3E"/>
    <w:rsid w:val="004A4E5A"/>
    <w:rsid w:val="00585461"/>
    <w:rsid w:val="00592140"/>
    <w:rsid w:val="005924AF"/>
    <w:rsid w:val="00727D9A"/>
    <w:rsid w:val="00816F89"/>
    <w:rsid w:val="00843A51"/>
    <w:rsid w:val="008E386D"/>
    <w:rsid w:val="009D69C6"/>
    <w:rsid w:val="00A82292"/>
    <w:rsid w:val="00AD6618"/>
    <w:rsid w:val="00B33787"/>
    <w:rsid w:val="00B45E73"/>
    <w:rsid w:val="00C558D8"/>
    <w:rsid w:val="00E52565"/>
    <w:rsid w:val="00F60192"/>
    <w:rsid w:val="00FD1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07576"/>
  <w15:chartTrackingRefBased/>
  <w15:docId w15:val="{BA940E19-5033-43C5-99E6-2E0D0D45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toc-content">
    <w:name w:val="toc-content"/>
    <w:basedOn w:val="Normal"/>
    <w:pPr>
      <w:spacing w:before="100" w:beforeAutospacing="1" w:after="100" w:afterAutospacing="1"/>
    </w:pPr>
  </w:style>
  <w:style w:type="paragraph" w:customStyle="1" w:styleId="tocify-subheader">
    <w:name w:val="tocify-subheader"/>
    <w:basedOn w:val="Normal"/>
    <w:pPr>
      <w:spacing w:before="100" w:beforeAutospacing="1" w:after="100" w:afterAutospacing="1"/>
    </w:pPr>
  </w:style>
  <w:style w:type="paragraph" w:customStyle="1" w:styleId="tocify-item">
    <w:name w:val="tocify-item"/>
    <w:basedOn w:val="Normal"/>
    <w:pPr>
      <w:spacing w:before="100" w:beforeAutospacing="1" w:after="100" w:afterAutospacing="1"/>
    </w:pPr>
  </w:style>
  <w:style w:type="paragraph" w:customStyle="1" w:styleId="tocify-item1">
    <w:name w:val="tocify-item1"/>
    <w:basedOn w:val="Normal"/>
    <w:pPr>
      <w:spacing w:before="100" w:beforeAutospacing="1" w:after="100" w:afterAutospacing="1"/>
    </w:pPr>
    <w:rPr>
      <w:sz w:val="23"/>
      <w:szCs w:val="23"/>
    </w:rPr>
  </w:style>
  <w:style w:type="character" w:customStyle="1" w:styleId="icon-bar">
    <w:name w:val="icon-bar"/>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dropdown">
    <w:name w:val="dropdown"/>
    <w:basedOn w:val="Normal"/>
    <w:pPr>
      <w:spacing w:before="100" w:beforeAutospacing="1" w:after="100" w:afterAutospacing="1"/>
    </w:pPr>
  </w:style>
  <w:style w:type="character" w:customStyle="1" w:styleId="caret">
    <w:name w:val="caret"/>
    <w:basedOn w:val="DefaultParagraphFont"/>
  </w:style>
  <w:style w:type="character" w:customStyle="1" w:styleId="fa">
    <w:name w:val="fa"/>
    <w:basedOn w:val="DefaultParagraphFont"/>
  </w:style>
  <w:style w:type="paragraph" w:styleId="NormalWeb">
    <w:name w:val="Normal (Web)"/>
    <w:basedOn w:val="Normal"/>
    <w:uiPriority w:val="99"/>
    <w:semiHidden/>
    <w:unhideWhenUsed/>
    <w:pPr>
      <w:spacing w:before="100" w:beforeAutospacing="1" w:after="100" w:afterAutospacing="1"/>
    </w:pPr>
  </w:style>
  <w:style w:type="character" w:styleId="Emphasis">
    <w:name w:val="Emphasis"/>
    <w:basedOn w:val="DefaultParagraphFont"/>
    <w:uiPriority w:val="20"/>
    <w:qFormat/>
    <w:rPr>
      <w:i/>
      <w:iCs/>
    </w:rPr>
  </w:style>
  <w:style w:type="character" w:styleId="CommentReference">
    <w:name w:val="annotation reference"/>
    <w:basedOn w:val="DefaultParagraphFont"/>
    <w:uiPriority w:val="99"/>
    <w:semiHidden/>
    <w:unhideWhenUsed/>
    <w:rsid w:val="001940A8"/>
    <w:rPr>
      <w:sz w:val="16"/>
      <w:szCs w:val="16"/>
    </w:rPr>
  </w:style>
  <w:style w:type="paragraph" w:styleId="CommentText">
    <w:name w:val="annotation text"/>
    <w:basedOn w:val="Normal"/>
    <w:link w:val="CommentTextChar"/>
    <w:uiPriority w:val="99"/>
    <w:semiHidden/>
    <w:unhideWhenUsed/>
    <w:rsid w:val="001940A8"/>
    <w:rPr>
      <w:sz w:val="20"/>
      <w:szCs w:val="20"/>
    </w:rPr>
  </w:style>
  <w:style w:type="character" w:customStyle="1" w:styleId="CommentTextChar">
    <w:name w:val="Comment Text Char"/>
    <w:basedOn w:val="DefaultParagraphFont"/>
    <w:link w:val="CommentText"/>
    <w:uiPriority w:val="99"/>
    <w:semiHidden/>
    <w:rsid w:val="001940A8"/>
    <w:rPr>
      <w:rFonts w:eastAsiaTheme="minorEastAsia"/>
    </w:rPr>
  </w:style>
  <w:style w:type="paragraph" w:styleId="CommentSubject">
    <w:name w:val="annotation subject"/>
    <w:basedOn w:val="CommentText"/>
    <w:next w:val="CommentText"/>
    <w:link w:val="CommentSubjectChar"/>
    <w:uiPriority w:val="99"/>
    <w:semiHidden/>
    <w:unhideWhenUsed/>
    <w:rsid w:val="001940A8"/>
    <w:rPr>
      <w:b/>
      <w:bCs/>
    </w:rPr>
  </w:style>
  <w:style w:type="character" w:customStyle="1" w:styleId="CommentSubjectChar">
    <w:name w:val="Comment Subject Char"/>
    <w:basedOn w:val="CommentTextChar"/>
    <w:link w:val="CommentSubject"/>
    <w:uiPriority w:val="99"/>
    <w:semiHidden/>
    <w:rsid w:val="001940A8"/>
    <w:rPr>
      <w:rFonts w:eastAsiaTheme="minorEastAsia"/>
      <w:b/>
      <w:bCs/>
    </w:rPr>
  </w:style>
  <w:style w:type="paragraph" w:styleId="BalloonText">
    <w:name w:val="Balloon Text"/>
    <w:basedOn w:val="Normal"/>
    <w:link w:val="BalloonTextChar"/>
    <w:uiPriority w:val="99"/>
    <w:semiHidden/>
    <w:unhideWhenUsed/>
    <w:rsid w:val="001940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0A8"/>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87023">
      <w:marLeft w:val="0"/>
      <w:marRight w:val="0"/>
      <w:marTop w:val="0"/>
      <w:marBottom w:val="0"/>
      <w:divBdr>
        <w:top w:val="none" w:sz="0" w:space="0" w:color="auto"/>
        <w:left w:val="none" w:sz="0" w:space="0" w:color="auto"/>
        <w:bottom w:val="none" w:sz="0" w:space="0" w:color="auto"/>
        <w:right w:val="none" w:sz="0" w:space="0" w:color="auto"/>
      </w:divBdr>
      <w:divsChild>
        <w:div w:id="1024209043">
          <w:marLeft w:val="0"/>
          <w:marRight w:val="0"/>
          <w:marTop w:val="0"/>
          <w:marBottom w:val="0"/>
          <w:divBdr>
            <w:top w:val="none" w:sz="0" w:space="0" w:color="auto"/>
            <w:left w:val="none" w:sz="0" w:space="0" w:color="auto"/>
            <w:bottom w:val="none" w:sz="0" w:space="0" w:color="auto"/>
            <w:right w:val="none" w:sz="0" w:space="0" w:color="auto"/>
          </w:divBdr>
          <w:divsChild>
            <w:div w:id="1911890738">
              <w:marLeft w:val="0"/>
              <w:marRight w:val="0"/>
              <w:marTop w:val="0"/>
              <w:marBottom w:val="0"/>
              <w:divBdr>
                <w:top w:val="none" w:sz="0" w:space="0" w:color="auto"/>
                <w:left w:val="none" w:sz="0" w:space="0" w:color="auto"/>
                <w:bottom w:val="none" w:sz="0" w:space="0" w:color="auto"/>
                <w:right w:val="none" w:sz="0" w:space="0" w:color="auto"/>
              </w:divBdr>
              <w:divsChild>
                <w:div w:id="1477918209">
                  <w:marLeft w:val="0"/>
                  <w:marRight w:val="0"/>
                  <w:marTop w:val="0"/>
                  <w:marBottom w:val="0"/>
                  <w:divBdr>
                    <w:top w:val="none" w:sz="0" w:space="0" w:color="auto"/>
                    <w:left w:val="none" w:sz="0" w:space="0" w:color="auto"/>
                    <w:bottom w:val="none" w:sz="0" w:space="0" w:color="auto"/>
                    <w:right w:val="none" w:sz="0" w:space="0" w:color="auto"/>
                  </w:divBdr>
                  <w:divsChild>
                    <w:div w:id="1229263755">
                      <w:marLeft w:val="0"/>
                      <w:marRight w:val="0"/>
                      <w:marTop w:val="0"/>
                      <w:marBottom w:val="0"/>
                      <w:divBdr>
                        <w:top w:val="none" w:sz="0" w:space="0" w:color="auto"/>
                        <w:left w:val="none" w:sz="0" w:space="0" w:color="auto"/>
                        <w:bottom w:val="none" w:sz="0" w:space="0" w:color="auto"/>
                        <w:right w:val="none" w:sz="0" w:space="0" w:color="auto"/>
                      </w:divBdr>
                      <w:divsChild>
                        <w:div w:id="1084647297">
                          <w:marLeft w:val="0"/>
                          <w:marRight w:val="0"/>
                          <w:marTop w:val="0"/>
                          <w:marBottom w:val="0"/>
                          <w:divBdr>
                            <w:top w:val="none" w:sz="0" w:space="0" w:color="auto"/>
                            <w:left w:val="none" w:sz="0" w:space="0" w:color="auto"/>
                            <w:bottom w:val="none" w:sz="0" w:space="0" w:color="auto"/>
                            <w:right w:val="none" w:sz="0" w:space="0" w:color="auto"/>
                          </w:divBdr>
                        </w:div>
                        <w:div w:id="5406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098">
                  <w:marLeft w:val="0"/>
                  <w:marRight w:val="0"/>
                  <w:marTop w:val="0"/>
                  <w:marBottom w:val="0"/>
                  <w:divBdr>
                    <w:top w:val="none" w:sz="0" w:space="0" w:color="auto"/>
                    <w:left w:val="none" w:sz="0" w:space="0" w:color="auto"/>
                    <w:bottom w:val="none" w:sz="0" w:space="0" w:color="auto"/>
                    <w:right w:val="none" w:sz="0" w:space="0" w:color="auto"/>
                  </w:divBdr>
                </w:div>
                <w:div w:id="398330973">
                  <w:marLeft w:val="0"/>
                  <w:marRight w:val="0"/>
                  <w:marTop w:val="0"/>
                  <w:marBottom w:val="0"/>
                  <w:divBdr>
                    <w:top w:val="none" w:sz="0" w:space="0" w:color="auto"/>
                    <w:left w:val="none" w:sz="0" w:space="0" w:color="auto"/>
                    <w:bottom w:val="none" w:sz="0" w:space="0" w:color="auto"/>
                    <w:right w:val="none" w:sz="0" w:space="0" w:color="auto"/>
                  </w:divBdr>
                </w:div>
                <w:div w:id="240256956">
                  <w:marLeft w:val="0"/>
                  <w:marRight w:val="0"/>
                  <w:marTop w:val="0"/>
                  <w:marBottom w:val="0"/>
                  <w:divBdr>
                    <w:top w:val="none" w:sz="0" w:space="0" w:color="auto"/>
                    <w:left w:val="none" w:sz="0" w:space="0" w:color="auto"/>
                    <w:bottom w:val="none" w:sz="0" w:space="0" w:color="auto"/>
                    <w:right w:val="none" w:sz="0" w:space="0" w:color="auto"/>
                  </w:divBdr>
                </w:div>
                <w:div w:id="1871795580">
                  <w:marLeft w:val="0"/>
                  <w:marRight w:val="0"/>
                  <w:marTop w:val="0"/>
                  <w:marBottom w:val="0"/>
                  <w:divBdr>
                    <w:top w:val="none" w:sz="0" w:space="0" w:color="auto"/>
                    <w:left w:val="none" w:sz="0" w:space="0" w:color="auto"/>
                    <w:bottom w:val="none" w:sz="0" w:space="0" w:color="auto"/>
                    <w:right w:val="none" w:sz="0" w:space="0" w:color="auto"/>
                  </w:divBdr>
                  <w:divsChild>
                    <w:div w:id="1375079315">
                      <w:marLeft w:val="0"/>
                      <w:marRight w:val="0"/>
                      <w:marTop w:val="0"/>
                      <w:marBottom w:val="0"/>
                      <w:divBdr>
                        <w:top w:val="none" w:sz="0" w:space="0" w:color="auto"/>
                        <w:left w:val="none" w:sz="0" w:space="0" w:color="auto"/>
                        <w:bottom w:val="single" w:sz="6" w:space="4" w:color="DDDDDD"/>
                        <w:right w:val="none" w:sz="0" w:space="0" w:color="auto"/>
                      </w:divBdr>
                    </w:div>
                    <w:div w:id="413018918">
                      <w:marLeft w:val="0"/>
                      <w:marRight w:val="0"/>
                      <w:marTop w:val="0"/>
                      <w:marBottom w:val="0"/>
                      <w:divBdr>
                        <w:top w:val="none" w:sz="0" w:space="0" w:color="auto"/>
                        <w:left w:val="none" w:sz="0" w:space="0" w:color="auto"/>
                        <w:bottom w:val="single" w:sz="6" w:space="4" w:color="DDDDDD"/>
                        <w:right w:val="none" w:sz="0" w:space="0" w:color="auto"/>
                      </w:divBdr>
                    </w:div>
                    <w:div w:id="1579896678">
                      <w:marLeft w:val="0"/>
                      <w:marRight w:val="0"/>
                      <w:marTop w:val="0"/>
                      <w:marBottom w:val="0"/>
                      <w:divBdr>
                        <w:top w:val="none" w:sz="0" w:space="0" w:color="auto"/>
                        <w:left w:val="none" w:sz="0" w:space="0" w:color="auto"/>
                        <w:bottom w:val="single" w:sz="6" w:space="4" w:color="DDDDDD"/>
                        <w:right w:val="none" w:sz="0" w:space="0" w:color="auto"/>
                      </w:divBdr>
                    </w:div>
                    <w:div w:id="199780550">
                      <w:marLeft w:val="0"/>
                      <w:marRight w:val="0"/>
                      <w:marTop w:val="0"/>
                      <w:marBottom w:val="0"/>
                      <w:divBdr>
                        <w:top w:val="none" w:sz="0" w:space="0" w:color="auto"/>
                        <w:left w:val="none" w:sz="0" w:space="0" w:color="auto"/>
                        <w:bottom w:val="single" w:sz="6" w:space="4" w:color="DDDDDD"/>
                        <w:right w:val="none" w:sz="0" w:space="0" w:color="auto"/>
                      </w:divBdr>
                    </w:div>
                    <w:div w:id="136605744">
                      <w:marLeft w:val="0"/>
                      <w:marRight w:val="0"/>
                      <w:marTop w:val="0"/>
                      <w:marBottom w:val="0"/>
                      <w:divBdr>
                        <w:top w:val="none" w:sz="0" w:space="0" w:color="auto"/>
                        <w:left w:val="none" w:sz="0" w:space="0" w:color="auto"/>
                        <w:bottom w:val="single" w:sz="6" w:space="4" w:color="DDDDDD"/>
                        <w:right w:val="none" w:sz="0" w:space="0" w:color="auto"/>
                      </w:divBdr>
                    </w:div>
                    <w:div w:id="242301702">
                      <w:marLeft w:val="0"/>
                      <w:marRight w:val="0"/>
                      <w:marTop w:val="0"/>
                      <w:marBottom w:val="0"/>
                      <w:divBdr>
                        <w:top w:val="none" w:sz="0" w:space="0" w:color="auto"/>
                        <w:left w:val="none" w:sz="0" w:space="0" w:color="auto"/>
                        <w:bottom w:val="single" w:sz="6" w:space="4" w:color="DDDDDD"/>
                        <w:right w:val="none" w:sz="0" w:space="0" w:color="auto"/>
                      </w:divBdr>
                    </w:div>
                    <w:div w:id="1546600537">
                      <w:marLeft w:val="0"/>
                      <w:marRight w:val="0"/>
                      <w:marTop w:val="0"/>
                      <w:marBottom w:val="0"/>
                      <w:divBdr>
                        <w:top w:val="none" w:sz="0" w:space="0" w:color="auto"/>
                        <w:left w:val="none" w:sz="0" w:space="0" w:color="auto"/>
                        <w:bottom w:val="single" w:sz="6" w:space="4" w:color="DDDDDD"/>
                        <w:right w:val="none" w:sz="0" w:space="0" w:color="auto"/>
                      </w:divBdr>
                    </w:div>
                    <w:div w:id="289484488">
                      <w:marLeft w:val="0"/>
                      <w:marRight w:val="0"/>
                      <w:marTop w:val="0"/>
                      <w:marBottom w:val="0"/>
                      <w:divBdr>
                        <w:top w:val="none" w:sz="0" w:space="0" w:color="auto"/>
                        <w:left w:val="none" w:sz="0" w:space="0" w:color="auto"/>
                        <w:bottom w:val="single" w:sz="6" w:space="4" w:color="DDDDDD"/>
                        <w:right w:val="none" w:sz="0" w:space="0" w:color="auto"/>
                      </w:divBdr>
                    </w:div>
                    <w:div w:id="1287853865">
                      <w:marLeft w:val="0"/>
                      <w:marRight w:val="0"/>
                      <w:marTop w:val="0"/>
                      <w:marBottom w:val="0"/>
                      <w:divBdr>
                        <w:top w:val="none" w:sz="0" w:space="0" w:color="auto"/>
                        <w:left w:val="none" w:sz="0" w:space="0" w:color="auto"/>
                        <w:bottom w:val="single" w:sz="6" w:space="4" w:color="DDDDDD"/>
                        <w:right w:val="none" w:sz="0" w:space="0" w:color="auto"/>
                      </w:divBdr>
                    </w:div>
                    <w:div w:id="206071369">
                      <w:marLeft w:val="0"/>
                      <w:marRight w:val="0"/>
                      <w:marTop w:val="0"/>
                      <w:marBottom w:val="0"/>
                      <w:divBdr>
                        <w:top w:val="none" w:sz="0" w:space="0" w:color="auto"/>
                        <w:left w:val="none" w:sz="0" w:space="0" w:color="auto"/>
                        <w:bottom w:val="single" w:sz="6" w:space="4" w:color="DDDDDD"/>
                        <w:right w:val="none" w:sz="0" w:space="0" w:color="auto"/>
                      </w:divBdr>
                    </w:div>
                    <w:div w:id="802894572">
                      <w:marLeft w:val="0"/>
                      <w:marRight w:val="0"/>
                      <w:marTop w:val="0"/>
                      <w:marBottom w:val="0"/>
                      <w:divBdr>
                        <w:top w:val="none" w:sz="0" w:space="0" w:color="auto"/>
                        <w:left w:val="none" w:sz="0" w:space="0" w:color="auto"/>
                        <w:bottom w:val="single" w:sz="6" w:space="4" w:color="DDDDDD"/>
                        <w:right w:val="none" w:sz="0" w:space="0" w:color="auto"/>
                      </w:divBdr>
                    </w:div>
                    <w:div w:id="262494279">
                      <w:marLeft w:val="0"/>
                      <w:marRight w:val="0"/>
                      <w:marTop w:val="0"/>
                      <w:marBottom w:val="0"/>
                      <w:divBdr>
                        <w:top w:val="none" w:sz="0" w:space="0" w:color="auto"/>
                        <w:left w:val="none" w:sz="0" w:space="0" w:color="auto"/>
                        <w:bottom w:val="single" w:sz="6" w:space="4" w:color="DDDDDD"/>
                        <w:right w:val="none" w:sz="0" w:space="0" w:color="auto"/>
                      </w:divBdr>
                    </w:div>
                    <w:div w:id="924731099">
                      <w:marLeft w:val="0"/>
                      <w:marRight w:val="0"/>
                      <w:marTop w:val="0"/>
                      <w:marBottom w:val="0"/>
                      <w:divBdr>
                        <w:top w:val="none" w:sz="0" w:space="0" w:color="auto"/>
                        <w:left w:val="none" w:sz="0" w:space="0" w:color="auto"/>
                        <w:bottom w:val="single" w:sz="6" w:space="4" w:color="DDDDDD"/>
                        <w:right w:val="none" w:sz="0" w:space="0" w:color="auto"/>
                      </w:divBdr>
                    </w:div>
                    <w:div w:id="1550920057">
                      <w:marLeft w:val="0"/>
                      <w:marRight w:val="0"/>
                      <w:marTop w:val="0"/>
                      <w:marBottom w:val="0"/>
                      <w:divBdr>
                        <w:top w:val="none" w:sz="0" w:space="0" w:color="auto"/>
                        <w:left w:val="none" w:sz="0" w:space="0" w:color="auto"/>
                        <w:bottom w:val="single" w:sz="6" w:space="4" w:color="DDDDDD"/>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kyeil\Documents\!2019%20Work\Documentation\docs_3.28\AirPassengerModel.html" TargetMode="External"/><Relationship Id="rId18" Type="http://schemas.microsoft.com/office/2016/09/relationships/commentsIds" Target="commentsIds.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microsoft.com/office/2011/relationships/people" Target="people.xml"/><Relationship Id="rId7" Type="http://schemas.openxmlformats.org/officeDocument/2006/relationships/hyperlink" Target="file:///C:\Users\kyeil\Documents\!2019%20Work\Documentation\docs_3.28\Section1.html" TargetMode="External"/><Relationship Id="rId2" Type="http://schemas.openxmlformats.org/officeDocument/2006/relationships/styles" Target="styles.xml"/><Relationship Id="rId16" Type="http://schemas.openxmlformats.org/officeDocument/2006/relationships/comments" Target="comments.xm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file:///C:\Users\kyeil\Documents\!2019%20Work\Documentation\docs_3.28\index.html" TargetMode="External"/><Relationship Id="rId11" Type="http://schemas.openxmlformats.org/officeDocument/2006/relationships/hyperlink" Target="file:///C:\Users\kyeil\Documents\!2019%20Work\Documentation\docs_3.28\CTRAMP.html"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s://atlantaregional.org/" TargetMode="External"/><Relationship Id="rId5" Type="http://schemas.openxmlformats.org/officeDocument/2006/relationships/hyperlink" Target="file:///C:\Users\kyeil\Documents\!2019%20Work\Documentation\docs_3.28\index.html" TargetMode="External"/><Relationship Id="rId15" Type="http://schemas.openxmlformats.org/officeDocument/2006/relationships/hyperlink" Target="file:///C:\Users\kyeil\Documents\!2019%20Work\Documentation\docs_3.28\TripAssignment.html"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file:///C:\Users\kyeil\Documents\!2019%20Work\Documentation\docs_3.28\PopSyn.html" TargetMode="External"/><Relationship Id="rId19" Type="http://schemas.openxmlformats.org/officeDocument/2006/relationships/image" Target="media/image1.png"/><Relationship Id="rId31" Type="http://schemas.openxmlformats.org/officeDocument/2006/relationships/image" Target="media/image13.png"/><Relationship Id="rId44"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hyperlink" Target="file:///C:\Users\kyeil\Documents\!2019%20Work\Documentation\docs_3.28\Introduction.html" TargetMode="External"/><Relationship Id="rId14" Type="http://schemas.openxmlformats.org/officeDocument/2006/relationships/hyperlink" Target="file:///C:\Users\kyeil\Documents\!2019%20Work\Documentation\docs_3.28\TruckModel.html"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theme" Target="theme/theme1.xml"/><Relationship Id="rId8" Type="http://schemas.openxmlformats.org/officeDocument/2006/relationships/hyperlink" Target="file:///C:\Users\kyeil\Documents\!2019%20Work\Documentation\docs_3.28\Section2.html" TargetMode="External"/><Relationship Id="rId3" Type="http://schemas.openxmlformats.org/officeDocument/2006/relationships/settings" Target="settings.xml"/><Relationship Id="rId12" Type="http://schemas.openxmlformats.org/officeDocument/2006/relationships/hyperlink" Target="file:///C:\Users\kyeil\Documents\!2019%20Work\Documentation\docs_3.28\ExternalModel.html" TargetMode="External"/><Relationship Id="rId17" Type="http://schemas.microsoft.com/office/2011/relationships/commentsExtended" Target="commentsExtended.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32</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Section 3 - Tour Models Calibration</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3 - Tour Models Calibration</dc:title>
  <dc:subject/>
  <dc:creator>Kyeil Kim</dc:creator>
  <cp:keywords/>
  <dc:description/>
  <cp:lastModifiedBy>Kyeil Kim</cp:lastModifiedBy>
  <cp:revision>19</cp:revision>
  <dcterms:created xsi:type="dcterms:W3CDTF">2019-04-25T12:15:00Z</dcterms:created>
  <dcterms:modified xsi:type="dcterms:W3CDTF">2019-04-25T13:19:00Z</dcterms:modified>
</cp:coreProperties>
</file>