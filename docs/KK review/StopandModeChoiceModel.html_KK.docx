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AE0B9" w14:textId="77777777" w:rsidR="001B3899" w:rsidRDefault="00935D89">
      <w:pPr>
        <w:divId w:val="1664043270"/>
        <w:rPr>
          <w:rFonts w:eastAsia="Times New Roman"/>
        </w:rPr>
      </w:pPr>
      <w:r>
        <w:rPr>
          <w:rStyle w:val="Hyperlink"/>
          <w:rFonts w:eastAsia="Times New Roman"/>
        </w:rPr>
        <w:fldChar w:fldCharType="begin"/>
      </w:r>
      <w:r>
        <w:rPr>
          <w:rStyle w:val="Hyperlink"/>
          <w:rFonts w:eastAsia="Times New Roman"/>
        </w:rPr>
        <w:instrText xml:space="preserve"> HYPERLINK "file:///C:\\Users\\kyeil\\Documents\\!2019%20Work\\Documentation\\docs_3.28\\index.html" </w:instrText>
      </w:r>
      <w:r>
        <w:rPr>
          <w:rStyle w:val="Hyperlink"/>
          <w:rFonts w:eastAsia="Times New Roman"/>
        </w:rPr>
        <w:fldChar w:fldCharType="separate"/>
      </w:r>
      <w:r w:rsidR="003D0EF4">
        <w:rPr>
          <w:rStyle w:val="Hyperlink"/>
          <w:rFonts w:eastAsia="Times New Roman"/>
        </w:rPr>
        <w:t>ARC Model Documentation</w:t>
      </w:r>
      <w:r>
        <w:rPr>
          <w:rStyle w:val="Hyperlink"/>
          <w:rFonts w:eastAsia="Times New Roman"/>
        </w:rPr>
        <w:fldChar w:fldCharType="end"/>
      </w:r>
      <w:r w:rsidR="003D0EF4">
        <w:rPr>
          <w:rFonts w:eastAsia="Times New Roman"/>
        </w:rPr>
        <w:t xml:space="preserve"> </w:t>
      </w:r>
    </w:p>
    <w:p w14:paraId="122BF260" w14:textId="77777777" w:rsidR="001B3899" w:rsidRDefault="006E0856">
      <w:pPr>
        <w:numPr>
          <w:ilvl w:val="0"/>
          <w:numId w:val="1"/>
        </w:numPr>
        <w:spacing w:before="100" w:beforeAutospacing="1" w:after="100" w:afterAutospacing="1"/>
        <w:divId w:val="219171411"/>
        <w:rPr>
          <w:rFonts w:eastAsia="Times New Roman"/>
        </w:rPr>
      </w:pPr>
      <w:hyperlink r:id="rId5" w:history="1">
        <w:r w:rsidR="003D0EF4">
          <w:rPr>
            <w:rStyle w:val="Hyperlink"/>
            <w:rFonts w:eastAsia="Times New Roman"/>
          </w:rPr>
          <w:t>Home</w:t>
        </w:r>
      </w:hyperlink>
      <w:r w:rsidR="003D0EF4">
        <w:rPr>
          <w:rFonts w:eastAsia="Times New Roman"/>
        </w:rPr>
        <w:t xml:space="preserve"> </w:t>
      </w:r>
    </w:p>
    <w:p w14:paraId="3AFE0632" w14:textId="77777777" w:rsidR="001B3899" w:rsidRDefault="006E0856">
      <w:pPr>
        <w:pStyle w:val="dropdown"/>
        <w:numPr>
          <w:ilvl w:val="0"/>
          <w:numId w:val="1"/>
        </w:numPr>
        <w:divId w:val="219171411"/>
        <w:rPr>
          <w:rFonts w:eastAsia="Times New Roman"/>
        </w:rPr>
      </w:pPr>
      <w:hyperlink w:history="1">
        <w:r w:rsidR="003D0EF4">
          <w:rPr>
            <w:rStyle w:val="Hyperlink"/>
            <w:rFonts w:eastAsia="Times New Roman"/>
          </w:rPr>
          <w:t xml:space="preserve">User Guide </w:t>
        </w:r>
      </w:hyperlink>
    </w:p>
    <w:p w14:paraId="3E408448" w14:textId="77777777" w:rsidR="001B3899" w:rsidRDefault="006E0856">
      <w:pPr>
        <w:pStyle w:val="dropdown"/>
        <w:numPr>
          <w:ilvl w:val="1"/>
          <w:numId w:val="1"/>
        </w:numPr>
        <w:divId w:val="219171411"/>
        <w:rPr>
          <w:rFonts w:eastAsia="Times New Roman"/>
        </w:rPr>
      </w:pPr>
      <w:hyperlink r:id="rId6" w:history="1">
        <w:r w:rsidR="003D0EF4">
          <w:rPr>
            <w:rStyle w:val="Hyperlink"/>
            <w:rFonts w:eastAsia="Times New Roman"/>
          </w:rPr>
          <w:t>Section 1</w:t>
        </w:r>
      </w:hyperlink>
      <w:r w:rsidR="003D0EF4">
        <w:rPr>
          <w:rFonts w:eastAsia="Times New Roman"/>
        </w:rPr>
        <w:t xml:space="preserve"> </w:t>
      </w:r>
    </w:p>
    <w:p w14:paraId="4C1F8902" w14:textId="77777777" w:rsidR="001B3899" w:rsidRDefault="006E0856">
      <w:pPr>
        <w:pStyle w:val="dropdown"/>
        <w:numPr>
          <w:ilvl w:val="1"/>
          <w:numId w:val="1"/>
        </w:numPr>
        <w:divId w:val="219171411"/>
        <w:rPr>
          <w:rFonts w:eastAsia="Times New Roman"/>
        </w:rPr>
      </w:pPr>
      <w:hyperlink r:id="rId7" w:history="1">
        <w:r w:rsidR="003D0EF4">
          <w:rPr>
            <w:rStyle w:val="Hyperlink"/>
            <w:rFonts w:eastAsia="Times New Roman"/>
          </w:rPr>
          <w:t>Section 2</w:t>
        </w:r>
      </w:hyperlink>
      <w:r w:rsidR="003D0EF4">
        <w:rPr>
          <w:rFonts w:eastAsia="Times New Roman"/>
        </w:rPr>
        <w:t xml:space="preserve"> </w:t>
      </w:r>
    </w:p>
    <w:p w14:paraId="70D7FD2C" w14:textId="77777777" w:rsidR="001B3899" w:rsidRDefault="006E0856">
      <w:pPr>
        <w:pStyle w:val="dropdown"/>
        <w:numPr>
          <w:ilvl w:val="0"/>
          <w:numId w:val="1"/>
        </w:numPr>
        <w:divId w:val="219171411"/>
        <w:rPr>
          <w:rFonts w:eastAsia="Times New Roman"/>
        </w:rPr>
      </w:pPr>
      <w:hyperlink w:history="1">
        <w:r w:rsidR="003D0EF4">
          <w:rPr>
            <w:rStyle w:val="Hyperlink"/>
            <w:rFonts w:eastAsia="Times New Roman"/>
          </w:rPr>
          <w:t xml:space="preserve">Calibration </w:t>
        </w:r>
      </w:hyperlink>
    </w:p>
    <w:p w14:paraId="29186CF5" w14:textId="77777777" w:rsidR="001B3899" w:rsidRDefault="006E0856">
      <w:pPr>
        <w:pStyle w:val="dropdown"/>
        <w:numPr>
          <w:ilvl w:val="1"/>
          <w:numId w:val="1"/>
        </w:numPr>
        <w:divId w:val="219171411"/>
        <w:rPr>
          <w:rFonts w:eastAsia="Times New Roman"/>
        </w:rPr>
      </w:pPr>
      <w:hyperlink r:id="rId8" w:history="1">
        <w:r w:rsidR="003D0EF4">
          <w:rPr>
            <w:rStyle w:val="Hyperlink"/>
            <w:rFonts w:eastAsia="Times New Roman"/>
          </w:rPr>
          <w:t>Introduction</w:t>
        </w:r>
      </w:hyperlink>
      <w:r w:rsidR="003D0EF4">
        <w:rPr>
          <w:rFonts w:eastAsia="Times New Roman"/>
        </w:rPr>
        <w:t xml:space="preserve"> </w:t>
      </w:r>
    </w:p>
    <w:p w14:paraId="2918C31B" w14:textId="77777777" w:rsidR="001B3899" w:rsidRDefault="006E0856">
      <w:pPr>
        <w:pStyle w:val="dropdown"/>
        <w:numPr>
          <w:ilvl w:val="1"/>
          <w:numId w:val="1"/>
        </w:numPr>
        <w:divId w:val="219171411"/>
        <w:rPr>
          <w:rFonts w:eastAsia="Times New Roman"/>
        </w:rPr>
      </w:pPr>
      <w:hyperlink r:id="rId9" w:history="1">
        <w:r w:rsidR="003D0EF4">
          <w:rPr>
            <w:rStyle w:val="Hyperlink"/>
            <w:rFonts w:eastAsia="Times New Roman"/>
          </w:rPr>
          <w:t>Population Synthesizer</w:t>
        </w:r>
      </w:hyperlink>
      <w:r w:rsidR="003D0EF4">
        <w:rPr>
          <w:rFonts w:eastAsia="Times New Roman"/>
        </w:rPr>
        <w:t xml:space="preserve"> </w:t>
      </w:r>
    </w:p>
    <w:p w14:paraId="36019CF4" w14:textId="77777777" w:rsidR="001B3899" w:rsidRDefault="006E0856">
      <w:pPr>
        <w:pStyle w:val="dropdown"/>
        <w:numPr>
          <w:ilvl w:val="1"/>
          <w:numId w:val="1"/>
        </w:numPr>
        <w:divId w:val="219171411"/>
        <w:rPr>
          <w:rFonts w:eastAsia="Times New Roman"/>
        </w:rPr>
      </w:pPr>
      <w:hyperlink r:id="rId10" w:history="1">
        <w:r w:rsidR="003D0EF4">
          <w:rPr>
            <w:rStyle w:val="Hyperlink"/>
            <w:rFonts w:eastAsia="Times New Roman"/>
          </w:rPr>
          <w:t>CT-RAMP</w:t>
        </w:r>
      </w:hyperlink>
      <w:r w:rsidR="003D0EF4">
        <w:rPr>
          <w:rFonts w:eastAsia="Times New Roman"/>
        </w:rPr>
        <w:t xml:space="preserve"> </w:t>
      </w:r>
    </w:p>
    <w:p w14:paraId="76EF14AE" w14:textId="77777777" w:rsidR="001B3899" w:rsidRDefault="006E0856">
      <w:pPr>
        <w:pStyle w:val="dropdown"/>
        <w:numPr>
          <w:ilvl w:val="1"/>
          <w:numId w:val="1"/>
        </w:numPr>
        <w:divId w:val="219171411"/>
        <w:rPr>
          <w:rFonts w:eastAsia="Times New Roman"/>
        </w:rPr>
      </w:pPr>
      <w:hyperlink r:id="rId11" w:history="1">
        <w:r w:rsidR="003D0EF4">
          <w:rPr>
            <w:rStyle w:val="Hyperlink"/>
            <w:rFonts w:eastAsia="Times New Roman"/>
          </w:rPr>
          <w:t>External Model</w:t>
        </w:r>
      </w:hyperlink>
      <w:r w:rsidR="003D0EF4">
        <w:rPr>
          <w:rFonts w:eastAsia="Times New Roman"/>
        </w:rPr>
        <w:t xml:space="preserve"> </w:t>
      </w:r>
    </w:p>
    <w:p w14:paraId="4CF94175" w14:textId="77777777" w:rsidR="001B3899" w:rsidRDefault="006E0856">
      <w:pPr>
        <w:pStyle w:val="dropdown"/>
        <w:numPr>
          <w:ilvl w:val="1"/>
          <w:numId w:val="1"/>
        </w:numPr>
        <w:divId w:val="219171411"/>
        <w:rPr>
          <w:rFonts w:eastAsia="Times New Roman"/>
        </w:rPr>
      </w:pPr>
      <w:hyperlink r:id="rId12" w:history="1">
        <w:r w:rsidR="003D0EF4">
          <w:rPr>
            <w:rStyle w:val="Hyperlink"/>
            <w:rFonts w:eastAsia="Times New Roman"/>
          </w:rPr>
          <w:t>Air Passenger Model</w:t>
        </w:r>
      </w:hyperlink>
      <w:r w:rsidR="003D0EF4">
        <w:rPr>
          <w:rFonts w:eastAsia="Times New Roman"/>
        </w:rPr>
        <w:t xml:space="preserve"> </w:t>
      </w:r>
    </w:p>
    <w:p w14:paraId="1151153A" w14:textId="77777777" w:rsidR="001B3899" w:rsidRDefault="006E0856">
      <w:pPr>
        <w:pStyle w:val="dropdown"/>
        <w:numPr>
          <w:ilvl w:val="1"/>
          <w:numId w:val="1"/>
        </w:numPr>
        <w:divId w:val="219171411"/>
        <w:rPr>
          <w:rFonts w:eastAsia="Times New Roman"/>
        </w:rPr>
      </w:pPr>
      <w:hyperlink r:id="rId13" w:history="1">
        <w:r w:rsidR="003D0EF4">
          <w:rPr>
            <w:rStyle w:val="Hyperlink"/>
            <w:rFonts w:eastAsia="Times New Roman"/>
          </w:rPr>
          <w:t>Truck Model</w:t>
        </w:r>
      </w:hyperlink>
      <w:r w:rsidR="003D0EF4">
        <w:rPr>
          <w:rFonts w:eastAsia="Times New Roman"/>
        </w:rPr>
        <w:t xml:space="preserve"> </w:t>
      </w:r>
    </w:p>
    <w:p w14:paraId="6EA7FEE0" w14:textId="77777777" w:rsidR="001B3899" w:rsidRDefault="006E0856">
      <w:pPr>
        <w:pStyle w:val="dropdown"/>
        <w:numPr>
          <w:ilvl w:val="1"/>
          <w:numId w:val="1"/>
        </w:numPr>
        <w:divId w:val="219171411"/>
        <w:rPr>
          <w:rFonts w:eastAsia="Times New Roman"/>
        </w:rPr>
      </w:pPr>
      <w:hyperlink r:id="rId14" w:history="1">
        <w:r w:rsidR="003D0EF4">
          <w:rPr>
            <w:rStyle w:val="Hyperlink"/>
            <w:rFonts w:eastAsia="Times New Roman"/>
          </w:rPr>
          <w:t>Trip Assignment</w:t>
        </w:r>
      </w:hyperlink>
      <w:r w:rsidR="003D0EF4">
        <w:rPr>
          <w:rFonts w:eastAsia="Times New Roman"/>
        </w:rPr>
        <w:t xml:space="preserve"> </w:t>
      </w:r>
    </w:p>
    <w:p w14:paraId="3DE9C90B" w14:textId="77777777" w:rsidR="001B3899" w:rsidRDefault="001B3899">
      <w:pPr>
        <w:numPr>
          <w:ilvl w:val="0"/>
          <w:numId w:val="2"/>
        </w:numPr>
        <w:spacing w:before="100" w:beforeAutospacing="1" w:after="100" w:afterAutospacing="1"/>
        <w:divId w:val="219171411"/>
        <w:rPr>
          <w:rFonts w:eastAsia="Times New Roman"/>
        </w:rPr>
      </w:pPr>
    </w:p>
    <w:p w14:paraId="4CD2739A" w14:textId="77777777" w:rsidR="001B3899" w:rsidRDefault="003D0EF4">
      <w:pPr>
        <w:pStyle w:val="Heading1"/>
        <w:divId w:val="1377318633"/>
        <w:rPr>
          <w:rFonts w:eastAsia="Times New Roman"/>
          <w:sz w:val="57"/>
          <w:szCs w:val="57"/>
        </w:rPr>
      </w:pPr>
      <w:commentRangeStart w:id="0"/>
      <w:commentRangeStart w:id="1"/>
      <w:r>
        <w:rPr>
          <w:rFonts w:eastAsia="Times New Roman"/>
          <w:sz w:val="57"/>
          <w:szCs w:val="57"/>
        </w:rPr>
        <w:t>Section 3 - Stop and Mode Choice Model Calibration</w:t>
      </w:r>
      <w:commentRangeEnd w:id="0"/>
      <w:r w:rsidR="00B4792F">
        <w:rPr>
          <w:rStyle w:val="CommentReference"/>
          <w:b w:val="0"/>
          <w:bCs w:val="0"/>
          <w:kern w:val="0"/>
        </w:rPr>
        <w:commentReference w:id="0"/>
      </w:r>
      <w:commentRangeEnd w:id="1"/>
      <w:r w:rsidR="006E0856">
        <w:rPr>
          <w:rStyle w:val="CommentReference"/>
          <w:b w:val="0"/>
          <w:bCs w:val="0"/>
          <w:kern w:val="0"/>
        </w:rPr>
        <w:commentReference w:id="1"/>
      </w:r>
    </w:p>
    <w:p w14:paraId="40A9B529" w14:textId="77777777" w:rsidR="001B3899" w:rsidRDefault="003D0EF4">
      <w:pPr>
        <w:pStyle w:val="Heading1"/>
        <w:divId w:val="783574124"/>
        <w:rPr>
          <w:rFonts w:eastAsia="Times New Roman"/>
        </w:rPr>
      </w:pPr>
      <w:r>
        <w:rPr>
          <w:rFonts w:eastAsia="Times New Roman"/>
        </w:rPr>
        <w:t>Section 3.9 Intermediate Stop Frequency Model</w:t>
      </w:r>
    </w:p>
    <w:p w14:paraId="4997B40B" w14:textId="18ACB541" w:rsidR="001B3899" w:rsidRDefault="003D0EF4">
      <w:pPr>
        <w:pStyle w:val="NormalWeb"/>
        <w:divId w:val="783574124"/>
      </w:pPr>
      <w:r>
        <w:t xml:space="preserve">The individual tour stop frequency model predicts the number of stops for each person by primary tour purpose (work, school, university, shopping, escorting, maintenance, discretionary, visiting, and eating). The number of stops is predicted by tour direction - outbound (stops made between home and the primary destination) versus inbound (stops made on the way back home). </w:t>
      </w:r>
      <w:proofErr w:type="gramStart"/>
      <w:r>
        <w:t>Thus</w:t>
      </w:r>
      <w:proofErr w:type="gramEnd"/>
      <w:r>
        <w:t xml:space="preserve"> the models have 16 alternatives: the number of inbound</w:t>
      </w:r>
      <w:ins w:id="2" w:author="Kyeil Kim" w:date="2019-04-25T09:33:00Z">
        <w:r w:rsidR="00935D89">
          <w:t xml:space="preserve"> stops</w:t>
        </w:r>
      </w:ins>
      <w:r>
        <w:t xml:space="preserve"> (0 through 3) combined with the number of outbound </w:t>
      </w:r>
      <w:ins w:id="3" w:author="Kyeil Kim" w:date="2019-04-25T09:33:00Z">
        <w:r w:rsidR="00935D89">
          <w:t xml:space="preserve">stops </w:t>
        </w:r>
      </w:ins>
      <w:r>
        <w:t>(0 through 3)</w:t>
      </w:r>
      <w:del w:id="4" w:author="Kyeil Kim" w:date="2019-04-25T09:33:00Z">
        <w:r w:rsidDel="00935D89">
          <w:delText xml:space="preserve"> stops</w:delText>
        </w:r>
      </w:del>
      <w:r>
        <w:t xml:space="preserve">. The base alternative for calibrating the individual tour stop frequency model is the 0 outbound and 0 inbound stops alternative. Several runs through the model were done to achieve satisfactory levels of calibration. Table 3-14a shows the target intermediate stop frequency shares for each tour purpose, while Table 3-14b shows the model estimated tour stop frequency probabilities by tour purpose. The model matches the observed stop frequency shares </w:t>
      </w:r>
      <w:del w:id="5" w:author="Kyeil Kim" w:date="2019-04-25T09:34:00Z">
        <w:r w:rsidDel="00DF0284">
          <w:delText xml:space="preserve">fairly </w:delText>
        </w:r>
      </w:del>
      <w:ins w:id="6" w:author="Kyeil Kim" w:date="2019-04-25T09:34:00Z">
        <w:r w:rsidR="00DF0284">
          <w:t xml:space="preserve">reasonably </w:t>
        </w:r>
      </w:ins>
      <w:r>
        <w:t>close.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709"/>
        <w:gridCol w:w="996"/>
        <w:gridCol w:w="709"/>
        <w:gridCol w:w="709"/>
        <w:gridCol w:w="709"/>
        <w:gridCol w:w="1230"/>
        <w:gridCol w:w="1253"/>
        <w:gridCol w:w="1288"/>
        <w:gridCol w:w="724"/>
      </w:tblGrid>
      <w:tr w:rsidR="001B3899" w14:paraId="2CE35C8B" w14:textId="77777777">
        <w:trPr>
          <w:divId w:val="783574124"/>
          <w:tblHeader/>
          <w:tblCellSpacing w:w="15" w:type="dxa"/>
        </w:trPr>
        <w:tc>
          <w:tcPr>
            <w:tcW w:w="0" w:type="auto"/>
            <w:gridSpan w:val="10"/>
            <w:tcBorders>
              <w:top w:val="nil"/>
              <w:left w:val="nil"/>
              <w:bottom w:val="nil"/>
              <w:right w:val="nil"/>
            </w:tcBorders>
            <w:vAlign w:val="center"/>
            <w:hideMark/>
          </w:tcPr>
          <w:p w14:paraId="5BE2F524" w14:textId="77777777" w:rsidR="001B3899" w:rsidRDefault="003D0EF4">
            <w:pPr>
              <w:jc w:val="center"/>
              <w:rPr>
                <w:rFonts w:eastAsia="Times New Roman"/>
              </w:rPr>
            </w:pPr>
            <w:r>
              <w:rPr>
                <w:rFonts w:eastAsia="Times New Roman"/>
              </w:rPr>
              <w:t xml:space="preserve">Table 3-14a. Survey Tour Stop Frequency by Tour Purpose </w:t>
            </w:r>
          </w:p>
        </w:tc>
      </w:tr>
      <w:tr w:rsidR="001B3899" w14:paraId="52BB5FD3" w14:textId="77777777">
        <w:trPr>
          <w:divId w:val="783574124"/>
          <w:tblHeader/>
          <w:tblCellSpacing w:w="15" w:type="dxa"/>
        </w:trPr>
        <w:tc>
          <w:tcPr>
            <w:tcW w:w="0" w:type="auto"/>
            <w:vAlign w:val="center"/>
            <w:hideMark/>
          </w:tcPr>
          <w:p w14:paraId="2961FAA4" w14:textId="77777777" w:rsidR="001B3899" w:rsidRDefault="003D0EF4">
            <w:pPr>
              <w:rPr>
                <w:rFonts w:eastAsia="Times New Roman"/>
                <w:b/>
                <w:bCs/>
              </w:rPr>
            </w:pPr>
            <w:r>
              <w:rPr>
                <w:rFonts w:eastAsia="Times New Roman"/>
                <w:b/>
                <w:bCs/>
              </w:rPr>
              <w:t xml:space="preserve">Stop Frequency </w:t>
            </w:r>
          </w:p>
        </w:tc>
        <w:tc>
          <w:tcPr>
            <w:tcW w:w="0" w:type="auto"/>
            <w:vAlign w:val="center"/>
            <w:hideMark/>
          </w:tcPr>
          <w:p w14:paraId="2ED93D9F" w14:textId="77777777" w:rsidR="001B3899" w:rsidRDefault="003D0EF4">
            <w:pPr>
              <w:rPr>
                <w:rFonts w:eastAsia="Times New Roman"/>
                <w:b/>
                <w:bCs/>
              </w:rPr>
            </w:pPr>
            <w:r>
              <w:rPr>
                <w:rFonts w:eastAsia="Times New Roman"/>
                <w:b/>
                <w:bCs/>
              </w:rPr>
              <w:t xml:space="preserve">Work </w:t>
            </w:r>
          </w:p>
        </w:tc>
        <w:tc>
          <w:tcPr>
            <w:tcW w:w="0" w:type="auto"/>
            <w:vAlign w:val="center"/>
            <w:hideMark/>
          </w:tcPr>
          <w:p w14:paraId="5F1DC0A5" w14:textId="77777777" w:rsidR="001B3899" w:rsidRDefault="003D0EF4">
            <w:pPr>
              <w:rPr>
                <w:rFonts w:eastAsia="Times New Roman"/>
                <w:b/>
                <w:bCs/>
              </w:rPr>
            </w:pPr>
            <w:r>
              <w:rPr>
                <w:rFonts w:eastAsia="Times New Roman"/>
                <w:b/>
                <w:bCs/>
              </w:rPr>
              <w:t xml:space="preserve">University </w:t>
            </w:r>
          </w:p>
        </w:tc>
        <w:tc>
          <w:tcPr>
            <w:tcW w:w="0" w:type="auto"/>
            <w:vAlign w:val="center"/>
            <w:hideMark/>
          </w:tcPr>
          <w:p w14:paraId="13746983" w14:textId="77777777" w:rsidR="001B3899" w:rsidRDefault="003D0EF4">
            <w:pPr>
              <w:rPr>
                <w:rFonts w:eastAsia="Times New Roman"/>
                <w:b/>
                <w:bCs/>
              </w:rPr>
            </w:pPr>
            <w:r>
              <w:rPr>
                <w:rFonts w:eastAsia="Times New Roman"/>
                <w:b/>
                <w:bCs/>
              </w:rPr>
              <w:t xml:space="preserve">School </w:t>
            </w:r>
          </w:p>
        </w:tc>
        <w:tc>
          <w:tcPr>
            <w:tcW w:w="0" w:type="auto"/>
            <w:vAlign w:val="center"/>
            <w:hideMark/>
          </w:tcPr>
          <w:p w14:paraId="74008BD2" w14:textId="77777777" w:rsidR="001B3899" w:rsidRDefault="003D0EF4">
            <w:pPr>
              <w:rPr>
                <w:rFonts w:eastAsia="Times New Roman"/>
                <w:b/>
                <w:bCs/>
              </w:rPr>
            </w:pPr>
            <w:r>
              <w:rPr>
                <w:rFonts w:eastAsia="Times New Roman"/>
                <w:b/>
                <w:bCs/>
              </w:rPr>
              <w:t xml:space="preserve">Escort </w:t>
            </w:r>
          </w:p>
        </w:tc>
        <w:tc>
          <w:tcPr>
            <w:tcW w:w="0" w:type="auto"/>
            <w:vAlign w:val="center"/>
            <w:hideMark/>
          </w:tcPr>
          <w:p w14:paraId="5400F132" w14:textId="77777777" w:rsidR="001B3899" w:rsidRDefault="003D0EF4">
            <w:pPr>
              <w:rPr>
                <w:rFonts w:eastAsia="Times New Roman"/>
                <w:b/>
                <w:bCs/>
              </w:rPr>
            </w:pPr>
            <w:r>
              <w:rPr>
                <w:rFonts w:eastAsia="Times New Roman"/>
                <w:b/>
                <w:bCs/>
              </w:rPr>
              <w:t xml:space="preserve">Shop </w:t>
            </w:r>
          </w:p>
        </w:tc>
        <w:tc>
          <w:tcPr>
            <w:tcW w:w="0" w:type="auto"/>
            <w:vAlign w:val="center"/>
            <w:hideMark/>
          </w:tcPr>
          <w:p w14:paraId="4331F962" w14:textId="77777777" w:rsidR="001B3899" w:rsidRDefault="003D0EF4">
            <w:pPr>
              <w:rPr>
                <w:rFonts w:eastAsia="Times New Roman"/>
                <w:b/>
                <w:bCs/>
              </w:rPr>
            </w:pPr>
            <w:r>
              <w:rPr>
                <w:rFonts w:eastAsia="Times New Roman"/>
                <w:b/>
                <w:bCs/>
              </w:rPr>
              <w:t xml:space="preserve">Maintenance </w:t>
            </w:r>
          </w:p>
        </w:tc>
        <w:tc>
          <w:tcPr>
            <w:tcW w:w="0" w:type="auto"/>
            <w:vAlign w:val="center"/>
            <w:hideMark/>
          </w:tcPr>
          <w:p w14:paraId="6F3905DB" w14:textId="77777777" w:rsidR="001B3899" w:rsidRDefault="003D0EF4">
            <w:pPr>
              <w:rPr>
                <w:rFonts w:eastAsia="Times New Roman"/>
                <w:b/>
                <w:bCs/>
              </w:rPr>
            </w:pPr>
            <w:r>
              <w:rPr>
                <w:rFonts w:eastAsia="Times New Roman"/>
                <w:b/>
                <w:bCs/>
              </w:rPr>
              <w:t xml:space="preserve">Social/Eating Out </w:t>
            </w:r>
          </w:p>
        </w:tc>
        <w:tc>
          <w:tcPr>
            <w:tcW w:w="0" w:type="auto"/>
            <w:vAlign w:val="center"/>
            <w:hideMark/>
          </w:tcPr>
          <w:p w14:paraId="79A299EB" w14:textId="77777777" w:rsidR="001B3899" w:rsidRDefault="003D0EF4">
            <w:pPr>
              <w:rPr>
                <w:rFonts w:eastAsia="Times New Roman"/>
                <w:b/>
                <w:bCs/>
              </w:rPr>
            </w:pPr>
            <w:r>
              <w:rPr>
                <w:rFonts w:eastAsia="Times New Roman"/>
                <w:b/>
                <w:bCs/>
              </w:rPr>
              <w:t xml:space="preserve">Discretionary </w:t>
            </w:r>
          </w:p>
        </w:tc>
        <w:tc>
          <w:tcPr>
            <w:tcW w:w="0" w:type="auto"/>
            <w:vAlign w:val="center"/>
            <w:hideMark/>
          </w:tcPr>
          <w:p w14:paraId="6DF7B3D8" w14:textId="77777777" w:rsidR="001B3899" w:rsidRDefault="003D0EF4">
            <w:pPr>
              <w:rPr>
                <w:rFonts w:eastAsia="Times New Roman"/>
                <w:b/>
                <w:bCs/>
              </w:rPr>
            </w:pPr>
            <w:r>
              <w:rPr>
                <w:rFonts w:eastAsia="Times New Roman"/>
                <w:b/>
                <w:bCs/>
              </w:rPr>
              <w:t xml:space="preserve">Work-Based </w:t>
            </w:r>
          </w:p>
        </w:tc>
      </w:tr>
      <w:tr w:rsidR="001B3899" w14:paraId="18976F67" w14:textId="77777777">
        <w:trPr>
          <w:divId w:val="783574124"/>
          <w:tblCellSpacing w:w="15" w:type="dxa"/>
        </w:trPr>
        <w:tc>
          <w:tcPr>
            <w:tcW w:w="7200" w:type="dxa"/>
            <w:vAlign w:val="center"/>
            <w:hideMark/>
          </w:tcPr>
          <w:p w14:paraId="79581351" w14:textId="77777777" w:rsidR="001B3899" w:rsidRDefault="003D0EF4">
            <w:pPr>
              <w:rPr>
                <w:rFonts w:eastAsia="Times New Roman"/>
              </w:rPr>
            </w:pPr>
            <w:r>
              <w:rPr>
                <w:rFonts w:eastAsia="Times New Roman"/>
              </w:rPr>
              <w:t>0 outbound</w:t>
            </w:r>
            <w:r>
              <w:rPr>
                <w:rFonts w:eastAsia="Times New Roman"/>
              </w:rPr>
              <w:lastRenderedPageBreak/>
              <w:t xml:space="preserve">, 0 inbound </w:t>
            </w:r>
          </w:p>
        </w:tc>
        <w:tc>
          <w:tcPr>
            <w:tcW w:w="0" w:type="auto"/>
            <w:vAlign w:val="center"/>
            <w:hideMark/>
          </w:tcPr>
          <w:p w14:paraId="42E9F952" w14:textId="77777777" w:rsidR="001B3899" w:rsidRDefault="003D0EF4">
            <w:pPr>
              <w:rPr>
                <w:rFonts w:eastAsia="Times New Roman"/>
              </w:rPr>
            </w:pPr>
            <w:r>
              <w:rPr>
                <w:rFonts w:eastAsia="Times New Roman"/>
              </w:rPr>
              <w:lastRenderedPageBreak/>
              <w:t xml:space="preserve">53.52% </w:t>
            </w:r>
          </w:p>
        </w:tc>
        <w:tc>
          <w:tcPr>
            <w:tcW w:w="0" w:type="auto"/>
            <w:vAlign w:val="center"/>
            <w:hideMark/>
          </w:tcPr>
          <w:p w14:paraId="250E9209" w14:textId="77777777" w:rsidR="001B3899" w:rsidRDefault="003D0EF4">
            <w:pPr>
              <w:rPr>
                <w:rFonts w:eastAsia="Times New Roman"/>
              </w:rPr>
            </w:pPr>
            <w:r>
              <w:rPr>
                <w:rFonts w:eastAsia="Times New Roman"/>
              </w:rPr>
              <w:t xml:space="preserve">61.03% </w:t>
            </w:r>
          </w:p>
        </w:tc>
        <w:tc>
          <w:tcPr>
            <w:tcW w:w="0" w:type="auto"/>
            <w:vAlign w:val="center"/>
            <w:hideMark/>
          </w:tcPr>
          <w:p w14:paraId="3B05358B" w14:textId="77777777" w:rsidR="001B3899" w:rsidRDefault="003D0EF4">
            <w:pPr>
              <w:rPr>
                <w:rFonts w:eastAsia="Times New Roman"/>
              </w:rPr>
            </w:pPr>
            <w:r>
              <w:rPr>
                <w:rFonts w:eastAsia="Times New Roman"/>
              </w:rPr>
              <w:t xml:space="preserve">72.71% </w:t>
            </w:r>
          </w:p>
        </w:tc>
        <w:tc>
          <w:tcPr>
            <w:tcW w:w="0" w:type="auto"/>
            <w:vAlign w:val="center"/>
            <w:hideMark/>
          </w:tcPr>
          <w:p w14:paraId="51E3D9E8" w14:textId="77777777" w:rsidR="001B3899" w:rsidRDefault="003D0EF4">
            <w:pPr>
              <w:rPr>
                <w:rFonts w:eastAsia="Times New Roman"/>
              </w:rPr>
            </w:pPr>
            <w:r>
              <w:rPr>
                <w:rFonts w:eastAsia="Times New Roman"/>
              </w:rPr>
              <w:t xml:space="preserve">71.12% </w:t>
            </w:r>
          </w:p>
        </w:tc>
        <w:tc>
          <w:tcPr>
            <w:tcW w:w="0" w:type="auto"/>
            <w:vAlign w:val="center"/>
            <w:hideMark/>
          </w:tcPr>
          <w:p w14:paraId="2D2B6CE7" w14:textId="77777777" w:rsidR="001B3899" w:rsidRDefault="003D0EF4">
            <w:pPr>
              <w:rPr>
                <w:rFonts w:eastAsia="Times New Roman"/>
              </w:rPr>
            </w:pPr>
            <w:r>
              <w:rPr>
                <w:rFonts w:eastAsia="Times New Roman"/>
              </w:rPr>
              <w:t xml:space="preserve">44.44% </w:t>
            </w:r>
          </w:p>
        </w:tc>
        <w:tc>
          <w:tcPr>
            <w:tcW w:w="0" w:type="auto"/>
            <w:vAlign w:val="center"/>
            <w:hideMark/>
          </w:tcPr>
          <w:p w14:paraId="75FDA8AA" w14:textId="77777777" w:rsidR="001B3899" w:rsidRDefault="003D0EF4">
            <w:pPr>
              <w:rPr>
                <w:rFonts w:eastAsia="Times New Roman"/>
              </w:rPr>
            </w:pPr>
            <w:r>
              <w:rPr>
                <w:rFonts w:eastAsia="Times New Roman"/>
              </w:rPr>
              <w:t xml:space="preserve">53.33% </w:t>
            </w:r>
          </w:p>
        </w:tc>
        <w:tc>
          <w:tcPr>
            <w:tcW w:w="0" w:type="auto"/>
            <w:vAlign w:val="center"/>
            <w:hideMark/>
          </w:tcPr>
          <w:p w14:paraId="1F3C7E4A" w14:textId="77777777" w:rsidR="001B3899" w:rsidRDefault="003D0EF4">
            <w:pPr>
              <w:rPr>
                <w:rFonts w:eastAsia="Times New Roman"/>
              </w:rPr>
            </w:pPr>
            <w:r>
              <w:rPr>
                <w:rFonts w:eastAsia="Times New Roman"/>
              </w:rPr>
              <w:t xml:space="preserve">77.55% </w:t>
            </w:r>
          </w:p>
        </w:tc>
        <w:tc>
          <w:tcPr>
            <w:tcW w:w="0" w:type="auto"/>
            <w:vAlign w:val="center"/>
            <w:hideMark/>
          </w:tcPr>
          <w:p w14:paraId="6EC5B286" w14:textId="77777777" w:rsidR="001B3899" w:rsidRDefault="003D0EF4">
            <w:pPr>
              <w:rPr>
                <w:rFonts w:eastAsia="Times New Roman"/>
              </w:rPr>
            </w:pPr>
            <w:r>
              <w:rPr>
                <w:rFonts w:eastAsia="Times New Roman"/>
              </w:rPr>
              <w:t xml:space="preserve">67.16% </w:t>
            </w:r>
          </w:p>
        </w:tc>
        <w:tc>
          <w:tcPr>
            <w:tcW w:w="0" w:type="auto"/>
            <w:vAlign w:val="center"/>
            <w:hideMark/>
          </w:tcPr>
          <w:p w14:paraId="315EB01F" w14:textId="77777777" w:rsidR="001B3899" w:rsidRDefault="003D0EF4">
            <w:pPr>
              <w:rPr>
                <w:rFonts w:eastAsia="Times New Roman"/>
              </w:rPr>
            </w:pPr>
            <w:r>
              <w:rPr>
                <w:rFonts w:eastAsia="Times New Roman"/>
              </w:rPr>
              <w:t xml:space="preserve">63.17% </w:t>
            </w:r>
          </w:p>
        </w:tc>
      </w:tr>
      <w:tr w:rsidR="001B3899" w14:paraId="4FDCEFA0" w14:textId="77777777">
        <w:trPr>
          <w:divId w:val="783574124"/>
          <w:tblCellSpacing w:w="15" w:type="dxa"/>
        </w:trPr>
        <w:tc>
          <w:tcPr>
            <w:tcW w:w="7200" w:type="dxa"/>
            <w:vAlign w:val="center"/>
            <w:hideMark/>
          </w:tcPr>
          <w:p w14:paraId="0499899B" w14:textId="77777777" w:rsidR="001B3899" w:rsidRDefault="003D0EF4">
            <w:pPr>
              <w:rPr>
                <w:rFonts w:eastAsia="Times New Roman"/>
              </w:rPr>
            </w:pPr>
            <w:r>
              <w:rPr>
                <w:rFonts w:eastAsia="Times New Roman"/>
              </w:rPr>
              <w:t xml:space="preserve">0 outbound, 1 inbound </w:t>
            </w:r>
          </w:p>
        </w:tc>
        <w:tc>
          <w:tcPr>
            <w:tcW w:w="0" w:type="auto"/>
            <w:vAlign w:val="center"/>
            <w:hideMark/>
          </w:tcPr>
          <w:p w14:paraId="1140A1DB" w14:textId="77777777" w:rsidR="001B3899" w:rsidRDefault="003D0EF4">
            <w:pPr>
              <w:rPr>
                <w:rFonts w:eastAsia="Times New Roman"/>
              </w:rPr>
            </w:pPr>
            <w:r>
              <w:rPr>
                <w:rFonts w:eastAsia="Times New Roman"/>
              </w:rPr>
              <w:t xml:space="preserve">14.68% </w:t>
            </w:r>
          </w:p>
        </w:tc>
        <w:tc>
          <w:tcPr>
            <w:tcW w:w="0" w:type="auto"/>
            <w:vAlign w:val="center"/>
            <w:hideMark/>
          </w:tcPr>
          <w:p w14:paraId="778DF7EA" w14:textId="77777777" w:rsidR="001B3899" w:rsidRDefault="003D0EF4">
            <w:pPr>
              <w:rPr>
                <w:rFonts w:eastAsia="Times New Roman"/>
              </w:rPr>
            </w:pPr>
            <w:r>
              <w:rPr>
                <w:rFonts w:eastAsia="Times New Roman"/>
              </w:rPr>
              <w:t xml:space="preserve">12.68% </w:t>
            </w:r>
          </w:p>
        </w:tc>
        <w:tc>
          <w:tcPr>
            <w:tcW w:w="0" w:type="auto"/>
            <w:vAlign w:val="center"/>
            <w:hideMark/>
          </w:tcPr>
          <w:p w14:paraId="1C6CD667" w14:textId="77777777" w:rsidR="001B3899" w:rsidRDefault="003D0EF4">
            <w:pPr>
              <w:rPr>
                <w:rFonts w:eastAsia="Times New Roman"/>
              </w:rPr>
            </w:pPr>
            <w:r>
              <w:rPr>
                <w:rFonts w:eastAsia="Times New Roman"/>
              </w:rPr>
              <w:t xml:space="preserve">11.76% </w:t>
            </w:r>
          </w:p>
        </w:tc>
        <w:tc>
          <w:tcPr>
            <w:tcW w:w="0" w:type="auto"/>
            <w:vAlign w:val="center"/>
            <w:hideMark/>
          </w:tcPr>
          <w:p w14:paraId="1669F3C7" w14:textId="77777777" w:rsidR="001B3899" w:rsidRDefault="003D0EF4">
            <w:pPr>
              <w:rPr>
                <w:rFonts w:eastAsia="Times New Roman"/>
              </w:rPr>
            </w:pPr>
            <w:r>
              <w:rPr>
                <w:rFonts w:eastAsia="Times New Roman"/>
              </w:rPr>
              <w:t xml:space="preserve">10.71% </w:t>
            </w:r>
          </w:p>
        </w:tc>
        <w:tc>
          <w:tcPr>
            <w:tcW w:w="0" w:type="auto"/>
            <w:vAlign w:val="center"/>
            <w:hideMark/>
          </w:tcPr>
          <w:p w14:paraId="79B9E245" w14:textId="77777777" w:rsidR="001B3899" w:rsidRDefault="003D0EF4">
            <w:pPr>
              <w:rPr>
                <w:rFonts w:eastAsia="Times New Roman"/>
              </w:rPr>
            </w:pPr>
            <w:r>
              <w:rPr>
                <w:rFonts w:eastAsia="Times New Roman"/>
              </w:rPr>
              <w:t xml:space="preserve">11.22% </w:t>
            </w:r>
          </w:p>
        </w:tc>
        <w:tc>
          <w:tcPr>
            <w:tcW w:w="0" w:type="auto"/>
            <w:vAlign w:val="center"/>
            <w:hideMark/>
          </w:tcPr>
          <w:p w14:paraId="6B2A6E1F" w14:textId="77777777" w:rsidR="001B3899" w:rsidRDefault="003D0EF4">
            <w:pPr>
              <w:rPr>
                <w:rFonts w:eastAsia="Times New Roman"/>
              </w:rPr>
            </w:pPr>
            <w:r>
              <w:rPr>
                <w:rFonts w:eastAsia="Times New Roman"/>
              </w:rPr>
              <w:t xml:space="preserve">16.93% </w:t>
            </w:r>
          </w:p>
        </w:tc>
        <w:tc>
          <w:tcPr>
            <w:tcW w:w="0" w:type="auto"/>
            <w:vAlign w:val="center"/>
            <w:hideMark/>
          </w:tcPr>
          <w:p w14:paraId="55CF7B3E" w14:textId="77777777" w:rsidR="001B3899" w:rsidRDefault="003D0EF4">
            <w:pPr>
              <w:rPr>
                <w:rFonts w:eastAsia="Times New Roman"/>
              </w:rPr>
            </w:pPr>
            <w:r>
              <w:rPr>
                <w:rFonts w:eastAsia="Times New Roman"/>
              </w:rPr>
              <w:t xml:space="preserve">6.39% </w:t>
            </w:r>
          </w:p>
        </w:tc>
        <w:tc>
          <w:tcPr>
            <w:tcW w:w="0" w:type="auto"/>
            <w:vAlign w:val="center"/>
            <w:hideMark/>
          </w:tcPr>
          <w:p w14:paraId="13B7ED97" w14:textId="77777777" w:rsidR="001B3899" w:rsidRDefault="003D0EF4">
            <w:pPr>
              <w:rPr>
                <w:rFonts w:eastAsia="Times New Roman"/>
              </w:rPr>
            </w:pPr>
            <w:r>
              <w:rPr>
                <w:rFonts w:eastAsia="Times New Roman"/>
              </w:rPr>
              <w:t xml:space="preserve">13.14% </w:t>
            </w:r>
          </w:p>
        </w:tc>
        <w:tc>
          <w:tcPr>
            <w:tcW w:w="0" w:type="auto"/>
            <w:vAlign w:val="center"/>
            <w:hideMark/>
          </w:tcPr>
          <w:p w14:paraId="12227B32" w14:textId="77777777" w:rsidR="001B3899" w:rsidRDefault="003D0EF4">
            <w:pPr>
              <w:rPr>
                <w:rFonts w:eastAsia="Times New Roman"/>
              </w:rPr>
            </w:pPr>
            <w:r>
              <w:rPr>
                <w:rFonts w:eastAsia="Times New Roman"/>
              </w:rPr>
              <w:t xml:space="preserve">10.30% </w:t>
            </w:r>
          </w:p>
        </w:tc>
      </w:tr>
      <w:tr w:rsidR="001B3899" w14:paraId="382AD583" w14:textId="77777777">
        <w:trPr>
          <w:divId w:val="783574124"/>
          <w:tblCellSpacing w:w="15" w:type="dxa"/>
        </w:trPr>
        <w:tc>
          <w:tcPr>
            <w:tcW w:w="7200" w:type="dxa"/>
            <w:vAlign w:val="center"/>
            <w:hideMark/>
          </w:tcPr>
          <w:p w14:paraId="69E1AB62" w14:textId="77777777" w:rsidR="001B3899" w:rsidRDefault="003D0EF4">
            <w:pPr>
              <w:rPr>
                <w:rFonts w:eastAsia="Times New Roman"/>
              </w:rPr>
            </w:pPr>
            <w:r>
              <w:rPr>
                <w:rFonts w:eastAsia="Times New Roman"/>
              </w:rPr>
              <w:t xml:space="preserve">0 outbound, 2 inbound </w:t>
            </w:r>
          </w:p>
        </w:tc>
        <w:tc>
          <w:tcPr>
            <w:tcW w:w="0" w:type="auto"/>
            <w:vAlign w:val="center"/>
            <w:hideMark/>
          </w:tcPr>
          <w:p w14:paraId="1178BBC6" w14:textId="77777777" w:rsidR="001B3899" w:rsidRDefault="003D0EF4">
            <w:pPr>
              <w:rPr>
                <w:rFonts w:eastAsia="Times New Roman"/>
              </w:rPr>
            </w:pPr>
            <w:r>
              <w:rPr>
                <w:rFonts w:eastAsia="Times New Roman"/>
              </w:rPr>
              <w:t xml:space="preserve">5.32% </w:t>
            </w:r>
          </w:p>
        </w:tc>
        <w:tc>
          <w:tcPr>
            <w:tcW w:w="0" w:type="auto"/>
            <w:vAlign w:val="center"/>
            <w:hideMark/>
          </w:tcPr>
          <w:p w14:paraId="5FC8675B" w14:textId="77777777" w:rsidR="001B3899" w:rsidRDefault="003D0EF4">
            <w:pPr>
              <w:rPr>
                <w:rFonts w:eastAsia="Times New Roman"/>
              </w:rPr>
            </w:pPr>
            <w:r>
              <w:rPr>
                <w:rFonts w:eastAsia="Times New Roman"/>
              </w:rPr>
              <w:t xml:space="preserve">4.66% </w:t>
            </w:r>
          </w:p>
        </w:tc>
        <w:tc>
          <w:tcPr>
            <w:tcW w:w="0" w:type="auto"/>
            <w:vAlign w:val="center"/>
            <w:hideMark/>
          </w:tcPr>
          <w:p w14:paraId="2631F264" w14:textId="77777777" w:rsidR="001B3899" w:rsidRDefault="003D0EF4">
            <w:pPr>
              <w:rPr>
                <w:rFonts w:eastAsia="Times New Roman"/>
              </w:rPr>
            </w:pPr>
            <w:r>
              <w:rPr>
                <w:rFonts w:eastAsia="Times New Roman"/>
              </w:rPr>
              <w:t xml:space="preserve">3.80% </w:t>
            </w:r>
          </w:p>
        </w:tc>
        <w:tc>
          <w:tcPr>
            <w:tcW w:w="0" w:type="auto"/>
            <w:vAlign w:val="center"/>
            <w:hideMark/>
          </w:tcPr>
          <w:p w14:paraId="652CA21E" w14:textId="77777777" w:rsidR="001B3899" w:rsidRDefault="003D0EF4">
            <w:pPr>
              <w:rPr>
                <w:rFonts w:eastAsia="Times New Roman"/>
              </w:rPr>
            </w:pPr>
            <w:r>
              <w:rPr>
                <w:rFonts w:eastAsia="Times New Roman"/>
              </w:rPr>
              <w:t xml:space="preserve">2.91% </w:t>
            </w:r>
          </w:p>
        </w:tc>
        <w:tc>
          <w:tcPr>
            <w:tcW w:w="0" w:type="auto"/>
            <w:vAlign w:val="center"/>
            <w:hideMark/>
          </w:tcPr>
          <w:p w14:paraId="7C545726" w14:textId="77777777" w:rsidR="001B3899" w:rsidRDefault="003D0EF4">
            <w:pPr>
              <w:rPr>
                <w:rFonts w:eastAsia="Times New Roman"/>
              </w:rPr>
            </w:pPr>
            <w:r>
              <w:rPr>
                <w:rFonts w:eastAsia="Times New Roman"/>
              </w:rPr>
              <w:t xml:space="preserve">3.08% </w:t>
            </w:r>
          </w:p>
        </w:tc>
        <w:tc>
          <w:tcPr>
            <w:tcW w:w="0" w:type="auto"/>
            <w:vAlign w:val="center"/>
            <w:hideMark/>
          </w:tcPr>
          <w:p w14:paraId="4AA04F7B" w14:textId="77777777" w:rsidR="001B3899" w:rsidRDefault="003D0EF4">
            <w:pPr>
              <w:rPr>
                <w:rFonts w:eastAsia="Times New Roman"/>
              </w:rPr>
            </w:pPr>
            <w:r>
              <w:rPr>
                <w:rFonts w:eastAsia="Times New Roman"/>
              </w:rPr>
              <w:t xml:space="preserve">5.01% </w:t>
            </w:r>
          </w:p>
        </w:tc>
        <w:tc>
          <w:tcPr>
            <w:tcW w:w="0" w:type="auto"/>
            <w:vAlign w:val="center"/>
            <w:hideMark/>
          </w:tcPr>
          <w:p w14:paraId="0315F322" w14:textId="77777777" w:rsidR="001B3899" w:rsidRDefault="003D0EF4">
            <w:pPr>
              <w:rPr>
                <w:rFonts w:eastAsia="Times New Roman"/>
              </w:rPr>
            </w:pPr>
            <w:r>
              <w:rPr>
                <w:rFonts w:eastAsia="Times New Roman"/>
              </w:rPr>
              <w:t xml:space="preserve">1.51% </w:t>
            </w:r>
          </w:p>
        </w:tc>
        <w:tc>
          <w:tcPr>
            <w:tcW w:w="0" w:type="auto"/>
            <w:vAlign w:val="center"/>
            <w:hideMark/>
          </w:tcPr>
          <w:p w14:paraId="7C1D23D5" w14:textId="77777777" w:rsidR="001B3899" w:rsidRDefault="003D0EF4">
            <w:pPr>
              <w:rPr>
                <w:rFonts w:eastAsia="Times New Roman"/>
              </w:rPr>
            </w:pPr>
            <w:r>
              <w:rPr>
                <w:rFonts w:eastAsia="Times New Roman"/>
              </w:rPr>
              <w:t xml:space="preserve">2.92% </w:t>
            </w:r>
          </w:p>
        </w:tc>
        <w:tc>
          <w:tcPr>
            <w:tcW w:w="0" w:type="auto"/>
            <w:vAlign w:val="center"/>
            <w:hideMark/>
          </w:tcPr>
          <w:p w14:paraId="04F4A356" w14:textId="77777777" w:rsidR="001B3899" w:rsidRDefault="003D0EF4">
            <w:pPr>
              <w:rPr>
                <w:rFonts w:eastAsia="Times New Roman"/>
              </w:rPr>
            </w:pPr>
            <w:r>
              <w:rPr>
                <w:rFonts w:eastAsia="Times New Roman"/>
              </w:rPr>
              <w:t xml:space="preserve">4.87% </w:t>
            </w:r>
          </w:p>
        </w:tc>
      </w:tr>
      <w:tr w:rsidR="001B3899" w14:paraId="204D29D5" w14:textId="77777777">
        <w:trPr>
          <w:divId w:val="783574124"/>
          <w:tblCellSpacing w:w="15" w:type="dxa"/>
        </w:trPr>
        <w:tc>
          <w:tcPr>
            <w:tcW w:w="7200" w:type="dxa"/>
            <w:vAlign w:val="center"/>
            <w:hideMark/>
          </w:tcPr>
          <w:p w14:paraId="5E4DD010" w14:textId="77777777" w:rsidR="001B3899" w:rsidRDefault="003D0EF4">
            <w:pPr>
              <w:rPr>
                <w:rFonts w:eastAsia="Times New Roman"/>
              </w:rPr>
            </w:pPr>
            <w:r>
              <w:rPr>
                <w:rFonts w:eastAsia="Times New Roman"/>
              </w:rPr>
              <w:t xml:space="preserve">0 outbound, 3 inbound </w:t>
            </w:r>
          </w:p>
        </w:tc>
        <w:tc>
          <w:tcPr>
            <w:tcW w:w="0" w:type="auto"/>
            <w:vAlign w:val="center"/>
            <w:hideMark/>
          </w:tcPr>
          <w:p w14:paraId="6A33EEF8" w14:textId="77777777" w:rsidR="001B3899" w:rsidRDefault="003D0EF4">
            <w:pPr>
              <w:rPr>
                <w:rFonts w:eastAsia="Times New Roman"/>
              </w:rPr>
            </w:pPr>
            <w:r>
              <w:rPr>
                <w:rFonts w:eastAsia="Times New Roman"/>
              </w:rPr>
              <w:t xml:space="preserve">3.09% </w:t>
            </w:r>
          </w:p>
        </w:tc>
        <w:tc>
          <w:tcPr>
            <w:tcW w:w="0" w:type="auto"/>
            <w:vAlign w:val="center"/>
            <w:hideMark/>
          </w:tcPr>
          <w:p w14:paraId="65639548" w14:textId="77777777" w:rsidR="001B3899" w:rsidRDefault="003D0EF4">
            <w:pPr>
              <w:rPr>
                <w:rFonts w:eastAsia="Times New Roman"/>
              </w:rPr>
            </w:pPr>
            <w:r>
              <w:rPr>
                <w:rFonts w:eastAsia="Times New Roman"/>
              </w:rPr>
              <w:t xml:space="preserve">5.15% </w:t>
            </w:r>
          </w:p>
        </w:tc>
        <w:tc>
          <w:tcPr>
            <w:tcW w:w="0" w:type="auto"/>
            <w:vAlign w:val="center"/>
            <w:hideMark/>
          </w:tcPr>
          <w:p w14:paraId="3862C84B" w14:textId="77777777" w:rsidR="001B3899" w:rsidRDefault="003D0EF4">
            <w:pPr>
              <w:rPr>
                <w:rFonts w:eastAsia="Times New Roman"/>
              </w:rPr>
            </w:pPr>
            <w:r>
              <w:rPr>
                <w:rFonts w:eastAsia="Times New Roman"/>
              </w:rPr>
              <w:t xml:space="preserve">1.58% </w:t>
            </w:r>
          </w:p>
        </w:tc>
        <w:tc>
          <w:tcPr>
            <w:tcW w:w="0" w:type="auto"/>
            <w:vAlign w:val="center"/>
            <w:hideMark/>
          </w:tcPr>
          <w:p w14:paraId="40AAB69E" w14:textId="77777777" w:rsidR="001B3899" w:rsidRDefault="003D0EF4">
            <w:pPr>
              <w:rPr>
                <w:rFonts w:eastAsia="Times New Roman"/>
              </w:rPr>
            </w:pPr>
            <w:r>
              <w:rPr>
                <w:rFonts w:eastAsia="Times New Roman"/>
              </w:rPr>
              <w:t xml:space="preserve">1.32% </w:t>
            </w:r>
          </w:p>
        </w:tc>
        <w:tc>
          <w:tcPr>
            <w:tcW w:w="0" w:type="auto"/>
            <w:vAlign w:val="center"/>
            <w:hideMark/>
          </w:tcPr>
          <w:p w14:paraId="702CAF46" w14:textId="77777777" w:rsidR="001B3899" w:rsidRDefault="003D0EF4">
            <w:pPr>
              <w:rPr>
                <w:rFonts w:eastAsia="Times New Roman"/>
              </w:rPr>
            </w:pPr>
            <w:r>
              <w:rPr>
                <w:rFonts w:eastAsia="Times New Roman"/>
              </w:rPr>
              <w:t xml:space="preserve">1.54% </w:t>
            </w:r>
          </w:p>
        </w:tc>
        <w:tc>
          <w:tcPr>
            <w:tcW w:w="0" w:type="auto"/>
            <w:vAlign w:val="center"/>
            <w:hideMark/>
          </w:tcPr>
          <w:p w14:paraId="7D4D1580" w14:textId="77777777" w:rsidR="001B3899" w:rsidRDefault="003D0EF4">
            <w:pPr>
              <w:rPr>
                <w:rFonts w:eastAsia="Times New Roman"/>
              </w:rPr>
            </w:pPr>
            <w:r>
              <w:rPr>
                <w:rFonts w:eastAsia="Times New Roman"/>
              </w:rPr>
              <w:t xml:space="preserve">3.37% </w:t>
            </w:r>
          </w:p>
        </w:tc>
        <w:tc>
          <w:tcPr>
            <w:tcW w:w="0" w:type="auto"/>
            <w:vAlign w:val="center"/>
            <w:hideMark/>
          </w:tcPr>
          <w:p w14:paraId="113EC01F" w14:textId="77777777" w:rsidR="001B3899" w:rsidRDefault="003D0EF4">
            <w:pPr>
              <w:rPr>
                <w:rFonts w:eastAsia="Times New Roman"/>
              </w:rPr>
            </w:pPr>
            <w:r>
              <w:rPr>
                <w:rFonts w:eastAsia="Times New Roman"/>
              </w:rPr>
              <w:t xml:space="preserve">0.60% </w:t>
            </w:r>
          </w:p>
        </w:tc>
        <w:tc>
          <w:tcPr>
            <w:tcW w:w="0" w:type="auto"/>
            <w:vAlign w:val="center"/>
            <w:hideMark/>
          </w:tcPr>
          <w:p w14:paraId="2F5D190A" w14:textId="77777777" w:rsidR="001B3899" w:rsidRDefault="003D0EF4">
            <w:pPr>
              <w:rPr>
                <w:rFonts w:eastAsia="Times New Roman"/>
              </w:rPr>
            </w:pPr>
            <w:r>
              <w:rPr>
                <w:rFonts w:eastAsia="Times New Roman"/>
              </w:rPr>
              <w:t xml:space="preserve">1.37% </w:t>
            </w:r>
          </w:p>
        </w:tc>
        <w:tc>
          <w:tcPr>
            <w:tcW w:w="0" w:type="auto"/>
            <w:vAlign w:val="center"/>
            <w:hideMark/>
          </w:tcPr>
          <w:p w14:paraId="21965BD1" w14:textId="77777777" w:rsidR="001B3899" w:rsidRDefault="003D0EF4">
            <w:pPr>
              <w:rPr>
                <w:rFonts w:eastAsia="Times New Roman"/>
              </w:rPr>
            </w:pPr>
            <w:r>
              <w:rPr>
                <w:rFonts w:eastAsia="Times New Roman"/>
              </w:rPr>
              <w:t xml:space="preserve">2.89% </w:t>
            </w:r>
          </w:p>
        </w:tc>
      </w:tr>
      <w:tr w:rsidR="001B3899" w14:paraId="0B0253FB" w14:textId="77777777">
        <w:trPr>
          <w:divId w:val="783574124"/>
          <w:tblCellSpacing w:w="15" w:type="dxa"/>
        </w:trPr>
        <w:tc>
          <w:tcPr>
            <w:tcW w:w="7200" w:type="dxa"/>
            <w:vAlign w:val="center"/>
            <w:hideMark/>
          </w:tcPr>
          <w:p w14:paraId="4B4AA01A" w14:textId="77777777" w:rsidR="001B3899" w:rsidRDefault="003D0EF4">
            <w:pPr>
              <w:rPr>
                <w:rFonts w:eastAsia="Times New Roman"/>
              </w:rPr>
            </w:pPr>
            <w:r>
              <w:rPr>
                <w:rFonts w:eastAsia="Times New Roman"/>
              </w:rPr>
              <w:t xml:space="preserve">1 outbound, 0 inbound </w:t>
            </w:r>
          </w:p>
        </w:tc>
        <w:tc>
          <w:tcPr>
            <w:tcW w:w="0" w:type="auto"/>
            <w:vAlign w:val="center"/>
            <w:hideMark/>
          </w:tcPr>
          <w:p w14:paraId="08ECE97A" w14:textId="77777777" w:rsidR="001B3899" w:rsidRDefault="003D0EF4">
            <w:pPr>
              <w:rPr>
                <w:rFonts w:eastAsia="Times New Roman"/>
              </w:rPr>
            </w:pPr>
            <w:r>
              <w:rPr>
                <w:rFonts w:eastAsia="Times New Roman"/>
              </w:rPr>
              <w:t xml:space="preserve">6.98% </w:t>
            </w:r>
          </w:p>
        </w:tc>
        <w:tc>
          <w:tcPr>
            <w:tcW w:w="0" w:type="auto"/>
            <w:vAlign w:val="center"/>
            <w:hideMark/>
          </w:tcPr>
          <w:p w14:paraId="03C5B39B" w14:textId="77777777" w:rsidR="001B3899" w:rsidRDefault="003D0EF4">
            <w:pPr>
              <w:rPr>
                <w:rFonts w:eastAsia="Times New Roman"/>
              </w:rPr>
            </w:pPr>
            <w:r>
              <w:rPr>
                <w:rFonts w:eastAsia="Times New Roman"/>
              </w:rPr>
              <w:t xml:space="preserve">6.13% </w:t>
            </w:r>
          </w:p>
        </w:tc>
        <w:tc>
          <w:tcPr>
            <w:tcW w:w="0" w:type="auto"/>
            <w:vAlign w:val="center"/>
            <w:hideMark/>
          </w:tcPr>
          <w:p w14:paraId="52880352" w14:textId="77777777" w:rsidR="001B3899" w:rsidRDefault="003D0EF4">
            <w:pPr>
              <w:rPr>
                <w:rFonts w:eastAsia="Times New Roman"/>
              </w:rPr>
            </w:pPr>
            <w:r>
              <w:rPr>
                <w:rFonts w:eastAsia="Times New Roman"/>
              </w:rPr>
              <w:t xml:space="preserve">4.70% </w:t>
            </w:r>
          </w:p>
        </w:tc>
        <w:tc>
          <w:tcPr>
            <w:tcW w:w="0" w:type="auto"/>
            <w:vAlign w:val="center"/>
            <w:hideMark/>
          </w:tcPr>
          <w:p w14:paraId="46F43B9A" w14:textId="77777777" w:rsidR="001B3899" w:rsidRDefault="003D0EF4">
            <w:pPr>
              <w:rPr>
                <w:rFonts w:eastAsia="Times New Roman"/>
              </w:rPr>
            </w:pPr>
            <w:r>
              <w:rPr>
                <w:rFonts w:eastAsia="Times New Roman"/>
              </w:rPr>
              <w:t xml:space="preserve">6.38% </w:t>
            </w:r>
          </w:p>
        </w:tc>
        <w:tc>
          <w:tcPr>
            <w:tcW w:w="0" w:type="auto"/>
            <w:vAlign w:val="center"/>
            <w:hideMark/>
          </w:tcPr>
          <w:p w14:paraId="229F627B" w14:textId="77777777" w:rsidR="001B3899" w:rsidRDefault="003D0EF4">
            <w:pPr>
              <w:rPr>
                <w:rFonts w:eastAsia="Times New Roman"/>
              </w:rPr>
            </w:pPr>
            <w:r>
              <w:rPr>
                <w:rFonts w:eastAsia="Times New Roman"/>
              </w:rPr>
              <w:t xml:space="preserve">15.99% </w:t>
            </w:r>
          </w:p>
        </w:tc>
        <w:tc>
          <w:tcPr>
            <w:tcW w:w="0" w:type="auto"/>
            <w:vAlign w:val="center"/>
            <w:hideMark/>
          </w:tcPr>
          <w:p w14:paraId="5791D2DD" w14:textId="77777777" w:rsidR="001B3899" w:rsidRDefault="003D0EF4">
            <w:pPr>
              <w:rPr>
                <w:rFonts w:eastAsia="Times New Roman"/>
              </w:rPr>
            </w:pPr>
            <w:r>
              <w:rPr>
                <w:rFonts w:eastAsia="Times New Roman"/>
              </w:rPr>
              <w:t xml:space="preserve">6.83% </w:t>
            </w:r>
          </w:p>
        </w:tc>
        <w:tc>
          <w:tcPr>
            <w:tcW w:w="0" w:type="auto"/>
            <w:vAlign w:val="center"/>
            <w:hideMark/>
          </w:tcPr>
          <w:p w14:paraId="10533B62" w14:textId="77777777" w:rsidR="001B3899" w:rsidRDefault="003D0EF4">
            <w:pPr>
              <w:rPr>
                <w:rFonts w:eastAsia="Times New Roman"/>
              </w:rPr>
            </w:pPr>
            <w:r>
              <w:rPr>
                <w:rFonts w:eastAsia="Times New Roman"/>
              </w:rPr>
              <w:t xml:space="preserve">6.48% </w:t>
            </w:r>
          </w:p>
        </w:tc>
        <w:tc>
          <w:tcPr>
            <w:tcW w:w="0" w:type="auto"/>
            <w:vAlign w:val="center"/>
            <w:hideMark/>
          </w:tcPr>
          <w:p w14:paraId="6419E2EF" w14:textId="77777777" w:rsidR="001B3899" w:rsidRDefault="003D0EF4">
            <w:pPr>
              <w:rPr>
                <w:rFonts w:eastAsia="Times New Roman"/>
              </w:rPr>
            </w:pPr>
            <w:r>
              <w:rPr>
                <w:rFonts w:eastAsia="Times New Roman"/>
              </w:rPr>
              <w:t xml:space="preserve">6.83% </w:t>
            </w:r>
          </w:p>
        </w:tc>
        <w:tc>
          <w:tcPr>
            <w:tcW w:w="0" w:type="auto"/>
            <w:vAlign w:val="center"/>
            <w:hideMark/>
          </w:tcPr>
          <w:p w14:paraId="5023DDD7" w14:textId="77777777" w:rsidR="001B3899" w:rsidRDefault="003D0EF4">
            <w:pPr>
              <w:rPr>
                <w:rFonts w:eastAsia="Times New Roman"/>
              </w:rPr>
            </w:pPr>
            <w:r>
              <w:rPr>
                <w:rFonts w:eastAsia="Times New Roman"/>
              </w:rPr>
              <w:t xml:space="preserve">7.14% </w:t>
            </w:r>
          </w:p>
        </w:tc>
      </w:tr>
      <w:tr w:rsidR="001B3899" w14:paraId="7FD56412" w14:textId="77777777">
        <w:trPr>
          <w:divId w:val="783574124"/>
          <w:tblCellSpacing w:w="15" w:type="dxa"/>
        </w:trPr>
        <w:tc>
          <w:tcPr>
            <w:tcW w:w="7200" w:type="dxa"/>
            <w:vAlign w:val="center"/>
            <w:hideMark/>
          </w:tcPr>
          <w:p w14:paraId="735C739C" w14:textId="77777777" w:rsidR="001B3899" w:rsidRDefault="003D0EF4">
            <w:pPr>
              <w:rPr>
                <w:rFonts w:eastAsia="Times New Roman"/>
              </w:rPr>
            </w:pPr>
            <w:r>
              <w:rPr>
                <w:rFonts w:eastAsia="Times New Roman"/>
              </w:rPr>
              <w:t xml:space="preserve">1 outbound, 1 inbound </w:t>
            </w:r>
          </w:p>
        </w:tc>
        <w:tc>
          <w:tcPr>
            <w:tcW w:w="0" w:type="auto"/>
            <w:vAlign w:val="center"/>
            <w:hideMark/>
          </w:tcPr>
          <w:p w14:paraId="3CCC270D" w14:textId="77777777" w:rsidR="001B3899" w:rsidRDefault="003D0EF4">
            <w:pPr>
              <w:rPr>
                <w:rFonts w:eastAsia="Times New Roman"/>
              </w:rPr>
            </w:pPr>
            <w:r>
              <w:rPr>
                <w:rFonts w:eastAsia="Times New Roman"/>
              </w:rPr>
              <w:t xml:space="preserve">5.51% </w:t>
            </w:r>
          </w:p>
        </w:tc>
        <w:tc>
          <w:tcPr>
            <w:tcW w:w="0" w:type="auto"/>
            <w:vAlign w:val="center"/>
            <w:hideMark/>
          </w:tcPr>
          <w:p w14:paraId="7F02EF77" w14:textId="77777777" w:rsidR="001B3899" w:rsidRDefault="003D0EF4">
            <w:pPr>
              <w:rPr>
                <w:rFonts w:eastAsia="Times New Roman"/>
              </w:rPr>
            </w:pPr>
            <w:r>
              <w:rPr>
                <w:rFonts w:eastAsia="Times New Roman"/>
              </w:rPr>
              <w:t xml:space="preserve">2.89% </w:t>
            </w:r>
          </w:p>
        </w:tc>
        <w:tc>
          <w:tcPr>
            <w:tcW w:w="0" w:type="auto"/>
            <w:vAlign w:val="center"/>
            <w:hideMark/>
          </w:tcPr>
          <w:p w14:paraId="2EA9AEF4" w14:textId="77777777" w:rsidR="001B3899" w:rsidRDefault="003D0EF4">
            <w:pPr>
              <w:rPr>
                <w:rFonts w:eastAsia="Times New Roman"/>
              </w:rPr>
            </w:pPr>
            <w:r>
              <w:rPr>
                <w:rFonts w:eastAsia="Times New Roman"/>
              </w:rPr>
              <w:t xml:space="preserve">3.18% </w:t>
            </w:r>
          </w:p>
        </w:tc>
        <w:tc>
          <w:tcPr>
            <w:tcW w:w="0" w:type="auto"/>
            <w:vAlign w:val="center"/>
            <w:hideMark/>
          </w:tcPr>
          <w:p w14:paraId="3EA990E5" w14:textId="77777777" w:rsidR="001B3899" w:rsidRDefault="003D0EF4">
            <w:pPr>
              <w:rPr>
                <w:rFonts w:eastAsia="Times New Roman"/>
              </w:rPr>
            </w:pPr>
            <w:r>
              <w:rPr>
                <w:rFonts w:eastAsia="Times New Roman"/>
              </w:rPr>
              <w:t xml:space="preserve">2.33% </w:t>
            </w:r>
          </w:p>
        </w:tc>
        <w:tc>
          <w:tcPr>
            <w:tcW w:w="0" w:type="auto"/>
            <w:vAlign w:val="center"/>
            <w:hideMark/>
          </w:tcPr>
          <w:p w14:paraId="0A287B42" w14:textId="77777777" w:rsidR="001B3899" w:rsidRDefault="003D0EF4">
            <w:pPr>
              <w:rPr>
                <w:rFonts w:eastAsia="Times New Roman"/>
              </w:rPr>
            </w:pPr>
            <w:r>
              <w:rPr>
                <w:rFonts w:eastAsia="Times New Roman"/>
              </w:rPr>
              <w:t xml:space="preserve">6.44% </w:t>
            </w:r>
          </w:p>
        </w:tc>
        <w:tc>
          <w:tcPr>
            <w:tcW w:w="0" w:type="auto"/>
            <w:vAlign w:val="center"/>
            <w:hideMark/>
          </w:tcPr>
          <w:p w14:paraId="4E0D5331" w14:textId="77777777" w:rsidR="001B3899" w:rsidRDefault="003D0EF4">
            <w:pPr>
              <w:rPr>
                <w:rFonts w:eastAsia="Times New Roman"/>
              </w:rPr>
            </w:pPr>
            <w:r>
              <w:rPr>
                <w:rFonts w:eastAsia="Times New Roman"/>
              </w:rPr>
              <w:t xml:space="preserve">4.79% </w:t>
            </w:r>
          </w:p>
        </w:tc>
        <w:tc>
          <w:tcPr>
            <w:tcW w:w="0" w:type="auto"/>
            <w:vAlign w:val="center"/>
            <w:hideMark/>
          </w:tcPr>
          <w:p w14:paraId="703D4BD3" w14:textId="77777777" w:rsidR="001B3899" w:rsidRDefault="003D0EF4">
            <w:pPr>
              <w:rPr>
                <w:rFonts w:eastAsia="Times New Roman"/>
              </w:rPr>
            </w:pPr>
            <w:r>
              <w:rPr>
                <w:rFonts w:eastAsia="Times New Roman"/>
              </w:rPr>
              <w:t xml:space="preserve">2.63% </w:t>
            </w:r>
          </w:p>
        </w:tc>
        <w:tc>
          <w:tcPr>
            <w:tcW w:w="0" w:type="auto"/>
            <w:vAlign w:val="center"/>
            <w:hideMark/>
          </w:tcPr>
          <w:p w14:paraId="7A92D35D" w14:textId="77777777" w:rsidR="001B3899" w:rsidRDefault="003D0EF4">
            <w:pPr>
              <w:rPr>
                <w:rFonts w:eastAsia="Times New Roman"/>
              </w:rPr>
            </w:pPr>
            <w:r>
              <w:rPr>
                <w:rFonts w:eastAsia="Times New Roman"/>
              </w:rPr>
              <w:t xml:space="preserve">3.13% </w:t>
            </w:r>
          </w:p>
        </w:tc>
        <w:tc>
          <w:tcPr>
            <w:tcW w:w="0" w:type="auto"/>
            <w:vAlign w:val="center"/>
            <w:hideMark/>
          </w:tcPr>
          <w:p w14:paraId="6DC37E69" w14:textId="77777777" w:rsidR="001B3899" w:rsidRDefault="003D0EF4">
            <w:pPr>
              <w:rPr>
                <w:rFonts w:eastAsia="Times New Roman"/>
              </w:rPr>
            </w:pPr>
            <w:r>
              <w:rPr>
                <w:rFonts w:eastAsia="Times New Roman"/>
              </w:rPr>
              <w:t xml:space="preserve">4.19% </w:t>
            </w:r>
          </w:p>
        </w:tc>
      </w:tr>
      <w:tr w:rsidR="001B3899" w14:paraId="4A3A46AC" w14:textId="77777777">
        <w:trPr>
          <w:divId w:val="783574124"/>
          <w:tblCellSpacing w:w="15" w:type="dxa"/>
        </w:trPr>
        <w:tc>
          <w:tcPr>
            <w:tcW w:w="7200" w:type="dxa"/>
            <w:vAlign w:val="center"/>
            <w:hideMark/>
          </w:tcPr>
          <w:p w14:paraId="386D1654" w14:textId="77777777" w:rsidR="001B3899" w:rsidRDefault="003D0EF4">
            <w:pPr>
              <w:rPr>
                <w:rFonts w:eastAsia="Times New Roman"/>
              </w:rPr>
            </w:pPr>
            <w:r>
              <w:rPr>
                <w:rFonts w:eastAsia="Times New Roman"/>
              </w:rPr>
              <w:t xml:space="preserve">1 outbound, 2 inbound </w:t>
            </w:r>
          </w:p>
        </w:tc>
        <w:tc>
          <w:tcPr>
            <w:tcW w:w="0" w:type="auto"/>
            <w:vAlign w:val="center"/>
            <w:hideMark/>
          </w:tcPr>
          <w:p w14:paraId="4BFE5DDF" w14:textId="77777777" w:rsidR="001B3899" w:rsidRDefault="003D0EF4">
            <w:pPr>
              <w:rPr>
                <w:rFonts w:eastAsia="Times New Roman"/>
              </w:rPr>
            </w:pPr>
            <w:r>
              <w:rPr>
                <w:rFonts w:eastAsia="Times New Roman"/>
              </w:rPr>
              <w:t xml:space="preserve">2.12% </w:t>
            </w:r>
          </w:p>
        </w:tc>
        <w:tc>
          <w:tcPr>
            <w:tcW w:w="0" w:type="auto"/>
            <w:vAlign w:val="center"/>
            <w:hideMark/>
          </w:tcPr>
          <w:p w14:paraId="7864072E" w14:textId="77777777" w:rsidR="001B3899" w:rsidRDefault="003D0EF4">
            <w:pPr>
              <w:rPr>
                <w:rFonts w:eastAsia="Times New Roman"/>
              </w:rPr>
            </w:pPr>
            <w:r>
              <w:rPr>
                <w:rFonts w:eastAsia="Times New Roman"/>
              </w:rPr>
              <w:t xml:space="preserve">0.79% </w:t>
            </w:r>
          </w:p>
        </w:tc>
        <w:tc>
          <w:tcPr>
            <w:tcW w:w="0" w:type="auto"/>
            <w:vAlign w:val="center"/>
            <w:hideMark/>
          </w:tcPr>
          <w:p w14:paraId="30746161" w14:textId="77777777" w:rsidR="001B3899" w:rsidRDefault="003D0EF4">
            <w:pPr>
              <w:rPr>
                <w:rFonts w:eastAsia="Times New Roman"/>
              </w:rPr>
            </w:pPr>
            <w:r>
              <w:rPr>
                <w:rFonts w:eastAsia="Times New Roman"/>
              </w:rPr>
              <w:t xml:space="preserve">0.48% </w:t>
            </w:r>
          </w:p>
        </w:tc>
        <w:tc>
          <w:tcPr>
            <w:tcW w:w="0" w:type="auto"/>
            <w:vAlign w:val="center"/>
            <w:hideMark/>
          </w:tcPr>
          <w:p w14:paraId="7BC88ED7" w14:textId="77777777" w:rsidR="001B3899" w:rsidRDefault="003D0EF4">
            <w:pPr>
              <w:rPr>
                <w:rFonts w:eastAsia="Times New Roman"/>
              </w:rPr>
            </w:pPr>
            <w:r>
              <w:rPr>
                <w:rFonts w:eastAsia="Times New Roman"/>
              </w:rPr>
              <w:t xml:space="preserve">0.71% </w:t>
            </w:r>
          </w:p>
        </w:tc>
        <w:tc>
          <w:tcPr>
            <w:tcW w:w="0" w:type="auto"/>
            <w:vAlign w:val="center"/>
            <w:hideMark/>
          </w:tcPr>
          <w:p w14:paraId="581CCEAE" w14:textId="77777777" w:rsidR="001B3899" w:rsidRDefault="003D0EF4">
            <w:pPr>
              <w:rPr>
                <w:rFonts w:eastAsia="Times New Roman"/>
              </w:rPr>
            </w:pPr>
            <w:r>
              <w:rPr>
                <w:rFonts w:eastAsia="Times New Roman"/>
              </w:rPr>
              <w:t xml:space="preserve">2.71% </w:t>
            </w:r>
          </w:p>
        </w:tc>
        <w:tc>
          <w:tcPr>
            <w:tcW w:w="0" w:type="auto"/>
            <w:vAlign w:val="center"/>
            <w:hideMark/>
          </w:tcPr>
          <w:p w14:paraId="6431DDB9" w14:textId="77777777" w:rsidR="001B3899" w:rsidRDefault="003D0EF4">
            <w:pPr>
              <w:rPr>
                <w:rFonts w:eastAsia="Times New Roman"/>
              </w:rPr>
            </w:pPr>
            <w:r>
              <w:rPr>
                <w:rFonts w:eastAsia="Times New Roman"/>
              </w:rPr>
              <w:t xml:space="preserve">1.29% </w:t>
            </w:r>
          </w:p>
        </w:tc>
        <w:tc>
          <w:tcPr>
            <w:tcW w:w="0" w:type="auto"/>
            <w:vAlign w:val="center"/>
            <w:hideMark/>
          </w:tcPr>
          <w:p w14:paraId="6813ED5A" w14:textId="77777777" w:rsidR="001B3899" w:rsidRDefault="003D0EF4">
            <w:pPr>
              <w:rPr>
                <w:rFonts w:eastAsia="Times New Roman"/>
              </w:rPr>
            </w:pPr>
            <w:r>
              <w:rPr>
                <w:rFonts w:eastAsia="Times New Roman"/>
              </w:rPr>
              <w:t xml:space="preserve">0.58% </w:t>
            </w:r>
          </w:p>
        </w:tc>
        <w:tc>
          <w:tcPr>
            <w:tcW w:w="0" w:type="auto"/>
            <w:vAlign w:val="center"/>
            <w:hideMark/>
          </w:tcPr>
          <w:p w14:paraId="5F858C28" w14:textId="77777777" w:rsidR="001B3899" w:rsidRDefault="003D0EF4">
            <w:pPr>
              <w:rPr>
                <w:rFonts w:eastAsia="Times New Roman"/>
              </w:rPr>
            </w:pPr>
            <w:r>
              <w:rPr>
                <w:rFonts w:eastAsia="Times New Roman"/>
              </w:rPr>
              <w:t xml:space="preserve">1.07% </w:t>
            </w:r>
          </w:p>
        </w:tc>
        <w:tc>
          <w:tcPr>
            <w:tcW w:w="0" w:type="auto"/>
            <w:vAlign w:val="center"/>
            <w:hideMark/>
          </w:tcPr>
          <w:p w14:paraId="215EBB0B" w14:textId="77777777" w:rsidR="001B3899" w:rsidRDefault="003D0EF4">
            <w:pPr>
              <w:rPr>
                <w:rFonts w:eastAsia="Times New Roman"/>
              </w:rPr>
            </w:pPr>
            <w:r>
              <w:rPr>
                <w:rFonts w:eastAsia="Times New Roman"/>
              </w:rPr>
              <w:t xml:space="preserve">0.16% </w:t>
            </w:r>
          </w:p>
        </w:tc>
      </w:tr>
      <w:tr w:rsidR="001B3899" w14:paraId="4FD4E470" w14:textId="77777777">
        <w:trPr>
          <w:divId w:val="783574124"/>
          <w:tblCellSpacing w:w="15" w:type="dxa"/>
        </w:trPr>
        <w:tc>
          <w:tcPr>
            <w:tcW w:w="7200" w:type="dxa"/>
            <w:vAlign w:val="center"/>
            <w:hideMark/>
          </w:tcPr>
          <w:p w14:paraId="38B61EBC" w14:textId="77777777" w:rsidR="001B3899" w:rsidRDefault="003D0EF4">
            <w:pPr>
              <w:rPr>
                <w:rFonts w:eastAsia="Times New Roman"/>
              </w:rPr>
            </w:pPr>
            <w:r>
              <w:rPr>
                <w:rFonts w:eastAsia="Times New Roman"/>
              </w:rPr>
              <w:t xml:space="preserve">1 outbound, 3 inbound </w:t>
            </w:r>
          </w:p>
        </w:tc>
        <w:tc>
          <w:tcPr>
            <w:tcW w:w="0" w:type="auto"/>
            <w:vAlign w:val="center"/>
            <w:hideMark/>
          </w:tcPr>
          <w:p w14:paraId="3DC5DB81" w14:textId="77777777" w:rsidR="001B3899" w:rsidRDefault="003D0EF4">
            <w:pPr>
              <w:rPr>
                <w:rFonts w:eastAsia="Times New Roman"/>
              </w:rPr>
            </w:pPr>
            <w:r>
              <w:rPr>
                <w:rFonts w:eastAsia="Times New Roman"/>
              </w:rPr>
              <w:t xml:space="preserve">1.25% </w:t>
            </w:r>
          </w:p>
        </w:tc>
        <w:tc>
          <w:tcPr>
            <w:tcW w:w="0" w:type="auto"/>
            <w:vAlign w:val="center"/>
            <w:hideMark/>
          </w:tcPr>
          <w:p w14:paraId="6A82A918" w14:textId="77777777" w:rsidR="001B3899" w:rsidRDefault="003D0EF4">
            <w:pPr>
              <w:rPr>
                <w:rFonts w:eastAsia="Times New Roman"/>
              </w:rPr>
            </w:pPr>
            <w:r>
              <w:rPr>
                <w:rFonts w:eastAsia="Times New Roman"/>
              </w:rPr>
              <w:t xml:space="preserve">1.74% </w:t>
            </w:r>
          </w:p>
        </w:tc>
        <w:tc>
          <w:tcPr>
            <w:tcW w:w="0" w:type="auto"/>
            <w:vAlign w:val="center"/>
            <w:hideMark/>
          </w:tcPr>
          <w:p w14:paraId="319DF7A1" w14:textId="77777777" w:rsidR="001B3899" w:rsidRDefault="003D0EF4">
            <w:pPr>
              <w:rPr>
                <w:rFonts w:eastAsia="Times New Roman"/>
              </w:rPr>
            </w:pPr>
            <w:r>
              <w:rPr>
                <w:rFonts w:eastAsia="Times New Roman"/>
              </w:rPr>
              <w:t xml:space="preserve">0.33% </w:t>
            </w:r>
          </w:p>
        </w:tc>
        <w:tc>
          <w:tcPr>
            <w:tcW w:w="0" w:type="auto"/>
            <w:vAlign w:val="center"/>
            <w:hideMark/>
          </w:tcPr>
          <w:p w14:paraId="1431A346" w14:textId="77777777" w:rsidR="001B3899" w:rsidRDefault="003D0EF4">
            <w:pPr>
              <w:rPr>
                <w:rFonts w:eastAsia="Times New Roman"/>
              </w:rPr>
            </w:pPr>
            <w:r>
              <w:rPr>
                <w:rFonts w:eastAsia="Times New Roman"/>
              </w:rPr>
              <w:t xml:space="preserve">0.38% </w:t>
            </w:r>
          </w:p>
        </w:tc>
        <w:tc>
          <w:tcPr>
            <w:tcW w:w="0" w:type="auto"/>
            <w:vAlign w:val="center"/>
            <w:hideMark/>
          </w:tcPr>
          <w:p w14:paraId="4F51685B" w14:textId="77777777" w:rsidR="001B3899" w:rsidRDefault="003D0EF4">
            <w:pPr>
              <w:rPr>
                <w:rFonts w:eastAsia="Times New Roman"/>
              </w:rPr>
            </w:pPr>
            <w:r>
              <w:rPr>
                <w:rFonts w:eastAsia="Times New Roman"/>
              </w:rPr>
              <w:t xml:space="preserve">1.00% </w:t>
            </w:r>
          </w:p>
        </w:tc>
        <w:tc>
          <w:tcPr>
            <w:tcW w:w="0" w:type="auto"/>
            <w:vAlign w:val="center"/>
            <w:hideMark/>
          </w:tcPr>
          <w:p w14:paraId="011D402E" w14:textId="77777777" w:rsidR="001B3899" w:rsidRDefault="003D0EF4">
            <w:pPr>
              <w:rPr>
                <w:rFonts w:eastAsia="Times New Roman"/>
              </w:rPr>
            </w:pPr>
            <w:r>
              <w:rPr>
                <w:rFonts w:eastAsia="Times New Roman"/>
              </w:rPr>
              <w:t xml:space="preserve">1.98% </w:t>
            </w:r>
          </w:p>
        </w:tc>
        <w:tc>
          <w:tcPr>
            <w:tcW w:w="0" w:type="auto"/>
            <w:vAlign w:val="center"/>
            <w:hideMark/>
          </w:tcPr>
          <w:p w14:paraId="5A33E55F" w14:textId="77777777" w:rsidR="001B3899" w:rsidRDefault="003D0EF4">
            <w:pPr>
              <w:rPr>
                <w:rFonts w:eastAsia="Times New Roman"/>
              </w:rPr>
            </w:pPr>
            <w:r>
              <w:rPr>
                <w:rFonts w:eastAsia="Times New Roman"/>
              </w:rPr>
              <w:t xml:space="preserve">0.07% </w:t>
            </w:r>
          </w:p>
        </w:tc>
        <w:tc>
          <w:tcPr>
            <w:tcW w:w="0" w:type="auto"/>
            <w:vAlign w:val="center"/>
            <w:hideMark/>
          </w:tcPr>
          <w:p w14:paraId="13F3645A" w14:textId="77777777" w:rsidR="001B3899" w:rsidRDefault="003D0EF4">
            <w:pPr>
              <w:rPr>
                <w:rFonts w:eastAsia="Times New Roman"/>
              </w:rPr>
            </w:pPr>
            <w:r>
              <w:rPr>
                <w:rFonts w:eastAsia="Times New Roman"/>
              </w:rPr>
              <w:t xml:space="preserve">0.25% </w:t>
            </w:r>
          </w:p>
        </w:tc>
        <w:tc>
          <w:tcPr>
            <w:tcW w:w="0" w:type="auto"/>
            <w:vAlign w:val="center"/>
            <w:hideMark/>
          </w:tcPr>
          <w:p w14:paraId="7B5D92C7" w14:textId="77777777" w:rsidR="001B3899" w:rsidRDefault="003D0EF4">
            <w:pPr>
              <w:rPr>
                <w:rFonts w:eastAsia="Times New Roman"/>
              </w:rPr>
            </w:pPr>
            <w:r>
              <w:rPr>
                <w:rFonts w:eastAsia="Times New Roman"/>
              </w:rPr>
              <w:t xml:space="preserve">0.41% </w:t>
            </w:r>
          </w:p>
        </w:tc>
      </w:tr>
      <w:tr w:rsidR="001B3899" w14:paraId="5579F640" w14:textId="77777777">
        <w:trPr>
          <w:divId w:val="783574124"/>
          <w:tblCellSpacing w:w="15" w:type="dxa"/>
        </w:trPr>
        <w:tc>
          <w:tcPr>
            <w:tcW w:w="7200" w:type="dxa"/>
            <w:vAlign w:val="center"/>
            <w:hideMark/>
          </w:tcPr>
          <w:p w14:paraId="354C782D" w14:textId="77777777" w:rsidR="001B3899" w:rsidRDefault="003D0EF4">
            <w:pPr>
              <w:rPr>
                <w:rFonts w:eastAsia="Times New Roman"/>
              </w:rPr>
            </w:pPr>
            <w:r>
              <w:rPr>
                <w:rFonts w:eastAsia="Times New Roman"/>
              </w:rPr>
              <w:t xml:space="preserve">2 outbound, 0 inbound </w:t>
            </w:r>
          </w:p>
        </w:tc>
        <w:tc>
          <w:tcPr>
            <w:tcW w:w="0" w:type="auto"/>
            <w:vAlign w:val="center"/>
            <w:hideMark/>
          </w:tcPr>
          <w:p w14:paraId="51AB27DE" w14:textId="77777777" w:rsidR="001B3899" w:rsidRDefault="003D0EF4">
            <w:pPr>
              <w:rPr>
                <w:rFonts w:eastAsia="Times New Roman"/>
              </w:rPr>
            </w:pPr>
            <w:r>
              <w:rPr>
                <w:rFonts w:eastAsia="Times New Roman"/>
              </w:rPr>
              <w:t xml:space="preserve">1.88% </w:t>
            </w:r>
          </w:p>
        </w:tc>
        <w:tc>
          <w:tcPr>
            <w:tcW w:w="0" w:type="auto"/>
            <w:vAlign w:val="center"/>
            <w:hideMark/>
          </w:tcPr>
          <w:p w14:paraId="2E256177" w14:textId="77777777" w:rsidR="001B3899" w:rsidRDefault="003D0EF4">
            <w:pPr>
              <w:rPr>
                <w:rFonts w:eastAsia="Times New Roman"/>
              </w:rPr>
            </w:pPr>
            <w:r>
              <w:rPr>
                <w:rFonts w:eastAsia="Times New Roman"/>
              </w:rPr>
              <w:t xml:space="preserve">1.38% </w:t>
            </w:r>
          </w:p>
        </w:tc>
        <w:tc>
          <w:tcPr>
            <w:tcW w:w="0" w:type="auto"/>
            <w:vAlign w:val="center"/>
            <w:hideMark/>
          </w:tcPr>
          <w:p w14:paraId="6B18E8B2" w14:textId="77777777" w:rsidR="001B3899" w:rsidRDefault="003D0EF4">
            <w:pPr>
              <w:rPr>
                <w:rFonts w:eastAsia="Times New Roman"/>
              </w:rPr>
            </w:pPr>
            <w:r>
              <w:rPr>
                <w:rFonts w:eastAsia="Times New Roman"/>
              </w:rPr>
              <w:t xml:space="preserve">0.47% </w:t>
            </w:r>
          </w:p>
        </w:tc>
        <w:tc>
          <w:tcPr>
            <w:tcW w:w="0" w:type="auto"/>
            <w:vAlign w:val="center"/>
            <w:hideMark/>
          </w:tcPr>
          <w:p w14:paraId="35A3E608" w14:textId="77777777" w:rsidR="001B3899" w:rsidRDefault="003D0EF4">
            <w:pPr>
              <w:rPr>
                <w:rFonts w:eastAsia="Times New Roman"/>
              </w:rPr>
            </w:pPr>
            <w:r>
              <w:rPr>
                <w:rFonts w:eastAsia="Times New Roman"/>
              </w:rPr>
              <w:t xml:space="preserve">2.31% </w:t>
            </w:r>
          </w:p>
        </w:tc>
        <w:tc>
          <w:tcPr>
            <w:tcW w:w="0" w:type="auto"/>
            <w:vAlign w:val="center"/>
            <w:hideMark/>
          </w:tcPr>
          <w:p w14:paraId="6BBC9400" w14:textId="77777777" w:rsidR="001B3899" w:rsidRDefault="003D0EF4">
            <w:pPr>
              <w:rPr>
                <w:rFonts w:eastAsia="Times New Roman"/>
              </w:rPr>
            </w:pPr>
            <w:r>
              <w:rPr>
                <w:rFonts w:eastAsia="Times New Roman"/>
              </w:rPr>
              <w:t xml:space="preserve">5.02% </w:t>
            </w:r>
          </w:p>
        </w:tc>
        <w:tc>
          <w:tcPr>
            <w:tcW w:w="0" w:type="auto"/>
            <w:vAlign w:val="center"/>
            <w:hideMark/>
          </w:tcPr>
          <w:p w14:paraId="3C86AEB3" w14:textId="77777777" w:rsidR="001B3899" w:rsidRDefault="003D0EF4">
            <w:pPr>
              <w:rPr>
                <w:rFonts w:eastAsia="Times New Roman"/>
              </w:rPr>
            </w:pPr>
            <w:r>
              <w:rPr>
                <w:rFonts w:eastAsia="Times New Roman"/>
              </w:rPr>
              <w:t xml:space="preserve">2.57% </w:t>
            </w:r>
          </w:p>
        </w:tc>
        <w:tc>
          <w:tcPr>
            <w:tcW w:w="0" w:type="auto"/>
            <w:vAlign w:val="center"/>
            <w:hideMark/>
          </w:tcPr>
          <w:p w14:paraId="15E8D5AF" w14:textId="77777777" w:rsidR="001B3899" w:rsidRDefault="003D0EF4">
            <w:pPr>
              <w:rPr>
                <w:rFonts w:eastAsia="Times New Roman"/>
              </w:rPr>
            </w:pPr>
            <w:r>
              <w:rPr>
                <w:rFonts w:eastAsia="Times New Roman"/>
              </w:rPr>
              <w:t xml:space="preserve">1.73% </w:t>
            </w:r>
          </w:p>
        </w:tc>
        <w:tc>
          <w:tcPr>
            <w:tcW w:w="0" w:type="auto"/>
            <w:vAlign w:val="center"/>
            <w:hideMark/>
          </w:tcPr>
          <w:p w14:paraId="205A4715" w14:textId="77777777" w:rsidR="001B3899" w:rsidRDefault="003D0EF4">
            <w:pPr>
              <w:rPr>
                <w:rFonts w:eastAsia="Times New Roman"/>
              </w:rPr>
            </w:pPr>
            <w:r>
              <w:rPr>
                <w:rFonts w:eastAsia="Times New Roman"/>
              </w:rPr>
              <w:t xml:space="preserve">1.33% </w:t>
            </w:r>
          </w:p>
        </w:tc>
        <w:tc>
          <w:tcPr>
            <w:tcW w:w="0" w:type="auto"/>
            <w:vAlign w:val="center"/>
            <w:hideMark/>
          </w:tcPr>
          <w:p w14:paraId="4265C66C" w14:textId="77777777" w:rsidR="001B3899" w:rsidRDefault="003D0EF4">
            <w:pPr>
              <w:rPr>
                <w:rFonts w:eastAsia="Times New Roman"/>
              </w:rPr>
            </w:pPr>
            <w:r>
              <w:rPr>
                <w:rFonts w:eastAsia="Times New Roman"/>
              </w:rPr>
              <w:t xml:space="preserve">3.17% </w:t>
            </w:r>
          </w:p>
        </w:tc>
      </w:tr>
      <w:tr w:rsidR="001B3899" w14:paraId="72C13087" w14:textId="77777777">
        <w:trPr>
          <w:divId w:val="783574124"/>
          <w:tblCellSpacing w:w="15" w:type="dxa"/>
        </w:trPr>
        <w:tc>
          <w:tcPr>
            <w:tcW w:w="7200" w:type="dxa"/>
            <w:vAlign w:val="center"/>
            <w:hideMark/>
          </w:tcPr>
          <w:p w14:paraId="42E8C6FF" w14:textId="77777777" w:rsidR="001B3899" w:rsidRDefault="003D0EF4">
            <w:pPr>
              <w:rPr>
                <w:rFonts w:eastAsia="Times New Roman"/>
              </w:rPr>
            </w:pPr>
            <w:r>
              <w:rPr>
                <w:rFonts w:eastAsia="Times New Roman"/>
              </w:rPr>
              <w:t xml:space="preserve">2 outbound, 1 inbound </w:t>
            </w:r>
          </w:p>
        </w:tc>
        <w:tc>
          <w:tcPr>
            <w:tcW w:w="0" w:type="auto"/>
            <w:vAlign w:val="center"/>
            <w:hideMark/>
          </w:tcPr>
          <w:p w14:paraId="772704FE" w14:textId="77777777" w:rsidR="001B3899" w:rsidRDefault="003D0EF4">
            <w:pPr>
              <w:rPr>
                <w:rFonts w:eastAsia="Times New Roman"/>
              </w:rPr>
            </w:pPr>
            <w:r>
              <w:rPr>
                <w:rFonts w:eastAsia="Times New Roman"/>
              </w:rPr>
              <w:t xml:space="preserve">1.48% </w:t>
            </w:r>
          </w:p>
        </w:tc>
        <w:tc>
          <w:tcPr>
            <w:tcW w:w="0" w:type="auto"/>
            <w:vAlign w:val="center"/>
            <w:hideMark/>
          </w:tcPr>
          <w:p w14:paraId="2EF774BE" w14:textId="77777777" w:rsidR="001B3899" w:rsidRDefault="003D0EF4">
            <w:pPr>
              <w:rPr>
                <w:rFonts w:eastAsia="Times New Roman"/>
              </w:rPr>
            </w:pPr>
            <w:r>
              <w:rPr>
                <w:rFonts w:eastAsia="Times New Roman"/>
              </w:rPr>
              <w:t xml:space="preserve">0.85% </w:t>
            </w:r>
          </w:p>
        </w:tc>
        <w:tc>
          <w:tcPr>
            <w:tcW w:w="0" w:type="auto"/>
            <w:vAlign w:val="center"/>
            <w:hideMark/>
          </w:tcPr>
          <w:p w14:paraId="66466939" w14:textId="77777777" w:rsidR="001B3899" w:rsidRDefault="003D0EF4">
            <w:pPr>
              <w:rPr>
                <w:rFonts w:eastAsia="Times New Roman"/>
              </w:rPr>
            </w:pPr>
            <w:r>
              <w:rPr>
                <w:rFonts w:eastAsia="Times New Roman"/>
              </w:rPr>
              <w:t xml:space="preserve">0.48% </w:t>
            </w:r>
          </w:p>
        </w:tc>
        <w:tc>
          <w:tcPr>
            <w:tcW w:w="0" w:type="auto"/>
            <w:vAlign w:val="center"/>
            <w:hideMark/>
          </w:tcPr>
          <w:p w14:paraId="363FA57F" w14:textId="77777777" w:rsidR="001B3899" w:rsidRDefault="003D0EF4">
            <w:pPr>
              <w:rPr>
                <w:rFonts w:eastAsia="Times New Roman"/>
              </w:rPr>
            </w:pPr>
            <w:r>
              <w:rPr>
                <w:rFonts w:eastAsia="Times New Roman"/>
              </w:rPr>
              <w:t xml:space="preserve">0.34% </w:t>
            </w:r>
          </w:p>
        </w:tc>
        <w:tc>
          <w:tcPr>
            <w:tcW w:w="0" w:type="auto"/>
            <w:vAlign w:val="center"/>
            <w:hideMark/>
          </w:tcPr>
          <w:p w14:paraId="42BCC14B" w14:textId="77777777" w:rsidR="001B3899" w:rsidRDefault="003D0EF4">
            <w:pPr>
              <w:rPr>
                <w:rFonts w:eastAsia="Times New Roman"/>
              </w:rPr>
            </w:pPr>
            <w:r>
              <w:rPr>
                <w:rFonts w:eastAsia="Times New Roman"/>
              </w:rPr>
              <w:t xml:space="preserve">2.14% </w:t>
            </w:r>
          </w:p>
        </w:tc>
        <w:tc>
          <w:tcPr>
            <w:tcW w:w="0" w:type="auto"/>
            <w:vAlign w:val="center"/>
            <w:hideMark/>
          </w:tcPr>
          <w:p w14:paraId="5E503103" w14:textId="77777777" w:rsidR="001B3899" w:rsidRDefault="003D0EF4">
            <w:pPr>
              <w:rPr>
                <w:rFonts w:eastAsia="Times New Roman"/>
              </w:rPr>
            </w:pPr>
            <w:r>
              <w:rPr>
                <w:rFonts w:eastAsia="Times New Roman"/>
              </w:rPr>
              <w:t xml:space="preserve">1.08% </w:t>
            </w:r>
          </w:p>
        </w:tc>
        <w:tc>
          <w:tcPr>
            <w:tcW w:w="0" w:type="auto"/>
            <w:vAlign w:val="center"/>
            <w:hideMark/>
          </w:tcPr>
          <w:p w14:paraId="457526F7" w14:textId="77777777" w:rsidR="001B3899" w:rsidRDefault="003D0EF4">
            <w:pPr>
              <w:rPr>
                <w:rFonts w:eastAsia="Times New Roman"/>
              </w:rPr>
            </w:pPr>
            <w:r>
              <w:rPr>
                <w:rFonts w:eastAsia="Times New Roman"/>
              </w:rPr>
              <w:t xml:space="preserve">0.71% </w:t>
            </w:r>
          </w:p>
        </w:tc>
        <w:tc>
          <w:tcPr>
            <w:tcW w:w="0" w:type="auto"/>
            <w:vAlign w:val="center"/>
            <w:hideMark/>
          </w:tcPr>
          <w:p w14:paraId="3A64BAA1" w14:textId="77777777" w:rsidR="001B3899" w:rsidRDefault="003D0EF4">
            <w:pPr>
              <w:rPr>
                <w:rFonts w:eastAsia="Times New Roman"/>
              </w:rPr>
            </w:pPr>
            <w:r>
              <w:rPr>
                <w:rFonts w:eastAsia="Times New Roman"/>
              </w:rPr>
              <w:t xml:space="preserve">0.67% </w:t>
            </w:r>
          </w:p>
        </w:tc>
        <w:tc>
          <w:tcPr>
            <w:tcW w:w="0" w:type="auto"/>
            <w:vAlign w:val="center"/>
            <w:hideMark/>
          </w:tcPr>
          <w:p w14:paraId="455897B7" w14:textId="77777777" w:rsidR="001B3899" w:rsidRDefault="003D0EF4">
            <w:pPr>
              <w:rPr>
                <w:rFonts w:eastAsia="Times New Roman"/>
              </w:rPr>
            </w:pPr>
            <w:r>
              <w:rPr>
                <w:rFonts w:eastAsia="Times New Roman"/>
              </w:rPr>
              <w:t xml:space="preserve">0.78% </w:t>
            </w:r>
          </w:p>
        </w:tc>
      </w:tr>
      <w:tr w:rsidR="001B3899" w14:paraId="490D9EB2" w14:textId="77777777">
        <w:trPr>
          <w:divId w:val="783574124"/>
          <w:tblCellSpacing w:w="15" w:type="dxa"/>
        </w:trPr>
        <w:tc>
          <w:tcPr>
            <w:tcW w:w="7200" w:type="dxa"/>
            <w:vAlign w:val="center"/>
            <w:hideMark/>
          </w:tcPr>
          <w:p w14:paraId="786F9E34" w14:textId="77777777" w:rsidR="001B3899" w:rsidRDefault="003D0EF4">
            <w:pPr>
              <w:rPr>
                <w:rFonts w:eastAsia="Times New Roman"/>
              </w:rPr>
            </w:pPr>
            <w:r>
              <w:rPr>
                <w:rFonts w:eastAsia="Times New Roman"/>
              </w:rPr>
              <w:t>2 outbound</w:t>
            </w:r>
            <w:r>
              <w:rPr>
                <w:rFonts w:eastAsia="Times New Roman"/>
              </w:rPr>
              <w:lastRenderedPageBreak/>
              <w:t xml:space="preserve">, 2 inbound </w:t>
            </w:r>
          </w:p>
        </w:tc>
        <w:tc>
          <w:tcPr>
            <w:tcW w:w="0" w:type="auto"/>
            <w:vAlign w:val="center"/>
            <w:hideMark/>
          </w:tcPr>
          <w:p w14:paraId="6D153822" w14:textId="77777777" w:rsidR="001B3899" w:rsidRDefault="003D0EF4">
            <w:pPr>
              <w:rPr>
                <w:rFonts w:eastAsia="Times New Roman"/>
              </w:rPr>
            </w:pPr>
            <w:r>
              <w:rPr>
                <w:rFonts w:eastAsia="Times New Roman"/>
              </w:rPr>
              <w:lastRenderedPageBreak/>
              <w:t xml:space="preserve">0.75% </w:t>
            </w:r>
          </w:p>
        </w:tc>
        <w:tc>
          <w:tcPr>
            <w:tcW w:w="0" w:type="auto"/>
            <w:vAlign w:val="center"/>
            <w:hideMark/>
          </w:tcPr>
          <w:p w14:paraId="62176B4F" w14:textId="77777777" w:rsidR="001B3899" w:rsidRDefault="003D0EF4">
            <w:pPr>
              <w:rPr>
                <w:rFonts w:eastAsia="Times New Roman"/>
              </w:rPr>
            </w:pPr>
            <w:r>
              <w:rPr>
                <w:rFonts w:eastAsia="Times New Roman"/>
              </w:rPr>
              <w:t xml:space="preserve">0.86% </w:t>
            </w:r>
          </w:p>
        </w:tc>
        <w:tc>
          <w:tcPr>
            <w:tcW w:w="0" w:type="auto"/>
            <w:vAlign w:val="center"/>
            <w:hideMark/>
          </w:tcPr>
          <w:p w14:paraId="377C9263" w14:textId="77777777" w:rsidR="001B3899" w:rsidRDefault="003D0EF4">
            <w:pPr>
              <w:rPr>
                <w:rFonts w:eastAsia="Times New Roman"/>
              </w:rPr>
            </w:pPr>
            <w:r>
              <w:rPr>
                <w:rFonts w:eastAsia="Times New Roman"/>
              </w:rPr>
              <w:t xml:space="preserve">0.32% </w:t>
            </w:r>
          </w:p>
        </w:tc>
        <w:tc>
          <w:tcPr>
            <w:tcW w:w="0" w:type="auto"/>
            <w:vAlign w:val="center"/>
            <w:hideMark/>
          </w:tcPr>
          <w:p w14:paraId="4108ADE4" w14:textId="77777777" w:rsidR="001B3899" w:rsidRDefault="003D0EF4">
            <w:pPr>
              <w:rPr>
                <w:rFonts w:eastAsia="Times New Roman"/>
              </w:rPr>
            </w:pPr>
            <w:r>
              <w:rPr>
                <w:rFonts w:eastAsia="Times New Roman"/>
              </w:rPr>
              <w:t xml:space="preserve">0.16% </w:t>
            </w:r>
          </w:p>
        </w:tc>
        <w:tc>
          <w:tcPr>
            <w:tcW w:w="0" w:type="auto"/>
            <w:vAlign w:val="center"/>
            <w:hideMark/>
          </w:tcPr>
          <w:p w14:paraId="0503DA13" w14:textId="77777777" w:rsidR="001B3899" w:rsidRDefault="003D0EF4">
            <w:pPr>
              <w:rPr>
                <w:rFonts w:eastAsia="Times New Roman"/>
              </w:rPr>
            </w:pPr>
            <w:r>
              <w:rPr>
                <w:rFonts w:eastAsia="Times New Roman"/>
              </w:rPr>
              <w:t xml:space="preserve">0.89% </w:t>
            </w:r>
          </w:p>
        </w:tc>
        <w:tc>
          <w:tcPr>
            <w:tcW w:w="0" w:type="auto"/>
            <w:vAlign w:val="center"/>
            <w:hideMark/>
          </w:tcPr>
          <w:p w14:paraId="7FD1C0FF" w14:textId="77777777" w:rsidR="001B3899" w:rsidRDefault="003D0EF4">
            <w:pPr>
              <w:rPr>
                <w:rFonts w:eastAsia="Times New Roman"/>
              </w:rPr>
            </w:pPr>
            <w:r>
              <w:rPr>
                <w:rFonts w:eastAsia="Times New Roman"/>
              </w:rPr>
              <w:t xml:space="preserve">0.55% </w:t>
            </w:r>
          </w:p>
        </w:tc>
        <w:tc>
          <w:tcPr>
            <w:tcW w:w="0" w:type="auto"/>
            <w:vAlign w:val="center"/>
            <w:hideMark/>
          </w:tcPr>
          <w:p w14:paraId="2CE5FC63" w14:textId="77777777" w:rsidR="001B3899" w:rsidRDefault="003D0EF4">
            <w:pPr>
              <w:rPr>
                <w:rFonts w:eastAsia="Times New Roman"/>
              </w:rPr>
            </w:pPr>
            <w:r>
              <w:rPr>
                <w:rFonts w:eastAsia="Times New Roman"/>
              </w:rPr>
              <w:t xml:space="preserve">0.31% </w:t>
            </w:r>
          </w:p>
        </w:tc>
        <w:tc>
          <w:tcPr>
            <w:tcW w:w="0" w:type="auto"/>
            <w:vAlign w:val="center"/>
            <w:hideMark/>
          </w:tcPr>
          <w:p w14:paraId="0E101E49" w14:textId="77777777" w:rsidR="001B3899" w:rsidRDefault="003D0EF4">
            <w:pPr>
              <w:rPr>
                <w:rFonts w:eastAsia="Times New Roman"/>
              </w:rPr>
            </w:pPr>
            <w:r>
              <w:rPr>
                <w:rFonts w:eastAsia="Times New Roman"/>
              </w:rPr>
              <w:t xml:space="preserve">0.18% </w:t>
            </w:r>
          </w:p>
        </w:tc>
        <w:tc>
          <w:tcPr>
            <w:tcW w:w="0" w:type="auto"/>
            <w:vAlign w:val="center"/>
            <w:hideMark/>
          </w:tcPr>
          <w:p w14:paraId="1B669277" w14:textId="77777777" w:rsidR="001B3899" w:rsidRDefault="003D0EF4">
            <w:pPr>
              <w:rPr>
                <w:rFonts w:eastAsia="Times New Roman"/>
              </w:rPr>
            </w:pPr>
            <w:r>
              <w:rPr>
                <w:rFonts w:eastAsia="Times New Roman"/>
              </w:rPr>
              <w:t xml:space="preserve">0.13% </w:t>
            </w:r>
          </w:p>
        </w:tc>
      </w:tr>
      <w:tr w:rsidR="001B3899" w14:paraId="6183B917" w14:textId="77777777">
        <w:trPr>
          <w:divId w:val="783574124"/>
          <w:tblCellSpacing w:w="15" w:type="dxa"/>
        </w:trPr>
        <w:tc>
          <w:tcPr>
            <w:tcW w:w="7200" w:type="dxa"/>
            <w:vAlign w:val="center"/>
            <w:hideMark/>
          </w:tcPr>
          <w:p w14:paraId="2A8DE6BC" w14:textId="77777777" w:rsidR="001B3899" w:rsidRDefault="003D0EF4">
            <w:pPr>
              <w:rPr>
                <w:rFonts w:eastAsia="Times New Roman"/>
              </w:rPr>
            </w:pPr>
            <w:r>
              <w:rPr>
                <w:rFonts w:eastAsia="Times New Roman"/>
              </w:rPr>
              <w:t xml:space="preserve">2 outbound, 3 inbound </w:t>
            </w:r>
          </w:p>
        </w:tc>
        <w:tc>
          <w:tcPr>
            <w:tcW w:w="0" w:type="auto"/>
            <w:vAlign w:val="center"/>
            <w:hideMark/>
          </w:tcPr>
          <w:p w14:paraId="20D98C7F" w14:textId="77777777" w:rsidR="001B3899" w:rsidRDefault="003D0EF4">
            <w:pPr>
              <w:rPr>
                <w:rFonts w:eastAsia="Times New Roman"/>
              </w:rPr>
            </w:pPr>
            <w:r>
              <w:rPr>
                <w:rFonts w:eastAsia="Times New Roman"/>
              </w:rPr>
              <w:t xml:space="preserve">0.40% </w:t>
            </w:r>
          </w:p>
        </w:tc>
        <w:tc>
          <w:tcPr>
            <w:tcW w:w="0" w:type="auto"/>
            <w:vAlign w:val="center"/>
            <w:hideMark/>
          </w:tcPr>
          <w:p w14:paraId="54EFA194" w14:textId="77777777" w:rsidR="001B3899" w:rsidRDefault="003D0EF4">
            <w:pPr>
              <w:rPr>
                <w:rFonts w:eastAsia="Times New Roman"/>
              </w:rPr>
            </w:pPr>
            <w:r>
              <w:rPr>
                <w:rFonts w:eastAsia="Times New Roman"/>
              </w:rPr>
              <w:t xml:space="preserve">0.20% </w:t>
            </w:r>
          </w:p>
        </w:tc>
        <w:tc>
          <w:tcPr>
            <w:tcW w:w="0" w:type="auto"/>
            <w:vAlign w:val="center"/>
            <w:hideMark/>
          </w:tcPr>
          <w:p w14:paraId="08168283" w14:textId="77777777" w:rsidR="001B3899" w:rsidRDefault="003D0EF4">
            <w:pPr>
              <w:rPr>
                <w:rFonts w:eastAsia="Times New Roman"/>
              </w:rPr>
            </w:pPr>
            <w:r>
              <w:rPr>
                <w:rFonts w:eastAsia="Times New Roman"/>
              </w:rPr>
              <w:t xml:space="preserve">0.00% </w:t>
            </w:r>
          </w:p>
        </w:tc>
        <w:tc>
          <w:tcPr>
            <w:tcW w:w="0" w:type="auto"/>
            <w:vAlign w:val="center"/>
            <w:hideMark/>
          </w:tcPr>
          <w:p w14:paraId="6299839A" w14:textId="77777777" w:rsidR="001B3899" w:rsidRDefault="003D0EF4">
            <w:pPr>
              <w:rPr>
                <w:rFonts w:eastAsia="Times New Roman"/>
              </w:rPr>
            </w:pPr>
            <w:r>
              <w:rPr>
                <w:rFonts w:eastAsia="Times New Roman"/>
              </w:rPr>
              <w:t xml:space="preserve">0.13% </w:t>
            </w:r>
          </w:p>
        </w:tc>
        <w:tc>
          <w:tcPr>
            <w:tcW w:w="0" w:type="auto"/>
            <w:vAlign w:val="center"/>
            <w:hideMark/>
          </w:tcPr>
          <w:p w14:paraId="365A84A3" w14:textId="77777777" w:rsidR="001B3899" w:rsidRDefault="003D0EF4">
            <w:pPr>
              <w:rPr>
                <w:rFonts w:eastAsia="Times New Roman"/>
              </w:rPr>
            </w:pPr>
            <w:r>
              <w:rPr>
                <w:rFonts w:eastAsia="Times New Roman"/>
              </w:rPr>
              <w:t xml:space="preserve">0.67% </w:t>
            </w:r>
          </w:p>
        </w:tc>
        <w:tc>
          <w:tcPr>
            <w:tcW w:w="0" w:type="auto"/>
            <w:vAlign w:val="center"/>
            <w:hideMark/>
          </w:tcPr>
          <w:p w14:paraId="499F24F3" w14:textId="77777777" w:rsidR="001B3899" w:rsidRDefault="003D0EF4">
            <w:pPr>
              <w:rPr>
                <w:rFonts w:eastAsia="Times New Roman"/>
              </w:rPr>
            </w:pPr>
            <w:r>
              <w:rPr>
                <w:rFonts w:eastAsia="Times New Roman"/>
              </w:rPr>
              <w:t xml:space="preserve">0.12% </w:t>
            </w:r>
          </w:p>
        </w:tc>
        <w:tc>
          <w:tcPr>
            <w:tcW w:w="0" w:type="auto"/>
            <w:vAlign w:val="center"/>
            <w:hideMark/>
          </w:tcPr>
          <w:p w14:paraId="79595FE8" w14:textId="77777777" w:rsidR="001B3899" w:rsidRDefault="003D0EF4">
            <w:pPr>
              <w:rPr>
                <w:rFonts w:eastAsia="Times New Roman"/>
              </w:rPr>
            </w:pPr>
            <w:r>
              <w:rPr>
                <w:rFonts w:eastAsia="Times New Roman"/>
              </w:rPr>
              <w:t xml:space="preserve">0.07% </w:t>
            </w:r>
          </w:p>
        </w:tc>
        <w:tc>
          <w:tcPr>
            <w:tcW w:w="0" w:type="auto"/>
            <w:vAlign w:val="center"/>
            <w:hideMark/>
          </w:tcPr>
          <w:p w14:paraId="74C13B1E" w14:textId="77777777" w:rsidR="001B3899" w:rsidRDefault="003D0EF4">
            <w:pPr>
              <w:rPr>
                <w:rFonts w:eastAsia="Times New Roman"/>
              </w:rPr>
            </w:pPr>
            <w:r>
              <w:rPr>
                <w:rFonts w:eastAsia="Times New Roman"/>
              </w:rPr>
              <w:t xml:space="preserve">0.33% </w:t>
            </w:r>
          </w:p>
        </w:tc>
        <w:tc>
          <w:tcPr>
            <w:tcW w:w="0" w:type="auto"/>
            <w:vAlign w:val="center"/>
            <w:hideMark/>
          </w:tcPr>
          <w:p w14:paraId="3405E735" w14:textId="77777777" w:rsidR="001B3899" w:rsidRDefault="003D0EF4">
            <w:pPr>
              <w:rPr>
                <w:rFonts w:eastAsia="Times New Roman"/>
              </w:rPr>
            </w:pPr>
            <w:r>
              <w:rPr>
                <w:rFonts w:eastAsia="Times New Roman"/>
              </w:rPr>
              <w:t xml:space="preserve">0.59% </w:t>
            </w:r>
          </w:p>
        </w:tc>
      </w:tr>
      <w:tr w:rsidR="001B3899" w14:paraId="51F52182" w14:textId="77777777">
        <w:trPr>
          <w:divId w:val="783574124"/>
          <w:tblCellSpacing w:w="15" w:type="dxa"/>
        </w:trPr>
        <w:tc>
          <w:tcPr>
            <w:tcW w:w="7200" w:type="dxa"/>
            <w:vAlign w:val="center"/>
            <w:hideMark/>
          </w:tcPr>
          <w:p w14:paraId="15608338" w14:textId="77777777" w:rsidR="001B3899" w:rsidRDefault="003D0EF4">
            <w:pPr>
              <w:rPr>
                <w:rFonts w:eastAsia="Times New Roman"/>
              </w:rPr>
            </w:pPr>
            <w:r>
              <w:rPr>
                <w:rFonts w:eastAsia="Times New Roman"/>
              </w:rPr>
              <w:t xml:space="preserve">3 outbound, 0 inbound </w:t>
            </w:r>
          </w:p>
        </w:tc>
        <w:tc>
          <w:tcPr>
            <w:tcW w:w="0" w:type="auto"/>
            <w:vAlign w:val="center"/>
            <w:hideMark/>
          </w:tcPr>
          <w:p w14:paraId="3296C958" w14:textId="77777777" w:rsidR="001B3899" w:rsidRDefault="003D0EF4">
            <w:pPr>
              <w:rPr>
                <w:rFonts w:eastAsia="Times New Roman"/>
              </w:rPr>
            </w:pPr>
            <w:r>
              <w:rPr>
                <w:rFonts w:eastAsia="Times New Roman"/>
              </w:rPr>
              <w:t xml:space="preserve">1.12% </w:t>
            </w:r>
          </w:p>
        </w:tc>
        <w:tc>
          <w:tcPr>
            <w:tcW w:w="0" w:type="auto"/>
            <w:vAlign w:val="center"/>
            <w:hideMark/>
          </w:tcPr>
          <w:p w14:paraId="5DB7122E" w14:textId="77777777" w:rsidR="001B3899" w:rsidRDefault="003D0EF4">
            <w:pPr>
              <w:rPr>
                <w:rFonts w:eastAsia="Times New Roman"/>
              </w:rPr>
            </w:pPr>
            <w:r>
              <w:rPr>
                <w:rFonts w:eastAsia="Times New Roman"/>
              </w:rPr>
              <w:t xml:space="preserve">1.22% </w:t>
            </w:r>
          </w:p>
        </w:tc>
        <w:tc>
          <w:tcPr>
            <w:tcW w:w="0" w:type="auto"/>
            <w:vAlign w:val="center"/>
            <w:hideMark/>
          </w:tcPr>
          <w:p w14:paraId="5341470D" w14:textId="77777777" w:rsidR="001B3899" w:rsidRDefault="003D0EF4">
            <w:pPr>
              <w:rPr>
                <w:rFonts w:eastAsia="Times New Roman"/>
              </w:rPr>
            </w:pPr>
            <w:r>
              <w:rPr>
                <w:rFonts w:eastAsia="Times New Roman"/>
              </w:rPr>
              <w:t xml:space="preserve">0.08% </w:t>
            </w:r>
          </w:p>
        </w:tc>
        <w:tc>
          <w:tcPr>
            <w:tcW w:w="0" w:type="auto"/>
            <w:vAlign w:val="center"/>
            <w:hideMark/>
          </w:tcPr>
          <w:p w14:paraId="0A4F9D7C" w14:textId="77777777" w:rsidR="001B3899" w:rsidRDefault="003D0EF4">
            <w:pPr>
              <w:rPr>
                <w:rFonts w:eastAsia="Times New Roman"/>
              </w:rPr>
            </w:pPr>
            <w:r>
              <w:rPr>
                <w:rFonts w:eastAsia="Times New Roman"/>
              </w:rPr>
              <w:t xml:space="preserve">0.97% </w:t>
            </w:r>
          </w:p>
        </w:tc>
        <w:tc>
          <w:tcPr>
            <w:tcW w:w="0" w:type="auto"/>
            <w:vAlign w:val="center"/>
            <w:hideMark/>
          </w:tcPr>
          <w:p w14:paraId="2B5956C5" w14:textId="77777777" w:rsidR="001B3899" w:rsidRDefault="003D0EF4">
            <w:pPr>
              <w:rPr>
                <w:rFonts w:eastAsia="Times New Roman"/>
              </w:rPr>
            </w:pPr>
            <w:r>
              <w:rPr>
                <w:rFonts w:eastAsia="Times New Roman"/>
              </w:rPr>
              <w:t xml:space="preserve">2.59% </w:t>
            </w:r>
          </w:p>
        </w:tc>
        <w:tc>
          <w:tcPr>
            <w:tcW w:w="0" w:type="auto"/>
            <w:vAlign w:val="center"/>
            <w:hideMark/>
          </w:tcPr>
          <w:p w14:paraId="1D628A4D" w14:textId="77777777" w:rsidR="001B3899" w:rsidRDefault="003D0EF4">
            <w:pPr>
              <w:rPr>
                <w:rFonts w:eastAsia="Times New Roman"/>
              </w:rPr>
            </w:pPr>
            <w:r>
              <w:rPr>
                <w:rFonts w:eastAsia="Times New Roman"/>
              </w:rPr>
              <w:t xml:space="preserve">1.18% </w:t>
            </w:r>
          </w:p>
        </w:tc>
        <w:tc>
          <w:tcPr>
            <w:tcW w:w="0" w:type="auto"/>
            <w:vAlign w:val="center"/>
            <w:hideMark/>
          </w:tcPr>
          <w:p w14:paraId="6860716E" w14:textId="77777777" w:rsidR="001B3899" w:rsidRDefault="003D0EF4">
            <w:pPr>
              <w:rPr>
                <w:rFonts w:eastAsia="Times New Roman"/>
              </w:rPr>
            </w:pPr>
            <w:r>
              <w:rPr>
                <w:rFonts w:eastAsia="Times New Roman"/>
              </w:rPr>
              <w:t xml:space="preserve">0.96% </w:t>
            </w:r>
          </w:p>
        </w:tc>
        <w:tc>
          <w:tcPr>
            <w:tcW w:w="0" w:type="auto"/>
            <w:vAlign w:val="center"/>
            <w:hideMark/>
          </w:tcPr>
          <w:p w14:paraId="56EC7169" w14:textId="77777777" w:rsidR="001B3899" w:rsidRDefault="003D0EF4">
            <w:pPr>
              <w:rPr>
                <w:rFonts w:eastAsia="Times New Roman"/>
              </w:rPr>
            </w:pPr>
            <w:r>
              <w:rPr>
                <w:rFonts w:eastAsia="Times New Roman"/>
              </w:rPr>
              <w:t xml:space="preserve">0.95% </w:t>
            </w:r>
          </w:p>
        </w:tc>
        <w:tc>
          <w:tcPr>
            <w:tcW w:w="0" w:type="auto"/>
            <w:vAlign w:val="center"/>
            <w:hideMark/>
          </w:tcPr>
          <w:p w14:paraId="47C7AAED" w14:textId="77777777" w:rsidR="001B3899" w:rsidRDefault="003D0EF4">
            <w:pPr>
              <w:rPr>
                <w:rFonts w:eastAsia="Times New Roman"/>
              </w:rPr>
            </w:pPr>
            <w:r>
              <w:rPr>
                <w:rFonts w:eastAsia="Times New Roman"/>
              </w:rPr>
              <w:t xml:space="preserve">1.28% </w:t>
            </w:r>
          </w:p>
        </w:tc>
      </w:tr>
      <w:tr w:rsidR="001B3899" w14:paraId="2A580CA6" w14:textId="77777777">
        <w:trPr>
          <w:divId w:val="783574124"/>
          <w:tblCellSpacing w:w="15" w:type="dxa"/>
        </w:trPr>
        <w:tc>
          <w:tcPr>
            <w:tcW w:w="7200" w:type="dxa"/>
            <w:vAlign w:val="center"/>
            <w:hideMark/>
          </w:tcPr>
          <w:p w14:paraId="44136925" w14:textId="77777777" w:rsidR="001B3899" w:rsidRDefault="003D0EF4">
            <w:pPr>
              <w:rPr>
                <w:rFonts w:eastAsia="Times New Roman"/>
              </w:rPr>
            </w:pPr>
            <w:r>
              <w:rPr>
                <w:rFonts w:eastAsia="Times New Roman"/>
              </w:rPr>
              <w:t xml:space="preserve">3 outbound, 1 inbound </w:t>
            </w:r>
          </w:p>
        </w:tc>
        <w:tc>
          <w:tcPr>
            <w:tcW w:w="0" w:type="auto"/>
            <w:vAlign w:val="center"/>
            <w:hideMark/>
          </w:tcPr>
          <w:p w14:paraId="37B58004" w14:textId="77777777" w:rsidR="001B3899" w:rsidRDefault="003D0EF4">
            <w:pPr>
              <w:rPr>
                <w:rFonts w:eastAsia="Times New Roman"/>
              </w:rPr>
            </w:pPr>
            <w:r>
              <w:rPr>
                <w:rFonts w:eastAsia="Times New Roman"/>
              </w:rPr>
              <w:t xml:space="preserve">0.89% </w:t>
            </w:r>
          </w:p>
        </w:tc>
        <w:tc>
          <w:tcPr>
            <w:tcW w:w="0" w:type="auto"/>
            <w:vAlign w:val="center"/>
            <w:hideMark/>
          </w:tcPr>
          <w:p w14:paraId="48FCEF8C" w14:textId="77777777" w:rsidR="001B3899" w:rsidRDefault="003D0EF4">
            <w:pPr>
              <w:rPr>
                <w:rFonts w:eastAsia="Times New Roman"/>
              </w:rPr>
            </w:pPr>
            <w:r>
              <w:rPr>
                <w:rFonts w:eastAsia="Times New Roman"/>
              </w:rPr>
              <w:t xml:space="preserve">0.12% </w:t>
            </w:r>
          </w:p>
        </w:tc>
        <w:tc>
          <w:tcPr>
            <w:tcW w:w="0" w:type="auto"/>
            <w:vAlign w:val="center"/>
            <w:hideMark/>
          </w:tcPr>
          <w:p w14:paraId="2A7E9C63" w14:textId="77777777" w:rsidR="001B3899" w:rsidRDefault="003D0EF4">
            <w:pPr>
              <w:rPr>
                <w:rFonts w:eastAsia="Times New Roman"/>
              </w:rPr>
            </w:pPr>
            <w:r>
              <w:rPr>
                <w:rFonts w:eastAsia="Times New Roman"/>
              </w:rPr>
              <w:t xml:space="preserve">0.02% </w:t>
            </w:r>
          </w:p>
        </w:tc>
        <w:tc>
          <w:tcPr>
            <w:tcW w:w="0" w:type="auto"/>
            <w:vAlign w:val="center"/>
            <w:hideMark/>
          </w:tcPr>
          <w:p w14:paraId="5642433A" w14:textId="77777777" w:rsidR="001B3899" w:rsidRDefault="003D0EF4">
            <w:pPr>
              <w:rPr>
                <w:rFonts w:eastAsia="Times New Roman"/>
              </w:rPr>
            </w:pPr>
            <w:r>
              <w:rPr>
                <w:rFonts w:eastAsia="Times New Roman"/>
              </w:rPr>
              <w:t xml:space="preserve">0.20% </w:t>
            </w:r>
          </w:p>
        </w:tc>
        <w:tc>
          <w:tcPr>
            <w:tcW w:w="0" w:type="auto"/>
            <w:vAlign w:val="center"/>
            <w:hideMark/>
          </w:tcPr>
          <w:p w14:paraId="4719E9ED" w14:textId="77777777" w:rsidR="001B3899" w:rsidRDefault="003D0EF4">
            <w:pPr>
              <w:rPr>
                <w:rFonts w:eastAsia="Times New Roman"/>
              </w:rPr>
            </w:pPr>
            <w:r>
              <w:rPr>
                <w:rFonts w:eastAsia="Times New Roman"/>
              </w:rPr>
              <w:t xml:space="preserve">1.38% </w:t>
            </w:r>
          </w:p>
        </w:tc>
        <w:tc>
          <w:tcPr>
            <w:tcW w:w="0" w:type="auto"/>
            <w:vAlign w:val="center"/>
            <w:hideMark/>
          </w:tcPr>
          <w:p w14:paraId="48300B7A" w14:textId="77777777" w:rsidR="001B3899" w:rsidRDefault="003D0EF4">
            <w:pPr>
              <w:rPr>
                <w:rFonts w:eastAsia="Times New Roman"/>
              </w:rPr>
            </w:pPr>
            <w:r>
              <w:rPr>
                <w:rFonts w:eastAsia="Times New Roman"/>
              </w:rPr>
              <w:t xml:space="preserve">0.37% </w:t>
            </w:r>
          </w:p>
        </w:tc>
        <w:tc>
          <w:tcPr>
            <w:tcW w:w="0" w:type="auto"/>
            <w:vAlign w:val="center"/>
            <w:hideMark/>
          </w:tcPr>
          <w:p w14:paraId="7635341D" w14:textId="77777777" w:rsidR="001B3899" w:rsidRDefault="003D0EF4">
            <w:pPr>
              <w:rPr>
                <w:rFonts w:eastAsia="Times New Roman"/>
              </w:rPr>
            </w:pPr>
            <w:r>
              <w:rPr>
                <w:rFonts w:eastAsia="Times New Roman"/>
              </w:rPr>
              <w:t xml:space="preserve">0.16% </w:t>
            </w:r>
          </w:p>
        </w:tc>
        <w:tc>
          <w:tcPr>
            <w:tcW w:w="0" w:type="auto"/>
            <w:vAlign w:val="center"/>
            <w:hideMark/>
          </w:tcPr>
          <w:p w14:paraId="721D32D8" w14:textId="77777777" w:rsidR="001B3899" w:rsidRDefault="003D0EF4">
            <w:pPr>
              <w:rPr>
                <w:rFonts w:eastAsia="Times New Roman"/>
              </w:rPr>
            </w:pPr>
            <w:r>
              <w:rPr>
                <w:rFonts w:eastAsia="Times New Roman"/>
              </w:rPr>
              <w:t xml:space="preserve">0.46% </w:t>
            </w:r>
          </w:p>
        </w:tc>
        <w:tc>
          <w:tcPr>
            <w:tcW w:w="0" w:type="auto"/>
            <w:vAlign w:val="center"/>
            <w:hideMark/>
          </w:tcPr>
          <w:p w14:paraId="6534817A" w14:textId="77777777" w:rsidR="001B3899" w:rsidRDefault="003D0EF4">
            <w:pPr>
              <w:rPr>
                <w:rFonts w:eastAsia="Times New Roman"/>
              </w:rPr>
            </w:pPr>
            <w:r>
              <w:rPr>
                <w:rFonts w:eastAsia="Times New Roman"/>
              </w:rPr>
              <w:t xml:space="preserve">0.60% </w:t>
            </w:r>
          </w:p>
        </w:tc>
      </w:tr>
      <w:tr w:rsidR="001B3899" w14:paraId="3AD2CB47" w14:textId="77777777">
        <w:trPr>
          <w:divId w:val="783574124"/>
          <w:tblCellSpacing w:w="15" w:type="dxa"/>
        </w:trPr>
        <w:tc>
          <w:tcPr>
            <w:tcW w:w="7200" w:type="dxa"/>
            <w:vAlign w:val="center"/>
            <w:hideMark/>
          </w:tcPr>
          <w:p w14:paraId="0EEA024B" w14:textId="77777777" w:rsidR="001B3899" w:rsidRDefault="003D0EF4">
            <w:pPr>
              <w:rPr>
                <w:rFonts w:eastAsia="Times New Roman"/>
              </w:rPr>
            </w:pPr>
            <w:r>
              <w:rPr>
                <w:rFonts w:eastAsia="Times New Roman"/>
              </w:rPr>
              <w:t xml:space="preserve">3 outbound, 2 inbound </w:t>
            </w:r>
          </w:p>
        </w:tc>
        <w:tc>
          <w:tcPr>
            <w:tcW w:w="0" w:type="auto"/>
            <w:vAlign w:val="center"/>
            <w:hideMark/>
          </w:tcPr>
          <w:p w14:paraId="42669D63" w14:textId="77777777" w:rsidR="001B3899" w:rsidRDefault="003D0EF4">
            <w:pPr>
              <w:rPr>
                <w:rFonts w:eastAsia="Times New Roman"/>
              </w:rPr>
            </w:pPr>
            <w:r>
              <w:rPr>
                <w:rFonts w:eastAsia="Times New Roman"/>
              </w:rPr>
              <w:t xml:space="preserve">0.49% </w:t>
            </w:r>
          </w:p>
        </w:tc>
        <w:tc>
          <w:tcPr>
            <w:tcW w:w="0" w:type="auto"/>
            <w:vAlign w:val="center"/>
            <w:hideMark/>
          </w:tcPr>
          <w:p w14:paraId="75B0A3E5" w14:textId="77777777" w:rsidR="001B3899" w:rsidRDefault="003D0EF4">
            <w:pPr>
              <w:rPr>
                <w:rFonts w:eastAsia="Times New Roman"/>
              </w:rPr>
            </w:pPr>
            <w:r>
              <w:rPr>
                <w:rFonts w:eastAsia="Times New Roman"/>
              </w:rPr>
              <w:t xml:space="preserve">0.30% </w:t>
            </w:r>
          </w:p>
        </w:tc>
        <w:tc>
          <w:tcPr>
            <w:tcW w:w="0" w:type="auto"/>
            <w:vAlign w:val="center"/>
            <w:hideMark/>
          </w:tcPr>
          <w:p w14:paraId="148C8C98" w14:textId="77777777" w:rsidR="001B3899" w:rsidRDefault="003D0EF4">
            <w:pPr>
              <w:rPr>
                <w:rFonts w:eastAsia="Times New Roman"/>
              </w:rPr>
            </w:pPr>
            <w:r>
              <w:rPr>
                <w:rFonts w:eastAsia="Times New Roman"/>
              </w:rPr>
              <w:t xml:space="preserve">0.02% </w:t>
            </w:r>
          </w:p>
        </w:tc>
        <w:tc>
          <w:tcPr>
            <w:tcW w:w="0" w:type="auto"/>
            <w:vAlign w:val="center"/>
            <w:hideMark/>
          </w:tcPr>
          <w:p w14:paraId="6EFA5532" w14:textId="77777777" w:rsidR="001B3899" w:rsidRDefault="003D0EF4">
            <w:pPr>
              <w:rPr>
                <w:rFonts w:eastAsia="Times New Roman"/>
              </w:rPr>
            </w:pPr>
            <w:r>
              <w:rPr>
                <w:rFonts w:eastAsia="Times New Roman"/>
              </w:rPr>
              <w:t xml:space="preserve">0.02% </w:t>
            </w:r>
          </w:p>
        </w:tc>
        <w:tc>
          <w:tcPr>
            <w:tcW w:w="0" w:type="auto"/>
            <w:vAlign w:val="center"/>
            <w:hideMark/>
          </w:tcPr>
          <w:p w14:paraId="14A33EED" w14:textId="77777777" w:rsidR="001B3899" w:rsidRDefault="003D0EF4">
            <w:pPr>
              <w:rPr>
                <w:rFonts w:eastAsia="Times New Roman"/>
              </w:rPr>
            </w:pPr>
            <w:r>
              <w:rPr>
                <w:rFonts w:eastAsia="Times New Roman"/>
              </w:rPr>
              <w:t xml:space="preserve">0.52% </w:t>
            </w:r>
          </w:p>
        </w:tc>
        <w:tc>
          <w:tcPr>
            <w:tcW w:w="0" w:type="auto"/>
            <w:vAlign w:val="center"/>
            <w:hideMark/>
          </w:tcPr>
          <w:p w14:paraId="55B1C2F8" w14:textId="77777777" w:rsidR="001B3899" w:rsidRDefault="003D0EF4">
            <w:pPr>
              <w:rPr>
                <w:rFonts w:eastAsia="Times New Roman"/>
              </w:rPr>
            </w:pPr>
            <w:r>
              <w:rPr>
                <w:rFonts w:eastAsia="Times New Roman"/>
              </w:rPr>
              <w:t xml:space="preserve">0.25% </w:t>
            </w:r>
          </w:p>
        </w:tc>
        <w:tc>
          <w:tcPr>
            <w:tcW w:w="0" w:type="auto"/>
            <w:vAlign w:val="center"/>
            <w:hideMark/>
          </w:tcPr>
          <w:p w14:paraId="1F9178C4" w14:textId="77777777" w:rsidR="001B3899" w:rsidRDefault="003D0EF4">
            <w:pPr>
              <w:rPr>
                <w:rFonts w:eastAsia="Times New Roman"/>
              </w:rPr>
            </w:pPr>
            <w:r>
              <w:rPr>
                <w:rFonts w:eastAsia="Times New Roman"/>
              </w:rPr>
              <w:t xml:space="preserve">0.17% </w:t>
            </w:r>
          </w:p>
        </w:tc>
        <w:tc>
          <w:tcPr>
            <w:tcW w:w="0" w:type="auto"/>
            <w:vAlign w:val="center"/>
            <w:hideMark/>
          </w:tcPr>
          <w:p w14:paraId="2AD2B46C" w14:textId="77777777" w:rsidR="001B3899" w:rsidRDefault="003D0EF4">
            <w:pPr>
              <w:rPr>
                <w:rFonts w:eastAsia="Times New Roman"/>
              </w:rPr>
            </w:pPr>
            <w:r>
              <w:rPr>
                <w:rFonts w:eastAsia="Times New Roman"/>
              </w:rPr>
              <w:t xml:space="preserve">0.12% </w:t>
            </w:r>
          </w:p>
        </w:tc>
        <w:tc>
          <w:tcPr>
            <w:tcW w:w="0" w:type="auto"/>
            <w:vAlign w:val="center"/>
            <w:hideMark/>
          </w:tcPr>
          <w:p w14:paraId="70605611" w14:textId="77777777" w:rsidR="001B3899" w:rsidRDefault="003D0EF4">
            <w:pPr>
              <w:rPr>
                <w:rFonts w:eastAsia="Times New Roman"/>
              </w:rPr>
            </w:pPr>
            <w:r>
              <w:rPr>
                <w:rFonts w:eastAsia="Times New Roman"/>
              </w:rPr>
              <w:t xml:space="preserve">0.33% </w:t>
            </w:r>
          </w:p>
        </w:tc>
      </w:tr>
      <w:tr w:rsidR="001B3899" w14:paraId="57595F2F" w14:textId="77777777">
        <w:trPr>
          <w:divId w:val="783574124"/>
          <w:tblCellSpacing w:w="15" w:type="dxa"/>
        </w:trPr>
        <w:tc>
          <w:tcPr>
            <w:tcW w:w="7200" w:type="dxa"/>
            <w:vAlign w:val="center"/>
            <w:hideMark/>
          </w:tcPr>
          <w:p w14:paraId="43CD3B6F" w14:textId="77777777" w:rsidR="001B3899" w:rsidRDefault="003D0EF4">
            <w:pPr>
              <w:rPr>
                <w:rFonts w:eastAsia="Times New Roman"/>
              </w:rPr>
            </w:pPr>
            <w:r>
              <w:rPr>
                <w:rFonts w:eastAsia="Times New Roman"/>
              </w:rPr>
              <w:t xml:space="preserve">3 outbound, 3 inbound </w:t>
            </w:r>
          </w:p>
        </w:tc>
        <w:tc>
          <w:tcPr>
            <w:tcW w:w="0" w:type="auto"/>
            <w:vAlign w:val="center"/>
            <w:hideMark/>
          </w:tcPr>
          <w:p w14:paraId="336DE698" w14:textId="77777777" w:rsidR="001B3899" w:rsidRDefault="003D0EF4">
            <w:pPr>
              <w:rPr>
                <w:rFonts w:eastAsia="Times New Roman"/>
              </w:rPr>
            </w:pPr>
            <w:r>
              <w:rPr>
                <w:rFonts w:eastAsia="Times New Roman"/>
              </w:rPr>
              <w:t xml:space="preserve">0.51% </w:t>
            </w:r>
          </w:p>
        </w:tc>
        <w:tc>
          <w:tcPr>
            <w:tcW w:w="0" w:type="auto"/>
            <w:vAlign w:val="center"/>
            <w:hideMark/>
          </w:tcPr>
          <w:p w14:paraId="1A3423D2" w14:textId="77777777" w:rsidR="001B3899" w:rsidRDefault="003D0EF4">
            <w:pPr>
              <w:rPr>
                <w:rFonts w:eastAsia="Times New Roman"/>
              </w:rPr>
            </w:pPr>
            <w:r>
              <w:rPr>
                <w:rFonts w:eastAsia="Times New Roman"/>
              </w:rPr>
              <w:t xml:space="preserve">0.00% </w:t>
            </w:r>
          </w:p>
        </w:tc>
        <w:tc>
          <w:tcPr>
            <w:tcW w:w="0" w:type="auto"/>
            <w:vAlign w:val="center"/>
            <w:hideMark/>
          </w:tcPr>
          <w:p w14:paraId="5D4EF785" w14:textId="77777777" w:rsidR="001B3899" w:rsidRDefault="003D0EF4">
            <w:pPr>
              <w:rPr>
                <w:rFonts w:eastAsia="Times New Roman"/>
              </w:rPr>
            </w:pPr>
            <w:r>
              <w:rPr>
                <w:rFonts w:eastAsia="Times New Roman"/>
              </w:rPr>
              <w:t xml:space="preserve">0.07% </w:t>
            </w:r>
          </w:p>
        </w:tc>
        <w:tc>
          <w:tcPr>
            <w:tcW w:w="0" w:type="auto"/>
            <w:vAlign w:val="center"/>
            <w:hideMark/>
          </w:tcPr>
          <w:p w14:paraId="397A870D" w14:textId="77777777" w:rsidR="001B3899" w:rsidRDefault="003D0EF4">
            <w:pPr>
              <w:rPr>
                <w:rFonts w:eastAsia="Times New Roman"/>
              </w:rPr>
            </w:pPr>
            <w:r>
              <w:rPr>
                <w:rFonts w:eastAsia="Times New Roman"/>
              </w:rPr>
              <w:t xml:space="preserve">0.03% </w:t>
            </w:r>
          </w:p>
        </w:tc>
        <w:tc>
          <w:tcPr>
            <w:tcW w:w="0" w:type="auto"/>
            <w:vAlign w:val="center"/>
            <w:hideMark/>
          </w:tcPr>
          <w:p w14:paraId="2C9BE07B" w14:textId="77777777" w:rsidR="001B3899" w:rsidRDefault="003D0EF4">
            <w:pPr>
              <w:rPr>
                <w:rFonts w:eastAsia="Times New Roman"/>
              </w:rPr>
            </w:pPr>
            <w:r>
              <w:rPr>
                <w:rFonts w:eastAsia="Times New Roman"/>
              </w:rPr>
              <w:t xml:space="preserve">0.37% </w:t>
            </w:r>
          </w:p>
        </w:tc>
        <w:tc>
          <w:tcPr>
            <w:tcW w:w="0" w:type="auto"/>
            <w:vAlign w:val="center"/>
            <w:hideMark/>
          </w:tcPr>
          <w:p w14:paraId="72FF9197" w14:textId="77777777" w:rsidR="001B3899" w:rsidRDefault="003D0EF4">
            <w:pPr>
              <w:rPr>
                <w:rFonts w:eastAsia="Times New Roman"/>
              </w:rPr>
            </w:pPr>
            <w:r>
              <w:rPr>
                <w:rFonts w:eastAsia="Times New Roman"/>
              </w:rPr>
              <w:t xml:space="preserve">0.35% </w:t>
            </w:r>
          </w:p>
        </w:tc>
        <w:tc>
          <w:tcPr>
            <w:tcW w:w="0" w:type="auto"/>
            <w:vAlign w:val="center"/>
            <w:hideMark/>
          </w:tcPr>
          <w:p w14:paraId="518155ED" w14:textId="77777777" w:rsidR="001B3899" w:rsidRDefault="003D0EF4">
            <w:pPr>
              <w:rPr>
                <w:rFonts w:eastAsia="Times New Roman"/>
              </w:rPr>
            </w:pPr>
            <w:r>
              <w:rPr>
                <w:rFonts w:eastAsia="Times New Roman"/>
              </w:rPr>
              <w:t xml:space="preserve">0.07% </w:t>
            </w:r>
          </w:p>
        </w:tc>
        <w:tc>
          <w:tcPr>
            <w:tcW w:w="0" w:type="auto"/>
            <w:vAlign w:val="center"/>
            <w:hideMark/>
          </w:tcPr>
          <w:p w14:paraId="69CA398A" w14:textId="77777777" w:rsidR="001B3899" w:rsidRDefault="003D0EF4">
            <w:pPr>
              <w:rPr>
                <w:rFonts w:eastAsia="Times New Roman"/>
              </w:rPr>
            </w:pPr>
            <w:r>
              <w:rPr>
                <w:rFonts w:eastAsia="Times New Roman"/>
              </w:rPr>
              <w:t xml:space="preserve">0.09% </w:t>
            </w:r>
          </w:p>
        </w:tc>
        <w:tc>
          <w:tcPr>
            <w:tcW w:w="0" w:type="auto"/>
            <w:vAlign w:val="center"/>
            <w:hideMark/>
          </w:tcPr>
          <w:p w14:paraId="0E0E582D" w14:textId="77777777" w:rsidR="001B3899" w:rsidRDefault="003D0EF4">
            <w:pPr>
              <w:rPr>
                <w:rFonts w:eastAsia="Times New Roman"/>
              </w:rPr>
            </w:pPr>
            <w:r>
              <w:rPr>
                <w:rFonts w:eastAsia="Times New Roman"/>
              </w:rPr>
              <w:t xml:space="preserve">0.00% </w:t>
            </w:r>
          </w:p>
        </w:tc>
      </w:tr>
    </w:tbl>
    <w:p w14:paraId="1AA567B1" w14:textId="77777777" w:rsidR="001B3899" w:rsidRDefault="001B3899">
      <w:pPr>
        <w:divId w:val="78357412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709"/>
        <w:gridCol w:w="996"/>
        <w:gridCol w:w="709"/>
        <w:gridCol w:w="709"/>
        <w:gridCol w:w="709"/>
        <w:gridCol w:w="1230"/>
        <w:gridCol w:w="1253"/>
        <w:gridCol w:w="1288"/>
        <w:gridCol w:w="724"/>
      </w:tblGrid>
      <w:tr w:rsidR="001B3899" w14:paraId="2E2DA7EE" w14:textId="77777777">
        <w:trPr>
          <w:divId w:val="783574124"/>
          <w:tblHeader/>
          <w:tblCellSpacing w:w="15" w:type="dxa"/>
        </w:trPr>
        <w:tc>
          <w:tcPr>
            <w:tcW w:w="0" w:type="auto"/>
            <w:gridSpan w:val="10"/>
            <w:tcBorders>
              <w:top w:val="nil"/>
              <w:left w:val="nil"/>
              <w:bottom w:val="nil"/>
              <w:right w:val="nil"/>
            </w:tcBorders>
            <w:vAlign w:val="center"/>
            <w:hideMark/>
          </w:tcPr>
          <w:p w14:paraId="5687AE11" w14:textId="77777777" w:rsidR="001B3899" w:rsidRDefault="003D0EF4">
            <w:pPr>
              <w:jc w:val="center"/>
              <w:rPr>
                <w:rFonts w:eastAsia="Times New Roman"/>
              </w:rPr>
            </w:pPr>
            <w:r>
              <w:rPr>
                <w:rFonts w:eastAsia="Times New Roman"/>
              </w:rPr>
              <w:t xml:space="preserve">Table 3-14b. Model Tour Stop Frequency by Tour Purpose </w:t>
            </w:r>
          </w:p>
        </w:tc>
      </w:tr>
      <w:tr w:rsidR="001B3899" w14:paraId="66DE6777" w14:textId="77777777">
        <w:trPr>
          <w:divId w:val="783574124"/>
          <w:tblHeader/>
          <w:tblCellSpacing w:w="15" w:type="dxa"/>
        </w:trPr>
        <w:tc>
          <w:tcPr>
            <w:tcW w:w="0" w:type="auto"/>
            <w:vAlign w:val="center"/>
            <w:hideMark/>
          </w:tcPr>
          <w:p w14:paraId="28902290" w14:textId="77777777" w:rsidR="001B3899" w:rsidRDefault="003D0EF4">
            <w:pPr>
              <w:rPr>
                <w:rFonts w:eastAsia="Times New Roman"/>
                <w:b/>
                <w:bCs/>
              </w:rPr>
            </w:pPr>
            <w:r>
              <w:rPr>
                <w:rFonts w:eastAsia="Times New Roman"/>
                <w:b/>
                <w:bCs/>
              </w:rPr>
              <w:t xml:space="preserve">Stop Frequency </w:t>
            </w:r>
          </w:p>
        </w:tc>
        <w:tc>
          <w:tcPr>
            <w:tcW w:w="0" w:type="auto"/>
            <w:vAlign w:val="center"/>
            <w:hideMark/>
          </w:tcPr>
          <w:p w14:paraId="3C8AC4A1" w14:textId="77777777" w:rsidR="001B3899" w:rsidRDefault="003D0EF4">
            <w:pPr>
              <w:rPr>
                <w:rFonts w:eastAsia="Times New Roman"/>
                <w:b/>
                <w:bCs/>
              </w:rPr>
            </w:pPr>
            <w:r>
              <w:rPr>
                <w:rFonts w:eastAsia="Times New Roman"/>
                <w:b/>
                <w:bCs/>
              </w:rPr>
              <w:t xml:space="preserve">Work </w:t>
            </w:r>
          </w:p>
        </w:tc>
        <w:tc>
          <w:tcPr>
            <w:tcW w:w="0" w:type="auto"/>
            <w:vAlign w:val="center"/>
            <w:hideMark/>
          </w:tcPr>
          <w:p w14:paraId="32A637EB" w14:textId="77777777" w:rsidR="001B3899" w:rsidRDefault="003D0EF4">
            <w:pPr>
              <w:rPr>
                <w:rFonts w:eastAsia="Times New Roman"/>
                <w:b/>
                <w:bCs/>
              </w:rPr>
            </w:pPr>
            <w:r>
              <w:rPr>
                <w:rFonts w:eastAsia="Times New Roman"/>
                <w:b/>
                <w:bCs/>
              </w:rPr>
              <w:t xml:space="preserve">University </w:t>
            </w:r>
          </w:p>
        </w:tc>
        <w:tc>
          <w:tcPr>
            <w:tcW w:w="0" w:type="auto"/>
            <w:vAlign w:val="center"/>
            <w:hideMark/>
          </w:tcPr>
          <w:p w14:paraId="2DBC0DA3" w14:textId="77777777" w:rsidR="001B3899" w:rsidRDefault="003D0EF4">
            <w:pPr>
              <w:rPr>
                <w:rFonts w:eastAsia="Times New Roman"/>
                <w:b/>
                <w:bCs/>
              </w:rPr>
            </w:pPr>
            <w:r>
              <w:rPr>
                <w:rFonts w:eastAsia="Times New Roman"/>
                <w:b/>
                <w:bCs/>
              </w:rPr>
              <w:t xml:space="preserve">School </w:t>
            </w:r>
          </w:p>
        </w:tc>
        <w:tc>
          <w:tcPr>
            <w:tcW w:w="0" w:type="auto"/>
            <w:vAlign w:val="center"/>
            <w:hideMark/>
          </w:tcPr>
          <w:p w14:paraId="2263E2D5" w14:textId="77777777" w:rsidR="001B3899" w:rsidRDefault="003D0EF4">
            <w:pPr>
              <w:rPr>
                <w:rFonts w:eastAsia="Times New Roman"/>
                <w:b/>
                <w:bCs/>
              </w:rPr>
            </w:pPr>
            <w:r>
              <w:rPr>
                <w:rFonts w:eastAsia="Times New Roman"/>
                <w:b/>
                <w:bCs/>
              </w:rPr>
              <w:t xml:space="preserve">Escort </w:t>
            </w:r>
          </w:p>
        </w:tc>
        <w:tc>
          <w:tcPr>
            <w:tcW w:w="0" w:type="auto"/>
            <w:vAlign w:val="center"/>
            <w:hideMark/>
          </w:tcPr>
          <w:p w14:paraId="6D01DD31" w14:textId="77777777" w:rsidR="001B3899" w:rsidRDefault="003D0EF4">
            <w:pPr>
              <w:rPr>
                <w:rFonts w:eastAsia="Times New Roman"/>
                <w:b/>
                <w:bCs/>
              </w:rPr>
            </w:pPr>
            <w:r>
              <w:rPr>
                <w:rFonts w:eastAsia="Times New Roman"/>
                <w:b/>
                <w:bCs/>
              </w:rPr>
              <w:t xml:space="preserve">Shop </w:t>
            </w:r>
          </w:p>
        </w:tc>
        <w:tc>
          <w:tcPr>
            <w:tcW w:w="0" w:type="auto"/>
            <w:vAlign w:val="center"/>
            <w:hideMark/>
          </w:tcPr>
          <w:p w14:paraId="7B8F9C81" w14:textId="77777777" w:rsidR="001B3899" w:rsidRDefault="003D0EF4">
            <w:pPr>
              <w:rPr>
                <w:rFonts w:eastAsia="Times New Roman"/>
                <w:b/>
                <w:bCs/>
              </w:rPr>
            </w:pPr>
            <w:r>
              <w:rPr>
                <w:rFonts w:eastAsia="Times New Roman"/>
                <w:b/>
                <w:bCs/>
              </w:rPr>
              <w:t xml:space="preserve">Maintenance </w:t>
            </w:r>
          </w:p>
        </w:tc>
        <w:tc>
          <w:tcPr>
            <w:tcW w:w="0" w:type="auto"/>
            <w:vAlign w:val="center"/>
            <w:hideMark/>
          </w:tcPr>
          <w:p w14:paraId="4F73FCDE" w14:textId="77777777" w:rsidR="001B3899" w:rsidRDefault="003D0EF4">
            <w:pPr>
              <w:rPr>
                <w:rFonts w:eastAsia="Times New Roman"/>
                <w:b/>
                <w:bCs/>
              </w:rPr>
            </w:pPr>
            <w:r>
              <w:rPr>
                <w:rFonts w:eastAsia="Times New Roman"/>
                <w:b/>
                <w:bCs/>
              </w:rPr>
              <w:t xml:space="preserve">Social/Eating Out </w:t>
            </w:r>
          </w:p>
        </w:tc>
        <w:tc>
          <w:tcPr>
            <w:tcW w:w="0" w:type="auto"/>
            <w:vAlign w:val="center"/>
            <w:hideMark/>
          </w:tcPr>
          <w:p w14:paraId="2FB8C22B" w14:textId="77777777" w:rsidR="001B3899" w:rsidRDefault="003D0EF4">
            <w:pPr>
              <w:rPr>
                <w:rFonts w:eastAsia="Times New Roman"/>
                <w:b/>
                <w:bCs/>
              </w:rPr>
            </w:pPr>
            <w:r>
              <w:rPr>
                <w:rFonts w:eastAsia="Times New Roman"/>
                <w:b/>
                <w:bCs/>
              </w:rPr>
              <w:t xml:space="preserve">Discretionary </w:t>
            </w:r>
          </w:p>
        </w:tc>
        <w:tc>
          <w:tcPr>
            <w:tcW w:w="0" w:type="auto"/>
            <w:vAlign w:val="center"/>
            <w:hideMark/>
          </w:tcPr>
          <w:p w14:paraId="5DFDA637" w14:textId="77777777" w:rsidR="001B3899" w:rsidRDefault="003D0EF4">
            <w:pPr>
              <w:rPr>
                <w:rFonts w:eastAsia="Times New Roman"/>
                <w:b/>
                <w:bCs/>
              </w:rPr>
            </w:pPr>
            <w:r>
              <w:rPr>
                <w:rFonts w:eastAsia="Times New Roman"/>
                <w:b/>
                <w:bCs/>
              </w:rPr>
              <w:t xml:space="preserve">Work-Based </w:t>
            </w:r>
          </w:p>
        </w:tc>
      </w:tr>
      <w:tr w:rsidR="001B3899" w14:paraId="3AE91047" w14:textId="77777777">
        <w:trPr>
          <w:divId w:val="783574124"/>
          <w:tblCellSpacing w:w="15" w:type="dxa"/>
        </w:trPr>
        <w:tc>
          <w:tcPr>
            <w:tcW w:w="7200" w:type="dxa"/>
            <w:vAlign w:val="center"/>
            <w:hideMark/>
          </w:tcPr>
          <w:p w14:paraId="7D34381D" w14:textId="77777777" w:rsidR="001B3899" w:rsidRDefault="003D0EF4">
            <w:pPr>
              <w:rPr>
                <w:rFonts w:eastAsia="Times New Roman"/>
              </w:rPr>
            </w:pPr>
            <w:r>
              <w:rPr>
                <w:rFonts w:eastAsia="Times New Roman"/>
              </w:rPr>
              <w:t xml:space="preserve">0 outbound, 0 inbound </w:t>
            </w:r>
          </w:p>
        </w:tc>
        <w:tc>
          <w:tcPr>
            <w:tcW w:w="0" w:type="auto"/>
            <w:vAlign w:val="center"/>
            <w:hideMark/>
          </w:tcPr>
          <w:p w14:paraId="5759A25A" w14:textId="77777777" w:rsidR="001B3899" w:rsidRDefault="003D0EF4">
            <w:pPr>
              <w:rPr>
                <w:rFonts w:eastAsia="Times New Roman"/>
              </w:rPr>
            </w:pPr>
            <w:r>
              <w:rPr>
                <w:rFonts w:eastAsia="Times New Roman"/>
              </w:rPr>
              <w:t xml:space="preserve">51.38% </w:t>
            </w:r>
          </w:p>
        </w:tc>
        <w:tc>
          <w:tcPr>
            <w:tcW w:w="0" w:type="auto"/>
            <w:vAlign w:val="center"/>
            <w:hideMark/>
          </w:tcPr>
          <w:p w14:paraId="24B62D3D" w14:textId="77777777" w:rsidR="001B3899" w:rsidRDefault="003D0EF4">
            <w:pPr>
              <w:rPr>
                <w:rFonts w:eastAsia="Times New Roman"/>
              </w:rPr>
            </w:pPr>
            <w:r>
              <w:rPr>
                <w:rFonts w:eastAsia="Times New Roman"/>
              </w:rPr>
              <w:t xml:space="preserve">68.32% </w:t>
            </w:r>
          </w:p>
        </w:tc>
        <w:tc>
          <w:tcPr>
            <w:tcW w:w="0" w:type="auto"/>
            <w:vAlign w:val="center"/>
            <w:hideMark/>
          </w:tcPr>
          <w:p w14:paraId="7BF24F21" w14:textId="77777777" w:rsidR="001B3899" w:rsidRDefault="003D0EF4">
            <w:pPr>
              <w:rPr>
                <w:rFonts w:eastAsia="Times New Roman"/>
              </w:rPr>
            </w:pPr>
            <w:r>
              <w:rPr>
                <w:rFonts w:eastAsia="Times New Roman"/>
              </w:rPr>
              <w:t xml:space="preserve">74.17% </w:t>
            </w:r>
          </w:p>
        </w:tc>
        <w:tc>
          <w:tcPr>
            <w:tcW w:w="0" w:type="auto"/>
            <w:vAlign w:val="center"/>
            <w:hideMark/>
          </w:tcPr>
          <w:p w14:paraId="19D29A41" w14:textId="77777777" w:rsidR="001B3899" w:rsidRDefault="003D0EF4">
            <w:pPr>
              <w:rPr>
                <w:rFonts w:eastAsia="Times New Roman"/>
              </w:rPr>
            </w:pPr>
            <w:r>
              <w:rPr>
                <w:rFonts w:eastAsia="Times New Roman"/>
              </w:rPr>
              <w:t xml:space="preserve">71.02% </w:t>
            </w:r>
          </w:p>
        </w:tc>
        <w:tc>
          <w:tcPr>
            <w:tcW w:w="0" w:type="auto"/>
            <w:vAlign w:val="center"/>
            <w:hideMark/>
          </w:tcPr>
          <w:p w14:paraId="3F746D6E" w14:textId="77777777" w:rsidR="001B3899" w:rsidRDefault="003D0EF4">
            <w:pPr>
              <w:rPr>
                <w:rFonts w:eastAsia="Times New Roman"/>
              </w:rPr>
            </w:pPr>
            <w:r>
              <w:rPr>
                <w:rFonts w:eastAsia="Times New Roman"/>
              </w:rPr>
              <w:t xml:space="preserve">42.81% </w:t>
            </w:r>
          </w:p>
        </w:tc>
        <w:tc>
          <w:tcPr>
            <w:tcW w:w="0" w:type="auto"/>
            <w:vAlign w:val="center"/>
            <w:hideMark/>
          </w:tcPr>
          <w:p w14:paraId="7096E92D" w14:textId="77777777" w:rsidR="001B3899" w:rsidRDefault="003D0EF4">
            <w:pPr>
              <w:rPr>
                <w:rFonts w:eastAsia="Times New Roman"/>
              </w:rPr>
            </w:pPr>
            <w:r>
              <w:rPr>
                <w:rFonts w:eastAsia="Times New Roman"/>
              </w:rPr>
              <w:t xml:space="preserve">55.76% </w:t>
            </w:r>
          </w:p>
        </w:tc>
        <w:tc>
          <w:tcPr>
            <w:tcW w:w="0" w:type="auto"/>
            <w:vAlign w:val="center"/>
            <w:hideMark/>
          </w:tcPr>
          <w:p w14:paraId="687C69D8" w14:textId="77777777" w:rsidR="001B3899" w:rsidRDefault="003D0EF4">
            <w:pPr>
              <w:rPr>
                <w:rFonts w:eastAsia="Times New Roman"/>
              </w:rPr>
            </w:pPr>
            <w:r>
              <w:rPr>
                <w:rFonts w:eastAsia="Times New Roman"/>
              </w:rPr>
              <w:t xml:space="preserve">74.85% </w:t>
            </w:r>
          </w:p>
        </w:tc>
        <w:tc>
          <w:tcPr>
            <w:tcW w:w="0" w:type="auto"/>
            <w:vAlign w:val="center"/>
            <w:hideMark/>
          </w:tcPr>
          <w:p w14:paraId="07F55F1C" w14:textId="77777777" w:rsidR="001B3899" w:rsidRDefault="003D0EF4">
            <w:pPr>
              <w:rPr>
                <w:rFonts w:eastAsia="Times New Roman"/>
              </w:rPr>
            </w:pPr>
            <w:r>
              <w:rPr>
                <w:rFonts w:eastAsia="Times New Roman"/>
              </w:rPr>
              <w:t xml:space="preserve">63.81% </w:t>
            </w:r>
          </w:p>
        </w:tc>
        <w:tc>
          <w:tcPr>
            <w:tcW w:w="0" w:type="auto"/>
            <w:vAlign w:val="center"/>
            <w:hideMark/>
          </w:tcPr>
          <w:p w14:paraId="6B4E6E44" w14:textId="77777777" w:rsidR="001B3899" w:rsidRDefault="003D0EF4">
            <w:pPr>
              <w:rPr>
                <w:rFonts w:eastAsia="Times New Roman"/>
              </w:rPr>
            </w:pPr>
            <w:r>
              <w:rPr>
                <w:rFonts w:eastAsia="Times New Roman"/>
              </w:rPr>
              <w:t xml:space="preserve">70.85% </w:t>
            </w:r>
          </w:p>
        </w:tc>
      </w:tr>
      <w:tr w:rsidR="001B3899" w14:paraId="55C41612" w14:textId="77777777">
        <w:trPr>
          <w:divId w:val="783574124"/>
          <w:tblCellSpacing w:w="15" w:type="dxa"/>
        </w:trPr>
        <w:tc>
          <w:tcPr>
            <w:tcW w:w="7200" w:type="dxa"/>
            <w:vAlign w:val="center"/>
            <w:hideMark/>
          </w:tcPr>
          <w:p w14:paraId="1A224B16" w14:textId="77777777" w:rsidR="001B3899" w:rsidRDefault="003D0EF4">
            <w:pPr>
              <w:rPr>
                <w:rFonts w:eastAsia="Times New Roman"/>
              </w:rPr>
            </w:pPr>
            <w:r>
              <w:rPr>
                <w:rFonts w:eastAsia="Times New Roman"/>
              </w:rPr>
              <w:t xml:space="preserve">0 outbound, 1 inbound </w:t>
            </w:r>
          </w:p>
        </w:tc>
        <w:tc>
          <w:tcPr>
            <w:tcW w:w="0" w:type="auto"/>
            <w:vAlign w:val="center"/>
            <w:hideMark/>
          </w:tcPr>
          <w:p w14:paraId="30A755EC" w14:textId="77777777" w:rsidR="001B3899" w:rsidRDefault="003D0EF4">
            <w:pPr>
              <w:rPr>
                <w:rFonts w:eastAsia="Times New Roman"/>
              </w:rPr>
            </w:pPr>
            <w:r>
              <w:rPr>
                <w:rFonts w:eastAsia="Times New Roman"/>
              </w:rPr>
              <w:t xml:space="preserve">16.14% </w:t>
            </w:r>
          </w:p>
        </w:tc>
        <w:tc>
          <w:tcPr>
            <w:tcW w:w="0" w:type="auto"/>
            <w:vAlign w:val="center"/>
            <w:hideMark/>
          </w:tcPr>
          <w:p w14:paraId="1E980ACA" w14:textId="77777777" w:rsidR="001B3899" w:rsidRDefault="003D0EF4">
            <w:pPr>
              <w:rPr>
                <w:rFonts w:eastAsia="Times New Roman"/>
              </w:rPr>
            </w:pPr>
            <w:r>
              <w:rPr>
                <w:rFonts w:eastAsia="Times New Roman"/>
              </w:rPr>
              <w:t xml:space="preserve">16.67% </w:t>
            </w:r>
          </w:p>
        </w:tc>
        <w:tc>
          <w:tcPr>
            <w:tcW w:w="0" w:type="auto"/>
            <w:vAlign w:val="center"/>
            <w:hideMark/>
          </w:tcPr>
          <w:p w14:paraId="49E2A8DF" w14:textId="77777777" w:rsidR="001B3899" w:rsidRDefault="003D0EF4">
            <w:pPr>
              <w:rPr>
                <w:rFonts w:eastAsia="Times New Roman"/>
              </w:rPr>
            </w:pPr>
            <w:r>
              <w:rPr>
                <w:rFonts w:eastAsia="Times New Roman"/>
              </w:rPr>
              <w:t xml:space="preserve">10.53% </w:t>
            </w:r>
          </w:p>
        </w:tc>
        <w:tc>
          <w:tcPr>
            <w:tcW w:w="0" w:type="auto"/>
            <w:vAlign w:val="center"/>
            <w:hideMark/>
          </w:tcPr>
          <w:p w14:paraId="1775436A" w14:textId="77777777" w:rsidR="001B3899" w:rsidRDefault="003D0EF4">
            <w:pPr>
              <w:rPr>
                <w:rFonts w:eastAsia="Times New Roman"/>
              </w:rPr>
            </w:pPr>
            <w:r>
              <w:rPr>
                <w:rFonts w:eastAsia="Times New Roman"/>
              </w:rPr>
              <w:t xml:space="preserve">11.09% </w:t>
            </w:r>
          </w:p>
        </w:tc>
        <w:tc>
          <w:tcPr>
            <w:tcW w:w="0" w:type="auto"/>
            <w:vAlign w:val="center"/>
            <w:hideMark/>
          </w:tcPr>
          <w:p w14:paraId="08A7E92A" w14:textId="77777777" w:rsidR="001B3899" w:rsidRDefault="003D0EF4">
            <w:pPr>
              <w:rPr>
                <w:rFonts w:eastAsia="Times New Roman"/>
              </w:rPr>
            </w:pPr>
            <w:r>
              <w:rPr>
                <w:rFonts w:eastAsia="Times New Roman"/>
              </w:rPr>
              <w:t xml:space="preserve">11.81% </w:t>
            </w:r>
          </w:p>
        </w:tc>
        <w:tc>
          <w:tcPr>
            <w:tcW w:w="0" w:type="auto"/>
            <w:vAlign w:val="center"/>
            <w:hideMark/>
          </w:tcPr>
          <w:p w14:paraId="2CA8B7D1" w14:textId="77777777" w:rsidR="001B3899" w:rsidRDefault="003D0EF4">
            <w:pPr>
              <w:rPr>
                <w:rFonts w:eastAsia="Times New Roman"/>
              </w:rPr>
            </w:pPr>
            <w:r>
              <w:rPr>
                <w:rFonts w:eastAsia="Times New Roman"/>
              </w:rPr>
              <w:t xml:space="preserve">14.79% </w:t>
            </w:r>
          </w:p>
        </w:tc>
        <w:tc>
          <w:tcPr>
            <w:tcW w:w="0" w:type="auto"/>
            <w:vAlign w:val="center"/>
            <w:hideMark/>
          </w:tcPr>
          <w:p w14:paraId="5FA0924F" w14:textId="77777777" w:rsidR="001B3899" w:rsidRDefault="003D0EF4">
            <w:pPr>
              <w:rPr>
                <w:rFonts w:eastAsia="Times New Roman"/>
              </w:rPr>
            </w:pPr>
            <w:r>
              <w:rPr>
                <w:rFonts w:eastAsia="Times New Roman"/>
              </w:rPr>
              <w:t xml:space="preserve">7.65% </w:t>
            </w:r>
          </w:p>
        </w:tc>
        <w:tc>
          <w:tcPr>
            <w:tcW w:w="0" w:type="auto"/>
            <w:vAlign w:val="center"/>
            <w:hideMark/>
          </w:tcPr>
          <w:p w14:paraId="2E19C22F" w14:textId="77777777" w:rsidR="001B3899" w:rsidRDefault="003D0EF4">
            <w:pPr>
              <w:rPr>
                <w:rFonts w:eastAsia="Times New Roman"/>
              </w:rPr>
            </w:pPr>
            <w:r>
              <w:rPr>
                <w:rFonts w:eastAsia="Times New Roman"/>
              </w:rPr>
              <w:t xml:space="preserve">14.41% </w:t>
            </w:r>
          </w:p>
        </w:tc>
        <w:tc>
          <w:tcPr>
            <w:tcW w:w="0" w:type="auto"/>
            <w:vAlign w:val="center"/>
            <w:hideMark/>
          </w:tcPr>
          <w:p w14:paraId="2D3B449D" w14:textId="77777777" w:rsidR="001B3899" w:rsidRDefault="003D0EF4">
            <w:pPr>
              <w:rPr>
                <w:rFonts w:eastAsia="Times New Roman"/>
              </w:rPr>
            </w:pPr>
            <w:r>
              <w:rPr>
                <w:rFonts w:eastAsia="Times New Roman"/>
              </w:rPr>
              <w:t xml:space="preserve">12.52% </w:t>
            </w:r>
          </w:p>
        </w:tc>
      </w:tr>
      <w:tr w:rsidR="001B3899" w14:paraId="5376129D" w14:textId="77777777">
        <w:trPr>
          <w:divId w:val="783574124"/>
          <w:tblCellSpacing w:w="15" w:type="dxa"/>
        </w:trPr>
        <w:tc>
          <w:tcPr>
            <w:tcW w:w="7200" w:type="dxa"/>
            <w:vAlign w:val="center"/>
            <w:hideMark/>
          </w:tcPr>
          <w:p w14:paraId="5E8FA4FA" w14:textId="77777777" w:rsidR="001B3899" w:rsidRDefault="003D0EF4">
            <w:pPr>
              <w:rPr>
                <w:rFonts w:eastAsia="Times New Roman"/>
              </w:rPr>
            </w:pPr>
            <w:r>
              <w:rPr>
                <w:rFonts w:eastAsia="Times New Roman"/>
              </w:rPr>
              <w:t xml:space="preserve">0 outbound, 2 inbound </w:t>
            </w:r>
          </w:p>
        </w:tc>
        <w:tc>
          <w:tcPr>
            <w:tcW w:w="0" w:type="auto"/>
            <w:vAlign w:val="center"/>
            <w:hideMark/>
          </w:tcPr>
          <w:p w14:paraId="47B8EF00" w14:textId="77777777" w:rsidR="001B3899" w:rsidRDefault="003D0EF4">
            <w:pPr>
              <w:rPr>
                <w:rFonts w:eastAsia="Times New Roman"/>
              </w:rPr>
            </w:pPr>
            <w:r>
              <w:rPr>
                <w:rFonts w:eastAsia="Times New Roman"/>
              </w:rPr>
              <w:t xml:space="preserve">5.09% </w:t>
            </w:r>
          </w:p>
        </w:tc>
        <w:tc>
          <w:tcPr>
            <w:tcW w:w="0" w:type="auto"/>
            <w:vAlign w:val="center"/>
            <w:hideMark/>
          </w:tcPr>
          <w:p w14:paraId="1CB5A739" w14:textId="77777777" w:rsidR="001B3899" w:rsidRDefault="003D0EF4">
            <w:pPr>
              <w:rPr>
                <w:rFonts w:eastAsia="Times New Roman"/>
              </w:rPr>
            </w:pPr>
            <w:r>
              <w:rPr>
                <w:rFonts w:eastAsia="Times New Roman"/>
              </w:rPr>
              <w:t xml:space="preserve">0.00% </w:t>
            </w:r>
          </w:p>
        </w:tc>
        <w:tc>
          <w:tcPr>
            <w:tcW w:w="0" w:type="auto"/>
            <w:vAlign w:val="center"/>
            <w:hideMark/>
          </w:tcPr>
          <w:p w14:paraId="7FDCEF79" w14:textId="77777777" w:rsidR="001B3899" w:rsidRDefault="003D0EF4">
            <w:pPr>
              <w:rPr>
                <w:rFonts w:eastAsia="Times New Roman"/>
              </w:rPr>
            </w:pPr>
            <w:r>
              <w:rPr>
                <w:rFonts w:eastAsia="Times New Roman"/>
              </w:rPr>
              <w:t xml:space="preserve">3.94% </w:t>
            </w:r>
          </w:p>
        </w:tc>
        <w:tc>
          <w:tcPr>
            <w:tcW w:w="0" w:type="auto"/>
            <w:vAlign w:val="center"/>
            <w:hideMark/>
          </w:tcPr>
          <w:p w14:paraId="59DBF6E2" w14:textId="77777777" w:rsidR="001B3899" w:rsidRDefault="003D0EF4">
            <w:pPr>
              <w:rPr>
                <w:rFonts w:eastAsia="Times New Roman"/>
              </w:rPr>
            </w:pPr>
            <w:r>
              <w:rPr>
                <w:rFonts w:eastAsia="Times New Roman"/>
              </w:rPr>
              <w:t xml:space="preserve">2.73% </w:t>
            </w:r>
          </w:p>
        </w:tc>
        <w:tc>
          <w:tcPr>
            <w:tcW w:w="0" w:type="auto"/>
            <w:vAlign w:val="center"/>
            <w:hideMark/>
          </w:tcPr>
          <w:p w14:paraId="669B14BD" w14:textId="77777777" w:rsidR="001B3899" w:rsidRDefault="003D0EF4">
            <w:pPr>
              <w:rPr>
                <w:rFonts w:eastAsia="Times New Roman"/>
              </w:rPr>
            </w:pPr>
            <w:r>
              <w:rPr>
                <w:rFonts w:eastAsia="Times New Roman"/>
              </w:rPr>
              <w:t xml:space="preserve">3.58% </w:t>
            </w:r>
          </w:p>
        </w:tc>
        <w:tc>
          <w:tcPr>
            <w:tcW w:w="0" w:type="auto"/>
            <w:vAlign w:val="center"/>
            <w:hideMark/>
          </w:tcPr>
          <w:p w14:paraId="6677924A" w14:textId="77777777" w:rsidR="001B3899" w:rsidRDefault="003D0EF4">
            <w:pPr>
              <w:rPr>
                <w:rFonts w:eastAsia="Times New Roman"/>
              </w:rPr>
            </w:pPr>
            <w:r>
              <w:rPr>
                <w:rFonts w:eastAsia="Times New Roman"/>
              </w:rPr>
              <w:t xml:space="preserve">4.97% </w:t>
            </w:r>
          </w:p>
        </w:tc>
        <w:tc>
          <w:tcPr>
            <w:tcW w:w="0" w:type="auto"/>
            <w:vAlign w:val="center"/>
            <w:hideMark/>
          </w:tcPr>
          <w:p w14:paraId="143415D9" w14:textId="77777777" w:rsidR="001B3899" w:rsidRDefault="003D0EF4">
            <w:pPr>
              <w:rPr>
                <w:rFonts w:eastAsia="Times New Roman"/>
              </w:rPr>
            </w:pPr>
            <w:r>
              <w:rPr>
                <w:rFonts w:eastAsia="Times New Roman"/>
              </w:rPr>
              <w:t xml:space="preserve">1.72% </w:t>
            </w:r>
          </w:p>
        </w:tc>
        <w:tc>
          <w:tcPr>
            <w:tcW w:w="0" w:type="auto"/>
            <w:vAlign w:val="center"/>
            <w:hideMark/>
          </w:tcPr>
          <w:p w14:paraId="2D36EE10" w14:textId="77777777" w:rsidR="001B3899" w:rsidRDefault="003D0EF4">
            <w:pPr>
              <w:rPr>
                <w:rFonts w:eastAsia="Times New Roman"/>
              </w:rPr>
            </w:pPr>
            <w:r>
              <w:rPr>
                <w:rFonts w:eastAsia="Times New Roman"/>
              </w:rPr>
              <w:t xml:space="preserve">3.02% </w:t>
            </w:r>
          </w:p>
        </w:tc>
        <w:tc>
          <w:tcPr>
            <w:tcW w:w="0" w:type="auto"/>
            <w:vAlign w:val="center"/>
            <w:hideMark/>
          </w:tcPr>
          <w:p w14:paraId="2F57B98D" w14:textId="77777777" w:rsidR="001B3899" w:rsidRDefault="003D0EF4">
            <w:pPr>
              <w:rPr>
                <w:rFonts w:eastAsia="Times New Roman"/>
              </w:rPr>
            </w:pPr>
            <w:r>
              <w:rPr>
                <w:rFonts w:eastAsia="Times New Roman"/>
              </w:rPr>
              <w:t xml:space="preserve">1.36% </w:t>
            </w:r>
          </w:p>
        </w:tc>
      </w:tr>
      <w:tr w:rsidR="001B3899" w14:paraId="6E9145F8" w14:textId="77777777">
        <w:trPr>
          <w:divId w:val="783574124"/>
          <w:tblCellSpacing w:w="15" w:type="dxa"/>
        </w:trPr>
        <w:tc>
          <w:tcPr>
            <w:tcW w:w="7200" w:type="dxa"/>
            <w:vAlign w:val="center"/>
            <w:hideMark/>
          </w:tcPr>
          <w:p w14:paraId="73B4FA4E" w14:textId="77777777" w:rsidR="001B3899" w:rsidRDefault="003D0EF4">
            <w:pPr>
              <w:rPr>
                <w:rFonts w:eastAsia="Times New Roman"/>
              </w:rPr>
            </w:pPr>
            <w:r>
              <w:rPr>
                <w:rFonts w:eastAsia="Times New Roman"/>
              </w:rPr>
              <w:lastRenderedPageBreak/>
              <w:t xml:space="preserve">0 outbound, 3 inbound </w:t>
            </w:r>
          </w:p>
        </w:tc>
        <w:tc>
          <w:tcPr>
            <w:tcW w:w="0" w:type="auto"/>
            <w:vAlign w:val="center"/>
            <w:hideMark/>
          </w:tcPr>
          <w:p w14:paraId="00F38A69" w14:textId="77777777" w:rsidR="001B3899" w:rsidRDefault="003D0EF4">
            <w:pPr>
              <w:rPr>
                <w:rFonts w:eastAsia="Times New Roman"/>
              </w:rPr>
            </w:pPr>
            <w:r>
              <w:rPr>
                <w:rFonts w:eastAsia="Times New Roman"/>
              </w:rPr>
              <w:t xml:space="preserve">3.15% </w:t>
            </w:r>
          </w:p>
        </w:tc>
        <w:tc>
          <w:tcPr>
            <w:tcW w:w="0" w:type="auto"/>
            <w:vAlign w:val="center"/>
            <w:hideMark/>
          </w:tcPr>
          <w:p w14:paraId="1A118C3A" w14:textId="77777777" w:rsidR="001B3899" w:rsidRDefault="003D0EF4">
            <w:pPr>
              <w:rPr>
                <w:rFonts w:eastAsia="Times New Roman"/>
              </w:rPr>
            </w:pPr>
            <w:r>
              <w:rPr>
                <w:rFonts w:eastAsia="Times New Roman"/>
              </w:rPr>
              <w:t xml:space="preserve">0.00% </w:t>
            </w:r>
          </w:p>
        </w:tc>
        <w:tc>
          <w:tcPr>
            <w:tcW w:w="0" w:type="auto"/>
            <w:vAlign w:val="center"/>
            <w:hideMark/>
          </w:tcPr>
          <w:p w14:paraId="2E3D5BBF" w14:textId="77777777" w:rsidR="001B3899" w:rsidRDefault="003D0EF4">
            <w:pPr>
              <w:rPr>
                <w:rFonts w:eastAsia="Times New Roman"/>
              </w:rPr>
            </w:pPr>
            <w:r>
              <w:rPr>
                <w:rFonts w:eastAsia="Times New Roman"/>
              </w:rPr>
              <w:t xml:space="preserve">1.75% </w:t>
            </w:r>
          </w:p>
        </w:tc>
        <w:tc>
          <w:tcPr>
            <w:tcW w:w="0" w:type="auto"/>
            <w:vAlign w:val="center"/>
            <w:hideMark/>
          </w:tcPr>
          <w:p w14:paraId="02F58917" w14:textId="77777777" w:rsidR="001B3899" w:rsidRDefault="003D0EF4">
            <w:pPr>
              <w:rPr>
                <w:rFonts w:eastAsia="Times New Roman"/>
              </w:rPr>
            </w:pPr>
            <w:r>
              <w:rPr>
                <w:rFonts w:eastAsia="Times New Roman"/>
              </w:rPr>
              <w:t xml:space="preserve">1.36% </w:t>
            </w:r>
          </w:p>
        </w:tc>
        <w:tc>
          <w:tcPr>
            <w:tcW w:w="0" w:type="auto"/>
            <w:vAlign w:val="center"/>
            <w:hideMark/>
          </w:tcPr>
          <w:p w14:paraId="2098F942" w14:textId="77777777" w:rsidR="001B3899" w:rsidRDefault="003D0EF4">
            <w:pPr>
              <w:rPr>
                <w:rFonts w:eastAsia="Times New Roman"/>
              </w:rPr>
            </w:pPr>
            <w:r>
              <w:rPr>
                <w:rFonts w:eastAsia="Times New Roman"/>
              </w:rPr>
              <w:t xml:space="preserve">1.59% </w:t>
            </w:r>
          </w:p>
        </w:tc>
        <w:tc>
          <w:tcPr>
            <w:tcW w:w="0" w:type="auto"/>
            <w:vAlign w:val="center"/>
            <w:hideMark/>
          </w:tcPr>
          <w:p w14:paraId="279F1629" w14:textId="77777777" w:rsidR="001B3899" w:rsidRDefault="003D0EF4">
            <w:pPr>
              <w:rPr>
                <w:rFonts w:eastAsia="Times New Roman"/>
              </w:rPr>
            </w:pPr>
            <w:r>
              <w:rPr>
                <w:rFonts w:eastAsia="Times New Roman"/>
              </w:rPr>
              <w:t xml:space="preserve">3.73% </w:t>
            </w:r>
          </w:p>
        </w:tc>
        <w:tc>
          <w:tcPr>
            <w:tcW w:w="0" w:type="auto"/>
            <w:vAlign w:val="center"/>
            <w:hideMark/>
          </w:tcPr>
          <w:p w14:paraId="1D21E612" w14:textId="77777777" w:rsidR="001B3899" w:rsidRDefault="003D0EF4">
            <w:pPr>
              <w:rPr>
                <w:rFonts w:eastAsia="Times New Roman"/>
              </w:rPr>
            </w:pPr>
            <w:r>
              <w:rPr>
                <w:rFonts w:eastAsia="Times New Roman"/>
              </w:rPr>
              <w:t xml:space="preserve">0.82% </w:t>
            </w:r>
          </w:p>
        </w:tc>
        <w:tc>
          <w:tcPr>
            <w:tcW w:w="0" w:type="auto"/>
            <w:vAlign w:val="center"/>
            <w:hideMark/>
          </w:tcPr>
          <w:p w14:paraId="38840117" w14:textId="77777777" w:rsidR="001B3899" w:rsidRDefault="003D0EF4">
            <w:pPr>
              <w:rPr>
                <w:rFonts w:eastAsia="Times New Roman"/>
              </w:rPr>
            </w:pPr>
            <w:r>
              <w:rPr>
                <w:rFonts w:eastAsia="Times New Roman"/>
              </w:rPr>
              <w:t xml:space="preserve">1.34% </w:t>
            </w:r>
          </w:p>
        </w:tc>
        <w:tc>
          <w:tcPr>
            <w:tcW w:w="0" w:type="auto"/>
            <w:vAlign w:val="center"/>
            <w:hideMark/>
          </w:tcPr>
          <w:p w14:paraId="3B2AA88F" w14:textId="77777777" w:rsidR="001B3899" w:rsidRDefault="003D0EF4">
            <w:pPr>
              <w:rPr>
                <w:rFonts w:eastAsia="Times New Roman"/>
              </w:rPr>
            </w:pPr>
            <w:r>
              <w:rPr>
                <w:rFonts w:eastAsia="Times New Roman"/>
              </w:rPr>
              <w:t xml:space="preserve">0.67% </w:t>
            </w:r>
          </w:p>
        </w:tc>
      </w:tr>
      <w:tr w:rsidR="001B3899" w14:paraId="60195AAC" w14:textId="77777777">
        <w:trPr>
          <w:divId w:val="783574124"/>
          <w:tblCellSpacing w:w="15" w:type="dxa"/>
        </w:trPr>
        <w:tc>
          <w:tcPr>
            <w:tcW w:w="7200" w:type="dxa"/>
            <w:vAlign w:val="center"/>
            <w:hideMark/>
          </w:tcPr>
          <w:p w14:paraId="56363AFF" w14:textId="77777777" w:rsidR="001B3899" w:rsidRDefault="003D0EF4">
            <w:pPr>
              <w:rPr>
                <w:rFonts w:eastAsia="Times New Roman"/>
              </w:rPr>
            </w:pPr>
            <w:r>
              <w:rPr>
                <w:rFonts w:eastAsia="Times New Roman"/>
              </w:rPr>
              <w:t xml:space="preserve">1 outbound, 0 inbound </w:t>
            </w:r>
          </w:p>
        </w:tc>
        <w:tc>
          <w:tcPr>
            <w:tcW w:w="0" w:type="auto"/>
            <w:vAlign w:val="center"/>
            <w:hideMark/>
          </w:tcPr>
          <w:p w14:paraId="798224DF" w14:textId="77777777" w:rsidR="001B3899" w:rsidRDefault="003D0EF4">
            <w:pPr>
              <w:rPr>
                <w:rFonts w:eastAsia="Times New Roman"/>
              </w:rPr>
            </w:pPr>
            <w:r>
              <w:rPr>
                <w:rFonts w:eastAsia="Times New Roman"/>
              </w:rPr>
              <w:t xml:space="preserve">7.61% </w:t>
            </w:r>
          </w:p>
        </w:tc>
        <w:tc>
          <w:tcPr>
            <w:tcW w:w="0" w:type="auto"/>
            <w:vAlign w:val="center"/>
            <w:hideMark/>
          </w:tcPr>
          <w:p w14:paraId="10CD6FDB" w14:textId="77777777" w:rsidR="001B3899" w:rsidRDefault="003D0EF4">
            <w:pPr>
              <w:rPr>
                <w:rFonts w:eastAsia="Times New Roman"/>
              </w:rPr>
            </w:pPr>
            <w:r>
              <w:rPr>
                <w:rFonts w:eastAsia="Times New Roman"/>
              </w:rPr>
              <w:t xml:space="preserve">8.58% </w:t>
            </w:r>
          </w:p>
        </w:tc>
        <w:tc>
          <w:tcPr>
            <w:tcW w:w="0" w:type="auto"/>
            <w:vAlign w:val="center"/>
            <w:hideMark/>
          </w:tcPr>
          <w:p w14:paraId="3448ED51" w14:textId="77777777" w:rsidR="001B3899" w:rsidRDefault="003D0EF4">
            <w:pPr>
              <w:rPr>
                <w:rFonts w:eastAsia="Times New Roman"/>
              </w:rPr>
            </w:pPr>
            <w:r>
              <w:rPr>
                <w:rFonts w:eastAsia="Times New Roman"/>
              </w:rPr>
              <w:t xml:space="preserve">4.14% </w:t>
            </w:r>
          </w:p>
        </w:tc>
        <w:tc>
          <w:tcPr>
            <w:tcW w:w="0" w:type="auto"/>
            <w:vAlign w:val="center"/>
            <w:hideMark/>
          </w:tcPr>
          <w:p w14:paraId="6CC4FE36" w14:textId="77777777" w:rsidR="001B3899" w:rsidRDefault="003D0EF4">
            <w:pPr>
              <w:rPr>
                <w:rFonts w:eastAsia="Times New Roman"/>
              </w:rPr>
            </w:pPr>
            <w:r>
              <w:rPr>
                <w:rFonts w:eastAsia="Times New Roman"/>
              </w:rPr>
              <w:t xml:space="preserve">5.93% </w:t>
            </w:r>
          </w:p>
        </w:tc>
        <w:tc>
          <w:tcPr>
            <w:tcW w:w="0" w:type="auto"/>
            <w:vAlign w:val="center"/>
            <w:hideMark/>
          </w:tcPr>
          <w:p w14:paraId="5C5949E3" w14:textId="77777777" w:rsidR="001B3899" w:rsidRDefault="003D0EF4">
            <w:pPr>
              <w:rPr>
                <w:rFonts w:eastAsia="Times New Roman"/>
              </w:rPr>
            </w:pPr>
            <w:r>
              <w:rPr>
                <w:rFonts w:eastAsia="Times New Roman"/>
              </w:rPr>
              <w:t xml:space="preserve">15.87% </w:t>
            </w:r>
          </w:p>
        </w:tc>
        <w:tc>
          <w:tcPr>
            <w:tcW w:w="0" w:type="auto"/>
            <w:vAlign w:val="center"/>
            <w:hideMark/>
          </w:tcPr>
          <w:p w14:paraId="6874756F" w14:textId="77777777" w:rsidR="001B3899" w:rsidRDefault="003D0EF4">
            <w:pPr>
              <w:rPr>
                <w:rFonts w:eastAsia="Times New Roman"/>
              </w:rPr>
            </w:pPr>
            <w:r>
              <w:rPr>
                <w:rFonts w:eastAsia="Times New Roman"/>
              </w:rPr>
              <w:t xml:space="preserve">7.00% </w:t>
            </w:r>
          </w:p>
        </w:tc>
        <w:tc>
          <w:tcPr>
            <w:tcW w:w="0" w:type="auto"/>
            <w:vAlign w:val="center"/>
            <w:hideMark/>
          </w:tcPr>
          <w:p w14:paraId="56CA19B6" w14:textId="77777777" w:rsidR="001B3899" w:rsidRDefault="003D0EF4">
            <w:pPr>
              <w:rPr>
                <w:rFonts w:eastAsia="Times New Roman"/>
              </w:rPr>
            </w:pPr>
            <w:r>
              <w:rPr>
                <w:rFonts w:eastAsia="Times New Roman"/>
              </w:rPr>
              <w:t xml:space="preserve">7.08% </w:t>
            </w:r>
          </w:p>
        </w:tc>
        <w:tc>
          <w:tcPr>
            <w:tcW w:w="0" w:type="auto"/>
            <w:vAlign w:val="center"/>
            <w:hideMark/>
          </w:tcPr>
          <w:p w14:paraId="224934A9" w14:textId="77777777" w:rsidR="001B3899" w:rsidRDefault="003D0EF4">
            <w:pPr>
              <w:rPr>
                <w:rFonts w:eastAsia="Times New Roman"/>
              </w:rPr>
            </w:pPr>
            <w:r>
              <w:rPr>
                <w:rFonts w:eastAsia="Times New Roman"/>
              </w:rPr>
              <w:t xml:space="preserve">7.99% </w:t>
            </w:r>
          </w:p>
        </w:tc>
        <w:tc>
          <w:tcPr>
            <w:tcW w:w="0" w:type="auto"/>
            <w:vAlign w:val="center"/>
            <w:hideMark/>
          </w:tcPr>
          <w:p w14:paraId="6D75ED31" w14:textId="77777777" w:rsidR="001B3899" w:rsidRDefault="003D0EF4">
            <w:pPr>
              <w:rPr>
                <w:rFonts w:eastAsia="Times New Roman"/>
              </w:rPr>
            </w:pPr>
            <w:r>
              <w:rPr>
                <w:rFonts w:eastAsia="Times New Roman"/>
              </w:rPr>
              <w:t xml:space="preserve">7.70% </w:t>
            </w:r>
          </w:p>
        </w:tc>
      </w:tr>
      <w:tr w:rsidR="001B3899" w14:paraId="35755BF5" w14:textId="77777777">
        <w:trPr>
          <w:divId w:val="783574124"/>
          <w:tblCellSpacing w:w="15" w:type="dxa"/>
        </w:trPr>
        <w:tc>
          <w:tcPr>
            <w:tcW w:w="7200" w:type="dxa"/>
            <w:vAlign w:val="center"/>
            <w:hideMark/>
          </w:tcPr>
          <w:p w14:paraId="47B86BA6" w14:textId="77777777" w:rsidR="001B3899" w:rsidRDefault="003D0EF4">
            <w:pPr>
              <w:rPr>
                <w:rFonts w:eastAsia="Times New Roman"/>
              </w:rPr>
            </w:pPr>
            <w:r>
              <w:rPr>
                <w:rFonts w:eastAsia="Times New Roman"/>
              </w:rPr>
              <w:t xml:space="preserve">1 outbound, 1 inbound </w:t>
            </w:r>
          </w:p>
        </w:tc>
        <w:tc>
          <w:tcPr>
            <w:tcW w:w="0" w:type="auto"/>
            <w:vAlign w:val="center"/>
            <w:hideMark/>
          </w:tcPr>
          <w:p w14:paraId="0906A01E" w14:textId="77777777" w:rsidR="001B3899" w:rsidRDefault="003D0EF4">
            <w:pPr>
              <w:rPr>
                <w:rFonts w:eastAsia="Times New Roman"/>
              </w:rPr>
            </w:pPr>
            <w:r>
              <w:rPr>
                <w:rFonts w:eastAsia="Times New Roman"/>
              </w:rPr>
              <w:t xml:space="preserve">5.48% </w:t>
            </w:r>
          </w:p>
        </w:tc>
        <w:tc>
          <w:tcPr>
            <w:tcW w:w="0" w:type="auto"/>
            <w:vAlign w:val="center"/>
            <w:hideMark/>
          </w:tcPr>
          <w:p w14:paraId="5E394616" w14:textId="77777777" w:rsidR="001B3899" w:rsidRDefault="003D0EF4">
            <w:pPr>
              <w:rPr>
                <w:rFonts w:eastAsia="Times New Roman"/>
              </w:rPr>
            </w:pPr>
            <w:r>
              <w:rPr>
                <w:rFonts w:eastAsia="Times New Roman"/>
              </w:rPr>
              <w:t xml:space="preserve">6.42% </w:t>
            </w:r>
          </w:p>
        </w:tc>
        <w:tc>
          <w:tcPr>
            <w:tcW w:w="0" w:type="auto"/>
            <w:vAlign w:val="center"/>
            <w:hideMark/>
          </w:tcPr>
          <w:p w14:paraId="564293C1" w14:textId="77777777" w:rsidR="001B3899" w:rsidRDefault="003D0EF4">
            <w:pPr>
              <w:rPr>
                <w:rFonts w:eastAsia="Times New Roman"/>
              </w:rPr>
            </w:pPr>
            <w:r>
              <w:rPr>
                <w:rFonts w:eastAsia="Times New Roman"/>
              </w:rPr>
              <w:t xml:space="preserve">2.87% </w:t>
            </w:r>
          </w:p>
        </w:tc>
        <w:tc>
          <w:tcPr>
            <w:tcW w:w="0" w:type="auto"/>
            <w:vAlign w:val="center"/>
            <w:hideMark/>
          </w:tcPr>
          <w:p w14:paraId="532B442E" w14:textId="77777777" w:rsidR="001B3899" w:rsidRDefault="003D0EF4">
            <w:pPr>
              <w:rPr>
                <w:rFonts w:eastAsia="Times New Roman"/>
              </w:rPr>
            </w:pPr>
            <w:r>
              <w:rPr>
                <w:rFonts w:eastAsia="Times New Roman"/>
              </w:rPr>
              <w:t xml:space="preserve">2.30% </w:t>
            </w:r>
          </w:p>
        </w:tc>
        <w:tc>
          <w:tcPr>
            <w:tcW w:w="0" w:type="auto"/>
            <w:vAlign w:val="center"/>
            <w:hideMark/>
          </w:tcPr>
          <w:p w14:paraId="3DE37639" w14:textId="77777777" w:rsidR="001B3899" w:rsidRDefault="003D0EF4">
            <w:pPr>
              <w:rPr>
                <w:rFonts w:eastAsia="Times New Roman"/>
              </w:rPr>
            </w:pPr>
            <w:r>
              <w:rPr>
                <w:rFonts w:eastAsia="Times New Roman"/>
              </w:rPr>
              <w:t xml:space="preserve">6.41% </w:t>
            </w:r>
          </w:p>
        </w:tc>
        <w:tc>
          <w:tcPr>
            <w:tcW w:w="0" w:type="auto"/>
            <w:vAlign w:val="center"/>
            <w:hideMark/>
          </w:tcPr>
          <w:p w14:paraId="5A3B368E" w14:textId="77777777" w:rsidR="001B3899" w:rsidRDefault="003D0EF4">
            <w:pPr>
              <w:rPr>
                <w:rFonts w:eastAsia="Times New Roman"/>
              </w:rPr>
            </w:pPr>
            <w:r>
              <w:rPr>
                <w:rFonts w:eastAsia="Times New Roman"/>
              </w:rPr>
              <w:t xml:space="preserve">3.79% </w:t>
            </w:r>
          </w:p>
        </w:tc>
        <w:tc>
          <w:tcPr>
            <w:tcW w:w="0" w:type="auto"/>
            <w:vAlign w:val="center"/>
            <w:hideMark/>
          </w:tcPr>
          <w:p w14:paraId="2CA8DB3A" w14:textId="77777777" w:rsidR="001B3899" w:rsidRDefault="003D0EF4">
            <w:pPr>
              <w:rPr>
                <w:rFonts w:eastAsia="Times New Roman"/>
              </w:rPr>
            </w:pPr>
            <w:r>
              <w:rPr>
                <w:rFonts w:eastAsia="Times New Roman"/>
              </w:rPr>
              <w:t xml:space="preserve">3.07% </w:t>
            </w:r>
          </w:p>
        </w:tc>
        <w:tc>
          <w:tcPr>
            <w:tcW w:w="0" w:type="auto"/>
            <w:vAlign w:val="center"/>
            <w:hideMark/>
          </w:tcPr>
          <w:p w14:paraId="64EEFA4A" w14:textId="77777777" w:rsidR="001B3899" w:rsidRDefault="003D0EF4">
            <w:pPr>
              <w:rPr>
                <w:rFonts w:eastAsia="Times New Roman"/>
              </w:rPr>
            </w:pPr>
            <w:r>
              <w:rPr>
                <w:rFonts w:eastAsia="Times New Roman"/>
              </w:rPr>
              <w:t xml:space="preserve">3.43% </w:t>
            </w:r>
          </w:p>
        </w:tc>
        <w:tc>
          <w:tcPr>
            <w:tcW w:w="0" w:type="auto"/>
            <w:vAlign w:val="center"/>
            <w:hideMark/>
          </w:tcPr>
          <w:p w14:paraId="3F04C7E4" w14:textId="77777777" w:rsidR="001B3899" w:rsidRDefault="003D0EF4">
            <w:pPr>
              <w:rPr>
                <w:rFonts w:eastAsia="Times New Roman"/>
              </w:rPr>
            </w:pPr>
            <w:r>
              <w:rPr>
                <w:rFonts w:eastAsia="Times New Roman"/>
              </w:rPr>
              <w:t xml:space="preserve">4.04% </w:t>
            </w:r>
          </w:p>
        </w:tc>
      </w:tr>
      <w:tr w:rsidR="001B3899" w14:paraId="369255E5" w14:textId="77777777">
        <w:trPr>
          <w:divId w:val="783574124"/>
          <w:tblCellSpacing w:w="15" w:type="dxa"/>
        </w:trPr>
        <w:tc>
          <w:tcPr>
            <w:tcW w:w="7200" w:type="dxa"/>
            <w:vAlign w:val="center"/>
            <w:hideMark/>
          </w:tcPr>
          <w:p w14:paraId="72558F95" w14:textId="77777777" w:rsidR="001B3899" w:rsidRDefault="003D0EF4">
            <w:pPr>
              <w:rPr>
                <w:rFonts w:eastAsia="Times New Roman"/>
              </w:rPr>
            </w:pPr>
            <w:r>
              <w:rPr>
                <w:rFonts w:eastAsia="Times New Roman"/>
              </w:rPr>
              <w:t xml:space="preserve">1 outbound, 2 inbound </w:t>
            </w:r>
          </w:p>
        </w:tc>
        <w:tc>
          <w:tcPr>
            <w:tcW w:w="0" w:type="auto"/>
            <w:vAlign w:val="center"/>
            <w:hideMark/>
          </w:tcPr>
          <w:p w14:paraId="57722F34" w14:textId="77777777" w:rsidR="001B3899" w:rsidRDefault="003D0EF4">
            <w:pPr>
              <w:rPr>
                <w:rFonts w:eastAsia="Times New Roman"/>
              </w:rPr>
            </w:pPr>
            <w:r>
              <w:rPr>
                <w:rFonts w:eastAsia="Times New Roman"/>
              </w:rPr>
              <w:t xml:space="preserve">2.34% </w:t>
            </w:r>
          </w:p>
        </w:tc>
        <w:tc>
          <w:tcPr>
            <w:tcW w:w="0" w:type="auto"/>
            <w:vAlign w:val="center"/>
            <w:hideMark/>
          </w:tcPr>
          <w:p w14:paraId="5289C345" w14:textId="77777777" w:rsidR="001B3899" w:rsidRDefault="003D0EF4">
            <w:pPr>
              <w:rPr>
                <w:rFonts w:eastAsia="Times New Roman"/>
              </w:rPr>
            </w:pPr>
            <w:r>
              <w:rPr>
                <w:rFonts w:eastAsia="Times New Roman"/>
              </w:rPr>
              <w:t xml:space="preserve">0.00% </w:t>
            </w:r>
          </w:p>
        </w:tc>
        <w:tc>
          <w:tcPr>
            <w:tcW w:w="0" w:type="auto"/>
            <w:vAlign w:val="center"/>
            <w:hideMark/>
          </w:tcPr>
          <w:p w14:paraId="0A14FEB1" w14:textId="77777777" w:rsidR="001B3899" w:rsidRDefault="003D0EF4">
            <w:pPr>
              <w:rPr>
                <w:rFonts w:eastAsia="Times New Roman"/>
              </w:rPr>
            </w:pPr>
            <w:r>
              <w:rPr>
                <w:rFonts w:eastAsia="Times New Roman"/>
              </w:rPr>
              <w:t xml:space="preserve">0.50% </w:t>
            </w:r>
          </w:p>
        </w:tc>
        <w:tc>
          <w:tcPr>
            <w:tcW w:w="0" w:type="auto"/>
            <w:vAlign w:val="center"/>
            <w:hideMark/>
          </w:tcPr>
          <w:p w14:paraId="627B90DC" w14:textId="77777777" w:rsidR="001B3899" w:rsidRDefault="003D0EF4">
            <w:pPr>
              <w:rPr>
                <w:rFonts w:eastAsia="Times New Roman"/>
              </w:rPr>
            </w:pPr>
            <w:r>
              <w:rPr>
                <w:rFonts w:eastAsia="Times New Roman"/>
              </w:rPr>
              <w:t xml:space="preserve">0.73% </w:t>
            </w:r>
          </w:p>
        </w:tc>
        <w:tc>
          <w:tcPr>
            <w:tcW w:w="0" w:type="auto"/>
            <w:vAlign w:val="center"/>
            <w:hideMark/>
          </w:tcPr>
          <w:p w14:paraId="3971297B" w14:textId="77777777" w:rsidR="001B3899" w:rsidRDefault="003D0EF4">
            <w:pPr>
              <w:rPr>
                <w:rFonts w:eastAsia="Times New Roman"/>
              </w:rPr>
            </w:pPr>
            <w:r>
              <w:rPr>
                <w:rFonts w:eastAsia="Times New Roman"/>
              </w:rPr>
              <w:t xml:space="preserve">2.88% </w:t>
            </w:r>
          </w:p>
        </w:tc>
        <w:tc>
          <w:tcPr>
            <w:tcW w:w="0" w:type="auto"/>
            <w:vAlign w:val="center"/>
            <w:hideMark/>
          </w:tcPr>
          <w:p w14:paraId="45511A31" w14:textId="77777777" w:rsidR="001B3899" w:rsidRDefault="003D0EF4">
            <w:pPr>
              <w:rPr>
                <w:rFonts w:eastAsia="Times New Roman"/>
              </w:rPr>
            </w:pPr>
            <w:r>
              <w:rPr>
                <w:rFonts w:eastAsia="Times New Roman"/>
              </w:rPr>
              <w:t xml:space="preserve">1.28% </w:t>
            </w:r>
          </w:p>
        </w:tc>
        <w:tc>
          <w:tcPr>
            <w:tcW w:w="0" w:type="auto"/>
            <w:vAlign w:val="center"/>
            <w:hideMark/>
          </w:tcPr>
          <w:p w14:paraId="5366A0B7" w14:textId="77777777" w:rsidR="001B3899" w:rsidRDefault="003D0EF4">
            <w:pPr>
              <w:rPr>
                <w:rFonts w:eastAsia="Times New Roman"/>
              </w:rPr>
            </w:pPr>
            <w:r>
              <w:rPr>
                <w:rFonts w:eastAsia="Times New Roman"/>
              </w:rPr>
              <w:t xml:space="preserve">0.43% </w:t>
            </w:r>
          </w:p>
        </w:tc>
        <w:tc>
          <w:tcPr>
            <w:tcW w:w="0" w:type="auto"/>
            <w:vAlign w:val="center"/>
            <w:hideMark/>
          </w:tcPr>
          <w:p w14:paraId="2330814C" w14:textId="77777777" w:rsidR="001B3899" w:rsidRDefault="003D0EF4">
            <w:pPr>
              <w:rPr>
                <w:rFonts w:eastAsia="Times New Roman"/>
              </w:rPr>
            </w:pPr>
            <w:r>
              <w:rPr>
                <w:rFonts w:eastAsia="Times New Roman"/>
              </w:rPr>
              <w:t xml:space="preserve">1.18% </w:t>
            </w:r>
          </w:p>
        </w:tc>
        <w:tc>
          <w:tcPr>
            <w:tcW w:w="0" w:type="auto"/>
            <w:vAlign w:val="center"/>
            <w:hideMark/>
          </w:tcPr>
          <w:p w14:paraId="16DCFAE8" w14:textId="77777777" w:rsidR="001B3899" w:rsidRDefault="003D0EF4">
            <w:pPr>
              <w:rPr>
                <w:rFonts w:eastAsia="Times New Roman"/>
              </w:rPr>
            </w:pPr>
            <w:r>
              <w:rPr>
                <w:rFonts w:eastAsia="Times New Roman"/>
              </w:rPr>
              <w:t xml:space="preserve">0.22% </w:t>
            </w:r>
          </w:p>
        </w:tc>
      </w:tr>
      <w:tr w:rsidR="001B3899" w14:paraId="60DD21AD" w14:textId="77777777">
        <w:trPr>
          <w:divId w:val="783574124"/>
          <w:tblCellSpacing w:w="15" w:type="dxa"/>
        </w:trPr>
        <w:tc>
          <w:tcPr>
            <w:tcW w:w="7200" w:type="dxa"/>
            <w:vAlign w:val="center"/>
            <w:hideMark/>
          </w:tcPr>
          <w:p w14:paraId="26F61433" w14:textId="77777777" w:rsidR="001B3899" w:rsidRDefault="003D0EF4">
            <w:pPr>
              <w:rPr>
                <w:rFonts w:eastAsia="Times New Roman"/>
              </w:rPr>
            </w:pPr>
            <w:r>
              <w:rPr>
                <w:rFonts w:eastAsia="Times New Roman"/>
              </w:rPr>
              <w:t xml:space="preserve">1 outbound, 3 inbound </w:t>
            </w:r>
          </w:p>
        </w:tc>
        <w:tc>
          <w:tcPr>
            <w:tcW w:w="0" w:type="auto"/>
            <w:vAlign w:val="center"/>
            <w:hideMark/>
          </w:tcPr>
          <w:p w14:paraId="4971B27B" w14:textId="77777777" w:rsidR="001B3899" w:rsidRDefault="003D0EF4">
            <w:pPr>
              <w:rPr>
                <w:rFonts w:eastAsia="Times New Roman"/>
              </w:rPr>
            </w:pPr>
            <w:r>
              <w:rPr>
                <w:rFonts w:eastAsia="Times New Roman"/>
              </w:rPr>
              <w:t xml:space="preserve">1.20% </w:t>
            </w:r>
          </w:p>
        </w:tc>
        <w:tc>
          <w:tcPr>
            <w:tcW w:w="0" w:type="auto"/>
            <w:vAlign w:val="center"/>
            <w:hideMark/>
          </w:tcPr>
          <w:p w14:paraId="29D8FD3D" w14:textId="77777777" w:rsidR="001B3899" w:rsidRDefault="003D0EF4">
            <w:pPr>
              <w:rPr>
                <w:rFonts w:eastAsia="Times New Roman"/>
              </w:rPr>
            </w:pPr>
            <w:r>
              <w:rPr>
                <w:rFonts w:eastAsia="Times New Roman"/>
              </w:rPr>
              <w:t xml:space="preserve">0.00% </w:t>
            </w:r>
          </w:p>
        </w:tc>
        <w:tc>
          <w:tcPr>
            <w:tcW w:w="0" w:type="auto"/>
            <w:vAlign w:val="center"/>
            <w:hideMark/>
          </w:tcPr>
          <w:p w14:paraId="0477DDDD" w14:textId="77777777" w:rsidR="001B3899" w:rsidRDefault="003D0EF4">
            <w:pPr>
              <w:rPr>
                <w:rFonts w:eastAsia="Times New Roman"/>
              </w:rPr>
            </w:pPr>
            <w:r>
              <w:rPr>
                <w:rFonts w:eastAsia="Times New Roman"/>
              </w:rPr>
              <w:t xml:space="preserve">0.31% </w:t>
            </w:r>
          </w:p>
        </w:tc>
        <w:tc>
          <w:tcPr>
            <w:tcW w:w="0" w:type="auto"/>
            <w:vAlign w:val="center"/>
            <w:hideMark/>
          </w:tcPr>
          <w:p w14:paraId="05870C74" w14:textId="77777777" w:rsidR="001B3899" w:rsidRDefault="003D0EF4">
            <w:pPr>
              <w:rPr>
                <w:rFonts w:eastAsia="Times New Roman"/>
              </w:rPr>
            </w:pPr>
            <w:r>
              <w:rPr>
                <w:rFonts w:eastAsia="Times New Roman"/>
              </w:rPr>
              <w:t xml:space="preserve">0.43% </w:t>
            </w:r>
          </w:p>
        </w:tc>
        <w:tc>
          <w:tcPr>
            <w:tcW w:w="0" w:type="auto"/>
            <w:vAlign w:val="center"/>
            <w:hideMark/>
          </w:tcPr>
          <w:p w14:paraId="28F57537" w14:textId="77777777" w:rsidR="001B3899" w:rsidRDefault="003D0EF4">
            <w:pPr>
              <w:rPr>
                <w:rFonts w:eastAsia="Times New Roman"/>
              </w:rPr>
            </w:pPr>
            <w:r>
              <w:rPr>
                <w:rFonts w:eastAsia="Times New Roman"/>
              </w:rPr>
              <w:t xml:space="preserve">1.26% </w:t>
            </w:r>
          </w:p>
        </w:tc>
        <w:tc>
          <w:tcPr>
            <w:tcW w:w="0" w:type="auto"/>
            <w:vAlign w:val="center"/>
            <w:hideMark/>
          </w:tcPr>
          <w:p w14:paraId="6B9E85DC" w14:textId="77777777" w:rsidR="001B3899" w:rsidRDefault="003D0EF4">
            <w:pPr>
              <w:rPr>
                <w:rFonts w:eastAsia="Times New Roman"/>
              </w:rPr>
            </w:pPr>
            <w:r>
              <w:rPr>
                <w:rFonts w:eastAsia="Times New Roman"/>
              </w:rPr>
              <w:t xml:space="preserve">1.62% </w:t>
            </w:r>
          </w:p>
        </w:tc>
        <w:tc>
          <w:tcPr>
            <w:tcW w:w="0" w:type="auto"/>
            <w:vAlign w:val="center"/>
            <w:hideMark/>
          </w:tcPr>
          <w:p w14:paraId="3B8242AE" w14:textId="77777777" w:rsidR="001B3899" w:rsidRDefault="003D0EF4">
            <w:pPr>
              <w:rPr>
                <w:rFonts w:eastAsia="Times New Roman"/>
              </w:rPr>
            </w:pPr>
            <w:r>
              <w:rPr>
                <w:rFonts w:eastAsia="Times New Roman"/>
              </w:rPr>
              <w:t xml:space="preserve">0.34% </w:t>
            </w:r>
          </w:p>
        </w:tc>
        <w:tc>
          <w:tcPr>
            <w:tcW w:w="0" w:type="auto"/>
            <w:vAlign w:val="center"/>
            <w:hideMark/>
          </w:tcPr>
          <w:p w14:paraId="0F44ED7F" w14:textId="77777777" w:rsidR="001B3899" w:rsidRDefault="003D0EF4">
            <w:pPr>
              <w:rPr>
                <w:rFonts w:eastAsia="Times New Roman"/>
              </w:rPr>
            </w:pPr>
            <w:r>
              <w:rPr>
                <w:rFonts w:eastAsia="Times New Roman"/>
              </w:rPr>
              <w:t xml:space="preserve">0.44% </w:t>
            </w:r>
          </w:p>
        </w:tc>
        <w:tc>
          <w:tcPr>
            <w:tcW w:w="0" w:type="auto"/>
            <w:vAlign w:val="center"/>
            <w:hideMark/>
          </w:tcPr>
          <w:p w14:paraId="6257E445" w14:textId="77777777" w:rsidR="001B3899" w:rsidRDefault="003D0EF4">
            <w:pPr>
              <w:rPr>
                <w:rFonts w:eastAsia="Times New Roman"/>
              </w:rPr>
            </w:pPr>
            <w:r>
              <w:rPr>
                <w:rFonts w:eastAsia="Times New Roman"/>
              </w:rPr>
              <w:t xml:space="preserve">0.47% </w:t>
            </w:r>
          </w:p>
        </w:tc>
      </w:tr>
      <w:tr w:rsidR="001B3899" w14:paraId="3C253AB7" w14:textId="77777777">
        <w:trPr>
          <w:divId w:val="783574124"/>
          <w:tblCellSpacing w:w="15" w:type="dxa"/>
        </w:trPr>
        <w:tc>
          <w:tcPr>
            <w:tcW w:w="7200" w:type="dxa"/>
            <w:vAlign w:val="center"/>
            <w:hideMark/>
          </w:tcPr>
          <w:p w14:paraId="1E61D84B" w14:textId="77777777" w:rsidR="001B3899" w:rsidRDefault="003D0EF4">
            <w:pPr>
              <w:rPr>
                <w:rFonts w:eastAsia="Times New Roman"/>
              </w:rPr>
            </w:pPr>
            <w:r>
              <w:rPr>
                <w:rFonts w:eastAsia="Times New Roman"/>
              </w:rPr>
              <w:t xml:space="preserve">2 outbound, 0 inbound </w:t>
            </w:r>
          </w:p>
        </w:tc>
        <w:tc>
          <w:tcPr>
            <w:tcW w:w="0" w:type="auto"/>
            <w:vAlign w:val="center"/>
            <w:hideMark/>
          </w:tcPr>
          <w:p w14:paraId="2AB3850C" w14:textId="77777777" w:rsidR="001B3899" w:rsidRDefault="003D0EF4">
            <w:pPr>
              <w:rPr>
                <w:rFonts w:eastAsia="Times New Roman"/>
              </w:rPr>
            </w:pPr>
            <w:r>
              <w:rPr>
                <w:rFonts w:eastAsia="Times New Roman"/>
              </w:rPr>
              <w:t xml:space="preserve">2.01% </w:t>
            </w:r>
          </w:p>
        </w:tc>
        <w:tc>
          <w:tcPr>
            <w:tcW w:w="0" w:type="auto"/>
            <w:vAlign w:val="center"/>
            <w:hideMark/>
          </w:tcPr>
          <w:p w14:paraId="4403E1FE" w14:textId="77777777" w:rsidR="001B3899" w:rsidRDefault="003D0EF4">
            <w:pPr>
              <w:rPr>
                <w:rFonts w:eastAsia="Times New Roman"/>
              </w:rPr>
            </w:pPr>
            <w:r>
              <w:rPr>
                <w:rFonts w:eastAsia="Times New Roman"/>
              </w:rPr>
              <w:t xml:space="preserve">0.00% </w:t>
            </w:r>
          </w:p>
        </w:tc>
        <w:tc>
          <w:tcPr>
            <w:tcW w:w="0" w:type="auto"/>
            <w:vAlign w:val="center"/>
            <w:hideMark/>
          </w:tcPr>
          <w:p w14:paraId="6401B5CC" w14:textId="77777777" w:rsidR="001B3899" w:rsidRDefault="003D0EF4">
            <w:pPr>
              <w:rPr>
                <w:rFonts w:eastAsia="Times New Roman"/>
              </w:rPr>
            </w:pPr>
            <w:r>
              <w:rPr>
                <w:rFonts w:eastAsia="Times New Roman"/>
              </w:rPr>
              <w:t xml:space="preserve">0.46% </w:t>
            </w:r>
          </w:p>
        </w:tc>
        <w:tc>
          <w:tcPr>
            <w:tcW w:w="0" w:type="auto"/>
            <w:vAlign w:val="center"/>
            <w:hideMark/>
          </w:tcPr>
          <w:p w14:paraId="30A83BDC" w14:textId="77777777" w:rsidR="001B3899" w:rsidRDefault="003D0EF4">
            <w:pPr>
              <w:rPr>
                <w:rFonts w:eastAsia="Times New Roman"/>
              </w:rPr>
            </w:pPr>
            <w:r>
              <w:rPr>
                <w:rFonts w:eastAsia="Times New Roman"/>
              </w:rPr>
              <w:t xml:space="preserve">2.35% </w:t>
            </w:r>
          </w:p>
        </w:tc>
        <w:tc>
          <w:tcPr>
            <w:tcW w:w="0" w:type="auto"/>
            <w:vAlign w:val="center"/>
            <w:hideMark/>
          </w:tcPr>
          <w:p w14:paraId="410D3E37" w14:textId="77777777" w:rsidR="001B3899" w:rsidRDefault="003D0EF4">
            <w:pPr>
              <w:rPr>
                <w:rFonts w:eastAsia="Times New Roman"/>
              </w:rPr>
            </w:pPr>
            <w:r>
              <w:rPr>
                <w:rFonts w:eastAsia="Times New Roman"/>
              </w:rPr>
              <w:t xml:space="preserve">5.02% </w:t>
            </w:r>
          </w:p>
        </w:tc>
        <w:tc>
          <w:tcPr>
            <w:tcW w:w="0" w:type="auto"/>
            <w:vAlign w:val="center"/>
            <w:hideMark/>
          </w:tcPr>
          <w:p w14:paraId="34188EE9" w14:textId="77777777" w:rsidR="001B3899" w:rsidRDefault="003D0EF4">
            <w:pPr>
              <w:rPr>
                <w:rFonts w:eastAsia="Times New Roman"/>
              </w:rPr>
            </w:pPr>
            <w:r>
              <w:rPr>
                <w:rFonts w:eastAsia="Times New Roman"/>
              </w:rPr>
              <w:t xml:space="preserve">2.71% </w:t>
            </w:r>
          </w:p>
        </w:tc>
        <w:tc>
          <w:tcPr>
            <w:tcW w:w="0" w:type="auto"/>
            <w:vAlign w:val="center"/>
            <w:hideMark/>
          </w:tcPr>
          <w:p w14:paraId="2D2F4CB3" w14:textId="77777777" w:rsidR="001B3899" w:rsidRDefault="003D0EF4">
            <w:pPr>
              <w:rPr>
                <w:rFonts w:eastAsia="Times New Roman"/>
              </w:rPr>
            </w:pPr>
            <w:r>
              <w:rPr>
                <w:rFonts w:eastAsia="Times New Roman"/>
              </w:rPr>
              <w:t xml:space="preserve">1.86% </w:t>
            </w:r>
          </w:p>
        </w:tc>
        <w:tc>
          <w:tcPr>
            <w:tcW w:w="0" w:type="auto"/>
            <w:vAlign w:val="center"/>
            <w:hideMark/>
          </w:tcPr>
          <w:p w14:paraId="0A9E3085" w14:textId="77777777" w:rsidR="001B3899" w:rsidRDefault="003D0EF4">
            <w:pPr>
              <w:rPr>
                <w:rFonts w:eastAsia="Times New Roman"/>
              </w:rPr>
            </w:pPr>
            <w:r>
              <w:rPr>
                <w:rFonts w:eastAsia="Times New Roman"/>
              </w:rPr>
              <w:t xml:space="preserve">1.58% </w:t>
            </w:r>
          </w:p>
        </w:tc>
        <w:tc>
          <w:tcPr>
            <w:tcW w:w="0" w:type="auto"/>
            <w:vAlign w:val="center"/>
            <w:hideMark/>
          </w:tcPr>
          <w:p w14:paraId="71B80859" w14:textId="77777777" w:rsidR="001B3899" w:rsidRDefault="003D0EF4">
            <w:pPr>
              <w:rPr>
                <w:rFonts w:eastAsia="Times New Roman"/>
              </w:rPr>
            </w:pPr>
            <w:r>
              <w:rPr>
                <w:rFonts w:eastAsia="Times New Roman"/>
              </w:rPr>
              <w:t xml:space="preserve">1.25% </w:t>
            </w:r>
          </w:p>
        </w:tc>
      </w:tr>
      <w:tr w:rsidR="001B3899" w14:paraId="2D7FFD7E" w14:textId="77777777">
        <w:trPr>
          <w:divId w:val="783574124"/>
          <w:tblCellSpacing w:w="15" w:type="dxa"/>
        </w:trPr>
        <w:tc>
          <w:tcPr>
            <w:tcW w:w="7200" w:type="dxa"/>
            <w:vAlign w:val="center"/>
            <w:hideMark/>
          </w:tcPr>
          <w:p w14:paraId="7B4A4609" w14:textId="77777777" w:rsidR="001B3899" w:rsidRDefault="003D0EF4">
            <w:pPr>
              <w:rPr>
                <w:rFonts w:eastAsia="Times New Roman"/>
              </w:rPr>
            </w:pPr>
            <w:r>
              <w:rPr>
                <w:rFonts w:eastAsia="Times New Roman"/>
              </w:rPr>
              <w:t xml:space="preserve">2 outbound, 1 inbound </w:t>
            </w:r>
          </w:p>
        </w:tc>
        <w:tc>
          <w:tcPr>
            <w:tcW w:w="0" w:type="auto"/>
            <w:vAlign w:val="center"/>
            <w:hideMark/>
          </w:tcPr>
          <w:p w14:paraId="6B6DB304" w14:textId="77777777" w:rsidR="001B3899" w:rsidRDefault="003D0EF4">
            <w:pPr>
              <w:rPr>
                <w:rFonts w:eastAsia="Times New Roman"/>
              </w:rPr>
            </w:pPr>
            <w:r>
              <w:rPr>
                <w:rFonts w:eastAsia="Times New Roman"/>
              </w:rPr>
              <w:t xml:space="preserve">1.56% </w:t>
            </w:r>
          </w:p>
        </w:tc>
        <w:tc>
          <w:tcPr>
            <w:tcW w:w="0" w:type="auto"/>
            <w:vAlign w:val="center"/>
            <w:hideMark/>
          </w:tcPr>
          <w:p w14:paraId="6A798215" w14:textId="77777777" w:rsidR="001B3899" w:rsidRDefault="003D0EF4">
            <w:pPr>
              <w:rPr>
                <w:rFonts w:eastAsia="Times New Roman"/>
              </w:rPr>
            </w:pPr>
            <w:r>
              <w:rPr>
                <w:rFonts w:eastAsia="Times New Roman"/>
              </w:rPr>
              <w:t xml:space="preserve">0.00% </w:t>
            </w:r>
          </w:p>
        </w:tc>
        <w:tc>
          <w:tcPr>
            <w:tcW w:w="0" w:type="auto"/>
            <w:vAlign w:val="center"/>
            <w:hideMark/>
          </w:tcPr>
          <w:p w14:paraId="5280538B" w14:textId="77777777" w:rsidR="001B3899" w:rsidRDefault="003D0EF4">
            <w:pPr>
              <w:rPr>
                <w:rFonts w:eastAsia="Times New Roman"/>
              </w:rPr>
            </w:pPr>
            <w:r>
              <w:rPr>
                <w:rFonts w:eastAsia="Times New Roman"/>
              </w:rPr>
              <w:t xml:space="preserve">0.34% </w:t>
            </w:r>
          </w:p>
        </w:tc>
        <w:tc>
          <w:tcPr>
            <w:tcW w:w="0" w:type="auto"/>
            <w:vAlign w:val="center"/>
            <w:hideMark/>
          </w:tcPr>
          <w:p w14:paraId="2011D543" w14:textId="77777777" w:rsidR="001B3899" w:rsidRDefault="003D0EF4">
            <w:pPr>
              <w:rPr>
                <w:rFonts w:eastAsia="Times New Roman"/>
              </w:rPr>
            </w:pPr>
            <w:r>
              <w:rPr>
                <w:rFonts w:eastAsia="Times New Roman"/>
              </w:rPr>
              <w:t xml:space="preserve">0.15% </w:t>
            </w:r>
          </w:p>
        </w:tc>
        <w:tc>
          <w:tcPr>
            <w:tcW w:w="0" w:type="auto"/>
            <w:vAlign w:val="center"/>
            <w:hideMark/>
          </w:tcPr>
          <w:p w14:paraId="672F360B" w14:textId="77777777" w:rsidR="001B3899" w:rsidRDefault="003D0EF4">
            <w:pPr>
              <w:rPr>
                <w:rFonts w:eastAsia="Times New Roman"/>
              </w:rPr>
            </w:pPr>
            <w:r>
              <w:rPr>
                <w:rFonts w:eastAsia="Times New Roman"/>
              </w:rPr>
              <w:t xml:space="preserve">2.12% </w:t>
            </w:r>
          </w:p>
        </w:tc>
        <w:tc>
          <w:tcPr>
            <w:tcW w:w="0" w:type="auto"/>
            <w:vAlign w:val="center"/>
            <w:hideMark/>
          </w:tcPr>
          <w:p w14:paraId="19392182" w14:textId="77777777" w:rsidR="001B3899" w:rsidRDefault="003D0EF4">
            <w:pPr>
              <w:rPr>
                <w:rFonts w:eastAsia="Times New Roman"/>
              </w:rPr>
            </w:pPr>
            <w:r>
              <w:rPr>
                <w:rFonts w:eastAsia="Times New Roman"/>
              </w:rPr>
              <w:t xml:space="preserve">1.29% </w:t>
            </w:r>
          </w:p>
        </w:tc>
        <w:tc>
          <w:tcPr>
            <w:tcW w:w="0" w:type="auto"/>
            <w:vAlign w:val="center"/>
            <w:hideMark/>
          </w:tcPr>
          <w:p w14:paraId="3FC74614" w14:textId="77777777" w:rsidR="001B3899" w:rsidRDefault="003D0EF4">
            <w:pPr>
              <w:rPr>
                <w:rFonts w:eastAsia="Times New Roman"/>
              </w:rPr>
            </w:pPr>
            <w:r>
              <w:rPr>
                <w:rFonts w:eastAsia="Times New Roman"/>
              </w:rPr>
              <w:t xml:space="preserve">0.53% </w:t>
            </w:r>
          </w:p>
        </w:tc>
        <w:tc>
          <w:tcPr>
            <w:tcW w:w="0" w:type="auto"/>
            <w:vAlign w:val="center"/>
            <w:hideMark/>
          </w:tcPr>
          <w:p w14:paraId="5AD83C8A" w14:textId="77777777" w:rsidR="001B3899" w:rsidRDefault="003D0EF4">
            <w:pPr>
              <w:rPr>
                <w:rFonts w:eastAsia="Times New Roman"/>
              </w:rPr>
            </w:pPr>
            <w:r>
              <w:rPr>
                <w:rFonts w:eastAsia="Times New Roman"/>
              </w:rPr>
              <w:t xml:space="preserve">0.85% </w:t>
            </w:r>
          </w:p>
        </w:tc>
        <w:tc>
          <w:tcPr>
            <w:tcW w:w="0" w:type="auto"/>
            <w:vAlign w:val="center"/>
            <w:hideMark/>
          </w:tcPr>
          <w:p w14:paraId="34975AB7" w14:textId="77777777" w:rsidR="001B3899" w:rsidRDefault="003D0EF4">
            <w:pPr>
              <w:rPr>
                <w:rFonts w:eastAsia="Times New Roman"/>
              </w:rPr>
            </w:pPr>
            <w:r>
              <w:rPr>
                <w:rFonts w:eastAsia="Times New Roman"/>
              </w:rPr>
              <w:t xml:space="preserve">0.18% </w:t>
            </w:r>
          </w:p>
        </w:tc>
      </w:tr>
      <w:tr w:rsidR="001B3899" w14:paraId="38051B00" w14:textId="77777777">
        <w:trPr>
          <w:divId w:val="783574124"/>
          <w:tblCellSpacing w:w="15" w:type="dxa"/>
        </w:trPr>
        <w:tc>
          <w:tcPr>
            <w:tcW w:w="7200" w:type="dxa"/>
            <w:vAlign w:val="center"/>
            <w:hideMark/>
          </w:tcPr>
          <w:p w14:paraId="222C8A8A" w14:textId="77777777" w:rsidR="001B3899" w:rsidRDefault="003D0EF4">
            <w:pPr>
              <w:rPr>
                <w:rFonts w:eastAsia="Times New Roman"/>
              </w:rPr>
            </w:pPr>
            <w:r>
              <w:rPr>
                <w:rFonts w:eastAsia="Times New Roman"/>
              </w:rPr>
              <w:t xml:space="preserve">2 outbound, 2 inbound </w:t>
            </w:r>
          </w:p>
        </w:tc>
        <w:tc>
          <w:tcPr>
            <w:tcW w:w="0" w:type="auto"/>
            <w:vAlign w:val="center"/>
            <w:hideMark/>
          </w:tcPr>
          <w:p w14:paraId="21CB99B7" w14:textId="77777777" w:rsidR="001B3899" w:rsidRDefault="003D0EF4">
            <w:pPr>
              <w:rPr>
                <w:rFonts w:eastAsia="Times New Roman"/>
              </w:rPr>
            </w:pPr>
            <w:r>
              <w:rPr>
                <w:rFonts w:eastAsia="Times New Roman"/>
              </w:rPr>
              <w:t xml:space="preserve">0.84% </w:t>
            </w:r>
          </w:p>
        </w:tc>
        <w:tc>
          <w:tcPr>
            <w:tcW w:w="0" w:type="auto"/>
            <w:vAlign w:val="center"/>
            <w:hideMark/>
          </w:tcPr>
          <w:p w14:paraId="1AD4C332" w14:textId="77777777" w:rsidR="001B3899" w:rsidRDefault="003D0EF4">
            <w:pPr>
              <w:rPr>
                <w:rFonts w:eastAsia="Times New Roman"/>
              </w:rPr>
            </w:pPr>
            <w:r>
              <w:rPr>
                <w:rFonts w:eastAsia="Times New Roman"/>
              </w:rPr>
              <w:t xml:space="preserve">0.00% </w:t>
            </w:r>
          </w:p>
        </w:tc>
        <w:tc>
          <w:tcPr>
            <w:tcW w:w="0" w:type="auto"/>
            <w:vAlign w:val="center"/>
            <w:hideMark/>
          </w:tcPr>
          <w:p w14:paraId="6F51141A" w14:textId="77777777" w:rsidR="001B3899" w:rsidRDefault="003D0EF4">
            <w:pPr>
              <w:rPr>
                <w:rFonts w:eastAsia="Times New Roman"/>
              </w:rPr>
            </w:pPr>
            <w:r>
              <w:rPr>
                <w:rFonts w:eastAsia="Times New Roman"/>
              </w:rPr>
              <w:t xml:space="preserve">0.31% </w:t>
            </w:r>
          </w:p>
        </w:tc>
        <w:tc>
          <w:tcPr>
            <w:tcW w:w="0" w:type="auto"/>
            <w:vAlign w:val="center"/>
            <w:hideMark/>
          </w:tcPr>
          <w:p w14:paraId="147D1977" w14:textId="77777777" w:rsidR="001B3899" w:rsidRDefault="003D0EF4">
            <w:pPr>
              <w:rPr>
                <w:rFonts w:eastAsia="Times New Roman"/>
              </w:rPr>
            </w:pPr>
            <w:r>
              <w:rPr>
                <w:rFonts w:eastAsia="Times New Roman"/>
              </w:rPr>
              <w:t xml:space="preserve">0.13% </w:t>
            </w:r>
          </w:p>
        </w:tc>
        <w:tc>
          <w:tcPr>
            <w:tcW w:w="0" w:type="auto"/>
            <w:vAlign w:val="center"/>
            <w:hideMark/>
          </w:tcPr>
          <w:p w14:paraId="1E46B2FD" w14:textId="77777777" w:rsidR="001B3899" w:rsidRDefault="003D0EF4">
            <w:pPr>
              <w:rPr>
                <w:rFonts w:eastAsia="Times New Roman"/>
              </w:rPr>
            </w:pPr>
            <w:r>
              <w:rPr>
                <w:rFonts w:eastAsia="Times New Roman"/>
              </w:rPr>
              <w:t xml:space="preserve">0.97% </w:t>
            </w:r>
          </w:p>
        </w:tc>
        <w:tc>
          <w:tcPr>
            <w:tcW w:w="0" w:type="auto"/>
            <w:vAlign w:val="center"/>
            <w:hideMark/>
          </w:tcPr>
          <w:p w14:paraId="194D55B3" w14:textId="77777777" w:rsidR="001B3899" w:rsidRDefault="003D0EF4">
            <w:pPr>
              <w:rPr>
                <w:rFonts w:eastAsia="Times New Roman"/>
              </w:rPr>
            </w:pPr>
            <w:r>
              <w:rPr>
                <w:rFonts w:eastAsia="Times New Roman"/>
              </w:rPr>
              <w:t xml:space="preserve">0.29% </w:t>
            </w:r>
          </w:p>
        </w:tc>
        <w:tc>
          <w:tcPr>
            <w:tcW w:w="0" w:type="auto"/>
            <w:vAlign w:val="center"/>
            <w:hideMark/>
          </w:tcPr>
          <w:p w14:paraId="46DD79EF" w14:textId="77777777" w:rsidR="001B3899" w:rsidRDefault="003D0EF4">
            <w:pPr>
              <w:rPr>
                <w:rFonts w:eastAsia="Times New Roman"/>
              </w:rPr>
            </w:pPr>
            <w:r>
              <w:rPr>
                <w:rFonts w:eastAsia="Times New Roman"/>
              </w:rPr>
              <w:t xml:space="preserve">0.25% </w:t>
            </w:r>
          </w:p>
        </w:tc>
        <w:tc>
          <w:tcPr>
            <w:tcW w:w="0" w:type="auto"/>
            <w:vAlign w:val="center"/>
            <w:hideMark/>
          </w:tcPr>
          <w:p w14:paraId="399BB1B9" w14:textId="77777777" w:rsidR="001B3899" w:rsidRDefault="003D0EF4">
            <w:pPr>
              <w:rPr>
                <w:rFonts w:eastAsia="Times New Roman"/>
              </w:rPr>
            </w:pPr>
            <w:r>
              <w:rPr>
                <w:rFonts w:eastAsia="Times New Roman"/>
              </w:rPr>
              <w:t xml:space="preserve">0.15% </w:t>
            </w:r>
          </w:p>
        </w:tc>
        <w:tc>
          <w:tcPr>
            <w:tcW w:w="0" w:type="auto"/>
            <w:vAlign w:val="center"/>
            <w:hideMark/>
          </w:tcPr>
          <w:p w14:paraId="24FDCF44" w14:textId="77777777" w:rsidR="001B3899" w:rsidRDefault="003D0EF4">
            <w:pPr>
              <w:rPr>
                <w:rFonts w:eastAsia="Times New Roman"/>
              </w:rPr>
            </w:pPr>
            <w:r>
              <w:rPr>
                <w:rFonts w:eastAsia="Times New Roman"/>
              </w:rPr>
              <w:t xml:space="preserve">0.02% </w:t>
            </w:r>
          </w:p>
        </w:tc>
      </w:tr>
      <w:tr w:rsidR="001B3899" w14:paraId="0B324426" w14:textId="77777777">
        <w:trPr>
          <w:divId w:val="783574124"/>
          <w:tblCellSpacing w:w="15" w:type="dxa"/>
        </w:trPr>
        <w:tc>
          <w:tcPr>
            <w:tcW w:w="7200" w:type="dxa"/>
            <w:vAlign w:val="center"/>
            <w:hideMark/>
          </w:tcPr>
          <w:p w14:paraId="36E9AACA" w14:textId="77777777" w:rsidR="001B3899" w:rsidRDefault="003D0EF4">
            <w:pPr>
              <w:rPr>
                <w:rFonts w:eastAsia="Times New Roman"/>
              </w:rPr>
            </w:pPr>
            <w:r>
              <w:rPr>
                <w:rFonts w:eastAsia="Times New Roman"/>
              </w:rPr>
              <w:t xml:space="preserve">2 outbound, 3 inbound </w:t>
            </w:r>
          </w:p>
        </w:tc>
        <w:tc>
          <w:tcPr>
            <w:tcW w:w="0" w:type="auto"/>
            <w:vAlign w:val="center"/>
            <w:hideMark/>
          </w:tcPr>
          <w:p w14:paraId="3D49CE6A" w14:textId="77777777" w:rsidR="001B3899" w:rsidRDefault="003D0EF4">
            <w:pPr>
              <w:rPr>
                <w:rFonts w:eastAsia="Times New Roman"/>
              </w:rPr>
            </w:pPr>
            <w:r>
              <w:rPr>
                <w:rFonts w:eastAsia="Times New Roman"/>
              </w:rPr>
              <w:t xml:space="preserve">0.44% </w:t>
            </w:r>
          </w:p>
        </w:tc>
        <w:tc>
          <w:tcPr>
            <w:tcW w:w="0" w:type="auto"/>
            <w:vAlign w:val="center"/>
            <w:hideMark/>
          </w:tcPr>
          <w:p w14:paraId="538099D7" w14:textId="77777777" w:rsidR="001B3899" w:rsidRDefault="003D0EF4">
            <w:pPr>
              <w:rPr>
                <w:rFonts w:eastAsia="Times New Roman"/>
              </w:rPr>
            </w:pPr>
            <w:r>
              <w:rPr>
                <w:rFonts w:eastAsia="Times New Roman"/>
              </w:rPr>
              <w:t xml:space="preserve">0.00% </w:t>
            </w:r>
          </w:p>
        </w:tc>
        <w:tc>
          <w:tcPr>
            <w:tcW w:w="0" w:type="auto"/>
            <w:vAlign w:val="center"/>
            <w:hideMark/>
          </w:tcPr>
          <w:p w14:paraId="079AA513" w14:textId="77777777" w:rsidR="001B3899" w:rsidRDefault="003D0EF4">
            <w:pPr>
              <w:rPr>
                <w:rFonts w:eastAsia="Times New Roman"/>
              </w:rPr>
            </w:pPr>
            <w:r>
              <w:rPr>
                <w:rFonts w:eastAsia="Times New Roman"/>
              </w:rPr>
              <w:t xml:space="preserve">0.42% </w:t>
            </w:r>
          </w:p>
        </w:tc>
        <w:tc>
          <w:tcPr>
            <w:tcW w:w="0" w:type="auto"/>
            <w:vAlign w:val="center"/>
            <w:hideMark/>
          </w:tcPr>
          <w:p w14:paraId="52BB86D1" w14:textId="77777777" w:rsidR="001B3899" w:rsidRDefault="003D0EF4">
            <w:pPr>
              <w:rPr>
                <w:rFonts w:eastAsia="Times New Roman"/>
              </w:rPr>
            </w:pPr>
            <w:r>
              <w:rPr>
                <w:rFonts w:eastAsia="Times New Roman"/>
              </w:rPr>
              <w:t xml:space="preserve">0.06% </w:t>
            </w:r>
          </w:p>
        </w:tc>
        <w:tc>
          <w:tcPr>
            <w:tcW w:w="0" w:type="auto"/>
            <w:vAlign w:val="center"/>
            <w:hideMark/>
          </w:tcPr>
          <w:p w14:paraId="7F2FF39D" w14:textId="77777777" w:rsidR="001B3899" w:rsidRDefault="003D0EF4">
            <w:pPr>
              <w:rPr>
                <w:rFonts w:eastAsia="Times New Roman"/>
              </w:rPr>
            </w:pPr>
            <w:r>
              <w:rPr>
                <w:rFonts w:eastAsia="Times New Roman"/>
              </w:rPr>
              <w:t xml:space="preserve">0.64% </w:t>
            </w:r>
          </w:p>
        </w:tc>
        <w:tc>
          <w:tcPr>
            <w:tcW w:w="0" w:type="auto"/>
            <w:vAlign w:val="center"/>
            <w:hideMark/>
          </w:tcPr>
          <w:p w14:paraId="6DA1B941" w14:textId="77777777" w:rsidR="001B3899" w:rsidRDefault="003D0EF4">
            <w:pPr>
              <w:rPr>
                <w:rFonts w:eastAsia="Times New Roman"/>
              </w:rPr>
            </w:pPr>
            <w:r>
              <w:rPr>
                <w:rFonts w:eastAsia="Times New Roman"/>
              </w:rPr>
              <w:t xml:space="preserve">0.25% </w:t>
            </w:r>
          </w:p>
        </w:tc>
        <w:tc>
          <w:tcPr>
            <w:tcW w:w="0" w:type="auto"/>
            <w:vAlign w:val="center"/>
            <w:hideMark/>
          </w:tcPr>
          <w:p w14:paraId="704CF01E" w14:textId="77777777" w:rsidR="001B3899" w:rsidRDefault="003D0EF4">
            <w:pPr>
              <w:rPr>
                <w:rFonts w:eastAsia="Times New Roman"/>
              </w:rPr>
            </w:pPr>
            <w:r>
              <w:rPr>
                <w:rFonts w:eastAsia="Times New Roman"/>
              </w:rPr>
              <w:t xml:space="preserve">0.24% </w:t>
            </w:r>
          </w:p>
        </w:tc>
        <w:tc>
          <w:tcPr>
            <w:tcW w:w="0" w:type="auto"/>
            <w:vAlign w:val="center"/>
            <w:hideMark/>
          </w:tcPr>
          <w:p w14:paraId="52A49254" w14:textId="77777777" w:rsidR="001B3899" w:rsidRDefault="003D0EF4">
            <w:pPr>
              <w:rPr>
                <w:rFonts w:eastAsia="Times New Roman"/>
              </w:rPr>
            </w:pPr>
            <w:r>
              <w:rPr>
                <w:rFonts w:eastAsia="Times New Roman"/>
              </w:rPr>
              <w:t xml:space="preserve">0.28% </w:t>
            </w:r>
          </w:p>
        </w:tc>
        <w:tc>
          <w:tcPr>
            <w:tcW w:w="0" w:type="auto"/>
            <w:vAlign w:val="center"/>
            <w:hideMark/>
          </w:tcPr>
          <w:p w14:paraId="0E8E7BDB" w14:textId="77777777" w:rsidR="001B3899" w:rsidRDefault="003D0EF4">
            <w:pPr>
              <w:rPr>
                <w:rFonts w:eastAsia="Times New Roman"/>
              </w:rPr>
            </w:pPr>
            <w:r>
              <w:rPr>
                <w:rFonts w:eastAsia="Times New Roman"/>
              </w:rPr>
              <w:t xml:space="preserve">0.18% </w:t>
            </w:r>
          </w:p>
        </w:tc>
      </w:tr>
      <w:tr w:rsidR="001B3899" w14:paraId="76B25EBB" w14:textId="77777777">
        <w:trPr>
          <w:divId w:val="783574124"/>
          <w:tblCellSpacing w:w="15" w:type="dxa"/>
        </w:trPr>
        <w:tc>
          <w:tcPr>
            <w:tcW w:w="7200" w:type="dxa"/>
            <w:vAlign w:val="center"/>
            <w:hideMark/>
          </w:tcPr>
          <w:p w14:paraId="226D1323" w14:textId="77777777" w:rsidR="001B3899" w:rsidRDefault="003D0EF4">
            <w:pPr>
              <w:rPr>
                <w:rFonts w:eastAsia="Times New Roman"/>
              </w:rPr>
            </w:pPr>
            <w:r>
              <w:rPr>
                <w:rFonts w:eastAsia="Times New Roman"/>
              </w:rPr>
              <w:t xml:space="preserve">3 outbound, 0 inbound </w:t>
            </w:r>
          </w:p>
        </w:tc>
        <w:tc>
          <w:tcPr>
            <w:tcW w:w="0" w:type="auto"/>
            <w:vAlign w:val="center"/>
            <w:hideMark/>
          </w:tcPr>
          <w:p w14:paraId="4D83FB6F" w14:textId="77777777" w:rsidR="001B3899" w:rsidRDefault="003D0EF4">
            <w:pPr>
              <w:rPr>
                <w:rFonts w:eastAsia="Times New Roman"/>
              </w:rPr>
            </w:pPr>
            <w:r>
              <w:rPr>
                <w:rFonts w:eastAsia="Times New Roman"/>
              </w:rPr>
              <w:t xml:space="preserve">1.14% </w:t>
            </w:r>
          </w:p>
        </w:tc>
        <w:tc>
          <w:tcPr>
            <w:tcW w:w="0" w:type="auto"/>
            <w:vAlign w:val="center"/>
            <w:hideMark/>
          </w:tcPr>
          <w:p w14:paraId="5B51A35F" w14:textId="77777777" w:rsidR="001B3899" w:rsidRDefault="003D0EF4">
            <w:pPr>
              <w:rPr>
                <w:rFonts w:eastAsia="Times New Roman"/>
              </w:rPr>
            </w:pPr>
            <w:r>
              <w:rPr>
                <w:rFonts w:eastAsia="Times New Roman"/>
              </w:rPr>
              <w:t xml:space="preserve">0.00% </w:t>
            </w:r>
          </w:p>
        </w:tc>
        <w:tc>
          <w:tcPr>
            <w:tcW w:w="0" w:type="auto"/>
            <w:vAlign w:val="center"/>
            <w:hideMark/>
          </w:tcPr>
          <w:p w14:paraId="65F54961" w14:textId="77777777" w:rsidR="001B3899" w:rsidRDefault="003D0EF4">
            <w:pPr>
              <w:rPr>
                <w:rFonts w:eastAsia="Times New Roman"/>
              </w:rPr>
            </w:pPr>
            <w:r>
              <w:rPr>
                <w:rFonts w:eastAsia="Times New Roman"/>
              </w:rPr>
              <w:t xml:space="preserve">0.10% </w:t>
            </w:r>
          </w:p>
        </w:tc>
        <w:tc>
          <w:tcPr>
            <w:tcW w:w="0" w:type="auto"/>
            <w:vAlign w:val="center"/>
            <w:hideMark/>
          </w:tcPr>
          <w:p w14:paraId="0E0CEE3A" w14:textId="77777777" w:rsidR="001B3899" w:rsidRDefault="003D0EF4">
            <w:pPr>
              <w:rPr>
                <w:rFonts w:eastAsia="Times New Roman"/>
              </w:rPr>
            </w:pPr>
            <w:r>
              <w:rPr>
                <w:rFonts w:eastAsia="Times New Roman"/>
              </w:rPr>
              <w:t xml:space="preserve">1.47% </w:t>
            </w:r>
          </w:p>
        </w:tc>
        <w:tc>
          <w:tcPr>
            <w:tcW w:w="0" w:type="auto"/>
            <w:vAlign w:val="center"/>
            <w:hideMark/>
          </w:tcPr>
          <w:p w14:paraId="211BCE56" w14:textId="77777777" w:rsidR="001B3899" w:rsidRDefault="003D0EF4">
            <w:pPr>
              <w:rPr>
                <w:rFonts w:eastAsia="Times New Roman"/>
              </w:rPr>
            </w:pPr>
            <w:r>
              <w:rPr>
                <w:rFonts w:eastAsia="Times New Roman"/>
              </w:rPr>
              <w:t xml:space="preserve">2.57% </w:t>
            </w:r>
          </w:p>
        </w:tc>
        <w:tc>
          <w:tcPr>
            <w:tcW w:w="0" w:type="auto"/>
            <w:vAlign w:val="center"/>
            <w:hideMark/>
          </w:tcPr>
          <w:p w14:paraId="42C7739D" w14:textId="77777777" w:rsidR="001B3899" w:rsidRDefault="003D0EF4">
            <w:pPr>
              <w:rPr>
                <w:rFonts w:eastAsia="Times New Roman"/>
              </w:rPr>
            </w:pPr>
            <w:r>
              <w:rPr>
                <w:rFonts w:eastAsia="Times New Roman"/>
              </w:rPr>
              <w:t xml:space="preserve">1.28% </w:t>
            </w:r>
          </w:p>
        </w:tc>
        <w:tc>
          <w:tcPr>
            <w:tcW w:w="0" w:type="auto"/>
            <w:vAlign w:val="center"/>
            <w:hideMark/>
          </w:tcPr>
          <w:p w14:paraId="78AB149D" w14:textId="77777777" w:rsidR="001B3899" w:rsidRDefault="003D0EF4">
            <w:pPr>
              <w:rPr>
                <w:rFonts w:eastAsia="Times New Roman"/>
              </w:rPr>
            </w:pPr>
            <w:r>
              <w:rPr>
                <w:rFonts w:eastAsia="Times New Roman"/>
              </w:rPr>
              <w:t xml:space="preserve">0.74% </w:t>
            </w:r>
          </w:p>
        </w:tc>
        <w:tc>
          <w:tcPr>
            <w:tcW w:w="0" w:type="auto"/>
            <w:vAlign w:val="center"/>
            <w:hideMark/>
          </w:tcPr>
          <w:p w14:paraId="5642CF48" w14:textId="77777777" w:rsidR="001B3899" w:rsidRDefault="003D0EF4">
            <w:pPr>
              <w:rPr>
                <w:rFonts w:eastAsia="Times New Roman"/>
              </w:rPr>
            </w:pPr>
            <w:r>
              <w:rPr>
                <w:rFonts w:eastAsia="Times New Roman"/>
              </w:rPr>
              <w:t xml:space="preserve">0.99% </w:t>
            </w:r>
          </w:p>
        </w:tc>
        <w:tc>
          <w:tcPr>
            <w:tcW w:w="0" w:type="auto"/>
            <w:vAlign w:val="center"/>
            <w:hideMark/>
          </w:tcPr>
          <w:p w14:paraId="5C16EDEC" w14:textId="77777777" w:rsidR="001B3899" w:rsidRDefault="003D0EF4">
            <w:pPr>
              <w:rPr>
                <w:rFonts w:eastAsia="Times New Roman"/>
              </w:rPr>
            </w:pPr>
            <w:r>
              <w:rPr>
                <w:rFonts w:eastAsia="Times New Roman"/>
              </w:rPr>
              <w:t xml:space="preserve">0.28% </w:t>
            </w:r>
          </w:p>
        </w:tc>
      </w:tr>
      <w:tr w:rsidR="001B3899" w14:paraId="09D8470A" w14:textId="77777777">
        <w:trPr>
          <w:divId w:val="783574124"/>
          <w:tblCellSpacing w:w="15" w:type="dxa"/>
        </w:trPr>
        <w:tc>
          <w:tcPr>
            <w:tcW w:w="7200" w:type="dxa"/>
            <w:vAlign w:val="center"/>
            <w:hideMark/>
          </w:tcPr>
          <w:p w14:paraId="33E930A2" w14:textId="77777777" w:rsidR="001B3899" w:rsidRDefault="003D0EF4">
            <w:pPr>
              <w:rPr>
                <w:rFonts w:eastAsia="Times New Roman"/>
              </w:rPr>
            </w:pPr>
            <w:r>
              <w:rPr>
                <w:rFonts w:eastAsia="Times New Roman"/>
              </w:rPr>
              <w:lastRenderedPageBreak/>
              <w:t xml:space="preserve">3 outbound, 1 inbound </w:t>
            </w:r>
          </w:p>
        </w:tc>
        <w:tc>
          <w:tcPr>
            <w:tcW w:w="0" w:type="auto"/>
            <w:vAlign w:val="center"/>
            <w:hideMark/>
          </w:tcPr>
          <w:p w14:paraId="13FB84B4" w14:textId="77777777" w:rsidR="001B3899" w:rsidRDefault="003D0EF4">
            <w:pPr>
              <w:rPr>
                <w:rFonts w:eastAsia="Times New Roman"/>
              </w:rPr>
            </w:pPr>
            <w:r>
              <w:rPr>
                <w:rFonts w:eastAsia="Times New Roman"/>
              </w:rPr>
              <w:t xml:space="preserve">0.72% </w:t>
            </w:r>
          </w:p>
        </w:tc>
        <w:tc>
          <w:tcPr>
            <w:tcW w:w="0" w:type="auto"/>
            <w:vAlign w:val="center"/>
            <w:hideMark/>
          </w:tcPr>
          <w:p w14:paraId="331EBCAA" w14:textId="77777777" w:rsidR="001B3899" w:rsidRDefault="003D0EF4">
            <w:pPr>
              <w:rPr>
                <w:rFonts w:eastAsia="Times New Roman"/>
              </w:rPr>
            </w:pPr>
            <w:r>
              <w:rPr>
                <w:rFonts w:eastAsia="Times New Roman"/>
              </w:rPr>
              <w:t xml:space="preserve">0.00% </w:t>
            </w:r>
          </w:p>
        </w:tc>
        <w:tc>
          <w:tcPr>
            <w:tcW w:w="0" w:type="auto"/>
            <w:vAlign w:val="center"/>
            <w:hideMark/>
          </w:tcPr>
          <w:p w14:paraId="3D38A657" w14:textId="77777777" w:rsidR="001B3899" w:rsidRDefault="003D0EF4">
            <w:pPr>
              <w:rPr>
                <w:rFonts w:eastAsia="Times New Roman"/>
              </w:rPr>
            </w:pPr>
            <w:r>
              <w:rPr>
                <w:rFonts w:eastAsia="Times New Roman"/>
              </w:rPr>
              <w:t xml:space="preserve">0.01% </w:t>
            </w:r>
          </w:p>
        </w:tc>
        <w:tc>
          <w:tcPr>
            <w:tcW w:w="0" w:type="auto"/>
            <w:vAlign w:val="center"/>
            <w:hideMark/>
          </w:tcPr>
          <w:p w14:paraId="4152369D" w14:textId="77777777" w:rsidR="001B3899" w:rsidRDefault="003D0EF4">
            <w:pPr>
              <w:rPr>
                <w:rFonts w:eastAsia="Times New Roman"/>
              </w:rPr>
            </w:pPr>
            <w:r>
              <w:rPr>
                <w:rFonts w:eastAsia="Times New Roman"/>
              </w:rPr>
              <w:t xml:space="preserve">0.20% </w:t>
            </w:r>
          </w:p>
        </w:tc>
        <w:tc>
          <w:tcPr>
            <w:tcW w:w="0" w:type="auto"/>
            <w:vAlign w:val="center"/>
            <w:hideMark/>
          </w:tcPr>
          <w:p w14:paraId="0A060B2B" w14:textId="77777777" w:rsidR="001B3899" w:rsidRDefault="003D0EF4">
            <w:pPr>
              <w:rPr>
                <w:rFonts w:eastAsia="Times New Roman"/>
              </w:rPr>
            </w:pPr>
            <w:r>
              <w:rPr>
                <w:rFonts w:eastAsia="Times New Roman"/>
              </w:rPr>
              <w:t xml:space="preserve">1.46% </w:t>
            </w:r>
          </w:p>
        </w:tc>
        <w:tc>
          <w:tcPr>
            <w:tcW w:w="0" w:type="auto"/>
            <w:vAlign w:val="center"/>
            <w:hideMark/>
          </w:tcPr>
          <w:p w14:paraId="24E713D7" w14:textId="77777777" w:rsidR="001B3899" w:rsidRDefault="003D0EF4">
            <w:pPr>
              <w:rPr>
                <w:rFonts w:eastAsia="Times New Roman"/>
              </w:rPr>
            </w:pPr>
            <w:r>
              <w:rPr>
                <w:rFonts w:eastAsia="Times New Roman"/>
              </w:rPr>
              <w:t xml:space="preserve">0.48% </w:t>
            </w:r>
          </w:p>
        </w:tc>
        <w:tc>
          <w:tcPr>
            <w:tcW w:w="0" w:type="auto"/>
            <w:vAlign w:val="center"/>
            <w:hideMark/>
          </w:tcPr>
          <w:p w14:paraId="4FF0E0D1" w14:textId="77777777" w:rsidR="001B3899" w:rsidRDefault="003D0EF4">
            <w:pPr>
              <w:rPr>
                <w:rFonts w:eastAsia="Times New Roman"/>
              </w:rPr>
            </w:pPr>
            <w:r>
              <w:rPr>
                <w:rFonts w:eastAsia="Times New Roman"/>
              </w:rPr>
              <w:t xml:space="preserve">0.27% </w:t>
            </w:r>
          </w:p>
        </w:tc>
        <w:tc>
          <w:tcPr>
            <w:tcW w:w="0" w:type="auto"/>
            <w:vAlign w:val="center"/>
            <w:hideMark/>
          </w:tcPr>
          <w:p w14:paraId="66ED973A" w14:textId="77777777" w:rsidR="001B3899" w:rsidRDefault="003D0EF4">
            <w:pPr>
              <w:rPr>
                <w:rFonts w:eastAsia="Times New Roman"/>
              </w:rPr>
            </w:pPr>
            <w:r>
              <w:rPr>
                <w:rFonts w:eastAsia="Times New Roman"/>
              </w:rPr>
              <w:t xml:space="preserve">0.38% </w:t>
            </w:r>
          </w:p>
        </w:tc>
        <w:tc>
          <w:tcPr>
            <w:tcW w:w="0" w:type="auto"/>
            <w:vAlign w:val="center"/>
            <w:hideMark/>
          </w:tcPr>
          <w:p w14:paraId="43CF7C17" w14:textId="77777777" w:rsidR="001B3899" w:rsidRDefault="003D0EF4">
            <w:pPr>
              <w:rPr>
                <w:rFonts w:eastAsia="Times New Roman"/>
              </w:rPr>
            </w:pPr>
            <w:r>
              <w:rPr>
                <w:rFonts w:eastAsia="Times New Roman"/>
              </w:rPr>
              <w:t xml:space="preserve">0.19% </w:t>
            </w:r>
          </w:p>
        </w:tc>
      </w:tr>
      <w:tr w:rsidR="001B3899" w14:paraId="6C68D7D8" w14:textId="77777777">
        <w:trPr>
          <w:divId w:val="783574124"/>
          <w:tblCellSpacing w:w="15" w:type="dxa"/>
        </w:trPr>
        <w:tc>
          <w:tcPr>
            <w:tcW w:w="7200" w:type="dxa"/>
            <w:vAlign w:val="center"/>
            <w:hideMark/>
          </w:tcPr>
          <w:p w14:paraId="492A0574" w14:textId="77777777" w:rsidR="001B3899" w:rsidRDefault="003D0EF4">
            <w:pPr>
              <w:rPr>
                <w:rFonts w:eastAsia="Times New Roman"/>
              </w:rPr>
            </w:pPr>
            <w:r>
              <w:rPr>
                <w:rFonts w:eastAsia="Times New Roman"/>
              </w:rPr>
              <w:t xml:space="preserve">3 outbound, 2 inbound </w:t>
            </w:r>
          </w:p>
        </w:tc>
        <w:tc>
          <w:tcPr>
            <w:tcW w:w="0" w:type="auto"/>
            <w:vAlign w:val="center"/>
            <w:hideMark/>
          </w:tcPr>
          <w:p w14:paraId="6C1FFD2B" w14:textId="77777777" w:rsidR="001B3899" w:rsidRDefault="003D0EF4">
            <w:pPr>
              <w:rPr>
                <w:rFonts w:eastAsia="Times New Roman"/>
              </w:rPr>
            </w:pPr>
            <w:r>
              <w:rPr>
                <w:rFonts w:eastAsia="Times New Roman"/>
              </w:rPr>
              <w:t xml:space="preserve">0.49% </w:t>
            </w:r>
          </w:p>
        </w:tc>
        <w:tc>
          <w:tcPr>
            <w:tcW w:w="0" w:type="auto"/>
            <w:vAlign w:val="center"/>
            <w:hideMark/>
          </w:tcPr>
          <w:p w14:paraId="22404625" w14:textId="77777777" w:rsidR="001B3899" w:rsidRDefault="003D0EF4">
            <w:pPr>
              <w:rPr>
                <w:rFonts w:eastAsia="Times New Roman"/>
              </w:rPr>
            </w:pPr>
            <w:r>
              <w:rPr>
                <w:rFonts w:eastAsia="Times New Roman"/>
              </w:rPr>
              <w:t xml:space="preserve">0.00% </w:t>
            </w:r>
          </w:p>
        </w:tc>
        <w:tc>
          <w:tcPr>
            <w:tcW w:w="0" w:type="auto"/>
            <w:vAlign w:val="center"/>
            <w:hideMark/>
          </w:tcPr>
          <w:p w14:paraId="16CFC619" w14:textId="77777777" w:rsidR="001B3899" w:rsidRDefault="003D0EF4">
            <w:pPr>
              <w:rPr>
                <w:rFonts w:eastAsia="Times New Roman"/>
              </w:rPr>
            </w:pPr>
            <w:r>
              <w:rPr>
                <w:rFonts w:eastAsia="Times New Roman"/>
              </w:rPr>
              <w:t xml:space="preserve">0.02% </w:t>
            </w:r>
          </w:p>
        </w:tc>
        <w:tc>
          <w:tcPr>
            <w:tcW w:w="0" w:type="auto"/>
            <w:vAlign w:val="center"/>
            <w:hideMark/>
          </w:tcPr>
          <w:p w14:paraId="3BEF5997" w14:textId="77777777" w:rsidR="001B3899" w:rsidRDefault="003D0EF4">
            <w:pPr>
              <w:rPr>
                <w:rFonts w:eastAsia="Times New Roman"/>
              </w:rPr>
            </w:pPr>
            <w:r>
              <w:rPr>
                <w:rFonts w:eastAsia="Times New Roman"/>
              </w:rPr>
              <w:t xml:space="preserve">0.00% </w:t>
            </w:r>
          </w:p>
        </w:tc>
        <w:tc>
          <w:tcPr>
            <w:tcW w:w="0" w:type="auto"/>
            <w:vAlign w:val="center"/>
            <w:hideMark/>
          </w:tcPr>
          <w:p w14:paraId="684CCBA5" w14:textId="77777777" w:rsidR="001B3899" w:rsidRDefault="003D0EF4">
            <w:pPr>
              <w:rPr>
                <w:rFonts w:eastAsia="Times New Roman"/>
              </w:rPr>
            </w:pPr>
            <w:r>
              <w:rPr>
                <w:rFonts w:eastAsia="Times New Roman"/>
              </w:rPr>
              <w:t xml:space="preserve">0.47% </w:t>
            </w:r>
          </w:p>
        </w:tc>
        <w:tc>
          <w:tcPr>
            <w:tcW w:w="0" w:type="auto"/>
            <w:vAlign w:val="center"/>
            <w:hideMark/>
          </w:tcPr>
          <w:p w14:paraId="652D7851" w14:textId="77777777" w:rsidR="001B3899" w:rsidRDefault="003D0EF4">
            <w:pPr>
              <w:rPr>
                <w:rFonts w:eastAsia="Times New Roman"/>
              </w:rPr>
            </w:pPr>
            <w:r>
              <w:rPr>
                <w:rFonts w:eastAsia="Times New Roman"/>
              </w:rPr>
              <w:t xml:space="preserve">0.31% </w:t>
            </w:r>
          </w:p>
        </w:tc>
        <w:tc>
          <w:tcPr>
            <w:tcW w:w="0" w:type="auto"/>
            <w:vAlign w:val="center"/>
            <w:hideMark/>
          </w:tcPr>
          <w:p w14:paraId="1C6DB38A" w14:textId="77777777" w:rsidR="001B3899" w:rsidRDefault="003D0EF4">
            <w:pPr>
              <w:rPr>
                <w:rFonts w:eastAsia="Times New Roman"/>
              </w:rPr>
            </w:pPr>
            <w:r>
              <w:rPr>
                <w:rFonts w:eastAsia="Times New Roman"/>
              </w:rPr>
              <w:t xml:space="preserve">0.11% </w:t>
            </w:r>
          </w:p>
        </w:tc>
        <w:tc>
          <w:tcPr>
            <w:tcW w:w="0" w:type="auto"/>
            <w:vAlign w:val="center"/>
            <w:hideMark/>
          </w:tcPr>
          <w:p w14:paraId="378D6F21" w14:textId="77777777" w:rsidR="001B3899" w:rsidRDefault="003D0EF4">
            <w:pPr>
              <w:rPr>
                <w:rFonts w:eastAsia="Times New Roman"/>
              </w:rPr>
            </w:pPr>
            <w:r>
              <w:rPr>
                <w:rFonts w:eastAsia="Times New Roman"/>
              </w:rPr>
              <w:t xml:space="preserve">0.04% </w:t>
            </w:r>
          </w:p>
        </w:tc>
        <w:tc>
          <w:tcPr>
            <w:tcW w:w="0" w:type="auto"/>
            <w:vAlign w:val="center"/>
            <w:hideMark/>
          </w:tcPr>
          <w:p w14:paraId="47ED0F18" w14:textId="77777777" w:rsidR="001B3899" w:rsidRDefault="003D0EF4">
            <w:pPr>
              <w:rPr>
                <w:rFonts w:eastAsia="Times New Roman"/>
              </w:rPr>
            </w:pPr>
            <w:r>
              <w:rPr>
                <w:rFonts w:eastAsia="Times New Roman"/>
              </w:rPr>
              <w:t xml:space="preserve">0.04% </w:t>
            </w:r>
          </w:p>
        </w:tc>
      </w:tr>
      <w:tr w:rsidR="001B3899" w14:paraId="39505997" w14:textId="77777777">
        <w:trPr>
          <w:divId w:val="783574124"/>
          <w:tblCellSpacing w:w="15" w:type="dxa"/>
        </w:trPr>
        <w:tc>
          <w:tcPr>
            <w:tcW w:w="7200" w:type="dxa"/>
            <w:vAlign w:val="center"/>
            <w:hideMark/>
          </w:tcPr>
          <w:p w14:paraId="0D2D684B" w14:textId="77777777" w:rsidR="001B3899" w:rsidRDefault="003D0EF4">
            <w:pPr>
              <w:rPr>
                <w:rFonts w:eastAsia="Times New Roman"/>
              </w:rPr>
            </w:pPr>
            <w:r>
              <w:rPr>
                <w:rFonts w:eastAsia="Times New Roman"/>
              </w:rPr>
              <w:t xml:space="preserve">3 outbound, 3 inbound </w:t>
            </w:r>
          </w:p>
        </w:tc>
        <w:tc>
          <w:tcPr>
            <w:tcW w:w="0" w:type="auto"/>
            <w:vAlign w:val="center"/>
            <w:hideMark/>
          </w:tcPr>
          <w:p w14:paraId="2206AB3D" w14:textId="77777777" w:rsidR="001B3899" w:rsidRDefault="003D0EF4">
            <w:pPr>
              <w:rPr>
                <w:rFonts w:eastAsia="Times New Roman"/>
              </w:rPr>
            </w:pPr>
            <w:r>
              <w:rPr>
                <w:rFonts w:eastAsia="Times New Roman"/>
              </w:rPr>
              <w:t xml:space="preserve">0.41% </w:t>
            </w:r>
          </w:p>
        </w:tc>
        <w:tc>
          <w:tcPr>
            <w:tcW w:w="0" w:type="auto"/>
            <w:vAlign w:val="center"/>
            <w:hideMark/>
          </w:tcPr>
          <w:p w14:paraId="74E3FA28" w14:textId="77777777" w:rsidR="001B3899" w:rsidRDefault="003D0EF4">
            <w:pPr>
              <w:rPr>
                <w:rFonts w:eastAsia="Times New Roman"/>
              </w:rPr>
            </w:pPr>
            <w:r>
              <w:rPr>
                <w:rFonts w:eastAsia="Times New Roman"/>
              </w:rPr>
              <w:t xml:space="preserve">0.00% </w:t>
            </w:r>
          </w:p>
        </w:tc>
        <w:tc>
          <w:tcPr>
            <w:tcW w:w="0" w:type="auto"/>
            <w:vAlign w:val="center"/>
            <w:hideMark/>
          </w:tcPr>
          <w:p w14:paraId="6900B6CE" w14:textId="77777777" w:rsidR="001B3899" w:rsidRDefault="003D0EF4">
            <w:pPr>
              <w:rPr>
                <w:rFonts w:eastAsia="Times New Roman"/>
              </w:rPr>
            </w:pPr>
            <w:r>
              <w:rPr>
                <w:rFonts w:eastAsia="Times New Roman"/>
              </w:rPr>
              <w:t xml:space="preserve">0.13% </w:t>
            </w:r>
          </w:p>
        </w:tc>
        <w:tc>
          <w:tcPr>
            <w:tcW w:w="0" w:type="auto"/>
            <w:vAlign w:val="center"/>
            <w:hideMark/>
          </w:tcPr>
          <w:p w14:paraId="5B71FACA" w14:textId="77777777" w:rsidR="001B3899" w:rsidRDefault="003D0EF4">
            <w:pPr>
              <w:rPr>
                <w:rFonts w:eastAsia="Times New Roman"/>
              </w:rPr>
            </w:pPr>
            <w:r>
              <w:rPr>
                <w:rFonts w:eastAsia="Times New Roman"/>
              </w:rPr>
              <w:t xml:space="preserve">0.03% </w:t>
            </w:r>
          </w:p>
        </w:tc>
        <w:tc>
          <w:tcPr>
            <w:tcW w:w="0" w:type="auto"/>
            <w:vAlign w:val="center"/>
            <w:hideMark/>
          </w:tcPr>
          <w:p w14:paraId="3EAEFE2F" w14:textId="77777777" w:rsidR="001B3899" w:rsidRDefault="003D0EF4">
            <w:pPr>
              <w:rPr>
                <w:rFonts w:eastAsia="Times New Roman"/>
              </w:rPr>
            </w:pPr>
            <w:r>
              <w:rPr>
                <w:rFonts w:eastAsia="Times New Roman"/>
              </w:rPr>
              <w:t xml:space="preserve">0.54% </w:t>
            </w:r>
          </w:p>
        </w:tc>
        <w:tc>
          <w:tcPr>
            <w:tcW w:w="0" w:type="auto"/>
            <w:vAlign w:val="center"/>
            <w:hideMark/>
          </w:tcPr>
          <w:p w14:paraId="5A5A3301" w14:textId="77777777" w:rsidR="001B3899" w:rsidRDefault="003D0EF4">
            <w:pPr>
              <w:rPr>
                <w:rFonts w:eastAsia="Times New Roman"/>
              </w:rPr>
            </w:pPr>
            <w:r>
              <w:rPr>
                <w:rFonts w:eastAsia="Times New Roman"/>
              </w:rPr>
              <w:t xml:space="preserve">0.45% </w:t>
            </w:r>
          </w:p>
        </w:tc>
        <w:tc>
          <w:tcPr>
            <w:tcW w:w="0" w:type="auto"/>
            <w:vAlign w:val="center"/>
            <w:hideMark/>
          </w:tcPr>
          <w:p w14:paraId="516396B6" w14:textId="77777777" w:rsidR="001B3899" w:rsidRDefault="003D0EF4">
            <w:pPr>
              <w:rPr>
                <w:rFonts w:eastAsia="Times New Roman"/>
              </w:rPr>
            </w:pPr>
            <w:r>
              <w:rPr>
                <w:rFonts w:eastAsia="Times New Roman"/>
              </w:rPr>
              <w:t xml:space="preserve">0.04% </w:t>
            </w:r>
          </w:p>
        </w:tc>
        <w:tc>
          <w:tcPr>
            <w:tcW w:w="0" w:type="auto"/>
            <w:vAlign w:val="center"/>
            <w:hideMark/>
          </w:tcPr>
          <w:p w14:paraId="7499ACCA" w14:textId="77777777" w:rsidR="001B3899" w:rsidRDefault="003D0EF4">
            <w:pPr>
              <w:rPr>
                <w:rFonts w:eastAsia="Times New Roman"/>
              </w:rPr>
            </w:pPr>
            <w:r>
              <w:rPr>
                <w:rFonts w:eastAsia="Times New Roman"/>
              </w:rPr>
              <w:t xml:space="preserve">0.11% </w:t>
            </w:r>
          </w:p>
        </w:tc>
        <w:tc>
          <w:tcPr>
            <w:tcW w:w="0" w:type="auto"/>
            <w:vAlign w:val="center"/>
            <w:hideMark/>
          </w:tcPr>
          <w:p w14:paraId="4686B812" w14:textId="77777777" w:rsidR="001B3899" w:rsidRDefault="003D0EF4">
            <w:pPr>
              <w:rPr>
                <w:rFonts w:eastAsia="Times New Roman"/>
              </w:rPr>
            </w:pPr>
            <w:r>
              <w:rPr>
                <w:rFonts w:eastAsia="Times New Roman"/>
              </w:rPr>
              <w:t xml:space="preserve">0.04% </w:t>
            </w:r>
          </w:p>
        </w:tc>
      </w:tr>
    </w:tbl>
    <w:p w14:paraId="5A89C188" w14:textId="77777777" w:rsidR="001B3899" w:rsidRDefault="003D0EF4">
      <w:pPr>
        <w:pStyle w:val="Heading1"/>
        <w:divId w:val="114837436"/>
        <w:rPr>
          <w:rFonts w:eastAsia="Times New Roman"/>
        </w:rPr>
      </w:pPr>
      <w:r>
        <w:rPr>
          <w:rFonts w:eastAsia="Times New Roman"/>
        </w:rPr>
        <w:t>Section 3.10 Intermediate Stop Location Choice Model</w:t>
      </w:r>
    </w:p>
    <w:p w14:paraId="71D269C7" w14:textId="36E93099" w:rsidR="001B3899" w:rsidRDefault="003D0EF4">
      <w:pPr>
        <w:pStyle w:val="NormalWeb"/>
        <w:divId w:val="114837436"/>
      </w:pPr>
      <w:r>
        <w:t xml:space="preserve">This model predicts the location of each intermediate stop (each location other than the primary destination) on the tour. The total number of stops is determined by the stop frequency model described above. The ARC stop location model was calibrated to match the target distributions. The stop location choice is determined based on deviation from the shortest path to the primary destination from the current origin. This technique, also known as “rubber-banding” relies on out-of-direction distance to determine the stop location. The calibration of the stop location choice model involves generating the out-of-direction distance </w:t>
      </w:r>
      <w:del w:id="7" w:author="Kyeil Kim" w:date="2019-04-25T09:39:00Z">
        <w:r w:rsidDel="00E36739">
          <w:delText xml:space="preserve">(OOD) </w:delText>
        </w:r>
      </w:del>
      <w:r>
        <w:t xml:space="preserve">distributions for the stops from the survey and comparing them with the observed data. The calibration process is </w:t>
      </w:r>
      <w:proofErr w:type="gramStart"/>
      <w:r>
        <w:t>similar to</w:t>
      </w:r>
      <w:proofErr w:type="gramEnd"/>
      <w:r>
        <w:t xml:space="preserve"> the process described for the tour destination choice model - the distance terms are adjusted using regression based adjustments until the shape of the observed curves and estimated curves converge. Bin specific adjustments </w:t>
      </w:r>
      <w:del w:id="8" w:author="Kyeil Kim" w:date="2019-04-25T09:40:00Z">
        <w:r w:rsidDel="001F7F02">
          <w:delText xml:space="preserve">may also be </w:delText>
        </w:r>
      </w:del>
      <w:ins w:id="9" w:author="Kyeil Kim" w:date="2019-04-25T09:40:00Z">
        <w:r w:rsidR="001F7F02">
          <w:t xml:space="preserve">were also </w:t>
        </w:r>
      </w:ins>
      <w:r>
        <w:t>incorporated to get the shape correct.</w:t>
      </w:r>
    </w:p>
    <w:p w14:paraId="3030DC4C" w14:textId="77777777" w:rsidR="001B3899" w:rsidRDefault="003D0EF4">
      <w:pPr>
        <w:pStyle w:val="Heading1"/>
        <w:divId w:val="114837436"/>
        <w:rPr>
          <w:rFonts w:eastAsia="Times New Roman"/>
        </w:rPr>
      </w:pP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2AE0AE2A" wp14:editId="088639AF">
            <wp:extent cx="9144000" cy="5486400"/>
            <wp:effectExtent l="0" t="0" r="0" b="0"/>
            <wp:docPr id="4" name="Picture 4" descr="C:\Users\kyeil\AppData\Local\Microsoft\Windows\INetCache\Content.MSO\23ADEA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eil\AppData\Local\Microsoft\Windows\INetCache\Content.MSO\23ADEA3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205F996F" wp14:editId="0E8E0D45">
            <wp:extent cx="9144000" cy="5486400"/>
            <wp:effectExtent l="0" t="0" r="0" b="0"/>
            <wp:docPr id="5" name="Picture 5" descr="C:\Users\kyeil\AppData\Local\Microsoft\Windows\INetCache\Content.MSO\FB04C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eil\AppData\Local\Microsoft\Windows\INetCache\Content.MSO\FB04CD0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A9FD0A7" wp14:editId="60148689">
            <wp:extent cx="9144000" cy="5486400"/>
            <wp:effectExtent l="0" t="0" r="0" b="0"/>
            <wp:docPr id="6" name="Picture 6" descr="C:\Users\kyeil\AppData\Local\Microsoft\Windows\INetCache\Content.MSO\AF3697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yeil\AppData\Local\Microsoft\Windows\INetCache\Content.MSO\AF3697A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E7A16F4" wp14:editId="7CCF58AB">
            <wp:extent cx="9144000" cy="5486400"/>
            <wp:effectExtent l="0" t="0" r="0" b="0"/>
            <wp:docPr id="7" name="Picture 7" descr="C:\Users\kyeil\AppData\Local\Microsoft\Windows\INetCache\Content.MSO\75CD6F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eil\AppData\Local\Microsoft\Windows\INetCache\Content.MSO\75CD6FA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398983A5" wp14:editId="6B8C1D97">
            <wp:extent cx="9144000" cy="5486400"/>
            <wp:effectExtent l="0" t="0" r="0" b="0"/>
            <wp:docPr id="8" name="Picture 8" descr="C:\Users\kyeil\AppData\Local\Microsoft\Windows\INetCache\Content.MSO\BCD49D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eil\AppData\Local\Microsoft\Windows\INetCache\Content.MSO\BCD49D4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9582316" wp14:editId="4546FF4C">
            <wp:extent cx="9144000" cy="5486400"/>
            <wp:effectExtent l="0" t="0" r="0" b="0"/>
            <wp:docPr id="9" name="Picture 9" descr="C:\Users\kyeil\AppData\Local\Microsoft\Windows\INetCache\Content.MSO\A97EA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yeil\AppData\Local\Microsoft\Windows\INetCache\Content.MSO\A97EACA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4FBCEDA3" wp14:editId="1DF556B1">
            <wp:extent cx="9144000" cy="5486400"/>
            <wp:effectExtent l="0" t="0" r="0" b="0"/>
            <wp:docPr id="10" name="Picture 10" descr="C:\Users\kyeil\AppData\Local\Microsoft\Windows\INetCache\Content.MSO\F0BB1A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yeil\AppData\Local\Microsoft\Windows\INetCache\Content.MSO\F0BB1A9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680B7AEC" wp14:editId="1B779989">
            <wp:extent cx="9144000" cy="5486400"/>
            <wp:effectExtent l="0" t="0" r="0" b="0"/>
            <wp:docPr id="11" name="Picture 11" descr="C:\Users\kyeil\AppData\Local\Microsoft\Windows\INetCache\Content.MSO\5EBE1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yeil\AppData\Local\Microsoft\Windows\INetCache\Content.MSO\5EBE1D9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5649E287" wp14:editId="6B843300">
            <wp:extent cx="9144000" cy="5486400"/>
            <wp:effectExtent l="0" t="0" r="0" b="0"/>
            <wp:docPr id="12" name="Picture 12" descr="C:\Users\kyeil\AppData\Local\Microsoft\Windows\INetCache\Content.MSO\73FBDB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yeil\AppData\Local\Microsoft\Windows\INetCache\Content.MSO\73FBDB14.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rPr>
        <w:t>Section 3.11 Tour Mode Choice Model</w:t>
      </w:r>
    </w:p>
    <w:p w14:paraId="5D8023C1" w14:textId="370141F4" w:rsidR="001B3899" w:rsidRDefault="003D0EF4">
      <w:pPr>
        <w:pStyle w:val="NormalWeb"/>
        <w:divId w:val="114837436"/>
      </w:pPr>
      <w:r>
        <w:t xml:space="preserve">The tour mode choice model uses a nested logit model to predict the tour mode for each tour. Tour mode share summaries were prepared by tour purpose and auto sufficiency. The data for the calibration of trip and tour mode choice uses the 2011 </w:t>
      </w:r>
      <w:del w:id="10" w:author="Kyeil Kim" w:date="2019-04-25T09:58:00Z">
        <w:r w:rsidDel="003127B7">
          <w:delText xml:space="preserve">Regional </w:delText>
        </w:r>
      </w:del>
      <w:commentRangeStart w:id="11"/>
      <w:proofErr w:type="spellStart"/>
      <w:r>
        <w:t>Hoursehold</w:t>
      </w:r>
      <w:commentRangeEnd w:id="11"/>
      <w:proofErr w:type="spellEnd"/>
      <w:r w:rsidR="0041516A">
        <w:rPr>
          <w:rStyle w:val="CommentReference"/>
        </w:rPr>
        <w:commentReference w:id="11"/>
      </w:r>
      <w:r>
        <w:t xml:space="preserve"> Travel Survey </w:t>
      </w:r>
      <w:ins w:id="12" w:author="Kyeil Kim" w:date="2019-04-25T09:58:00Z">
        <w:r w:rsidR="003127B7">
          <w:t xml:space="preserve">(HTS) </w:t>
        </w:r>
      </w:ins>
      <w:r>
        <w:t xml:space="preserve">as the primary source for the tour mode share information. The travel survey is a rich source of tour level information. However, the survey did not have sufficient coverage for transit trips - hence the 2010 Transit On-Board Survey data, expanded to 2015 conditions, was used to augment the transit mode choice information. The transit survey is a trip intercept survey that gives detailed information about transit trips. The following steps </w:t>
      </w:r>
      <w:del w:id="13" w:author="Kyeil Kim" w:date="2019-04-25T09:59:00Z">
        <w:r w:rsidDel="001C3678">
          <w:delText xml:space="preserve">are </w:delText>
        </w:r>
      </w:del>
      <w:ins w:id="14" w:author="Kyeil Kim" w:date="2019-04-25T09:59:00Z">
        <w:r w:rsidR="001C3678">
          <w:t xml:space="preserve">were </w:t>
        </w:r>
      </w:ins>
      <w:r>
        <w:t>used to process the transit trip data into tour data:</w:t>
      </w:r>
    </w:p>
    <w:p w14:paraId="17E87C48" w14:textId="7615C28C" w:rsidR="001B3899" w:rsidRDefault="003D0EF4">
      <w:pPr>
        <w:pStyle w:val="NormalWeb"/>
        <w:numPr>
          <w:ilvl w:val="0"/>
          <w:numId w:val="3"/>
        </w:numPr>
        <w:divId w:val="114837436"/>
      </w:pPr>
      <w:r>
        <w:lastRenderedPageBreak/>
        <w:t xml:space="preserve">Summaries of tour mode choice from the household survey were prepared by tour purpose and auto sufficiency. Transit trips by tour purpose and auto sufficiency </w:t>
      </w:r>
      <w:del w:id="15" w:author="Kyeil Kim" w:date="2019-04-25T10:00:00Z">
        <w:r w:rsidDel="0069105D">
          <w:delText xml:space="preserve">are </w:delText>
        </w:r>
      </w:del>
      <w:ins w:id="16" w:author="Kyeil Kim" w:date="2019-04-25T10:00:00Z">
        <w:r w:rsidR="0069105D">
          <w:t xml:space="preserve">were </w:t>
        </w:r>
      </w:ins>
      <w:r>
        <w:t>summarized from the on-board survey.</w:t>
      </w:r>
    </w:p>
    <w:p w14:paraId="4CF48F7A" w14:textId="77777777" w:rsidR="001B3899" w:rsidRDefault="003D0EF4">
      <w:pPr>
        <w:pStyle w:val="NormalWeb"/>
        <w:numPr>
          <w:ilvl w:val="0"/>
          <w:numId w:val="3"/>
        </w:numPr>
        <w:divId w:val="114837436"/>
      </w:pPr>
      <w:r>
        <w:t>The summaries were inspected for logical consistency. The following updates were made to the summaries:</w:t>
      </w:r>
    </w:p>
    <w:p w14:paraId="5D31136F" w14:textId="74FE329A" w:rsidR="001B3899" w:rsidRDefault="003D0EF4">
      <w:pPr>
        <w:numPr>
          <w:ilvl w:val="1"/>
          <w:numId w:val="3"/>
        </w:numPr>
        <w:spacing w:before="100" w:beforeAutospacing="1" w:after="100" w:afterAutospacing="1"/>
        <w:divId w:val="114837436"/>
        <w:rPr>
          <w:rFonts w:eastAsia="Times New Roman"/>
        </w:rPr>
      </w:pPr>
      <w:r>
        <w:rPr>
          <w:rFonts w:eastAsia="Times New Roman"/>
        </w:rPr>
        <w:t xml:space="preserve">The park and ride mode share for the school purpose was asserted as zero. Any observed data for this segment was added to the work tour as it </w:t>
      </w:r>
      <w:del w:id="17" w:author="Kyeil Kim" w:date="2019-04-25T10:02:00Z">
        <w:r w:rsidDel="002A6108">
          <w:rPr>
            <w:rFonts w:eastAsia="Times New Roman"/>
          </w:rPr>
          <w:delText xml:space="preserve">is </w:delText>
        </w:r>
      </w:del>
      <w:ins w:id="18" w:author="Kyeil Kim" w:date="2019-04-25T10:02:00Z">
        <w:r w:rsidR="002A6108">
          <w:rPr>
            <w:rFonts w:eastAsia="Times New Roman"/>
          </w:rPr>
          <w:t xml:space="preserve">was </w:t>
        </w:r>
      </w:ins>
      <w:del w:id="19" w:author="Kyeil Kim" w:date="2019-04-25T10:01:00Z">
        <w:r w:rsidDel="00601598">
          <w:rPr>
            <w:rFonts w:eastAsia="Times New Roman"/>
          </w:rPr>
          <w:delText xml:space="preserve">very </w:delText>
        </w:r>
      </w:del>
      <w:r>
        <w:rPr>
          <w:rFonts w:eastAsia="Times New Roman"/>
        </w:rPr>
        <w:t>likely that the survey was responded by individuals who worked at school (such as teachers) and hence got miscoded as school tours.</w:t>
      </w:r>
    </w:p>
    <w:p w14:paraId="3EC37A8B" w14:textId="43D1B83E" w:rsidR="001B3899" w:rsidRDefault="003D0EF4">
      <w:pPr>
        <w:numPr>
          <w:ilvl w:val="1"/>
          <w:numId w:val="3"/>
        </w:numPr>
        <w:spacing w:before="100" w:beforeAutospacing="1" w:after="100" w:afterAutospacing="1"/>
        <w:divId w:val="114837436"/>
        <w:rPr>
          <w:rFonts w:eastAsia="Times New Roman"/>
        </w:rPr>
      </w:pPr>
      <w:r>
        <w:rPr>
          <w:rFonts w:eastAsia="Times New Roman"/>
        </w:rPr>
        <w:t xml:space="preserve">The drive alone tour for joint tours was asserted as zero - the data was very sparse for this segment and hence there </w:t>
      </w:r>
      <w:del w:id="20" w:author="Kyeil Kim" w:date="2019-04-25T10:02:00Z">
        <w:r w:rsidDel="002A6108">
          <w:rPr>
            <w:rFonts w:eastAsia="Times New Roman"/>
          </w:rPr>
          <w:delText xml:space="preserve">is </w:delText>
        </w:r>
      </w:del>
      <w:ins w:id="21" w:author="Kyeil Kim" w:date="2019-04-25T10:02:00Z">
        <w:r w:rsidR="002A6108">
          <w:rPr>
            <w:rFonts w:eastAsia="Times New Roman"/>
          </w:rPr>
          <w:t xml:space="preserve">was </w:t>
        </w:r>
      </w:ins>
      <w:r>
        <w:rPr>
          <w:rFonts w:eastAsia="Times New Roman"/>
        </w:rPr>
        <w:t>no significant loss of data points because of this change.</w:t>
      </w:r>
    </w:p>
    <w:p w14:paraId="6C40EB94" w14:textId="77777777" w:rsidR="001B3899" w:rsidRDefault="003D0EF4">
      <w:pPr>
        <w:numPr>
          <w:ilvl w:val="1"/>
          <w:numId w:val="3"/>
        </w:numPr>
        <w:spacing w:before="100" w:beforeAutospacing="1" w:after="100" w:afterAutospacing="1"/>
        <w:divId w:val="114837436"/>
        <w:rPr>
          <w:rFonts w:eastAsia="Times New Roman"/>
        </w:rPr>
      </w:pPr>
      <w:r>
        <w:rPr>
          <w:rFonts w:eastAsia="Times New Roman"/>
        </w:rPr>
        <w:t xml:space="preserve">The drive alone tours under the </w:t>
      </w:r>
      <w:proofErr w:type="gramStart"/>
      <w:r>
        <w:rPr>
          <w:rFonts w:eastAsia="Times New Roman"/>
        </w:rPr>
        <w:t>zero auto</w:t>
      </w:r>
      <w:proofErr w:type="gramEnd"/>
      <w:r>
        <w:rPr>
          <w:rFonts w:eastAsia="Times New Roman"/>
        </w:rPr>
        <w:t xml:space="preserve"> household market were reallocated to the auto deficient market.</w:t>
      </w:r>
    </w:p>
    <w:p w14:paraId="119A78BE" w14:textId="77777777" w:rsidR="001B3899" w:rsidRDefault="003D0EF4">
      <w:pPr>
        <w:numPr>
          <w:ilvl w:val="1"/>
          <w:numId w:val="3"/>
        </w:numPr>
        <w:spacing w:before="100" w:beforeAutospacing="1" w:after="100" w:afterAutospacing="1"/>
        <w:divId w:val="114837436"/>
        <w:rPr>
          <w:rFonts w:eastAsia="Times New Roman"/>
        </w:rPr>
      </w:pPr>
      <w:r>
        <w:rPr>
          <w:rFonts w:eastAsia="Times New Roman"/>
        </w:rPr>
        <w:t>School bus tours for non-school purposes were reallocated to the school tour purpose.</w:t>
      </w:r>
    </w:p>
    <w:p w14:paraId="6E16BAC2" w14:textId="3FDE800F" w:rsidR="001B3899" w:rsidRDefault="003D0EF4">
      <w:pPr>
        <w:numPr>
          <w:ilvl w:val="0"/>
          <w:numId w:val="3"/>
        </w:numPr>
        <w:spacing w:before="100" w:beforeAutospacing="1" w:after="100" w:afterAutospacing="1"/>
        <w:divId w:val="114837436"/>
        <w:rPr>
          <w:rFonts w:eastAsia="Times New Roman"/>
        </w:rPr>
      </w:pPr>
      <w:r>
        <w:rPr>
          <w:rFonts w:eastAsia="Times New Roman"/>
        </w:rPr>
        <w:t xml:space="preserve">Next, the average number of trips per tour was derived for each access mode (walk access, park and ride, and kiss and ride) and tour purpose using the household survey. The implied number of transit tours from the on-board survey </w:t>
      </w:r>
      <w:del w:id="22" w:author="Kyeil Kim" w:date="2019-04-25T10:03:00Z">
        <w:r w:rsidDel="00EB6EBF">
          <w:rPr>
            <w:rFonts w:eastAsia="Times New Roman"/>
          </w:rPr>
          <w:delText xml:space="preserve">can </w:delText>
        </w:r>
      </w:del>
      <w:ins w:id="23" w:author="Kyeil Kim" w:date="2019-04-25T10:03:00Z">
        <w:r w:rsidR="00EB6EBF">
          <w:rPr>
            <w:rFonts w:eastAsia="Times New Roman"/>
          </w:rPr>
          <w:t xml:space="preserve">could </w:t>
        </w:r>
      </w:ins>
      <w:r>
        <w:rPr>
          <w:rFonts w:eastAsia="Times New Roman"/>
        </w:rPr>
        <w:t xml:space="preserve">be derived in a </w:t>
      </w:r>
      <w:del w:id="24" w:author="Kyeil Kim" w:date="2019-04-25T10:03:00Z">
        <w:r w:rsidDel="00EB6EBF">
          <w:rPr>
            <w:rFonts w:eastAsia="Times New Roman"/>
          </w:rPr>
          <w:delText xml:space="preserve">fairly </w:delText>
        </w:r>
      </w:del>
      <w:r>
        <w:rPr>
          <w:rFonts w:eastAsia="Times New Roman"/>
        </w:rPr>
        <w:t>straightforward manner by dividing the total transit trips by the 2011 HTS average trips per tour, by purpose and mode. This approach ensures that the estimate of trips per tour is completely consistent with the home interview survey and that the transit tour targets are consistent with the transit trip targets observed in the on-board survey.</w:t>
      </w:r>
    </w:p>
    <w:p w14:paraId="790784FB" w14:textId="3A3BBDCE" w:rsidR="001B3899" w:rsidRDefault="003D0EF4">
      <w:pPr>
        <w:numPr>
          <w:ilvl w:val="0"/>
          <w:numId w:val="3"/>
        </w:numPr>
        <w:spacing w:before="100" w:beforeAutospacing="1" w:after="100" w:afterAutospacing="1"/>
        <w:divId w:val="114837436"/>
        <w:rPr>
          <w:rFonts w:eastAsia="Times New Roman"/>
        </w:rPr>
      </w:pPr>
      <w:r>
        <w:rPr>
          <w:rFonts w:eastAsia="Times New Roman"/>
        </w:rPr>
        <w:t xml:space="preserve">Further, the totals derived in step 3 were split into the different auto sufficiency segments based on the observed percentage of transit trips by tour purpose, auto sufficiency and access mode as implied by the </w:t>
      </w:r>
      <w:del w:id="25" w:author="Kyeil Kim" w:date="2019-04-25T10:04:00Z">
        <w:r w:rsidDel="00EB6EBF">
          <w:rPr>
            <w:rFonts w:eastAsia="Times New Roman"/>
          </w:rPr>
          <w:delText xml:space="preserve">on </w:delText>
        </w:r>
      </w:del>
      <w:ins w:id="26" w:author="Kyeil Kim" w:date="2019-04-25T10:04:00Z">
        <w:r w:rsidR="00EB6EBF">
          <w:rPr>
            <w:rFonts w:eastAsia="Times New Roman"/>
          </w:rPr>
          <w:t>on-</w:t>
        </w:r>
      </w:ins>
      <w:r>
        <w:rPr>
          <w:rFonts w:eastAsia="Times New Roman"/>
        </w:rPr>
        <w:t>board survey.</w:t>
      </w:r>
    </w:p>
    <w:p w14:paraId="30858F97" w14:textId="77777777" w:rsidR="001B3899" w:rsidRDefault="003D0EF4">
      <w:pPr>
        <w:pStyle w:val="NormalWeb"/>
        <w:numPr>
          <w:ilvl w:val="0"/>
          <w:numId w:val="3"/>
        </w:numPr>
        <w:divId w:val="114837436"/>
      </w:pPr>
      <w:r>
        <w:t>Finally, the number of transit tours by transit access mode and auto sufficiency was held constant, and total tours for other modes were scaled to match the total number of tours generated in the model by tour purpose and auto sufficiency. This ensures that the total transit trips, which are based upon observed on-board survey data expanded to transit boardings, will be matched well when the model is applied.</w:t>
      </w:r>
    </w:p>
    <w:p w14:paraId="0EE257D2" w14:textId="77777777" w:rsidR="001B3899" w:rsidRDefault="003D0EF4">
      <w:pPr>
        <w:pStyle w:val="NormalWeb"/>
        <w:divId w:val="114837436"/>
      </w:pPr>
      <w:commentRangeStart w:id="27"/>
      <w:commentRangeStart w:id="28"/>
      <w:r>
        <w:t>Base Category for Calibration</w:t>
      </w:r>
      <w:commentRangeEnd w:id="27"/>
      <w:r w:rsidR="009A2B18">
        <w:rPr>
          <w:rStyle w:val="CommentReference"/>
        </w:rPr>
        <w:commentReference w:id="27"/>
      </w:r>
      <w:commentRangeEnd w:id="28"/>
      <w:r w:rsidR="00A51D78">
        <w:rPr>
          <w:rStyle w:val="CommentReference"/>
        </w:rPr>
        <w:commentReference w:id="28"/>
      </w:r>
    </w:p>
    <w:p w14:paraId="1C4FBD1A" w14:textId="5FE320CA" w:rsidR="001B3899" w:rsidRDefault="003D0EF4">
      <w:pPr>
        <w:pStyle w:val="NormalWeb"/>
        <w:divId w:val="114837436"/>
      </w:pPr>
      <w:r>
        <w:t xml:space="preserve">The tour mode choice model has </w:t>
      </w:r>
      <w:proofErr w:type="gramStart"/>
      <w:r>
        <w:t>all of</w:t>
      </w:r>
      <w:proofErr w:type="gramEnd"/>
      <w:r>
        <w:t xml:space="preserve"> the detailed modes represented in the trip mode choice model described below. The base modes include Drive </w:t>
      </w:r>
      <w:del w:id="29" w:author="Kyeil Kim" w:date="2019-04-25T10:17:00Z">
        <w:r w:rsidDel="00DE2FD0">
          <w:delText>alone</w:delText>
        </w:r>
      </w:del>
      <w:ins w:id="30" w:author="Kyeil Kim" w:date="2019-04-25T10:17:00Z">
        <w:r w:rsidR="00DE2FD0">
          <w:t>Alone</w:t>
        </w:r>
      </w:ins>
      <w:r>
        <w:t xml:space="preserve">, Shared Ride 2 </w:t>
      </w:r>
      <w:del w:id="31" w:author="Kyeil Kim" w:date="2019-04-25T10:21:00Z">
        <w:r w:rsidDel="00A11B45">
          <w:delText>Person</w:delText>
        </w:r>
      </w:del>
      <w:ins w:id="32" w:author="Kyeil Kim" w:date="2019-04-25T10:21:00Z">
        <w:r w:rsidR="00A11B45">
          <w:t>persons</w:t>
        </w:r>
      </w:ins>
      <w:r>
        <w:t>, Shared Ride 3+</w:t>
      </w:r>
      <w:ins w:id="33" w:author="Kyeil Kim" w:date="2019-04-25T10:18:00Z">
        <w:r w:rsidR="00862A8C">
          <w:t xml:space="preserve"> </w:t>
        </w:r>
      </w:ins>
      <w:ins w:id="34" w:author="Kyeil Kim" w:date="2019-04-25T10:21:00Z">
        <w:r w:rsidR="00A11B45">
          <w:t>p</w:t>
        </w:r>
      </w:ins>
      <w:ins w:id="35" w:author="Kyeil Kim" w:date="2019-04-25T10:18:00Z">
        <w:r w:rsidR="00862A8C">
          <w:t>ersons</w:t>
        </w:r>
      </w:ins>
      <w:r>
        <w:t xml:space="preserve">, Bike, Walk, Walk-Transit, Park-and-Ride </w:t>
      </w:r>
      <w:del w:id="36" w:author="Kyeil Kim" w:date="2019-04-25T10:18:00Z">
        <w:r w:rsidDel="00862A8C">
          <w:delText>transit</w:delText>
        </w:r>
      </w:del>
      <w:ins w:id="37" w:author="Kyeil Kim" w:date="2019-04-25T10:18:00Z">
        <w:r w:rsidR="00862A8C">
          <w:t>Transit</w:t>
        </w:r>
      </w:ins>
      <w:r>
        <w:t xml:space="preserve">, and Kiss-and-Ride </w:t>
      </w:r>
      <w:del w:id="38" w:author="Kyeil Kim" w:date="2019-04-25T10:18:00Z">
        <w:r w:rsidDel="00862A8C">
          <w:delText>transit</w:delText>
        </w:r>
      </w:del>
      <w:ins w:id="39" w:author="Kyeil Kim" w:date="2019-04-25T10:18:00Z">
        <w:r w:rsidR="00862A8C">
          <w:t>Transit</w:t>
        </w:r>
      </w:ins>
      <w:r>
        <w:t xml:space="preserve">. Each auto mode includes both free and pay sub-modes, and each transit mode includes both an all-transit option and a premium-only sub-mode option. However, the sub-modes are not considered in later models; in effect, even though utilities are being calculated for each sub-mode, only the base modes described above influence later choices such as stop location and trip mode. The calibration process therefore focuses on matching the base modes by tour purpose and auto sufficiency. The sub-mode constants (such as the MARTA rail constant that measures the non-included attributes of MARTA rail compared to local bus) are introduced in tour mode choice, but held consistent from their calibrated trip mode choice value. That is, since tour mode choice is applied to round-trip travel characteristics, the sub-mode </w:t>
      </w:r>
      <w:r>
        <w:lastRenderedPageBreak/>
        <w:t xml:space="preserve">constants are doubled in terms of equivalent in-vehicle time minutes. This ensures consistent elasticities in tour mode choice and trip mode choice, and provides sensitivity in sub-mode options in tour mode choice, as well as time-of-day choice and destination choice through tour mode choice logsums. For the zero auto households market, Shared </w:t>
      </w:r>
      <w:del w:id="40" w:author="Kyeil Kim" w:date="2019-04-25T10:21:00Z">
        <w:r w:rsidDel="00A11B45">
          <w:delText xml:space="preserve">ride </w:delText>
        </w:r>
      </w:del>
      <w:ins w:id="41" w:author="Kyeil Kim" w:date="2019-04-25T10:21:00Z">
        <w:r w:rsidR="00A11B45">
          <w:t xml:space="preserve">Ride </w:t>
        </w:r>
      </w:ins>
      <w:r>
        <w:t xml:space="preserve">2 </w:t>
      </w:r>
      <w:proofErr w:type="gramStart"/>
      <w:r>
        <w:t>person</w:t>
      </w:r>
      <w:ins w:id="42" w:author="Kyeil Kim" w:date="2019-04-25T10:21:00Z">
        <w:r w:rsidR="00A11B45">
          <w:t>s</w:t>
        </w:r>
      </w:ins>
      <w:proofErr w:type="gramEnd"/>
      <w:r>
        <w:t xml:space="preserve"> mode is used as the base category. In all other cases except for joint tours, the drive alone mode was held as the base category. For joint tours</w:t>
      </w:r>
      <w:ins w:id="43" w:author="Kyeil Kim" w:date="2019-04-25T10:21:00Z">
        <w:r w:rsidR="00A11B45">
          <w:t>,</w:t>
        </w:r>
      </w:ins>
      <w:r>
        <w:t xml:space="preserve"> the </w:t>
      </w:r>
      <w:del w:id="44" w:author="Kyeil Kim" w:date="2019-04-25T10:21:00Z">
        <w:r w:rsidDel="00A11B45">
          <w:delText xml:space="preserve">shared </w:delText>
        </w:r>
      </w:del>
      <w:ins w:id="45" w:author="Kyeil Kim" w:date="2019-04-25T10:21:00Z">
        <w:r w:rsidR="00A11B45">
          <w:t xml:space="preserve">Shared </w:t>
        </w:r>
      </w:ins>
      <w:del w:id="46" w:author="Kyeil Kim" w:date="2019-04-25T10:21:00Z">
        <w:r w:rsidDel="00A11B45">
          <w:delText xml:space="preserve">ride </w:delText>
        </w:r>
      </w:del>
      <w:ins w:id="47" w:author="Kyeil Kim" w:date="2019-04-25T10:21:00Z">
        <w:r w:rsidR="00A11B45">
          <w:t xml:space="preserve">Ride </w:t>
        </w:r>
      </w:ins>
      <w:r>
        <w:t xml:space="preserve">2 </w:t>
      </w:r>
      <w:proofErr w:type="gramStart"/>
      <w:r>
        <w:t>person</w:t>
      </w:r>
      <w:ins w:id="48" w:author="Kyeil Kim" w:date="2019-04-25T10:21:00Z">
        <w:r w:rsidR="00A11B45">
          <w:t>s</w:t>
        </w:r>
      </w:ins>
      <w:proofErr w:type="gramEnd"/>
      <w:r>
        <w:t xml:space="preserve"> mode is fixed as the base category for all auto sufficiency markets as drive alone is not available by default. Tour mode choice was also calibrated to ensure that the transit use in individuals in households with different income levels match the observed transit use.</w:t>
      </w:r>
    </w:p>
    <w:p w14:paraId="3A164F8F" w14:textId="77777777" w:rsidR="001B3899" w:rsidRDefault="003D0EF4">
      <w:pPr>
        <w:pStyle w:val="NormalWeb"/>
        <w:divId w:val="114837436"/>
      </w:pPr>
      <w:r>
        <w:t>The results of the calibration are shown in Tables 3-15a through 3-15n.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720"/>
        <w:gridCol w:w="967"/>
        <w:gridCol w:w="1035"/>
        <w:gridCol w:w="1035"/>
        <w:gridCol w:w="620"/>
        <w:gridCol w:w="967"/>
        <w:gridCol w:w="967"/>
        <w:gridCol w:w="911"/>
      </w:tblGrid>
      <w:tr w:rsidR="001B3899" w14:paraId="111CD346" w14:textId="77777777">
        <w:trPr>
          <w:divId w:val="114837436"/>
          <w:tblHeader/>
          <w:tblCellSpacing w:w="15" w:type="dxa"/>
        </w:trPr>
        <w:tc>
          <w:tcPr>
            <w:tcW w:w="0" w:type="auto"/>
            <w:gridSpan w:val="9"/>
            <w:tcBorders>
              <w:top w:val="nil"/>
              <w:left w:val="nil"/>
              <w:bottom w:val="nil"/>
              <w:right w:val="nil"/>
            </w:tcBorders>
            <w:vAlign w:val="center"/>
            <w:hideMark/>
          </w:tcPr>
          <w:p w14:paraId="04F6F4DF" w14:textId="77777777" w:rsidR="001B3899" w:rsidRDefault="003D0EF4">
            <w:pPr>
              <w:jc w:val="center"/>
              <w:rPr>
                <w:rFonts w:eastAsia="Times New Roman"/>
              </w:rPr>
            </w:pPr>
            <w:r>
              <w:rPr>
                <w:rFonts w:eastAsia="Times New Roman"/>
              </w:rPr>
              <w:t xml:space="preserve">Table 3-15a. Tour Mode Choice - Observed Mode Shares Work Tours </w:t>
            </w:r>
          </w:p>
        </w:tc>
      </w:tr>
      <w:tr w:rsidR="001B3899" w14:paraId="5031987B" w14:textId="77777777">
        <w:trPr>
          <w:divId w:val="114837436"/>
          <w:tblHeader/>
          <w:tblCellSpacing w:w="15" w:type="dxa"/>
        </w:trPr>
        <w:tc>
          <w:tcPr>
            <w:tcW w:w="0" w:type="auto"/>
            <w:vAlign w:val="center"/>
            <w:hideMark/>
          </w:tcPr>
          <w:p w14:paraId="19E1EA1E"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ADF3188"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F7BDD76"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3DEBD467"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B4059C6"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EC0B90E"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12880370"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06F89FC1"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0B156E35" w14:textId="77777777" w:rsidR="001B3899" w:rsidRDefault="003D0EF4">
            <w:pPr>
              <w:rPr>
                <w:rFonts w:eastAsia="Times New Roman"/>
                <w:b/>
                <w:bCs/>
              </w:rPr>
            </w:pPr>
            <w:r>
              <w:rPr>
                <w:rFonts w:eastAsia="Times New Roman"/>
                <w:b/>
                <w:bCs/>
              </w:rPr>
              <w:t xml:space="preserve">Total </w:t>
            </w:r>
          </w:p>
        </w:tc>
      </w:tr>
      <w:tr w:rsidR="001B3899" w14:paraId="1847AFFB" w14:textId="77777777">
        <w:trPr>
          <w:divId w:val="114837436"/>
          <w:tblCellSpacing w:w="15" w:type="dxa"/>
        </w:trPr>
        <w:tc>
          <w:tcPr>
            <w:tcW w:w="0" w:type="auto"/>
            <w:gridSpan w:val="9"/>
            <w:tcBorders>
              <w:bottom w:val="single" w:sz="6" w:space="0" w:color="auto"/>
            </w:tcBorders>
            <w:vAlign w:val="center"/>
            <w:hideMark/>
          </w:tcPr>
          <w:p w14:paraId="19B38D7D" w14:textId="77777777" w:rsidR="001B3899" w:rsidRDefault="001B3899">
            <w:pPr>
              <w:rPr>
                <w:rFonts w:eastAsia="Times New Roman"/>
                <w:b/>
                <w:bCs/>
              </w:rPr>
            </w:pPr>
          </w:p>
        </w:tc>
      </w:tr>
      <w:tr w:rsidR="001B3899" w14:paraId="53D80C7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136F32C" w14:textId="77777777" w:rsidR="001B3899" w:rsidRDefault="003D0EF4">
            <w:pPr>
              <w:rPr>
                <w:rFonts w:eastAsia="Times New Roman"/>
              </w:rPr>
            </w:pPr>
            <w:r>
              <w:rPr>
                <w:rFonts w:eastAsia="Times New Roman"/>
              </w:rPr>
              <w:t xml:space="preserve">Drive Alone </w:t>
            </w:r>
          </w:p>
        </w:tc>
        <w:tc>
          <w:tcPr>
            <w:tcW w:w="0" w:type="auto"/>
            <w:vAlign w:val="center"/>
            <w:hideMark/>
          </w:tcPr>
          <w:p w14:paraId="041BA14D" w14:textId="77777777" w:rsidR="001B3899" w:rsidRDefault="003D0EF4">
            <w:pPr>
              <w:rPr>
                <w:rFonts w:eastAsia="Times New Roman"/>
              </w:rPr>
            </w:pPr>
            <w:r>
              <w:rPr>
                <w:rFonts w:eastAsia="Times New Roman"/>
              </w:rPr>
              <w:t xml:space="preserve">0 </w:t>
            </w:r>
          </w:p>
        </w:tc>
        <w:tc>
          <w:tcPr>
            <w:tcW w:w="0" w:type="auto"/>
            <w:vAlign w:val="center"/>
            <w:hideMark/>
          </w:tcPr>
          <w:p w14:paraId="3307B0EF" w14:textId="77777777" w:rsidR="001B3899" w:rsidRDefault="003D0EF4">
            <w:pPr>
              <w:rPr>
                <w:rFonts w:eastAsia="Times New Roman"/>
              </w:rPr>
            </w:pPr>
            <w:r>
              <w:rPr>
                <w:rFonts w:eastAsia="Times New Roman"/>
              </w:rPr>
              <w:t xml:space="preserve">59,328 </w:t>
            </w:r>
          </w:p>
        </w:tc>
        <w:tc>
          <w:tcPr>
            <w:tcW w:w="0" w:type="auto"/>
            <w:tcBorders>
              <w:right w:val="single" w:sz="6" w:space="0" w:color="auto"/>
            </w:tcBorders>
            <w:vAlign w:val="center"/>
            <w:hideMark/>
          </w:tcPr>
          <w:p w14:paraId="491B8FE0" w14:textId="77777777" w:rsidR="001B3899" w:rsidRDefault="003D0EF4">
            <w:pPr>
              <w:rPr>
                <w:rFonts w:eastAsia="Times New Roman"/>
              </w:rPr>
            </w:pPr>
            <w:r>
              <w:rPr>
                <w:rFonts w:eastAsia="Times New Roman"/>
              </w:rPr>
              <w:t xml:space="preserve">1,358,740 </w:t>
            </w:r>
          </w:p>
        </w:tc>
        <w:tc>
          <w:tcPr>
            <w:tcW w:w="0" w:type="auto"/>
            <w:tcBorders>
              <w:right w:val="single" w:sz="6" w:space="0" w:color="auto"/>
            </w:tcBorders>
            <w:vAlign w:val="center"/>
            <w:hideMark/>
          </w:tcPr>
          <w:p w14:paraId="416B500E" w14:textId="77777777" w:rsidR="001B3899" w:rsidRDefault="003D0EF4">
            <w:pPr>
              <w:rPr>
                <w:rFonts w:eastAsia="Times New Roman"/>
              </w:rPr>
            </w:pPr>
            <w:r>
              <w:rPr>
                <w:rFonts w:eastAsia="Times New Roman"/>
              </w:rPr>
              <w:t xml:space="preserve">1,418,068 </w:t>
            </w:r>
          </w:p>
        </w:tc>
        <w:tc>
          <w:tcPr>
            <w:tcW w:w="0" w:type="auto"/>
            <w:vAlign w:val="center"/>
            <w:hideMark/>
          </w:tcPr>
          <w:p w14:paraId="4CEAEE18" w14:textId="77777777" w:rsidR="001B3899" w:rsidRDefault="003D0EF4">
            <w:pPr>
              <w:rPr>
                <w:rFonts w:eastAsia="Times New Roman"/>
              </w:rPr>
            </w:pPr>
            <w:r>
              <w:rPr>
                <w:rFonts w:eastAsia="Times New Roman"/>
              </w:rPr>
              <w:t xml:space="preserve">0% </w:t>
            </w:r>
          </w:p>
        </w:tc>
        <w:tc>
          <w:tcPr>
            <w:tcW w:w="0" w:type="auto"/>
            <w:vAlign w:val="center"/>
            <w:hideMark/>
          </w:tcPr>
          <w:p w14:paraId="6BBCF3B8" w14:textId="77777777" w:rsidR="001B3899" w:rsidRDefault="003D0EF4">
            <w:pPr>
              <w:rPr>
                <w:rFonts w:eastAsia="Times New Roman"/>
              </w:rPr>
            </w:pPr>
            <w:r>
              <w:rPr>
                <w:rFonts w:eastAsia="Times New Roman"/>
              </w:rPr>
              <w:t xml:space="preserve">42% </w:t>
            </w:r>
          </w:p>
        </w:tc>
        <w:tc>
          <w:tcPr>
            <w:tcW w:w="0" w:type="auto"/>
            <w:tcBorders>
              <w:right w:val="single" w:sz="6" w:space="0" w:color="auto"/>
            </w:tcBorders>
            <w:vAlign w:val="center"/>
            <w:hideMark/>
          </w:tcPr>
          <w:p w14:paraId="4ADED45A" w14:textId="77777777" w:rsidR="001B3899" w:rsidRDefault="003D0EF4">
            <w:pPr>
              <w:rPr>
                <w:rFonts w:eastAsia="Times New Roman"/>
              </w:rPr>
            </w:pPr>
            <w:r>
              <w:rPr>
                <w:rFonts w:eastAsia="Times New Roman"/>
              </w:rPr>
              <w:t xml:space="preserve">74% </w:t>
            </w:r>
          </w:p>
        </w:tc>
        <w:tc>
          <w:tcPr>
            <w:tcW w:w="0" w:type="auto"/>
            <w:vAlign w:val="center"/>
            <w:hideMark/>
          </w:tcPr>
          <w:p w14:paraId="618559EF" w14:textId="77777777" w:rsidR="001B3899" w:rsidRDefault="003D0EF4">
            <w:pPr>
              <w:rPr>
                <w:rFonts w:eastAsia="Times New Roman"/>
              </w:rPr>
            </w:pPr>
            <w:r>
              <w:rPr>
                <w:rFonts w:eastAsia="Times New Roman"/>
              </w:rPr>
              <w:t xml:space="preserve">70% </w:t>
            </w:r>
          </w:p>
        </w:tc>
      </w:tr>
      <w:tr w:rsidR="001B3899" w14:paraId="4A25F99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2637851" w14:textId="7CF28764" w:rsidR="001B3899" w:rsidRDefault="003D0EF4">
            <w:pPr>
              <w:rPr>
                <w:rFonts w:eastAsia="Times New Roman"/>
              </w:rPr>
            </w:pPr>
            <w:r>
              <w:rPr>
                <w:rFonts w:eastAsia="Times New Roman"/>
              </w:rPr>
              <w:t>Shared</w:t>
            </w:r>
            <w:ins w:id="49" w:author="Kyeil Kim" w:date="2019-04-25T10:22:00Z">
              <w:r w:rsidR="00581AE5">
                <w:rPr>
                  <w:rFonts w:eastAsia="Times New Roman"/>
                </w:rPr>
                <w:t xml:space="preserve"> </w:t>
              </w:r>
            </w:ins>
            <w:r>
              <w:rPr>
                <w:rFonts w:eastAsia="Times New Roman"/>
              </w:rPr>
              <w:t xml:space="preserve">2 </w:t>
            </w:r>
          </w:p>
        </w:tc>
        <w:tc>
          <w:tcPr>
            <w:tcW w:w="0" w:type="auto"/>
            <w:vAlign w:val="center"/>
            <w:hideMark/>
          </w:tcPr>
          <w:p w14:paraId="5D0B86A7" w14:textId="77777777" w:rsidR="001B3899" w:rsidRDefault="003D0EF4">
            <w:pPr>
              <w:rPr>
                <w:rFonts w:eastAsia="Times New Roman"/>
              </w:rPr>
            </w:pPr>
            <w:r>
              <w:rPr>
                <w:rFonts w:eastAsia="Times New Roman"/>
              </w:rPr>
              <w:t xml:space="preserve">7,395 </w:t>
            </w:r>
          </w:p>
        </w:tc>
        <w:tc>
          <w:tcPr>
            <w:tcW w:w="0" w:type="auto"/>
            <w:vAlign w:val="center"/>
            <w:hideMark/>
          </w:tcPr>
          <w:p w14:paraId="1E399C99" w14:textId="77777777" w:rsidR="001B3899" w:rsidRDefault="003D0EF4">
            <w:pPr>
              <w:rPr>
                <w:rFonts w:eastAsia="Times New Roman"/>
              </w:rPr>
            </w:pPr>
            <w:r>
              <w:rPr>
                <w:rFonts w:eastAsia="Times New Roman"/>
              </w:rPr>
              <w:t xml:space="preserve">46,286 </w:t>
            </w:r>
          </w:p>
        </w:tc>
        <w:tc>
          <w:tcPr>
            <w:tcW w:w="0" w:type="auto"/>
            <w:tcBorders>
              <w:right w:val="single" w:sz="6" w:space="0" w:color="auto"/>
            </w:tcBorders>
            <w:vAlign w:val="center"/>
            <w:hideMark/>
          </w:tcPr>
          <w:p w14:paraId="23394A96" w14:textId="77777777" w:rsidR="001B3899" w:rsidRDefault="003D0EF4">
            <w:pPr>
              <w:rPr>
                <w:rFonts w:eastAsia="Times New Roman"/>
              </w:rPr>
            </w:pPr>
            <w:r>
              <w:rPr>
                <w:rFonts w:eastAsia="Times New Roman"/>
              </w:rPr>
              <w:t xml:space="preserve">298,237 </w:t>
            </w:r>
          </w:p>
        </w:tc>
        <w:tc>
          <w:tcPr>
            <w:tcW w:w="0" w:type="auto"/>
            <w:tcBorders>
              <w:right w:val="single" w:sz="6" w:space="0" w:color="auto"/>
            </w:tcBorders>
            <w:vAlign w:val="center"/>
            <w:hideMark/>
          </w:tcPr>
          <w:p w14:paraId="67EF2E63" w14:textId="77777777" w:rsidR="001B3899" w:rsidRDefault="003D0EF4">
            <w:pPr>
              <w:rPr>
                <w:rFonts w:eastAsia="Times New Roman"/>
              </w:rPr>
            </w:pPr>
            <w:r>
              <w:rPr>
                <w:rFonts w:eastAsia="Times New Roman"/>
              </w:rPr>
              <w:t xml:space="preserve">351,917 </w:t>
            </w:r>
          </w:p>
        </w:tc>
        <w:tc>
          <w:tcPr>
            <w:tcW w:w="0" w:type="auto"/>
            <w:vAlign w:val="center"/>
            <w:hideMark/>
          </w:tcPr>
          <w:p w14:paraId="5DD37A42" w14:textId="77777777" w:rsidR="001B3899" w:rsidRDefault="003D0EF4">
            <w:pPr>
              <w:rPr>
                <w:rFonts w:eastAsia="Times New Roman"/>
              </w:rPr>
            </w:pPr>
            <w:r>
              <w:rPr>
                <w:rFonts w:eastAsia="Times New Roman"/>
              </w:rPr>
              <w:t xml:space="preserve">17% </w:t>
            </w:r>
          </w:p>
        </w:tc>
        <w:tc>
          <w:tcPr>
            <w:tcW w:w="0" w:type="auto"/>
            <w:vAlign w:val="center"/>
            <w:hideMark/>
          </w:tcPr>
          <w:p w14:paraId="15061E34" w14:textId="77777777" w:rsidR="001B3899" w:rsidRDefault="003D0EF4">
            <w:pPr>
              <w:rPr>
                <w:rFonts w:eastAsia="Times New Roman"/>
              </w:rPr>
            </w:pPr>
            <w:r>
              <w:rPr>
                <w:rFonts w:eastAsia="Times New Roman"/>
              </w:rPr>
              <w:t xml:space="preserve">33% </w:t>
            </w:r>
          </w:p>
        </w:tc>
        <w:tc>
          <w:tcPr>
            <w:tcW w:w="0" w:type="auto"/>
            <w:tcBorders>
              <w:right w:val="single" w:sz="6" w:space="0" w:color="auto"/>
            </w:tcBorders>
            <w:vAlign w:val="center"/>
            <w:hideMark/>
          </w:tcPr>
          <w:p w14:paraId="26C17DC5" w14:textId="77777777" w:rsidR="001B3899" w:rsidRDefault="003D0EF4">
            <w:pPr>
              <w:rPr>
                <w:rFonts w:eastAsia="Times New Roman"/>
              </w:rPr>
            </w:pPr>
            <w:r>
              <w:rPr>
                <w:rFonts w:eastAsia="Times New Roman"/>
              </w:rPr>
              <w:t xml:space="preserve">16% </w:t>
            </w:r>
          </w:p>
        </w:tc>
        <w:tc>
          <w:tcPr>
            <w:tcW w:w="0" w:type="auto"/>
            <w:vAlign w:val="center"/>
            <w:hideMark/>
          </w:tcPr>
          <w:p w14:paraId="6802AFFA" w14:textId="77777777" w:rsidR="001B3899" w:rsidRDefault="003D0EF4">
            <w:pPr>
              <w:rPr>
                <w:rFonts w:eastAsia="Times New Roman"/>
              </w:rPr>
            </w:pPr>
            <w:r>
              <w:rPr>
                <w:rFonts w:eastAsia="Times New Roman"/>
              </w:rPr>
              <w:t xml:space="preserve">17% </w:t>
            </w:r>
          </w:p>
        </w:tc>
      </w:tr>
      <w:tr w:rsidR="001B3899" w14:paraId="1663F4F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DE5D62D" w14:textId="7F41007C" w:rsidR="001B3899" w:rsidRDefault="003D0EF4">
            <w:pPr>
              <w:rPr>
                <w:rFonts w:eastAsia="Times New Roman"/>
              </w:rPr>
            </w:pPr>
            <w:r>
              <w:rPr>
                <w:rFonts w:eastAsia="Times New Roman"/>
              </w:rPr>
              <w:t>Shared</w:t>
            </w:r>
            <w:ins w:id="50" w:author="Kyeil Kim" w:date="2019-04-25T10:22:00Z">
              <w:r w:rsidR="00581AE5">
                <w:rPr>
                  <w:rFonts w:eastAsia="Times New Roman"/>
                </w:rPr>
                <w:t xml:space="preserve"> </w:t>
              </w:r>
            </w:ins>
            <w:r>
              <w:rPr>
                <w:rFonts w:eastAsia="Times New Roman"/>
              </w:rPr>
              <w:t xml:space="preserve">3+ </w:t>
            </w:r>
          </w:p>
        </w:tc>
        <w:tc>
          <w:tcPr>
            <w:tcW w:w="0" w:type="auto"/>
            <w:vAlign w:val="center"/>
            <w:hideMark/>
          </w:tcPr>
          <w:p w14:paraId="65564387" w14:textId="77777777" w:rsidR="001B3899" w:rsidRDefault="003D0EF4">
            <w:pPr>
              <w:rPr>
                <w:rFonts w:eastAsia="Times New Roman"/>
              </w:rPr>
            </w:pPr>
            <w:r>
              <w:rPr>
                <w:rFonts w:eastAsia="Times New Roman"/>
              </w:rPr>
              <w:t xml:space="preserve">1,828 </w:t>
            </w:r>
          </w:p>
        </w:tc>
        <w:tc>
          <w:tcPr>
            <w:tcW w:w="0" w:type="auto"/>
            <w:vAlign w:val="center"/>
            <w:hideMark/>
          </w:tcPr>
          <w:p w14:paraId="39698150" w14:textId="77777777" w:rsidR="001B3899" w:rsidRDefault="003D0EF4">
            <w:pPr>
              <w:rPr>
                <w:rFonts w:eastAsia="Times New Roman"/>
              </w:rPr>
            </w:pPr>
            <w:r>
              <w:rPr>
                <w:rFonts w:eastAsia="Times New Roman"/>
              </w:rPr>
              <w:t xml:space="preserve">12,142 </w:t>
            </w:r>
          </w:p>
        </w:tc>
        <w:tc>
          <w:tcPr>
            <w:tcW w:w="0" w:type="auto"/>
            <w:tcBorders>
              <w:right w:val="single" w:sz="6" w:space="0" w:color="auto"/>
            </w:tcBorders>
            <w:vAlign w:val="center"/>
            <w:hideMark/>
          </w:tcPr>
          <w:p w14:paraId="1F92A9CA" w14:textId="77777777" w:rsidR="001B3899" w:rsidRDefault="003D0EF4">
            <w:pPr>
              <w:rPr>
                <w:rFonts w:eastAsia="Times New Roman"/>
              </w:rPr>
            </w:pPr>
            <w:r>
              <w:rPr>
                <w:rFonts w:eastAsia="Times New Roman"/>
              </w:rPr>
              <w:t xml:space="preserve">138,266 </w:t>
            </w:r>
          </w:p>
        </w:tc>
        <w:tc>
          <w:tcPr>
            <w:tcW w:w="0" w:type="auto"/>
            <w:tcBorders>
              <w:right w:val="single" w:sz="6" w:space="0" w:color="auto"/>
            </w:tcBorders>
            <w:vAlign w:val="center"/>
            <w:hideMark/>
          </w:tcPr>
          <w:p w14:paraId="5888680C" w14:textId="77777777" w:rsidR="001B3899" w:rsidRDefault="003D0EF4">
            <w:pPr>
              <w:rPr>
                <w:rFonts w:eastAsia="Times New Roman"/>
              </w:rPr>
            </w:pPr>
            <w:r>
              <w:rPr>
                <w:rFonts w:eastAsia="Times New Roman"/>
              </w:rPr>
              <w:t xml:space="preserve">152,237 </w:t>
            </w:r>
          </w:p>
        </w:tc>
        <w:tc>
          <w:tcPr>
            <w:tcW w:w="0" w:type="auto"/>
            <w:vAlign w:val="center"/>
            <w:hideMark/>
          </w:tcPr>
          <w:p w14:paraId="040C8102" w14:textId="77777777" w:rsidR="001B3899" w:rsidRDefault="003D0EF4">
            <w:pPr>
              <w:rPr>
                <w:rFonts w:eastAsia="Times New Roman"/>
              </w:rPr>
            </w:pPr>
            <w:r>
              <w:rPr>
                <w:rFonts w:eastAsia="Times New Roman"/>
              </w:rPr>
              <w:t xml:space="preserve">4% </w:t>
            </w:r>
          </w:p>
        </w:tc>
        <w:tc>
          <w:tcPr>
            <w:tcW w:w="0" w:type="auto"/>
            <w:vAlign w:val="center"/>
            <w:hideMark/>
          </w:tcPr>
          <w:p w14:paraId="6EBDEBBC" w14:textId="77777777" w:rsidR="001B3899" w:rsidRDefault="003D0EF4">
            <w:pPr>
              <w:rPr>
                <w:rFonts w:eastAsia="Times New Roman"/>
              </w:rPr>
            </w:pPr>
            <w:r>
              <w:rPr>
                <w:rFonts w:eastAsia="Times New Roman"/>
              </w:rPr>
              <w:t xml:space="preserve">9% </w:t>
            </w:r>
          </w:p>
        </w:tc>
        <w:tc>
          <w:tcPr>
            <w:tcW w:w="0" w:type="auto"/>
            <w:tcBorders>
              <w:right w:val="single" w:sz="6" w:space="0" w:color="auto"/>
            </w:tcBorders>
            <w:vAlign w:val="center"/>
            <w:hideMark/>
          </w:tcPr>
          <w:p w14:paraId="07098C7A" w14:textId="77777777" w:rsidR="001B3899" w:rsidRDefault="003D0EF4">
            <w:pPr>
              <w:rPr>
                <w:rFonts w:eastAsia="Times New Roman"/>
              </w:rPr>
            </w:pPr>
            <w:r>
              <w:rPr>
                <w:rFonts w:eastAsia="Times New Roman"/>
              </w:rPr>
              <w:t xml:space="preserve">7% </w:t>
            </w:r>
          </w:p>
        </w:tc>
        <w:tc>
          <w:tcPr>
            <w:tcW w:w="0" w:type="auto"/>
            <w:vAlign w:val="center"/>
            <w:hideMark/>
          </w:tcPr>
          <w:p w14:paraId="145EDD7E" w14:textId="77777777" w:rsidR="001B3899" w:rsidRDefault="003D0EF4">
            <w:pPr>
              <w:rPr>
                <w:rFonts w:eastAsia="Times New Roman"/>
              </w:rPr>
            </w:pPr>
            <w:r>
              <w:rPr>
                <w:rFonts w:eastAsia="Times New Roman"/>
              </w:rPr>
              <w:t xml:space="preserve">7% </w:t>
            </w:r>
          </w:p>
        </w:tc>
      </w:tr>
      <w:tr w:rsidR="001B3899" w14:paraId="73568BF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3B907BD" w14:textId="77777777" w:rsidR="001B3899" w:rsidRDefault="003D0EF4">
            <w:pPr>
              <w:rPr>
                <w:rFonts w:eastAsia="Times New Roman"/>
              </w:rPr>
            </w:pPr>
            <w:r>
              <w:rPr>
                <w:rFonts w:eastAsia="Times New Roman"/>
              </w:rPr>
              <w:t xml:space="preserve">Walk </w:t>
            </w:r>
          </w:p>
        </w:tc>
        <w:tc>
          <w:tcPr>
            <w:tcW w:w="0" w:type="auto"/>
            <w:vAlign w:val="center"/>
            <w:hideMark/>
          </w:tcPr>
          <w:p w14:paraId="3C6AA1FF" w14:textId="77777777" w:rsidR="001B3899" w:rsidRDefault="003D0EF4">
            <w:pPr>
              <w:rPr>
                <w:rFonts w:eastAsia="Times New Roman"/>
              </w:rPr>
            </w:pPr>
            <w:r>
              <w:rPr>
                <w:rFonts w:eastAsia="Times New Roman"/>
              </w:rPr>
              <w:t xml:space="preserve">1,949 </w:t>
            </w:r>
          </w:p>
        </w:tc>
        <w:tc>
          <w:tcPr>
            <w:tcW w:w="0" w:type="auto"/>
            <w:vAlign w:val="center"/>
            <w:hideMark/>
          </w:tcPr>
          <w:p w14:paraId="61D58049" w14:textId="77777777" w:rsidR="001B3899" w:rsidRDefault="003D0EF4">
            <w:pPr>
              <w:rPr>
                <w:rFonts w:eastAsia="Times New Roman"/>
              </w:rPr>
            </w:pPr>
            <w:r>
              <w:rPr>
                <w:rFonts w:eastAsia="Times New Roman"/>
              </w:rPr>
              <w:t xml:space="preserve">2,637 </w:t>
            </w:r>
          </w:p>
        </w:tc>
        <w:tc>
          <w:tcPr>
            <w:tcW w:w="0" w:type="auto"/>
            <w:tcBorders>
              <w:right w:val="single" w:sz="6" w:space="0" w:color="auto"/>
            </w:tcBorders>
            <w:vAlign w:val="center"/>
            <w:hideMark/>
          </w:tcPr>
          <w:p w14:paraId="56A769C1" w14:textId="77777777" w:rsidR="001B3899" w:rsidRDefault="003D0EF4">
            <w:pPr>
              <w:rPr>
                <w:rFonts w:eastAsia="Times New Roman"/>
              </w:rPr>
            </w:pPr>
            <w:r>
              <w:rPr>
                <w:rFonts w:eastAsia="Times New Roman"/>
              </w:rPr>
              <w:t xml:space="preserve">7,829 </w:t>
            </w:r>
          </w:p>
        </w:tc>
        <w:tc>
          <w:tcPr>
            <w:tcW w:w="0" w:type="auto"/>
            <w:tcBorders>
              <w:right w:val="single" w:sz="6" w:space="0" w:color="auto"/>
            </w:tcBorders>
            <w:vAlign w:val="center"/>
            <w:hideMark/>
          </w:tcPr>
          <w:p w14:paraId="6F90E6E7" w14:textId="77777777" w:rsidR="001B3899" w:rsidRDefault="003D0EF4">
            <w:pPr>
              <w:rPr>
                <w:rFonts w:eastAsia="Times New Roman"/>
              </w:rPr>
            </w:pPr>
            <w:r>
              <w:rPr>
                <w:rFonts w:eastAsia="Times New Roman"/>
              </w:rPr>
              <w:t xml:space="preserve">12,414 </w:t>
            </w:r>
          </w:p>
        </w:tc>
        <w:tc>
          <w:tcPr>
            <w:tcW w:w="0" w:type="auto"/>
            <w:vAlign w:val="center"/>
            <w:hideMark/>
          </w:tcPr>
          <w:p w14:paraId="24F72B4C" w14:textId="77777777" w:rsidR="001B3899" w:rsidRDefault="003D0EF4">
            <w:pPr>
              <w:rPr>
                <w:rFonts w:eastAsia="Times New Roman"/>
              </w:rPr>
            </w:pPr>
            <w:r>
              <w:rPr>
                <w:rFonts w:eastAsia="Times New Roman"/>
              </w:rPr>
              <w:t xml:space="preserve">4% </w:t>
            </w:r>
          </w:p>
        </w:tc>
        <w:tc>
          <w:tcPr>
            <w:tcW w:w="0" w:type="auto"/>
            <w:vAlign w:val="center"/>
            <w:hideMark/>
          </w:tcPr>
          <w:p w14:paraId="3944D45B"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2093876B" w14:textId="77777777" w:rsidR="001B3899" w:rsidRDefault="003D0EF4">
            <w:pPr>
              <w:rPr>
                <w:rFonts w:eastAsia="Times New Roman"/>
              </w:rPr>
            </w:pPr>
            <w:r>
              <w:rPr>
                <w:rFonts w:eastAsia="Times New Roman"/>
              </w:rPr>
              <w:t xml:space="preserve">0% </w:t>
            </w:r>
          </w:p>
        </w:tc>
        <w:tc>
          <w:tcPr>
            <w:tcW w:w="0" w:type="auto"/>
            <w:vAlign w:val="center"/>
            <w:hideMark/>
          </w:tcPr>
          <w:p w14:paraId="56BEDDF9" w14:textId="77777777" w:rsidR="001B3899" w:rsidRDefault="003D0EF4">
            <w:pPr>
              <w:rPr>
                <w:rFonts w:eastAsia="Times New Roman"/>
              </w:rPr>
            </w:pPr>
            <w:r>
              <w:rPr>
                <w:rFonts w:eastAsia="Times New Roman"/>
              </w:rPr>
              <w:t xml:space="preserve">1% </w:t>
            </w:r>
          </w:p>
        </w:tc>
      </w:tr>
      <w:tr w:rsidR="001B3899" w14:paraId="3B93C50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A43B1BB" w14:textId="77777777" w:rsidR="001B3899" w:rsidRDefault="003D0EF4">
            <w:pPr>
              <w:rPr>
                <w:rFonts w:eastAsia="Times New Roman"/>
              </w:rPr>
            </w:pPr>
            <w:r>
              <w:rPr>
                <w:rFonts w:eastAsia="Times New Roman"/>
              </w:rPr>
              <w:t xml:space="preserve">Bike </w:t>
            </w:r>
          </w:p>
        </w:tc>
        <w:tc>
          <w:tcPr>
            <w:tcW w:w="0" w:type="auto"/>
            <w:vAlign w:val="center"/>
            <w:hideMark/>
          </w:tcPr>
          <w:p w14:paraId="720645A5" w14:textId="77777777" w:rsidR="001B3899" w:rsidRDefault="003D0EF4">
            <w:pPr>
              <w:rPr>
                <w:rFonts w:eastAsia="Times New Roman"/>
              </w:rPr>
            </w:pPr>
            <w:r>
              <w:rPr>
                <w:rFonts w:eastAsia="Times New Roman"/>
              </w:rPr>
              <w:t xml:space="preserve">0 </w:t>
            </w:r>
          </w:p>
        </w:tc>
        <w:tc>
          <w:tcPr>
            <w:tcW w:w="0" w:type="auto"/>
            <w:vAlign w:val="center"/>
            <w:hideMark/>
          </w:tcPr>
          <w:p w14:paraId="75AACEAA" w14:textId="77777777" w:rsidR="001B3899" w:rsidRDefault="003D0EF4">
            <w:pPr>
              <w:rPr>
                <w:rFonts w:eastAsia="Times New Roman"/>
              </w:rPr>
            </w:pPr>
            <w:r>
              <w:rPr>
                <w:rFonts w:eastAsia="Times New Roman"/>
              </w:rPr>
              <w:t xml:space="preserve">1,346 </w:t>
            </w:r>
          </w:p>
        </w:tc>
        <w:tc>
          <w:tcPr>
            <w:tcW w:w="0" w:type="auto"/>
            <w:tcBorders>
              <w:right w:val="single" w:sz="6" w:space="0" w:color="auto"/>
            </w:tcBorders>
            <w:vAlign w:val="center"/>
            <w:hideMark/>
          </w:tcPr>
          <w:p w14:paraId="34C73630" w14:textId="77777777" w:rsidR="001B3899" w:rsidRDefault="003D0EF4">
            <w:pPr>
              <w:rPr>
                <w:rFonts w:eastAsia="Times New Roman"/>
              </w:rPr>
            </w:pPr>
            <w:r>
              <w:rPr>
                <w:rFonts w:eastAsia="Times New Roman"/>
              </w:rPr>
              <w:t xml:space="preserve">10,451 </w:t>
            </w:r>
          </w:p>
        </w:tc>
        <w:tc>
          <w:tcPr>
            <w:tcW w:w="0" w:type="auto"/>
            <w:tcBorders>
              <w:right w:val="single" w:sz="6" w:space="0" w:color="auto"/>
            </w:tcBorders>
            <w:vAlign w:val="center"/>
            <w:hideMark/>
          </w:tcPr>
          <w:p w14:paraId="59768E9A" w14:textId="77777777" w:rsidR="001B3899" w:rsidRDefault="003D0EF4">
            <w:pPr>
              <w:rPr>
                <w:rFonts w:eastAsia="Times New Roman"/>
              </w:rPr>
            </w:pPr>
            <w:r>
              <w:rPr>
                <w:rFonts w:eastAsia="Times New Roman"/>
              </w:rPr>
              <w:t xml:space="preserve">11,796 </w:t>
            </w:r>
          </w:p>
        </w:tc>
        <w:tc>
          <w:tcPr>
            <w:tcW w:w="0" w:type="auto"/>
            <w:vAlign w:val="center"/>
            <w:hideMark/>
          </w:tcPr>
          <w:p w14:paraId="34498881" w14:textId="77777777" w:rsidR="001B3899" w:rsidRDefault="003D0EF4">
            <w:pPr>
              <w:rPr>
                <w:rFonts w:eastAsia="Times New Roman"/>
              </w:rPr>
            </w:pPr>
            <w:r>
              <w:rPr>
                <w:rFonts w:eastAsia="Times New Roman"/>
              </w:rPr>
              <w:t xml:space="preserve">0% </w:t>
            </w:r>
          </w:p>
        </w:tc>
        <w:tc>
          <w:tcPr>
            <w:tcW w:w="0" w:type="auto"/>
            <w:vAlign w:val="center"/>
            <w:hideMark/>
          </w:tcPr>
          <w:p w14:paraId="04069F8C"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0D2379CE" w14:textId="77777777" w:rsidR="001B3899" w:rsidRDefault="003D0EF4">
            <w:pPr>
              <w:rPr>
                <w:rFonts w:eastAsia="Times New Roman"/>
              </w:rPr>
            </w:pPr>
            <w:r>
              <w:rPr>
                <w:rFonts w:eastAsia="Times New Roman"/>
              </w:rPr>
              <w:t xml:space="preserve">1% </w:t>
            </w:r>
          </w:p>
        </w:tc>
        <w:tc>
          <w:tcPr>
            <w:tcW w:w="0" w:type="auto"/>
            <w:vAlign w:val="center"/>
            <w:hideMark/>
          </w:tcPr>
          <w:p w14:paraId="2504934D" w14:textId="77777777" w:rsidR="001B3899" w:rsidRDefault="003D0EF4">
            <w:pPr>
              <w:rPr>
                <w:rFonts w:eastAsia="Times New Roman"/>
              </w:rPr>
            </w:pPr>
            <w:r>
              <w:rPr>
                <w:rFonts w:eastAsia="Times New Roman"/>
              </w:rPr>
              <w:t xml:space="preserve">1% </w:t>
            </w:r>
          </w:p>
        </w:tc>
      </w:tr>
      <w:tr w:rsidR="001B3899" w14:paraId="7275F22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EFB0932"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6F9C809A" w14:textId="77777777" w:rsidR="001B3899" w:rsidRDefault="003D0EF4">
            <w:pPr>
              <w:rPr>
                <w:rFonts w:eastAsia="Times New Roman"/>
              </w:rPr>
            </w:pPr>
            <w:r>
              <w:rPr>
                <w:rFonts w:eastAsia="Times New Roman"/>
              </w:rPr>
              <w:t xml:space="preserve">27,990 </w:t>
            </w:r>
          </w:p>
        </w:tc>
        <w:tc>
          <w:tcPr>
            <w:tcW w:w="0" w:type="auto"/>
            <w:vAlign w:val="center"/>
            <w:hideMark/>
          </w:tcPr>
          <w:p w14:paraId="61FE920C" w14:textId="77777777" w:rsidR="001B3899" w:rsidRDefault="003D0EF4">
            <w:pPr>
              <w:rPr>
                <w:rFonts w:eastAsia="Times New Roman"/>
              </w:rPr>
            </w:pPr>
            <w:r>
              <w:rPr>
                <w:rFonts w:eastAsia="Times New Roman"/>
              </w:rPr>
              <w:t xml:space="preserve">10,619 </w:t>
            </w:r>
          </w:p>
        </w:tc>
        <w:tc>
          <w:tcPr>
            <w:tcW w:w="0" w:type="auto"/>
            <w:tcBorders>
              <w:right w:val="single" w:sz="6" w:space="0" w:color="auto"/>
            </w:tcBorders>
            <w:vAlign w:val="center"/>
            <w:hideMark/>
          </w:tcPr>
          <w:p w14:paraId="7E35CB2B" w14:textId="77777777" w:rsidR="001B3899" w:rsidRDefault="003D0EF4">
            <w:pPr>
              <w:rPr>
                <w:rFonts w:eastAsia="Times New Roman"/>
              </w:rPr>
            </w:pPr>
            <w:r>
              <w:rPr>
                <w:rFonts w:eastAsia="Times New Roman"/>
              </w:rPr>
              <w:t xml:space="preserve">9,402 </w:t>
            </w:r>
          </w:p>
        </w:tc>
        <w:tc>
          <w:tcPr>
            <w:tcW w:w="0" w:type="auto"/>
            <w:tcBorders>
              <w:right w:val="single" w:sz="6" w:space="0" w:color="auto"/>
            </w:tcBorders>
            <w:vAlign w:val="center"/>
            <w:hideMark/>
          </w:tcPr>
          <w:p w14:paraId="70C037A4" w14:textId="77777777" w:rsidR="001B3899" w:rsidRDefault="003D0EF4">
            <w:pPr>
              <w:rPr>
                <w:rFonts w:eastAsia="Times New Roman"/>
              </w:rPr>
            </w:pPr>
            <w:r>
              <w:rPr>
                <w:rFonts w:eastAsia="Times New Roman"/>
              </w:rPr>
              <w:t xml:space="preserve">48,012 </w:t>
            </w:r>
          </w:p>
        </w:tc>
        <w:tc>
          <w:tcPr>
            <w:tcW w:w="0" w:type="auto"/>
            <w:vAlign w:val="center"/>
            <w:hideMark/>
          </w:tcPr>
          <w:p w14:paraId="192374B5" w14:textId="77777777" w:rsidR="001B3899" w:rsidRDefault="003D0EF4">
            <w:pPr>
              <w:rPr>
                <w:rFonts w:eastAsia="Times New Roman"/>
              </w:rPr>
            </w:pPr>
            <w:r>
              <w:rPr>
                <w:rFonts w:eastAsia="Times New Roman"/>
              </w:rPr>
              <w:t xml:space="preserve">63% </w:t>
            </w:r>
          </w:p>
        </w:tc>
        <w:tc>
          <w:tcPr>
            <w:tcW w:w="0" w:type="auto"/>
            <w:vAlign w:val="center"/>
            <w:hideMark/>
          </w:tcPr>
          <w:p w14:paraId="00410D6A"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5AAC3DD3" w14:textId="77777777" w:rsidR="001B3899" w:rsidRDefault="003D0EF4">
            <w:pPr>
              <w:rPr>
                <w:rFonts w:eastAsia="Times New Roman"/>
              </w:rPr>
            </w:pPr>
            <w:r>
              <w:rPr>
                <w:rFonts w:eastAsia="Times New Roman"/>
              </w:rPr>
              <w:t xml:space="preserve">1% </w:t>
            </w:r>
          </w:p>
        </w:tc>
        <w:tc>
          <w:tcPr>
            <w:tcW w:w="0" w:type="auto"/>
            <w:vAlign w:val="center"/>
            <w:hideMark/>
          </w:tcPr>
          <w:p w14:paraId="1CCCA8D7" w14:textId="77777777" w:rsidR="001B3899" w:rsidRDefault="003D0EF4">
            <w:pPr>
              <w:rPr>
                <w:rFonts w:eastAsia="Times New Roman"/>
              </w:rPr>
            </w:pPr>
            <w:r>
              <w:rPr>
                <w:rFonts w:eastAsia="Times New Roman"/>
              </w:rPr>
              <w:t xml:space="preserve">2% </w:t>
            </w:r>
          </w:p>
        </w:tc>
      </w:tr>
      <w:tr w:rsidR="001B3899" w14:paraId="1B8C484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1D7CF42"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3F36F204" w14:textId="77777777" w:rsidR="001B3899" w:rsidRDefault="003D0EF4">
            <w:pPr>
              <w:rPr>
                <w:rFonts w:eastAsia="Times New Roman"/>
              </w:rPr>
            </w:pPr>
            <w:r>
              <w:rPr>
                <w:rFonts w:eastAsia="Times New Roman"/>
              </w:rPr>
              <w:t xml:space="preserve">2,571 </w:t>
            </w:r>
          </w:p>
        </w:tc>
        <w:tc>
          <w:tcPr>
            <w:tcW w:w="0" w:type="auto"/>
            <w:vAlign w:val="center"/>
            <w:hideMark/>
          </w:tcPr>
          <w:p w14:paraId="39EF5187" w14:textId="77777777" w:rsidR="001B3899" w:rsidRDefault="003D0EF4">
            <w:pPr>
              <w:rPr>
                <w:rFonts w:eastAsia="Times New Roman"/>
              </w:rPr>
            </w:pPr>
            <w:r>
              <w:rPr>
                <w:rFonts w:eastAsia="Times New Roman"/>
              </w:rPr>
              <w:t xml:space="preserve">2,125 </w:t>
            </w:r>
          </w:p>
        </w:tc>
        <w:tc>
          <w:tcPr>
            <w:tcW w:w="0" w:type="auto"/>
            <w:tcBorders>
              <w:right w:val="single" w:sz="6" w:space="0" w:color="auto"/>
            </w:tcBorders>
            <w:vAlign w:val="center"/>
            <w:hideMark/>
          </w:tcPr>
          <w:p w14:paraId="2D178C39" w14:textId="77777777" w:rsidR="001B3899" w:rsidRDefault="003D0EF4">
            <w:pPr>
              <w:rPr>
                <w:rFonts w:eastAsia="Times New Roman"/>
              </w:rPr>
            </w:pPr>
            <w:r>
              <w:rPr>
                <w:rFonts w:eastAsia="Times New Roman"/>
              </w:rPr>
              <w:t xml:space="preserve">3,257 </w:t>
            </w:r>
          </w:p>
        </w:tc>
        <w:tc>
          <w:tcPr>
            <w:tcW w:w="0" w:type="auto"/>
            <w:tcBorders>
              <w:right w:val="single" w:sz="6" w:space="0" w:color="auto"/>
            </w:tcBorders>
            <w:vAlign w:val="center"/>
            <w:hideMark/>
          </w:tcPr>
          <w:p w14:paraId="7B6B3AEC" w14:textId="77777777" w:rsidR="001B3899" w:rsidRDefault="003D0EF4">
            <w:pPr>
              <w:rPr>
                <w:rFonts w:eastAsia="Times New Roman"/>
              </w:rPr>
            </w:pPr>
            <w:r>
              <w:rPr>
                <w:rFonts w:eastAsia="Times New Roman"/>
              </w:rPr>
              <w:t xml:space="preserve">7,953 </w:t>
            </w:r>
          </w:p>
        </w:tc>
        <w:tc>
          <w:tcPr>
            <w:tcW w:w="0" w:type="auto"/>
            <w:vAlign w:val="center"/>
            <w:hideMark/>
          </w:tcPr>
          <w:p w14:paraId="5BC0763B" w14:textId="77777777" w:rsidR="001B3899" w:rsidRDefault="003D0EF4">
            <w:pPr>
              <w:rPr>
                <w:rFonts w:eastAsia="Times New Roman"/>
              </w:rPr>
            </w:pPr>
            <w:r>
              <w:rPr>
                <w:rFonts w:eastAsia="Times New Roman"/>
              </w:rPr>
              <w:t xml:space="preserve">6% </w:t>
            </w:r>
          </w:p>
        </w:tc>
        <w:tc>
          <w:tcPr>
            <w:tcW w:w="0" w:type="auto"/>
            <w:vAlign w:val="center"/>
            <w:hideMark/>
          </w:tcPr>
          <w:p w14:paraId="01849113"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55BE3EFF" w14:textId="77777777" w:rsidR="001B3899" w:rsidRDefault="003D0EF4">
            <w:pPr>
              <w:rPr>
                <w:rFonts w:eastAsia="Times New Roman"/>
              </w:rPr>
            </w:pPr>
            <w:r>
              <w:rPr>
                <w:rFonts w:eastAsia="Times New Roman"/>
              </w:rPr>
              <w:t xml:space="preserve">0% </w:t>
            </w:r>
          </w:p>
        </w:tc>
        <w:tc>
          <w:tcPr>
            <w:tcW w:w="0" w:type="auto"/>
            <w:vAlign w:val="center"/>
            <w:hideMark/>
          </w:tcPr>
          <w:p w14:paraId="7E83A635" w14:textId="77777777" w:rsidR="001B3899" w:rsidRDefault="003D0EF4">
            <w:pPr>
              <w:rPr>
                <w:rFonts w:eastAsia="Times New Roman"/>
              </w:rPr>
            </w:pPr>
            <w:r>
              <w:rPr>
                <w:rFonts w:eastAsia="Times New Roman"/>
              </w:rPr>
              <w:t xml:space="preserve">0% </w:t>
            </w:r>
          </w:p>
        </w:tc>
      </w:tr>
      <w:tr w:rsidR="001B3899" w14:paraId="4A7BD40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FBE6DFD" w14:textId="77777777" w:rsidR="001B3899" w:rsidRDefault="003D0EF4">
            <w:pPr>
              <w:rPr>
                <w:rFonts w:eastAsia="Times New Roman"/>
              </w:rPr>
            </w:pPr>
            <w:r>
              <w:rPr>
                <w:rFonts w:eastAsia="Times New Roman"/>
              </w:rPr>
              <w:t xml:space="preserve">PNR All Transit </w:t>
            </w:r>
          </w:p>
        </w:tc>
        <w:tc>
          <w:tcPr>
            <w:tcW w:w="0" w:type="auto"/>
            <w:vAlign w:val="center"/>
            <w:hideMark/>
          </w:tcPr>
          <w:p w14:paraId="778E6FB4" w14:textId="77777777" w:rsidR="001B3899" w:rsidRDefault="003D0EF4">
            <w:pPr>
              <w:rPr>
                <w:rFonts w:eastAsia="Times New Roman"/>
              </w:rPr>
            </w:pPr>
            <w:r>
              <w:rPr>
                <w:rFonts w:eastAsia="Times New Roman"/>
              </w:rPr>
              <w:t xml:space="preserve">0 </w:t>
            </w:r>
          </w:p>
        </w:tc>
        <w:tc>
          <w:tcPr>
            <w:tcW w:w="0" w:type="auto"/>
            <w:vAlign w:val="center"/>
            <w:hideMark/>
          </w:tcPr>
          <w:p w14:paraId="2E6042B4" w14:textId="77777777" w:rsidR="001B3899" w:rsidRDefault="003D0EF4">
            <w:pPr>
              <w:rPr>
                <w:rFonts w:eastAsia="Times New Roman"/>
              </w:rPr>
            </w:pPr>
            <w:r>
              <w:rPr>
                <w:rFonts w:eastAsia="Times New Roman"/>
              </w:rPr>
              <w:t xml:space="preserve">286 </w:t>
            </w:r>
          </w:p>
        </w:tc>
        <w:tc>
          <w:tcPr>
            <w:tcW w:w="0" w:type="auto"/>
            <w:tcBorders>
              <w:right w:val="single" w:sz="6" w:space="0" w:color="auto"/>
            </w:tcBorders>
            <w:vAlign w:val="center"/>
            <w:hideMark/>
          </w:tcPr>
          <w:p w14:paraId="3DEBC609" w14:textId="77777777" w:rsidR="001B3899" w:rsidRDefault="003D0EF4">
            <w:pPr>
              <w:rPr>
                <w:rFonts w:eastAsia="Times New Roman"/>
              </w:rPr>
            </w:pPr>
            <w:r>
              <w:rPr>
                <w:rFonts w:eastAsia="Times New Roman"/>
              </w:rPr>
              <w:t xml:space="preserve">907 </w:t>
            </w:r>
          </w:p>
        </w:tc>
        <w:tc>
          <w:tcPr>
            <w:tcW w:w="0" w:type="auto"/>
            <w:tcBorders>
              <w:right w:val="single" w:sz="6" w:space="0" w:color="auto"/>
            </w:tcBorders>
            <w:vAlign w:val="center"/>
            <w:hideMark/>
          </w:tcPr>
          <w:p w14:paraId="19192E86" w14:textId="77777777" w:rsidR="001B3899" w:rsidRDefault="003D0EF4">
            <w:pPr>
              <w:rPr>
                <w:rFonts w:eastAsia="Times New Roman"/>
              </w:rPr>
            </w:pPr>
            <w:r>
              <w:rPr>
                <w:rFonts w:eastAsia="Times New Roman"/>
              </w:rPr>
              <w:t xml:space="preserve">1,193 </w:t>
            </w:r>
          </w:p>
        </w:tc>
        <w:tc>
          <w:tcPr>
            <w:tcW w:w="0" w:type="auto"/>
            <w:vAlign w:val="center"/>
            <w:hideMark/>
          </w:tcPr>
          <w:p w14:paraId="761A89B1" w14:textId="77777777" w:rsidR="001B3899" w:rsidRDefault="003D0EF4">
            <w:pPr>
              <w:rPr>
                <w:rFonts w:eastAsia="Times New Roman"/>
              </w:rPr>
            </w:pPr>
            <w:r>
              <w:rPr>
                <w:rFonts w:eastAsia="Times New Roman"/>
              </w:rPr>
              <w:t xml:space="preserve">0% </w:t>
            </w:r>
          </w:p>
        </w:tc>
        <w:tc>
          <w:tcPr>
            <w:tcW w:w="0" w:type="auto"/>
            <w:vAlign w:val="center"/>
            <w:hideMark/>
          </w:tcPr>
          <w:p w14:paraId="7321424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F8D571" w14:textId="77777777" w:rsidR="001B3899" w:rsidRDefault="003D0EF4">
            <w:pPr>
              <w:rPr>
                <w:rFonts w:eastAsia="Times New Roman"/>
              </w:rPr>
            </w:pPr>
            <w:r>
              <w:rPr>
                <w:rFonts w:eastAsia="Times New Roman"/>
              </w:rPr>
              <w:t xml:space="preserve">0% </w:t>
            </w:r>
          </w:p>
        </w:tc>
        <w:tc>
          <w:tcPr>
            <w:tcW w:w="0" w:type="auto"/>
            <w:vAlign w:val="center"/>
            <w:hideMark/>
          </w:tcPr>
          <w:p w14:paraId="2E2131AF" w14:textId="77777777" w:rsidR="001B3899" w:rsidRDefault="003D0EF4">
            <w:pPr>
              <w:rPr>
                <w:rFonts w:eastAsia="Times New Roman"/>
              </w:rPr>
            </w:pPr>
            <w:r>
              <w:rPr>
                <w:rFonts w:eastAsia="Times New Roman"/>
              </w:rPr>
              <w:t xml:space="preserve">0% </w:t>
            </w:r>
          </w:p>
        </w:tc>
      </w:tr>
      <w:tr w:rsidR="001B3899" w14:paraId="4054561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B82C986"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3379C224" w14:textId="77777777" w:rsidR="001B3899" w:rsidRDefault="003D0EF4">
            <w:pPr>
              <w:rPr>
                <w:rFonts w:eastAsia="Times New Roman"/>
              </w:rPr>
            </w:pPr>
            <w:r>
              <w:rPr>
                <w:rFonts w:eastAsia="Times New Roman"/>
              </w:rPr>
              <w:t xml:space="preserve">0 </w:t>
            </w:r>
          </w:p>
        </w:tc>
        <w:tc>
          <w:tcPr>
            <w:tcW w:w="0" w:type="auto"/>
            <w:vAlign w:val="center"/>
            <w:hideMark/>
          </w:tcPr>
          <w:p w14:paraId="6119BC36" w14:textId="77777777" w:rsidR="001B3899" w:rsidRDefault="003D0EF4">
            <w:pPr>
              <w:rPr>
                <w:rFonts w:eastAsia="Times New Roman"/>
              </w:rPr>
            </w:pPr>
            <w:r>
              <w:rPr>
                <w:rFonts w:eastAsia="Times New Roman"/>
              </w:rPr>
              <w:t xml:space="preserve">2,293 </w:t>
            </w:r>
          </w:p>
        </w:tc>
        <w:tc>
          <w:tcPr>
            <w:tcW w:w="0" w:type="auto"/>
            <w:tcBorders>
              <w:right w:val="single" w:sz="6" w:space="0" w:color="auto"/>
            </w:tcBorders>
            <w:vAlign w:val="center"/>
            <w:hideMark/>
          </w:tcPr>
          <w:p w14:paraId="33565B5B" w14:textId="77777777" w:rsidR="001B3899" w:rsidRDefault="003D0EF4">
            <w:pPr>
              <w:rPr>
                <w:rFonts w:eastAsia="Times New Roman"/>
              </w:rPr>
            </w:pPr>
            <w:r>
              <w:rPr>
                <w:rFonts w:eastAsia="Times New Roman"/>
              </w:rPr>
              <w:t xml:space="preserve">12,921 </w:t>
            </w:r>
          </w:p>
        </w:tc>
        <w:tc>
          <w:tcPr>
            <w:tcW w:w="0" w:type="auto"/>
            <w:tcBorders>
              <w:right w:val="single" w:sz="6" w:space="0" w:color="auto"/>
            </w:tcBorders>
            <w:vAlign w:val="center"/>
            <w:hideMark/>
          </w:tcPr>
          <w:p w14:paraId="12FB6F94" w14:textId="77777777" w:rsidR="001B3899" w:rsidRDefault="003D0EF4">
            <w:pPr>
              <w:rPr>
                <w:rFonts w:eastAsia="Times New Roman"/>
              </w:rPr>
            </w:pPr>
            <w:r>
              <w:rPr>
                <w:rFonts w:eastAsia="Times New Roman"/>
              </w:rPr>
              <w:t xml:space="preserve">15,215 </w:t>
            </w:r>
          </w:p>
        </w:tc>
        <w:tc>
          <w:tcPr>
            <w:tcW w:w="0" w:type="auto"/>
            <w:vAlign w:val="center"/>
            <w:hideMark/>
          </w:tcPr>
          <w:p w14:paraId="52F4391C" w14:textId="77777777" w:rsidR="001B3899" w:rsidRDefault="003D0EF4">
            <w:pPr>
              <w:rPr>
                <w:rFonts w:eastAsia="Times New Roman"/>
              </w:rPr>
            </w:pPr>
            <w:r>
              <w:rPr>
                <w:rFonts w:eastAsia="Times New Roman"/>
              </w:rPr>
              <w:t xml:space="preserve">0% </w:t>
            </w:r>
          </w:p>
        </w:tc>
        <w:tc>
          <w:tcPr>
            <w:tcW w:w="0" w:type="auto"/>
            <w:vAlign w:val="center"/>
            <w:hideMark/>
          </w:tcPr>
          <w:p w14:paraId="7E3FD7C9"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72463A72" w14:textId="77777777" w:rsidR="001B3899" w:rsidRDefault="003D0EF4">
            <w:pPr>
              <w:rPr>
                <w:rFonts w:eastAsia="Times New Roman"/>
              </w:rPr>
            </w:pPr>
            <w:r>
              <w:rPr>
                <w:rFonts w:eastAsia="Times New Roman"/>
              </w:rPr>
              <w:t xml:space="preserve">1% </w:t>
            </w:r>
          </w:p>
        </w:tc>
        <w:tc>
          <w:tcPr>
            <w:tcW w:w="0" w:type="auto"/>
            <w:vAlign w:val="center"/>
            <w:hideMark/>
          </w:tcPr>
          <w:p w14:paraId="0B3D0E25" w14:textId="77777777" w:rsidR="001B3899" w:rsidRDefault="003D0EF4">
            <w:pPr>
              <w:rPr>
                <w:rFonts w:eastAsia="Times New Roman"/>
              </w:rPr>
            </w:pPr>
            <w:r>
              <w:rPr>
                <w:rFonts w:eastAsia="Times New Roman"/>
              </w:rPr>
              <w:t xml:space="preserve">1% </w:t>
            </w:r>
          </w:p>
        </w:tc>
      </w:tr>
      <w:tr w:rsidR="001B3899" w14:paraId="4A46E10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788AF8" w14:textId="77777777" w:rsidR="001B3899" w:rsidRDefault="003D0EF4">
            <w:pPr>
              <w:rPr>
                <w:rFonts w:eastAsia="Times New Roman"/>
              </w:rPr>
            </w:pPr>
            <w:r>
              <w:rPr>
                <w:rFonts w:eastAsia="Times New Roman"/>
              </w:rPr>
              <w:t xml:space="preserve">KNR All Transit </w:t>
            </w:r>
          </w:p>
        </w:tc>
        <w:tc>
          <w:tcPr>
            <w:tcW w:w="0" w:type="auto"/>
            <w:vAlign w:val="center"/>
            <w:hideMark/>
          </w:tcPr>
          <w:p w14:paraId="717856A2" w14:textId="77777777" w:rsidR="001B3899" w:rsidRDefault="003D0EF4">
            <w:pPr>
              <w:rPr>
                <w:rFonts w:eastAsia="Times New Roman"/>
              </w:rPr>
            </w:pPr>
            <w:r>
              <w:rPr>
                <w:rFonts w:eastAsia="Times New Roman"/>
              </w:rPr>
              <w:t xml:space="preserve">1,957 </w:t>
            </w:r>
          </w:p>
        </w:tc>
        <w:tc>
          <w:tcPr>
            <w:tcW w:w="0" w:type="auto"/>
            <w:vAlign w:val="center"/>
            <w:hideMark/>
          </w:tcPr>
          <w:p w14:paraId="30A07F83" w14:textId="77777777" w:rsidR="001B3899" w:rsidRDefault="003D0EF4">
            <w:pPr>
              <w:rPr>
                <w:rFonts w:eastAsia="Times New Roman"/>
              </w:rPr>
            </w:pPr>
            <w:r>
              <w:rPr>
                <w:rFonts w:eastAsia="Times New Roman"/>
              </w:rPr>
              <w:t xml:space="preserve">1,759 </w:t>
            </w:r>
          </w:p>
        </w:tc>
        <w:tc>
          <w:tcPr>
            <w:tcW w:w="0" w:type="auto"/>
            <w:tcBorders>
              <w:right w:val="single" w:sz="6" w:space="0" w:color="auto"/>
            </w:tcBorders>
            <w:vAlign w:val="center"/>
            <w:hideMark/>
          </w:tcPr>
          <w:p w14:paraId="18488568" w14:textId="77777777" w:rsidR="001B3899" w:rsidRDefault="003D0EF4">
            <w:pPr>
              <w:rPr>
                <w:rFonts w:eastAsia="Times New Roman"/>
              </w:rPr>
            </w:pPr>
            <w:r>
              <w:rPr>
                <w:rFonts w:eastAsia="Times New Roman"/>
              </w:rPr>
              <w:t xml:space="preserve">1,741 </w:t>
            </w:r>
          </w:p>
        </w:tc>
        <w:tc>
          <w:tcPr>
            <w:tcW w:w="0" w:type="auto"/>
            <w:tcBorders>
              <w:right w:val="single" w:sz="6" w:space="0" w:color="auto"/>
            </w:tcBorders>
            <w:vAlign w:val="center"/>
            <w:hideMark/>
          </w:tcPr>
          <w:p w14:paraId="31329ED4" w14:textId="77777777" w:rsidR="001B3899" w:rsidRDefault="003D0EF4">
            <w:pPr>
              <w:rPr>
                <w:rFonts w:eastAsia="Times New Roman"/>
              </w:rPr>
            </w:pPr>
            <w:r>
              <w:rPr>
                <w:rFonts w:eastAsia="Times New Roman"/>
              </w:rPr>
              <w:t xml:space="preserve">5,456 </w:t>
            </w:r>
          </w:p>
        </w:tc>
        <w:tc>
          <w:tcPr>
            <w:tcW w:w="0" w:type="auto"/>
            <w:vAlign w:val="center"/>
            <w:hideMark/>
          </w:tcPr>
          <w:p w14:paraId="7E03FFC2" w14:textId="77777777" w:rsidR="001B3899" w:rsidRDefault="003D0EF4">
            <w:pPr>
              <w:rPr>
                <w:rFonts w:eastAsia="Times New Roman"/>
              </w:rPr>
            </w:pPr>
            <w:r>
              <w:rPr>
                <w:rFonts w:eastAsia="Times New Roman"/>
              </w:rPr>
              <w:t xml:space="preserve">4% </w:t>
            </w:r>
          </w:p>
        </w:tc>
        <w:tc>
          <w:tcPr>
            <w:tcW w:w="0" w:type="auto"/>
            <w:vAlign w:val="center"/>
            <w:hideMark/>
          </w:tcPr>
          <w:p w14:paraId="7A77A005"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5A42EB68" w14:textId="77777777" w:rsidR="001B3899" w:rsidRDefault="003D0EF4">
            <w:pPr>
              <w:rPr>
                <w:rFonts w:eastAsia="Times New Roman"/>
              </w:rPr>
            </w:pPr>
            <w:r>
              <w:rPr>
                <w:rFonts w:eastAsia="Times New Roman"/>
              </w:rPr>
              <w:t xml:space="preserve">0% </w:t>
            </w:r>
          </w:p>
        </w:tc>
        <w:tc>
          <w:tcPr>
            <w:tcW w:w="0" w:type="auto"/>
            <w:vAlign w:val="center"/>
            <w:hideMark/>
          </w:tcPr>
          <w:p w14:paraId="544DDDE8" w14:textId="77777777" w:rsidR="001B3899" w:rsidRDefault="003D0EF4">
            <w:pPr>
              <w:rPr>
                <w:rFonts w:eastAsia="Times New Roman"/>
              </w:rPr>
            </w:pPr>
            <w:r>
              <w:rPr>
                <w:rFonts w:eastAsia="Times New Roman"/>
              </w:rPr>
              <w:t xml:space="preserve">0% </w:t>
            </w:r>
          </w:p>
        </w:tc>
      </w:tr>
      <w:tr w:rsidR="001B3899" w14:paraId="1D435A0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C348C69"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26FB6612" w14:textId="77777777" w:rsidR="001B3899" w:rsidRDefault="003D0EF4">
            <w:pPr>
              <w:rPr>
                <w:rFonts w:eastAsia="Times New Roman"/>
              </w:rPr>
            </w:pPr>
            <w:r>
              <w:rPr>
                <w:rFonts w:eastAsia="Times New Roman"/>
              </w:rPr>
              <w:t xml:space="preserve">801 </w:t>
            </w:r>
          </w:p>
        </w:tc>
        <w:tc>
          <w:tcPr>
            <w:tcW w:w="0" w:type="auto"/>
            <w:vAlign w:val="center"/>
            <w:hideMark/>
          </w:tcPr>
          <w:p w14:paraId="158796C9" w14:textId="77777777" w:rsidR="001B3899" w:rsidRDefault="003D0EF4">
            <w:pPr>
              <w:rPr>
                <w:rFonts w:eastAsia="Times New Roman"/>
              </w:rPr>
            </w:pPr>
            <w:r>
              <w:rPr>
                <w:rFonts w:eastAsia="Times New Roman"/>
              </w:rPr>
              <w:t xml:space="preserve">2,248 </w:t>
            </w:r>
          </w:p>
        </w:tc>
        <w:tc>
          <w:tcPr>
            <w:tcW w:w="0" w:type="auto"/>
            <w:tcBorders>
              <w:right w:val="single" w:sz="6" w:space="0" w:color="auto"/>
            </w:tcBorders>
            <w:vAlign w:val="center"/>
            <w:hideMark/>
          </w:tcPr>
          <w:p w14:paraId="0DB0531F" w14:textId="77777777" w:rsidR="001B3899" w:rsidRDefault="003D0EF4">
            <w:pPr>
              <w:rPr>
                <w:rFonts w:eastAsia="Times New Roman"/>
              </w:rPr>
            </w:pPr>
            <w:r>
              <w:rPr>
                <w:rFonts w:eastAsia="Times New Roman"/>
              </w:rPr>
              <w:t xml:space="preserve">2,792 </w:t>
            </w:r>
          </w:p>
        </w:tc>
        <w:tc>
          <w:tcPr>
            <w:tcW w:w="0" w:type="auto"/>
            <w:tcBorders>
              <w:right w:val="single" w:sz="6" w:space="0" w:color="auto"/>
            </w:tcBorders>
            <w:vAlign w:val="center"/>
            <w:hideMark/>
          </w:tcPr>
          <w:p w14:paraId="40718548" w14:textId="77777777" w:rsidR="001B3899" w:rsidRDefault="003D0EF4">
            <w:pPr>
              <w:rPr>
                <w:rFonts w:eastAsia="Times New Roman"/>
              </w:rPr>
            </w:pPr>
            <w:r>
              <w:rPr>
                <w:rFonts w:eastAsia="Times New Roman"/>
              </w:rPr>
              <w:t xml:space="preserve">5,841 </w:t>
            </w:r>
          </w:p>
        </w:tc>
        <w:tc>
          <w:tcPr>
            <w:tcW w:w="0" w:type="auto"/>
            <w:vAlign w:val="center"/>
            <w:hideMark/>
          </w:tcPr>
          <w:p w14:paraId="5E12FDC3" w14:textId="77777777" w:rsidR="001B3899" w:rsidRDefault="003D0EF4">
            <w:pPr>
              <w:rPr>
                <w:rFonts w:eastAsia="Times New Roman"/>
              </w:rPr>
            </w:pPr>
            <w:r>
              <w:rPr>
                <w:rFonts w:eastAsia="Times New Roman"/>
              </w:rPr>
              <w:t xml:space="preserve">2% </w:t>
            </w:r>
          </w:p>
        </w:tc>
        <w:tc>
          <w:tcPr>
            <w:tcW w:w="0" w:type="auto"/>
            <w:vAlign w:val="center"/>
            <w:hideMark/>
          </w:tcPr>
          <w:p w14:paraId="199DFD2E"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5D06914B" w14:textId="77777777" w:rsidR="001B3899" w:rsidRDefault="003D0EF4">
            <w:pPr>
              <w:rPr>
                <w:rFonts w:eastAsia="Times New Roman"/>
              </w:rPr>
            </w:pPr>
            <w:r>
              <w:rPr>
                <w:rFonts w:eastAsia="Times New Roman"/>
              </w:rPr>
              <w:t xml:space="preserve">0% </w:t>
            </w:r>
          </w:p>
        </w:tc>
        <w:tc>
          <w:tcPr>
            <w:tcW w:w="0" w:type="auto"/>
            <w:vAlign w:val="center"/>
            <w:hideMark/>
          </w:tcPr>
          <w:p w14:paraId="6000E44D" w14:textId="77777777" w:rsidR="001B3899" w:rsidRDefault="003D0EF4">
            <w:pPr>
              <w:rPr>
                <w:rFonts w:eastAsia="Times New Roman"/>
              </w:rPr>
            </w:pPr>
            <w:r>
              <w:rPr>
                <w:rFonts w:eastAsia="Times New Roman"/>
              </w:rPr>
              <w:t xml:space="preserve">0% </w:t>
            </w:r>
          </w:p>
        </w:tc>
      </w:tr>
      <w:tr w:rsidR="001B3899" w14:paraId="746E431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BE29D22" w14:textId="77777777" w:rsidR="001B3899" w:rsidRDefault="003D0EF4">
            <w:pPr>
              <w:rPr>
                <w:rFonts w:eastAsia="Times New Roman"/>
              </w:rPr>
            </w:pPr>
            <w:r>
              <w:rPr>
                <w:rFonts w:eastAsia="Times New Roman"/>
              </w:rPr>
              <w:t xml:space="preserve">School Bus </w:t>
            </w:r>
          </w:p>
        </w:tc>
        <w:tc>
          <w:tcPr>
            <w:tcW w:w="0" w:type="auto"/>
            <w:vAlign w:val="center"/>
            <w:hideMark/>
          </w:tcPr>
          <w:p w14:paraId="7FB2F737" w14:textId="77777777" w:rsidR="001B3899" w:rsidRDefault="003D0EF4">
            <w:pPr>
              <w:rPr>
                <w:rFonts w:eastAsia="Times New Roman"/>
              </w:rPr>
            </w:pPr>
            <w:r>
              <w:rPr>
                <w:rFonts w:eastAsia="Times New Roman"/>
              </w:rPr>
              <w:t xml:space="preserve">0 </w:t>
            </w:r>
          </w:p>
        </w:tc>
        <w:tc>
          <w:tcPr>
            <w:tcW w:w="0" w:type="auto"/>
            <w:vAlign w:val="center"/>
            <w:hideMark/>
          </w:tcPr>
          <w:p w14:paraId="0FC2FF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6CA073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83B0AE" w14:textId="77777777" w:rsidR="001B3899" w:rsidRDefault="003D0EF4">
            <w:pPr>
              <w:rPr>
                <w:rFonts w:eastAsia="Times New Roman"/>
              </w:rPr>
            </w:pPr>
            <w:r>
              <w:rPr>
                <w:rFonts w:eastAsia="Times New Roman"/>
              </w:rPr>
              <w:t xml:space="preserve">0 </w:t>
            </w:r>
          </w:p>
        </w:tc>
        <w:tc>
          <w:tcPr>
            <w:tcW w:w="0" w:type="auto"/>
            <w:vAlign w:val="center"/>
            <w:hideMark/>
          </w:tcPr>
          <w:p w14:paraId="0A1DEC0A" w14:textId="77777777" w:rsidR="001B3899" w:rsidRDefault="003D0EF4">
            <w:pPr>
              <w:rPr>
                <w:rFonts w:eastAsia="Times New Roman"/>
              </w:rPr>
            </w:pPr>
            <w:r>
              <w:rPr>
                <w:rFonts w:eastAsia="Times New Roman"/>
              </w:rPr>
              <w:t xml:space="preserve">0% </w:t>
            </w:r>
          </w:p>
        </w:tc>
        <w:tc>
          <w:tcPr>
            <w:tcW w:w="0" w:type="auto"/>
            <w:vAlign w:val="center"/>
            <w:hideMark/>
          </w:tcPr>
          <w:p w14:paraId="38F4F38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82F6F37" w14:textId="77777777" w:rsidR="001B3899" w:rsidRDefault="003D0EF4">
            <w:pPr>
              <w:rPr>
                <w:rFonts w:eastAsia="Times New Roman"/>
              </w:rPr>
            </w:pPr>
            <w:r>
              <w:rPr>
                <w:rFonts w:eastAsia="Times New Roman"/>
              </w:rPr>
              <w:t xml:space="preserve">0% </w:t>
            </w:r>
          </w:p>
        </w:tc>
        <w:tc>
          <w:tcPr>
            <w:tcW w:w="0" w:type="auto"/>
            <w:vAlign w:val="center"/>
            <w:hideMark/>
          </w:tcPr>
          <w:p w14:paraId="3ECA5D68" w14:textId="77777777" w:rsidR="001B3899" w:rsidRDefault="003D0EF4">
            <w:pPr>
              <w:rPr>
                <w:rFonts w:eastAsia="Times New Roman"/>
              </w:rPr>
            </w:pPr>
            <w:r>
              <w:rPr>
                <w:rFonts w:eastAsia="Times New Roman"/>
              </w:rPr>
              <w:t xml:space="preserve">0% </w:t>
            </w:r>
          </w:p>
        </w:tc>
      </w:tr>
      <w:tr w:rsidR="001B3899" w14:paraId="484F4D8E" w14:textId="77777777">
        <w:trPr>
          <w:divId w:val="114837436"/>
          <w:tblCellSpacing w:w="15" w:type="dxa"/>
        </w:trPr>
        <w:tc>
          <w:tcPr>
            <w:tcW w:w="0" w:type="auto"/>
            <w:gridSpan w:val="9"/>
            <w:tcBorders>
              <w:bottom w:val="single" w:sz="6" w:space="0" w:color="auto"/>
            </w:tcBorders>
            <w:vAlign w:val="center"/>
            <w:hideMark/>
          </w:tcPr>
          <w:p w14:paraId="45116B54" w14:textId="77777777" w:rsidR="001B3899" w:rsidRDefault="001B3899">
            <w:pPr>
              <w:rPr>
                <w:rFonts w:eastAsia="Times New Roman"/>
              </w:rPr>
            </w:pPr>
          </w:p>
        </w:tc>
      </w:tr>
      <w:tr w:rsidR="001B3899" w14:paraId="4BB8BFE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55F2AD6" w14:textId="77777777" w:rsidR="001B3899" w:rsidRDefault="003D0EF4">
            <w:pPr>
              <w:rPr>
                <w:rFonts w:eastAsia="Times New Roman"/>
              </w:rPr>
            </w:pPr>
            <w:r>
              <w:rPr>
                <w:rFonts w:eastAsia="Times New Roman"/>
              </w:rPr>
              <w:t xml:space="preserve">Walk-Transit </w:t>
            </w:r>
          </w:p>
        </w:tc>
        <w:tc>
          <w:tcPr>
            <w:tcW w:w="0" w:type="auto"/>
            <w:vAlign w:val="center"/>
            <w:hideMark/>
          </w:tcPr>
          <w:p w14:paraId="4EFB1CF2" w14:textId="77777777" w:rsidR="001B3899" w:rsidRDefault="003D0EF4">
            <w:pPr>
              <w:rPr>
                <w:rFonts w:eastAsia="Times New Roman"/>
              </w:rPr>
            </w:pPr>
            <w:r>
              <w:rPr>
                <w:rFonts w:eastAsia="Times New Roman"/>
              </w:rPr>
              <w:t xml:space="preserve">30,561 </w:t>
            </w:r>
          </w:p>
        </w:tc>
        <w:tc>
          <w:tcPr>
            <w:tcW w:w="0" w:type="auto"/>
            <w:vAlign w:val="center"/>
            <w:hideMark/>
          </w:tcPr>
          <w:p w14:paraId="12925B84" w14:textId="77777777" w:rsidR="001B3899" w:rsidRDefault="003D0EF4">
            <w:pPr>
              <w:rPr>
                <w:rFonts w:eastAsia="Times New Roman"/>
              </w:rPr>
            </w:pPr>
            <w:r>
              <w:rPr>
                <w:rFonts w:eastAsia="Times New Roman"/>
              </w:rPr>
              <w:t xml:space="preserve">12,744 </w:t>
            </w:r>
          </w:p>
        </w:tc>
        <w:tc>
          <w:tcPr>
            <w:tcW w:w="0" w:type="auto"/>
            <w:tcBorders>
              <w:right w:val="single" w:sz="6" w:space="0" w:color="auto"/>
            </w:tcBorders>
            <w:vAlign w:val="center"/>
            <w:hideMark/>
          </w:tcPr>
          <w:p w14:paraId="13CD8423" w14:textId="77777777" w:rsidR="001B3899" w:rsidRDefault="003D0EF4">
            <w:pPr>
              <w:rPr>
                <w:rFonts w:eastAsia="Times New Roman"/>
              </w:rPr>
            </w:pPr>
            <w:r>
              <w:rPr>
                <w:rFonts w:eastAsia="Times New Roman"/>
              </w:rPr>
              <w:t xml:space="preserve">12,660 </w:t>
            </w:r>
          </w:p>
        </w:tc>
        <w:tc>
          <w:tcPr>
            <w:tcW w:w="0" w:type="auto"/>
            <w:tcBorders>
              <w:right w:val="single" w:sz="6" w:space="0" w:color="auto"/>
            </w:tcBorders>
            <w:vAlign w:val="center"/>
            <w:hideMark/>
          </w:tcPr>
          <w:p w14:paraId="4E52FA7F" w14:textId="77777777" w:rsidR="001B3899" w:rsidRDefault="003D0EF4">
            <w:pPr>
              <w:rPr>
                <w:rFonts w:eastAsia="Times New Roman"/>
              </w:rPr>
            </w:pPr>
            <w:r>
              <w:rPr>
                <w:rFonts w:eastAsia="Times New Roman"/>
              </w:rPr>
              <w:t xml:space="preserve">55,965 </w:t>
            </w:r>
          </w:p>
        </w:tc>
        <w:tc>
          <w:tcPr>
            <w:tcW w:w="0" w:type="auto"/>
            <w:vAlign w:val="center"/>
            <w:hideMark/>
          </w:tcPr>
          <w:p w14:paraId="6060B46C" w14:textId="77777777" w:rsidR="001B3899" w:rsidRDefault="003D0EF4">
            <w:pPr>
              <w:rPr>
                <w:rFonts w:eastAsia="Times New Roman"/>
              </w:rPr>
            </w:pPr>
            <w:r>
              <w:rPr>
                <w:rFonts w:eastAsia="Times New Roman"/>
              </w:rPr>
              <w:t xml:space="preserve">69% </w:t>
            </w:r>
          </w:p>
        </w:tc>
        <w:tc>
          <w:tcPr>
            <w:tcW w:w="0" w:type="auto"/>
            <w:vAlign w:val="center"/>
            <w:hideMark/>
          </w:tcPr>
          <w:p w14:paraId="78F68EB7" w14:textId="77777777" w:rsidR="001B3899" w:rsidRDefault="003D0EF4">
            <w:pPr>
              <w:rPr>
                <w:rFonts w:eastAsia="Times New Roman"/>
              </w:rPr>
            </w:pPr>
            <w:r>
              <w:rPr>
                <w:rFonts w:eastAsia="Times New Roman"/>
              </w:rPr>
              <w:t xml:space="preserve">9% </w:t>
            </w:r>
          </w:p>
        </w:tc>
        <w:tc>
          <w:tcPr>
            <w:tcW w:w="0" w:type="auto"/>
            <w:tcBorders>
              <w:right w:val="single" w:sz="6" w:space="0" w:color="auto"/>
            </w:tcBorders>
            <w:vAlign w:val="center"/>
            <w:hideMark/>
          </w:tcPr>
          <w:p w14:paraId="25CDE982" w14:textId="77777777" w:rsidR="001B3899" w:rsidRDefault="003D0EF4">
            <w:pPr>
              <w:rPr>
                <w:rFonts w:eastAsia="Times New Roman"/>
              </w:rPr>
            </w:pPr>
            <w:r>
              <w:rPr>
                <w:rFonts w:eastAsia="Times New Roman"/>
              </w:rPr>
              <w:t xml:space="preserve">1% </w:t>
            </w:r>
          </w:p>
        </w:tc>
        <w:tc>
          <w:tcPr>
            <w:tcW w:w="0" w:type="auto"/>
            <w:vAlign w:val="center"/>
            <w:hideMark/>
          </w:tcPr>
          <w:p w14:paraId="6783F0C6" w14:textId="77777777" w:rsidR="001B3899" w:rsidRDefault="003D0EF4">
            <w:pPr>
              <w:rPr>
                <w:rFonts w:eastAsia="Times New Roman"/>
              </w:rPr>
            </w:pPr>
            <w:r>
              <w:rPr>
                <w:rFonts w:eastAsia="Times New Roman"/>
              </w:rPr>
              <w:t xml:space="preserve">3% </w:t>
            </w:r>
          </w:p>
        </w:tc>
      </w:tr>
      <w:tr w:rsidR="001B3899" w14:paraId="1A42315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9A626C8" w14:textId="77777777" w:rsidR="001B3899" w:rsidRDefault="003D0EF4">
            <w:pPr>
              <w:rPr>
                <w:rFonts w:eastAsia="Times New Roman"/>
              </w:rPr>
            </w:pPr>
            <w:r>
              <w:rPr>
                <w:rFonts w:eastAsia="Times New Roman"/>
              </w:rPr>
              <w:t xml:space="preserve">PNR-Transit </w:t>
            </w:r>
          </w:p>
        </w:tc>
        <w:tc>
          <w:tcPr>
            <w:tcW w:w="0" w:type="auto"/>
            <w:vAlign w:val="center"/>
            <w:hideMark/>
          </w:tcPr>
          <w:p w14:paraId="462A8CCA" w14:textId="77777777" w:rsidR="001B3899" w:rsidRDefault="003D0EF4">
            <w:pPr>
              <w:rPr>
                <w:rFonts w:eastAsia="Times New Roman"/>
              </w:rPr>
            </w:pPr>
            <w:r>
              <w:rPr>
                <w:rFonts w:eastAsia="Times New Roman"/>
              </w:rPr>
              <w:t xml:space="preserve">0 </w:t>
            </w:r>
          </w:p>
        </w:tc>
        <w:tc>
          <w:tcPr>
            <w:tcW w:w="0" w:type="auto"/>
            <w:vAlign w:val="center"/>
            <w:hideMark/>
          </w:tcPr>
          <w:p w14:paraId="6967FBD2" w14:textId="77777777" w:rsidR="001B3899" w:rsidRDefault="003D0EF4">
            <w:pPr>
              <w:rPr>
                <w:rFonts w:eastAsia="Times New Roman"/>
              </w:rPr>
            </w:pPr>
            <w:r>
              <w:rPr>
                <w:rFonts w:eastAsia="Times New Roman"/>
              </w:rPr>
              <w:t xml:space="preserve">2,579 </w:t>
            </w:r>
          </w:p>
        </w:tc>
        <w:tc>
          <w:tcPr>
            <w:tcW w:w="0" w:type="auto"/>
            <w:tcBorders>
              <w:right w:val="single" w:sz="6" w:space="0" w:color="auto"/>
            </w:tcBorders>
            <w:vAlign w:val="center"/>
            <w:hideMark/>
          </w:tcPr>
          <w:p w14:paraId="55348A58" w14:textId="77777777" w:rsidR="001B3899" w:rsidRDefault="003D0EF4">
            <w:pPr>
              <w:rPr>
                <w:rFonts w:eastAsia="Times New Roman"/>
              </w:rPr>
            </w:pPr>
            <w:r>
              <w:rPr>
                <w:rFonts w:eastAsia="Times New Roman"/>
              </w:rPr>
              <w:t xml:space="preserve">13,829 </w:t>
            </w:r>
          </w:p>
        </w:tc>
        <w:tc>
          <w:tcPr>
            <w:tcW w:w="0" w:type="auto"/>
            <w:tcBorders>
              <w:right w:val="single" w:sz="6" w:space="0" w:color="auto"/>
            </w:tcBorders>
            <w:vAlign w:val="center"/>
            <w:hideMark/>
          </w:tcPr>
          <w:p w14:paraId="5BAC30C0" w14:textId="77777777" w:rsidR="001B3899" w:rsidRDefault="003D0EF4">
            <w:pPr>
              <w:rPr>
                <w:rFonts w:eastAsia="Times New Roman"/>
              </w:rPr>
            </w:pPr>
            <w:r>
              <w:rPr>
                <w:rFonts w:eastAsia="Times New Roman"/>
              </w:rPr>
              <w:t xml:space="preserve">16,408 </w:t>
            </w:r>
          </w:p>
        </w:tc>
        <w:tc>
          <w:tcPr>
            <w:tcW w:w="0" w:type="auto"/>
            <w:vAlign w:val="center"/>
            <w:hideMark/>
          </w:tcPr>
          <w:p w14:paraId="77D72D55" w14:textId="77777777" w:rsidR="001B3899" w:rsidRDefault="003D0EF4">
            <w:pPr>
              <w:rPr>
                <w:rFonts w:eastAsia="Times New Roman"/>
              </w:rPr>
            </w:pPr>
            <w:r>
              <w:rPr>
                <w:rFonts w:eastAsia="Times New Roman"/>
              </w:rPr>
              <w:t xml:space="preserve">0% </w:t>
            </w:r>
          </w:p>
        </w:tc>
        <w:tc>
          <w:tcPr>
            <w:tcW w:w="0" w:type="auto"/>
            <w:vAlign w:val="center"/>
            <w:hideMark/>
          </w:tcPr>
          <w:p w14:paraId="14F31230"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4C0D7C1A" w14:textId="77777777" w:rsidR="001B3899" w:rsidRDefault="003D0EF4">
            <w:pPr>
              <w:rPr>
                <w:rFonts w:eastAsia="Times New Roman"/>
              </w:rPr>
            </w:pPr>
            <w:r>
              <w:rPr>
                <w:rFonts w:eastAsia="Times New Roman"/>
              </w:rPr>
              <w:t xml:space="preserve">1% </w:t>
            </w:r>
          </w:p>
        </w:tc>
        <w:tc>
          <w:tcPr>
            <w:tcW w:w="0" w:type="auto"/>
            <w:vAlign w:val="center"/>
            <w:hideMark/>
          </w:tcPr>
          <w:p w14:paraId="3C5EC1EB" w14:textId="77777777" w:rsidR="001B3899" w:rsidRDefault="003D0EF4">
            <w:pPr>
              <w:rPr>
                <w:rFonts w:eastAsia="Times New Roman"/>
              </w:rPr>
            </w:pPr>
            <w:r>
              <w:rPr>
                <w:rFonts w:eastAsia="Times New Roman"/>
              </w:rPr>
              <w:t xml:space="preserve">1% </w:t>
            </w:r>
          </w:p>
        </w:tc>
      </w:tr>
      <w:tr w:rsidR="001B3899" w14:paraId="3246885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86C59DB" w14:textId="77777777" w:rsidR="001B3899" w:rsidRDefault="003D0EF4">
            <w:pPr>
              <w:rPr>
                <w:rFonts w:eastAsia="Times New Roman"/>
              </w:rPr>
            </w:pPr>
            <w:r>
              <w:rPr>
                <w:rFonts w:eastAsia="Times New Roman"/>
              </w:rPr>
              <w:t xml:space="preserve">KNR-Transit </w:t>
            </w:r>
          </w:p>
        </w:tc>
        <w:tc>
          <w:tcPr>
            <w:tcW w:w="0" w:type="auto"/>
            <w:vAlign w:val="center"/>
            <w:hideMark/>
          </w:tcPr>
          <w:p w14:paraId="6FC012AD" w14:textId="77777777" w:rsidR="001B3899" w:rsidRDefault="003D0EF4">
            <w:pPr>
              <w:rPr>
                <w:rFonts w:eastAsia="Times New Roman"/>
              </w:rPr>
            </w:pPr>
            <w:r>
              <w:rPr>
                <w:rFonts w:eastAsia="Times New Roman"/>
              </w:rPr>
              <w:t xml:space="preserve">2,758 </w:t>
            </w:r>
          </w:p>
        </w:tc>
        <w:tc>
          <w:tcPr>
            <w:tcW w:w="0" w:type="auto"/>
            <w:vAlign w:val="center"/>
            <w:hideMark/>
          </w:tcPr>
          <w:p w14:paraId="36997B3F" w14:textId="77777777" w:rsidR="001B3899" w:rsidRDefault="003D0EF4">
            <w:pPr>
              <w:rPr>
                <w:rFonts w:eastAsia="Times New Roman"/>
              </w:rPr>
            </w:pPr>
            <w:r>
              <w:rPr>
                <w:rFonts w:eastAsia="Times New Roman"/>
              </w:rPr>
              <w:t xml:space="preserve">4,007 </w:t>
            </w:r>
          </w:p>
        </w:tc>
        <w:tc>
          <w:tcPr>
            <w:tcW w:w="0" w:type="auto"/>
            <w:tcBorders>
              <w:right w:val="single" w:sz="6" w:space="0" w:color="auto"/>
            </w:tcBorders>
            <w:vAlign w:val="center"/>
            <w:hideMark/>
          </w:tcPr>
          <w:p w14:paraId="3919F83A" w14:textId="77777777" w:rsidR="001B3899" w:rsidRDefault="003D0EF4">
            <w:pPr>
              <w:rPr>
                <w:rFonts w:eastAsia="Times New Roman"/>
              </w:rPr>
            </w:pPr>
            <w:r>
              <w:rPr>
                <w:rFonts w:eastAsia="Times New Roman"/>
              </w:rPr>
              <w:t xml:space="preserve">4,532 </w:t>
            </w:r>
          </w:p>
        </w:tc>
        <w:tc>
          <w:tcPr>
            <w:tcW w:w="0" w:type="auto"/>
            <w:tcBorders>
              <w:right w:val="single" w:sz="6" w:space="0" w:color="auto"/>
            </w:tcBorders>
            <w:vAlign w:val="center"/>
            <w:hideMark/>
          </w:tcPr>
          <w:p w14:paraId="3454A8D4" w14:textId="77777777" w:rsidR="001B3899" w:rsidRDefault="003D0EF4">
            <w:pPr>
              <w:rPr>
                <w:rFonts w:eastAsia="Times New Roman"/>
              </w:rPr>
            </w:pPr>
            <w:r>
              <w:rPr>
                <w:rFonts w:eastAsia="Times New Roman"/>
              </w:rPr>
              <w:t xml:space="preserve">11,297 </w:t>
            </w:r>
          </w:p>
        </w:tc>
        <w:tc>
          <w:tcPr>
            <w:tcW w:w="0" w:type="auto"/>
            <w:vAlign w:val="center"/>
            <w:hideMark/>
          </w:tcPr>
          <w:p w14:paraId="2EDDAC1A" w14:textId="77777777" w:rsidR="001B3899" w:rsidRDefault="003D0EF4">
            <w:pPr>
              <w:rPr>
                <w:rFonts w:eastAsia="Times New Roman"/>
              </w:rPr>
            </w:pPr>
            <w:r>
              <w:rPr>
                <w:rFonts w:eastAsia="Times New Roman"/>
              </w:rPr>
              <w:t xml:space="preserve">6% </w:t>
            </w:r>
          </w:p>
        </w:tc>
        <w:tc>
          <w:tcPr>
            <w:tcW w:w="0" w:type="auto"/>
            <w:vAlign w:val="center"/>
            <w:hideMark/>
          </w:tcPr>
          <w:p w14:paraId="0920282E"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31B2322C" w14:textId="77777777" w:rsidR="001B3899" w:rsidRDefault="003D0EF4">
            <w:pPr>
              <w:rPr>
                <w:rFonts w:eastAsia="Times New Roman"/>
              </w:rPr>
            </w:pPr>
            <w:r>
              <w:rPr>
                <w:rFonts w:eastAsia="Times New Roman"/>
              </w:rPr>
              <w:t xml:space="preserve">0% </w:t>
            </w:r>
          </w:p>
        </w:tc>
        <w:tc>
          <w:tcPr>
            <w:tcW w:w="0" w:type="auto"/>
            <w:vAlign w:val="center"/>
            <w:hideMark/>
          </w:tcPr>
          <w:p w14:paraId="1C3B8413" w14:textId="77777777" w:rsidR="001B3899" w:rsidRDefault="003D0EF4">
            <w:pPr>
              <w:rPr>
                <w:rFonts w:eastAsia="Times New Roman"/>
              </w:rPr>
            </w:pPr>
            <w:r>
              <w:rPr>
                <w:rFonts w:eastAsia="Times New Roman"/>
              </w:rPr>
              <w:t xml:space="preserve">1% </w:t>
            </w:r>
          </w:p>
        </w:tc>
      </w:tr>
      <w:tr w:rsidR="001B3899" w14:paraId="3344E04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6E88D33" w14:textId="77777777" w:rsidR="001B3899" w:rsidRDefault="003D0EF4">
            <w:pPr>
              <w:rPr>
                <w:rFonts w:eastAsia="Times New Roman"/>
              </w:rPr>
            </w:pPr>
            <w:r>
              <w:rPr>
                <w:rFonts w:eastAsia="Times New Roman"/>
              </w:rPr>
              <w:t xml:space="preserve">Premium Transit </w:t>
            </w:r>
          </w:p>
        </w:tc>
        <w:tc>
          <w:tcPr>
            <w:tcW w:w="0" w:type="auto"/>
            <w:vAlign w:val="center"/>
            <w:hideMark/>
          </w:tcPr>
          <w:p w14:paraId="327DCE72" w14:textId="77777777" w:rsidR="001B3899" w:rsidRDefault="003D0EF4">
            <w:pPr>
              <w:rPr>
                <w:rFonts w:eastAsia="Times New Roman"/>
              </w:rPr>
            </w:pPr>
            <w:r>
              <w:rPr>
                <w:rFonts w:eastAsia="Times New Roman"/>
              </w:rPr>
              <w:t xml:space="preserve">3,372 </w:t>
            </w:r>
          </w:p>
        </w:tc>
        <w:tc>
          <w:tcPr>
            <w:tcW w:w="0" w:type="auto"/>
            <w:vAlign w:val="center"/>
            <w:hideMark/>
          </w:tcPr>
          <w:p w14:paraId="1F65BAFD" w14:textId="77777777" w:rsidR="001B3899" w:rsidRDefault="003D0EF4">
            <w:pPr>
              <w:rPr>
                <w:rFonts w:eastAsia="Times New Roman"/>
              </w:rPr>
            </w:pPr>
            <w:r>
              <w:rPr>
                <w:rFonts w:eastAsia="Times New Roman"/>
              </w:rPr>
              <w:t xml:space="preserve">6,666 </w:t>
            </w:r>
          </w:p>
        </w:tc>
        <w:tc>
          <w:tcPr>
            <w:tcW w:w="0" w:type="auto"/>
            <w:tcBorders>
              <w:right w:val="single" w:sz="6" w:space="0" w:color="auto"/>
            </w:tcBorders>
            <w:vAlign w:val="center"/>
            <w:hideMark/>
          </w:tcPr>
          <w:p w14:paraId="1CC35201" w14:textId="77777777" w:rsidR="001B3899" w:rsidRDefault="003D0EF4">
            <w:pPr>
              <w:rPr>
                <w:rFonts w:eastAsia="Times New Roman"/>
              </w:rPr>
            </w:pPr>
            <w:r>
              <w:rPr>
                <w:rFonts w:eastAsia="Times New Roman"/>
              </w:rPr>
              <w:t xml:space="preserve">18,970 </w:t>
            </w:r>
          </w:p>
        </w:tc>
        <w:tc>
          <w:tcPr>
            <w:tcW w:w="0" w:type="auto"/>
            <w:tcBorders>
              <w:right w:val="single" w:sz="6" w:space="0" w:color="auto"/>
            </w:tcBorders>
            <w:vAlign w:val="center"/>
            <w:hideMark/>
          </w:tcPr>
          <w:p w14:paraId="0C2DBEE4" w14:textId="77777777" w:rsidR="001B3899" w:rsidRDefault="003D0EF4">
            <w:pPr>
              <w:rPr>
                <w:rFonts w:eastAsia="Times New Roman"/>
              </w:rPr>
            </w:pPr>
            <w:r>
              <w:rPr>
                <w:rFonts w:eastAsia="Times New Roman"/>
              </w:rPr>
              <w:t xml:space="preserve">29,008 </w:t>
            </w:r>
          </w:p>
        </w:tc>
        <w:tc>
          <w:tcPr>
            <w:tcW w:w="0" w:type="auto"/>
            <w:vAlign w:val="center"/>
            <w:hideMark/>
          </w:tcPr>
          <w:p w14:paraId="5200F217" w14:textId="77777777" w:rsidR="001B3899" w:rsidRDefault="003D0EF4">
            <w:pPr>
              <w:rPr>
                <w:rFonts w:eastAsia="Times New Roman"/>
              </w:rPr>
            </w:pPr>
            <w:r>
              <w:rPr>
                <w:rFonts w:eastAsia="Times New Roman"/>
              </w:rPr>
              <w:t xml:space="preserve">8% </w:t>
            </w:r>
          </w:p>
        </w:tc>
        <w:tc>
          <w:tcPr>
            <w:tcW w:w="0" w:type="auto"/>
            <w:vAlign w:val="center"/>
            <w:hideMark/>
          </w:tcPr>
          <w:p w14:paraId="09543E37"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7FE37FFF" w14:textId="77777777" w:rsidR="001B3899" w:rsidRDefault="003D0EF4">
            <w:pPr>
              <w:rPr>
                <w:rFonts w:eastAsia="Times New Roman"/>
              </w:rPr>
            </w:pPr>
            <w:r>
              <w:rPr>
                <w:rFonts w:eastAsia="Times New Roman"/>
              </w:rPr>
              <w:t xml:space="preserve">1% </w:t>
            </w:r>
          </w:p>
        </w:tc>
        <w:tc>
          <w:tcPr>
            <w:tcW w:w="0" w:type="auto"/>
            <w:vAlign w:val="center"/>
            <w:hideMark/>
          </w:tcPr>
          <w:p w14:paraId="55B2466E" w14:textId="77777777" w:rsidR="001B3899" w:rsidRDefault="003D0EF4">
            <w:pPr>
              <w:rPr>
                <w:rFonts w:eastAsia="Times New Roman"/>
              </w:rPr>
            </w:pPr>
            <w:r>
              <w:rPr>
                <w:rFonts w:eastAsia="Times New Roman"/>
              </w:rPr>
              <w:t xml:space="preserve">1% </w:t>
            </w:r>
          </w:p>
        </w:tc>
      </w:tr>
      <w:tr w:rsidR="001B3899" w14:paraId="22D8D049" w14:textId="77777777">
        <w:trPr>
          <w:divId w:val="114837436"/>
          <w:tblCellSpacing w:w="15" w:type="dxa"/>
        </w:trPr>
        <w:tc>
          <w:tcPr>
            <w:tcW w:w="0" w:type="auto"/>
            <w:gridSpan w:val="9"/>
            <w:tcBorders>
              <w:bottom w:val="single" w:sz="6" w:space="0" w:color="auto"/>
            </w:tcBorders>
            <w:vAlign w:val="center"/>
            <w:hideMark/>
          </w:tcPr>
          <w:p w14:paraId="745CAFFF" w14:textId="77777777" w:rsidR="001B3899" w:rsidRDefault="001B3899">
            <w:pPr>
              <w:rPr>
                <w:rFonts w:eastAsia="Times New Roman"/>
              </w:rPr>
            </w:pPr>
          </w:p>
        </w:tc>
      </w:tr>
      <w:tr w:rsidR="001B3899" w14:paraId="46E8DC1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2BB43BA" w14:textId="77777777" w:rsidR="001B3899" w:rsidRDefault="003D0EF4">
            <w:pPr>
              <w:rPr>
                <w:rFonts w:eastAsia="Times New Roman"/>
              </w:rPr>
            </w:pPr>
            <w:commentRangeStart w:id="51"/>
            <w:commentRangeStart w:id="52"/>
            <w:r>
              <w:rPr>
                <w:rFonts w:eastAsia="Times New Roman"/>
              </w:rPr>
              <w:t xml:space="preserve">Total </w:t>
            </w:r>
          </w:p>
        </w:tc>
        <w:tc>
          <w:tcPr>
            <w:tcW w:w="0" w:type="auto"/>
            <w:vAlign w:val="center"/>
            <w:hideMark/>
          </w:tcPr>
          <w:p w14:paraId="15223427" w14:textId="77777777" w:rsidR="001B3899" w:rsidRDefault="003D0EF4">
            <w:pPr>
              <w:rPr>
                <w:rFonts w:eastAsia="Times New Roman"/>
              </w:rPr>
            </w:pPr>
            <w:r>
              <w:rPr>
                <w:rFonts w:eastAsia="Times New Roman"/>
              </w:rPr>
              <w:t xml:space="preserve">44,491 </w:t>
            </w:r>
          </w:p>
        </w:tc>
        <w:tc>
          <w:tcPr>
            <w:tcW w:w="0" w:type="auto"/>
            <w:vAlign w:val="center"/>
            <w:hideMark/>
          </w:tcPr>
          <w:p w14:paraId="5C378020" w14:textId="77777777" w:rsidR="001B3899" w:rsidRDefault="003D0EF4">
            <w:pPr>
              <w:rPr>
                <w:rFonts w:eastAsia="Times New Roman"/>
              </w:rPr>
            </w:pPr>
            <w:r>
              <w:rPr>
                <w:rFonts w:eastAsia="Times New Roman"/>
              </w:rPr>
              <w:t xml:space="preserve">141,069 </w:t>
            </w:r>
          </w:p>
        </w:tc>
        <w:tc>
          <w:tcPr>
            <w:tcW w:w="0" w:type="auto"/>
            <w:tcBorders>
              <w:right w:val="single" w:sz="6" w:space="0" w:color="auto"/>
            </w:tcBorders>
            <w:vAlign w:val="center"/>
            <w:hideMark/>
          </w:tcPr>
          <w:p w14:paraId="583B4229" w14:textId="77777777" w:rsidR="001B3899" w:rsidRDefault="003D0EF4">
            <w:pPr>
              <w:rPr>
                <w:rFonts w:eastAsia="Times New Roman"/>
              </w:rPr>
            </w:pPr>
            <w:r>
              <w:rPr>
                <w:rFonts w:eastAsia="Times New Roman"/>
              </w:rPr>
              <w:t xml:space="preserve">1,844,543 </w:t>
            </w:r>
          </w:p>
        </w:tc>
        <w:tc>
          <w:tcPr>
            <w:tcW w:w="0" w:type="auto"/>
            <w:tcBorders>
              <w:right w:val="single" w:sz="6" w:space="0" w:color="auto"/>
            </w:tcBorders>
            <w:vAlign w:val="center"/>
            <w:hideMark/>
          </w:tcPr>
          <w:p w14:paraId="7466065E" w14:textId="77777777" w:rsidR="001B3899" w:rsidRDefault="003D0EF4">
            <w:pPr>
              <w:rPr>
                <w:rFonts w:eastAsia="Times New Roman"/>
              </w:rPr>
            </w:pPr>
            <w:r>
              <w:rPr>
                <w:rFonts w:eastAsia="Times New Roman"/>
              </w:rPr>
              <w:t xml:space="preserve">2,030,102 </w:t>
            </w:r>
          </w:p>
        </w:tc>
        <w:tc>
          <w:tcPr>
            <w:tcW w:w="0" w:type="auto"/>
            <w:vAlign w:val="center"/>
            <w:hideMark/>
          </w:tcPr>
          <w:p w14:paraId="090F3E6F" w14:textId="77777777" w:rsidR="001B3899" w:rsidRDefault="003D0EF4">
            <w:pPr>
              <w:rPr>
                <w:rFonts w:eastAsia="Times New Roman"/>
              </w:rPr>
            </w:pPr>
            <w:r>
              <w:rPr>
                <w:rFonts w:eastAsia="Times New Roman"/>
              </w:rPr>
              <w:t xml:space="preserve">100% </w:t>
            </w:r>
          </w:p>
        </w:tc>
        <w:tc>
          <w:tcPr>
            <w:tcW w:w="0" w:type="auto"/>
            <w:vAlign w:val="center"/>
            <w:hideMark/>
          </w:tcPr>
          <w:p w14:paraId="28DAEC96"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71B2FC2C" w14:textId="77777777" w:rsidR="001B3899" w:rsidRDefault="003D0EF4">
            <w:pPr>
              <w:rPr>
                <w:rFonts w:eastAsia="Times New Roman"/>
              </w:rPr>
            </w:pPr>
            <w:r>
              <w:rPr>
                <w:rFonts w:eastAsia="Times New Roman"/>
              </w:rPr>
              <w:t xml:space="preserve">100% </w:t>
            </w:r>
          </w:p>
        </w:tc>
        <w:tc>
          <w:tcPr>
            <w:tcW w:w="0" w:type="auto"/>
            <w:vAlign w:val="center"/>
            <w:hideMark/>
          </w:tcPr>
          <w:p w14:paraId="7A812156" w14:textId="77777777" w:rsidR="001B3899" w:rsidRDefault="003D0EF4">
            <w:pPr>
              <w:rPr>
                <w:rFonts w:eastAsia="Times New Roman"/>
              </w:rPr>
            </w:pPr>
            <w:r>
              <w:rPr>
                <w:rFonts w:eastAsia="Times New Roman"/>
              </w:rPr>
              <w:t xml:space="preserve">100% </w:t>
            </w:r>
            <w:commentRangeEnd w:id="51"/>
            <w:r w:rsidR="00B021E3">
              <w:rPr>
                <w:rStyle w:val="CommentReference"/>
              </w:rPr>
              <w:commentReference w:id="51"/>
            </w:r>
            <w:r w:rsidR="004040AF">
              <w:rPr>
                <w:rStyle w:val="CommentReference"/>
              </w:rPr>
              <w:commentReference w:id="52"/>
            </w:r>
          </w:p>
        </w:tc>
      </w:tr>
      <w:commentRangeEnd w:id="52"/>
    </w:tbl>
    <w:p w14:paraId="6E508EA9"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720"/>
        <w:gridCol w:w="967"/>
        <w:gridCol w:w="1035"/>
        <w:gridCol w:w="1035"/>
        <w:gridCol w:w="620"/>
        <w:gridCol w:w="967"/>
        <w:gridCol w:w="967"/>
        <w:gridCol w:w="911"/>
      </w:tblGrid>
      <w:tr w:rsidR="001B3899" w14:paraId="2D04EBF5" w14:textId="77777777">
        <w:trPr>
          <w:divId w:val="114837436"/>
          <w:tblHeader/>
          <w:tblCellSpacing w:w="15" w:type="dxa"/>
        </w:trPr>
        <w:tc>
          <w:tcPr>
            <w:tcW w:w="0" w:type="auto"/>
            <w:gridSpan w:val="9"/>
            <w:tcBorders>
              <w:top w:val="nil"/>
              <w:left w:val="nil"/>
              <w:bottom w:val="nil"/>
              <w:right w:val="nil"/>
            </w:tcBorders>
            <w:vAlign w:val="center"/>
            <w:hideMark/>
          </w:tcPr>
          <w:p w14:paraId="237DD299" w14:textId="77777777" w:rsidR="001B3899" w:rsidRDefault="003D0EF4">
            <w:pPr>
              <w:jc w:val="center"/>
              <w:rPr>
                <w:rFonts w:eastAsia="Times New Roman"/>
              </w:rPr>
            </w:pPr>
            <w:r>
              <w:rPr>
                <w:rFonts w:eastAsia="Times New Roman"/>
              </w:rPr>
              <w:lastRenderedPageBreak/>
              <w:t xml:space="preserve">Table 3-15b. Tour Mode Choice - Estimated Mode Shares Work Tours </w:t>
            </w:r>
          </w:p>
        </w:tc>
      </w:tr>
      <w:tr w:rsidR="001B3899" w14:paraId="2C58E2E1" w14:textId="77777777">
        <w:trPr>
          <w:divId w:val="114837436"/>
          <w:tblHeader/>
          <w:tblCellSpacing w:w="15" w:type="dxa"/>
        </w:trPr>
        <w:tc>
          <w:tcPr>
            <w:tcW w:w="0" w:type="auto"/>
            <w:vAlign w:val="center"/>
            <w:hideMark/>
          </w:tcPr>
          <w:p w14:paraId="30DCEE92"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26B92557"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7DA4D54"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CD5575E"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F85B8C5"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680E2EB6"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0322F175"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6E95DA36"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05E1391E" w14:textId="77777777" w:rsidR="001B3899" w:rsidRDefault="003D0EF4">
            <w:pPr>
              <w:rPr>
                <w:rFonts w:eastAsia="Times New Roman"/>
                <w:b/>
                <w:bCs/>
              </w:rPr>
            </w:pPr>
            <w:r>
              <w:rPr>
                <w:rFonts w:eastAsia="Times New Roman"/>
                <w:b/>
                <w:bCs/>
              </w:rPr>
              <w:t xml:space="preserve">Total </w:t>
            </w:r>
          </w:p>
        </w:tc>
      </w:tr>
      <w:tr w:rsidR="001B3899" w14:paraId="729345CE" w14:textId="77777777">
        <w:trPr>
          <w:divId w:val="114837436"/>
          <w:tblCellSpacing w:w="15" w:type="dxa"/>
        </w:trPr>
        <w:tc>
          <w:tcPr>
            <w:tcW w:w="0" w:type="auto"/>
            <w:gridSpan w:val="9"/>
            <w:tcBorders>
              <w:bottom w:val="single" w:sz="6" w:space="0" w:color="auto"/>
            </w:tcBorders>
            <w:vAlign w:val="center"/>
            <w:hideMark/>
          </w:tcPr>
          <w:p w14:paraId="6904A74E" w14:textId="77777777" w:rsidR="001B3899" w:rsidRDefault="001B3899">
            <w:pPr>
              <w:rPr>
                <w:rFonts w:eastAsia="Times New Roman"/>
                <w:b/>
                <w:bCs/>
              </w:rPr>
            </w:pPr>
          </w:p>
        </w:tc>
      </w:tr>
      <w:tr w:rsidR="001B3899" w14:paraId="52BD00A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6E9F450" w14:textId="77777777" w:rsidR="001B3899" w:rsidRDefault="003D0EF4">
            <w:pPr>
              <w:rPr>
                <w:rFonts w:eastAsia="Times New Roman"/>
              </w:rPr>
            </w:pPr>
            <w:r>
              <w:rPr>
                <w:rFonts w:eastAsia="Times New Roman"/>
              </w:rPr>
              <w:t xml:space="preserve">Drive Alone </w:t>
            </w:r>
          </w:p>
        </w:tc>
        <w:tc>
          <w:tcPr>
            <w:tcW w:w="0" w:type="auto"/>
            <w:vAlign w:val="center"/>
            <w:hideMark/>
          </w:tcPr>
          <w:p w14:paraId="284E59EF" w14:textId="77777777" w:rsidR="001B3899" w:rsidRDefault="003D0EF4">
            <w:pPr>
              <w:rPr>
                <w:rFonts w:eastAsia="Times New Roman"/>
              </w:rPr>
            </w:pPr>
            <w:r>
              <w:rPr>
                <w:rFonts w:eastAsia="Times New Roman"/>
              </w:rPr>
              <w:t xml:space="preserve">0 </w:t>
            </w:r>
          </w:p>
        </w:tc>
        <w:tc>
          <w:tcPr>
            <w:tcW w:w="0" w:type="auto"/>
            <w:vAlign w:val="center"/>
            <w:hideMark/>
          </w:tcPr>
          <w:p w14:paraId="60DCFA7E" w14:textId="77777777" w:rsidR="001B3899" w:rsidRDefault="003D0EF4">
            <w:pPr>
              <w:rPr>
                <w:rFonts w:eastAsia="Times New Roman"/>
              </w:rPr>
            </w:pPr>
            <w:r>
              <w:rPr>
                <w:rFonts w:eastAsia="Times New Roman"/>
              </w:rPr>
              <w:t xml:space="preserve">116,242 </w:t>
            </w:r>
          </w:p>
        </w:tc>
        <w:tc>
          <w:tcPr>
            <w:tcW w:w="0" w:type="auto"/>
            <w:tcBorders>
              <w:right w:val="single" w:sz="6" w:space="0" w:color="auto"/>
            </w:tcBorders>
            <w:vAlign w:val="center"/>
            <w:hideMark/>
          </w:tcPr>
          <w:p w14:paraId="1882975B" w14:textId="77777777" w:rsidR="001B3899" w:rsidRDefault="003D0EF4">
            <w:pPr>
              <w:rPr>
                <w:rFonts w:eastAsia="Times New Roman"/>
              </w:rPr>
            </w:pPr>
            <w:r>
              <w:rPr>
                <w:rFonts w:eastAsia="Times New Roman"/>
              </w:rPr>
              <w:t xml:space="preserve">1,170,293 </w:t>
            </w:r>
          </w:p>
        </w:tc>
        <w:tc>
          <w:tcPr>
            <w:tcW w:w="0" w:type="auto"/>
            <w:tcBorders>
              <w:right w:val="single" w:sz="6" w:space="0" w:color="auto"/>
            </w:tcBorders>
            <w:vAlign w:val="center"/>
            <w:hideMark/>
          </w:tcPr>
          <w:p w14:paraId="64F540E5" w14:textId="77777777" w:rsidR="001B3899" w:rsidRDefault="003D0EF4">
            <w:pPr>
              <w:rPr>
                <w:rFonts w:eastAsia="Times New Roman"/>
              </w:rPr>
            </w:pPr>
            <w:r>
              <w:rPr>
                <w:rFonts w:eastAsia="Times New Roman"/>
              </w:rPr>
              <w:t xml:space="preserve">1,286,535 </w:t>
            </w:r>
          </w:p>
        </w:tc>
        <w:tc>
          <w:tcPr>
            <w:tcW w:w="0" w:type="auto"/>
            <w:vAlign w:val="center"/>
            <w:hideMark/>
          </w:tcPr>
          <w:p w14:paraId="2FC76BEE" w14:textId="77777777" w:rsidR="001B3899" w:rsidRDefault="003D0EF4">
            <w:pPr>
              <w:rPr>
                <w:rFonts w:eastAsia="Times New Roman"/>
              </w:rPr>
            </w:pPr>
            <w:r>
              <w:rPr>
                <w:rFonts w:eastAsia="Times New Roman"/>
              </w:rPr>
              <w:t xml:space="preserve">0% </w:t>
            </w:r>
          </w:p>
        </w:tc>
        <w:tc>
          <w:tcPr>
            <w:tcW w:w="0" w:type="auto"/>
            <w:vAlign w:val="center"/>
            <w:hideMark/>
          </w:tcPr>
          <w:p w14:paraId="10846208" w14:textId="77777777" w:rsidR="001B3899" w:rsidRDefault="003D0EF4">
            <w:pPr>
              <w:rPr>
                <w:rFonts w:eastAsia="Times New Roman"/>
              </w:rPr>
            </w:pPr>
            <w:r>
              <w:rPr>
                <w:rFonts w:eastAsia="Times New Roman"/>
              </w:rPr>
              <w:t xml:space="preserve">45% </w:t>
            </w:r>
          </w:p>
        </w:tc>
        <w:tc>
          <w:tcPr>
            <w:tcW w:w="0" w:type="auto"/>
            <w:tcBorders>
              <w:right w:val="single" w:sz="6" w:space="0" w:color="auto"/>
            </w:tcBorders>
            <w:vAlign w:val="center"/>
            <w:hideMark/>
          </w:tcPr>
          <w:p w14:paraId="41B174D8" w14:textId="77777777" w:rsidR="001B3899" w:rsidRDefault="003D0EF4">
            <w:pPr>
              <w:rPr>
                <w:rFonts w:eastAsia="Times New Roman"/>
              </w:rPr>
            </w:pPr>
            <w:r>
              <w:rPr>
                <w:rFonts w:eastAsia="Times New Roman"/>
              </w:rPr>
              <w:t xml:space="preserve">74% </w:t>
            </w:r>
          </w:p>
        </w:tc>
        <w:tc>
          <w:tcPr>
            <w:tcW w:w="0" w:type="auto"/>
            <w:vAlign w:val="center"/>
            <w:hideMark/>
          </w:tcPr>
          <w:p w14:paraId="4FDC5530" w14:textId="77777777" w:rsidR="001B3899" w:rsidRDefault="003D0EF4">
            <w:pPr>
              <w:rPr>
                <w:rFonts w:eastAsia="Times New Roman"/>
              </w:rPr>
            </w:pPr>
            <w:r>
              <w:rPr>
                <w:rFonts w:eastAsia="Times New Roman"/>
              </w:rPr>
              <w:t xml:space="preserve">68% </w:t>
            </w:r>
          </w:p>
        </w:tc>
      </w:tr>
      <w:tr w:rsidR="001B3899" w14:paraId="521E2AC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7CF0E4A" w14:textId="7BBC8A4E" w:rsidR="001B3899" w:rsidRDefault="003D0EF4">
            <w:pPr>
              <w:rPr>
                <w:rFonts w:eastAsia="Times New Roman"/>
              </w:rPr>
            </w:pPr>
            <w:r>
              <w:rPr>
                <w:rFonts w:eastAsia="Times New Roman"/>
              </w:rPr>
              <w:t>Shared</w:t>
            </w:r>
            <w:ins w:id="53" w:author="Kyeil Kim" w:date="2019-04-25T10:24:00Z">
              <w:r w:rsidR="00581AE5">
                <w:rPr>
                  <w:rFonts w:eastAsia="Times New Roman"/>
                </w:rPr>
                <w:t xml:space="preserve"> </w:t>
              </w:r>
            </w:ins>
            <w:r>
              <w:rPr>
                <w:rFonts w:eastAsia="Times New Roman"/>
              </w:rPr>
              <w:t xml:space="preserve">2 </w:t>
            </w:r>
          </w:p>
        </w:tc>
        <w:tc>
          <w:tcPr>
            <w:tcW w:w="0" w:type="auto"/>
            <w:vAlign w:val="center"/>
            <w:hideMark/>
          </w:tcPr>
          <w:p w14:paraId="1D63FDE2" w14:textId="77777777" w:rsidR="001B3899" w:rsidRDefault="003D0EF4">
            <w:pPr>
              <w:rPr>
                <w:rFonts w:eastAsia="Times New Roman"/>
              </w:rPr>
            </w:pPr>
            <w:r>
              <w:rPr>
                <w:rFonts w:eastAsia="Times New Roman"/>
              </w:rPr>
              <w:t xml:space="preserve">14,513 </w:t>
            </w:r>
          </w:p>
        </w:tc>
        <w:tc>
          <w:tcPr>
            <w:tcW w:w="0" w:type="auto"/>
            <w:vAlign w:val="center"/>
            <w:hideMark/>
          </w:tcPr>
          <w:p w14:paraId="200F8824" w14:textId="77777777" w:rsidR="001B3899" w:rsidRDefault="003D0EF4">
            <w:pPr>
              <w:rPr>
                <w:rFonts w:eastAsia="Times New Roman"/>
              </w:rPr>
            </w:pPr>
            <w:r>
              <w:rPr>
                <w:rFonts w:eastAsia="Times New Roman"/>
              </w:rPr>
              <w:t xml:space="preserve">91,513 </w:t>
            </w:r>
          </w:p>
        </w:tc>
        <w:tc>
          <w:tcPr>
            <w:tcW w:w="0" w:type="auto"/>
            <w:tcBorders>
              <w:right w:val="single" w:sz="6" w:space="0" w:color="auto"/>
            </w:tcBorders>
            <w:vAlign w:val="center"/>
            <w:hideMark/>
          </w:tcPr>
          <w:p w14:paraId="0EE69A08" w14:textId="77777777" w:rsidR="001B3899" w:rsidRDefault="003D0EF4">
            <w:pPr>
              <w:rPr>
                <w:rFonts w:eastAsia="Times New Roman"/>
              </w:rPr>
            </w:pPr>
            <w:r>
              <w:rPr>
                <w:rFonts w:eastAsia="Times New Roman"/>
              </w:rPr>
              <w:t xml:space="preserve">256,490 </w:t>
            </w:r>
          </w:p>
        </w:tc>
        <w:tc>
          <w:tcPr>
            <w:tcW w:w="0" w:type="auto"/>
            <w:tcBorders>
              <w:right w:val="single" w:sz="6" w:space="0" w:color="auto"/>
            </w:tcBorders>
            <w:vAlign w:val="center"/>
            <w:hideMark/>
          </w:tcPr>
          <w:p w14:paraId="3FAFED4A" w14:textId="77777777" w:rsidR="001B3899" w:rsidRDefault="003D0EF4">
            <w:pPr>
              <w:rPr>
                <w:rFonts w:eastAsia="Times New Roman"/>
              </w:rPr>
            </w:pPr>
            <w:r>
              <w:rPr>
                <w:rFonts w:eastAsia="Times New Roman"/>
              </w:rPr>
              <w:t xml:space="preserve">362,516 </w:t>
            </w:r>
          </w:p>
        </w:tc>
        <w:tc>
          <w:tcPr>
            <w:tcW w:w="0" w:type="auto"/>
            <w:vAlign w:val="center"/>
            <w:hideMark/>
          </w:tcPr>
          <w:p w14:paraId="5B2EF531" w14:textId="77777777" w:rsidR="001B3899" w:rsidRDefault="003D0EF4">
            <w:pPr>
              <w:rPr>
                <w:rFonts w:eastAsia="Times New Roman"/>
              </w:rPr>
            </w:pPr>
            <w:r>
              <w:rPr>
                <w:rFonts w:eastAsia="Times New Roman"/>
              </w:rPr>
              <w:t xml:space="preserve">27% </w:t>
            </w:r>
          </w:p>
        </w:tc>
        <w:tc>
          <w:tcPr>
            <w:tcW w:w="0" w:type="auto"/>
            <w:vAlign w:val="center"/>
            <w:hideMark/>
          </w:tcPr>
          <w:p w14:paraId="33813351" w14:textId="77777777" w:rsidR="001B3899" w:rsidRDefault="003D0EF4">
            <w:pPr>
              <w:rPr>
                <w:rFonts w:eastAsia="Times New Roman"/>
              </w:rPr>
            </w:pPr>
            <w:r>
              <w:rPr>
                <w:rFonts w:eastAsia="Times New Roman"/>
              </w:rPr>
              <w:t xml:space="preserve">36% </w:t>
            </w:r>
          </w:p>
        </w:tc>
        <w:tc>
          <w:tcPr>
            <w:tcW w:w="0" w:type="auto"/>
            <w:tcBorders>
              <w:right w:val="single" w:sz="6" w:space="0" w:color="auto"/>
            </w:tcBorders>
            <w:vAlign w:val="center"/>
            <w:hideMark/>
          </w:tcPr>
          <w:p w14:paraId="7E9A6E15" w14:textId="77777777" w:rsidR="001B3899" w:rsidRDefault="003D0EF4">
            <w:pPr>
              <w:rPr>
                <w:rFonts w:eastAsia="Times New Roman"/>
              </w:rPr>
            </w:pPr>
            <w:r>
              <w:rPr>
                <w:rFonts w:eastAsia="Times New Roman"/>
              </w:rPr>
              <w:t xml:space="preserve">16% </w:t>
            </w:r>
          </w:p>
        </w:tc>
        <w:tc>
          <w:tcPr>
            <w:tcW w:w="0" w:type="auto"/>
            <w:vAlign w:val="center"/>
            <w:hideMark/>
          </w:tcPr>
          <w:p w14:paraId="057E1CA9" w14:textId="77777777" w:rsidR="001B3899" w:rsidRDefault="003D0EF4">
            <w:pPr>
              <w:rPr>
                <w:rFonts w:eastAsia="Times New Roman"/>
              </w:rPr>
            </w:pPr>
            <w:r>
              <w:rPr>
                <w:rFonts w:eastAsia="Times New Roman"/>
              </w:rPr>
              <w:t xml:space="preserve">19% </w:t>
            </w:r>
          </w:p>
        </w:tc>
      </w:tr>
      <w:tr w:rsidR="001B3899" w14:paraId="490E48C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A5BF4A6" w14:textId="0B12DCE2" w:rsidR="001B3899" w:rsidRDefault="003D0EF4">
            <w:pPr>
              <w:rPr>
                <w:rFonts w:eastAsia="Times New Roman"/>
              </w:rPr>
            </w:pPr>
            <w:r>
              <w:rPr>
                <w:rFonts w:eastAsia="Times New Roman"/>
              </w:rPr>
              <w:t>Shared</w:t>
            </w:r>
            <w:ins w:id="54" w:author="Kyeil Kim" w:date="2019-04-25T10:24:00Z">
              <w:r w:rsidR="00581AE5">
                <w:rPr>
                  <w:rFonts w:eastAsia="Times New Roman"/>
                </w:rPr>
                <w:t xml:space="preserve"> </w:t>
              </w:r>
            </w:ins>
            <w:r>
              <w:rPr>
                <w:rFonts w:eastAsia="Times New Roman"/>
              </w:rPr>
              <w:t xml:space="preserve">3+ </w:t>
            </w:r>
          </w:p>
        </w:tc>
        <w:tc>
          <w:tcPr>
            <w:tcW w:w="0" w:type="auto"/>
            <w:vAlign w:val="center"/>
            <w:hideMark/>
          </w:tcPr>
          <w:p w14:paraId="64C574C5" w14:textId="77777777" w:rsidR="001B3899" w:rsidRDefault="003D0EF4">
            <w:pPr>
              <w:rPr>
                <w:rFonts w:eastAsia="Times New Roman"/>
              </w:rPr>
            </w:pPr>
            <w:r>
              <w:rPr>
                <w:rFonts w:eastAsia="Times New Roman"/>
              </w:rPr>
              <w:t xml:space="preserve">3,681 </w:t>
            </w:r>
          </w:p>
        </w:tc>
        <w:tc>
          <w:tcPr>
            <w:tcW w:w="0" w:type="auto"/>
            <w:vAlign w:val="center"/>
            <w:hideMark/>
          </w:tcPr>
          <w:p w14:paraId="061D9C10" w14:textId="77777777" w:rsidR="001B3899" w:rsidRDefault="003D0EF4">
            <w:pPr>
              <w:rPr>
                <w:rFonts w:eastAsia="Times New Roman"/>
              </w:rPr>
            </w:pPr>
            <w:r>
              <w:rPr>
                <w:rFonts w:eastAsia="Times New Roman"/>
              </w:rPr>
              <w:t xml:space="preserve">23,544 </w:t>
            </w:r>
          </w:p>
        </w:tc>
        <w:tc>
          <w:tcPr>
            <w:tcW w:w="0" w:type="auto"/>
            <w:tcBorders>
              <w:right w:val="single" w:sz="6" w:space="0" w:color="auto"/>
            </w:tcBorders>
            <w:vAlign w:val="center"/>
            <w:hideMark/>
          </w:tcPr>
          <w:p w14:paraId="38F8B3E8" w14:textId="77777777" w:rsidR="001B3899" w:rsidRDefault="003D0EF4">
            <w:pPr>
              <w:rPr>
                <w:rFonts w:eastAsia="Times New Roman"/>
              </w:rPr>
            </w:pPr>
            <w:r>
              <w:rPr>
                <w:rFonts w:eastAsia="Times New Roman"/>
              </w:rPr>
              <w:t xml:space="preserve">119,220 </w:t>
            </w:r>
          </w:p>
        </w:tc>
        <w:tc>
          <w:tcPr>
            <w:tcW w:w="0" w:type="auto"/>
            <w:tcBorders>
              <w:right w:val="single" w:sz="6" w:space="0" w:color="auto"/>
            </w:tcBorders>
            <w:vAlign w:val="center"/>
            <w:hideMark/>
          </w:tcPr>
          <w:p w14:paraId="381A978F" w14:textId="77777777" w:rsidR="001B3899" w:rsidRDefault="003D0EF4">
            <w:pPr>
              <w:rPr>
                <w:rFonts w:eastAsia="Times New Roman"/>
              </w:rPr>
            </w:pPr>
            <w:r>
              <w:rPr>
                <w:rFonts w:eastAsia="Times New Roman"/>
              </w:rPr>
              <w:t xml:space="preserve">146,445 </w:t>
            </w:r>
          </w:p>
        </w:tc>
        <w:tc>
          <w:tcPr>
            <w:tcW w:w="0" w:type="auto"/>
            <w:vAlign w:val="center"/>
            <w:hideMark/>
          </w:tcPr>
          <w:p w14:paraId="6F351F57" w14:textId="77777777" w:rsidR="001B3899" w:rsidRDefault="003D0EF4">
            <w:pPr>
              <w:rPr>
                <w:rFonts w:eastAsia="Times New Roman"/>
              </w:rPr>
            </w:pPr>
            <w:r>
              <w:rPr>
                <w:rFonts w:eastAsia="Times New Roman"/>
              </w:rPr>
              <w:t xml:space="preserve">7% </w:t>
            </w:r>
          </w:p>
        </w:tc>
        <w:tc>
          <w:tcPr>
            <w:tcW w:w="0" w:type="auto"/>
            <w:vAlign w:val="center"/>
            <w:hideMark/>
          </w:tcPr>
          <w:p w14:paraId="64003700" w14:textId="77777777" w:rsidR="001B3899" w:rsidRDefault="003D0EF4">
            <w:pPr>
              <w:rPr>
                <w:rFonts w:eastAsia="Times New Roman"/>
              </w:rPr>
            </w:pPr>
            <w:r>
              <w:rPr>
                <w:rFonts w:eastAsia="Times New Roman"/>
              </w:rPr>
              <w:t xml:space="preserve">9% </w:t>
            </w:r>
          </w:p>
        </w:tc>
        <w:tc>
          <w:tcPr>
            <w:tcW w:w="0" w:type="auto"/>
            <w:tcBorders>
              <w:right w:val="single" w:sz="6" w:space="0" w:color="auto"/>
            </w:tcBorders>
            <w:vAlign w:val="center"/>
            <w:hideMark/>
          </w:tcPr>
          <w:p w14:paraId="774AF880" w14:textId="77777777" w:rsidR="001B3899" w:rsidRDefault="003D0EF4">
            <w:pPr>
              <w:rPr>
                <w:rFonts w:eastAsia="Times New Roman"/>
              </w:rPr>
            </w:pPr>
            <w:r>
              <w:rPr>
                <w:rFonts w:eastAsia="Times New Roman"/>
              </w:rPr>
              <w:t xml:space="preserve">7% </w:t>
            </w:r>
          </w:p>
        </w:tc>
        <w:tc>
          <w:tcPr>
            <w:tcW w:w="0" w:type="auto"/>
            <w:vAlign w:val="center"/>
            <w:hideMark/>
          </w:tcPr>
          <w:p w14:paraId="122C5039" w14:textId="77777777" w:rsidR="001B3899" w:rsidRDefault="003D0EF4">
            <w:pPr>
              <w:rPr>
                <w:rFonts w:eastAsia="Times New Roman"/>
              </w:rPr>
            </w:pPr>
            <w:r>
              <w:rPr>
                <w:rFonts w:eastAsia="Times New Roman"/>
              </w:rPr>
              <w:t xml:space="preserve">8% </w:t>
            </w:r>
          </w:p>
        </w:tc>
      </w:tr>
      <w:tr w:rsidR="001B3899" w14:paraId="73709F6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40B3C0F" w14:textId="77777777" w:rsidR="001B3899" w:rsidRDefault="003D0EF4">
            <w:pPr>
              <w:rPr>
                <w:rFonts w:eastAsia="Times New Roman"/>
              </w:rPr>
            </w:pPr>
            <w:r>
              <w:rPr>
                <w:rFonts w:eastAsia="Times New Roman"/>
              </w:rPr>
              <w:t xml:space="preserve">Walk </w:t>
            </w:r>
          </w:p>
        </w:tc>
        <w:tc>
          <w:tcPr>
            <w:tcW w:w="0" w:type="auto"/>
            <w:vAlign w:val="center"/>
            <w:hideMark/>
          </w:tcPr>
          <w:p w14:paraId="7E0BDAA5" w14:textId="77777777" w:rsidR="001B3899" w:rsidRDefault="003D0EF4">
            <w:pPr>
              <w:rPr>
                <w:rFonts w:eastAsia="Times New Roman"/>
              </w:rPr>
            </w:pPr>
            <w:r>
              <w:rPr>
                <w:rFonts w:eastAsia="Times New Roman"/>
              </w:rPr>
              <w:t xml:space="preserve">4,003 </w:t>
            </w:r>
          </w:p>
        </w:tc>
        <w:tc>
          <w:tcPr>
            <w:tcW w:w="0" w:type="auto"/>
            <w:vAlign w:val="center"/>
            <w:hideMark/>
          </w:tcPr>
          <w:p w14:paraId="27CFEBEC" w14:textId="77777777" w:rsidR="001B3899" w:rsidRDefault="003D0EF4">
            <w:pPr>
              <w:rPr>
                <w:rFonts w:eastAsia="Times New Roman"/>
              </w:rPr>
            </w:pPr>
            <w:r>
              <w:rPr>
                <w:rFonts w:eastAsia="Times New Roman"/>
              </w:rPr>
              <w:t xml:space="preserve">5,057 </w:t>
            </w:r>
          </w:p>
        </w:tc>
        <w:tc>
          <w:tcPr>
            <w:tcW w:w="0" w:type="auto"/>
            <w:tcBorders>
              <w:right w:val="single" w:sz="6" w:space="0" w:color="auto"/>
            </w:tcBorders>
            <w:vAlign w:val="center"/>
            <w:hideMark/>
          </w:tcPr>
          <w:p w14:paraId="6E9A7980" w14:textId="77777777" w:rsidR="001B3899" w:rsidRDefault="003D0EF4">
            <w:pPr>
              <w:rPr>
                <w:rFonts w:eastAsia="Times New Roman"/>
              </w:rPr>
            </w:pPr>
            <w:r>
              <w:rPr>
                <w:rFonts w:eastAsia="Times New Roman"/>
              </w:rPr>
              <w:t xml:space="preserve">6,323 </w:t>
            </w:r>
          </w:p>
        </w:tc>
        <w:tc>
          <w:tcPr>
            <w:tcW w:w="0" w:type="auto"/>
            <w:tcBorders>
              <w:right w:val="single" w:sz="6" w:space="0" w:color="auto"/>
            </w:tcBorders>
            <w:vAlign w:val="center"/>
            <w:hideMark/>
          </w:tcPr>
          <w:p w14:paraId="37340941" w14:textId="77777777" w:rsidR="001B3899" w:rsidRDefault="003D0EF4">
            <w:pPr>
              <w:rPr>
                <w:rFonts w:eastAsia="Times New Roman"/>
              </w:rPr>
            </w:pPr>
            <w:r>
              <w:rPr>
                <w:rFonts w:eastAsia="Times New Roman"/>
              </w:rPr>
              <w:t xml:space="preserve">15,383 </w:t>
            </w:r>
          </w:p>
        </w:tc>
        <w:tc>
          <w:tcPr>
            <w:tcW w:w="0" w:type="auto"/>
            <w:vAlign w:val="center"/>
            <w:hideMark/>
          </w:tcPr>
          <w:p w14:paraId="6253CFDD" w14:textId="77777777" w:rsidR="001B3899" w:rsidRDefault="003D0EF4">
            <w:pPr>
              <w:rPr>
                <w:rFonts w:eastAsia="Times New Roman"/>
              </w:rPr>
            </w:pPr>
            <w:r>
              <w:rPr>
                <w:rFonts w:eastAsia="Times New Roman"/>
              </w:rPr>
              <w:t xml:space="preserve">7% </w:t>
            </w:r>
          </w:p>
        </w:tc>
        <w:tc>
          <w:tcPr>
            <w:tcW w:w="0" w:type="auto"/>
            <w:vAlign w:val="center"/>
            <w:hideMark/>
          </w:tcPr>
          <w:p w14:paraId="445A358A"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53C4CA52" w14:textId="77777777" w:rsidR="001B3899" w:rsidRDefault="003D0EF4">
            <w:pPr>
              <w:rPr>
                <w:rFonts w:eastAsia="Times New Roman"/>
              </w:rPr>
            </w:pPr>
            <w:r>
              <w:rPr>
                <w:rFonts w:eastAsia="Times New Roman"/>
              </w:rPr>
              <w:t xml:space="preserve">0% </w:t>
            </w:r>
          </w:p>
        </w:tc>
        <w:tc>
          <w:tcPr>
            <w:tcW w:w="0" w:type="auto"/>
            <w:vAlign w:val="center"/>
            <w:hideMark/>
          </w:tcPr>
          <w:p w14:paraId="3F9287CD" w14:textId="77777777" w:rsidR="001B3899" w:rsidRDefault="003D0EF4">
            <w:pPr>
              <w:rPr>
                <w:rFonts w:eastAsia="Times New Roman"/>
              </w:rPr>
            </w:pPr>
            <w:r>
              <w:rPr>
                <w:rFonts w:eastAsia="Times New Roman"/>
              </w:rPr>
              <w:t xml:space="preserve">1% </w:t>
            </w:r>
          </w:p>
        </w:tc>
      </w:tr>
      <w:tr w:rsidR="001B3899" w14:paraId="098B1C3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2A0541D" w14:textId="77777777" w:rsidR="001B3899" w:rsidRDefault="003D0EF4">
            <w:pPr>
              <w:rPr>
                <w:rFonts w:eastAsia="Times New Roman"/>
              </w:rPr>
            </w:pPr>
            <w:r>
              <w:rPr>
                <w:rFonts w:eastAsia="Times New Roman"/>
              </w:rPr>
              <w:t xml:space="preserve">Bike </w:t>
            </w:r>
          </w:p>
        </w:tc>
        <w:tc>
          <w:tcPr>
            <w:tcW w:w="0" w:type="auto"/>
            <w:vAlign w:val="center"/>
            <w:hideMark/>
          </w:tcPr>
          <w:p w14:paraId="1BC7B5C7" w14:textId="77777777" w:rsidR="001B3899" w:rsidRDefault="003D0EF4">
            <w:pPr>
              <w:rPr>
                <w:rFonts w:eastAsia="Times New Roman"/>
              </w:rPr>
            </w:pPr>
            <w:r>
              <w:rPr>
                <w:rFonts w:eastAsia="Times New Roman"/>
              </w:rPr>
              <w:t xml:space="preserve">0 </w:t>
            </w:r>
          </w:p>
        </w:tc>
        <w:tc>
          <w:tcPr>
            <w:tcW w:w="0" w:type="auto"/>
            <w:vAlign w:val="center"/>
            <w:hideMark/>
          </w:tcPr>
          <w:p w14:paraId="57955395" w14:textId="77777777" w:rsidR="001B3899" w:rsidRDefault="003D0EF4">
            <w:pPr>
              <w:rPr>
                <w:rFonts w:eastAsia="Times New Roman"/>
              </w:rPr>
            </w:pPr>
            <w:r>
              <w:rPr>
                <w:rFonts w:eastAsia="Times New Roman"/>
              </w:rPr>
              <w:t xml:space="preserve">2,526 </w:t>
            </w:r>
          </w:p>
        </w:tc>
        <w:tc>
          <w:tcPr>
            <w:tcW w:w="0" w:type="auto"/>
            <w:tcBorders>
              <w:right w:val="single" w:sz="6" w:space="0" w:color="auto"/>
            </w:tcBorders>
            <w:vAlign w:val="center"/>
            <w:hideMark/>
          </w:tcPr>
          <w:p w14:paraId="16B44F20" w14:textId="77777777" w:rsidR="001B3899" w:rsidRDefault="003D0EF4">
            <w:pPr>
              <w:rPr>
                <w:rFonts w:eastAsia="Times New Roman"/>
              </w:rPr>
            </w:pPr>
            <w:r>
              <w:rPr>
                <w:rFonts w:eastAsia="Times New Roman"/>
              </w:rPr>
              <w:t xml:space="preserve">8,834 </w:t>
            </w:r>
          </w:p>
        </w:tc>
        <w:tc>
          <w:tcPr>
            <w:tcW w:w="0" w:type="auto"/>
            <w:tcBorders>
              <w:right w:val="single" w:sz="6" w:space="0" w:color="auto"/>
            </w:tcBorders>
            <w:vAlign w:val="center"/>
            <w:hideMark/>
          </w:tcPr>
          <w:p w14:paraId="1E4C49DB" w14:textId="77777777" w:rsidR="001B3899" w:rsidRDefault="003D0EF4">
            <w:pPr>
              <w:rPr>
                <w:rFonts w:eastAsia="Times New Roman"/>
              </w:rPr>
            </w:pPr>
            <w:r>
              <w:rPr>
                <w:rFonts w:eastAsia="Times New Roman"/>
              </w:rPr>
              <w:t xml:space="preserve">11,360 </w:t>
            </w:r>
          </w:p>
        </w:tc>
        <w:tc>
          <w:tcPr>
            <w:tcW w:w="0" w:type="auto"/>
            <w:vAlign w:val="center"/>
            <w:hideMark/>
          </w:tcPr>
          <w:p w14:paraId="6FBA181E" w14:textId="77777777" w:rsidR="001B3899" w:rsidRDefault="003D0EF4">
            <w:pPr>
              <w:rPr>
                <w:rFonts w:eastAsia="Times New Roman"/>
              </w:rPr>
            </w:pPr>
            <w:r>
              <w:rPr>
                <w:rFonts w:eastAsia="Times New Roman"/>
              </w:rPr>
              <w:t xml:space="preserve">0% </w:t>
            </w:r>
          </w:p>
        </w:tc>
        <w:tc>
          <w:tcPr>
            <w:tcW w:w="0" w:type="auto"/>
            <w:vAlign w:val="center"/>
            <w:hideMark/>
          </w:tcPr>
          <w:p w14:paraId="513C34A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0DBBD68A" w14:textId="77777777" w:rsidR="001B3899" w:rsidRDefault="003D0EF4">
            <w:pPr>
              <w:rPr>
                <w:rFonts w:eastAsia="Times New Roman"/>
              </w:rPr>
            </w:pPr>
            <w:r>
              <w:rPr>
                <w:rFonts w:eastAsia="Times New Roman"/>
              </w:rPr>
              <w:t xml:space="preserve">1% </w:t>
            </w:r>
          </w:p>
        </w:tc>
        <w:tc>
          <w:tcPr>
            <w:tcW w:w="0" w:type="auto"/>
            <w:vAlign w:val="center"/>
            <w:hideMark/>
          </w:tcPr>
          <w:p w14:paraId="7A221BA2" w14:textId="77777777" w:rsidR="001B3899" w:rsidRDefault="003D0EF4">
            <w:pPr>
              <w:rPr>
                <w:rFonts w:eastAsia="Times New Roman"/>
              </w:rPr>
            </w:pPr>
            <w:r>
              <w:rPr>
                <w:rFonts w:eastAsia="Times New Roman"/>
              </w:rPr>
              <w:t xml:space="preserve">1% </w:t>
            </w:r>
          </w:p>
        </w:tc>
      </w:tr>
      <w:tr w:rsidR="001B3899" w14:paraId="3817B18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8C59E3B"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1053FEC6" w14:textId="77777777" w:rsidR="001B3899" w:rsidRDefault="003D0EF4">
            <w:pPr>
              <w:rPr>
                <w:rFonts w:eastAsia="Times New Roman"/>
              </w:rPr>
            </w:pPr>
            <w:r>
              <w:rPr>
                <w:rFonts w:eastAsia="Times New Roman"/>
              </w:rPr>
              <w:t xml:space="preserve">26,832 </w:t>
            </w:r>
          </w:p>
        </w:tc>
        <w:tc>
          <w:tcPr>
            <w:tcW w:w="0" w:type="auto"/>
            <w:vAlign w:val="center"/>
            <w:hideMark/>
          </w:tcPr>
          <w:p w14:paraId="0161B465" w14:textId="77777777" w:rsidR="001B3899" w:rsidRDefault="003D0EF4">
            <w:pPr>
              <w:rPr>
                <w:rFonts w:eastAsia="Times New Roman"/>
              </w:rPr>
            </w:pPr>
            <w:r>
              <w:rPr>
                <w:rFonts w:eastAsia="Times New Roman"/>
              </w:rPr>
              <w:t xml:space="preserve">10,133 </w:t>
            </w:r>
          </w:p>
        </w:tc>
        <w:tc>
          <w:tcPr>
            <w:tcW w:w="0" w:type="auto"/>
            <w:tcBorders>
              <w:right w:val="single" w:sz="6" w:space="0" w:color="auto"/>
            </w:tcBorders>
            <w:vAlign w:val="center"/>
            <w:hideMark/>
          </w:tcPr>
          <w:p w14:paraId="1C523E97" w14:textId="77777777" w:rsidR="001B3899" w:rsidRDefault="003D0EF4">
            <w:pPr>
              <w:rPr>
                <w:rFonts w:eastAsia="Times New Roman"/>
              </w:rPr>
            </w:pPr>
            <w:r>
              <w:rPr>
                <w:rFonts w:eastAsia="Times New Roman"/>
              </w:rPr>
              <w:t xml:space="preserve">9,423 </w:t>
            </w:r>
          </w:p>
        </w:tc>
        <w:tc>
          <w:tcPr>
            <w:tcW w:w="0" w:type="auto"/>
            <w:tcBorders>
              <w:right w:val="single" w:sz="6" w:space="0" w:color="auto"/>
            </w:tcBorders>
            <w:vAlign w:val="center"/>
            <w:hideMark/>
          </w:tcPr>
          <w:p w14:paraId="1A37EDAB" w14:textId="77777777" w:rsidR="001B3899" w:rsidRDefault="003D0EF4">
            <w:pPr>
              <w:rPr>
                <w:rFonts w:eastAsia="Times New Roman"/>
              </w:rPr>
            </w:pPr>
            <w:r>
              <w:rPr>
                <w:rFonts w:eastAsia="Times New Roman"/>
              </w:rPr>
              <w:t xml:space="preserve">46,388 </w:t>
            </w:r>
          </w:p>
        </w:tc>
        <w:tc>
          <w:tcPr>
            <w:tcW w:w="0" w:type="auto"/>
            <w:vAlign w:val="center"/>
            <w:hideMark/>
          </w:tcPr>
          <w:p w14:paraId="6EA56AAF" w14:textId="77777777" w:rsidR="001B3899" w:rsidRDefault="003D0EF4">
            <w:pPr>
              <w:rPr>
                <w:rFonts w:eastAsia="Times New Roman"/>
              </w:rPr>
            </w:pPr>
            <w:r>
              <w:rPr>
                <w:rFonts w:eastAsia="Times New Roman"/>
              </w:rPr>
              <w:t xml:space="preserve">50% </w:t>
            </w:r>
          </w:p>
        </w:tc>
        <w:tc>
          <w:tcPr>
            <w:tcW w:w="0" w:type="auto"/>
            <w:vAlign w:val="center"/>
            <w:hideMark/>
          </w:tcPr>
          <w:p w14:paraId="5AFAAE8D" w14:textId="77777777" w:rsidR="001B3899" w:rsidRDefault="003D0EF4">
            <w:pPr>
              <w:rPr>
                <w:rFonts w:eastAsia="Times New Roman"/>
              </w:rPr>
            </w:pPr>
            <w:r>
              <w:rPr>
                <w:rFonts w:eastAsia="Times New Roman"/>
              </w:rPr>
              <w:t xml:space="preserve">4% </w:t>
            </w:r>
          </w:p>
        </w:tc>
        <w:tc>
          <w:tcPr>
            <w:tcW w:w="0" w:type="auto"/>
            <w:tcBorders>
              <w:right w:val="single" w:sz="6" w:space="0" w:color="auto"/>
            </w:tcBorders>
            <w:vAlign w:val="center"/>
            <w:hideMark/>
          </w:tcPr>
          <w:p w14:paraId="5E0739E7" w14:textId="77777777" w:rsidR="001B3899" w:rsidRDefault="003D0EF4">
            <w:pPr>
              <w:rPr>
                <w:rFonts w:eastAsia="Times New Roman"/>
              </w:rPr>
            </w:pPr>
            <w:r>
              <w:rPr>
                <w:rFonts w:eastAsia="Times New Roman"/>
              </w:rPr>
              <w:t xml:space="preserve">1% </w:t>
            </w:r>
          </w:p>
        </w:tc>
        <w:tc>
          <w:tcPr>
            <w:tcW w:w="0" w:type="auto"/>
            <w:vAlign w:val="center"/>
            <w:hideMark/>
          </w:tcPr>
          <w:p w14:paraId="56453539" w14:textId="77777777" w:rsidR="001B3899" w:rsidRDefault="003D0EF4">
            <w:pPr>
              <w:rPr>
                <w:rFonts w:eastAsia="Times New Roman"/>
              </w:rPr>
            </w:pPr>
            <w:r>
              <w:rPr>
                <w:rFonts w:eastAsia="Times New Roman"/>
              </w:rPr>
              <w:t xml:space="preserve">2% </w:t>
            </w:r>
          </w:p>
        </w:tc>
      </w:tr>
      <w:tr w:rsidR="001B3899" w14:paraId="66FF254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002A8D8"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0114124E" w14:textId="77777777" w:rsidR="001B3899" w:rsidRDefault="003D0EF4">
            <w:pPr>
              <w:rPr>
                <w:rFonts w:eastAsia="Times New Roman"/>
              </w:rPr>
            </w:pPr>
            <w:r>
              <w:rPr>
                <w:rFonts w:eastAsia="Times New Roman"/>
              </w:rPr>
              <w:t xml:space="preserve">2,372 </w:t>
            </w:r>
          </w:p>
        </w:tc>
        <w:tc>
          <w:tcPr>
            <w:tcW w:w="0" w:type="auto"/>
            <w:vAlign w:val="center"/>
            <w:hideMark/>
          </w:tcPr>
          <w:p w14:paraId="7A0EF7C6" w14:textId="77777777" w:rsidR="001B3899" w:rsidRDefault="003D0EF4">
            <w:pPr>
              <w:rPr>
                <w:rFonts w:eastAsia="Times New Roman"/>
              </w:rPr>
            </w:pPr>
            <w:r>
              <w:rPr>
                <w:rFonts w:eastAsia="Times New Roman"/>
              </w:rPr>
              <w:t xml:space="preserve">2,167 </w:t>
            </w:r>
          </w:p>
        </w:tc>
        <w:tc>
          <w:tcPr>
            <w:tcW w:w="0" w:type="auto"/>
            <w:tcBorders>
              <w:right w:val="single" w:sz="6" w:space="0" w:color="auto"/>
            </w:tcBorders>
            <w:vAlign w:val="center"/>
            <w:hideMark/>
          </w:tcPr>
          <w:p w14:paraId="2B4472DF" w14:textId="77777777" w:rsidR="001B3899" w:rsidRDefault="003D0EF4">
            <w:pPr>
              <w:rPr>
                <w:rFonts w:eastAsia="Times New Roman"/>
              </w:rPr>
            </w:pPr>
            <w:r>
              <w:rPr>
                <w:rFonts w:eastAsia="Times New Roman"/>
              </w:rPr>
              <w:t xml:space="preserve">3,254 </w:t>
            </w:r>
          </w:p>
        </w:tc>
        <w:tc>
          <w:tcPr>
            <w:tcW w:w="0" w:type="auto"/>
            <w:tcBorders>
              <w:right w:val="single" w:sz="6" w:space="0" w:color="auto"/>
            </w:tcBorders>
            <w:vAlign w:val="center"/>
            <w:hideMark/>
          </w:tcPr>
          <w:p w14:paraId="7BF7985E" w14:textId="77777777" w:rsidR="001B3899" w:rsidRDefault="003D0EF4">
            <w:pPr>
              <w:rPr>
                <w:rFonts w:eastAsia="Times New Roman"/>
              </w:rPr>
            </w:pPr>
            <w:r>
              <w:rPr>
                <w:rFonts w:eastAsia="Times New Roman"/>
              </w:rPr>
              <w:t xml:space="preserve">7,793 </w:t>
            </w:r>
          </w:p>
        </w:tc>
        <w:tc>
          <w:tcPr>
            <w:tcW w:w="0" w:type="auto"/>
            <w:vAlign w:val="center"/>
            <w:hideMark/>
          </w:tcPr>
          <w:p w14:paraId="649D59AA" w14:textId="77777777" w:rsidR="001B3899" w:rsidRDefault="003D0EF4">
            <w:pPr>
              <w:rPr>
                <w:rFonts w:eastAsia="Times New Roman"/>
              </w:rPr>
            </w:pPr>
            <w:r>
              <w:rPr>
                <w:rFonts w:eastAsia="Times New Roman"/>
              </w:rPr>
              <w:t xml:space="preserve">4% </w:t>
            </w:r>
          </w:p>
        </w:tc>
        <w:tc>
          <w:tcPr>
            <w:tcW w:w="0" w:type="auto"/>
            <w:vAlign w:val="center"/>
            <w:hideMark/>
          </w:tcPr>
          <w:p w14:paraId="0385B0FE"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3AE3B8C5" w14:textId="77777777" w:rsidR="001B3899" w:rsidRDefault="003D0EF4">
            <w:pPr>
              <w:rPr>
                <w:rFonts w:eastAsia="Times New Roman"/>
              </w:rPr>
            </w:pPr>
            <w:r>
              <w:rPr>
                <w:rFonts w:eastAsia="Times New Roman"/>
              </w:rPr>
              <w:t xml:space="preserve">0% </w:t>
            </w:r>
          </w:p>
        </w:tc>
        <w:tc>
          <w:tcPr>
            <w:tcW w:w="0" w:type="auto"/>
            <w:vAlign w:val="center"/>
            <w:hideMark/>
          </w:tcPr>
          <w:p w14:paraId="4D3435C2" w14:textId="77777777" w:rsidR="001B3899" w:rsidRDefault="003D0EF4">
            <w:pPr>
              <w:rPr>
                <w:rFonts w:eastAsia="Times New Roman"/>
              </w:rPr>
            </w:pPr>
            <w:r>
              <w:rPr>
                <w:rFonts w:eastAsia="Times New Roman"/>
              </w:rPr>
              <w:t xml:space="preserve">0% </w:t>
            </w:r>
          </w:p>
        </w:tc>
      </w:tr>
      <w:tr w:rsidR="001B3899" w14:paraId="3FF2906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546BBEF" w14:textId="77777777" w:rsidR="001B3899" w:rsidRDefault="003D0EF4">
            <w:pPr>
              <w:rPr>
                <w:rFonts w:eastAsia="Times New Roman"/>
              </w:rPr>
            </w:pPr>
            <w:r>
              <w:rPr>
                <w:rFonts w:eastAsia="Times New Roman"/>
              </w:rPr>
              <w:t xml:space="preserve">PNR All Transit </w:t>
            </w:r>
          </w:p>
        </w:tc>
        <w:tc>
          <w:tcPr>
            <w:tcW w:w="0" w:type="auto"/>
            <w:vAlign w:val="center"/>
            <w:hideMark/>
          </w:tcPr>
          <w:p w14:paraId="65A4AC2B" w14:textId="77777777" w:rsidR="001B3899" w:rsidRDefault="003D0EF4">
            <w:pPr>
              <w:rPr>
                <w:rFonts w:eastAsia="Times New Roman"/>
              </w:rPr>
            </w:pPr>
            <w:r>
              <w:rPr>
                <w:rFonts w:eastAsia="Times New Roman"/>
              </w:rPr>
              <w:t xml:space="preserve">0 </w:t>
            </w:r>
          </w:p>
        </w:tc>
        <w:tc>
          <w:tcPr>
            <w:tcW w:w="0" w:type="auto"/>
            <w:vAlign w:val="center"/>
            <w:hideMark/>
          </w:tcPr>
          <w:p w14:paraId="796DE07C" w14:textId="77777777" w:rsidR="001B3899" w:rsidRDefault="003D0EF4">
            <w:pPr>
              <w:rPr>
                <w:rFonts w:eastAsia="Times New Roman"/>
              </w:rPr>
            </w:pPr>
            <w:r>
              <w:rPr>
                <w:rFonts w:eastAsia="Times New Roman"/>
              </w:rPr>
              <w:t xml:space="preserve">304 </w:t>
            </w:r>
          </w:p>
        </w:tc>
        <w:tc>
          <w:tcPr>
            <w:tcW w:w="0" w:type="auto"/>
            <w:tcBorders>
              <w:right w:val="single" w:sz="6" w:space="0" w:color="auto"/>
            </w:tcBorders>
            <w:vAlign w:val="center"/>
            <w:hideMark/>
          </w:tcPr>
          <w:p w14:paraId="0749E059" w14:textId="77777777" w:rsidR="001B3899" w:rsidRDefault="003D0EF4">
            <w:pPr>
              <w:rPr>
                <w:rFonts w:eastAsia="Times New Roman"/>
              </w:rPr>
            </w:pPr>
            <w:r>
              <w:rPr>
                <w:rFonts w:eastAsia="Times New Roman"/>
              </w:rPr>
              <w:t xml:space="preserve">744 </w:t>
            </w:r>
          </w:p>
        </w:tc>
        <w:tc>
          <w:tcPr>
            <w:tcW w:w="0" w:type="auto"/>
            <w:tcBorders>
              <w:right w:val="single" w:sz="6" w:space="0" w:color="auto"/>
            </w:tcBorders>
            <w:vAlign w:val="center"/>
            <w:hideMark/>
          </w:tcPr>
          <w:p w14:paraId="38306E01" w14:textId="77777777" w:rsidR="001B3899" w:rsidRDefault="003D0EF4">
            <w:pPr>
              <w:rPr>
                <w:rFonts w:eastAsia="Times New Roman"/>
              </w:rPr>
            </w:pPr>
            <w:r>
              <w:rPr>
                <w:rFonts w:eastAsia="Times New Roman"/>
              </w:rPr>
              <w:t xml:space="preserve">1,048 </w:t>
            </w:r>
          </w:p>
        </w:tc>
        <w:tc>
          <w:tcPr>
            <w:tcW w:w="0" w:type="auto"/>
            <w:vAlign w:val="center"/>
            <w:hideMark/>
          </w:tcPr>
          <w:p w14:paraId="34F8F4A1" w14:textId="77777777" w:rsidR="001B3899" w:rsidRDefault="003D0EF4">
            <w:pPr>
              <w:rPr>
                <w:rFonts w:eastAsia="Times New Roman"/>
              </w:rPr>
            </w:pPr>
            <w:r>
              <w:rPr>
                <w:rFonts w:eastAsia="Times New Roman"/>
              </w:rPr>
              <w:t xml:space="preserve">0% </w:t>
            </w:r>
          </w:p>
        </w:tc>
        <w:tc>
          <w:tcPr>
            <w:tcW w:w="0" w:type="auto"/>
            <w:vAlign w:val="center"/>
            <w:hideMark/>
          </w:tcPr>
          <w:p w14:paraId="4DCD9D4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178FFF" w14:textId="77777777" w:rsidR="001B3899" w:rsidRDefault="003D0EF4">
            <w:pPr>
              <w:rPr>
                <w:rFonts w:eastAsia="Times New Roman"/>
              </w:rPr>
            </w:pPr>
            <w:r>
              <w:rPr>
                <w:rFonts w:eastAsia="Times New Roman"/>
              </w:rPr>
              <w:t xml:space="preserve">0% </w:t>
            </w:r>
          </w:p>
        </w:tc>
        <w:tc>
          <w:tcPr>
            <w:tcW w:w="0" w:type="auto"/>
            <w:vAlign w:val="center"/>
            <w:hideMark/>
          </w:tcPr>
          <w:p w14:paraId="76FC165B" w14:textId="77777777" w:rsidR="001B3899" w:rsidRDefault="003D0EF4">
            <w:pPr>
              <w:rPr>
                <w:rFonts w:eastAsia="Times New Roman"/>
              </w:rPr>
            </w:pPr>
            <w:r>
              <w:rPr>
                <w:rFonts w:eastAsia="Times New Roman"/>
              </w:rPr>
              <w:t xml:space="preserve">0% </w:t>
            </w:r>
          </w:p>
        </w:tc>
      </w:tr>
      <w:tr w:rsidR="001B3899" w14:paraId="5E9866E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79A9642"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60834FD2" w14:textId="77777777" w:rsidR="001B3899" w:rsidRDefault="003D0EF4">
            <w:pPr>
              <w:rPr>
                <w:rFonts w:eastAsia="Times New Roman"/>
              </w:rPr>
            </w:pPr>
            <w:r>
              <w:rPr>
                <w:rFonts w:eastAsia="Times New Roman"/>
              </w:rPr>
              <w:t xml:space="preserve">0 </w:t>
            </w:r>
          </w:p>
        </w:tc>
        <w:tc>
          <w:tcPr>
            <w:tcW w:w="0" w:type="auto"/>
            <w:vAlign w:val="center"/>
            <w:hideMark/>
          </w:tcPr>
          <w:p w14:paraId="289A1012" w14:textId="77777777" w:rsidR="001B3899" w:rsidRDefault="003D0EF4">
            <w:pPr>
              <w:rPr>
                <w:rFonts w:eastAsia="Times New Roman"/>
              </w:rPr>
            </w:pPr>
            <w:r>
              <w:rPr>
                <w:rFonts w:eastAsia="Times New Roman"/>
              </w:rPr>
              <w:t xml:space="preserve">2,334 </w:t>
            </w:r>
          </w:p>
        </w:tc>
        <w:tc>
          <w:tcPr>
            <w:tcW w:w="0" w:type="auto"/>
            <w:tcBorders>
              <w:right w:val="single" w:sz="6" w:space="0" w:color="auto"/>
            </w:tcBorders>
            <w:vAlign w:val="center"/>
            <w:hideMark/>
          </w:tcPr>
          <w:p w14:paraId="396741C7" w14:textId="77777777" w:rsidR="001B3899" w:rsidRDefault="003D0EF4">
            <w:pPr>
              <w:rPr>
                <w:rFonts w:eastAsia="Times New Roman"/>
              </w:rPr>
            </w:pPr>
            <w:r>
              <w:rPr>
                <w:rFonts w:eastAsia="Times New Roman"/>
              </w:rPr>
              <w:t xml:space="preserve">12,284 </w:t>
            </w:r>
          </w:p>
        </w:tc>
        <w:tc>
          <w:tcPr>
            <w:tcW w:w="0" w:type="auto"/>
            <w:tcBorders>
              <w:right w:val="single" w:sz="6" w:space="0" w:color="auto"/>
            </w:tcBorders>
            <w:vAlign w:val="center"/>
            <w:hideMark/>
          </w:tcPr>
          <w:p w14:paraId="495354D2" w14:textId="77777777" w:rsidR="001B3899" w:rsidRDefault="003D0EF4">
            <w:pPr>
              <w:rPr>
                <w:rFonts w:eastAsia="Times New Roman"/>
              </w:rPr>
            </w:pPr>
            <w:r>
              <w:rPr>
                <w:rFonts w:eastAsia="Times New Roman"/>
              </w:rPr>
              <w:t xml:space="preserve">14,618 </w:t>
            </w:r>
          </w:p>
        </w:tc>
        <w:tc>
          <w:tcPr>
            <w:tcW w:w="0" w:type="auto"/>
            <w:vAlign w:val="center"/>
            <w:hideMark/>
          </w:tcPr>
          <w:p w14:paraId="1CE9DADA" w14:textId="77777777" w:rsidR="001B3899" w:rsidRDefault="003D0EF4">
            <w:pPr>
              <w:rPr>
                <w:rFonts w:eastAsia="Times New Roman"/>
              </w:rPr>
            </w:pPr>
            <w:r>
              <w:rPr>
                <w:rFonts w:eastAsia="Times New Roman"/>
              </w:rPr>
              <w:t xml:space="preserve">0% </w:t>
            </w:r>
          </w:p>
        </w:tc>
        <w:tc>
          <w:tcPr>
            <w:tcW w:w="0" w:type="auto"/>
            <w:vAlign w:val="center"/>
            <w:hideMark/>
          </w:tcPr>
          <w:p w14:paraId="527D9983"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377718E6" w14:textId="77777777" w:rsidR="001B3899" w:rsidRDefault="003D0EF4">
            <w:pPr>
              <w:rPr>
                <w:rFonts w:eastAsia="Times New Roman"/>
              </w:rPr>
            </w:pPr>
            <w:r>
              <w:rPr>
                <w:rFonts w:eastAsia="Times New Roman"/>
              </w:rPr>
              <w:t xml:space="preserve">1% </w:t>
            </w:r>
          </w:p>
        </w:tc>
        <w:tc>
          <w:tcPr>
            <w:tcW w:w="0" w:type="auto"/>
            <w:vAlign w:val="center"/>
            <w:hideMark/>
          </w:tcPr>
          <w:p w14:paraId="6F02EF04" w14:textId="77777777" w:rsidR="001B3899" w:rsidRDefault="003D0EF4">
            <w:pPr>
              <w:rPr>
                <w:rFonts w:eastAsia="Times New Roman"/>
              </w:rPr>
            </w:pPr>
            <w:r>
              <w:rPr>
                <w:rFonts w:eastAsia="Times New Roman"/>
              </w:rPr>
              <w:t xml:space="preserve">1% </w:t>
            </w:r>
          </w:p>
        </w:tc>
      </w:tr>
      <w:tr w:rsidR="001B3899" w14:paraId="7151273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7AFE4D0" w14:textId="77777777" w:rsidR="001B3899" w:rsidRDefault="003D0EF4">
            <w:pPr>
              <w:rPr>
                <w:rFonts w:eastAsia="Times New Roman"/>
              </w:rPr>
            </w:pPr>
            <w:r>
              <w:rPr>
                <w:rFonts w:eastAsia="Times New Roman"/>
              </w:rPr>
              <w:t xml:space="preserve">KNR All Transit </w:t>
            </w:r>
          </w:p>
        </w:tc>
        <w:tc>
          <w:tcPr>
            <w:tcW w:w="0" w:type="auto"/>
            <w:vAlign w:val="center"/>
            <w:hideMark/>
          </w:tcPr>
          <w:p w14:paraId="51E9CAF1" w14:textId="77777777" w:rsidR="001B3899" w:rsidRDefault="003D0EF4">
            <w:pPr>
              <w:rPr>
                <w:rFonts w:eastAsia="Times New Roman"/>
              </w:rPr>
            </w:pPr>
            <w:r>
              <w:rPr>
                <w:rFonts w:eastAsia="Times New Roman"/>
              </w:rPr>
              <w:t xml:space="preserve">1,874 </w:t>
            </w:r>
          </w:p>
        </w:tc>
        <w:tc>
          <w:tcPr>
            <w:tcW w:w="0" w:type="auto"/>
            <w:vAlign w:val="center"/>
            <w:hideMark/>
          </w:tcPr>
          <w:p w14:paraId="111B4F0E" w14:textId="77777777" w:rsidR="001B3899" w:rsidRDefault="003D0EF4">
            <w:pPr>
              <w:rPr>
                <w:rFonts w:eastAsia="Times New Roman"/>
              </w:rPr>
            </w:pPr>
            <w:r>
              <w:rPr>
                <w:rFonts w:eastAsia="Times New Roman"/>
              </w:rPr>
              <w:t xml:space="preserve">1,721 </w:t>
            </w:r>
          </w:p>
        </w:tc>
        <w:tc>
          <w:tcPr>
            <w:tcW w:w="0" w:type="auto"/>
            <w:tcBorders>
              <w:right w:val="single" w:sz="6" w:space="0" w:color="auto"/>
            </w:tcBorders>
            <w:vAlign w:val="center"/>
            <w:hideMark/>
          </w:tcPr>
          <w:p w14:paraId="5FB474D8" w14:textId="77777777" w:rsidR="001B3899" w:rsidRDefault="003D0EF4">
            <w:pPr>
              <w:rPr>
                <w:rFonts w:eastAsia="Times New Roman"/>
              </w:rPr>
            </w:pPr>
            <w:r>
              <w:rPr>
                <w:rFonts w:eastAsia="Times New Roman"/>
              </w:rPr>
              <w:t xml:space="preserve">1,892 </w:t>
            </w:r>
          </w:p>
        </w:tc>
        <w:tc>
          <w:tcPr>
            <w:tcW w:w="0" w:type="auto"/>
            <w:tcBorders>
              <w:right w:val="single" w:sz="6" w:space="0" w:color="auto"/>
            </w:tcBorders>
            <w:vAlign w:val="center"/>
            <w:hideMark/>
          </w:tcPr>
          <w:p w14:paraId="28F37B7B" w14:textId="77777777" w:rsidR="001B3899" w:rsidRDefault="003D0EF4">
            <w:pPr>
              <w:rPr>
                <w:rFonts w:eastAsia="Times New Roman"/>
              </w:rPr>
            </w:pPr>
            <w:r>
              <w:rPr>
                <w:rFonts w:eastAsia="Times New Roman"/>
              </w:rPr>
              <w:t xml:space="preserve">5,487 </w:t>
            </w:r>
          </w:p>
        </w:tc>
        <w:tc>
          <w:tcPr>
            <w:tcW w:w="0" w:type="auto"/>
            <w:vAlign w:val="center"/>
            <w:hideMark/>
          </w:tcPr>
          <w:p w14:paraId="1FD4DE93" w14:textId="77777777" w:rsidR="001B3899" w:rsidRDefault="003D0EF4">
            <w:pPr>
              <w:rPr>
                <w:rFonts w:eastAsia="Times New Roman"/>
              </w:rPr>
            </w:pPr>
            <w:r>
              <w:rPr>
                <w:rFonts w:eastAsia="Times New Roman"/>
              </w:rPr>
              <w:t xml:space="preserve">3% </w:t>
            </w:r>
          </w:p>
        </w:tc>
        <w:tc>
          <w:tcPr>
            <w:tcW w:w="0" w:type="auto"/>
            <w:vAlign w:val="center"/>
            <w:hideMark/>
          </w:tcPr>
          <w:p w14:paraId="446B6C6B"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82B157E" w14:textId="77777777" w:rsidR="001B3899" w:rsidRDefault="003D0EF4">
            <w:pPr>
              <w:rPr>
                <w:rFonts w:eastAsia="Times New Roman"/>
              </w:rPr>
            </w:pPr>
            <w:r>
              <w:rPr>
                <w:rFonts w:eastAsia="Times New Roman"/>
              </w:rPr>
              <w:t xml:space="preserve">0% </w:t>
            </w:r>
          </w:p>
        </w:tc>
        <w:tc>
          <w:tcPr>
            <w:tcW w:w="0" w:type="auto"/>
            <w:vAlign w:val="center"/>
            <w:hideMark/>
          </w:tcPr>
          <w:p w14:paraId="57E46DB2" w14:textId="77777777" w:rsidR="001B3899" w:rsidRDefault="003D0EF4">
            <w:pPr>
              <w:rPr>
                <w:rFonts w:eastAsia="Times New Roman"/>
              </w:rPr>
            </w:pPr>
            <w:r>
              <w:rPr>
                <w:rFonts w:eastAsia="Times New Roman"/>
              </w:rPr>
              <w:t xml:space="preserve">0% </w:t>
            </w:r>
          </w:p>
        </w:tc>
      </w:tr>
      <w:tr w:rsidR="001B3899" w14:paraId="216E5F5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15A7C37"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175C20FA" w14:textId="77777777" w:rsidR="001B3899" w:rsidRDefault="003D0EF4">
            <w:pPr>
              <w:rPr>
                <w:rFonts w:eastAsia="Times New Roman"/>
              </w:rPr>
            </w:pPr>
            <w:r>
              <w:rPr>
                <w:rFonts w:eastAsia="Times New Roman"/>
              </w:rPr>
              <w:t xml:space="preserve">835 </w:t>
            </w:r>
          </w:p>
        </w:tc>
        <w:tc>
          <w:tcPr>
            <w:tcW w:w="0" w:type="auto"/>
            <w:vAlign w:val="center"/>
            <w:hideMark/>
          </w:tcPr>
          <w:p w14:paraId="4469C5E0" w14:textId="77777777" w:rsidR="001B3899" w:rsidRDefault="003D0EF4">
            <w:pPr>
              <w:rPr>
                <w:rFonts w:eastAsia="Times New Roman"/>
              </w:rPr>
            </w:pPr>
            <w:r>
              <w:rPr>
                <w:rFonts w:eastAsia="Times New Roman"/>
              </w:rPr>
              <w:t xml:space="preserve">2,105 </w:t>
            </w:r>
          </w:p>
        </w:tc>
        <w:tc>
          <w:tcPr>
            <w:tcW w:w="0" w:type="auto"/>
            <w:tcBorders>
              <w:right w:val="single" w:sz="6" w:space="0" w:color="auto"/>
            </w:tcBorders>
            <w:vAlign w:val="center"/>
            <w:hideMark/>
          </w:tcPr>
          <w:p w14:paraId="28D8FEEA" w14:textId="77777777" w:rsidR="001B3899" w:rsidRDefault="003D0EF4">
            <w:pPr>
              <w:rPr>
                <w:rFonts w:eastAsia="Times New Roman"/>
              </w:rPr>
            </w:pPr>
            <w:r>
              <w:rPr>
                <w:rFonts w:eastAsia="Times New Roman"/>
              </w:rPr>
              <w:t xml:space="preserve">3,036 </w:t>
            </w:r>
          </w:p>
        </w:tc>
        <w:tc>
          <w:tcPr>
            <w:tcW w:w="0" w:type="auto"/>
            <w:tcBorders>
              <w:right w:val="single" w:sz="6" w:space="0" w:color="auto"/>
            </w:tcBorders>
            <w:vAlign w:val="center"/>
            <w:hideMark/>
          </w:tcPr>
          <w:p w14:paraId="27B81700" w14:textId="77777777" w:rsidR="001B3899" w:rsidRDefault="003D0EF4">
            <w:pPr>
              <w:rPr>
                <w:rFonts w:eastAsia="Times New Roman"/>
              </w:rPr>
            </w:pPr>
            <w:r>
              <w:rPr>
                <w:rFonts w:eastAsia="Times New Roman"/>
              </w:rPr>
              <w:t xml:space="preserve">5,976 </w:t>
            </w:r>
          </w:p>
        </w:tc>
        <w:tc>
          <w:tcPr>
            <w:tcW w:w="0" w:type="auto"/>
            <w:vAlign w:val="center"/>
            <w:hideMark/>
          </w:tcPr>
          <w:p w14:paraId="5C57131F" w14:textId="77777777" w:rsidR="001B3899" w:rsidRDefault="003D0EF4">
            <w:pPr>
              <w:rPr>
                <w:rFonts w:eastAsia="Times New Roman"/>
              </w:rPr>
            </w:pPr>
            <w:r>
              <w:rPr>
                <w:rFonts w:eastAsia="Times New Roman"/>
              </w:rPr>
              <w:t xml:space="preserve">2% </w:t>
            </w:r>
          </w:p>
        </w:tc>
        <w:tc>
          <w:tcPr>
            <w:tcW w:w="0" w:type="auto"/>
            <w:vAlign w:val="center"/>
            <w:hideMark/>
          </w:tcPr>
          <w:p w14:paraId="138567FA"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FF2A1E1" w14:textId="77777777" w:rsidR="001B3899" w:rsidRDefault="003D0EF4">
            <w:pPr>
              <w:rPr>
                <w:rFonts w:eastAsia="Times New Roman"/>
              </w:rPr>
            </w:pPr>
            <w:r>
              <w:rPr>
                <w:rFonts w:eastAsia="Times New Roman"/>
              </w:rPr>
              <w:t xml:space="preserve">0% </w:t>
            </w:r>
          </w:p>
        </w:tc>
        <w:tc>
          <w:tcPr>
            <w:tcW w:w="0" w:type="auto"/>
            <w:vAlign w:val="center"/>
            <w:hideMark/>
          </w:tcPr>
          <w:p w14:paraId="1A39408F" w14:textId="77777777" w:rsidR="001B3899" w:rsidRDefault="003D0EF4">
            <w:pPr>
              <w:rPr>
                <w:rFonts w:eastAsia="Times New Roman"/>
              </w:rPr>
            </w:pPr>
            <w:r>
              <w:rPr>
                <w:rFonts w:eastAsia="Times New Roman"/>
              </w:rPr>
              <w:t xml:space="preserve">0% </w:t>
            </w:r>
          </w:p>
        </w:tc>
      </w:tr>
      <w:tr w:rsidR="001B3899" w14:paraId="537DFB8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24BE7E5" w14:textId="77777777" w:rsidR="001B3899" w:rsidRDefault="003D0EF4">
            <w:pPr>
              <w:rPr>
                <w:rFonts w:eastAsia="Times New Roman"/>
              </w:rPr>
            </w:pPr>
            <w:r>
              <w:rPr>
                <w:rFonts w:eastAsia="Times New Roman"/>
              </w:rPr>
              <w:t xml:space="preserve">School Bus </w:t>
            </w:r>
          </w:p>
        </w:tc>
        <w:tc>
          <w:tcPr>
            <w:tcW w:w="0" w:type="auto"/>
            <w:vAlign w:val="center"/>
            <w:hideMark/>
          </w:tcPr>
          <w:p w14:paraId="550BEF84" w14:textId="77777777" w:rsidR="001B3899" w:rsidRDefault="003D0EF4">
            <w:pPr>
              <w:rPr>
                <w:rFonts w:eastAsia="Times New Roman"/>
              </w:rPr>
            </w:pPr>
            <w:r>
              <w:rPr>
                <w:rFonts w:eastAsia="Times New Roman"/>
              </w:rPr>
              <w:t xml:space="preserve">0 </w:t>
            </w:r>
          </w:p>
        </w:tc>
        <w:tc>
          <w:tcPr>
            <w:tcW w:w="0" w:type="auto"/>
            <w:vAlign w:val="center"/>
            <w:hideMark/>
          </w:tcPr>
          <w:p w14:paraId="45F0850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2D255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FEE188" w14:textId="77777777" w:rsidR="001B3899" w:rsidRDefault="003D0EF4">
            <w:pPr>
              <w:rPr>
                <w:rFonts w:eastAsia="Times New Roman"/>
              </w:rPr>
            </w:pPr>
            <w:r>
              <w:rPr>
                <w:rFonts w:eastAsia="Times New Roman"/>
              </w:rPr>
              <w:t xml:space="preserve">0 </w:t>
            </w:r>
          </w:p>
        </w:tc>
        <w:tc>
          <w:tcPr>
            <w:tcW w:w="0" w:type="auto"/>
            <w:vAlign w:val="center"/>
            <w:hideMark/>
          </w:tcPr>
          <w:p w14:paraId="221F1791" w14:textId="77777777" w:rsidR="001B3899" w:rsidRDefault="003D0EF4">
            <w:pPr>
              <w:rPr>
                <w:rFonts w:eastAsia="Times New Roman"/>
              </w:rPr>
            </w:pPr>
            <w:r>
              <w:rPr>
                <w:rFonts w:eastAsia="Times New Roman"/>
              </w:rPr>
              <w:t xml:space="preserve">0% </w:t>
            </w:r>
          </w:p>
        </w:tc>
        <w:tc>
          <w:tcPr>
            <w:tcW w:w="0" w:type="auto"/>
            <w:vAlign w:val="center"/>
            <w:hideMark/>
          </w:tcPr>
          <w:p w14:paraId="1DD7E48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65DFA2" w14:textId="77777777" w:rsidR="001B3899" w:rsidRDefault="003D0EF4">
            <w:pPr>
              <w:rPr>
                <w:rFonts w:eastAsia="Times New Roman"/>
              </w:rPr>
            </w:pPr>
            <w:r>
              <w:rPr>
                <w:rFonts w:eastAsia="Times New Roman"/>
              </w:rPr>
              <w:t xml:space="preserve">0% </w:t>
            </w:r>
          </w:p>
        </w:tc>
        <w:tc>
          <w:tcPr>
            <w:tcW w:w="0" w:type="auto"/>
            <w:vAlign w:val="center"/>
            <w:hideMark/>
          </w:tcPr>
          <w:p w14:paraId="25414197" w14:textId="77777777" w:rsidR="001B3899" w:rsidRDefault="003D0EF4">
            <w:pPr>
              <w:rPr>
                <w:rFonts w:eastAsia="Times New Roman"/>
              </w:rPr>
            </w:pPr>
            <w:r>
              <w:rPr>
                <w:rFonts w:eastAsia="Times New Roman"/>
              </w:rPr>
              <w:t xml:space="preserve">0% </w:t>
            </w:r>
          </w:p>
        </w:tc>
      </w:tr>
      <w:tr w:rsidR="001B3899" w14:paraId="2BB60ABE" w14:textId="77777777">
        <w:trPr>
          <w:divId w:val="114837436"/>
          <w:tblCellSpacing w:w="15" w:type="dxa"/>
        </w:trPr>
        <w:tc>
          <w:tcPr>
            <w:tcW w:w="0" w:type="auto"/>
            <w:gridSpan w:val="9"/>
            <w:tcBorders>
              <w:bottom w:val="single" w:sz="6" w:space="0" w:color="auto"/>
            </w:tcBorders>
            <w:vAlign w:val="center"/>
            <w:hideMark/>
          </w:tcPr>
          <w:p w14:paraId="232709F7" w14:textId="77777777" w:rsidR="001B3899" w:rsidRDefault="001B3899">
            <w:pPr>
              <w:rPr>
                <w:rFonts w:eastAsia="Times New Roman"/>
              </w:rPr>
            </w:pPr>
          </w:p>
        </w:tc>
      </w:tr>
      <w:tr w:rsidR="001B3899" w14:paraId="79F1EE4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1C6F5D7" w14:textId="77777777" w:rsidR="001B3899" w:rsidRDefault="003D0EF4">
            <w:pPr>
              <w:rPr>
                <w:rFonts w:eastAsia="Times New Roman"/>
              </w:rPr>
            </w:pPr>
            <w:r>
              <w:rPr>
                <w:rFonts w:eastAsia="Times New Roman"/>
              </w:rPr>
              <w:t xml:space="preserve">Walk-Transit </w:t>
            </w:r>
          </w:p>
        </w:tc>
        <w:tc>
          <w:tcPr>
            <w:tcW w:w="0" w:type="auto"/>
            <w:vAlign w:val="center"/>
            <w:hideMark/>
          </w:tcPr>
          <w:p w14:paraId="48D1F247" w14:textId="77777777" w:rsidR="001B3899" w:rsidRDefault="003D0EF4">
            <w:pPr>
              <w:rPr>
                <w:rFonts w:eastAsia="Times New Roman"/>
              </w:rPr>
            </w:pPr>
            <w:r>
              <w:rPr>
                <w:rFonts w:eastAsia="Times New Roman"/>
              </w:rPr>
              <w:t xml:space="preserve">29,204 </w:t>
            </w:r>
          </w:p>
        </w:tc>
        <w:tc>
          <w:tcPr>
            <w:tcW w:w="0" w:type="auto"/>
            <w:vAlign w:val="center"/>
            <w:hideMark/>
          </w:tcPr>
          <w:p w14:paraId="394857FA" w14:textId="77777777" w:rsidR="001B3899" w:rsidRDefault="003D0EF4">
            <w:pPr>
              <w:rPr>
                <w:rFonts w:eastAsia="Times New Roman"/>
              </w:rPr>
            </w:pPr>
            <w:r>
              <w:rPr>
                <w:rFonts w:eastAsia="Times New Roman"/>
              </w:rPr>
              <w:t xml:space="preserve">12,300 </w:t>
            </w:r>
          </w:p>
        </w:tc>
        <w:tc>
          <w:tcPr>
            <w:tcW w:w="0" w:type="auto"/>
            <w:tcBorders>
              <w:right w:val="single" w:sz="6" w:space="0" w:color="auto"/>
            </w:tcBorders>
            <w:vAlign w:val="center"/>
            <w:hideMark/>
          </w:tcPr>
          <w:p w14:paraId="2763D58F" w14:textId="77777777" w:rsidR="001B3899" w:rsidRDefault="003D0EF4">
            <w:pPr>
              <w:rPr>
                <w:rFonts w:eastAsia="Times New Roman"/>
              </w:rPr>
            </w:pPr>
            <w:r>
              <w:rPr>
                <w:rFonts w:eastAsia="Times New Roman"/>
              </w:rPr>
              <w:t xml:space="preserve">12,677 </w:t>
            </w:r>
          </w:p>
        </w:tc>
        <w:tc>
          <w:tcPr>
            <w:tcW w:w="0" w:type="auto"/>
            <w:tcBorders>
              <w:right w:val="single" w:sz="6" w:space="0" w:color="auto"/>
            </w:tcBorders>
            <w:vAlign w:val="center"/>
            <w:hideMark/>
          </w:tcPr>
          <w:p w14:paraId="3C048A38" w14:textId="77777777" w:rsidR="001B3899" w:rsidRDefault="003D0EF4">
            <w:pPr>
              <w:rPr>
                <w:rFonts w:eastAsia="Times New Roman"/>
              </w:rPr>
            </w:pPr>
            <w:r>
              <w:rPr>
                <w:rFonts w:eastAsia="Times New Roman"/>
              </w:rPr>
              <w:t xml:space="preserve">54,181 </w:t>
            </w:r>
          </w:p>
        </w:tc>
        <w:tc>
          <w:tcPr>
            <w:tcW w:w="0" w:type="auto"/>
            <w:vAlign w:val="center"/>
            <w:hideMark/>
          </w:tcPr>
          <w:p w14:paraId="153753D3" w14:textId="77777777" w:rsidR="001B3899" w:rsidRDefault="003D0EF4">
            <w:pPr>
              <w:rPr>
                <w:rFonts w:eastAsia="Times New Roman"/>
              </w:rPr>
            </w:pPr>
            <w:r>
              <w:rPr>
                <w:rFonts w:eastAsia="Times New Roman"/>
              </w:rPr>
              <w:t xml:space="preserve">54% </w:t>
            </w:r>
          </w:p>
        </w:tc>
        <w:tc>
          <w:tcPr>
            <w:tcW w:w="0" w:type="auto"/>
            <w:vAlign w:val="center"/>
            <w:hideMark/>
          </w:tcPr>
          <w:p w14:paraId="06977217"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7B0084D0" w14:textId="77777777" w:rsidR="001B3899" w:rsidRDefault="003D0EF4">
            <w:pPr>
              <w:rPr>
                <w:rFonts w:eastAsia="Times New Roman"/>
              </w:rPr>
            </w:pPr>
            <w:r>
              <w:rPr>
                <w:rFonts w:eastAsia="Times New Roman"/>
              </w:rPr>
              <w:t xml:space="preserve">1% </w:t>
            </w:r>
          </w:p>
        </w:tc>
        <w:tc>
          <w:tcPr>
            <w:tcW w:w="0" w:type="auto"/>
            <w:vAlign w:val="center"/>
            <w:hideMark/>
          </w:tcPr>
          <w:p w14:paraId="5DF4230F" w14:textId="77777777" w:rsidR="001B3899" w:rsidRDefault="003D0EF4">
            <w:pPr>
              <w:rPr>
                <w:rFonts w:eastAsia="Times New Roman"/>
              </w:rPr>
            </w:pPr>
            <w:r>
              <w:rPr>
                <w:rFonts w:eastAsia="Times New Roman"/>
              </w:rPr>
              <w:t xml:space="preserve">3% </w:t>
            </w:r>
          </w:p>
        </w:tc>
      </w:tr>
      <w:tr w:rsidR="001B3899" w14:paraId="34D3182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14E44D3" w14:textId="77777777" w:rsidR="001B3899" w:rsidRDefault="003D0EF4">
            <w:pPr>
              <w:rPr>
                <w:rFonts w:eastAsia="Times New Roman"/>
              </w:rPr>
            </w:pPr>
            <w:r>
              <w:rPr>
                <w:rFonts w:eastAsia="Times New Roman"/>
              </w:rPr>
              <w:t xml:space="preserve">PNR-Transit </w:t>
            </w:r>
          </w:p>
        </w:tc>
        <w:tc>
          <w:tcPr>
            <w:tcW w:w="0" w:type="auto"/>
            <w:vAlign w:val="center"/>
            <w:hideMark/>
          </w:tcPr>
          <w:p w14:paraId="42B32D64" w14:textId="77777777" w:rsidR="001B3899" w:rsidRDefault="003D0EF4">
            <w:pPr>
              <w:rPr>
                <w:rFonts w:eastAsia="Times New Roman"/>
              </w:rPr>
            </w:pPr>
            <w:r>
              <w:rPr>
                <w:rFonts w:eastAsia="Times New Roman"/>
              </w:rPr>
              <w:t xml:space="preserve">0 </w:t>
            </w:r>
          </w:p>
        </w:tc>
        <w:tc>
          <w:tcPr>
            <w:tcW w:w="0" w:type="auto"/>
            <w:vAlign w:val="center"/>
            <w:hideMark/>
          </w:tcPr>
          <w:p w14:paraId="6EE12DE4" w14:textId="77777777" w:rsidR="001B3899" w:rsidRDefault="003D0EF4">
            <w:pPr>
              <w:rPr>
                <w:rFonts w:eastAsia="Times New Roman"/>
              </w:rPr>
            </w:pPr>
            <w:r>
              <w:rPr>
                <w:rFonts w:eastAsia="Times New Roman"/>
              </w:rPr>
              <w:t xml:space="preserve">2,638 </w:t>
            </w:r>
          </w:p>
        </w:tc>
        <w:tc>
          <w:tcPr>
            <w:tcW w:w="0" w:type="auto"/>
            <w:tcBorders>
              <w:right w:val="single" w:sz="6" w:space="0" w:color="auto"/>
            </w:tcBorders>
            <w:vAlign w:val="center"/>
            <w:hideMark/>
          </w:tcPr>
          <w:p w14:paraId="4FAA787E" w14:textId="77777777" w:rsidR="001B3899" w:rsidRDefault="003D0EF4">
            <w:pPr>
              <w:rPr>
                <w:rFonts w:eastAsia="Times New Roman"/>
              </w:rPr>
            </w:pPr>
            <w:r>
              <w:rPr>
                <w:rFonts w:eastAsia="Times New Roman"/>
              </w:rPr>
              <w:t xml:space="preserve">13,028 </w:t>
            </w:r>
          </w:p>
        </w:tc>
        <w:tc>
          <w:tcPr>
            <w:tcW w:w="0" w:type="auto"/>
            <w:tcBorders>
              <w:right w:val="single" w:sz="6" w:space="0" w:color="auto"/>
            </w:tcBorders>
            <w:vAlign w:val="center"/>
            <w:hideMark/>
          </w:tcPr>
          <w:p w14:paraId="59DD4C91" w14:textId="77777777" w:rsidR="001B3899" w:rsidRDefault="003D0EF4">
            <w:pPr>
              <w:rPr>
                <w:rFonts w:eastAsia="Times New Roman"/>
              </w:rPr>
            </w:pPr>
            <w:r>
              <w:rPr>
                <w:rFonts w:eastAsia="Times New Roman"/>
              </w:rPr>
              <w:t xml:space="preserve">15,666 </w:t>
            </w:r>
          </w:p>
        </w:tc>
        <w:tc>
          <w:tcPr>
            <w:tcW w:w="0" w:type="auto"/>
            <w:vAlign w:val="center"/>
            <w:hideMark/>
          </w:tcPr>
          <w:p w14:paraId="19CF4BDE" w14:textId="77777777" w:rsidR="001B3899" w:rsidRDefault="003D0EF4">
            <w:pPr>
              <w:rPr>
                <w:rFonts w:eastAsia="Times New Roman"/>
              </w:rPr>
            </w:pPr>
            <w:r>
              <w:rPr>
                <w:rFonts w:eastAsia="Times New Roman"/>
              </w:rPr>
              <w:t xml:space="preserve">0% </w:t>
            </w:r>
          </w:p>
        </w:tc>
        <w:tc>
          <w:tcPr>
            <w:tcW w:w="0" w:type="auto"/>
            <w:vAlign w:val="center"/>
            <w:hideMark/>
          </w:tcPr>
          <w:p w14:paraId="409E3A6C"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1134129C" w14:textId="77777777" w:rsidR="001B3899" w:rsidRDefault="003D0EF4">
            <w:pPr>
              <w:rPr>
                <w:rFonts w:eastAsia="Times New Roman"/>
              </w:rPr>
            </w:pPr>
            <w:r>
              <w:rPr>
                <w:rFonts w:eastAsia="Times New Roman"/>
              </w:rPr>
              <w:t xml:space="preserve">1% </w:t>
            </w:r>
          </w:p>
        </w:tc>
        <w:tc>
          <w:tcPr>
            <w:tcW w:w="0" w:type="auto"/>
            <w:vAlign w:val="center"/>
            <w:hideMark/>
          </w:tcPr>
          <w:p w14:paraId="15BAA831" w14:textId="77777777" w:rsidR="001B3899" w:rsidRDefault="003D0EF4">
            <w:pPr>
              <w:rPr>
                <w:rFonts w:eastAsia="Times New Roman"/>
              </w:rPr>
            </w:pPr>
            <w:r>
              <w:rPr>
                <w:rFonts w:eastAsia="Times New Roman"/>
              </w:rPr>
              <w:t xml:space="preserve">1% </w:t>
            </w:r>
          </w:p>
        </w:tc>
      </w:tr>
      <w:tr w:rsidR="001B3899" w14:paraId="09B4315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1523410" w14:textId="77777777" w:rsidR="001B3899" w:rsidRDefault="003D0EF4">
            <w:pPr>
              <w:rPr>
                <w:rFonts w:eastAsia="Times New Roman"/>
              </w:rPr>
            </w:pPr>
            <w:r>
              <w:rPr>
                <w:rFonts w:eastAsia="Times New Roman"/>
              </w:rPr>
              <w:t xml:space="preserve">KNR-Transit </w:t>
            </w:r>
          </w:p>
        </w:tc>
        <w:tc>
          <w:tcPr>
            <w:tcW w:w="0" w:type="auto"/>
            <w:vAlign w:val="center"/>
            <w:hideMark/>
          </w:tcPr>
          <w:p w14:paraId="69A3FD83" w14:textId="77777777" w:rsidR="001B3899" w:rsidRDefault="003D0EF4">
            <w:pPr>
              <w:rPr>
                <w:rFonts w:eastAsia="Times New Roman"/>
              </w:rPr>
            </w:pPr>
            <w:r>
              <w:rPr>
                <w:rFonts w:eastAsia="Times New Roman"/>
              </w:rPr>
              <w:t xml:space="preserve">2,709 </w:t>
            </w:r>
          </w:p>
        </w:tc>
        <w:tc>
          <w:tcPr>
            <w:tcW w:w="0" w:type="auto"/>
            <w:vAlign w:val="center"/>
            <w:hideMark/>
          </w:tcPr>
          <w:p w14:paraId="5341712A" w14:textId="77777777" w:rsidR="001B3899" w:rsidRDefault="003D0EF4">
            <w:pPr>
              <w:rPr>
                <w:rFonts w:eastAsia="Times New Roman"/>
              </w:rPr>
            </w:pPr>
            <w:r>
              <w:rPr>
                <w:rFonts w:eastAsia="Times New Roman"/>
              </w:rPr>
              <w:t xml:space="preserve">3,826 </w:t>
            </w:r>
          </w:p>
        </w:tc>
        <w:tc>
          <w:tcPr>
            <w:tcW w:w="0" w:type="auto"/>
            <w:tcBorders>
              <w:right w:val="single" w:sz="6" w:space="0" w:color="auto"/>
            </w:tcBorders>
            <w:vAlign w:val="center"/>
            <w:hideMark/>
          </w:tcPr>
          <w:p w14:paraId="109F4BA7" w14:textId="77777777" w:rsidR="001B3899" w:rsidRDefault="003D0EF4">
            <w:pPr>
              <w:rPr>
                <w:rFonts w:eastAsia="Times New Roman"/>
              </w:rPr>
            </w:pPr>
            <w:r>
              <w:rPr>
                <w:rFonts w:eastAsia="Times New Roman"/>
              </w:rPr>
              <w:t xml:space="preserve">4,928 </w:t>
            </w:r>
          </w:p>
        </w:tc>
        <w:tc>
          <w:tcPr>
            <w:tcW w:w="0" w:type="auto"/>
            <w:tcBorders>
              <w:right w:val="single" w:sz="6" w:space="0" w:color="auto"/>
            </w:tcBorders>
            <w:vAlign w:val="center"/>
            <w:hideMark/>
          </w:tcPr>
          <w:p w14:paraId="4A25EEA7" w14:textId="77777777" w:rsidR="001B3899" w:rsidRDefault="003D0EF4">
            <w:pPr>
              <w:rPr>
                <w:rFonts w:eastAsia="Times New Roman"/>
              </w:rPr>
            </w:pPr>
            <w:r>
              <w:rPr>
                <w:rFonts w:eastAsia="Times New Roman"/>
              </w:rPr>
              <w:t xml:space="preserve">11,463 </w:t>
            </w:r>
          </w:p>
        </w:tc>
        <w:tc>
          <w:tcPr>
            <w:tcW w:w="0" w:type="auto"/>
            <w:vAlign w:val="center"/>
            <w:hideMark/>
          </w:tcPr>
          <w:p w14:paraId="2C416438" w14:textId="77777777" w:rsidR="001B3899" w:rsidRDefault="003D0EF4">
            <w:pPr>
              <w:rPr>
                <w:rFonts w:eastAsia="Times New Roman"/>
              </w:rPr>
            </w:pPr>
            <w:r>
              <w:rPr>
                <w:rFonts w:eastAsia="Times New Roman"/>
              </w:rPr>
              <w:t xml:space="preserve">5% </w:t>
            </w:r>
          </w:p>
        </w:tc>
        <w:tc>
          <w:tcPr>
            <w:tcW w:w="0" w:type="auto"/>
            <w:vAlign w:val="center"/>
            <w:hideMark/>
          </w:tcPr>
          <w:p w14:paraId="63AE933B"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3B5324F0" w14:textId="77777777" w:rsidR="001B3899" w:rsidRDefault="003D0EF4">
            <w:pPr>
              <w:rPr>
                <w:rFonts w:eastAsia="Times New Roman"/>
              </w:rPr>
            </w:pPr>
            <w:r>
              <w:rPr>
                <w:rFonts w:eastAsia="Times New Roman"/>
              </w:rPr>
              <w:t xml:space="preserve">0% </w:t>
            </w:r>
          </w:p>
        </w:tc>
        <w:tc>
          <w:tcPr>
            <w:tcW w:w="0" w:type="auto"/>
            <w:vAlign w:val="center"/>
            <w:hideMark/>
          </w:tcPr>
          <w:p w14:paraId="7FBCD13E" w14:textId="77777777" w:rsidR="001B3899" w:rsidRDefault="003D0EF4">
            <w:pPr>
              <w:rPr>
                <w:rFonts w:eastAsia="Times New Roman"/>
              </w:rPr>
            </w:pPr>
            <w:r>
              <w:rPr>
                <w:rFonts w:eastAsia="Times New Roman"/>
              </w:rPr>
              <w:t xml:space="preserve">1% </w:t>
            </w:r>
          </w:p>
        </w:tc>
      </w:tr>
      <w:tr w:rsidR="001B3899" w14:paraId="388EBFA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0D65762" w14:textId="77777777" w:rsidR="001B3899" w:rsidRDefault="003D0EF4">
            <w:pPr>
              <w:rPr>
                <w:rFonts w:eastAsia="Times New Roman"/>
              </w:rPr>
            </w:pPr>
            <w:r>
              <w:rPr>
                <w:rFonts w:eastAsia="Times New Roman"/>
              </w:rPr>
              <w:t xml:space="preserve">Premium Transit </w:t>
            </w:r>
          </w:p>
        </w:tc>
        <w:tc>
          <w:tcPr>
            <w:tcW w:w="0" w:type="auto"/>
            <w:vAlign w:val="center"/>
            <w:hideMark/>
          </w:tcPr>
          <w:p w14:paraId="19E336F3" w14:textId="77777777" w:rsidR="001B3899" w:rsidRDefault="003D0EF4">
            <w:pPr>
              <w:rPr>
                <w:rFonts w:eastAsia="Times New Roman"/>
              </w:rPr>
            </w:pPr>
            <w:r>
              <w:rPr>
                <w:rFonts w:eastAsia="Times New Roman"/>
              </w:rPr>
              <w:t xml:space="preserve">3,207 </w:t>
            </w:r>
          </w:p>
        </w:tc>
        <w:tc>
          <w:tcPr>
            <w:tcW w:w="0" w:type="auto"/>
            <w:vAlign w:val="center"/>
            <w:hideMark/>
          </w:tcPr>
          <w:p w14:paraId="3CBFD4C8" w14:textId="77777777" w:rsidR="001B3899" w:rsidRDefault="003D0EF4">
            <w:pPr>
              <w:rPr>
                <w:rFonts w:eastAsia="Times New Roman"/>
              </w:rPr>
            </w:pPr>
            <w:r>
              <w:rPr>
                <w:rFonts w:eastAsia="Times New Roman"/>
              </w:rPr>
              <w:t xml:space="preserve">6,606 </w:t>
            </w:r>
          </w:p>
        </w:tc>
        <w:tc>
          <w:tcPr>
            <w:tcW w:w="0" w:type="auto"/>
            <w:tcBorders>
              <w:right w:val="single" w:sz="6" w:space="0" w:color="auto"/>
            </w:tcBorders>
            <w:vAlign w:val="center"/>
            <w:hideMark/>
          </w:tcPr>
          <w:p w14:paraId="2652C198" w14:textId="77777777" w:rsidR="001B3899" w:rsidRDefault="003D0EF4">
            <w:pPr>
              <w:rPr>
                <w:rFonts w:eastAsia="Times New Roman"/>
              </w:rPr>
            </w:pPr>
            <w:r>
              <w:rPr>
                <w:rFonts w:eastAsia="Times New Roman"/>
              </w:rPr>
              <w:t xml:space="preserve">18,574 </w:t>
            </w:r>
          </w:p>
        </w:tc>
        <w:tc>
          <w:tcPr>
            <w:tcW w:w="0" w:type="auto"/>
            <w:tcBorders>
              <w:right w:val="single" w:sz="6" w:space="0" w:color="auto"/>
            </w:tcBorders>
            <w:vAlign w:val="center"/>
            <w:hideMark/>
          </w:tcPr>
          <w:p w14:paraId="4FD99BE4" w14:textId="77777777" w:rsidR="001B3899" w:rsidRDefault="003D0EF4">
            <w:pPr>
              <w:rPr>
                <w:rFonts w:eastAsia="Times New Roman"/>
              </w:rPr>
            </w:pPr>
            <w:r>
              <w:rPr>
                <w:rFonts w:eastAsia="Times New Roman"/>
              </w:rPr>
              <w:t xml:space="preserve">28,387 </w:t>
            </w:r>
          </w:p>
        </w:tc>
        <w:tc>
          <w:tcPr>
            <w:tcW w:w="0" w:type="auto"/>
            <w:vAlign w:val="center"/>
            <w:hideMark/>
          </w:tcPr>
          <w:p w14:paraId="6A3E5217" w14:textId="77777777" w:rsidR="001B3899" w:rsidRDefault="003D0EF4">
            <w:pPr>
              <w:rPr>
                <w:rFonts w:eastAsia="Times New Roman"/>
              </w:rPr>
            </w:pPr>
            <w:r>
              <w:rPr>
                <w:rFonts w:eastAsia="Times New Roman"/>
              </w:rPr>
              <w:t xml:space="preserve">6% </w:t>
            </w:r>
          </w:p>
        </w:tc>
        <w:tc>
          <w:tcPr>
            <w:tcW w:w="0" w:type="auto"/>
            <w:vAlign w:val="center"/>
            <w:hideMark/>
          </w:tcPr>
          <w:p w14:paraId="73E03B82"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7C57CD6E" w14:textId="77777777" w:rsidR="001B3899" w:rsidRDefault="003D0EF4">
            <w:pPr>
              <w:rPr>
                <w:rFonts w:eastAsia="Times New Roman"/>
              </w:rPr>
            </w:pPr>
            <w:r>
              <w:rPr>
                <w:rFonts w:eastAsia="Times New Roman"/>
              </w:rPr>
              <w:t xml:space="preserve">1% </w:t>
            </w:r>
          </w:p>
        </w:tc>
        <w:tc>
          <w:tcPr>
            <w:tcW w:w="0" w:type="auto"/>
            <w:vAlign w:val="center"/>
            <w:hideMark/>
          </w:tcPr>
          <w:p w14:paraId="4F70E1AE" w14:textId="77777777" w:rsidR="001B3899" w:rsidRDefault="003D0EF4">
            <w:pPr>
              <w:rPr>
                <w:rFonts w:eastAsia="Times New Roman"/>
              </w:rPr>
            </w:pPr>
            <w:r>
              <w:rPr>
                <w:rFonts w:eastAsia="Times New Roman"/>
              </w:rPr>
              <w:t xml:space="preserve">1% </w:t>
            </w:r>
          </w:p>
        </w:tc>
      </w:tr>
      <w:tr w:rsidR="001B3899" w14:paraId="414DCA98" w14:textId="77777777">
        <w:trPr>
          <w:divId w:val="114837436"/>
          <w:tblCellSpacing w:w="15" w:type="dxa"/>
        </w:trPr>
        <w:tc>
          <w:tcPr>
            <w:tcW w:w="0" w:type="auto"/>
            <w:gridSpan w:val="9"/>
            <w:tcBorders>
              <w:bottom w:val="single" w:sz="6" w:space="0" w:color="auto"/>
            </w:tcBorders>
            <w:vAlign w:val="center"/>
            <w:hideMark/>
          </w:tcPr>
          <w:p w14:paraId="575A6126" w14:textId="77777777" w:rsidR="001B3899" w:rsidRDefault="001B3899">
            <w:pPr>
              <w:rPr>
                <w:rFonts w:eastAsia="Times New Roman"/>
              </w:rPr>
            </w:pPr>
          </w:p>
        </w:tc>
      </w:tr>
      <w:tr w:rsidR="001B3899" w14:paraId="67BB137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061F040" w14:textId="77777777" w:rsidR="001B3899" w:rsidRDefault="003D0EF4">
            <w:pPr>
              <w:rPr>
                <w:rFonts w:eastAsia="Times New Roman"/>
              </w:rPr>
            </w:pPr>
            <w:commentRangeStart w:id="55"/>
            <w:commentRangeStart w:id="56"/>
            <w:r>
              <w:rPr>
                <w:rFonts w:eastAsia="Times New Roman"/>
              </w:rPr>
              <w:t xml:space="preserve">Total </w:t>
            </w:r>
          </w:p>
        </w:tc>
        <w:tc>
          <w:tcPr>
            <w:tcW w:w="0" w:type="auto"/>
            <w:vAlign w:val="center"/>
            <w:hideMark/>
          </w:tcPr>
          <w:p w14:paraId="284AA895" w14:textId="77777777" w:rsidR="001B3899" w:rsidRDefault="003D0EF4">
            <w:pPr>
              <w:rPr>
                <w:rFonts w:eastAsia="Times New Roman"/>
              </w:rPr>
            </w:pPr>
            <w:r>
              <w:rPr>
                <w:rFonts w:eastAsia="Times New Roman"/>
              </w:rPr>
              <w:t xml:space="preserve">54,110 </w:t>
            </w:r>
          </w:p>
        </w:tc>
        <w:tc>
          <w:tcPr>
            <w:tcW w:w="0" w:type="auto"/>
            <w:vAlign w:val="center"/>
            <w:hideMark/>
          </w:tcPr>
          <w:p w14:paraId="53323418" w14:textId="77777777" w:rsidR="001B3899" w:rsidRDefault="003D0EF4">
            <w:pPr>
              <w:rPr>
                <w:rFonts w:eastAsia="Times New Roman"/>
              </w:rPr>
            </w:pPr>
            <w:r>
              <w:rPr>
                <w:rFonts w:eastAsia="Times New Roman"/>
              </w:rPr>
              <w:t xml:space="preserve">257,646 </w:t>
            </w:r>
          </w:p>
        </w:tc>
        <w:tc>
          <w:tcPr>
            <w:tcW w:w="0" w:type="auto"/>
            <w:tcBorders>
              <w:right w:val="single" w:sz="6" w:space="0" w:color="auto"/>
            </w:tcBorders>
            <w:vAlign w:val="center"/>
            <w:hideMark/>
          </w:tcPr>
          <w:p w14:paraId="48056000" w14:textId="77777777" w:rsidR="001B3899" w:rsidRDefault="003D0EF4">
            <w:pPr>
              <w:rPr>
                <w:rFonts w:eastAsia="Times New Roman"/>
              </w:rPr>
            </w:pPr>
            <w:r>
              <w:rPr>
                <w:rFonts w:eastAsia="Times New Roman"/>
              </w:rPr>
              <w:t xml:space="preserve">1,591,793 </w:t>
            </w:r>
          </w:p>
        </w:tc>
        <w:tc>
          <w:tcPr>
            <w:tcW w:w="0" w:type="auto"/>
            <w:tcBorders>
              <w:right w:val="single" w:sz="6" w:space="0" w:color="auto"/>
            </w:tcBorders>
            <w:vAlign w:val="center"/>
            <w:hideMark/>
          </w:tcPr>
          <w:p w14:paraId="1140AD54" w14:textId="77777777" w:rsidR="001B3899" w:rsidRDefault="003D0EF4">
            <w:pPr>
              <w:rPr>
                <w:rFonts w:eastAsia="Times New Roman"/>
              </w:rPr>
            </w:pPr>
            <w:r>
              <w:rPr>
                <w:rFonts w:eastAsia="Times New Roman"/>
              </w:rPr>
              <w:t xml:space="preserve">1,903,549 </w:t>
            </w:r>
          </w:p>
        </w:tc>
        <w:tc>
          <w:tcPr>
            <w:tcW w:w="0" w:type="auto"/>
            <w:vAlign w:val="center"/>
            <w:hideMark/>
          </w:tcPr>
          <w:p w14:paraId="7946345F" w14:textId="77777777" w:rsidR="001B3899" w:rsidRDefault="003D0EF4">
            <w:pPr>
              <w:rPr>
                <w:rFonts w:eastAsia="Times New Roman"/>
              </w:rPr>
            </w:pPr>
            <w:r>
              <w:rPr>
                <w:rFonts w:eastAsia="Times New Roman"/>
              </w:rPr>
              <w:t xml:space="preserve">100% </w:t>
            </w:r>
          </w:p>
        </w:tc>
        <w:tc>
          <w:tcPr>
            <w:tcW w:w="0" w:type="auto"/>
            <w:vAlign w:val="center"/>
            <w:hideMark/>
          </w:tcPr>
          <w:p w14:paraId="15541DF2"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570D8316" w14:textId="77777777" w:rsidR="001B3899" w:rsidRDefault="003D0EF4">
            <w:pPr>
              <w:rPr>
                <w:rFonts w:eastAsia="Times New Roman"/>
              </w:rPr>
            </w:pPr>
            <w:r>
              <w:rPr>
                <w:rFonts w:eastAsia="Times New Roman"/>
              </w:rPr>
              <w:t xml:space="preserve">100% </w:t>
            </w:r>
          </w:p>
        </w:tc>
        <w:tc>
          <w:tcPr>
            <w:tcW w:w="0" w:type="auto"/>
            <w:vAlign w:val="center"/>
            <w:hideMark/>
          </w:tcPr>
          <w:p w14:paraId="3C6AC958" w14:textId="77777777" w:rsidR="001B3899" w:rsidRDefault="003D0EF4">
            <w:pPr>
              <w:rPr>
                <w:rFonts w:eastAsia="Times New Roman"/>
              </w:rPr>
            </w:pPr>
            <w:r>
              <w:rPr>
                <w:rFonts w:eastAsia="Times New Roman"/>
              </w:rPr>
              <w:t xml:space="preserve">100% </w:t>
            </w:r>
            <w:commentRangeEnd w:id="55"/>
            <w:r w:rsidR="002B1ABB">
              <w:rPr>
                <w:rStyle w:val="CommentReference"/>
              </w:rPr>
              <w:commentReference w:id="55"/>
            </w:r>
            <w:r w:rsidR="004040AF">
              <w:rPr>
                <w:rStyle w:val="CommentReference"/>
              </w:rPr>
              <w:commentReference w:id="56"/>
            </w:r>
          </w:p>
        </w:tc>
      </w:tr>
      <w:commentRangeEnd w:id="56"/>
    </w:tbl>
    <w:p w14:paraId="0EE624DB"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00"/>
        <w:gridCol w:w="967"/>
        <w:gridCol w:w="967"/>
        <w:gridCol w:w="855"/>
        <w:gridCol w:w="620"/>
        <w:gridCol w:w="967"/>
        <w:gridCol w:w="967"/>
        <w:gridCol w:w="635"/>
      </w:tblGrid>
      <w:tr w:rsidR="001B3899" w14:paraId="357EAA37" w14:textId="77777777">
        <w:trPr>
          <w:divId w:val="114837436"/>
          <w:tblHeader/>
          <w:tblCellSpacing w:w="15" w:type="dxa"/>
        </w:trPr>
        <w:tc>
          <w:tcPr>
            <w:tcW w:w="0" w:type="auto"/>
            <w:gridSpan w:val="9"/>
            <w:tcBorders>
              <w:top w:val="nil"/>
              <w:left w:val="nil"/>
              <w:bottom w:val="nil"/>
              <w:right w:val="nil"/>
            </w:tcBorders>
            <w:vAlign w:val="center"/>
            <w:hideMark/>
          </w:tcPr>
          <w:p w14:paraId="2E20A5A0" w14:textId="77777777" w:rsidR="001B3899" w:rsidRDefault="003D0EF4">
            <w:pPr>
              <w:jc w:val="center"/>
              <w:rPr>
                <w:rFonts w:eastAsia="Times New Roman"/>
              </w:rPr>
            </w:pPr>
            <w:r>
              <w:rPr>
                <w:rFonts w:eastAsia="Times New Roman"/>
              </w:rPr>
              <w:t xml:space="preserve">Table 3-15c. Tour Mode Choice - Observed Mode Shares University Tours </w:t>
            </w:r>
          </w:p>
        </w:tc>
      </w:tr>
      <w:tr w:rsidR="001B3899" w14:paraId="76BA2A41" w14:textId="77777777">
        <w:trPr>
          <w:divId w:val="114837436"/>
          <w:tblHeader/>
          <w:tblCellSpacing w:w="15" w:type="dxa"/>
        </w:trPr>
        <w:tc>
          <w:tcPr>
            <w:tcW w:w="0" w:type="auto"/>
            <w:vAlign w:val="center"/>
            <w:hideMark/>
          </w:tcPr>
          <w:p w14:paraId="5754D792"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6CDEE2D7"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3DB1340A"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522626B1"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CA743F2"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7E6671D"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3D0EB953"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8E86D4E"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07B64678" w14:textId="77777777" w:rsidR="001B3899" w:rsidRDefault="003D0EF4">
            <w:pPr>
              <w:rPr>
                <w:rFonts w:eastAsia="Times New Roman"/>
                <w:b/>
                <w:bCs/>
              </w:rPr>
            </w:pPr>
            <w:r>
              <w:rPr>
                <w:rFonts w:eastAsia="Times New Roman"/>
                <w:b/>
                <w:bCs/>
              </w:rPr>
              <w:t xml:space="preserve">Total </w:t>
            </w:r>
          </w:p>
        </w:tc>
      </w:tr>
      <w:tr w:rsidR="001B3899" w14:paraId="504276EA" w14:textId="77777777">
        <w:trPr>
          <w:divId w:val="114837436"/>
          <w:tblCellSpacing w:w="15" w:type="dxa"/>
        </w:trPr>
        <w:tc>
          <w:tcPr>
            <w:tcW w:w="0" w:type="auto"/>
            <w:gridSpan w:val="9"/>
            <w:tcBorders>
              <w:bottom w:val="single" w:sz="6" w:space="0" w:color="auto"/>
            </w:tcBorders>
            <w:vAlign w:val="center"/>
            <w:hideMark/>
          </w:tcPr>
          <w:p w14:paraId="5EF3F673" w14:textId="77777777" w:rsidR="001B3899" w:rsidRDefault="001B3899">
            <w:pPr>
              <w:rPr>
                <w:rFonts w:eastAsia="Times New Roman"/>
                <w:b/>
                <w:bCs/>
              </w:rPr>
            </w:pPr>
          </w:p>
        </w:tc>
      </w:tr>
      <w:tr w:rsidR="001B3899" w14:paraId="3049DCD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0D8C062" w14:textId="77777777" w:rsidR="001B3899" w:rsidRDefault="003D0EF4">
            <w:pPr>
              <w:rPr>
                <w:rFonts w:eastAsia="Times New Roman"/>
              </w:rPr>
            </w:pPr>
            <w:r>
              <w:rPr>
                <w:rFonts w:eastAsia="Times New Roman"/>
              </w:rPr>
              <w:t xml:space="preserve">Drive Alone </w:t>
            </w:r>
          </w:p>
        </w:tc>
        <w:tc>
          <w:tcPr>
            <w:tcW w:w="0" w:type="auto"/>
            <w:vAlign w:val="center"/>
            <w:hideMark/>
          </w:tcPr>
          <w:p w14:paraId="36592D1E" w14:textId="77777777" w:rsidR="001B3899" w:rsidRDefault="003D0EF4">
            <w:pPr>
              <w:rPr>
                <w:rFonts w:eastAsia="Times New Roman"/>
              </w:rPr>
            </w:pPr>
            <w:r>
              <w:rPr>
                <w:rFonts w:eastAsia="Times New Roman"/>
              </w:rPr>
              <w:t xml:space="preserve">0 </w:t>
            </w:r>
          </w:p>
        </w:tc>
        <w:tc>
          <w:tcPr>
            <w:tcW w:w="0" w:type="auto"/>
            <w:vAlign w:val="center"/>
            <w:hideMark/>
          </w:tcPr>
          <w:p w14:paraId="1624B69C" w14:textId="77777777" w:rsidR="001B3899" w:rsidRDefault="003D0EF4">
            <w:pPr>
              <w:rPr>
                <w:rFonts w:eastAsia="Times New Roman"/>
              </w:rPr>
            </w:pPr>
            <w:r>
              <w:rPr>
                <w:rFonts w:eastAsia="Times New Roman"/>
              </w:rPr>
              <w:t xml:space="preserve">5,277 </w:t>
            </w:r>
          </w:p>
        </w:tc>
        <w:tc>
          <w:tcPr>
            <w:tcW w:w="0" w:type="auto"/>
            <w:tcBorders>
              <w:right w:val="single" w:sz="6" w:space="0" w:color="auto"/>
            </w:tcBorders>
            <w:vAlign w:val="center"/>
            <w:hideMark/>
          </w:tcPr>
          <w:p w14:paraId="197E48EE" w14:textId="77777777" w:rsidR="001B3899" w:rsidRDefault="003D0EF4">
            <w:pPr>
              <w:rPr>
                <w:rFonts w:eastAsia="Times New Roman"/>
              </w:rPr>
            </w:pPr>
            <w:r>
              <w:rPr>
                <w:rFonts w:eastAsia="Times New Roman"/>
              </w:rPr>
              <w:t xml:space="preserve">53,291 </w:t>
            </w:r>
          </w:p>
        </w:tc>
        <w:tc>
          <w:tcPr>
            <w:tcW w:w="0" w:type="auto"/>
            <w:tcBorders>
              <w:right w:val="single" w:sz="6" w:space="0" w:color="auto"/>
            </w:tcBorders>
            <w:vAlign w:val="center"/>
            <w:hideMark/>
          </w:tcPr>
          <w:p w14:paraId="1CC0862A" w14:textId="77777777" w:rsidR="001B3899" w:rsidRDefault="003D0EF4">
            <w:pPr>
              <w:rPr>
                <w:rFonts w:eastAsia="Times New Roman"/>
              </w:rPr>
            </w:pPr>
            <w:r>
              <w:rPr>
                <w:rFonts w:eastAsia="Times New Roman"/>
              </w:rPr>
              <w:t xml:space="preserve">58,568 </w:t>
            </w:r>
          </w:p>
        </w:tc>
        <w:tc>
          <w:tcPr>
            <w:tcW w:w="0" w:type="auto"/>
            <w:vAlign w:val="center"/>
            <w:hideMark/>
          </w:tcPr>
          <w:p w14:paraId="20E7B979" w14:textId="77777777" w:rsidR="001B3899" w:rsidRDefault="003D0EF4">
            <w:pPr>
              <w:rPr>
                <w:rFonts w:eastAsia="Times New Roman"/>
              </w:rPr>
            </w:pPr>
            <w:r>
              <w:rPr>
                <w:rFonts w:eastAsia="Times New Roman"/>
              </w:rPr>
              <w:t xml:space="preserve">0% </w:t>
            </w:r>
          </w:p>
        </w:tc>
        <w:tc>
          <w:tcPr>
            <w:tcW w:w="0" w:type="auto"/>
            <w:vAlign w:val="center"/>
            <w:hideMark/>
          </w:tcPr>
          <w:p w14:paraId="74C323FB" w14:textId="77777777" w:rsidR="001B3899" w:rsidRDefault="003D0EF4">
            <w:pPr>
              <w:rPr>
                <w:rFonts w:eastAsia="Times New Roman"/>
              </w:rPr>
            </w:pPr>
            <w:r>
              <w:rPr>
                <w:rFonts w:eastAsia="Times New Roman"/>
              </w:rPr>
              <w:t xml:space="preserve">44% </w:t>
            </w:r>
          </w:p>
        </w:tc>
        <w:tc>
          <w:tcPr>
            <w:tcW w:w="0" w:type="auto"/>
            <w:tcBorders>
              <w:right w:val="single" w:sz="6" w:space="0" w:color="auto"/>
            </w:tcBorders>
            <w:vAlign w:val="center"/>
            <w:hideMark/>
          </w:tcPr>
          <w:p w14:paraId="7D4849E4" w14:textId="77777777" w:rsidR="001B3899" w:rsidRDefault="003D0EF4">
            <w:pPr>
              <w:rPr>
                <w:rFonts w:eastAsia="Times New Roman"/>
              </w:rPr>
            </w:pPr>
            <w:r>
              <w:rPr>
                <w:rFonts w:eastAsia="Times New Roman"/>
              </w:rPr>
              <w:t xml:space="preserve">66% </w:t>
            </w:r>
          </w:p>
        </w:tc>
        <w:tc>
          <w:tcPr>
            <w:tcW w:w="0" w:type="auto"/>
            <w:vAlign w:val="center"/>
            <w:hideMark/>
          </w:tcPr>
          <w:p w14:paraId="5947BDD1" w14:textId="77777777" w:rsidR="001B3899" w:rsidRDefault="003D0EF4">
            <w:pPr>
              <w:rPr>
                <w:rFonts w:eastAsia="Times New Roman"/>
              </w:rPr>
            </w:pPr>
            <w:r>
              <w:rPr>
                <w:rFonts w:eastAsia="Times New Roman"/>
              </w:rPr>
              <w:t xml:space="preserve">58% </w:t>
            </w:r>
          </w:p>
        </w:tc>
      </w:tr>
      <w:tr w:rsidR="001B3899" w14:paraId="39EB27E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CAAA6E9" w14:textId="6DB07808" w:rsidR="001B3899" w:rsidRDefault="003D0EF4">
            <w:pPr>
              <w:rPr>
                <w:rFonts w:eastAsia="Times New Roman"/>
              </w:rPr>
            </w:pPr>
            <w:r>
              <w:rPr>
                <w:rFonts w:eastAsia="Times New Roman"/>
              </w:rPr>
              <w:t>Shared</w:t>
            </w:r>
            <w:ins w:id="57" w:author="Kyeil Kim" w:date="2019-04-25T10:24:00Z">
              <w:r w:rsidR="00581AE5">
                <w:rPr>
                  <w:rFonts w:eastAsia="Times New Roman"/>
                </w:rPr>
                <w:t xml:space="preserve"> </w:t>
              </w:r>
            </w:ins>
            <w:r>
              <w:rPr>
                <w:rFonts w:eastAsia="Times New Roman"/>
              </w:rPr>
              <w:t xml:space="preserve">2 </w:t>
            </w:r>
          </w:p>
        </w:tc>
        <w:tc>
          <w:tcPr>
            <w:tcW w:w="0" w:type="auto"/>
            <w:vAlign w:val="center"/>
            <w:hideMark/>
          </w:tcPr>
          <w:p w14:paraId="59D1FAF4" w14:textId="77777777" w:rsidR="001B3899" w:rsidRDefault="003D0EF4">
            <w:pPr>
              <w:rPr>
                <w:rFonts w:eastAsia="Times New Roman"/>
              </w:rPr>
            </w:pPr>
            <w:r>
              <w:rPr>
                <w:rFonts w:eastAsia="Times New Roman"/>
              </w:rPr>
              <w:t xml:space="preserve">0 </w:t>
            </w:r>
          </w:p>
        </w:tc>
        <w:tc>
          <w:tcPr>
            <w:tcW w:w="0" w:type="auto"/>
            <w:vAlign w:val="center"/>
            <w:hideMark/>
          </w:tcPr>
          <w:p w14:paraId="67955953" w14:textId="77777777" w:rsidR="001B3899" w:rsidRDefault="003D0EF4">
            <w:pPr>
              <w:rPr>
                <w:rFonts w:eastAsia="Times New Roman"/>
              </w:rPr>
            </w:pPr>
            <w:r>
              <w:rPr>
                <w:rFonts w:eastAsia="Times New Roman"/>
              </w:rPr>
              <w:t xml:space="preserve">1,130 </w:t>
            </w:r>
          </w:p>
        </w:tc>
        <w:tc>
          <w:tcPr>
            <w:tcW w:w="0" w:type="auto"/>
            <w:tcBorders>
              <w:right w:val="single" w:sz="6" w:space="0" w:color="auto"/>
            </w:tcBorders>
            <w:vAlign w:val="center"/>
            <w:hideMark/>
          </w:tcPr>
          <w:p w14:paraId="6790BA90" w14:textId="77777777" w:rsidR="001B3899" w:rsidRDefault="003D0EF4">
            <w:pPr>
              <w:rPr>
                <w:rFonts w:eastAsia="Times New Roman"/>
              </w:rPr>
            </w:pPr>
            <w:r>
              <w:rPr>
                <w:rFonts w:eastAsia="Times New Roman"/>
              </w:rPr>
              <w:t xml:space="preserve">13,512 </w:t>
            </w:r>
          </w:p>
        </w:tc>
        <w:tc>
          <w:tcPr>
            <w:tcW w:w="0" w:type="auto"/>
            <w:tcBorders>
              <w:right w:val="single" w:sz="6" w:space="0" w:color="auto"/>
            </w:tcBorders>
            <w:vAlign w:val="center"/>
            <w:hideMark/>
          </w:tcPr>
          <w:p w14:paraId="3652185B" w14:textId="77777777" w:rsidR="001B3899" w:rsidRDefault="003D0EF4">
            <w:pPr>
              <w:rPr>
                <w:rFonts w:eastAsia="Times New Roman"/>
              </w:rPr>
            </w:pPr>
            <w:r>
              <w:rPr>
                <w:rFonts w:eastAsia="Times New Roman"/>
              </w:rPr>
              <w:t xml:space="preserve">14,642 </w:t>
            </w:r>
          </w:p>
        </w:tc>
        <w:tc>
          <w:tcPr>
            <w:tcW w:w="0" w:type="auto"/>
            <w:vAlign w:val="center"/>
            <w:hideMark/>
          </w:tcPr>
          <w:p w14:paraId="067D2012" w14:textId="77777777" w:rsidR="001B3899" w:rsidRDefault="003D0EF4">
            <w:pPr>
              <w:rPr>
                <w:rFonts w:eastAsia="Times New Roman"/>
              </w:rPr>
            </w:pPr>
            <w:r>
              <w:rPr>
                <w:rFonts w:eastAsia="Times New Roman"/>
              </w:rPr>
              <w:t xml:space="preserve">0% </w:t>
            </w:r>
          </w:p>
        </w:tc>
        <w:tc>
          <w:tcPr>
            <w:tcW w:w="0" w:type="auto"/>
            <w:vAlign w:val="center"/>
            <w:hideMark/>
          </w:tcPr>
          <w:p w14:paraId="0944112F"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1353E5DC" w14:textId="77777777" w:rsidR="001B3899" w:rsidRDefault="003D0EF4">
            <w:pPr>
              <w:rPr>
                <w:rFonts w:eastAsia="Times New Roman"/>
              </w:rPr>
            </w:pPr>
            <w:r>
              <w:rPr>
                <w:rFonts w:eastAsia="Times New Roman"/>
              </w:rPr>
              <w:t xml:space="preserve">17% </w:t>
            </w:r>
          </w:p>
        </w:tc>
        <w:tc>
          <w:tcPr>
            <w:tcW w:w="0" w:type="auto"/>
            <w:vAlign w:val="center"/>
            <w:hideMark/>
          </w:tcPr>
          <w:p w14:paraId="14A5DBBA" w14:textId="77777777" w:rsidR="001B3899" w:rsidRDefault="003D0EF4">
            <w:pPr>
              <w:rPr>
                <w:rFonts w:eastAsia="Times New Roman"/>
              </w:rPr>
            </w:pPr>
            <w:r>
              <w:rPr>
                <w:rFonts w:eastAsia="Times New Roman"/>
              </w:rPr>
              <w:t xml:space="preserve">15% </w:t>
            </w:r>
          </w:p>
        </w:tc>
      </w:tr>
      <w:tr w:rsidR="001B3899" w14:paraId="0C2DA43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D662DF2" w14:textId="25F9B202" w:rsidR="001B3899" w:rsidRDefault="003D0EF4">
            <w:pPr>
              <w:rPr>
                <w:rFonts w:eastAsia="Times New Roman"/>
              </w:rPr>
            </w:pPr>
            <w:r>
              <w:rPr>
                <w:rFonts w:eastAsia="Times New Roman"/>
              </w:rPr>
              <w:t>Shared</w:t>
            </w:r>
            <w:ins w:id="58" w:author="Kyeil Kim" w:date="2019-04-25T10:24:00Z">
              <w:r w:rsidR="00581AE5">
                <w:rPr>
                  <w:rFonts w:eastAsia="Times New Roman"/>
                </w:rPr>
                <w:t xml:space="preserve"> </w:t>
              </w:r>
            </w:ins>
            <w:r>
              <w:rPr>
                <w:rFonts w:eastAsia="Times New Roman"/>
              </w:rPr>
              <w:t xml:space="preserve">3+ </w:t>
            </w:r>
          </w:p>
        </w:tc>
        <w:tc>
          <w:tcPr>
            <w:tcW w:w="0" w:type="auto"/>
            <w:vAlign w:val="center"/>
            <w:hideMark/>
          </w:tcPr>
          <w:p w14:paraId="23FD67C5" w14:textId="77777777" w:rsidR="001B3899" w:rsidRDefault="003D0EF4">
            <w:pPr>
              <w:rPr>
                <w:rFonts w:eastAsia="Times New Roman"/>
              </w:rPr>
            </w:pPr>
            <w:r>
              <w:rPr>
                <w:rFonts w:eastAsia="Times New Roman"/>
              </w:rPr>
              <w:t xml:space="preserve">0 </w:t>
            </w:r>
          </w:p>
        </w:tc>
        <w:tc>
          <w:tcPr>
            <w:tcW w:w="0" w:type="auto"/>
            <w:vAlign w:val="center"/>
            <w:hideMark/>
          </w:tcPr>
          <w:p w14:paraId="4B82B5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7F8D46" w14:textId="77777777" w:rsidR="001B3899" w:rsidRDefault="003D0EF4">
            <w:pPr>
              <w:rPr>
                <w:rFonts w:eastAsia="Times New Roman"/>
              </w:rPr>
            </w:pPr>
            <w:r>
              <w:rPr>
                <w:rFonts w:eastAsia="Times New Roman"/>
              </w:rPr>
              <w:t xml:space="preserve">5,112 </w:t>
            </w:r>
          </w:p>
        </w:tc>
        <w:tc>
          <w:tcPr>
            <w:tcW w:w="0" w:type="auto"/>
            <w:tcBorders>
              <w:right w:val="single" w:sz="6" w:space="0" w:color="auto"/>
            </w:tcBorders>
            <w:vAlign w:val="center"/>
            <w:hideMark/>
          </w:tcPr>
          <w:p w14:paraId="685BACD0" w14:textId="77777777" w:rsidR="001B3899" w:rsidRDefault="003D0EF4">
            <w:pPr>
              <w:rPr>
                <w:rFonts w:eastAsia="Times New Roman"/>
              </w:rPr>
            </w:pPr>
            <w:r>
              <w:rPr>
                <w:rFonts w:eastAsia="Times New Roman"/>
              </w:rPr>
              <w:t xml:space="preserve">5,112 </w:t>
            </w:r>
          </w:p>
        </w:tc>
        <w:tc>
          <w:tcPr>
            <w:tcW w:w="0" w:type="auto"/>
            <w:vAlign w:val="center"/>
            <w:hideMark/>
          </w:tcPr>
          <w:p w14:paraId="2001A778" w14:textId="77777777" w:rsidR="001B3899" w:rsidRDefault="003D0EF4">
            <w:pPr>
              <w:rPr>
                <w:rFonts w:eastAsia="Times New Roman"/>
              </w:rPr>
            </w:pPr>
            <w:r>
              <w:rPr>
                <w:rFonts w:eastAsia="Times New Roman"/>
              </w:rPr>
              <w:t xml:space="preserve">0% </w:t>
            </w:r>
          </w:p>
        </w:tc>
        <w:tc>
          <w:tcPr>
            <w:tcW w:w="0" w:type="auto"/>
            <w:vAlign w:val="center"/>
            <w:hideMark/>
          </w:tcPr>
          <w:p w14:paraId="7A825C6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1F5233" w14:textId="77777777" w:rsidR="001B3899" w:rsidRDefault="003D0EF4">
            <w:pPr>
              <w:rPr>
                <w:rFonts w:eastAsia="Times New Roman"/>
              </w:rPr>
            </w:pPr>
            <w:r>
              <w:rPr>
                <w:rFonts w:eastAsia="Times New Roman"/>
              </w:rPr>
              <w:t xml:space="preserve">6% </w:t>
            </w:r>
          </w:p>
        </w:tc>
        <w:tc>
          <w:tcPr>
            <w:tcW w:w="0" w:type="auto"/>
            <w:vAlign w:val="center"/>
            <w:hideMark/>
          </w:tcPr>
          <w:p w14:paraId="2AA161B2" w14:textId="77777777" w:rsidR="001B3899" w:rsidRDefault="003D0EF4">
            <w:pPr>
              <w:rPr>
                <w:rFonts w:eastAsia="Times New Roman"/>
              </w:rPr>
            </w:pPr>
            <w:r>
              <w:rPr>
                <w:rFonts w:eastAsia="Times New Roman"/>
              </w:rPr>
              <w:t xml:space="preserve">5% </w:t>
            </w:r>
          </w:p>
        </w:tc>
      </w:tr>
      <w:tr w:rsidR="001B3899" w14:paraId="4B8C809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E007398" w14:textId="77777777" w:rsidR="001B3899" w:rsidRDefault="003D0EF4">
            <w:pPr>
              <w:rPr>
                <w:rFonts w:eastAsia="Times New Roman"/>
              </w:rPr>
            </w:pPr>
            <w:r>
              <w:rPr>
                <w:rFonts w:eastAsia="Times New Roman"/>
              </w:rPr>
              <w:t xml:space="preserve">Walk </w:t>
            </w:r>
          </w:p>
        </w:tc>
        <w:tc>
          <w:tcPr>
            <w:tcW w:w="0" w:type="auto"/>
            <w:vAlign w:val="center"/>
            <w:hideMark/>
          </w:tcPr>
          <w:p w14:paraId="025F63DE" w14:textId="77777777" w:rsidR="001B3899" w:rsidRDefault="003D0EF4">
            <w:pPr>
              <w:rPr>
                <w:rFonts w:eastAsia="Times New Roman"/>
              </w:rPr>
            </w:pPr>
            <w:r>
              <w:rPr>
                <w:rFonts w:eastAsia="Times New Roman"/>
              </w:rPr>
              <w:t xml:space="preserve">0 </w:t>
            </w:r>
          </w:p>
        </w:tc>
        <w:tc>
          <w:tcPr>
            <w:tcW w:w="0" w:type="auto"/>
            <w:vAlign w:val="center"/>
            <w:hideMark/>
          </w:tcPr>
          <w:p w14:paraId="2086E05E" w14:textId="77777777" w:rsidR="001B3899" w:rsidRDefault="003D0EF4">
            <w:pPr>
              <w:rPr>
                <w:rFonts w:eastAsia="Times New Roman"/>
              </w:rPr>
            </w:pPr>
            <w:r>
              <w:rPr>
                <w:rFonts w:eastAsia="Times New Roman"/>
              </w:rPr>
              <w:t xml:space="preserve">348 </w:t>
            </w:r>
          </w:p>
        </w:tc>
        <w:tc>
          <w:tcPr>
            <w:tcW w:w="0" w:type="auto"/>
            <w:tcBorders>
              <w:right w:val="single" w:sz="6" w:space="0" w:color="auto"/>
            </w:tcBorders>
            <w:vAlign w:val="center"/>
            <w:hideMark/>
          </w:tcPr>
          <w:p w14:paraId="715A29C6" w14:textId="77777777" w:rsidR="001B3899" w:rsidRDefault="003D0EF4">
            <w:pPr>
              <w:rPr>
                <w:rFonts w:eastAsia="Times New Roman"/>
              </w:rPr>
            </w:pPr>
            <w:r>
              <w:rPr>
                <w:rFonts w:eastAsia="Times New Roman"/>
              </w:rPr>
              <w:t xml:space="preserve">621 </w:t>
            </w:r>
          </w:p>
        </w:tc>
        <w:tc>
          <w:tcPr>
            <w:tcW w:w="0" w:type="auto"/>
            <w:tcBorders>
              <w:right w:val="single" w:sz="6" w:space="0" w:color="auto"/>
            </w:tcBorders>
            <w:vAlign w:val="center"/>
            <w:hideMark/>
          </w:tcPr>
          <w:p w14:paraId="2B01878B" w14:textId="77777777" w:rsidR="001B3899" w:rsidRDefault="003D0EF4">
            <w:pPr>
              <w:rPr>
                <w:rFonts w:eastAsia="Times New Roman"/>
              </w:rPr>
            </w:pPr>
            <w:r>
              <w:rPr>
                <w:rFonts w:eastAsia="Times New Roman"/>
              </w:rPr>
              <w:t xml:space="preserve">969 </w:t>
            </w:r>
          </w:p>
        </w:tc>
        <w:tc>
          <w:tcPr>
            <w:tcW w:w="0" w:type="auto"/>
            <w:vAlign w:val="center"/>
            <w:hideMark/>
          </w:tcPr>
          <w:p w14:paraId="74B9A7A6" w14:textId="77777777" w:rsidR="001B3899" w:rsidRDefault="003D0EF4">
            <w:pPr>
              <w:rPr>
                <w:rFonts w:eastAsia="Times New Roman"/>
              </w:rPr>
            </w:pPr>
            <w:r>
              <w:rPr>
                <w:rFonts w:eastAsia="Times New Roman"/>
              </w:rPr>
              <w:t xml:space="preserve">0% </w:t>
            </w:r>
          </w:p>
        </w:tc>
        <w:tc>
          <w:tcPr>
            <w:tcW w:w="0" w:type="auto"/>
            <w:vAlign w:val="center"/>
            <w:hideMark/>
          </w:tcPr>
          <w:p w14:paraId="11618870"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65BBF159" w14:textId="77777777" w:rsidR="001B3899" w:rsidRDefault="003D0EF4">
            <w:pPr>
              <w:rPr>
                <w:rFonts w:eastAsia="Times New Roman"/>
              </w:rPr>
            </w:pPr>
            <w:r>
              <w:rPr>
                <w:rFonts w:eastAsia="Times New Roman"/>
              </w:rPr>
              <w:t xml:space="preserve">1% </w:t>
            </w:r>
          </w:p>
        </w:tc>
        <w:tc>
          <w:tcPr>
            <w:tcW w:w="0" w:type="auto"/>
            <w:vAlign w:val="center"/>
            <w:hideMark/>
          </w:tcPr>
          <w:p w14:paraId="7626DA2A" w14:textId="77777777" w:rsidR="001B3899" w:rsidRDefault="003D0EF4">
            <w:pPr>
              <w:rPr>
                <w:rFonts w:eastAsia="Times New Roman"/>
              </w:rPr>
            </w:pPr>
            <w:r>
              <w:rPr>
                <w:rFonts w:eastAsia="Times New Roman"/>
              </w:rPr>
              <w:t xml:space="preserve">1% </w:t>
            </w:r>
          </w:p>
        </w:tc>
      </w:tr>
      <w:tr w:rsidR="001B3899" w14:paraId="2F7EAEC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82EA42E" w14:textId="77777777" w:rsidR="001B3899" w:rsidRDefault="003D0EF4">
            <w:pPr>
              <w:rPr>
                <w:rFonts w:eastAsia="Times New Roman"/>
              </w:rPr>
            </w:pPr>
            <w:r>
              <w:rPr>
                <w:rFonts w:eastAsia="Times New Roman"/>
              </w:rPr>
              <w:t xml:space="preserve">Bike </w:t>
            </w:r>
          </w:p>
        </w:tc>
        <w:tc>
          <w:tcPr>
            <w:tcW w:w="0" w:type="auto"/>
            <w:vAlign w:val="center"/>
            <w:hideMark/>
          </w:tcPr>
          <w:p w14:paraId="605D6BCD" w14:textId="77777777" w:rsidR="001B3899" w:rsidRDefault="003D0EF4">
            <w:pPr>
              <w:rPr>
                <w:rFonts w:eastAsia="Times New Roman"/>
              </w:rPr>
            </w:pPr>
            <w:r>
              <w:rPr>
                <w:rFonts w:eastAsia="Times New Roman"/>
              </w:rPr>
              <w:t xml:space="preserve">959 </w:t>
            </w:r>
          </w:p>
        </w:tc>
        <w:tc>
          <w:tcPr>
            <w:tcW w:w="0" w:type="auto"/>
            <w:vAlign w:val="center"/>
            <w:hideMark/>
          </w:tcPr>
          <w:p w14:paraId="7AFD714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F0DBBB" w14:textId="77777777" w:rsidR="001B3899" w:rsidRDefault="003D0EF4">
            <w:pPr>
              <w:rPr>
                <w:rFonts w:eastAsia="Times New Roman"/>
              </w:rPr>
            </w:pPr>
            <w:r>
              <w:rPr>
                <w:rFonts w:eastAsia="Times New Roman"/>
              </w:rPr>
              <w:t xml:space="preserve">703 </w:t>
            </w:r>
          </w:p>
        </w:tc>
        <w:tc>
          <w:tcPr>
            <w:tcW w:w="0" w:type="auto"/>
            <w:tcBorders>
              <w:right w:val="single" w:sz="6" w:space="0" w:color="auto"/>
            </w:tcBorders>
            <w:vAlign w:val="center"/>
            <w:hideMark/>
          </w:tcPr>
          <w:p w14:paraId="1E2A94D7" w14:textId="77777777" w:rsidR="001B3899" w:rsidRDefault="003D0EF4">
            <w:pPr>
              <w:rPr>
                <w:rFonts w:eastAsia="Times New Roman"/>
              </w:rPr>
            </w:pPr>
            <w:r>
              <w:rPr>
                <w:rFonts w:eastAsia="Times New Roman"/>
              </w:rPr>
              <w:t xml:space="preserve">1,661 </w:t>
            </w:r>
          </w:p>
        </w:tc>
        <w:tc>
          <w:tcPr>
            <w:tcW w:w="0" w:type="auto"/>
            <w:vAlign w:val="center"/>
            <w:hideMark/>
          </w:tcPr>
          <w:p w14:paraId="629CB1E7" w14:textId="77777777" w:rsidR="001B3899" w:rsidRDefault="003D0EF4">
            <w:pPr>
              <w:rPr>
                <w:rFonts w:eastAsia="Times New Roman"/>
              </w:rPr>
            </w:pPr>
            <w:r>
              <w:rPr>
                <w:rFonts w:eastAsia="Times New Roman"/>
              </w:rPr>
              <w:t xml:space="preserve">13% </w:t>
            </w:r>
          </w:p>
        </w:tc>
        <w:tc>
          <w:tcPr>
            <w:tcW w:w="0" w:type="auto"/>
            <w:vAlign w:val="center"/>
            <w:hideMark/>
          </w:tcPr>
          <w:p w14:paraId="3061D4C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42D3C79" w14:textId="77777777" w:rsidR="001B3899" w:rsidRDefault="003D0EF4">
            <w:pPr>
              <w:rPr>
                <w:rFonts w:eastAsia="Times New Roman"/>
              </w:rPr>
            </w:pPr>
            <w:r>
              <w:rPr>
                <w:rFonts w:eastAsia="Times New Roman"/>
              </w:rPr>
              <w:t xml:space="preserve">1% </w:t>
            </w:r>
          </w:p>
        </w:tc>
        <w:tc>
          <w:tcPr>
            <w:tcW w:w="0" w:type="auto"/>
            <w:vAlign w:val="center"/>
            <w:hideMark/>
          </w:tcPr>
          <w:p w14:paraId="4675C7CC" w14:textId="77777777" w:rsidR="001B3899" w:rsidRDefault="003D0EF4">
            <w:pPr>
              <w:rPr>
                <w:rFonts w:eastAsia="Times New Roman"/>
              </w:rPr>
            </w:pPr>
            <w:r>
              <w:rPr>
                <w:rFonts w:eastAsia="Times New Roman"/>
              </w:rPr>
              <w:t xml:space="preserve">2% </w:t>
            </w:r>
          </w:p>
        </w:tc>
      </w:tr>
      <w:tr w:rsidR="001B3899" w14:paraId="3EC4D7F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A04080C"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77B58295" w14:textId="77777777" w:rsidR="001B3899" w:rsidRDefault="003D0EF4">
            <w:pPr>
              <w:rPr>
                <w:rFonts w:eastAsia="Times New Roman"/>
              </w:rPr>
            </w:pPr>
            <w:r>
              <w:rPr>
                <w:rFonts w:eastAsia="Times New Roman"/>
              </w:rPr>
              <w:t xml:space="preserve">4,668 </w:t>
            </w:r>
          </w:p>
        </w:tc>
        <w:tc>
          <w:tcPr>
            <w:tcW w:w="0" w:type="auto"/>
            <w:vAlign w:val="center"/>
            <w:hideMark/>
          </w:tcPr>
          <w:p w14:paraId="095F8040" w14:textId="77777777" w:rsidR="001B3899" w:rsidRDefault="003D0EF4">
            <w:pPr>
              <w:rPr>
                <w:rFonts w:eastAsia="Times New Roman"/>
              </w:rPr>
            </w:pPr>
            <w:r>
              <w:rPr>
                <w:rFonts w:eastAsia="Times New Roman"/>
              </w:rPr>
              <w:t xml:space="preserve">2,371 </w:t>
            </w:r>
          </w:p>
        </w:tc>
        <w:tc>
          <w:tcPr>
            <w:tcW w:w="0" w:type="auto"/>
            <w:tcBorders>
              <w:right w:val="single" w:sz="6" w:space="0" w:color="auto"/>
            </w:tcBorders>
            <w:vAlign w:val="center"/>
            <w:hideMark/>
          </w:tcPr>
          <w:p w14:paraId="2FC7BCF1" w14:textId="77777777" w:rsidR="001B3899" w:rsidRDefault="003D0EF4">
            <w:pPr>
              <w:rPr>
                <w:rFonts w:eastAsia="Times New Roman"/>
              </w:rPr>
            </w:pPr>
            <w:r>
              <w:rPr>
                <w:rFonts w:eastAsia="Times New Roman"/>
              </w:rPr>
              <w:t xml:space="preserve">2,948 </w:t>
            </w:r>
          </w:p>
        </w:tc>
        <w:tc>
          <w:tcPr>
            <w:tcW w:w="0" w:type="auto"/>
            <w:tcBorders>
              <w:right w:val="single" w:sz="6" w:space="0" w:color="auto"/>
            </w:tcBorders>
            <w:vAlign w:val="center"/>
            <w:hideMark/>
          </w:tcPr>
          <w:p w14:paraId="1CA82B0A" w14:textId="77777777" w:rsidR="001B3899" w:rsidRDefault="003D0EF4">
            <w:pPr>
              <w:rPr>
                <w:rFonts w:eastAsia="Times New Roman"/>
              </w:rPr>
            </w:pPr>
            <w:r>
              <w:rPr>
                <w:rFonts w:eastAsia="Times New Roman"/>
              </w:rPr>
              <w:t xml:space="preserve">9,987 </w:t>
            </w:r>
          </w:p>
        </w:tc>
        <w:tc>
          <w:tcPr>
            <w:tcW w:w="0" w:type="auto"/>
            <w:vAlign w:val="center"/>
            <w:hideMark/>
          </w:tcPr>
          <w:p w14:paraId="7A87EF07" w14:textId="77777777" w:rsidR="001B3899" w:rsidRDefault="003D0EF4">
            <w:pPr>
              <w:rPr>
                <w:rFonts w:eastAsia="Times New Roman"/>
              </w:rPr>
            </w:pPr>
            <w:r>
              <w:rPr>
                <w:rFonts w:eastAsia="Times New Roman"/>
              </w:rPr>
              <w:t xml:space="preserve">62% </w:t>
            </w:r>
          </w:p>
        </w:tc>
        <w:tc>
          <w:tcPr>
            <w:tcW w:w="0" w:type="auto"/>
            <w:vAlign w:val="center"/>
            <w:hideMark/>
          </w:tcPr>
          <w:p w14:paraId="4BE9DBEC" w14:textId="77777777" w:rsidR="001B3899" w:rsidRDefault="003D0EF4">
            <w:pPr>
              <w:rPr>
                <w:rFonts w:eastAsia="Times New Roman"/>
              </w:rPr>
            </w:pPr>
            <w:r>
              <w:rPr>
                <w:rFonts w:eastAsia="Times New Roman"/>
              </w:rPr>
              <w:t xml:space="preserve">20% </w:t>
            </w:r>
          </w:p>
        </w:tc>
        <w:tc>
          <w:tcPr>
            <w:tcW w:w="0" w:type="auto"/>
            <w:tcBorders>
              <w:right w:val="single" w:sz="6" w:space="0" w:color="auto"/>
            </w:tcBorders>
            <w:vAlign w:val="center"/>
            <w:hideMark/>
          </w:tcPr>
          <w:p w14:paraId="65A6DAA7" w14:textId="77777777" w:rsidR="001B3899" w:rsidRDefault="003D0EF4">
            <w:pPr>
              <w:rPr>
                <w:rFonts w:eastAsia="Times New Roman"/>
              </w:rPr>
            </w:pPr>
            <w:r>
              <w:rPr>
                <w:rFonts w:eastAsia="Times New Roman"/>
              </w:rPr>
              <w:t xml:space="preserve">4% </w:t>
            </w:r>
          </w:p>
        </w:tc>
        <w:tc>
          <w:tcPr>
            <w:tcW w:w="0" w:type="auto"/>
            <w:vAlign w:val="center"/>
            <w:hideMark/>
          </w:tcPr>
          <w:p w14:paraId="4D1F246A" w14:textId="77777777" w:rsidR="001B3899" w:rsidRDefault="003D0EF4">
            <w:pPr>
              <w:rPr>
                <w:rFonts w:eastAsia="Times New Roman"/>
              </w:rPr>
            </w:pPr>
            <w:r>
              <w:rPr>
                <w:rFonts w:eastAsia="Times New Roman"/>
              </w:rPr>
              <w:t xml:space="preserve">10% </w:t>
            </w:r>
          </w:p>
        </w:tc>
      </w:tr>
      <w:tr w:rsidR="001B3899" w14:paraId="3BFB84C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09EEAD1"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0BA3089B" w14:textId="77777777" w:rsidR="001B3899" w:rsidRDefault="003D0EF4">
            <w:pPr>
              <w:rPr>
                <w:rFonts w:eastAsia="Times New Roman"/>
              </w:rPr>
            </w:pPr>
            <w:r>
              <w:rPr>
                <w:rFonts w:eastAsia="Times New Roman"/>
              </w:rPr>
              <w:t xml:space="preserve">1,050 </w:t>
            </w:r>
          </w:p>
        </w:tc>
        <w:tc>
          <w:tcPr>
            <w:tcW w:w="0" w:type="auto"/>
            <w:vAlign w:val="center"/>
            <w:hideMark/>
          </w:tcPr>
          <w:p w14:paraId="088DCA06" w14:textId="77777777" w:rsidR="001B3899" w:rsidRDefault="003D0EF4">
            <w:pPr>
              <w:rPr>
                <w:rFonts w:eastAsia="Times New Roman"/>
              </w:rPr>
            </w:pPr>
            <w:r>
              <w:rPr>
                <w:rFonts w:eastAsia="Times New Roman"/>
              </w:rPr>
              <w:t xml:space="preserve">741 </w:t>
            </w:r>
          </w:p>
        </w:tc>
        <w:tc>
          <w:tcPr>
            <w:tcW w:w="0" w:type="auto"/>
            <w:tcBorders>
              <w:right w:val="single" w:sz="6" w:space="0" w:color="auto"/>
            </w:tcBorders>
            <w:vAlign w:val="center"/>
            <w:hideMark/>
          </w:tcPr>
          <w:p w14:paraId="428C05FF" w14:textId="77777777" w:rsidR="001B3899" w:rsidRDefault="003D0EF4">
            <w:pPr>
              <w:rPr>
                <w:rFonts w:eastAsia="Times New Roman"/>
              </w:rPr>
            </w:pPr>
            <w:r>
              <w:rPr>
                <w:rFonts w:eastAsia="Times New Roman"/>
              </w:rPr>
              <w:t xml:space="preserve">1,160 </w:t>
            </w:r>
          </w:p>
        </w:tc>
        <w:tc>
          <w:tcPr>
            <w:tcW w:w="0" w:type="auto"/>
            <w:tcBorders>
              <w:right w:val="single" w:sz="6" w:space="0" w:color="auto"/>
            </w:tcBorders>
            <w:vAlign w:val="center"/>
            <w:hideMark/>
          </w:tcPr>
          <w:p w14:paraId="10CEDBDC" w14:textId="77777777" w:rsidR="001B3899" w:rsidRDefault="003D0EF4">
            <w:pPr>
              <w:rPr>
                <w:rFonts w:eastAsia="Times New Roman"/>
              </w:rPr>
            </w:pPr>
            <w:r>
              <w:rPr>
                <w:rFonts w:eastAsia="Times New Roman"/>
              </w:rPr>
              <w:t xml:space="preserve">2,951 </w:t>
            </w:r>
          </w:p>
        </w:tc>
        <w:tc>
          <w:tcPr>
            <w:tcW w:w="0" w:type="auto"/>
            <w:vAlign w:val="center"/>
            <w:hideMark/>
          </w:tcPr>
          <w:p w14:paraId="6AD540B0" w14:textId="77777777" w:rsidR="001B3899" w:rsidRDefault="003D0EF4">
            <w:pPr>
              <w:rPr>
                <w:rFonts w:eastAsia="Times New Roman"/>
              </w:rPr>
            </w:pPr>
            <w:r>
              <w:rPr>
                <w:rFonts w:eastAsia="Times New Roman"/>
              </w:rPr>
              <w:t xml:space="preserve">14% </w:t>
            </w:r>
          </w:p>
        </w:tc>
        <w:tc>
          <w:tcPr>
            <w:tcW w:w="0" w:type="auto"/>
            <w:vAlign w:val="center"/>
            <w:hideMark/>
          </w:tcPr>
          <w:p w14:paraId="121FA1DE" w14:textId="77777777" w:rsidR="001B3899" w:rsidRDefault="003D0EF4">
            <w:pPr>
              <w:rPr>
                <w:rFonts w:eastAsia="Times New Roman"/>
              </w:rPr>
            </w:pPr>
            <w:r>
              <w:rPr>
                <w:rFonts w:eastAsia="Times New Roman"/>
              </w:rPr>
              <w:t xml:space="preserve">6% </w:t>
            </w:r>
          </w:p>
        </w:tc>
        <w:tc>
          <w:tcPr>
            <w:tcW w:w="0" w:type="auto"/>
            <w:tcBorders>
              <w:right w:val="single" w:sz="6" w:space="0" w:color="auto"/>
            </w:tcBorders>
            <w:vAlign w:val="center"/>
            <w:hideMark/>
          </w:tcPr>
          <w:p w14:paraId="629173EC" w14:textId="77777777" w:rsidR="001B3899" w:rsidRDefault="003D0EF4">
            <w:pPr>
              <w:rPr>
                <w:rFonts w:eastAsia="Times New Roman"/>
              </w:rPr>
            </w:pPr>
            <w:r>
              <w:rPr>
                <w:rFonts w:eastAsia="Times New Roman"/>
              </w:rPr>
              <w:t xml:space="preserve">1% </w:t>
            </w:r>
          </w:p>
        </w:tc>
        <w:tc>
          <w:tcPr>
            <w:tcW w:w="0" w:type="auto"/>
            <w:vAlign w:val="center"/>
            <w:hideMark/>
          </w:tcPr>
          <w:p w14:paraId="0119205F" w14:textId="77777777" w:rsidR="001B3899" w:rsidRDefault="003D0EF4">
            <w:pPr>
              <w:rPr>
                <w:rFonts w:eastAsia="Times New Roman"/>
              </w:rPr>
            </w:pPr>
            <w:r>
              <w:rPr>
                <w:rFonts w:eastAsia="Times New Roman"/>
              </w:rPr>
              <w:t xml:space="preserve">3% </w:t>
            </w:r>
          </w:p>
        </w:tc>
      </w:tr>
      <w:tr w:rsidR="001B3899" w14:paraId="3125B0C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B2081FC" w14:textId="77777777" w:rsidR="001B3899" w:rsidRDefault="003D0EF4">
            <w:pPr>
              <w:rPr>
                <w:rFonts w:eastAsia="Times New Roman"/>
              </w:rPr>
            </w:pPr>
            <w:r>
              <w:rPr>
                <w:rFonts w:eastAsia="Times New Roman"/>
              </w:rPr>
              <w:t xml:space="preserve">PNR All Transit </w:t>
            </w:r>
          </w:p>
        </w:tc>
        <w:tc>
          <w:tcPr>
            <w:tcW w:w="0" w:type="auto"/>
            <w:vAlign w:val="center"/>
            <w:hideMark/>
          </w:tcPr>
          <w:p w14:paraId="69276361" w14:textId="77777777" w:rsidR="001B3899" w:rsidRDefault="003D0EF4">
            <w:pPr>
              <w:rPr>
                <w:rFonts w:eastAsia="Times New Roman"/>
              </w:rPr>
            </w:pPr>
            <w:r>
              <w:rPr>
                <w:rFonts w:eastAsia="Times New Roman"/>
              </w:rPr>
              <w:t xml:space="preserve">0 </w:t>
            </w:r>
          </w:p>
        </w:tc>
        <w:tc>
          <w:tcPr>
            <w:tcW w:w="0" w:type="auto"/>
            <w:vAlign w:val="center"/>
            <w:hideMark/>
          </w:tcPr>
          <w:p w14:paraId="271C8157" w14:textId="77777777" w:rsidR="001B3899" w:rsidRDefault="003D0EF4">
            <w:pPr>
              <w:rPr>
                <w:rFonts w:eastAsia="Times New Roman"/>
              </w:rPr>
            </w:pPr>
            <w:r>
              <w:rPr>
                <w:rFonts w:eastAsia="Times New Roman"/>
              </w:rPr>
              <w:t xml:space="preserve">68 </w:t>
            </w:r>
          </w:p>
        </w:tc>
        <w:tc>
          <w:tcPr>
            <w:tcW w:w="0" w:type="auto"/>
            <w:tcBorders>
              <w:right w:val="single" w:sz="6" w:space="0" w:color="auto"/>
            </w:tcBorders>
            <w:vAlign w:val="center"/>
            <w:hideMark/>
          </w:tcPr>
          <w:p w14:paraId="0B9ABF2D" w14:textId="77777777" w:rsidR="001B3899" w:rsidRDefault="003D0EF4">
            <w:pPr>
              <w:rPr>
                <w:rFonts w:eastAsia="Times New Roman"/>
              </w:rPr>
            </w:pPr>
            <w:r>
              <w:rPr>
                <w:rFonts w:eastAsia="Times New Roman"/>
              </w:rPr>
              <w:t xml:space="preserve">127 </w:t>
            </w:r>
          </w:p>
        </w:tc>
        <w:tc>
          <w:tcPr>
            <w:tcW w:w="0" w:type="auto"/>
            <w:tcBorders>
              <w:right w:val="single" w:sz="6" w:space="0" w:color="auto"/>
            </w:tcBorders>
            <w:vAlign w:val="center"/>
            <w:hideMark/>
          </w:tcPr>
          <w:p w14:paraId="4AA4C949" w14:textId="77777777" w:rsidR="001B3899" w:rsidRDefault="003D0EF4">
            <w:pPr>
              <w:rPr>
                <w:rFonts w:eastAsia="Times New Roman"/>
              </w:rPr>
            </w:pPr>
            <w:r>
              <w:rPr>
                <w:rFonts w:eastAsia="Times New Roman"/>
              </w:rPr>
              <w:t xml:space="preserve">195 </w:t>
            </w:r>
          </w:p>
        </w:tc>
        <w:tc>
          <w:tcPr>
            <w:tcW w:w="0" w:type="auto"/>
            <w:vAlign w:val="center"/>
            <w:hideMark/>
          </w:tcPr>
          <w:p w14:paraId="2ECAC83E" w14:textId="77777777" w:rsidR="001B3899" w:rsidRDefault="003D0EF4">
            <w:pPr>
              <w:rPr>
                <w:rFonts w:eastAsia="Times New Roman"/>
              </w:rPr>
            </w:pPr>
            <w:r>
              <w:rPr>
                <w:rFonts w:eastAsia="Times New Roman"/>
              </w:rPr>
              <w:t xml:space="preserve">0% </w:t>
            </w:r>
          </w:p>
        </w:tc>
        <w:tc>
          <w:tcPr>
            <w:tcW w:w="0" w:type="auto"/>
            <w:vAlign w:val="center"/>
            <w:hideMark/>
          </w:tcPr>
          <w:p w14:paraId="3470BA6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3AAFC7E" w14:textId="77777777" w:rsidR="001B3899" w:rsidRDefault="003D0EF4">
            <w:pPr>
              <w:rPr>
                <w:rFonts w:eastAsia="Times New Roman"/>
              </w:rPr>
            </w:pPr>
            <w:r>
              <w:rPr>
                <w:rFonts w:eastAsia="Times New Roman"/>
              </w:rPr>
              <w:t xml:space="preserve">0% </w:t>
            </w:r>
          </w:p>
        </w:tc>
        <w:tc>
          <w:tcPr>
            <w:tcW w:w="0" w:type="auto"/>
            <w:vAlign w:val="center"/>
            <w:hideMark/>
          </w:tcPr>
          <w:p w14:paraId="31A56523" w14:textId="77777777" w:rsidR="001B3899" w:rsidRDefault="003D0EF4">
            <w:pPr>
              <w:rPr>
                <w:rFonts w:eastAsia="Times New Roman"/>
              </w:rPr>
            </w:pPr>
            <w:r>
              <w:rPr>
                <w:rFonts w:eastAsia="Times New Roman"/>
              </w:rPr>
              <w:t xml:space="preserve">0% </w:t>
            </w:r>
          </w:p>
        </w:tc>
      </w:tr>
      <w:tr w:rsidR="001B3899" w14:paraId="6260C20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DFAA911" w14:textId="77777777" w:rsidR="001B3899" w:rsidRDefault="003D0EF4">
            <w:pPr>
              <w:rPr>
                <w:rFonts w:eastAsia="Times New Roman"/>
              </w:rPr>
            </w:pPr>
            <w:r>
              <w:rPr>
                <w:rFonts w:eastAsia="Times New Roman"/>
              </w:rPr>
              <w:lastRenderedPageBreak/>
              <w:t xml:space="preserve">PNR Premium Only </w:t>
            </w:r>
          </w:p>
        </w:tc>
        <w:tc>
          <w:tcPr>
            <w:tcW w:w="0" w:type="auto"/>
            <w:vAlign w:val="center"/>
            <w:hideMark/>
          </w:tcPr>
          <w:p w14:paraId="6434B98E" w14:textId="77777777" w:rsidR="001B3899" w:rsidRDefault="003D0EF4">
            <w:pPr>
              <w:rPr>
                <w:rFonts w:eastAsia="Times New Roman"/>
              </w:rPr>
            </w:pPr>
            <w:r>
              <w:rPr>
                <w:rFonts w:eastAsia="Times New Roman"/>
              </w:rPr>
              <w:t xml:space="preserve">0 </w:t>
            </w:r>
          </w:p>
        </w:tc>
        <w:tc>
          <w:tcPr>
            <w:tcW w:w="0" w:type="auto"/>
            <w:vAlign w:val="center"/>
            <w:hideMark/>
          </w:tcPr>
          <w:p w14:paraId="55BF6842" w14:textId="77777777" w:rsidR="001B3899" w:rsidRDefault="003D0EF4">
            <w:pPr>
              <w:rPr>
                <w:rFonts w:eastAsia="Times New Roman"/>
              </w:rPr>
            </w:pPr>
            <w:r>
              <w:rPr>
                <w:rFonts w:eastAsia="Times New Roman"/>
              </w:rPr>
              <w:t xml:space="preserve">753 </w:t>
            </w:r>
          </w:p>
        </w:tc>
        <w:tc>
          <w:tcPr>
            <w:tcW w:w="0" w:type="auto"/>
            <w:tcBorders>
              <w:right w:val="single" w:sz="6" w:space="0" w:color="auto"/>
            </w:tcBorders>
            <w:vAlign w:val="center"/>
            <w:hideMark/>
          </w:tcPr>
          <w:p w14:paraId="2B0F867E" w14:textId="77777777" w:rsidR="001B3899" w:rsidRDefault="003D0EF4">
            <w:pPr>
              <w:rPr>
                <w:rFonts w:eastAsia="Times New Roman"/>
              </w:rPr>
            </w:pPr>
            <w:r>
              <w:rPr>
                <w:rFonts w:eastAsia="Times New Roman"/>
              </w:rPr>
              <w:t xml:space="preserve">2,144 </w:t>
            </w:r>
          </w:p>
        </w:tc>
        <w:tc>
          <w:tcPr>
            <w:tcW w:w="0" w:type="auto"/>
            <w:tcBorders>
              <w:right w:val="single" w:sz="6" w:space="0" w:color="auto"/>
            </w:tcBorders>
            <w:vAlign w:val="center"/>
            <w:hideMark/>
          </w:tcPr>
          <w:p w14:paraId="0DA75370" w14:textId="77777777" w:rsidR="001B3899" w:rsidRDefault="003D0EF4">
            <w:pPr>
              <w:rPr>
                <w:rFonts w:eastAsia="Times New Roman"/>
              </w:rPr>
            </w:pPr>
            <w:r>
              <w:rPr>
                <w:rFonts w:eastAsia="Times New Roman"/>
              </w:rPr>
              <w:t xml:space="preserve">2,897 </w:t>
            </w:r>
          </w:p>
        </w:tc>
        <w:tc>
          <w:tcPr>
            <w:tcW w:w="0" w:type="auto"/>
            <w:vAlign w:val="center"/>
            <w:hideMark/>
          </w:tcPr>
          <w:p w14:paraId="6738A3FC" w14:textId="77777777" w:rsidR="001B3899" w:rsidRDefault="003D0EF4">
            <w:pPr>
              <w:rPr>
                <w:rFonts w:eastAsia="Times New Roman"/>
              </w:rPr>
            </w:pPr>
            <w:r>
              <w:rPr>
                <w:rFonts w:eastAsia="Times New Roman"/>
              </w:rPr>
              <w:t xml:space="preserve">0% </w:t>
            </w:r>
          </w:p>
        </w:tc>
        <w:tc>
          <w:tcPr>
            <w:tcW w:w="0" w:type="auto"/>
            <w:vAlign w:val="center"/>
            <w:hideMark/>
          </w:tcPr>
          <w:p w14:paraId="02F7F283" w14:textId="77777777" w:rsidR="001B3899" w:rsidRDefault="003D0EF4">
            <w:pPr>
              <w:rPr>
                <w:rFonts w:eastAsia="Times New Roman"/>
              </w:rPr>
            </w:pPr>
            <w:r>
              <w:rPr>
                <w:rFonts w:eastAsia="Times New Roman"/>
              </w:rPr>
              <w:t xml:space="preserve">6% </w:t>
            </w:r>
          </w:p>
        </w:tc>
        <w:tc>
          <w:tcPr>
            <w:tcW w:w="0" w:type="auto"/>
            <w:tcBorders>
              <w:right w:val="single" w:sz="6" w:space="0" w:color="auto"/>
            </w:tcBorders>
            <w:vAlign w:val="center"/>
            <w:hideMark/>
          </w:tcPr>
          <w:p w14:paraId="7D1F37A5" w14:textId="77777777" w:rsidR="001B3899" w:rsidRDefault="003D0EF4">
            <w:pPr>
              <w:rPr>
                <w:rFonts w:eastAsia="Times New Roman"/>
              </w:rPr>
            </w:pPr>
            <w:r>
              <w:rPr>
                <w:rFonts w:eastAsia="Times New Roman"/>
              </w:rPr>
              <w:t xml:space="preserve">3% </w:t>
            </w:r>
          </w:p>
        </w:tc>
        <w:tc>
          <w:tcPr>
            <w:tcW w:w="0" w:type="auto"/>
            <w:vAlign w:val="center"/>
            <w:hideMark/>
          </w:tcPr>
          <w:p w14:paraId="31A6ADA8" w14:textId="77777777" w:rsidR="001B3899" w:rsidRDefault="003D0EF4">
            <w:pPr>
              <w:rPr>
                <w:rFonts w:eastAsia="Times New Roman"/>
              </w:rPr>
            </w:pPr>
            <w:r>
              <w:rPr>
                <w:rFonts w:eastAsia="Times New Roman"/>
              </w:rPr>
              <w:t xml:space="preserve">3% </w:t>
            </w:r>
          </w:p>
        </w:tc>
      </w:tr>
      <w:tr w:rsidR="001B3899" w14:paraId="0E7369D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5013328" w14:textId="77777777" w:rsidR="001B3899" w:rsidRDefault="003D0EF4">
            <w:pPr>
              <w:rPr>
                <w:rFonts w:eastAsia="Times New Roman"/>
              </w:rPr>
            </w:pPr>
            <w:r>
              <w:rPr>
                <w:rFonts w:eastAsia="Times New Roman"/>
              </w:rPr>
              <w:t xml:space="preserve">KNR All Transit </w:t>
            </w:r>
          </w:p>
        </w:tc>
        <w:tc>
          <w:tcPr>
            <w:tcW w:w="0" w:type="auto"/>
            <w:vAlign w:val="center"/>
            <w:hideMark/>
          </w:tcPr>
          <w:p w14:paraId="0A14557C" w14:textId="77777777" w:rsidR="001B3899" w:rsidRDefault="003D0EF4">
            <w:pPr>
              <w:rPr>
                <w:rFonts w:eastAsia="Times New Roman"/>
              </w:rPr>
            </w:pPr>
            <w:r>
              <w:rPr>
                <w:rFonts w:eastAsia="Times New Roman"/>
              </w:rPr>
              <w:t xml:space="preserve">542 </w:t>
            </w:r>
          </w:p>
        </w:tc>
        <w:tc>
          <w:tcPr>
            <w:tcW w:w="0" w:type="auto"/>
            <w:vAlign w:val="center"/>
            <w:hideMark/>
          </w:tcPr>
          <w:p w14:paraId="49202241" w14:textId="77777777" w:rsidR="001B3899" w:rsidRDefault="003D0EF4">
            <w:pPr>
              <w:rPr>
                <w:rFonts w:eastAsia="Times New Roman"/>
              </w:rPr>
            </w:pPr>
            <w:r>
              <w:rPr>
                <w:rFonts w:eastAsia="Times New Roman"/>
              </w:rPr>
              <w:t xml:space="preserve">643 </w:t>
            </w:r>
          </w:p>
        </w:tc>
        <w:tc>
          <w:tcPr>
            <w:tcW w:w="0" w:type="auto"/>
            <w:tcBorders>
              <w:right w:val="single" w:sz="6" w:space="0" w:color="auto"/>
            </w:tcBorders>
            <w:vAlign w:val="center"/>
            <w:hideMark/>
          </w:tcPr>
          <w:p w14:paraId="70CEF7E5" w14:textId="77777777" w:rsidR="001B3899" w:rsidRDefault="003D0EF4">
            <w:pPr>
              <w:rPr>
                <w:rFonts w:eastAsia="Times New Roman"/>
              </w:rPr>
            </w:pPr>
            <w:r>
              <w:rPr>
                <w:rFonts w:eastAsia="Times New Roman"/>
              </w:rPr>
              <w:t xml:space="preserve">691 </w:t>
            </w:r>
          </w:p>
        </w:tc>
        <w:tc>
          <w:tcPr>
            <w:tcW w:w="0" w:type="auto"/>
            <w:tcBorders>
              <w:right w:val="single" w:sz="6" w:space="0" w:color="auto"/>
            </w:tcBorders>
            <w:vAlign w:val="center"/>
            <w:hideMark/>
          </w:tcPr>
          <w:p w14:paraId="4F08F5B1" w14:textId="77777777" w:rsidR="001B3899" w:rsidRDefault="003D0EF4">
            <w:pPr>
              <w:rPr>
                <w:rFonts w:eastAsia="Times New Roman"/>
              </w:rPr>
            </w:pPr>
            <w:r>
              <w:rPr>
                <w:rFonts w:eastAsia="Times New Roman"/>
              </w:rPr>
              <w:t xml:space="preserve">1,877 </w:t>
            </w:r>
          </w:p>
        </w:tc>
        <w:tc>
          <w:tcPr>
            <w:tcW w:w="0" w:type="auto"/>
            <w:vAlign w:val="center"/>
            <w:hideMark/>
          </w:tcPr>
          <w:p w14:paraId="25C6578D" w14:textId="77777777" w:rsidR="001B3899" w:rsidRDefault="003D0EF4">
            <w:pPr>
              <w:rPr>
                <w:rFonts w:eastAsia="Times New Roman"/>
              </w:rPr>
            </w:pPr>
            <w:r>
              <w:rPr>
                <w:rFonts w:eastAsia="Times New Roman"/>
              </w:rPr>
              <w:t xml:space="preserve">7% </w:t>
            </w:r>
          </w:p>
        </w:tc>
        <w:tc>
          <w:tcPr>
            <w:tcW w:w="0" w:type="auto"/>
            <w:vAlign w:val="center"/>
            <w:hideMark/>
          </w:tcPr>
          <w:p w14:paraId="4519844E"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7EF57422" w14:textId="77777777" w:rsidR="001B3899" w:rsidRDefault="003D0EF4">
            <w:pPr>
              <w:rPr>
                <w:rFonts w:eastAsia="Times New Roman"/>
              </w:rPr>
            </w:pPr>
            <w:r>
              <w:rPr>
                <w:rFonts w:eastAsia="Times New Roman"/>
              </w:rPr>
              <w:t xml:space="preserve">1% </w:t>
            </w:r>
          </w:p>
        </w:tc>
        <w:tc>
          <w:tcPr>
            <w:tcW w:w="0" w:type="auto"/>
            <w:vAlign w:val="center"/>
            <w:hideMark/>
          </w:tcPr>
          <w:p w14:paraId="2975275A" w14:textId="77777777" w:rsidR="001B3899" w:rsidRDefault="003D0EF4">
            <w:pPr>
              <w:rPr>
                <w:rFonts w:eastAsia="Times New Roman"/>
              </w:rPr>
            </w:pPr>
            <w:r>
              <w:rPr>
                <w:rFonts w:eastAsia="Times New Roman"/>
              </w:rPr>
              <w:t xml:space="preserve">2% </w:t>
            </w:r>
          </w:p>
        </w:tc>
      </w:tr>
      <w:tr w:rsidR="001B3899" w14:paraId="22DD504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CB0DF4E"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2873B0FE" w14:textId="77777777" w:rsidR="001B3899" w:rsidRDefault="003D0EF4">
            <w:pPr>
              <w:rPr>
                <w:rFonts w:eastAsia="Times New Roman"/>
              </w:rPr>
            </w:pPr>
            <w:r>
              <w:rPr>
                <w:rFonts w:eastAsia="Times New Roman"/>
              </w:rPr>
              <w:t xml:space="preserve">367 </w:t>
            </w:r>
          </w:p>
        </w:tc>
        <w:tc>
          <w:tcPr>
            <w:tcW w:w="0" w:type="auto"/>
            <w:vAlign w:val="center"/>
            <w:hideMark/>
          </w:tcPr>
          <w:p w14:paraId="7959CB46" w14:textId="77777777" w:rsidR="001B3899" w:rsidRDefault="003D0EF4">
            <w:pPr>
              <w:rPr>
                <w:rFonts w:eastAsia="Times New Roman"/>
              </w:rPr>
            </w:pPr>
            <w:r>
              <w:rPr>
                <w:rFonts w:eastAsia="Times New Roman"/>
              </w:rPr>
              <w:t xml:space="preserve">530 </w:t>
            </w:r>
          </w:p>
        </w:tc>
        <w:tc>
          <w:tcPr>
            <w:tcW w:w="0" w:type="auto"/>
            <w:tcBorders>
              <w:right w:val="single" w:sz="6" w:space="0" w:color="auto"/>
            </w:tcBorders>
            <w:vAlign w:val="center"/>
            <w:hideMark/>
          </w:tcPr>
          <w:p w14:paraId="04D835D1" w14:textId="77777777" w:rsidR="001B3899" w:rsidRDefault="003D0EF4">
            <w:pPr>
              <w:rPr>
                <w:rFonts w:eastAsia="Times New Roman"/>
              </w:rPr>
            </w:pPr>
            <w:r>
              <w:rPr>
                <w:rFonts w:eastAsia="Times New Roman"/>
              </w:rPr>
              <w:t xml:space="preserve">879 </w:t>
            </w:r>
          </w:p>
        </w:tc>
        <w:tc>
          <w:tcPr>
            <w:tcW w:w="0" w:type="auto"/>
            <w:tcBorders>
              <w:right w:val="single" w:sz="6" w:space="0" w:color="auto"/>
            </w:tcBorders>
            <w:vAlign w:val="center"/>
            <w:hideMark/>
          </w:tcPr>
          <w:p w14:paraId="7595504A" w14:textId="77777777" w:rsidR="001B3899" w:rsidRDefault="003D0EF4">
            <w:pPr>
              <w:rPr>
                <w:rFonts w:eastAsia="Times New Roman"/>
              </w:rPr>
            </w:pPr>
            <w:r>
              <w:rPr>
                <w:rFonts w:eastAsia="Times New Roman"/>
              </w:rPr>
              <w:t xml:space="preserve">1,776 </w:t>
            </w:r>
          </w:p>
        </w:tc>
        <w:tc>
          <w:tcPr>
            <w:tcW w:w="0" w:type="auto"/>
            <w:vAlign w:val="center"/>
            <w:hideMark/>
          </w:tcPr>
          <w:p w14:paraId="7C361E04" w14:textId="77777777" w:rsidR="001B3899" w:rsidRDefault="003D0EF4">
            <w:pPr>
              <w:rPr>
                <w:rFonts w:eastAsia="Times New Roman"/>
              </w:rPr>
            </w:pPr>
            <w:r>
              <w:rPr>
                <w:rFonts w:eastAsia="Times New Roman"/>
              </w:rPr>
              <w:t xml:space="preserve">5% </w:t>
            </w:r>
          </w:p>
        </w:tc>
        <w:tc>
          <w:tcPr>
            <w:tcW w:w="0" w:type="auto"/>
            <w:vAlign w:val="center"/>
            <w:hideMark/>
          </w:tcPr>
          <w:p w14:paraId="432A7876" w14:textId="77777777" w:rsidR="001B3899" w:rsidRDefault="003D0EF4">
            <w:pPr>
              <w:rPr>
                <w:rFonts w:eastAsia="Times New Roman"/>
              </w:rPr>
            </w:pPr>
            <w:r>
              <w:rPr>
                <w:rFonts w:eastAsia="Times New Roman"/>
              </w:rPr>
              <w:t xml:space="preserve">4% </w:t>
            </w:r>
          </w:p>
        </w:tc>
        <w:tc>
          <w:tcPr>
            <w:tcW w:w="0" w:type="auto"/>
            <w:tcBorders>
              <w:right w:val="single" w:sz="6" w:space="0" w:color="auto"/>
            </w:tcBorders>
            <w:vAlign w:val="center"/>
            <w:hideMark/>
          </w:tcPr>
          <w:p w14:paraId="4F5C2E31" w14:textId="77777777" w:rsidR="001B3899" w:rsidRDefault="003D0EF4">
            <w:pPr>
              <w:rPr>
                <w:rFonts w:eastAsia="Times New Roman"/>
              </w:rPr>
            </w:pPr>
            <w:r>
              <w:rPr>
                <w:rFonts w:eastAsia="Times New Roman"/>
              </w:rPr>
              <w:t xml:space="preserve">1% </w:t>
            </w:r>
          </w:p>
        </w:tc>
        <w:tc>
          <w:tcPr>
            <w:tcW w:w="0" w:type="auto"/>
            <w:vAlign w:val="center"/>
            <w:hideMark/>
          </w:tcPr>
          <w:p w14:paraId="1E64FA26" w14:textId="77777777" w:rsidR="001B3899" w:rsidRDefault="003D0EF4">
            <w:pPr>
              <w:rPr>
                <w:rFonts w:eastAsia="Times New Roman"/>
              </w:rPr>
            </w:pPr>
            <w:r>
              <w:rPr>
                <w:rFonts w:eastAsia="Times New Roman"/>
              </w:rPr>
              <w:t xml:space="preserve">2% </w:t>
            </w:r>
          </w:p>
        </w:tc>
      </w:tr>
      <w:tr w:rsidR="001B3899" w14:paraId="7123433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F5EABA3" w14:textId="77777777" w:rsidR="001B3899" w:rsidRDefault="003D0EF4">
            <w:pPr>
              <w:rPr>
                <w:rFonts w:eastAsia="Times New Roman"/>
              </w:rPr>
            </w:pPr>
            <w:r>
              <w:rPr>
                <w:rFonts w:eastAsia="Times New Roman"/>
              </w:rPr>
              <w:t xml:space="preserve">School Bus </w:t>
            </w:r>
          </w:p>
        </w:tc>
        <w:tc>
          <w:tcPr>
            <w:tcW w:w="0" w:type="auto"/>
            <w:vAlign w:val="center"/>
            <w:hideMark/>
          </w:tcPr>
          <w:p w14:paraId="0DEB43E4" w14:textId="77777777" w:rsidR="001B3899" w:rsidRDefault="003D0EF4">
            <w:pPr>
              <w:rPr>
                <w:rFonts w:eastAsia="Times New Roman"/>
              </w:rPr>
            </w:pPr>
            <w:r>
              <w:rPr>
                <w:rFonts w:eastAsia="Times New Roman"/>
              </w:rPr>
              <w:t xml:space="preserve">0 </w:t>
            </w:r>
          </w:p>
        </w:tc>
        <w:tc>
          <w:tcPr>
            <w:tcW w:w="0" w:type="auto"/>
            <w:vAlign w:val="center"/>
            <w:hideMark/>
          </w:tcPr>
          <w:p w14:paraId="159833B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0565B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91C4D69" w14:textId="77777777" w:rsidR="001B3899" w:rsidRDefault="003D0EF4">
            <w:pPr>
              <w:rPr>
                <w:rFonts w:eastAsia="Times New Roman"/>
              </w:rPr>
            </w:pPr>
            <w:r>
              <w:rPr>
                <w:rFonts w:eastAsia="Times New Roman"/>
              </w:rPr>
              <w:t xml:space="preserve">0 </w:t>
            </w:r>
          </w:p>
        </w:tc>
        <w:tc>
          <w:tcPr>
            <w:tcW w:w="0" w:type="auto"/>
            <w:vAlign w:val="center"/>
            <w:hideMark/>
          </w:tcPr>
          <w:p w14:paraId="7DD2A1DD" w14:textId="77777777" w:rsidR="001B3899" w:rsidRDefault="003D0EF4">
            <w:pPr>
              <w:rPr>
                <w:rFonts w:eastAsia="Times New Roman"/>
              </w:rPr>
            </w:pPr>
            <w:r>
              <w:rPr>
                <w:rFonts w:eastAsia="Times New Roman"/>
              </w:rPr>
              <w:t xml:space="preserve">0% </w:t>
            </w:r>
          </w:p>
        </w:tc>
        <w:tc>
          <w:tcPr>
            <w:tcW w:w="0" w:type="auto"/>
            <w:vAlign w:val="center"/>
            <w:hideMark/>
          </w:tcPr>
          <w:p w14:paraId="14988A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0B1955" w14:textId="77777777" w:rsidR="001B3899" w:rsidRDefault="003D0EF4">
            <w:pPr>
              <w:rPr>
                <w:rFonts w:eastAsia="Times New Roman"/>
              </w:rPr>
            </w:pPr>
            <w:r>
              <w:rPr>
                <w:rFonts w:eastAsia="Times New Roman"/>
              </w:rPr>
              <w:t xml:space="preserve">0% </w:t>
            </w:r>
          </w:p>
        </w:tc>
        <w:tc>
          <w:tcPr>
            <w:tcW w:w="0" w:type="auto"/>
            <w:vAlign w:val="center"/>
            <w:hideMark/>
          </w:tcPr>
          <w:p w14:paraId="33D7995D" w14:textId="77777777" w:rsidR="001B3899" w:rsidRDefault="003D0EF4">
            <w:pPr>
              <w:rPr>
                <w:rFonts w:eastAsia="Times New Roman"/>
              </w:rPr>
            </w:pPr>
            <w:r>
              <w:rPr>
                <w:rFonts w:eastAsia="Times New Roman"/>
              </w:rPr>
              <w:t xml:space="preserve">0% </w:t>
            </w:r>
          </w:p>
        </w:tc>
      </w:tr>
      <w:tr w:rsidR="001B3899" w14:paraId="582A9484" w14:textId="77777777">
        <w:trPr>
          <w:divId w:val="114837436"/>
          <w:tblCellSpacing w:w="15" w:type="dxa"/>
        </w:trPr>
        <w:tc>
          <w:tcPr>
            <w:tcW w:w="0" w:type="auto"/>
            <w:gridSpan w:val="9"/>
            <w:tcBorders>
              <w:bottom w:val="single" w:sz="6" w:space="0" w:color="auto"/>
            </w:tcBorders>
            <w:vAlign w:val="center"/>
            <w:hideMark/>
          </w:tcPr>
          <w:p w14:paraId="70D5E121" w14:textId="77777777" w:rsidR="001B3899" w:rsidRDefault="001B3899">
            <w:pPr>
              <w:rPr>
                <w:rFonts w:eastAsia="Times New Roman"/>
              </w:rPr>
            </w:pPr>
          </w:p>
        </w:tc>
      </w:tr>
      <w:tr w:rsidR="001B3899" w14:paraId="5DE88EE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4906A96" w14:textId="77777777" w:rsidR="001B3899" w:rsidRDefault="003D0EF4">
            <w:pPr>
              <w:rPr>
                <w:rFonts w:eastAsia="Times New Roman"/>
              </w:rPr>
            </w:pPr>
            <w:r>
              <w:rPr>
                <w:rFonts w:eastAsia="Times New Roman"/>
              </w:rPr>
              <w:t xml:space="preserve">Walk-Transit </w:t>
            </w:r>
          </w:p>
        </w:tc>
        <w:tc>
          <w:tcPr>
            <w:tcW w:w="0" w:type="auto"/>
            <w:vAlign w:val="center"/>
            <w:hideMark/>
          </w:tcPr>
          <w:p w14:paraId="6355E624" w14:textId="77777777" w:rsidR="001B3899" w:rsidRDefault="003D0EF4">
            <w:pPr>
              <w:rPr>
                <w:rFonts w:eastAsia="Times New Roman"/>
              </w:rPr>
            </w:pPr>
            <w:r>
              <w:rPr>
                <w:rFonts w:eastAsia="Times New Roman"/>
              </w:rPr>
              <w:t xml:space="preserve">5,718 </w:t>
            </w:r>
          </w:p>
        </w:tc>
        <w:tc>
          <w:tcPr>
            <w:tcW w:w="0" w:type="auto"/>
            <w:vAlign w:val="center"/>
            <w:hideMark/>
          </w:tcPr>
          <w:p w14:paraId="716AD169" w14:textId="77777777" w:rsidR="001B3899" w:rsidRDefault="003D0EF4">
            <w:pPr>
              <w:rPr>
                <w:rFonts w:eastAsia="Times New Roman"/>
              </w:rPr>
            </w:pPr>
            <w:r>
              <w:rPr>
                <w:rFonts w:eastAsia="Times New Roman"/>
              </w:rPr>
              <w:t xml:space="preserve">3,112 </w:t>
            </w:r>
          </w:p>
        </w:tc>
        <w:tc>
          <w:tcPr>
            <w:tcW w:w="0" w:type="auto"/>
            <w:tcBorders>
              <w:right w:val="single" w:sz="6" w:space="0" w:color="auto"/>
            </w:tcBorders>
            <w:vAlign w:val="center"/>
            <w:hideMark/>
          </w:tcPr>
          <w:p w14:paraId="29F09D49" w14:textId="77777777" w:rsidR="001B3899" w:rsidRDefault="003D0EF4">
            <w:pPr>
              <w:rPr>
                <w:rFonts w:eastAsia="Times New Roman"/>
              </w:rPr>
            </w:pPr>
            <w:r>
              <w:rPr>
                <w:rFonts w:eastAsia="Times New Roman"/>
              </w:rPr>
              <w:t xml:space="preserve">4,108 </w:t>
            </w:r>
          </w:p>
        </w:tc>
        <w:tc>
          <w:tcPr>
            <w:tcW w:w="0" w:type="auto"/>
            <w:tcBorders>
              <w:right w:val="single" w:sz="6" w:space="0" w:color="auto"/>
            </w:tcBorders>
            <w:vAlign w:val="center"/>
            <w:hideMark/>
          </w:tcPr>
          <w:p w14:paraId="0ECEC1FB" w14:textId="77777777" w:rsidR="001B3899" w:rsidRDefault="003D0EF4">
            <w:pPr>
              <w:rPr>
                <w:rFonts w:eastAsia="Times New Roman"/>
              </w:rPr>
            </w:pPr>
            <w:r>
              <w:rPr>
                <w:rFonts w:eastAsia="Times New Roman"/>
              </w:rPr>
              <w:t xml:space="preserve">12,937 </w:t>
            </w:r>
          </w:p>
        </w:tc>
        <w:tc>
          <w:tcPr>
            <w:tcW w:w="0" w:type="auto"/>
            <w:vAlign w:val="center"/>
            <w:hideMark/>
          </w:tcPr>
          <w:p w14:paraId="2CF46019" w14:textId="77777777" w:rsidR="001B3899" w:rsidRDefault="003D0EF4">
            <w:pPr>
              <w:rPr>
                <w:rFonts w:eastAsia="Times New Roman"/>
              </w:rPr>
            </w:pPr>
            <w:r>
              <w:rPr>
                <w:rFonts w:eastAsia="Times New Roman"/>
              </w:rPr>
              <w:t xml:space="preserve">75% </w:t>
            </w:r>
          </w:p>
        </w:tc>
        <w:tc>
          <w:tcPr>
            <w:tcW w:w="0" w:type="auto"/>
            <w:vAlign w:val="center"/>
            <w:hideMark/>
          </w:tcPr>
          <w:p w14:paraId="3617757A" w14:textId="77777777" w:rsidR="001B3899" w:rsidRDefault="003D0EF4">
            <w:pPr>
              <w:rPr>
                <w:rFonts w:eastAsia="Times New Roman"/>
              </w:rPr>
            </w:pPr>
            <w:r>
              <w:rPr>
                <w:rFonts w:eastAsia="Times New Roman"/>
              </w:rPr>
              <w:t xml:space="preserve">26% </w:t>
            </w:r>
          </w:p>
        </w:tc>
        <w:tc>
          <w:tcPr>
            <w:tcW w:w="0" w:type="auto"/>
            <w:tcBorders>
              <w:right w:val="single" w:sz="6" w:space="0" w:color="auto"/>
            </w:tcBorders>
            <w:vAlign w:val="center"/>
            <w:hideMark/>
          </w:tcPr>
          <w:p w14:paraId="3D028D5B" w14:textId="77777777" w:rsidR="001B3899" w:rsidRDefault="003D0EF4">
            <w:pPr>
              <w:rPr>
                <w:rFonts w:eastAsia="Times New Roman"/>
              </w:rPr>
            </w:pPr>
            <w:r>
              <w:rPr>
                <w:rFonts w:eastAsia="Times New Roman"/>
              </w:rPr>
              <w:t xml:space="preserve">5% </w:t>
            </w:r>
          </w:p>
        </w:tc>
        <w:tc>
          <w:tcPr>
            <w:tcW w:w="0" w:type="auto"/>
            <w:vAlign w:val="center"/>
            <w:hideMark/>
          </w:tcPr>
          <w:p w14:paraId="25F5B334" w14:textId="77777777" w:rsidR="001B3899" w:rsidRDefault="003D0EF4">
            <w:pPr>
              <w:rPr>
                <w:rFonts w:eastAsia="Times New Roman"/>
              </w:rPr>
            </w:pPr>
            <w:r>
              <w:rPr>
                <w:rFonts w:eastAsia="Times New Roman"/>
              </w:rPr>
              <w:t xml:space="preserve">13% </w:t>
            </w:r>
          </w:p>
        </w:tc>
      </w:tr>
      <w:tr w:rsidR="001B3899" w14:paraId="6BE3602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DBE4865" w14:textId="77777777" w:rsidR="001B3899" w:rsidRDefault="003D0EF4">
            <w:pPr>
              <w:rPr>
                <w:rFonts w:eastAsia="Times New Roman"/>
              </w:rPr>
            </w:pPr>
            <w:r>
              <w:rPr>
                <w:rFonts w:eastAsia="Times New Roman"/>
              </w:rPr>
              <w:t xml:space="preserve">PNR-Transit </w:t>
            </w:r>
          </w:p>
        </w:tc>
        <w:tc>
          <w:tcPr>
            <w:tcW w:w="0" w:type="auto"/>
            <w:vAlign w:val="center"/>
            <w:hideMark/>
          </w:tcPr>
          <w:p w14:paraId="47EC31CB" w14:textId="77777777" w:rsidR="001B3899" w:rsidRDefault="003D0EF4">
            <w:pPr>
              <w:rPr>
                <w:rFonts w:eastAsia="Times New Roman"/>
              </w:rPr>
            </w:pPr>
            <w:r>
              <w:rPr>
                <w:rFonts w:eastAsia="Times New Roman"/>
              </w:rPr>
              <w:t xml:space="preserve">0 </w:t>
            </w:r>
          </w:p>
        </w:tc>
        <w:tc>
          <w:tcPr>
            <w:tcW w:w="0" w:type="auto"/>
            <w:vAlign w:val="center"/>
            <w:hideMark/>
          </w:tcPr>
          <w:p w14:paraId="4B3F1030" w14:textId="77777777" w:rsidR="001B3899" w:rsidRDefault="003D0EF4">
            <w:pPr>
              <w:rPr>
                <w:rFonts w:eastAsia="Times New Roman"/>
              </w:rPr>
            </w:pPr>
            <w:r>
              <w:rPr>
                <w:rFonts w:eastAsia="Times New Roman"/>
              </w:rPr>
              <w:t xml:space="preserve">822 </w:t>
            </w:r>
          </w:p>
        </w:tc>
        <w:tc>
          <w:tcPr>
            <w:tcW w:w="0" w:type="auto"/>
            <w:tcBorders>
              <w:right w:val="single" w:sz="6" w:space="0" w:color="auto"/>
            </w:tcBorders>
            <w:vAlign w:val="center"/>
            <w:hideMark/>
          </w:tcPr>
          <w:p w14:paraId="4D5CDA4D" w14:textId="77777777" w:rsidR="001B3899" w:rsidRDefault="003D0EF4">
            <w:pPr>
              <w:rPr>
                <w:rFonts w:eastAsia="Times New Roman"/>
              </w:rPr>
            </w:pPr>
            <w:r>
              <w:rPr>
                <w:rFonts w:eastAsia="Times New Roman"/>
              </w:rPr>
              <w:t xml:space="preserve">2,271 </w:t>
            </w:r>
          </w:p>
        </w:tc>
        <w:tc>
          <w:tcPr>
            <w:tcW w:w="0" w:type="auto"/>
            <w:tcBorders>
              <w:right w:val="single" w:sz="6" w:space="0" w:color="auto"/>
            </w:tcBorders>
            <w:vAlign w:val="center"/>
            <w:hideMark/>
          </w:tcPr>
          <w:p w14:paraId="7E2FA624" w14:textId="77777777" w:rsidR="001B3899" w:rsidRDefault="003D0EF4">
            <w:pPr>
              <w:rPr>
                <w:rFonts w:eastAsia="Times New Roman"/>
              </w:rPr>
            </w:pPr>
            <w:r>
              <w:rPr>
                <w:rFonts w:eastAsia="Times New Roman"/>
              </w:rPr>
              <w:t xml:space="preserve">3,093 </w:t>
            </w:r>
          </w:p>
        </w:tc>
        <w:tc>
          <w:tcPr>
            <w:tcW w:w="0" w:type="auto"/>
            <w:vAlign w:val="center"/>
            <w:hideMark/>
          </w:tcPr>
          <w:p w14:paraId="0505C20C" w14:textId="77777777" w:rsidR="001B3899" w:rsidRDefault="003D0EF4">
            <w:pPr>
              <w:rPr>
                <w:rFonts w:eastAsia="Times New Roman"/>
              </w:rPr>
            </w:pPr>
            <w:r>
              <w:rPr>
                <w:rFonts w:eastAsia="Times New Roman"/>
              </w:rPr>
              <w:t xml:space="preserve">0% </w:t>
            </w:r>
          </w:p>
        </w:tc>
        <w:tc>
          <w:tcPr>
            <w:tcW w:w="0" w:type="auto"/>
            <w:vAlign w:val="center"/>
            <w:hideMark/>
          </w:tcPr>
          <w:p w14:paraId="48F1E95A" w14:textId="77777777" w:rsidR="001B3899" w:rsidRDefault="003D0EF4">
            <w:pPr>
              <w:rPr>
                <w:rFonts w:eastAsia="Times New Roman"/>
              </w:rPr>
            </w:pPr>
            <w:r>
              <w:rPr>
                <w:rFonts w:eastAsia="Times New Roman"/>
              </w:rPr>
              <w:t xml:space="preserve">7% </w:t>
            </w:r>
          </w:p>
        </w:tc>
        <w:tc>
          <w:tcPr>
            <w:tcW w:w="0" w:type="auto"/>
            <w:tcBorders>
              <w:right w:val="single" w:sz="6" w:space="0" w:color="auto"/>
            </w:tcBorders>
            <w:vAlign w:val="center"/>
            <w:hideMark/>
          </w:tcPr>
          <w:p w14:paraId="0391F4DF" w14:textId="77777777" w:rsidR="001B3899" w:rsidRDefault="003D0EF4">
            <w:pPr>
              <w:rPr>
                <w:rFonts w:eastAsia="Times New Roman"/>
              </w:rPr>
            </w:pPr>
            <w:r>
              <w:rPr>
                <w:rFonts w:eastAsia="Times New Roman"/>
              </w:rPr>
              <w:t xml:space="preserve">3% </w:t>
            </w:r>
          </w:p>
        </w:tc>
        <w:tc>
          <w:tcPr>
            <w:tcW w:w="0" w:type="auto"/>
            <w:vAlign w:val="center"/>
            <w:hideMark/>
          </w:tcPr>
          <w:p w14:paraId="116BB3F4" w14:textId="77777777" w:rsidR="001B3899" w:rsidRDefault="003D0EF4">
            <w:pPr>
              <w:rPr>
                <w:rFonts w:eastAsia="Times New Roman"/>
              </w:rPr>
            </w:pPr>
            <w:r>
              <w:rPr>
                <w:rFonts w:eastAsia="Times New Roman"/>
              </w:rPr>
              <w:t xml:space="preserve">3% </w:t>
            </w:r>
          </w:p>
        </w:tc>
      </w:tr>
      <w:tr w:rsidR="001B3899" w14:paraId="3F60D97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CED4B3C" w14:textId="77777777" w:rsidR="001B3899" w:rsidRDefault="003D0EF4">
            <w:pPr>
              <w:rPr>
                <w:rFonts w:eastAsia="Times New Roman"/>
              </w:rPr>
            </w:pPr>
            <w:r>
              <w:rPr>
                <w:rFonts w:eastAsia="Times New Roman"/>
              </w:rPr>
              <w:t xml:space="preserve">KNR-Transit </w:t>
            </w:r>
          </w:p>
        </w:tc>
        <w:tc>
          <w:tcPr>
            <w:tcW w:w="0" w:type="auto"/>
            <w:vAlign w:val="center"/>
            <w:hideMark/>
          </w:tcPr>
          <w:p w14:paraId="066BE8C9" w14:textId="77777777" w:rsidR="001B3899" w:rsidRDefault="003D0EF4">
            <w:pPr>
              <w:rPr>
                <w:rFonts w:eastAsia="Times New Roman"/>
              </w:rPr>
            </w:pPr>
            <w:r>
              <w:rPr>
                <w:rFonts w:eastAsia="Times New Roman"/>
              </w:rPr>
              <w:t xml:space="preserve">909 </w:t>
            </w:r>
          </w:p>
        </w:tc>
        <w:tc>
          <w:tcPr>
            <w:tcW w:w="0" w:type="auto"/>
            <w:vAlign w:val="center"/>
            <w:hideMark/>
          </w:tcPr>
          <w:p w14:paraId="74CE0C08" w14:textId="77777777" w:rsidR="001B3899" w:rsidRDefault="003D0EF4">
            <w:pPr>
              <w:rPr>
                <w:rFonts w:eastAsia="Times New Roman"/>
              </w:rPr>
            </w:pPr>
            <w:r>
              <w:rPr>
                <w:rFonts w:eastAsia="Times New Roman"/>
              </w:rPr>
              <w:t xml:space="preserve">1,173 </w:t>
            </w:r>
          </w:p>
        </w:tc>
        <w:tc>
          <w:tcPr>
            <w:tcW w:w="0" w:type="auto"/>
            <w:tcBorders>
              <w:right w:val="single" w:sz="6" w:space="0" w:color="auto"/>
            </w:tcBorders>
            <w:vAlign w:val="center"/>
            <w:hideMark/>
          </w:tcPr>
          <w:p w14:paraId="1FB084C5" w14:textId="77777777" w:rsidR="001B3899" w:rsidRDefault="003D0EF4">
            <w:pPr>
              <w:rPr>
                <w:rFonts w:eastAsia="Times New Roman"/>
              </w:rPr>
            </w:pPr>
            <w:r>
              <w:rPr>
                <w:rFonts w:eastAsia="Times New Roman"/>
              </w:rPr>
              <w:t xml:space="preserve">1,570 </w:t>
            </w:r>
          </w:p>
        </w:tc>
        <w:tc>
          <w:tcPr>
            <w:tcW w:w="0" w:type="auto"/>
            <w:tcBorders>
              <w:right w:val="single" w:sz="6" w:space="0" w:color="auto"/>
            </w:tcBorders>
            <w:vAlign w:val="center"/>
            <w:hideMark/>
          </w:tcPr>
          <w:p w14:paraId="51E248C4" w14:textId="77777777" w:rsidR="001B3899" w:rsidRDefault="003D0EF4">
            <w:pPr>
              <w:rPr>
                <w:rFonts w:eastAsia="Times New Roman"/>
              </w:rPr>
            </w:pPr>
            <w:r>
              <w:rPr>
                <w:rFonts w:eastAsia="Times New Roman"/>
              </w:rPr>
              <w:t xml:space="preserve">3,652 </w:t>
            </w:r>
          </w:p>
        </w:tc>
        <w:tc>
          <w:tcPr>
            <w:tcW w:w="0" w:type="auto"/>
            <w:vAlign w:val="center"/>
            <w:hideMark/>
          </w:tcPr>
          <w:p w14:paraId="710E60D1" w14:textId="77777777" w:rsidR="001B3899" w:rsidRDefault="003D0EF4">
            <w:pPr>
              <w:rPr>
                <w:rFonts w:eastAsia="Times New Roman"/>
              </w:rPr>
            </w:pPr>
            <w:r>
              <w:rPr>
                <w:rFonts w:eastAsia="Times New Roman"/>
              </w:rPr>
              <w:t xml:space="preserve">12% </w:t>
            </w:r>
          </w:p>
        </w:tc>
        <w:tc>
          <w:tcPr>
            <w:tcW w:w="0" w:type="auto"/>
            <w:vAlign w:val="center"/>
            <w:hideMark/>
          </w:tcPr>
          <w:p w14:paraId="4FA5150E"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0B259FEB" w14:textId="77777777" w:rsidR="001B3899" w:rsidRDefault="003D0EF4">
            <w:pPr>
              <w:rPr>
                <w:rFonts w:eastAsia="Times New Roman"/>
              </w:rPr>
            </w:pPr>
            <w:r>
              <w:rPr>
                <w:rFonts w:eastAsia="Times New Roman"/>
              </w:rPr>
              <w:t xml:space="preserve">2% </w:t>
            </w:r>
          </w:p>
        </w:tc>
        <w:tc>
          <w:tcPr>
            <w:tcW w:w="0" w:type="auto"/>
            <w:vAlign w:val="center"/>
            <w:hideMark/>
          </w:tcPr>
          <w:p w14:paraId="3D74A814" w14:textId="77777777" w:rsidR="001B3899" w:rsidRDefault="003D0EF4">
            <w:pPr>
              <w:rPr>
                <w:rFonts w:eastAsia="Times New Roman"/>
              </w:rPr>
            </w:pPr>
            <w:r>
              <w:rPr>
                <w:rFonts w:eastAsia="Times New Roman"/>
              </w:rPr>
              <w:t xml:space="preserve">4% </w:t>
            </w:r>
          </w:p>
        </w:tc>
      </w:tr>
      <w:tr w:rsidR="001B3899" w14:paraId="18C3227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18367AD" w14:textId="77777777" w:rsidR="001B3899" w:rsidRDefault="003D0EF4">
            <w:pPr>
              <w:rPr>
                <w:rFonts w:eastAsia="Times New Roman"/>
              </w:rPr>
            </w:pPr>
            <w:r>
              <w:rPr>
                <w:rFonts w:eastAsia="Times New Roman"/>
              </w:rPr>
              <w:t xml:space="preserve">Premium Transit </w:t>
            </w:r>
          </w:p>
        </w:tc>
        <w:tc>
          <w:tcPr>
            <w:tcW w:w="0" w:type="auto"/>
            <w:vAlign w:val="center"/>
            <w:hideMark/>
          </w:tcPr>
          <w:p w14:paraId="292D093A" w14:textId="77777777" w:rsidR="001B3899" w:rsidRDefault="003D0EF4">
            <w:pPr>
              <w:rPr>
                <w:rFonts w:eastAsia="Times New Roman"/>
              </w:rPr>
            </w:pPr>
            <w:r>
              <w:rPr>
                <w:rFonts w:eastAsia="Times New Roman"/>
              </w:rPr>
              <w:t xml:space="preserve">1,417 </w:t>
            </w:r>
          </w:p>
        </w:tc>
        <w:tc>
          <w:tcPr>
            <w:tcW w:w="0" w:type="auto"/>
            <w:vAlign w:val="center"/>
            <w:hideMark/>
          </w:tcPr>
          <w:p w14:paraId="3FC7C472" w14:textId="77777777" w:rsidR="001B3899" w:rsidRDefault="003D0EF4">
            <w:pPr>
              <w:rPr>
                <w:rFonts w:eastAsia="Times New Roman"/>
              </w:rPr>
            </w:pPr>
            <w:r>
              <w:rPr>
                <w:rFonts w:eastAsia="Times New Roman"/>
              </w:rPr>
              <w:t xml:space="preserve">2,024 </w:t>
            </w:r>
          </w:p>
        </w:tc>
        <w:tc>
          <w:tcPr>
            <w:tcW w:w="0" w:type="auto"/>
            <w:tcBorders>
              <w:right w:val="single" w:sz="6" w:space="0" w:color="auto"/>
            </w:tcBorders>
            <w:vAlign w:val="center"/>
            <w:hideMark/>
          </w:tcPr>
          <w:p w14:paraId="6DC82E9A" w14:textId="77777777" w:rsidR="001B3899" w:rsidRDefault="003D0EF4">
            <w:pPr>
              <w:rPr>
                <w:rFonts w:eastAsia="Times New Roman"/>
              </w:rPr>
            </w:pPr>
            <w:r>
              <w:rPr>
                <w:rFonts w:eastAsia="Times New Roman"/>
              </w:rPr>
              <w:t xml:space="preserve">4,183 </w:t>
            </w:r>
          </w:p>
        </w:tc>
        <w:tc>
          <w:tcPr>
            <w:tcW w:w="0" w:type="auto"/>
            <w:tcBorders>
              <w:right w:val="single" w:sz="6" w:space="0" w:color="auto"/>
            </w:tcBorders>
            <w:vAlign w:val="center"/>
            <w:hideMark/>
          </w:tcPr>
          <w:p w14:paraId="33B0C2BB" w14:textId="77777777" w:rsidR="001B3899" w:rsidRDefault="003D0EF4">
            <w:pPr>
              <w:rPr>
                <w:rFonts w:eastAsia="Times New Roman"/>
              </w:rPr>
            </w:pPr>
            <w:r>
              <w:rPr>
                <w:rFonts w:eastAsia="Times New Roman"/>
              </w:rPr>
              <w:t xml:space="preserve">7,623 </w:t>
            </w:r>
          </w:p>
        </w:tc>
        <w:tc>
          <w:tcPr>
            <w:tcW w:w="0" w:type="auto"/>
            <w:vAlign w:val="center"/>
            <w:hideMark/>
          </w:tcPr>
          <w:p w14:paraId="1F2B5248" w14:textId="77777777" w:rsidR="001B3899" w:rsidRDefault="003D0EF4">
            <w:pPr>
              <w:rPr>
                <w:rFonts w:eastAsia="Times New Roman"/>
              </w:rPr>
            </w:pPr>
            <w:r>
              <w:rPr>
                <w:rFonts w:eastAsia="Times New Roman"/>
              </w:rPr>
              <w:t xml:space="preserve">19% </w:t>
            </w:r>
          </w:p>
        </w:tc>
        <w:tc>
          <w:tcPr>
            <w:tcW w:w="0" w:type="auto"/>
            <w:vAlign w:val="center"/>
            <w:hideMark/>
          </w:tcPr>
          <w:p w14:paraId="5C005F88" w14:textId="77777777" w:rsidR="001B3899" w:rsidRDefault="003D0EF4">
            <w:pPr>
              <w:rPr>
                <w:rFonts w:eastAsia="Times New Roman"/>
              </w:rPr>
            </w:pPr>
            <w:r>
              <w:rPr>
                <w:rFonts w:eastAsia="Times New Roman"/>
              </w:rPr>
              <w:t xml:space="preserve">17% </w:t>
            </w:r>
          </w:p>
        </w:tc>
        <w:tc>
          <w:tcPr>
            <w:tcW w:w="0" w:type="auto"/>
            <w:tcBorders>
              <w:right w:val="single" w:sz="6" w:space="0" w:color="auto"/>
            </w:tcBorders>
            <w:vAlign w:val="center"/>
            <w:hideMark/>
          </w:tcPr>
          <w:p w14:paraId="155DDA45" w14:textId="77777777" w:rsidR="001B3899" w:rsidRDefault="003D0EF4">
            <w:pPr>
              <w:rPr>
                <w:rFonts w:eastAsia="Times New Roman"/>
              </w:rPr>
            </w:pPr>
            <w:r>
              <w:rPr>
                <w:rFonts w:eastAsia="Times New Roman"/>
              </w:rPr>
              <w:t xml:space="preserve">5% </w:t>
            </w:r>
          </w:p>
        </w:tc>
        <w:tc>
          <w:tcPr>
            <w:tcW w:w="0" w:type="auto"/>
            <w:vAlign w:val="center"/>
            <w:hideMark/>
          </w:tcPr>
          <w:p w14:paraId="4C8B5831" w14:textId="77777777" w:rsidR="001B3899" w:rsidRDefault="003D0EF4">
            <w:pPr>
              <w:rPr>
                <w:rFonts w:eastAsia="Times New Roman"/>
              </w:rPr>
            </w:pPr>
            <w:r>
              <w:rPr>
                <w:rFonts w:eastAsia="Times New Roman"/>
              </w:rPr>
              <w:t xml:space="preserve">8% </w:t>
            </w:r>
          </w:p>
        </w:tc>
      </w:tr>
      <w:tr w:rsidR="001B3899" w14:paraId="47C29D23" w14:textId="77777777">
        <w:trPr>
          <w:divId w:val="114837436"/>
          <w:tblCellSpacing w:w="15" w:type="dxa"/>
        </w:trPr>
        <w:tc>
          <w:tcPr>
            <w:tcW w:w="0" w:type="auto"/>
            <w:gridSpan w:val="9"/>
            <w:tcBorders>
              <w:bottom w:val="single" w:sz="6" w:space="0" w:color="auto"/>
            </w:tcBorders>
            <w:vAlign w:val="center"/>
            <w:hideMark/>
          </w:tcPr>
          <w:p w14:paraId="110D56AB" w14:textId="77777777" w:rsidR="001B3899" w:rsidRDefault="001B3899">
            <w:pPr>
              <w:rPr>
                <w:rFonts w:eastAsia="Times New Roman"/>
              </w:rPr>
            </w:pPr>
          </w:p>
        </w:tc>
      </w:tr>
      <w:tr w:rsidR="001B3899" w14:paraId="6260C88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0131857" w14:textId="77777777" w:rsidR="001B3899" w:rsidRDefault="003D0EF4">
            <w:pPr>
              <w:rPr>
                <w:rFonts w:eastAsia="Times New Roman"/>
              </w:rPr>
            </w:pPr>
            <w:commentRangeStart w:id="59"/>
            <w:r>
              <w:rPr>
                <w:rFonts w:eastAsia="Times New Roman"/>
              </w:rPr>
              <w:t xml:space="preserve">Total </w:t>
            </w:r>
          </w:p>
        </w:tc>
        <w:tc>
          <w:tcPr>
            <w:tcW w:w="0" w:type="auto"/>
            <w:vAlign w:val="center"/>
            <w:hideMark/>
          </w:tcPr>
          <w:p w14:paraId="4799862A" w14:textId="77777777" w:rsidR="001B3899" w:rsidRDefault="003D0EF4">
            <w:pPr>
              <w:rPr>
                <w:rFonts w:eastAsia="Times New Roman"/>
              </w:rPr>
            </w:pPr>
            <w:r>
              <w:rPr>
                <w:rFonts w:eastAsia="Times New Roman"/>
              </w:rPr>
              <w:t xml:space="preserve">7,586 </w:t>
            </w:r>
          </w:p>
        </w:tc>
        <w:tc>
          <w:tcPr>
            <w:tcW w:w="0" w:type="auto"/>
            <w:vAlign w:val="center"/>
            <w:hideMark/>
          </w:tcPr>
          <w:p w14:paraId="67BCDAD0" w14:textId="77777777" w:rsidR="001B3899" w:rsidRDefault="003D0EF4">
            <w:pPr>
              <w:rPr>
                <w:rFonts w:eastAsia="Times New Roman"/>
              </w:rPr>
            </w:pPr>
            <w:r>
              <w:rPr>
                <w:rFonts w:eastAsia="Times New Roman"/>
              </w:rPr>
              <w:t xml:space="preserve">11,861 </w:t>
            </w:r>
          </w:p>
        </w:tc>
        <w:tc>
          <w:tcPr>
            <w:tcW w:w="0" w:type="auto"/>
            <w:tcBorders>
              <w:right w:val="single" w:sz="6" w:space="0" w:color="auto"/>
            </w:tcBorders>
            <w:vAlign w:val="center"/>
            <w:hideMark/>
          </w:tcPr>
          <w:p w14:paraId="53234A6F" w14:textId="77777777" w:rsidR="001B3899" w:rsidRDefault="003D0EF4">
            <w:pPr>
              <w:rPr>
                <w:rFonts w:eastAsia="Times New Roman"/>
              </w:rPr>
            </w:pPr>
            <w:r>
              <w:rPr>
                <w:rFonts w:eastAsia="Times New Roman"/>
              </w:rPr>
              <w:t xml:space="preserve">81,188 </w:t>
            </w:r>
          </w:p>
        </w:tc>
        <w:tc>
          <w:tcPr>
            <w:tcW w:w="0" w:type="auto"/>
            <w:tcBorders>
              <w:right w:val="single" w:sz="6" w:space="0" w:color="auto"/>
            </w:tcBorders>
            <w:vAlign w:val="center"/>
            <w:hideMark/>
          </w:tcPr>
          <w:p w14:paraId="0BEB5B3F" w14:textId="77777777" w:rsidR="001B3899" w:rsidRDefault="003D0EF4">
            <w:pPr>
              <w:rPr>
                <w:rFonts w:eastAsia="Times New Roman"/>
              </w:rPr>
            </w:pPr>
            <w:r>
              <w:rPr>
                <w:rFonts w:eastAsia="Times New Roman"/>
              </w:rPr>
              <w:t xml:space="preserve">100,635 </w:t>
            </w:r>
          </w:p>
        </w:tc>
        <w:tc>
          <w:tcPr>
            <w:tcW w:w="0" w:type="auto"/>
            <w:vAlign w:val="center"/>
            <w:hideMark/>
          </w:tcPr>
          <w:p w14:paraId="5F1827F9" w14:textId="77777777" w:rsidR="001B3899" w:rsidRDefault="003D0EF4">
            <w:pPr>
              <w:rPr>
                <w:rFonts w:eastAsia="Times New Roman"/>
              </w:rPr>
            </w:pPr>
            <w:r>
              <w:rPr>
                <w:rFonts w:eastAsia="Times New Roman"/>
              </w:rPr>
              <w:t xml:space="preserve">100% </w:t>
            </w:r>
          </w:p>
        </w:tc>
        <w:tc>
          <w:tcPr>
            <w:tcW w:w="0" w:type="auto"/>
            <w:vAlign w:val="center"/>
            <w:hideMark/>
          </w:tcPr>
          <w:p w14:paraId="3CC25C1D"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0754AA84" w14:textId="77777777" w:rsidR="001B3899" w:rsidRDefault="003D0EF4">
            <w:pPr>
              <w:rPr>
                <w:rFonts w:eastAsia="Times New Roman"/>
              </w:rPr>
            </w:pPr>
            <w:r>
              <w:rPr>
                <w:rFonts w:eastAsia="Times New Roman"/>
              </w:rPr>
              <w:t xml:space="preserve">100% </w:t>
            </w:r>
          </w:p>
        </w:tc>
        <w:tc>
          <w:tcPr>
            <w:tcW w:w="0" w:type="auto"/>
            <w:vAlign w:val="center"/>
            <w:hideMark/>
          </w:tcPr>
          <w:p w14:paraId="561E4598" w14:textId="77777777" w:rsidR="001B3899" w:rsidRDefault="003D0EF4">
            <w:pPr>
              <w:rPr>
                <w:rFonts w:eastAsia="Times New Roman"/>
              </w:rPr>
            </w:pPr>
            <w:r>
              <w:rPr>
                <w:rFonts w:eastAsia="Times New Roman"/>
              </w:rPr>
              <w:t xml:space="preserve">100% </w:t>
            </w:r>
            <w:commentRangeEnd w:id="59"/>
            <w:r w:rsidR="002B1ABB">
              <w:rPr>
                <w:rStyle w:val="CommentReference"/>
              </w:rPr>
              <w:commentReference w:id="59"/>
            </w:r>
          </w:p>
        </w:tc>
      </w:tr>
    </w:tbl>
    <w:p w14:paraId="35FA1453"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600"/>
        <w:gridCol w:w="967"/>
        <w:gridCol w:w="967"/>
        <w:gridCol w:w="735"/>
        <w:gridCol w:w="620"/>
        <w:gridCol w:w="967"/>
        <w:gridCol w:w="967"/>
        <w:gridCol w:w="635"/>
      </w:tblGrid>
      <w:tr w:rsidR="001B3899" w14:paraId="20F76ABA" w14:textId="77777777">
        <w:trPr>
          <w:divId w:val="114837436"/>
          <w:tblHeader/>
          <w:tblCellSpacing w:w="15" w:type="dxa"/>
        </w:trPr>
        <w:tc>
          <w:tcPr>
            <w:tcW w:w="0" w:type="auto"/>
            <w:gridSpan w:val="9"/>
            <w:tcBorders>
              <w:top w:val="nil"/>
              <w:left w:val="nil"/>
              <w:bottom w:val="nil"/>
              <w:right w:val="nil"/>
            </w:tcBorders>
            <w:vAlign w:val="center"/>
            <w:hideMark/>
          </w:tcPr>
          <w:p w14:paraId="55EA84D9" w14:textId="77777777" w:rsidR="001B3899" w:rsidRDefault="003D0EF4">
            <w:pPr>
              <w:jc w:val="center"/>
              <w:rPr>
                <w:rFonts w:eastAsia="Times New Roman"/>
              </w:rPr>
            </w:pPr>
            <w:r>
              <w:rPr>
                <w:rFonts w:eastAsia="Times New Roman"/>
              </w:rPr>
              <w:t xml:space="preserve">Table 3-15d. Tour Mode Choice - Estimated Mode Shares University Tours </w:t>
            </w:r>
          </w:p>
        </w:tc>
      </w:tr>
      <w:tr w:rsidR="001B3899" w14:paraId="5710126E" w14:textId="77777777">
        <w:trPr>
          <w:divId w:val="114837436"/>
          <w:tblHeader/>
          <w:tblCellSpacing w:w="15" w:type="dxa"/>
        </w:trPr>
        <w:tc>
          <w:tcPr>
            <w:tcW w:w="0" w:type="auto"/>
            <w:vAlign w:val="center"/>
            <w:hideMark/>
          </w:tcPr>
          <w:p w14:paraId="4EC618A4"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20AC38D3"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0A0CCA0D"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27B00E92"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282BB335"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2F86CCA0"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6164DDD4"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59F07B2"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70F73744" w14:textId="77777777" w:rsidR="001B3899" w:rsidRDefault="003D0EF4">
            <w:pPr>
              <w:rPr>
                <w:rFonts w:eastAsia="Times New Roman"/>
                <w:b/>
                <w:bCs/>
              </w:rPr>
            </w:pPr>
            <w:r>
              <w:rPr>
                <w:rFonts w:eastAsia="Times New Roman"/>
                <w:b/>
                <w:bCs/>
              </w:rPr>
              <w:t xml:space="preserve">Total </w:t>
            </w:r>
          </w:p>
        </w:tc>
      </w:tr>
      <w:tr w:rsidR="001B3899" w14:paraId="76878B13" w14:textId="77777777">
        <w:trPr>
          <w:divId w:val="114837436"/>
          <w:tblCellSpacing w:w="15" w:type="dxa"/>
        </w:trPr>
        <w:tc>
          <w:tcPr>
            <w:tcW w:w="0" w:type="auto"/>
            <w:gridSpan w:val="9"/>
            <w:tcBorders>
              <w:bottom w:val="single" w:sz="6" w:space="0" w:color="auto"/>
            </w:tcBorders>
            <w:vAlign w:val="center"/>
            <w:hideMark/>
          </w:tcPr>
          <w:p w14:paraId="1E9FE100" w14:textId="77777777" w:rsidR="001B3899" w:rsidRDefault="001B3899">
            <w:pPr>
              <w:rPr>
                <w:rFonts w:eastAsia="Times New Roman"/>
                <w:b/>
                <w:bCs/>
              </w:rPr>
            </w:pPr>
          </w:p>
        </w:tc>
      </w:tr>
      <w:tr w:rsidR="001B3899" w14:paraId="455BD0C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8EF3C15" w14:textId="77777777" w:rsidR="001B3899" w:rsidRDefault="003D0EF4">
            <w:pPr>
              <w:rPr>
                <w:rFonts w:eastAsia="Times New Roman"/>
              </w:rPr>
            </w:pPr>
            <w:r>
              <w:rPr>
                <w:rFonts w:eastAsia="Times New Roman"/>
              </w:rPr>
              <w:t xml:space="preserve">Drive Alone </w:t>
            </w:r>
          </w:p>
        </w:tc>
        <w:tc>
          <w:tcPr>
            <w:tcW w:w="0" w:type="auto"/>
            <w:vAlign w:val="center"/>
            <w:hideMark/>
          </w:tcPr>
          <w:p w14:paraId="1CE0C5ED" w14:textId="77777777" w:rsidR="001B3899" w:rsidRDefault="003D0EF4">
            <w:pPr>
              <w:rPr>
                <w:rFonts w:eastAsia="Times New Roman"/>
              </w:rPr>
            </w:pPr>
            <w:r>
              <w:rPr>
                <w:rFonts w:eastAsia="Times New Roman"/>
              </w:rPr>
              <w:t xml:space="preserve">0 </w:t>
            </w:r>
          </w:p>
        </w:tc>
        <w:tc>
          <w:tcPr>
            <w:tcW w:w="0" w:type="auto"/>
            <w:vAlign w:val="center"/>
            <w:hideMark/>
          </w:tcPr>
          <w:p w14:paraId="7615D5D5" w14:textId="77777777" w:rsidR="001B3899" w:rsidRDefault="003D0EF4">
            <w:pPr>
              <w:rPr>
                <w:rFonts w:eastAsia="Times New Roman"/>
              </w:rPr>
            </w:pPr>
            <w:r>
              <w:rPr>
                <w:rFonts w:eastAsia="Times New Roman"/>
              </w:rPr>
              <w:t xml:space="preserve">4,259 </w:t>
            </w:r>
          </w:p>
        </w:tc>
        <w:tc>
          <w:tcPr>
            <w:tcW w:w="0" w:type="auto"/>
            <w:tcBorders>
              <w:right w:val="single" w:sz="6" w:space="0" w:color="auto"/>
            </w:tcBorders>
            <w:vAlign w:val="center"/>
            <w:hideMark/>
          </w:tcPr>
          <w:p w14:paraId="3EB94A2F" w14:textId="77777777" w:rsidR="001B3899" w:rsidRDefault="003D0EF4">
            <w:pPr>
              <w:rPr>
                <w:rFonts w:eastAsia="Times New Roman"/>
              </w:rPr>
            </w:pPr>
            <w:r>
              <w:rPr>
                <w:rFonts w:eastAsia="Times New Roman"/>
              </w:rPr>
              <w:t xml:space="preserve">48,007 </w:t>
            </w:r>
          </w:p>
        </w:tc>
        <w:tc>
          <w:tcPr>
            <w:tcW w:w="0" w:type="auto"/>
            <w:tcBorders>
              <w:right w:val="single" w:sz="6" w:space="0" w:color="auto"/>
            </w:tcBorders>
            <w:vAlign w:val="center"/>
            <w:hideMark/>
          </w:tcPr>
          <w:p w14:paraId="655FC603" w14:textId="77777777" w:rsidR="001B3899" w:rsidRDefault="003D0EF4">
            <w:pPr>
              <w:rPr>
                <w:rFonts w:eastAsia="Times New Roman"/>
              </w:rPr>
            </w:pPr>
            <w:r>
              <w:rPr>
                <w:rFonts w:eastAsia="Times New Roman"/>
              </w:rPr>
              <w:t xml:space="preserve">52,266 </w:t>
            </w:r>
          </w:p>
        </w:tc>
        <w:tc>
          <w:tcPr>
            <w:tcW w:w="0" w:type="auto"/>
            <w:vAlign w:val="center"/>
            <w:hideMark/>
          </w:tcPr>
          <w:p w14:paraId="263C523C" w14:textId="77777777" w:rsidR="001B3899" w:rsidRDefault="003D0EF4">
            <w:pPr>
              <w:rPr>
                <w:rFonts w:eastAsia="Times New Roman"/>
              </w:rPr>
            </w:pPr>
            <w:r>
              <w:rPr>
                <w:rFonts w:eastAsia="Times New Roman"/>
              </w:rPr>
              <w:t xml:space="preserve">0% </w:t>
            </w:r>
          </w:p>
        </w:tc>
        <w:tc>
          <w:tcPr>
            <w:tcW w:w="0" w:type="auto"/>
            <w:vAlign w:val="center"/>
            <w:hideMark/>
          </w:tcPr>
          <w:p w14:paraId="732B85E9" w14:textId="77777777" w:rsidR="001B3899" w:rsidRDefault="003D0EF4">
            <w:pPr>
              <w:rPr>
                <w:rFonts w:eastAsia="Times New Roman"/>
              </w:rPr>
            </w:pPr>
            <w:r>
              <w:rPr>
                <w:rFonts w:eastAsia="Times New Roman"/>
              </w:rPr>
              <w:t xml:space="preserve">42% </w:t>
            </w:r>
          </w:p>
        </w:tc>
        <w:tc>
          <w:tcPr>
            <w:tcW w:w="0" w:type="auto"/>
            <w:tcBorders>
              <w:right w:val="single" w:sz="6" w:space="0" w:color="auto"/>
            </w:tcBorders>
            <w:vAlign w:val="center"/>
            <w:hideMark/>
          </w:tcPr>
          <w:p w14:paraId="67BD2BBC" w14:textId="77777777" w:rsidR="001B3899" w:rsidRDefault="003D0EF4">
            <w:pPr>
              <w:rPr>
                <w:rFonts w:eastAsia="Times New Roman"/>
              </w:rPr>
            </w:pPr>
            <w:r>
              <w:rPr>
                <w:rFonts w:eastAsia="Times New Roman"/>
              </w:rPr>
              <w:t xml:space="preserve">65% </w:t>
            </w:r>
          </w:p>
        </w:tc>
        <w:tc>
          <w:tcPr>
            <w:tcW w:w="0" w:type="auto"/>
            <w:vAlign w:val="center"/>
            <w:hideMark/>
          </w:tcPr>
          <w:p w14:paraId="5F43C14F" w14:textId="77777777" w:rsidR="001B3899" w:rsidRDefault="003D0EF4">
            <w:pPr>
              <w:rPr>
                <w:rFonts w:eastAsia="Times New Roman"/>
              </w:rPr>
            </w:pPr>
            <w:r>
              <w:rPr>
                <w:rFonts w:eastAsia="Times New Roman"/>
              </w:rPr>
              <w:t xml:space="preserve">57% </w:t>
            </w:r>
          </w:p>
        </w:tc>
      </w:tr>
      <w:tr w:rsidR="001B3899" w14:paraId="273AF39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E64933E" w14:textId="772ECE2A" w:rsidR="001B3899" w:rsidRDefault="003D0EF4">
            <w:pPr>
              <w:rPr>
                <w:rFonts w:eastAsia="Times New Roman"/>
              </w:rPr>
            </w:pPr>
            <w:r>
              <w:rPr>
                <w:rFonts w:eastAsia="Times New Roman"/>
              </w:rPr>
              <w:t>Shared</w:t>
            </w:r>
            <w:ins w:id="60" w:author="Kyeil Kim" w:date="2019-04-25T10:24:00Z">
              <w:r w:rsidR="00581AE5">
                <w:rPr>
                  <w:rFonts w:eastAsia="Times New Roman"/>
                </w:rPr>
                <w:t xml:space="preserve"> </w:t>
              </w:r>
            </w:ins>
            <w:r>
              <w:rPr>
                <w:rFonts w:eastAsia="Times New Roman"/>
              </w:rPr>
              <w:t xml:space="preserve">2 </w:t>
            </w:r>
          </w:p>
        </w:tc>
        <w:tc>
          <w:tcPr>
            <w:tcW w:w="0" w:type="auto"/>
            <w:vAlign w:val="center"/>
            <w:hideMark/>
          </w:tcPr>
          <w:p w14:paraId="23719987" w14:textId="77777777" w:rsidR="001B3899" w:rsidRDefault="003D0EF4">
            <w:pPr>
              <w:rPr>
                <w:rFonts w:eastAsia="Times New Roman"/>
              </w:rPr>
            </w:pPr>
            <w:r>
              <w:rPr>
                <w:rFonts w:eastAsia="Times New Roman"/>
              </w:rPr>
              <w:t xml:space="preserve">237 </w:t>
            </w:r>
          </w:p>
        </w:tc>
        <w:tc>
          <w:tcPr>
            <w:tcW w:w="0" w:type="auto"/>
            <w:vAlign w:val="center"/>
            <w:hideMark/>
          </w:tcPr>
          <w:p w14:paraId="581B8803" w14:textId="77777777" w:rsidR="001B3899" w:rsidRDefault="003D0EF4">
            <w:pPr>
              <w:rPr>
                <w:rFonts w:eastAsia="Times New Roman"/>
              </w:rPr>
            </w:pPr>
            <w:r>
              <w:rPr>
                <w:rFonts w:eastAsia="Times New Roman"/>
              </w:rPr>
              <w:t xml:space="preserve">857 </w:t>
            </w:r>
          </w:p>
        </w:tc>
        <w:tc>
          <w:tcPr>
            <w:tcW w:w="0" w:type="auto"/>
            <w:tcBorders>
              <w:right w:val="single" w:sz="6" w:space="0" w:color="auto"/>
            </w:tcBorders>
            <w:vAlign w:val="center"/>
            <w:hideMark/>
          </w:tcPr>
          <w:p w14:paraId="333DCF3B" w14:textId="77777777" w:rsidR="001B3899" w:rsidRDefault="003D0EF4">
            <w:pPr>
              <w:rPr>
                <w:rFonts w:eastAsia="Times New Roman"/>
              </w:rPr>
            </w:pPr>
            <w:r>
              <w:rPr>
                <w:rFonts w:eastAsia="Times New Roman"/>
              </w:rPr>
              <w:t xml:space="preserve">12,034 </w:t>
            </w:r>
          </w:p>
        </w:tc>
        <w:tc>
          <w:tcPr>
            <w:tcW w:w="0" w:type="auto"/>
            <w:tcBorders>
              <w:right w:val="single" w:sz="6" w:space="0" w:color="auto"/>
            </w:tcBorders>
            <w:vAlign w:val="center"/>
            <w:hideMark/>
          </w:tcPr>
          <w:p w14:paraId="6543D2BD" w14:textId="77777777" w:rsidR="001B3899" w:rsidRDefault="003D0EF4">
            <w:pPr>
              <w:rPr>
                <w:rFonts w:eastAsia="Times New Roman"/>
              </w:rPr>
            </w:pPr>
            <w:r>
              <w:rPr>
                <w:rFonts w:eastAsia="Times New Roman"/>
              </w:rPr>
              <w:t xml:space="preserve">13,128 </w:t>
            </w:r>
          </w:p>
        </w:tc>
        <w:tc>
          <w:tcPr>
            <w:tcW w:w="0" w:type="auto"/>
            <w:vAlign w:val="center"/>
            <w:hideMark/>
          </w:tcPr>
          <w:p w14:paraId="75F8815C" w14:textId="77777777" w:rsidR="001B3899" w:rsidRDefault="003D0EF4">
            <w:pPr>
              <w:rPr>
                <w:rFonts w:eastAsia="Times New Roman"/>
              </w:rPr>
            </w:pPr>
            <w:r>
              <w:rPr>
                <w:rFonts w:eastAsia="Times New Roman"/>
              </w:rPr>
              <w:t xml:space="preserve">3% </w:t>
            </w:r>
          </w:p>
        </w:tc>
        <w:tc>
          <w:tcPr>
            <w:tcW w:w="0" w:type="auto"/>
            <w:vAlign w:val="center"/>
            <w:hideMark/>
          </w:tcPr>
          <w:p w14:paraId="5987AB6B"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44C81198" w14:textId="77777777" w:rsidR="001B3899" w:rsidRDefault="003D0EF4">
            <w:pPr>
              <w:rPr>
                <w:rFonts w:eastAsia="Times New Roman"/>
              </w:rPr>
            </w:pPr>
            <w:r>
              <w:rPr>
                <w:rFonts w:eastAsia="Times New Roman"/>
              </w:rPr>
              <w:t xml:space="preserve">16% </w:t>
            </w:r>
          </w:p>
        </w:tc>
        <w:tc>
          <w:tcPr>
            <w:tcW w:w="0" w:type="auto"/>
            <w:vAlign w:val="center"/>
            <w:hideMark/>
          </w:tcPr>
          <w:p w14:paraId="4A57D95F" w14:textId="77777777" w:rsidR="001B3899" w:rsidRDefault="003D0EF4">
            <w:pPr>
              <w:rPr>
                <w:rFonts w:eastAsia="Times New Roman"/>
              </w:rPr>
            </w:pPr>
            <w:r>
              <w:rPr>
                <w:rFonts w:eastAsia="Times New Roman"/>
              </w:rPr>
              <w:t xml:space="preserve">14% </w:t>
            </w:r>
          </w:p>
        </w:tc>
      </w:tr>
      <w:tr w:rsidR="001B3899" w14:paraId="4CB47F6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B9FDF25" w14:textId="59A8207C" w:rsidR="001B3899" w:rsidRDefault="003D0EF4">
            <w:pPr>
              <w:rPr>
                <w:rFonts w:eastAsia="Times New Roman"/>
              </w:rPr>
            </w:pPr>
            <w:r>
              <w:rPr>
                <w:rFonts w:eastAsia="Times New Roman"/>
              </w:rPr>
              <w:t>Shared</w:t>
            </w:r>
            <w:ins w:id="61" w:author="Kyeil Kim" w:date="2019-04-25T10:24:00Z">
              <w:r w:rsidR="00581AE5">
                <w:rPr>
                  <w:rFonts w:eastAsia="Times New Roman"/>
                </w:rPr>
                <w:t xml:space="preserve"> </w:t>
              </w:r>
            </w:ins>
            <w:r>
              <w:rPr>
                <w:rFonts w:eastAsia="Times New Roman"/>
              </w:rPr>
              <w:t xml:space="preserve">3+ </w:t>
            </w:r>
          </w:p>
        </w:tc>
        <w:tc>
          <w:tcPr>
            <w:tcW w:w="0" w:type="auto"/>
            <w:vAlign w:val="center"/>
            <w:hideMark/>
          </w:tcPr>
          <w:p w14:paraId="5F404882" w14:textId="77777777" w:rsidR="001B3899" w:rsidRDefault="003D0EF4">
            <w:pPr>
              <w:rPr>
                <w:rFonts w:eastAsia="Times New Roman"/>
              </w:rPr>
            </w:pPr>
            <w:r>
              <w:rPr>
                <w:rFonts w:eastAsia="Times New Roman"/>
              </w:rPr>
              <w:t xml:space="preserve">0 </w:t>
            </w:r>
          </w:p>
        </w:tc>
        <w:tc>
          <w:tcPr>
            <w:tcW w:w="0" w:type="auto"/>
            <w:vAlign w:val="center"/>
            <w:hideMark/>
          </w:tcPr>
          <w:p w14:paraId="402A9AA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7C33C4" w14:textId="77777777" w:rsidR="001B3899" w:rsidRDefault="003D0EF4">
            <w:pPr>
              <w:rPr>
                <w:rFonts w:eastAsia="Times New Roman"/>
              </w:rPr>
            </w:pPr>
            <w:r>
              <w:rPr>
                <w:rFonts w:eastAsia="Times New Roman"/>
              </w:rPr>
              <w:t xml:space="preserve">4,688 </w:t>
            </w:r>
          </w:p>
        </w:tc>
        <w:tc>
          <w:tcPr>
            <w:tcW w:w="0" w:type="auto"/>
            <w:tcBorders>
              <w:right w:val="single" w:sz="6" w:space="0" w:color="auto"/>
            </w:tcBorders>
            <w:vAlign w:val="center"/>
            <w:hideMark/>
          </w:tcPr>
          <w:p w14:paraId="60DAAF08" w14:textId="77777777" w:rsidR="001B3899" w:rsidRDefault="003D0EF4">
            <w:pPr>
              <w:rPr>
                <w:rFonts w:eastAsia="Times New Roman"/>
              </w:rPr>
            </w:pPr>
            <w:r>
              <w:rPr>
                <w:rFonts w:eastAsia="Times New Roman"/>
              </w:rPr>
              <w:t xml:space="preserve">4,688 </w:t>
            </w:r>
          </w:p>
        </w:tc>
        <w:tc>
          <w:tcPr>
            <w:tcW w:w="0" w:type="auto"/>
            <w:vAlign w:val="center"/>
            <w:hideMark/>
          </w:tcPr>
          <w:p w14:paraId="4079B506" w14:textId="77777777" w:rsidR="001B3899" w:rsidRDefault="003D0EF4">
            <w:pPr>
              <w:rPr>
                <w:rFonts w:eastAsia="Times New Roman"/>
              </w:rPr>
            </w:pPr>
            <w:r>
              <w:rPr>
                <w:rFonts w:eastAsia="Times New Roman"/>
              </w:rPr>
              <w:t xml:space="preserve">0% </w:t>
            </w:r>
          </w:p>
        </w:tc>
        <w:tc>
          <w:tcPr>
            <w:tcW w:w="0" w:type="auto"/>
            <w:vAlign w:val="center"/>
            <w:hideMark/>
          </w:tcPr>
          <w:p w14:paraId="18228F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0E175CB" w14:textId="77777777" w:rsidR="001B3899" w:rsidRDefault="003D0EF4">
            <w:pPr>
              <w:rPr>
                <w:rFonts w:eastAsia="Times New Roman"/>
              </w:rPr>
            </w:pPr>
            <w:r>
              <w:rPr>
                <w:rFonts w:eastAsia="Times New Roman"/>
              </w:rPr>
              <w:t xml:space="preserve">6% </w:t>
            </w:r>
          </w:p>
        </w:tc>
        <w:tc>
          <w:tcPr>
            <w:tcW w:w="0" w:type="auto"/>
            <w:vAlign w:val="center"/>
            <w:hideMark/>
          </w:tcPr>
          <w:p w14:paraId="64708BEA" w14:textId="77777777" w:rsidR="001B3899" w:rsidRDefault="003D0EF4">
            <w:pPr>
              <w:rPr>
                <w:rFonts w:eastAsia="Times New Roman"/>
              </w:rPr>
            </w:pPr>
            <w:r>
              <w:rPr>
                <w:rFonts w:eastAsia="Times New Roman"/>
              </w:rPr>
              <w:t xml:space="preserve">5% </w:t>
            </w:r>
          </w:p>
        </w:tc>
      </w:tr>
      <w:tr w:rsidR="001B3899" w14:paraId="1315065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38961B9" w14:textId="77777777" w:rsidR="001B3899" w:rsidRDefault="003D0EF4">
            <w:pPr>
              <w:rPr>
                <w:rFonts w:eastAsia="Times New Roman"/>
              </w:rPr>
            </w:pPr>
            <w:r>
              <w:rPr>
                <w:rFonts w:eastAsia="Times New Roman"/>
              </w:rPr>
              <w:t xml:space="preserve">Walk </w:t>
            </w:r>
          </w:p>
        </w:tc>
        <w:tc>
          <w:tcPr>
            <w:tcW w:w="0" w:type="auto"/>
            <w:vAlign w:val="center"/>
            <w:hideMark/>
          </w:tcPr>
          <w:p w14:paraId="0876C9FB" w14:textId="77777777" w:rsidR="001B3899" w:rsidRDefault="003D0EF4">
            <w:pPr>
              <w:rPr>
                <w:rFonts w:eastAsia="Times New Roman"/>
              </w:rPr>
            </w:pPr>
            <w:r>
              <w:rPr>
                <w:rFonts w:eastAsia="Times New Roman"/>
              </w:rPr>
              <w:t xml:space="preserve">0 </w:t>
            </w:r>
          </w:p>
        </w:tc>
        <w:tc>
          <w:tcPr>
            <w:tcW w:w="0" w:type="auto"/>
            <w:vAlign w:val="center"/>
            <w:hideMark/>
          </w:tcPr>
          <w:p w14:paraId="502F5882" w14:textId="77777777" w:rsidR="001B3899" w:rsidRDefault="003D0EF4">
            <w:pPr>
              <w:rPr>
                <w:rFonts w:eastAsia="Times New Roman"/>
              </w:rPr>
            </w:pPr>
            <w:r>
              <w:rPr>
                <w:rFonts w:eastAsia="Times New Roman"/>
              </w:rPr>
              <w:t xml:space="preserve">196 </w:t>
            </w:r>
          </w:p>
        </w:tc>
        <w:tc>
          <w:tcPr>
            <w:tcW w:w="0" w:type="auto"/>
            <w:tcBorders>
              <w:right w:val="single" w:sz="6" w:space="0" w:color="auto"/>
            </w:tcBorders>
            <w:vAlign w:val="center"/>
            <w:hideMark/>
          </w:tcPr>
          <w:p w14:paraId="43634127" w14:textId="77777777" w:rsidR="001B3899" w:rsidRDefault="003D0EF4">
            <w:pPr>
              <w:rPr>
                <w:rFonts w:eastAsia="Times New Roman"/>
              </w:rPr>
            </w:pPr>
            <w:r>
              <w:rPr>
                <w:rFonts w:eastAsia="Times New Roman"/>
              </w:rPr>
              <w:t xml:space="preserve">444 </w:t>
            </w:r>
          </w:p>
        </w:tc>
        <w:tc>
          <w:tcPr>
            <w:tcW w:w="0" w:type="auto"/>
            <w:tcBorders>
              <w:right w:val="single" w:sz="6" w:space="0" w:color="auto"/>
            </w:tcBorders>
            <w:vAlign w:val="center"/>
            <w:hideMark/>
          </w:tcPr>
          <w:p w14:paraId="51C74B69" w14:textId="77777777" w:rsidR="001B3899" w:rsidRDefault="003D0EF4">
            <w:pPr>
              <w:rPr>
                <w:rFonts w:eastAsia="Times New Roman"/>
              </w:rPr>
            </w:pPr>
            <w:r>
              <w:rPr>
                <w:rFonts w:eastAsia="Times New Roman"/>
              </w:rPr>
              <w:t xml:space="preserve">640 </w:t>
            </w:r>
          </w:p>
        </w:tc>
        <w:tc>
          <w:tcPr>
            <w:tcW w:w="0" w:type="auto"/>
            <w:vAlign w:val="center"/>
            <w:hideMark/>
          </w:tcPr>
          <w:p w14:paraId="65A4D79B" w14:textId="77777777" w:rsidR="001B3899" w:rsidRDefault="003D0EF4">
            <w:pPr>
              <w:rPr>
                <w:rFonts w:eastAsia="Times New Roman"/>
              </w:rPr>
            </w:pPr>
            <w:r>
              <w:rPr>
                <w:rFonts w:eastAsia="Times New Roman"/>
              </w:rPr>
              <w:t xml:space="preserve">0% </w:t>
            </w:r>
          </w:p>
        </w:tc>
        <w:tc>
          <w:tcPr>
            <w:tcW w:w="0" w:type="auto"/>
            <w:vAlign w:val="center"/>
            <w:hideMark/>
          </w:tcPr>
          <w:p w14:paraId="7FF034B0"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3D224CE8" w14:textId="77777777" w:rsidR="001B3899" w:rsidRDefault="003D0EF4">
            <w:pPr>
              <w:rPr>
                <w:rFonts w:eastAsia="Times New Roman"/>
              </w:rPr>
            </w:pPr>
            <w:r>
              <w:rPr>
                <w:rFonts w:eastAsia="Times New Roman"/>
              </w:rPr>
              <w:t xml:space="preserve">1% </w:t>
            </w:r>
          </w:p>
        </w:tc>
        <w:tc>
          <w:tcPr>
            <w:tcW w:w="0" w:type="auto"/>
            <w:vAlign w:val="center"/>
            <w:hideMark/>
          </w:tcPr>
          <w:p w14:paraId="67ED3B9E" w14:textId="77777777" w:rsidR="001B3899" w:rsidRDefault="003D0EF4">
            <w:pPr>
              <w:rPr>
                <w:rFonts w:eastAsia="Times New Roman"/>
              </w:rPr>
            </w:pPr>
            <w:r>
              <w:rPr>
                <w:rFonts w:eastAsia="Times New Roman"/>
              </w:rPr>
              <w:t xml:space="preserve">1% </w:t>
            </w:r>
          </w:p>
        </w:tc>
      </w:tr>
      <w:tr w:rsidR="001B3899" w14:paraId="3F965B1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8A15807" w14:textId="77777777" w:rsidR="001B3899" w:rsidRDefault="003D0EF4">
            <w:pPr>
              <w:rPr>
                <w:rFonts w:eastAsia="Times New Roman"/>
              </w:rPr>
            </w:pPr>
            <w:r>
              <w:rPr>
                <w:rFonts w:eastAsia="Times New Roman"/>
              </w:rPr>
              <w:t xml:space="preserve">Bike </w:t>
            </w:r>
          </w:p>
        </w:tc>
        <w:tc>
          <w:tcPr>
            <w:tcW w:w="0" w:type="auto"/>
            <w:vAlign w:val="center"/>
            <w:hideMark/>
          </w:tcPr>
          <w:p w14:paraId="50BADA43" w14:textId="77777777" w:rsidR="001B3899" w:rsidRDefault="003D0EF4">
            <w:pPr>
              <w:rPr>
                <w:rFonts w:eastAsia="Times New Roman"/>
              </w:rPr>
            </w:pPr>
            <w:r>
              <w:rPr>
                <w:rFonts w:eastAsia="Times New Roman"/>
              </w:rPr>
              <w:t xml:space="preserve">1,566 </w:t>
            </w:r>
          </w:p>
        </w:tc>
        <w:tc>
          <w:tcPr>
            <w:tcW w:w="0" w:type="auto"/>
            <w:vAlign w:val="center"/>
            <w:hideMark/>
          </w:tcPr>
          <w:p w14:paraId="2B540E6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2B8C1D5" w14:textId="77777777" w:rsidR="001B3899" w:rsidRDefault="003D0EF4">
            <w:pPr>
              <w:rPr>
                <w:rFonts w:eastAsia="Times New Roman"/>
              </w:rPr>
            </w:pPr>
            <w:r>
              <w:rPr>
                <w:rFonts w:eastAsia="Times New Roman"/>
              </w:rPr>
              <w:t xml:space="preserve">681 </w:t>
            </w:r>
          </w:p>
        </w:tc>
        <w:tc>
          <w:tcPr>
            <w:tcW w:w="0" w:type="auto"/>
            <w:tcBorders>
              <w:right w:val="single" w:sz="6" w:space="0" w:color="auto"/>
            </w:tcBorders>
            <w:vAlign w:val="center"/>
            <w:hideMark/>
          </w:tcPr>
          <w:p w14:paraId="14F0E85D" w14:textId="77777777" w:rsidR="001B3899" w:rsidRDefault="003D0EF4">
            <w:pPr>
              <w:rPr>
                <w:rFonts w:eastAsia="Times New Roman"/>
              </w:rPr>
            </w:pPr>
            <w:r>
              <w:rPr>
                <w:rFonts w:eastAsia="Times New Roman"/>
              </w:rPr>
              <w:t xml:space="preserve">2,247 </w:t>
            </w:r>
          </w:p>
        </w:tc>
        <w:tc>
          <w:tcPr>
            <w:tcW w:w="0" w:type="auto"/>
            <w:vAlign w:val="center"/>
            <w:hideMark/>
          </w:tcPr>
          <w:p w14:paraId="790F0568" w14:textId="77777777" w:rsidR="001B3899" w:rsidRDefault="003D0EF4">
            <w:pPr>
              <w:rPr>
                <w:rFonts w:eastAsia="Times New Roman"/>
              </w:rPr>
            </w:pPr>
            <w:r>
              <w:rPr>
                <w:rFonts w:eastAsia="Times New Roman"/>
              </w:rPr>
              <w:t xml:space="preserve">20% </w:t>
            </w:r>
          </w:p>
        </w:tc>
        <w:tc>
          <w:tcPr>
            <w:tcW w:w="0" w:type="auto"/>
            <w:vAlign w:val="center"/>
            <w:hideMark/>
          </w:tcPr>
          <w:p w14:paraId="504F6DE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371766" w14:textId="77777777" w:rsidR="001B3899" w:rsidRDefault="003D0EF4">
            <w:pPr>
              <w:rPr>
                <w:rFonts w:eastAsia="Times New Roman"/>
              </w:rPr>
            </w:pPr>
            <w:r>
              <w:rPr>
                <w:rFonts w:eastAsia="Times New Roman"/>
              </w:rPr>
              <w:t xml:space="preserve">1% </w:t>
            </w:r>
          </w:p>
        </w:tc>
        <w:tc>
          <w:tcPr>
            <w:tcW w:w="0" w:type="auto"/>
            <w:vAlign w:val="center"/>
            <w:hideMark/>
          </w:tcPr>
          <w:p w14:paraId="6689628B" w14:textId="77777777" w:rsidR="001B3899" w:rsidRDefault="003D0EF4">
            <w:pPr>
              <w:rPr>
                <w:rFonts w:eastAsia="Times New Roman"/>
              </w:rPr>
            </w:pPr>
            <w:r>
              <w:rPr>
                <w:rFonts w:eastAsia="Times New Roman"/>
              </w:rPr>
              <w:t xml:space="preserve">2% </w:t>
            </w:r>
          </w:p>
        </w:tc>
      </w:tr>
      <w:tr w:rsidR="001B3899" w14:paraId="4D2583A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6307C96"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0D283F11" w14:textId="77777777" w:rsidR="001B3899" w:rsidRDefault="003D0EF4">
            <w:pPr>
              <w:rPr>
                <w:rFonts w:eastAsia="Times New Roman"/>
              </w:rPr>
            </w:pPr>
            <w:r>
              <w:rPr>
                <w:rFonts w:eastAsia="Times New Roman"/>
              </w:rPr>
              <w:t xml:space="preserve">4,246 </w:t>
            </w:r>
          </w:p>
        </w:tc>
        <w:tc>
          <w:tcPr>
            <w:tcW w:w="0" w:type="auto"/>
            <w:vAlign w:val="center"/>
            <w:hideMark/>
          </w:tcPr>
          <w:p w14:paraId="5C0827F8" w14:textId="77777777" w:rsidR="001B3899" w:rsidRDefault="003D0EF4">
            <w:pPr>
              <w:rPr>
                <w:rFonts w:eastAsia="Times New Roman"/>
              </w:rPr>
            </w:pPr>
            <w:r>
              <w:rPr>
                <w:rFonts w:eastAsia="Times New Roman"/>
              </w:rPr>
              <w:t xml:space="preserve">2,115 </w:t>
            </w:r>
          </w:p>
        </w:tc>
        <w:tc>
          <w:tcPr>
            <w:tcW w:w="0" w:type="auto"/>
            <w:tcBorders>
              <w:right w:val="single" w:sz="6" w:space="0" w:color="auto"/>
            </w:tcBorders>
            <w:vAlign w:val="center"/>
            <w:hideMark/>
          </w:tcPr>
          <w:p w14:paraId="3FF24928" w14:textId="77777777" w:rsidR="001B3899" w:rsidRDefault="003D0EF4">
            <w:pPr>
              <w:rPr>
                <w:rFonts w:eastAsia="Times New Roman"/>
              </w:rPr>
            </w:pPr>
            <w:r>
              <w:rPr>
                <w:rFonts w:eastAsia="Times New Roman"/>
              </w:rPr>
              <w:t xml:space="preserve">3,116 </w:t>
            </w:r>
          </w:p>
        </w:tc>
        <w:tc>
          <w:tcPr>
            <w:tcW w:w="0" w:type="auto"/>
            <w:tcBorders>
              <w:right w:val="single" w:sz="6" w:space="0" w:color="auto"/>
            </w:tcBorders>
            <w:vAlign w:val="center"/>
            <w:hideMark/>
          </w:tcPr>
          <w:p w14:paraId="4CED6B3B" w14:textId="77777777" w:rsidR="001B3899" w:rsidRDefault="003D0EF4">
            <w:pPr>
              <w:rPr>
                <w:rFonts w:eastAsia="Times New Roman"/>
              </w:rPr>
            </w:pPr>
            <w:r>
              <w:rPr>
                <w:rFonts w:eastAsia="Times New Roman"/>
              </w:rPr>
              <w:t xml:space="preserve">9,477 </w:t>
            </w:r>
          </w:p>
        </w:tc>
        <w:tc>
          <w:tcPr>
            <w:tcW w:w="0" w:type="auto"/>
            <w:vAlign w:val="center"/>
            <w:hideMark/>
          </w:tcPr>
          <w:p w14:paraId="4B379F42" w14:textId="77777777" w:rsidR="001B3899" w:rsidRDefault="003D0EF4">
            <w:pPr>
              <w:rPr>
                <w:rFonts w:eastAsia="Times New Roman"/>
              </w:rPr>
            </w:pPr>
            <w:r>
              <w:rPr>
                <w:rFonts w:eastAsia="Times New Roman"/>
              </w:rPr>
              <w:t xml:space="preserve">54% </w:t>
            </w:r>
          </w:p>
        </w:tc>
        <w:tc>
          <w:tcPr>
            <w:tcW w:w="0" w:type="auto"/>
            <w:vAlign w:val="center"/>
            <w:hideMark/>
          </w:tcPr>
          <w:p w14:paraId="2FE5853D" w14:textId="77777777" w:rsidR="001B3899" w:rsidRDefault="003D0EF4">
            <w:pPr>
              <w:rPr>
                <w:rFonts w:eastAsia="Times New Roman"/>
              </w:rPr>
            </w:pPr>
            <w:r>
              <w:rPr>
                <w:rFonts w:eastAsia="Times New Roman"/>
              </w:rPr>
              <w:t xml:space="preserve">21% </w:t>
            </w:r>
          </w:p>
        </w:tc>
        <w:tc>
          <w:tcPr>
            <w:tcW w:w="0" w:type="auto"/>
            <w:tcBorders>
              <w:right w:val="single" w:sz="6" w:space="0" w:color="auto"/>
            </w:tcBorders>
            <w:vAlign w:val="center"/>
            <w:hideMark/>
          </w:tcPr>
          <w:p w14:paraId="13353BF8" w14:textId="77777777" w:rsidR="001B3899" w:rsidRDefault="003D0EF4">
            <w:pPr>
              <w:rPr>
                <w:rFonts w:eastAsia="Times New Roman"/>
              </w:rPr>
            </w:pPr>
            <w:r>
              <w:rPr>
                <w:rFonts w:eastAsia="Times New Roman"/>
              </w:rPr>
              <w:t xml:space="preserve">4% </w:t>
            </w:r>
          </w:p>
        </w:tc>
        <w:tc>
          <w:tcPr>
            <w:tcW w:w="0" w:type="auto"/>
            <w:vAlign w:val="center"/>
            <w:hideMark/>
          </w:tcPr>
          <w:p w14:paraId="7C4A6584" w14:textId="77777777" w:rsidR="001B3899" w:rsidRDefault="003D0EF4">
            <w:pPr>
              <w:rPr>
                <w:rFonts w:eastAsia="Times New Roman"/>
              </w:rPr>
            </w:pPr>
            <w:r>
              <w:rPr>
                <w:rFonts w:eastAsia="Times New Roman"/>
              </w:rPr>
              <w:t xml:space="preserve">10% </w:t>
            </w:r>
          </w:p>
        </w:tc>
      </w:tr>
      <w:tr w:rsidR="001B3899" w14:paraId="354C0DF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338332C"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0E0FFDD9" w14:textId="77777777" w:rsidR="001B3899" w:rsidRDefault="003D0EF4">
            <w:pPr>
              <w:rPr>
                <w:rFonts w:eastAsia="Times New Roman"/>
              </w:rPr>
            </w:pPr>
            <w:r>
              <w:rPr>
                <w:rFonts w:eastAsia="Times New Roman"/>
              </w:rPr>
              <w:t xml:space="preserve">1,073 </w:t>
            </w:r>
          </w:p>
        </w:tc>
        <w:tc>
          <w:tcPr>
            <w:tcW w:w="0" w:type="auto"/>
            <w:vAlign w:val="center"/>
            <w:hideMark/>
          </w:tcPr>
          <w:p w14:paraId="168A1FAA" w14:textId="77777777" w:rsidR="001B3899" w:rsidRDefault="003D0EF4">
            <w:pPr>
              <w:rPr>
                <w:rFonts w:eastAsia="Times New Roman"/>
              </w:rPr>
            </w:pPr>
            <w:r>
              <w:rPr>
                <w:rFonts w:eastAsia="Times New Roman"/>
              </w:rPr>
              <w:t xml:space="preserve">783 </w:t>
            </w:r>
          </w:p>
        </w:tc>
        <w:tc>
          <w:tcPr>
            <w:tcW w:w="0" w:type="auto"/>
            <w:tcBorders>
              <w:right w:val="single" w:sz="6" w:space="0" w:color="auto"/>
            </w:tcBorders>
            <w:vAlign w:val="center"/>
            <w:hideMark/>
          </w:tcPr>
          <w:p w14:paraId="4BED6837" w14:textId="77777777" w:rsidR="001B3899" w:rsidRDefault="003D0EF4">
            <w:pPr>
              <w:rPr>
                <w:rFonts w:eastAsia="Times New Roman"/>
              </w:rPr>
            </w:pPr>
            <w:r>
              <w:rPr>
                <w:rFonts w:eastAsia="Times New Roman"/>
              </w:rPr>
              <w:t xml:space="preserve">1,433 </w:t>
            </w:r>
          </w:p>
        </w:tc>
        <w:tc>
          <w:tcPr>
            <w:tcW w:w="0" w:type="auto"/>
            <w:tcBorders>
              <w:right w:val="single" w:sz="6" w:space="0" w:color="auto"/>
            </w:tcBorders>
            <w:vAlign w:val="center"/>
            <w:hideMark/>
          </w:tcPr>
          <w:p w14:paraId="6DC3ED4E" w14:textId="77777777" w:rsidR="001B3899" w:rsidRDefault="003D0EF4">
            <w:pPr>
              <w:rPr>
                <w:rFonts w:eastAsia="Times New Roman"/>
              </w:rPr>
            </w:pPr>
            <w:r>
              <w:rPr>
                <w:rFonts w:eastAsia="Times New Roman"/>
              </w:rPr>
              <w:t xml:space="preserve">3,289 </w:t>
            </w:r>
          </w:p>
        </w:tc>
        <w:tc>
          <w:tcPr>
            <w:tcW w:w="0" w:type="auto"/>
            <w:vAlign w:val="center"/>
            <w:hideMark/>
          </w:tcPr>
          <w:p w14:paraId="1073B5AF" w14:textId="77777777" w:rsidR="001B3899" w:rsidRDefault="003D0EF4">
            <w:pPr>
              <w:rPr>
                <w:rFonts w:eastAsia="Times New Roman"/>
              </w:rPr>
            </w:pPr>
            <w:r>
              <w:rPr>
                <w:rFonts w:eastAsia="Times New Roman"/>
              </w:rPr>
              <w:t xml:space="preserve">14% </w:t>
            </w:r>
          </w:p>
        </w:tc>
        <w:tc>
          <w:tcPr>
            <w:tcW w:w="0" w:type="auto"/>
            <w:vAlign w:val="center"/>
            <w:hideMark/>
          </w:tcPr>
          <w:p w14:paraId="420DC73A"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25A0CEF1" w14:textId="77777777" w:rsidR="001B3899" w:rsidRDefault="003D0EF4">
            <w:pPr>
              <w:rPr>
                <w:rFonts w:eastAsia="Times New Roman"/>
              </w:rPr>
            </w:pPr>
            <w:r>
              <w:rPr>
                <w:rFonts w:eastAsia="Times New Roman"/>
              </w:rPr>
              <w:t xml:space="preserve">2% </w:t>
            </w:r>
          </w:p>
        </w:tc>
        <w:tc>
          <w:tcPr>
            <w:tcW w:w="0" w:type="auto"/>
            <w:vAlign w:val="center"/>
            <w:hideMark/>
          </w:tcPr>
          <w:p w14:paraId="252FC958" w14:textId="77777777" w:rsidR="001B3899" w:rsidRDefault="003D0EF4">
            <w:pPr>
              <w:rPr>
                <w:rFonts w:eastAsia="Times New Roman"/>
              </w:rPr>
            </w:pPr>
            <w:r>
              <w:rPr>
                <w:rFonts w:eastAsia="Times New Roman"/>
              </w:rPr>
              <w:t xml:space="preserve">4% </w:t>
            </w:r>
          </w:p>
        </w:tc>
      </w:tr>
      <w:tr w:rsidR="001B3899" w14:paraId="7F9707A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1C14E4B" w14:textId="77777777" w:rsidR="001B3899" w:rsidRDefault="003D0EF4">
            <w:pPr>
              <w:rPr>
                <w:rFonts w:eastAsia="Times New Roman"/>
              </w:rPr>
            </w:pPr>
            <w:r>
              <w:rPr>
                <w:rFonts w:eastAsia="Times New Roman"/>
              </w:rPr>
              <w:t xml:space="preserve">PNR All Transit </w:t>
            </w:r>
          </w:p>
        </w:tc>
        <w:tc>
          <w:tcPr>
            <w:tcW w:w="0" w:type="auto"/>
            <w:vAlign w:val="center"/>
            <w:hideMark/>
          </w:tcPr>
          <w:p w14:paraId="2FE5739B" w14:textId="77777777" w:rsidR="001B3899" w:rsidRDefault="003D0EF4">
            <w:pPr>
              <w:rPr>
                <w:rFonts w:eastAsia="Times New Roman"/>
              </w:rPr>
            </w:pPr>
            <w:r>
              <w:rPr>
                <w:rFonts w:eastAsia="Times New Roman"/>
              </w:rPr>
              <w:t xml:space="preserve">0 </w:t>
            </w:r>
          </w:p>
        </w:tc>
        <w:tc>
          <w:tcPr>
            <w:tcW w:w="0" w:type="auto"/>
            <w:vAlign w:val="center"/>
            <w:hideMark/>
          </w:tcPr>
          <w:p w14:paraId="1090CB6A" w14:textId="77777777" w:rsidR="001B3899" w:rsidRDefault="003D0EF4">
            <w:pPr>
              <w:rPr>
                <w:rFonts w:eastAsia="Times New Roman"/>
              </w:rPr>
            </w:pPr>
            <w:r>
              <w:rPr>
                <w:rFonts w:eastAsia="Times New Roman"/>
              </w:rPr>
              <w:t xml:space="preserve">63 </w:t>
            </w:r>
          </w:p>
        </w:tc>
        <w:tc>
          <w:tcPr>
            <w:tcW w:w="0" w:type="auto"/>
            <w:tcBorders>
              <w:right w:val="single" w:sz="6" w:space="0" w:color="auto"/>
            </w:tcBorders>
            <w:vAlign w:val="center"/>
            <w:hideMark/>
          </w:tcPr>
          <w:p w14:paraId="1DD86DA3" w14:textId="77777777" w:rsidR="001B3899" w:rsidRDefault="003D0EF4">
            <w:pPr>
              <w:rPr>
                <w:rFonts w:eastAsia="Times New Roman"/>
              </w:rPr>
            </w:pPr>
            <w:r>
              <w:rPr>
                <w:rFonts w:eastAsia="Times New Roman"/>
              </w:rPr>
              <w:t xml:space="preserve">71 </w:t>
            </w:r>
          </w:p>
        </w:tc>
        <w:tc>
          <w:tcPr>
            <w:tcW w:w="0" w:type="auto"/>
            <w:tcBorders>
              <w:right w:val="single" w:sz="6" w:space="0" w:color="auto"/>
            </w:tcBorders>
            <w:vAlign w:val="center"/>
            <w:hideMark/>
          </w:tcPr>
          <w:p w14:paraId="12F2CEAC" w14:textId="77777777" w:rsidR="001B3899" w:rsidRDefault="003D0EF4">
            <w:pPr>
              <w:rPr>
                <w:rFonts w:eastAsia="Times New Roman"/>
              </w:rPr>
            </w:pPr>
            <w:r>
              <w:rPr>
                <w:rFonts w:eastAsia="Times New Roman"/>
              </w:rPr>
              <w:t xml:space="preserve">134 </w:t>
            </w:r>
          </w:p>
        </w:tc>
        <w:tc>
          <w:tcPr>
            <w:tcW w:w="0" w:type="auto"/>
            <w:vAlign w:val="center"/>
            <w:hideMark/>
          </w:tcPr>
          <w:p w14:paraId="07EF68C4" w14:textId="77777777" w:rsidR="001B3899" w:rsidRDefault="003D0EF4">
            <w:pPr>
              <w:rPr>
                <w:rFonts w:eastAsia="Times New Roman"/>
              </w:rPr>
            </w:pPr>
            <w:r>
              <w:rPr>
                <w:rFonts w:eastAsia="Times New Roman"/>
              </w:rPr>
              <w:t xml:space="preserve">0% </w:t>
            </w:r>
          </w:p>
        </w:tc>
        <w:tc>
          <w:tcPr>
            <w:tcW w:w="0" w:type="auto"/>
            <w:vAlign w:val="center"/>
            <w:hideMark/>
          </w:tcPr>
          <w:p w14:paraId="0692D73C"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4A57DCD5" w14:textId="77777777" w:rsidR="001B3899" w:rsidRDefault="003D0EF4">
            <w:pPr>
              <w:rPr>
                <w:rFonts w:eastAsia="Times New Roman"/>
              </w:rPr>
            </w:pPr>
            <w:r>
              <w:rPr>
                <w:rFonts w:eastAsia="Times New Roman"/>
              </w:rPr>
              <w:t xml:space="preserve">0% </w:t>
            </w:r>
          </w:p>
        </w:tc>
        <w:tc>
          <w:tcPr>
            <w:tcW w:w="0" w:type="auto"/>
            <w:vAlign w:val="center"/>
            <w:hideMark/>
          </w:tcPr>
          <w:p w14:paraId="27BFAE86" w14:textId="77777777" w:rsidR="001B3899" w:rsidRDefault="003D0EF4">
            <w:pPr>
              <w:rPr>
                <w:rFonts w:eastAsia="Times New Roman"/>
              </w:rPr>
            </w:pPr>
            <w:r>
              <w:rPr>
                <w:rFonts w:eastAsia="Times New Roman"/>
              </w:rPr>
              <w:t xml:space="preserve">0% </w:t>
            </w:r>
          </w:p>
        </w:tc>
      </w:tr>
      <w:tr w:rsidR="001B3899" w14:paraId="0F6A6EB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00E25C7"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19CC2A79" w14:textId="77777777" w:rsidR="001B3899" w:rsidRDefault="003D0EF4">
            <w:pPr>
              <w:rPr>
                <w:rFonts w:eastAsia="Times New Roman"/>
              </w:rPr>
            </w:pPr>
            <w:r>
              <w:rPr>
                <w:rFonts w:eastAsia="Times New Roman"/>
              </w:rPr>
              <w:t xml:space="preserve">0 </w:t>
            </w:r>
          </w:p>
        </w:tc>
        <w:tc>
          <w:tcPr>
            <w:tcW w:w="0" w:type="auto"/>
            <w:vAlign w:val="center"/>
            <w:hideMark/>
          </w:tcPr>
          <w:p w14:paraId="48861C01" w14:textId="77777777" w:rsidR="001B3899" w:rsidRDefault="003D0EF4">
            <w:pPr>
              <w:rPr>
                <w:rFonts w:eastAsia="Times New Roman"/>
              </w:rPr>
            </w:pPr>
            <w:r>
              <w:rPr>
                <w:rFonts w:eastAsia="Times New Roman"/>
              </w:rPr>
              <w:t xml:space="preserve">789 </w:t>
            </w:r>
          </w:p>
        </w:tc>
        <w:tc>
          <w:tcPr>
            <w:tcW w:w="0" w:type="auto"/>
            <w:tcBorders>
              <w:right w:val="single" w:sz="6" w:space="0" w:color="auto"/>
            </w:tcBorders>
            <w:vAlign w:val="center"/>
            <w:hideMark/>
          </w:tcPr>
          <w:p w14:paraId="5BED271B" w14:textId="77777777" w:rsidR="001B3899" w:rsidRDefault="003D0EF4">
            <w:pPr>
              <w:rPr>
                <w:rFonts w:eastAsia="Times New Roman"/>
              </w:rPr>
            </w:pPr>
            <w:r>
              <w:rPr>
                <w:rFonts w:eastAsia="Times New Roman"/>
              </w:rPr>
              <w:t xml:space="preserve">2,133 </w:t>
            </w:r>
          </w:p>
        </w:tc>
        <w:tc>
          <w:tcPr>
            <w:tcW w:w="0" w:type="auto"/>
            <w:tcBorders>
              <w:right w:val="single" w:sz="6" w:space="0" w:color="auto"/>
            </w:tcBorders>
            <w:vAlign w:val="center"/>
            <w:hideMark/>
          </w:tcPr>
          <w:p w14:paraId="3402215C" w14:textId="77777777" w:rsidR="001B3899" w:rsidRDefault="003D0EF4">
            <w:pPr>
              <w:rPr>
                <w:rFonts w:eastAsia="Times New Roman"/>
              </w:rPr>
            </w:pPr>
            <w:r>
              <w:rPr>
                <w:rFonts w:eastAsia="Times New Roman"/>
              </w:rPr>
              <w:t xml:space="preserve">2,922 </w:t>
            </w:r>
          </w:p>
        </w:tc>
        <w:tc>
          <w:tcPr>
            <w:tcW w:w="0" w:type="auto"/>
            <w:vAlign w:val="center"/>
            <w:hideMark/>
          </w:tcPr>
          <w:p w14:paraId="50C68523" w14:textId="77777777" w:rsidR="001B3899" w:rsidRDefault="003D0EF4">
            <w:pPr>
              <w:rPr>
                <w:rFonts w:eastAsia="Times New Roman"/>
              </w:rPr>
            </w:pPr>
            <w:r>
              <w:rPr>
                <w:rFonts w:eastAsia="Times New Roman"/>
              </w:rPr>
              <w:t xml:space="preserve">0% </w:t>
            </w:r>
          </w:p>
        </w:tc>
        <w:tc>
          <w:tcPr>
            <w:tcW w:w="0" w:type="auto"/>
            <w:vAlign w:val="center"/>
            <w:hideMark/>
          </w:tcPr>
          <w:p w14:paraId="6AEE6AD3"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57851C0F" w14:textId="77777777" w:rsidR="001B3899" w:rsidRDefault="003D0EF4">
            <w:pPr>
              <w:rPr>
                <w:rFonts w:eastAsia="Times New Roman"/>
              </w:rPr>
            </w:pPr>
            <w:r>
              <w:rPr>
                <w:rFonts w:eastAsia="Times New Roman"/>
              </w:rPr>
              <w:t xml:space="preserve">3% </w:t>
            </w:r>
          </w:p>
        </w:tc>
        <w:tc>
          <w:tcPr>
            <w:tcW w:w="0" w:type="auto"/>
            <w:vAlign w:val="center"/>
            <w:hideMark/>
          </w:tcPr>
          <w:p w14:paraId="28924B95" w14:textId="77777777" w:rsidR="001B3899" w:rsidRDefault="003D0EF4">
            <w:pPr>
              <w:rPr>
                <w:rFonts w:eastAsia="Times New Roman"/>
              </w:rPr>
            </w:pPr>
            <w:r>
              <w:rPr>
                <w:rFonts w:eastAsia="Times New Roman"/>
              </w:rPr>
              <w:t xml:space="preserve">3% </w:t>
            </w:r>
          </w:p>
        </w:tc>
      </w:tr>
      <w:tr w:rsidR="001B3899" w14:paraId="0C78DE7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12554CC" w14:textId="77777777" w:rsidR="001B3899" w:rsidRDefault="003D0EF4">
            <w:pPr>
              <w:rPr>
                <w:rFonts w:eastAsia="Times New Roman"/>
              </w:rPr>
            </w:pPr>
            <w:r>
              <w:rPr>
                <w:rFonts w:eastAsia="Times New Roman"/>
              </w:rPr>
              <w:t xml:space="preserve">KNR All Transit </w:t>
            </w:r>
          </w:p>
        </w:tc>
        <w:tc>
          <w:tcPr>
            <w:tcW w:w="0" w:type="auto"/>
            <w:vAlign w:val="center"/>
            <w:hideMark/>
          </w:tcPr>
          <w:p w14:paraId="1032B715" w14:textId="77777777" w:rsidR="001B3899" w:rsidRDefault="003D0EF4">
            <w:pPr>
              <w:rPr>
                <w:rFonts w:eastAsia="Times New Roman"/>
              </w:rPr>
            </w:pPr>
            <w:r>
              <w:rPr>
                <w:rFonts w:eastAsia="Times New Roman"/>
              </w:rPr>
              <w:t xml:space="preserve">415 </w:t>
            </w:r>
          </w:p>
        </w:tc>
        <w:tc>
          <w:tcPr>
            <w:tcW w:w="0" w:type="auto"/>
            <w:vAlign w:val="center"/>
            <w:hideMark/>
          </w:tcPr>
          <w:p w14:paraId="04A6511D" w14:textId="77777777" w:rsidR="001B3899" w:rsidRDefault="003D0EF4">
            <w:pPr>
              <w:rPr>
                <w:rFonts w:eastAsia="Times New Roman"/>
              </w:rPr>
            </w:pPr>
            <w:r>
              <w:rPr>
                <w:rFonts w:eastAsia="Times New Roman"/>
              </w:rPr>
              <w:t xml:space="preserve">590 </w:t>
            </w:r>
          </w:p>
        </w:tc>
        <w:tc>
          <w:tcPr>
            <w:tcW w:w="0" w:type="auto"/>
            <w:tcBorders>
              <w:right w:val="single" w:sz="6" w:space="0" w:color="auto"/>
            </w:tcBorders>
            <w:vAlign w:val="center"/>
            <w:hideMark/>
          </w:tcPr>
          <w:p w14:paraId="7B827227" w14:textId="77777777" w:rsidR="001B3899" w:rsidRDefault="003D0EF4">
            <w:pPr>
              <w:rPr>
                <w:rFonts w:eastAsia="Times New Roman"/>
              </w:rPr>
            </w:pPr>
            <w:r>
              <w:rPr>
                <w:rFonts w:eastAsia="Times New Roman"/>
              </w:rPr>
              <w:t xml:space="preserve">633 </w:t>
            </w:r>
          </w:p>
        </w:tc>
        <w:tc>
          <w:tcPr>
            <w:tcW w:w="0" w:type="auto"/>
            <w:tcBorders>
              <w:right w:val="single" w:sz="6" w:space="0" w:color="auto"/>
            </w:tcBorders>
            <w:vAlign w:val="center"/>
            <w:hideMark/>
          </w:tcPr>
          <w:p w14:paraId="56623598" w14:textId="77777777" w:rsidR="001B3899" w:rsidRDefault="003D0EF4">
            <w:pPr>
              <w:rPr>
                <w:rFonts w:eastAsia="Times New Roman"/>
              </w:rPr>
            </w:pPr>
            <w:r>
              <w:rPr>
                <w:rFonts w:eastAsia="Times New Roman"/>
              </w:rPr>
              <w:t xml:space="preserve">1,638 </w:t>
            </w:r>
          </w:p>
        </w:tc>
        <w:tc>
          <w:tcPr>
            <w:tcW w:w="0" w:type="auto"/>
            <w:vAlign w:val="center"/>
            <w:hideMark/>
          </w:tcPr>
          <w:p w14:paraId="10AEEE59" w14:textId="77777777" w:rsidR="001B3899" w:rsidRDefault="003D0EF4">
            <w:pPr>
              <w:rPr>
                <w:rFonts w:eastAsia="Times New Roman"/>
              </w:rPr>
            </w:pPr>
            <w:r>
              <w:rPr>
                <w:rFonts w:eastAsia="Times New Roman"/>
              </w:rPr>
              <w:t xml:space="preserve">5% </w:t>
            </w:r>
          </w:p>
        </w:tc>
        <w:tc>
          <w:tcPr>
            <w:tcW w:w="0" w:type="auto"/>
            <w:vAlign w:val="center"/>
            <w:hideMark/>
          </w:tcPr>
          <w:p w14:paraId="21FA95EA" w14:textId="77777777" w:rsidR="001B3899" w:rsidRDefault="003D0EF4">
            <w:pPr>
              <w:rPr>
                <w:rFonts w:eastAsia="Times New Roman"/>
              </w:rPr>
            </w:pPr>
            <w:r>
              <w:rPr>
                <w:rFonts w:eastAsia="Times New Roman"/>
              </w:rPr>
              <w:t xml:space="preserve">6% </w:t>
            </w:r>
          </w:p>
        </w:tc>
        <w:tc>
          <w:tcPr>
            <w:tcW w:w="0" w:type="auto"/>
            <w:tcBorders>
              <w:right w:val="single" w:sz="6" w:space="0" w:color="auto"/>
            </w:tcBorders>
            <w:vAlign w:val="center"/>
            <w:hideMark/>
          </w:tcPr>
          <w:p w14:paraId="2555F3B9" w14:textId="77777777" w:rsidR="001B3899" w:rsidRDefault="003D0EF4">
            <w:pPr>
              <w:rPr>
                <w:rFonts w:eastAsia="Times New Roman"/>
              </w:rPr>
            </w:pPr>
            <w:r>
              <w:rPr>
                <w:rFonts w:eastAsia="Times New Roman"/>
              </w:rPr>
              <w:t xml:space="preserve">1% </w:t>
            </w:r>
          </w:p>
        </w:tc>
        <w:tc>
          <w:tcPr>
            <w:tcW w:w="0" w:type="auto"/>
            <w:vAlign w:val="center"/>
            <w:hideMark/>
          </w:tcPr>
          <w:p w14:paraId="6D73BF25" w14:textId="77777777" w:rsidR="001B3899" w:rsidRDefault="003D0EF4">
            <w:pPr>
              <w:rPr>
                <w:rFonts w:eastAsia="Times New Roman"/>
              </w:rPr>
            </w:pPr>
            <w:r>
              <w:rPr>
                <w:rFonts w:eastAsia="Times New Roman"/>
              </w:rPr>
              <w:t xml:space="preserve">2% </w:t>
            </w:r>
          </w:p>
        </w:tc>
      </w:tr>
      <w:tr w:rsidR="001B3899" w14:paraId="6EC8ACE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3FB1DA0"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23AC44EA" w14:textId="77777777" w:rsidR="001B3899" w:rsidRDefault="003D0EF4">
            <w:pPr>
              <w:rPr>
                <w:rFonts w:eastAsia="Times New Roman"/>
              </w:rPr>
            </w:pPr>
            <w:r>
              <w:rPr>
                <w:rFonts w:eastAsia="Times New Roman"/>
              </w:rPr>
              <w:t xml:space="preserve">342 </w:t>
            </w:r>
          </w:p>
        </w:tc>
        <w:tc>
          <w:tcPr>
            <w:tcW w:w="0" w:type="auto"/>
            <w:vAlign w:val="center"/>
            <w:hideMark/>
          </w:tcPr>
          <w:p w14:paraId="22DC8AEB" w14:textId="77777777" w:rsidR="001B3899" w:rsidRDefault="003D0EF4">
            <w:pPr>
              <w:rPr>
                <w:rFonts w:eastAsia="Times New Roman"/>
              </w:rPr>
            </w:pPr>
            <w:r>
              <w:rPr>
                <w:rFonts w:eastAsia="Times New Roman"/>
              </w:rPr>
              <w:t xml:space="preserve">521 </w:t>
            </w:r>
          </w:p>
        </w:tc>
        <w:tc>
          <w:tcPr>
            <w:tcW w:w="0" w:type="auto"/>
            <w:tcBorders>
              <w:right w:val="single" w:sz="6" w:space="0" w:color="auto"/>
            </w:tcBorders>
            <w:vAlign w:val="center"/>
            <w:hideMark/>
          </w:tcPr>
          <w:p w14:paraId="01CA1EE9" w14:textId="77777777" w:rsidR="001B3899" w:rsidRDefault="003D0EF4">
            <w:pPr>
              <w:rPr>
                <w:rFonts w:eastAsia="Times New Roman"/>
              </w:rPr>
            </w:pPr>
            <w:r>
              <w:rPr>
                <w:rFonts w:eastAsia="Times New Roman"/>
              </w:rPr>
              <w:t xml:space="preserve">955 </w:t>
            </w:r>
          </w:p>
        </w:tc>
        <w:tc>
          <w:tcPr>
            <w:tcW w:w="0" w:type="auto"/>
            <w:tcBorders>
              <w:right w:val="single" w:sz="6" w:space="0" w:color="auto"/>
            </w:tcBorders>
            <w:vAlign w:val="center"/>
            <w:hideMark/>
          </w:tcPr>
          <w:p w14:paraId="42107356" w14:textId="77777777" w:rsidR="001B3899" w:rsidRDefault="003D0EF4">
            <w:pPr>
              <w:rPr>
                <w:rFonts w:eastAsia="Times New Roman"/>
              </w:rPr>
            </w:pPr>
            <w:r>
              <w:rPr>
                <w:rFonts w:eastAsia="Times New Roman"/>
              </w:rPr>
              <w:t xml:space="preserve">1,818 </w:t>
            </w:r>
          </w:p>
        </w:tc>
        <w:tc>
          <w:tcPr>
            <w:tcW w:w="0" w:type="auto"/>
            <w:vAlign w:val="center"/>
            <w:hideMark/>
          </w:tcPr>
          <w:p w14:paraId="0C2587E9" w14:textId="77777777" w:rsidR="001B3899" w:rsidRDefault="003D0EF4">
            <w:pPr>
              <w:rPr>
                <w:rFonts w:eastAsia="Times New Roman"/>
              </w:rPr>
            </w:pPr>
            <w:r>
              <w:rPr>
                <w:rFonts w:eastAsia="Times New Roman"/>
              </w:rPr>
              <w:t xml:space="preserve">4% </w:t>
            </w:r>
          </w:p>
        </w:tc>
        <w:tc>
          <w:tcPr>
            <w:tcW w:w="0" w:type="auto"/>
            <w:vAlign w:val="center"/>
            <w:hideMark/>
          </w:tcPr>
          <w:p w14:paraId="16DB9BB6"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01F15316" w14:textId="77777777" w:rsidR="001B3899" w:rsidRDefault="003D0EF4">
            <w:pPr>
              <w:rPr>
                <w:rFonts w:eastAsia="Times New Roman"/>
              </w:rPr>
            </w:pPr>
            <w:r>
              <w:rPr>
                <w:rFonts w:eastAsia="Times New Roman"/>
              </w:rPr>
              <w:t xml:space="preserve">1% </w:t>
            </w:r>
          </w:p>
        </w:tc>
        <w:tc>
          <w:tcPr>
            <w:tcW w:w="0" w:type="auto"/>
            <w:vAlign w:val="center"/>
            <w:hideMark/>
          </w:tcPr>
          <w:p w14:paraId="220D2ECA" w14:textId="77777777" w:rsidR="001B3899" w:rsidRDefault="003D0EF4">
            <w:pPr>
              <w:rPr>
                <w:rFonts w:eastAsia="Times New Roman"/>
              </w:rPr>
            </w:pPr>
            <w:r>
              <w:rPr>
                <w:rFonts w:eastAsia="Times New Roman"/>
              </w:rPr>
              <w:t xml:space="preserve">2% </w:t>
            </w:r>
          </w:p>
        </w:tc>
      </w:tr>
      <w:tr w:rsidR="001B3899" w14:paraId="7F49E8A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39E59F6" w14:textId="77777777" w:rsidR="001B3899" w:rsidRDefault="003D0EF4">
            <w:pPr>
              <w:rPr>
                <w:rFonts w:eastAsia="Times New Roman"/>
              </w:rPr>
            </w:pPr>
            <w:r>
              <w:rPr>
                <w:rFonts w:eastAsia="Times New Roman"/>
              </w:rPr>
              <w:t xml:space="preserve">School Bus </w:t>
            </w:r>
          </w:p>
        </w:tc>
        <w:tc>
          <w:tcPr>
            <w:tcW w:w="0" w:type="auto"/>
            <w:vAlign w:val="center"/>
            <w:hideMark/>
          </w:tcPr>
          <w:p w14:paraId="0CEDFAD4" w14:textId="77777777" w:rsidR="001B3899" w:rsidRDefault="003D0EF4">
            <w:pPr>
              <w:rPr>
                <w:rFonts w:eastAsia="Times New Roman"/>
              </w:rPr>
            </w:pPr>
            <w:r>
              <w:rPr>
                <w:rFonts w:eastAsia="Times New Roman"/>
              </w:rPr>
              <w:t xml:space="preserve">0 </w:t>
            </w:r>
          </w:p>
        </w:tc>
        <w:tc>
          <w:tcPr>
            <w:tcW w:w="0" w:type="auto"/>
            <w:vAlign w:val="center"/>
            <w:hideMark/>
          </w:tcPr>
          <w:p w14:paraId="20BC3CE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7A4CD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EE33199" w14:textId="77777777" w:rsidR="001B3899" w:rsidRDefault="003D0EF4">
            <w:pPr>
              <w:rPr>
                <w:rFonts w:eastAsia="Times New Roman"/>
              </w:rPr>
            </w:pPr>
            <w:r>
              <w:rPr>
                <w:rFonts w:eastAsia="Times New Roman"/>
              </w:rPr>
              <w:t xml:space="preserve">0 </w:t>
            </w:r>
          </w:p>
        </w:tc>
        <w:tc>
          <w:tcPr>
            <w:tcW w:w="0" w:type="auto"/>
            <w:vAlign w:val="center"/>
            <w:hideMark/>
          </w:tcPr>
          <w:p w14:paraId="0CF26B5D" w14:textId="77777777" w:rsidR="001B3899" w:rsidRDefault="003D0EF4">
            <w:pPr>
              <w:rPr>
                <w:rFonts w:eastAsia="Times New Roman"/>
              </w:rPr>
            </w:pPr>
            <w:r>
              <w:rPr>
                <w:rFonts w:eastAsia="Times New Roman"/>
              </w:rPr>
              <w:t xml:space="preserve">0% </w:t>
            </w:r>
          </w:p>
        </w:tc>
        <w:tc>
          <w:tcPr>
            <w:tcW w:w="0" w:type="auto"/>
            <w:vAlign w:val="center"/>
            <w:hideMark/>
          </w:tcPr>
          <w:p w14:paraId="4B0D8BC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B82596" w14:textId="77777777" w:rsidR="001B3899" w:rsidRDefault="003D0EF4">
            <w:pPr>
              <w:rPr>
                <w:rFonts w:eastAsia="Times New Roman"/>
              </w:rPr>
            </w:pPr>
            <w:r>
              <w:rPr>
                <w:rFonts w:eastAsia="Times New Roman"/>
              </w:rPr>
              <w:t xml:space="preserve">0% </w:t>
            </w:r>
          </w:p>
        </w:tc>
        <w:tc>
          <w:tcPr>
            <w:tcW w:w="0" w:type="auto"/>
            <w:vAlign w:val="center"/>
            <w:hideMark/>
          </w:tcPr>
          <w:p w14:paraId="7086D297" w14:textId="77777777" w:rsidR="001B3899" w:rsidRDefault="003D0EF4">
            <w:pPr>
              <w:rPr>
                <w:rFonts w:eastAsia="Times New Roman"/>
              </w:rPr>
            </w:pPr>
            <w:r>
              <w:rPr>
                <w:rFonts w:eastAsia="Times New Roman"/>
              </w:rPr>
              <w:t xml:space="preserve">0% </w:t>
            </w:r>
          </w:p>
        </w:tc>
      </w:tr>
      <w:tr w:rsidR="001B3899" w14:paraId="3BCED219" w14:textId="77777777">
        <w:trPr>
          <w:divId w:val="114837436"/>
          <w:tblCellSpacing w:w="15" w:type="dxa"/>
        </w:trPr>
        <w:tc>
          <w:tcPr>
            <w:tcW w:w="0" w:type="auto"/>
            <w:gridSpan w:val="9"/>
            <w:tcBorders>
              <w:bottom w:val="single" w:sz="6" w:space="0" w:color="auto"/>
            </w:tcBorders>
            <w:vAlign w:val="center"/>
            <w:hideMark/>
          </w:tcPr>
          <w:p w14:paraId="516F7455" w14:textId="77777777" w:rsidR="001B3899" w:rsidRDefault="001B3899">
            <w:pPr>
              <w:rPr>
                <w:rFonts w:eastAsia="Times New Roman"/>
              </w:rPr>
            </w:pPr>
          </w:p>
        </w:tc>
      </w:tr>
      <w:tr w:rsidR="001B3899" w14:paraId="4B7F023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85ECE2B" w14:textId="77777777" w:rsidR="001B3899" w:rsidRDefault="003D0EF4">
            <w:pPr>
              <w:rPr>
                <w:rFonts w:eastAsia="Times New Roman"/>
              </w:rPr>
            </w:pPr>
            <w:r>
              <w:rPr>
                <w:rFonts w:eastAsia="Times New Roman"/>
              </w:rPr>
              <w:t xml:space="preserve">Walk-Transit </w:t>
            </w:r>
          </w:p>
        </w:tc>
        <w:tc>
          <w:tcPr>
            <w:tcW w:w="0" w:type="auto"/>
            <w:vAlign w:val="center"/>
            <w:hideMark/>
          </w:tcPr>
          <w:p w14:paraId="38180D3B" w14:textId="77777777" w:rsidR="001B3899" w:rsidRDefault="003D0EF4">
            <w:pPr>
              <w:rPr>
                <w:rFonts w:eastAsia="Times New Roman"/>
              </w:rPr>
            </w:pPr>
            <w:r>
              <w:rPr>
                <w:rFonts w:eastAsia="Times New Roman"/>
              </w:rPr>
              <w:t xml:space="preserve">5,319 </w:t>
            </w:r>
          </w:p>
        </w:tc>
        <w:tc>
          <w:tcPr>
            <w:tcW w:w="0" w:type="auto"/>
            <w:vAlign w:val="center"/>
            <w:hideMark/>
          </w:tcPr>
          <w:p w14:paraId="0DC06076" w14:textId="77777777" w:rsidR="001B3899" w:rsidRDefault="003D0EF4">
            <w:pPr>
              <w:rPr>
                <w:rFonts w:eastAsia="Times New Roman"/>
              </w:rPr>
            </w:pPr>
            <w:r>
              <w:rPr>
                <w:rFonts w:eastAsia="Times New Roman"/>
              </w:rPr>
              <w:t xml:space="preserve">2,898 </w:t>
            </w:r>
          </w:p>
        </w:tc>
        <w:tc>
          <w:tcPr>
            <w:tcW w:w="0" w:type="auto"/>
            <w:tcBorders>
              <w:right w:val="single" w:sz="6" w:space="0" w:color="auto"/>
            </w:tcBorders>
            <w:vAlign w:val="center"/>
            <w:hideMark/>
          </w:tcPr>
          <w:p w14:paraId="2841420C" w14:textId="77777777" w:rsidR="001B3899" w:rsidRDefault="003D0EF4">
            <w:pPr>
              <w:rPr>
                <w:rFonts w:eastAsia="Times New Roman"/>
              </w:rPr>
            </w:pPr>
            <w:r>
              <w:rPr>
                <w:rFonts w:eastAsia="Times New Roman"/>
              </w:rPr>
              <w:t xml:space="preserve">4,549 </w:t>
            </w:r>
          </w:p>
        </w:tc>
        <w:tc>
          <w:tcPr>
            <w:tcW w:w="0" w:type="auto"/>
            <w:tcBorders>
              <w:right w:val="single" w:sz="6" w:space="0" w:color="auto"/>
            </w:tcBorders>
            <w:vAlign w:val="center"/>
            <w:hideMark/>
          </w:tcPr>
          <w:p w14:paraId="6A8F7C28" w14:textId="77777777" w:rsidR="001B3899" w:rsidRDefault="003D0EF4">
            <w:pPr>
              <w:rPr>
                <w:rFonts w:eastAsia="Times New Roman"/>
              </w:rPr>
            </w:pPr>
            <w:r>
              <w:rPr>
                <w:rFonts w:eastAsia="Times New Roman"/>
              </w:rPr>
              <w:t xml:space="preserve">12,766 </w:t>
            </w:r>
          </w:p>
        </w:tc>
        <w:tc>
          <w:tcPr>
            <w:tcW w:w="0" w:type="auto"/>
            <w:vAlign w:val="center"/>
            <w:hideMark/>
          </w:tcPr>
          <w:p w14:paraId="1D9AF468" w14:textId="77777777" w:rsidR="001B3899" w:rsidRDefault="003D0EF4">
            <w:pPr>
              <w:rPr>
                <w:rFonts w:eastAsia="Times New Roman"/>
              </w:rPr>
            </w:pPr>
            <w:r>
              <w:rPr>
                <w:rFonts w:eastAsia="Times New Roman"/>
              </w:rPr>
              <w:t xml:space="preserve">68% </w:t>
            </w:r>
          </w:p>
        </w:tc>
        <w:tc>
          <w:tcPr>
            <w:tcW w:w="0" w:type="auto"/>
            <w:vAlign w:val="center"/>
            <w:hideMark/>
          </w:tcPr>
          <w:p w14:paraId="5C9F0682" w14:textId="77777777" w:rsidR="001B3899" w:rsidRDefault="003D0EF4">
            <w:pPr>
              <w:rPr>
                <w:rFonts w:eastAsia="Times New Roman"/>
              </w:rPr>
            </w:pPr>
            <w:r>
              <w:rPr>
                <w:rFonts w:eastAsia="Times New Roman"/>
              </w:rPr>
              <w:t xml:space="preserve">28% </w:t>
            </w:r>
          </w:p>
        </w:tc>
        <w:tc>
          <w:tcPr>
            <w:tcW w:w="0" w:type="auto"/>
            <w:tcBorders>
              <w:right w:val="single" w:sz="6" w:space="0" w:color="auto"/>
            </w:tcBorders>
            <w:vAlign w:val="center"/>
            <w:hideMark/>
          </w:tcPr>
          <w:p w14:paraId="5BC98310" w14:textId="77777777" w:rsidR="001B3899" w:rsidRDefault="003D0EF4">
            <w:pPr>
              <w:rPr>
                <w:rFonts w:eastAsia="Times New Roman"/>
              </w:rPr>
            </w:pPr>
            <w:r>
              <w:rPr>
                <w:rFonts w:eastAsia="Times New Roman"/>
              </w:rPr>
              <w:t xml:space="preserve">6% </w:t>
            </w:r>
          </w:p>
        </w:tc>
        <w:tc>
          <w:tcPr>
            <w:tcW w:w="0" w:type="auto"/>
            <w:vAlign w:val="center"/>
            <w:hideMark/>
          </w:tcPr>
          <w:p w14:paraId="5CB5F4D9" w14:textId="77777777" w:rsidR="001B3899" w:rsidRDefault="003D0EF4">
            <w:pPr>
              <w:rPr>
                <w:rFonts w:eastAsia="Times New Roman"/>
              </w:rPr>
            </w:pPr>
            <w:r>
              <w:rPr>
                <w:rFonts w:eastAsia="Times New Roman"/>
              </w:rPr>
              <w:t xml:space="preserve">14% </w:t>
            </w:r>
          </w:p>
        </w:tc>
      </w:tr>
      <w:tr w:rsidR="001B3899" w14:paraId="7ACC805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28512EE" w14:textId="77777777" w:rsidR="001B3899" w:rsidRDefault="003D0EF4">
            <w:pPr>
              <w:rPr>
                <w:rFonts w:eastAsia="Times New Roman"/>
              </w:rPr>
            </w:pPr>
            <w:r>
              <w:rPr>
                <w:rFonts w:eastAsia="Times New Roman"/>
              </w:rPr>
              <w:t xml:space="preserve">PNR-Transit </w:t>
            </w:r>
          </w:p>
        </w:tc>
        <w:tc>
          <w:tcPr>
            <w:tcW w:w="0" w:type="auto"/>
            <w:vAlign w:val="center"/>
            <w:hideMark/>
          </w:tcPr>
          <w:p w14:paraId="26342694" w14:textId="77777777" w:rsidR="001B3899" w:rsidRDefault="003D0EF4">
            <w:pPr>
              <w:rPr>
                <w:rFonts w:eastAsia="Times New Roman"/>
              </w:rPr>
            </w:pPr>
            <w:r>
              <w:rPr>
                <w:rFonts w:eastAsia="Times New Roman"/>
              </w:rPr>
              <w:t xml:space="preserve">0 </w:t>
            </w:r>
          </w:p>
        </w:tc>
        <w:tc>
          <w:tcPr>
            <w:tcW w:w="0" w:type="auto"/>
            <w:vAlign w:val="center"/>
            <w:hideMark/>
          </w:tcPr>
          <w:p w14:paraId="39B8C7BE" w14:textId="77777777" w:rsidR="001B3899" w:rsidRDefault="003D0EF4">
            <w:pPr>
              <w:rPr>
                <w:rFonts w:eastAsia="Times New Roman"/>
              </w:rPr>
            </w:pPr>
            <w:r>
              <w:rPr>
                <w:rFonts w:eastAsia="Times New Roman"/>
              </w:rPr>
              <w:t xml:space="preserve">852 </w:t>
            </w:r>
          </w:p>
        </w:tc>
        <w:tc>
          <w:tcPr>
            <w:tcW w:w="0" w:type="auto"/>
            <w:tcBorders>
              <w:right w:val="single" w:sz="6" w:space="0" w:color="auto"/>
            </w:tcBorders>
            <w:vAlign w:val="center"/>
            <w:hideMark/>
          </w:tcPr>
          <w:p w14:paraId="00D3A4E9" w14:textId="77777777" w:rsidR="001B3899" w:rsidRDefault="003D0EF4">
            <w:pPr>
              <w:rPr>
                <w:rFonts w:eastAsia="Times New Roman"/>
              </w:rPr>
            </w:pPr>
            <w:r>
              <w:rPr>
                <w:rFonts w:eastAsia="Times New Roman"/>
              </w:rPr>
              <w:t xml:space="preserve">2,204 </w:t>
            </w:r>
          </w:p>
        </w:tc>
        <w:tc>
          <w:tcPr>
            <w:tcW w:w="0" w:type="auto"/>
            <w:tcBorders>
              <w:right w:val="single" w:sz="6" w:space="0" w:color="auto"/>
            </w:tcBorders>
            <w:vAlign w:val="center"/>
            <w:hideMark/>
          </w:tcPr>
          <w:p w14:paraId="526A2CCD" w14:textId="77777777" w:rsidR="001B3899" w:rsidRDefault="003D0EF4">
            <w:pPr>
              <w:rPr>
                <w:rFonts w:eastAsia="Times New Roman"/>
              </w:rPr>
            </w:pPr>
            <w:r>
              <w:rPr>
                <w:rFonts w:eastAsia="Times New Roman"/>
              </w:rPr>
              <w:t xml:space="preserve">3,056 </w:t>
            </w:r>
          </w:p>
        </w:tc>
        <w:tc>
          <w:tcPr>
            <w:tcW w:w="0" w:type="auto"/>
            <w:vAlign w:val="center"/>
            <w:hideMark/>
          </w:tcPr>
          <w:p w14:paraId="4E458A1E" w14:textId="77777777" w:rsidR="001B3899" w:rsidRDefault="003D0EF4">
            <w:pPr>
              <w:rPr>
                <w:rFonts w:eastAsia="Times New Roman"/>
              </w:rPr>
            </w:pPr>
            <w:r>
              <w:rPr>
                <w:rFonts w:eastAsia="Times New Roman"/>
              </w:rPr>
              <w:t xml:space="preserve">0% </w:t>
            </w:r>
          </w:p>
        </w:tc>
        <w:tc>
          <w:tcPr>
            <w:tcW w:w="0" w:type="auto"/>
            <w:vAlign w:val="center"/>
            <w:hideMark/>
          </w:tcPr>
          <w:p w14:paraId="5CD07770"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4482FC06" w14:textId="77777777" w:rsidR="001B3899" w:rsidRDefault="003D0EF4">
            <w:pPr>
              <w:rPr>
                <w:rFonts w:eastAsia="Times New Roman"/>
              </w:rPr>
            </w:pPr>
            <w:r>
              <w:rPr>
                <w:rFonts w:eastAsia="Times New Roman"/>
              </w:rPr>
              <w:t xml:space="preserve">3% </w:t>
            </w:r>
          </w:p>
        </w:tc>
        <w:tc>
          <w:tcPr>
            <w:tcW w:w="0" w:type="auto"/>
            <w:vAlign w:val="center"/>
            <w:hideMark/>
          </w:tcPr>
          <w:p w14:paraId="700B4114" w14:textId="77777777" w:rsidR="001B3899" w:rsidRDefault="003D0EF4">
            <w:pPr>
              <w:rPr>
                <w:rFonts w:eastAsia="Times New Roman"/>
              </w:rPr>
            </w:pPr>
            <w:r>
              <w:rPr>
                <w:rFonts w:eastAsia="Times New Roman"/>
              </w:rPr>
              <w:t xml:space="preserve">3% </w:t>
            </w:r>
          </w:p>
        </w:tc>
      </w:tr>
      <w:tr w:rsidR="001B3899" w14:paraId="4E7AE48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26589C4" w14:textId="77777777" w:rsidR="001B3899" w:rsidRDefault="003D0EF4">
            <w:pPr>
              <w:rPr>
                <w:rFonts w:eastAsia="Times New Roman"/>
              </w:rPr>
            </w:pPr>
            <w:r>
              <w:rPr>
                <w:rFonts w:eastAsia="Times New Roman"/>
              </w:rPr>
              <w:t xml:space="preserve">KNR-Transit </w:t>
            </w:r>
          </w:p>
        </w:tc>
        <w:tc>
          <w:tcPr>
            <w:tcW w:w="0" w:type="auto"/>
            <w:vAlign w:val="center"/>
            <w:hideMark/>
          </w:tcPr>
          <w:p w14:paraId="5C62E22B" w14:textId="77777777" w:rsidR="001B3899" w:rsidRDefault="003D0EF4">
            <w:pPr>
              <w:rPr>
                <w:rFonts w:eastAsia="Times New Roman"/>
              </w:rPr>
            </w:pPr>
            <w:r>
              <w:rPr>
                <w:rFonts w:eastAsia="Times New Roman"/>
              </w:rPr>
              <w:t xml:space="preserve">757 </w:t>
            </w:r>
          </w:p>
        </w:tc>
        <w:tc>
          <w:tcPr>
            <w:tcW w:w="0" w:type="auto"/>
            <w:vAlign w:val="center"/>
            <w:hideMark/>
          </w:tcPr>
          <w:p w14:paraId="588B6DC7" w14:textId="77777777" w:rsidR="001B3899" w:rsidRDefault="003D0EF4">
            <w:pPr>
              <w:rPr>
                <w:rFonts w:eastAsia="Times New Roman"/>
              </w:rPr>
            </w:pPr>
            <w:r>
              <w:rPr>
                <w:rFonts w:eastAsia="Times New Roman"/>
              </w:rPr>
              <w:t xml:space="preserve">1,111 </w:t>
            </w:r>
          </w:p>
        </w:tc>
        <w:tc>
          <w:tcPr>
            <w:tcW w:w="0" w:type="auto"/>
            <w:tcBorders>
              <w:right w:val="single" w:sz="6" w:space="0" w:color="auto"/>
            </w:tcBorders>
            <w:vAlign w:val="center"/>
            <w:hideMark/>
          </w:tcPr>
          <w:p w14:paraId="77FF432E" w14:textId="77777777" w:rsidR="001B3899" w:rsidRDefault="003D0EF4">
            <w:pPr>
              <w:rPr>
                <w:rFonts w:eastAsia="Times New Roman"/>
              </w:rPr>
            </w:pPr>
            <w:r>
              <w:rPr>
                <w:rFonts w:eastAsia="Times New Roman"/>
              </w:rPr>
              <w:t xml:space="preserve">1,588 </w:t>
            </w:r>
          </w:p>
        </w:tc>
        <w:tc>
          <w:tcPr>
            <w:tcW w:w="0" w:type="auto"/>
            <w:tcBorders>
              <w:right w:val="single" w:sz="6" w:space="0" w:color="auto"/>
            </w:tcBorders>
            <w:vAlign w:val="center"/>
            <w:hideMark/>
          </w:tcPr>
          <w:p w14:paraId="16C13E64" w14:textId="77777777" w:rsidR="001B3899" w:rsidRDefault="003D0EF4">
            <w:pPr>
              <w:rPr>
                <w:rFonts w:eastAsia="Times New Roman"/>
              </w:rPr>
            </w:pPr>
            <w:r>
              <w:rPr>
                <w:rFonts w:eastAsia="Times New Roman"/>
              </w:rPr>
              <w:t xml:space="preserve">3,456 </w:t>
            </w:r>
          </w:p>
        </w:tc>
        <w:tc>
          <w:tcPr>
            <w:tcW w:w="0" w:type="auto"/>
            <w:vAlign w:val="center"/>
            <w:hideMark/>
          </w:tcPr>
          <w:p w14:paraId="0E832D6A" w14:textId="77777777" w:rsidR="001B3899" w:rsidRDefault="003D0EF4">
            <w:pPr>
              <w:rPr>
                <w:rFonts w:eastAsia="Times New Roman"/>
              </w:rPr>
            </w:pPr>
            <w:r>
              <w:rPr>
                <w:rFonts w:eastAsia="Times New Roman"/>
              </w:rPr>
              <w:t xml:space="preserve">10% </w:t>
            </w:r>
          </w:p>
        </w:tc>
        <w:tc>
          <w:tcPr>
            <w:tcW w:w="0" w:type="auto"/>
            <w:vAlign w:val="center"/>
            <w:hideMark/>
          </w:tcPr>
          <w:p w14:paraId="5971FFFE" w14:textId="77777777" w:rsidR="001B3899" w:rsidRDefault="003D0EF4">
            <w:pPr>
              <w:rPr>
                <w:rFonts w:eastAsia="Times New Roman"/>
              </w:rPr>
            </w:pPr>
            <w:r>
              <w:rPr>
                <w:rFonts w:eastAsia="Times New Roman"/>
              </w:rPr>
              <w:t xml:space="preserve">11% </w:t>
            </w:r>
          </w:p>
        </w:tc>
        <w:tc>
          <w:tcPr>
            <w:tcW w:w="0" w:type="auto"/>
            <w:tcBorders>
              <w:right w:val="single" w:sz="6" w:space="0" w:color="auto"/>
            </w:tcBorders>
            <w:vAlign w:val="center"/>
            <w:hideMark/>
          </w:tcPr>
          <w:p w14:paraId="05768DDE" w14:textId="77777777" w:rsidR="001B3899" w:rsidRDefault="003D0EF4">
            <w:pPr>
              <w:rPr>
                <w:rFonts w:eastAsia="Times New Roman"/>
              </w:rPr>
            </w:pPr>
            <w:r>
              <w:rPr>
                <w:rFonts w:eastAsia="Times New Roman"/>
              </w:rPr>
              <w:t xml:space="preserve">2% </w:t>
            </w:r>
          </w:p>
        </w:tc>
        <w:tc>
          <w:tcPr>
            <w:tcW w:w="0" w:type="auto"/>
            <w:vAlign w:val="center"/>
            <w:hideMark/>
          </w:tcPr>
          <w:p w14:paraId="302D21EA" w14:textId="77777777" w:rsidR="001B3899" w:rsidRDefault="003D0EF4">
            <w:pPr>
              <w:rPr>
                <w:rFonts w:eastAsia="Times New Roman"/>
              </w:rPr>
            </w:pPr>
            <w:r>
              <w:rPr>
                <w:rFonts w:eastAsia="Times New Roman"/>
              </w:rPr>
              <w:t xml:space="preserve">4% </w:t>
            </w:r>
          </w:p>
        </w:tc>
      </w:tr>
      <w:tr w:rsidR="001B3899" w14:paraId="4226F17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B9EC731" w14:textId="77777777" w:rsidR="001B3899" w:rsidRDefault="003D0EF4">
            <w:pPr>
              <w:rPr>
                <w:rFonts w:eastAsia="Times New Roman"/>
              </w:rPr>
            </w:pPr>
            <w:r>
              <w:rPr>
                <w:rFonts w:eastAsia="Times New Roman"/>
              </w:rPr>
              <w:t xml:space="preserve">Premium Transit </w:t>
            </w:r>
          </w:p>
        </w:tc>
        <w:tc>
          <w:tcPr>
            <w:tcW w:w="0" w:type="auto"/>
            <w:vAlign w:val="center"/>
            <w:hideMark/>
          </w:tcPr>
          <w:p w14:paraId="754C9810" w14:textId="77777777" w:rsidR="001B3899" w:rsidRDefault="003D0EF4">
            <w:pPr>
              <w:rPr>
                <w:rFonts w:eastAsia="Times New Roman"/>
              </w:rPr>
            </w:pPr>
            <w:r>
              <w:rPr>
                <w:rFonts w:eastAsia="Times New Roman"/>
              </w:rPr>
              <w:t xml:space="preserve">1,415 </w:t>
            </w:r>
          </w:p>
        </w:tc>
        <w:tc>
          <w:tcPr>
            <w:tcW w:w="0" w:type="auto"/>
            <w:vAlign w:val="center"/>
            <w:hideMark/>
          </w:tcPr>
          <w:p w14:paraId="167281EB" w14:textId="77777777" w:rsidR="001B3899" w:rsidRDefault="003D0EF4">
            <w:pPr>
              <w:rPr>
                <w:rFonts w:eastAsia="Times New Roman"/>
              </w:rPr>
            </w:pPr>
            <w:r>
              <w:rPr>
                <w:rFonts w:eastAsia="Times New Roman"/>
              </w:rPr>
              <w:t xml:space="preserve">2,093 </w:t>
            </w:r>
          </w:p>
        </w:tc>
        <w:tc>
          <w:tcPr>
            <w:tcW w:w="0" w:type="auto"/>
            <w:tcBorders>
              <w:right w:val="single" w:sz="6" w:space="0" w:color="auto"/>
            </w:tcBorders>
            <w:vAlign w:val="center"/>
            <w:hideMark/>
          </w:tcPr>
          <w:p w14:paraId="41EEE19F" w14:textId="77777777" w:rsidR="001B3899" w:rsidRDefault="003D0EF4">
            <w:pPr>
              <w:rPr>
                <w:rFonts w:eastAsia="Times New Roman"/>
              </w:rPr>
            </w:pPr>
            <w:r>
              <w:rPr>
                <w:rFonts w:eastAsia="Times New Roman"/>
              </w:rPr>
              <w:t xml:space="preserve">4,521 </w:t>
            </w:r>
          </w:p>
        </w:tc>
        <w:tc>
          <w:tcPr>
            <w:tcW w:w="0" w:type="auto"/>
            <w:tcBorders>
              <w:right w:val="single" w:sz="6" w:space="0" w:color="auto"/>
            </w:tcBorders>
            <w:vAlign w:val="center"/>
            <w:hideMark/>
          </w:tcPr>
          <w:p w14:paraId="04527505" w14:textId="77777777" w:rsidR="001B3899" w:rsidRDefault="003D0EF4">
            <w:pPr>
              <w:rPr>
                <w:rFonts w:eastAsia="Times New Roman"/>
              </w:rPr>
            </w:pPr>
            <w:r>
              <w:rPr>
                <w:rFonts w:eastAsia="Times New Roman"/>
              </w:rPr>
              <w:t xml:space="preserve">8,029 </w:t>
            </w:r>
          </w:p>
        </w:tc>
        <w:tc>
          <w:tcPr>
            <w:tcW w:w="0" w:type="auto"/>
            <w:vAlign w:val="center"/>
            <w:hideMark/>
          </w:tcPr>
          <w:p w14:paraId="6A5FF5A3" w14:textId="77777777" w:rsidR="001B3899" w:rsidRDefault="003D0EF4">
            <w:pPr>
              <w:rPr>
                <w:rFonts w:eastAsia="Times New Roman"/>
              </w:rPr>
            </w:pPr>
            <w:r>
              <w:rPr>
                <w:rFonts w:eastAsia="Times New Roman"/>
              </w:rPr>
              <w:t xml:space="preserve">18% </w:t>
            </w:r>
          </w:p>
        </w:tc>
        <w:tc>
          <w:tcPr>
            <w:tcW w:w="0" w:type="auto"/>
            <w:vAlign w:val="center"/>
            <w:hideMark/>
          </w:tcPr>
          <w:p w14:paraId="7E5F7096" w14:textId="77777777" w:rsidR="001B3899" w:rsidRDefault="003D0EF4">
            <w:pPr>
              <w:rPr>
                <w:rFonts w:eastAsia="Times New Roman"/>
              </w:rPr>
            </w:pPr>
            <w:r>
              <w:rPr>
                <w:rFonts w:eastAsia="Times New Roman"/>
              </w:rPr>
              <w:t xml:space="preserve">21% </w:t>
            </w:r>
          </w:p>
        </w:tc>
        <w:tc>
          <w:tcPr>
            <w:tcW w:w="0" w:type="auto"/>
            <w:tcBorders>
              <w:right w:val="single" w:sz="6" w:space="0" w:color="auto"/>
            </w:tcBorders>
            <w:vAlign w:val="center"/>
            <w:hideMark/>
          </w:tcPr>
          <w:p w14:paraId="2E6F2CCB" w14:textId="77777777" w:rsidR="001B3899" w:rsidRDefault="003D0EF4">
            <w:pPr>
              <w:rPr>
                <w:rFonts w:eastAsia="Times New Roman"/>
              </w:rPr>
            </w:pPr>
            <w:r>
              <w:rPr>
                <w:rFonts w:eastAsia="Times New Roman"/>
              </w:rPr>
              <w:t xml:space="preserve">6% </w:t>
            </w:r>
          </w:p>
        </w:tc>
        <w:tc>
          <w:tcPr>
            <w:tcW w:w="0" w:type="auto"/>
            <w:vAlign w:val="center"/>
            <w:hideMark/>
          </w:tcPr>
          <w:p w14:paraId="7A163CC9" w14:textId="77777777" w:rsidR="001B3899" w:rsidRDefault="003D0EF4">
            <w:pPr>
              <w:rPr>
                <w:rFonts w:eastAsia="Times New Roman"/>
              </w:rPr>
            </w:pPr>
            <w:r>
              <w:rPr>
                <w:rFonts w:eastAsia="Times New Roman"/>
              </w:rPr>
              <w:t xml:space="preserve">9% </w:t>
            </w:r>
          </w:p>
        </w:tc>
      </w:tr>
      <w:tr w:rsidR="001B3899" w14:paraId="5F6D664B" w14:textId="77777777">
        <w:trPr>
          <w:divId w:val="114837436"/>
          <w:tblCellSpacing w:w="15" w:type="dxa"/>
        </w:trPr>
        <w:tc>
          <w:tcPr>
            <w:tcW w:w="0" w:type="auto"/>
            <w:gridSpan w:val="9"/>
            <w:tcBorders>
              <w:bottom w:val="single" w:sz="6" w:space="0" w:color="auto"/>
            </w:tcBorders>
            <w:vAlign w:val="center"/>
            <w:hideMark/>
          </w:tcPr>
          <w:p w14:paraId="6B0950CB" w14:textId="77777777" w:rsidR="001B3899" w:rsidRDefault="001B3899">
            <w:pPr>
              <w:rPr>
                <w:rFonts w:eastAsia="Times New Roman"/>
              </w:rPr>
            </w:pPr>
          </w:p>
        </w:tc>
      </w:tr>
      <w:tr w:rsidR="001B3899" w14:paraId="23839B0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2FA307A" w14:textId="77777777" w:rsidR="001B3899" w:rsidRDefault="003D0EF4">
            <w:pPr>
              <w:rPr>
                <w:rFonts w:eastAsia="Times New Roman"/>
              </w:rPr>
            </w:pPr>
            <w:commentRangeStart w:id="62"/>
            <w:r>
              <w:rPr>
                <w:rFonts w:eastAsia="Times New Roman"/>
              </w:rPr>
              <w:t xml:space="preserve">Total </w:t>
            </w:r>
          </w:p>
        </w:tc>
        <w:tc>
          <w:tcPr>
            <w:tcW w:w="0" w:type="auto"/>
            <w:vAlign w:val="center"/>
            <w:hideMark/>
          </w:tcPr>
          <w:p w14:paraId="53227B01" w14:textId="77777777" w:rsidR="001B3899" w:rsidRDefault="003D0EF4">
            <w:pPr>
              <w:rPr>
                <w:rFonts w:eastAsia="Times New Roman"/>
              </w:rPr>
            </w:pPr>
            <w:r>
              <w:rPr>
                <w:rFonts w:eastAsia="Times New Roman"/>
              </w:rPr>
              <w:t xml:space="preserve">7,879 </w:t>
            </w:r>
          </w:p>
        </w:tc>
        <w:tc>
          <w:tcPr>
            <w:tcW w:w="0" w:type="auto"/>
            <w:vAlign w:val="center"/>
            <w:hideMark/>
          </w:tcPr>
          <w:p w14:paraId="6CD5C887" w14:textId="77777777" w:rsidR="001B3899" w:rsidRDefault="003D0EF4">
            <w:pPr>
              <w:rPr>
                <w:rFonts w:eastAsia="Times New Roman"/>
              </w:rPr>
            </w:pPr>
            <w:r>
              <w:rPr>
                <w:rFonts w:eastAsia="Times New Roman"/>
              </w:rPr>
              <w:t xml:space="preserve">10,173 </w:t>
            </w:r>
          </w:p>
        </w:tc>
        <w:tc>
          <w:tcPr>
            <w:tcW w:w="0" w:type="auto"/>
            <w:tcBorders>
              <w:right w:val="single" w:sz="6" w:space="0" w:color="auto"/>
            </w:tcBorders>
            <w:vAlign w:val="center"/>
            <w:hideMark/>
          </w:tcPr>
          <w:p w14:paraId="607ADADA" w14:textId="77777777" w:rsidR="001B3899" w:rsidRDefault="003D0EF4">
            <w:pPr>
              <w:rPr>
                <w:rFonts w:eastAsia="Times New Roman"/>
              </w:rPr>
            </w:pPr>
            <w:r>
              <w:rPr>
                <w:rFonts w:eastAsia="Times New Roman"/>
              </w:rPr>
              <w:t xml:space="preserve">74,195 </w:t>
            </w:r>
          </w:p>
        </w:tc>
        <w:tc>
          <w:tcPr>
            <w:tcW w:w="0" w:type="auto"/>
            <w:tcBorders>
              <w:right w:val="single" w:sz="6" w:space="0" w:color="auto"/>
            </w:tcBorders>
            <w:vAlign w:val="center"/>
            <w:hideMark/>
          </w:tcPr>
          <w:p w14:paraId="642AC81E" w14:textId="77777777" w:rsidR="001B3899" w:rsidRDefault="003D0EF4">
            <w:pPr>
              <w:rPr>
                <w:rFonts w:eastAsia="Times New Roman"/>
              </w:rPr>
            </w:pPr>
            <w:r>
              <w:rPr>
                <w:rFonts w:eastAsia="Times New Roman"/>
              </w:rPr>
              <w:t xml:space="preserve">92,247 </w:t>
            </w:r>
          </w:p>
        </w:tc>
        <w:tc>
          <w:tcPr>
            <w:tcW w:w="0" w:type="auto"/>
            <w:vAlign w:val="center"/>
            <w:hideMark/>
          </w:tcPr>
          <w:p w14:paraId="584C0874" w14:textId="77777777" w:rsidR="001B3899" w:rsidRDefault="003D0EF4">
            <w:pPr>
              <w:rPr>
                <w:rFonts w:eastAsia="Times New Roman"/>
              </w:rPr>
            </w:pPr>
            <w:r>
              <w:rPr>
                <w:rFonts w:eastAsia="Times New Roman"/>
              </w:rPr>
              <w:t xml:space="preserve">100% </w:t>
            </w:r>
          </w:p>
        </w:tc>
        <w:tc>
          <w:tcPr>
            <w:tcW w:w="0" w:type="auto"/>
            <w:vAlign w:val="center"/>
            <w:hideMark/>
          </w:tcPr>
          <w:p w14:paraId="77ED3702"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62644501" w14:textId="77777777" w:rsidR="001B3899" w:rsidRDefault="003D0EF4">
            <w:pPr>
              <w:rPr>
                <w:rFonts w:eastAsia="Times New Roman"/>
              </w:rPr>
            </w:pPr>
            <w:r>
              <w:rPr>
                <w:rFonts w:eastAsia="Times New Roman"/>
              </w:rPr>
              <w:t xml:space="preserve">100% </w:t>
            </w:r>
          </w:p>
        </w:tc>
        <w:tc>
          <w:tcPr>
            <w:tcW w:w="0" w:type="auto"/>
            <w:vAlign w:val="center"/>
            <w:hideMark/>
          </w:tcPr>
          <w:p w14:paraId="3BB82C2D" w14:textId="77777777" w:rsidR="001B3899" w:rsidRDefault="003D0EF4">
            <w:pPr>
              <w:rPr>
                <w:rFonts w:eastAsia="Times New Roman"/>
              </w:rPr>
            </w:pPr>
            <w:r>
              <w:rPr>
                <w:rFonts w:eastAsia="Times New Roman"/>
              </w:rPr>
              <w:t xml:space="preserve">100% </w:t>
            </w:r>
            <w:commentRangeEnd w:id="62"/>
            <w:r w:rsidR="002B1ABB">
              <w:rPr>
                <w:rStyle w:val="CommentReference"/>
              </w:rPr>
              <w:commentReference w:id="62"/>
            </w:r>
          </w:p>
        </w:tc>
      </w:tr>
    </w:tbl>
    <w:p w14:paraId="0ADE5B58"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20"/>
        <w:gridCol w:w="967"/>
        <w:gridCol w:w="1035"/>
        <w:gridCol w:w="1035"/>
        <w:gridCol w:w="620"/>
        <w:gridCol w:w="967"/>
        <w:gridCol w:w="967"/>
        <w:gridCol w:w="1071"/>
      </w:tblGrid>
      <w:tr w:rsidR="001B3899" w14:paraId="633522FD" w14:textId="77777777">
        <w:trPr>
          <w:divId w:val="114837436"/>
          <w:tblHeader/>
          <w:tblCellSpacing w:w="15" w:type="dxa"/>
        </w:trPr>
        <w:tc>
          <w:tcPr>
            <w:tcW w:w="0" w:type="auto"/>
            <w:gridSpan w:val="9"/>
            <w:tcBorders>
              <w:top w:val="nil"/>
              <w:left w:val="nil"/>
              <w:bottom w:val="nil"/>
              <w:right w:val="nil"/>
            </w:tcBorders>
            <w:vAlign w:val="center"/>
            <w:hideMark/>
          </w:tcPr>
          <w:p w14:paraId="0F62FA9D" w14:textId="77777777" w:rsidR="001B3899" w:rsidRDefault="003D0EF4">
            <w:pPr>
              <w:jc w:val="center"/>
              <w:rPr>
                <w:rFonts w:eastAsia="Times New Roman"/>
              </w:rPr>
            </w:pPr>
            <w:r>
              <w:rPr>
                <w:rFonts w:eastAsia="Times New Roman"/>
              </w:rPr>
              <w:t xml:space="preserve">Table 3-15e. Tour Mode Choice - Observed Mode Shares School Tours </w:t>
            </w:r>
          </w:p>
        </w:tc>
      </w:tr>
      <w:tr w:rsidR="001B3899" w14:paraId="6B3A1368" w14:textId="77777777">
        <w:trPr>
          <w:divId w:val="114837436"/>
          <w:tblHeader/>
          <w:tblCellSpacing w:w="15" w:type="dxa"/>
        </w:trPr>
        <w:tc>
          <w:tcPr>
            <w:tcW w:w="0" w:type="auto"/>
            <w:vAlign w:val="center"/>
            <w:hideMark/>
          </w:tcPr>
          <w:p w14:paraId="088C2878"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3F92DEF"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0963CEFE"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55089D58"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46892637"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68BDF61"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0F054616"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585E7629"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3AE7D744" w14:textId="77777777" w:rsidR="001B3899" w:rsidRDefault="003D0EF4">
            <w:pPr>
              <w:rPr>
                <w:rFonts w:eastAsia="Times New Roman"/>
                <w:b/>
                <w:bCs/>
              </w:rPr>
            </w:pPr>
            <w:r>
              <w:rPr>
                <w:rFonts w:eastAsia="Times New Roman"/>
                <w:b/>
                <w:bCs/>
              </w:rPr>
              <w:t xml:space="preserve">Total </w:t>
            </w:r>
          </w:p>
        </w:tc>
      </w:tr>
      <w:tr w:rsidR="001B3899" w14:paraId="6F588C78" w14:textId="77777777">
        <w:trPr>
          <w:divId w:val="114837436"/>
          <w:tblCellSpacing w:w="15" w:type="dxa"/>
        </w:trPr>
        <w:tc>
          <w:tcPr>
            <w:tcW w:w="0" w:type="auto"/>
            <w:gridSpan w:val="9"/>
            <w:tcBorders>
              <w:bottom w:val="single" w:sz="6" w:space="0" w:color="auto"/>
            </w:tcBorders>
            <w:vAlign w:val="center"/>
            <w:hideMark/>
          </w:tcPr>
          <w:p w14:paraId="2E077677" w14:textId="77777777" w:rsidR="001B3899" w:rsidRDefault="001B3899">
            <w:pPr>
              <w:rPr>
                <w:rFonts w:eastAsia="Times New Roman"/>
                <w:b/>
                <w:bCs/>
              </w:rPr>
            </w:pPr>
          </w:p>
        </w:tc>
      </w:tr>
      <w:tr w:rsidR="001B3899" w14:paraId="2DAF20A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311BE3F" w14:textId="77777777" w:rsidR="001B3899" w:rsidRDefault="003D0EF4">
            <w:pPr>
              <w:rPr>
                <w:rFonts w:eastAsia="Times New Roman"/>
              </w:rPr>
            </w:pPr>
            <w:r>
              <w:rPr>
                <w:rFonts w:eastAsia="Times New Roman"/>
              </w:rPr>
              <w:lastRenderedPageBreak/>
              <w:t xml:space="preserve">Drive Alone </w:t>
            </w:r>
          </w:p>
        </w:tc>
        <w:tc>
          <w:tcPr>
            <w:tcW w:w="0" w:type="auto"/>
            <w:vAlign w:val="center"/>
            <w:hideMark/>
          </w:tcPr>
          <w:p w14:paraId="4ABC4B08" w14:textId="77777777" w:rsidR="001B3899" w:rsidRDefault="003D0EF4">
            <w:pPr>
              <w:rPr>
                <w:rFonts w:eastAsia="Times New Roman"/>
              </w:rPr>
            </w:pPr>
            <w:r>
              <w:rPr>
                <w:rFonts w:eastAsia="Times New Roman"/>
              </w:rPr>
              <w:t xml:space="preserve">0 </w:t>
            </w:r>
          </w:p>
        </w:tc>
        <w:tc>
          <w:tcPr>
            <w:tcW w:w="0" w:type="auto"/>
            <w:vAlign w:val="center"/>
            <w:hideMark/>
          </w:tcPr>
          <w:p w14:paraId="34974B12" w14:textId="77777777" w:rsidR="001B3899" w:rsidRDefault="003D0EF4">
            <w:pPr>
              <w:rPr>
                <w:rFonts w:eastAsia="Times New Roman"/>
              </w:rPr>
            </w:pPr>
            <w:r>
              <w:rPr>
                <w:rFonts w:eastAsia="Times New Roman"/>
              </w:rPr>
              <w:t xml:space="preserve">986 </w:t>
            </w:r>
          </w:p>
        </w:tc>
        <w:tc>
          <w:tcPr>
            <w:tcW w:w="0" w:type="auto"/>
            <w:tcBorders>
              <w:right w:val="single" w:sz="6" w:space="0" w:color="auto"/>
            </w:tcBorders>
            <w:vAlign w:val="center"/>
            <w:hideMark/>
          </w:tcPr>
          <w:p w14:paraId="2B27D139" w14:textId="77777777" w:rsidR="001B3899" w:rsidRDefault="003D0EF4">
            <w:pPr>
              <w:rPr>
                <w:rFonts w:eastAsia="Times New Roman"/>
              </w:rPr>
            </w:pPr>
            <w:r>
              <w:rPr>
                <w:rFonts w:eastAsia="Times New Roman"/>
              </w:rPr>
              <w:t xml:space="preserve">34,386 </w:t>
            </w:r>
          </w:p>
        </w:tc>
        <w:tc>
          <w:tcPr>
            <w:tcW w:w="0" w:type="auto"/>
            <w:tcBorders>
              <w:right w:val="single" w:sz="6" w:space="0" w:color="auto"/>
            </w:tcBorders>
            <w:vAlign w:val="center"/>
            <w:hideMark/>
          </w:tcPr>
          <w:p w14:paraId="31924FD3" w14:textId="77777777" w:rsidR="001B3899" w:rsidRDefault="003D0EF4">
            <w:pPr>
              <w:rPr>
                <w:rFonts w:eastAsia="Times New Roman"/>
              </w:rPr>
            </w:pPr>
            <w:r>
              <w:rPr>
                <w:rFonts w:eastAsia="Times New Roman"/>
              </w:rPr>
              <w:t xml:space="preserve">35,373 </w:t>
            </w:r>
          </w:p>
        </w:tc>
        <w:tc>
          <w:tcPr>
            <w:tcW w:w="0" w:type="auto"/>
            <w:vAlign w:val="center"/>
            <w:hideMark/>
          </w:tcPr>
          <w:p w14:paraId="550D1C81" w14:textId="77777777" w:rsidR="001B3899" w:rsidRDefault="003D0EF4">
            <w:pPr>
              <w:rPr>
                <w:rFonts w:eastAsia="Times New Roman"/>
              </w:rPr>
            </w:pPr>
            <w:r>
              <w:rPr>
                <w:rFonts w:eastAsia="Times New Roman"/>
              </w:rPr>
              <w:t xml:space="preserve">0% </w:t>
            </w:r>
          </w:p>
        </w:tc>
        <w:tc>
          <w:tcPr>
            <w:tcW w:w="0" w:type="auto"/>
            <w:vAlign w:val="center"/>
            <w:hideMark/>
          </w:tcPr>
          <w:p w14:paraId="730B6C4F" w14:textId="77777777" w:rsidR="001B3899" w:rsidRDefault="003D0EF4">
            <w:pPr>
              <w:rPr>
                <w:rFonts w:eastAsia="Times New Roman"/>
              </w:rPr>
            </w:pPr>
            <w:r>
              <w:rPr>
                <w:rFonts w:eastAsia="Times New Roman"/>
              </w:rPr>
              <w:t xml:space="preserve">1.9% </w:t>
            </w:r>
          </w:p>
        </w:tc>
        <w:tc>
          <w:tcPr>
            <w:tcW w:w="0" w:type="auto"/>
            <w:tcBorders>
              <w:right w:val="single" w:sz="6" w:space="0" w:color="auto"/>
            </w:tcBorders>
            <w:vAlign w:val="center"/>
            <w:hideMark/>
          </w:tcPr>
          <w:p w14:paraId="1846FEAC" w14:textId="77777777" w:rsidR="001B3899" w:rsidRDefault="003D0EF4">
            <w:pPr>
              <w:rPr>
                <w:rFonts w:eastAsia="Times New Roman"/>
              </w:rPr>
            </w:pPr>
            <w:r>
              <w:rPr>
                <w:rFonts w:eastAsia="Times New Roman"/>
              </w:rPr>
              <w:t xml:space="preserve">3.4% </w:t>
            </w:r>
          </w:p>
        </w:tc>
        <w:tc>
          <w:tcPr>
            <w:tcW w:w="0" w:type="auto"/>
            <w:vAlign w:val="center"/>
            <w:hideMark/>
          </w:tcPr>
          <w:p w14:paraId="76A4DC94" w14:textId="77777777" w:rsidR="001B3899" w:rsidRDefault="003D0EF4">
            <w:pPr>
              <w:rPr>
                <w:rFonts w:eastAsia="Times New Roman"/>
              </w:rPr>
            </w:pPr>
            <w:r>
              <w:rPr>
                <w:rFonts w:eastAsia="Times New Roman"/>
              </w:rPr>
              <w:t xml:space="preserve">3.2% </w:t>
            </w:r>
          </w:p>
        </w:tc>
      </w:tr>
      <w:tr w:rsidR="001B3899" w14:paraId="23354B2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283E542" w14:textId="21F31F5F" w:rsidR="001B3899" w:rsidRDefault="003D0EF4">
            <w:pPr>
              <w:rPr>
                <w:rFonts w:eastAsia="Times New Roman"/>
              </w:rPr>
            </w:pPr>
            <w:r>
              <w:rPr>
                <w:rFonts w:eastAsia="Times New Roman"/>
              </w:rPr>
              <w:t>Shared</w:t>
            </w:r>
            <w:ins w:id="63" w:author="Kyeil Kim" w:date="2019-04-25T10:25:00Z">
              <w:r w:rsidR="00581AE5">
                <w:rPr>
                  <w:rFonts w:eastAsia="Times New Roman"/>
                </w:rPr>
                <w:t xml:space="preserve"> </w:t>
              </w:r>
            </w:ins>
            <w:r>
              <w:rPr>
                <w:rFonts w:eastAsia="Times New Roman"/>
              </w:rPr>
              <w:t xml:space="preserve">2 </w:t>
            </w:r>
          </w:p>
        </w:tc>
        <w:tc>
          <w:tcPr>
            <w:tcW w:w="0" w:type="auto"/>
            <w:vAlign w:val="center"/>
            <w:hideMark/>
          </w:tcPr>
          <w:p w14:paraId="08FED8DE" w14:textId="77777777" w:rsidR="001B3899" w:rsidRDefault="003D0EF4">
            <w:pPr>
              <w:rPr>
                <w:rFonts w:eastAsia="Times New Roman"/>
              </w:rPr>
            </w:pPr>
            <w:r>
              <w:rPr>
                <w:rFonts w:eastAsia="Times New Roman"/>
              </w:rPr>
              <w:t xml:space="preserve">2,764 </w:t>
            </w:r>
          </w:p>
        </w:tc>
        <w:tc>
          <w:tcPr>
            <w:tcW w:w="0" w:type="auto"/>
            <w:vAlign w:val="center"/>
            <w:hideMark/>
          </w:tcPr>
          <w:p w14:paraId="33D25F7E" w14:textId="77777777" w:rsidR="001B3899" w:rsidRDefault="003D0EF4">
            <w:pPr>
              <w:rPr>
                <w:rFonts w:eastAsia="Times New Roman"/>
              </w:rPr>
            </w:pPr>
            <w:r>
              <w:rPr>
                <w:rFonts w:eastAsia="Times New Roman"/>
              </w:rPr>
              <w:t xml:space="preserve">4,033 </w:t>
            </w:r>
          </w:p>
        </w:tc>
        <w:tc>
          <w:tcPr>
            <w:tcW w:w="0" w:type="auto"/>
            <w:tcBorders>
              <w:right w:val="single" w:sz="6" w:space="0" w:color="auto"/>
            </w:tcBorders>
            <w:vAlign w:val="center"/>
            <w:hideMark/>
          </w:tcPr>
          <w:p w14:paraId="28A62A02" w14:textId="77777777" w:rsidR="001B3899" w:rsidRDefault="003D0EF4">
            <w:pPr>
              <w:rPr>
                <w:rFonts w:eastAsia="Times New Roman"/>
              </w:rPr>
            </w:pPr>
            <w:r>
              <w:rPr>
                <w:rFonts w:eastAsia="Times New Roman"/>
              </w:rPr>
              <w:t xml:space="preserve">149,597 </w:t>
            </w:r>
          </w:p>
        </w:tc>
        <w:tc>
          <w:tcPr>
            <w:tcW w:w="0" w:type="auto"/>
            <w:tcBorders>
              <w:right w:val="single" w:sz="6" w:space="0" w:color="auto"/>
            </w:tcBorders>
            <w:vAlign w:val="center"/>
            <w:hideMark/>
          </w:tcPr>
          <w:p w14:paraId="09A66246" w14:textId="77777777" w:rsidR="001B3899" w:rsidRDefault="003D0EF4">
            <w:pPr>
              <w:rPr>
                <w:rFonts w:eastAsia="Times New Roman"/>
              </w:rPr>
            </w:pPr>
            <w:r>
              <w:rPr>
                <w:rFonts w:eastAsia="Times New Roman"/>
              </w:rPr>
              <w:t xml:space="preserve">156,393 </w:t>
            </w:r>
          </w:p>
        </w:tc>
        <w:tc>
          <w:tcPr>
            <w:tcW w:w="0" w:type="auto"/>
            <w:vAlign w:val="center"/>
            <w:hideMark/>
          </w:tcPr>
          <w:p w14:paraId="4F14DF36" w14:textId="77777777" w:rsidR="001B3899" w:rsidRDefault="003D0EF4">
            <w:pPr>
              <w:rPr>
                <w:rFonts w:eastAsia="Times New Roman"/>
              </w:rPr>
            </w:pPr>
            <w:r>
              <w:rPr>
                <w:rFonts w:eastAsia="Times New Roman"/>
              </w:rPr>
              <w:t xml:space="preserve">9% </w:t>
            </w:r>
          </w:p>
        </w:tc>
        <w:tc>
          <w:tcPr>
            <w:tcW w:w="0" w:type="auto"/>
            <w:vAlign w:val="center"/>
            <w:hideMark/>
          </w:tcPr>
          <w:p w14:paraId="6EC3F4E7" w14:textId="77777777" w:rsidR="001B3899" w:rsidRDefault="003D0EF4">
            <w:pPr>
              <w:rPr>
                <w:rFonts w:eastAsia="Times New Roman"/>
              </w:rPr>
            </w:pPr>
            <w:r>
              <w:rPr>
                <w:rFonts w:eastAsia="Times New Roman"/>
              </w:rPr>
              <w:t xml:space="preserve">7.6% </w:t>
            </w:r>
          </w:p>
        </w:tc>
        <w:tc>
          <w:tcPr>
            <w:tcW w:w="0" w:type="auto"/>
            <w:tcBorders>
              <w:right w:val="single" w:sz="6" w:space="0" w:color="auto"/>
            </w:tcBorders>
            <w:vAlign w:val="center"/>
            <w:hideMark/>
          </w:tcPr>
          <w:p w14:paraId="6E973D66" w14:textId="77777777" w:rsidR="001B3899" w:rsidRDefault="003D0EF4">
            <w:pPr>
              <w:rPr>
                <w:rFonts w:eastAsia="Times New Roman"/>
              </w:rPr>
            </w:pPr>
            <w:r>
              <w:rPr>
                <w:rFonts w:eastAsia="Times New Roman"/>
              </w:rPr>
              <w:t xml:space="preserve">14.7% </w:t>
            </w:r>
          </w:p>
        </w:tc>
        <w:tc>
          <w:tcPr>
            <w:tcW w:w="0" w:type="auto"/>
            <w:vAlign w:val="center"/>
            <w:hideMark/>
          </w:tcPr>
          <w:p w14:paraId="3B1B5915" w14:textId="77777777" w:rsidR="001B3899" w:rsidRDefault="003D0EF4">
            <w:pPr>
              <w:rPr>
                <w:rFonts w:eastAsia="Times New Roman"/>
              </w:rPr>
            </w:pPr>
            <w:r>
              <w:rPr>
                <w:rFonts w:eastAsia="Times New Roman"/>
              </w:rPr>
              <w:t xml:space="preserve">14.2% </w:t>
            </w:r>
          </w:p>
        </w:tc>
      </w:tr>
      <w:tr w:rsidR="001B3899" w14:paraId="625E0B7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E91E14D" w14:textId="07074FB0" w:rsidR="001B3899" w:rsidRDefault="003D0EF4">
            <w:pPr>
              <w:rPr>
                <w:rFonts w:eastAsia="Times New Roman"/>
              </w:rPr>
            </w:pPr>
            <w:r>
              <w:rPr>
                <w:rFonts w:eastAsia="Times New Roman"/>
              </w:rPr>
              <w:t>Shared</w:t>
            </w:r>
            <w:ins w:id="64" w:author="Kyeil Kim" w:date="2019-04-25T10:25:00Z">
              <w:r w:rsidR="00581AE5">
                <w:rPr>
                  <w:rFonts w:eastAsia="Times New Roman"/>
                </w:rPr>
                <w:t xml:space="preserve"> </w:t>
              </w:r>
            </w:ins>
            <w:commentRangeStart w:id="65"/>
            <w:r>
              <w:rPr>
                <w:rFonts w:eastAsia="Times New Roman"/>
              </w:rPr>
              <w:t>3</w:t>
            </w:r>
            <w:commentRangeEnd w:id="65"/>
            <w:r w:rsidR="004040AF">
              <w:rPr>
                <w:rStyle w:val="CommentReference"/>
              </w:rPr>
              <w:commentReference w:id="65"/>
            </w:r>
            <w:r>
              <w:rPr>
                <w:rFonts w:eastAsia="Times New Roman"/>
              </w:rPr>
              <w:t xml:space="preserve">+ </w:t>
            </w:r>
          </w:p>
        </w:tc>
        <w:tc>
          <w:tcPr>
            <w:tcW w:w="0" w:type="auto"/>
            <w:vAlign w:val="center"/>
            <w:hideMark/>
          </w:tcPr>
          <w:p w14:paraId="4D7D2CA6" w14:textId="77777777" w:rsidR="001B3899" w:rsidRDefault="003D0EF4">
            <w:pPr>
              <w:rPr>
                <w:rFonts w:eastAsia="Times New Roman"/>
              </w:rPr>
            </w:pPr>
            <w:r>
              <w:rPr>
                <w:rFonts w:eastAsia="Times New Roman"/>
              </w:rPr>
              <w:t xml:space="preserve">502 </w:t>
            </w:r>
          </w:p>
        </w:tc>
        <w:tc>
          <w:tcPr>
            <w:tcW w:w="0" w:type="auto"/>
            <w:vAlign w:val="center"/>
            <w:hideMark/>
          </w:tcPr>
          <w:p w14:paraId="5626C8CD" w14:textId="77777777" w:rsidR="001B3899" w:rsidRDefault="003D0EF4">
            <w:pPr>
              <w:rPr>
                <w:rFonts w:eastAsia="Times New Roman"/>
              </w:rPr>
            </w:pPr>
            <w:r>
              <w:rPr>
                <w:rFonts w:eastAsia="Times New Roman"/>
              </w:rPr>
              <w:t xml:space="preserve">8,783 </w:t>
            </w:r>
          </w:p>
        </w:tc>
        <w:tc>
          <w:tcPr>
            <w:tcW w:w="0" w:type="auto"/>
            <w:tcBorders>
              <w:right w:val="single" w:sz="6" w:space="0" w:color="auto"/>
            </w:tcBorders>
            <w:vAlign w:val="center"/>
            <w:hideMark/>
          </w:tcPr>
          <w:p w14:paraId="28F23AEA" w14:textId="77777777" w:rsidR="001B3899" w:rsidRDefault="003D0EF4">
            <w:pPr>
              <w:rPr>
                <w:rFonts w:eastAsia="Times New Roman"/>
              </w:rPr>
            </w:pPr>
            <w:r>
              <w:rPr>
                <w:rFonts w:eastAsia="Times New Roman"/>
              </w:rPr>
              <w:t xml:space="preserve">259,757 </w:t>
            </w:r>
          </w:p>
        </w:tc>
        <w:tc>
          <w:tcPr>
            <w:tcW w:w="0" w:type="auto"/>
            <w:tcBorders>
              <w:right w:val="single" w:sz="6" w:space="0" w:color="auto"/>
            </w:tcBorders>
            <w:vAlign w:val="center"/>
            <w:hideMark/>
          </w:tcPr>
          <w:p w14:paraId="6FCADFB2" w14:textId="77777777" w:rsidR="001B3899" w:rsidRDefault="003D0EF4">
            <w:pPr>
              <w:rPr>
                <w:rFonts w:eastAsia="Times New Roman"/>
              </w:rPr>
            </w:pPr>
            <w:r>
              <w:rPr>
                <w:rFonts w:eastAsia="Times New Roman"/>
              </w:rPr>
              <w:t xml:space="preserve">269,042 </w:t>
            </w:r>
          </w:p>
        </w:tc>
        <w:tc>
          <w:tcPr>
            <w:tcW w:w="0" w:type="auto"/>
            <w:vAlign w:val="center"/>
            <w:hideMark/>
          </w:tcPr>
          <w:p w14:paraId="54F4B4D0" w14:textId="77777777" w:rsidR="001B3899" w:rsidRDefault="003D0EF4">
            <w:pPr>
              <w:rPr>
                <w:rFonts w:eastAsia="Times New Roman"/>
              </w:rPr>
            </w:pPr>
            <w:r>
              <w:rPr>
                <w:rFonts w:eastAsia="Times New Roman"/>
              </w:rPr>
              <w:t xml:space="preserve">2% </w:t>
            </w:r>
          </w:p>
        </w:tc>
        <w:tc>
          <w:tcPr>
            <w:tcW w:w="0" w:type="auto"/>
            <w:vAlign w:val="center"/>
            <w:hideMark/>
          </w:tcPr>
          <w:p w14:paraId="4AC960DC" w14:textId="77777777" w:rsidR="001B3899" w:rsidRDefault="003D0EF4">
            <w:pPr>
              <w:rPr>
                <w:rFonts w:eastAsia="Times New Roman"/>
              </w:rPr>
            </w:pPr>
            <w:r>
              <w:rPr>
                <w:rFonts w:eastAsia="Times New Roman"/>
              </w:rPr>
              <w:t xml:space="preserve">16.6% </w:t>
            </w:r>
          </w:p>
        </w:tc>
        <w:tc>
          <w:tcPr>
            <w:tcW w:w="0" w:type="auto"/>
            <w:tcBorders>
              <w:right w:val="single" w:sz="6" w:space="0" w:color="auto"/>
            </w:tcBorders>
            <w:vAlign w:val="center"/>
            <w:hideMark/>
          </w:tcPr>
          <w:p w14:paraId="2A95B4D6" w14:textId="77777777" w:rsidR="001B3899" w:rsidRDefault="003D0EF4">
            <w:pPr>
              <w:rPr>
                <w:rFonts w:eastAsia="Times New Roman"/>
              </w:rPr>
            </w:pPr>
            <w:r>
              <w:rPr>
                <w:rFonts w:eastAsia="Times New Roman"/>
              </w:rPr>
              <w:t xml:space="preserve">25.6% </w:t>
            </w:r>
          </w:p>
        </w:tc>
        <w:tc>
          <w:tcPr>
            <w:tcW w:w="0" w:type="auto"/>
            <w:vAlign w:val="center"/>
            <w:hideMark/>
          </w:tcPr>
          <w:p w14:paraId="4C473235" w14:textId="77777777" w:rsidR="001B3899" w:rsidRDefault="003D0EF4">
            <w:pPr>
              <w:rPr>
                <w:rFonts w:eastAsia="Times New Roman"/>
              </w:rPr>
            </w:pPr>
            <w:r>
              <w:rPr>
                <w:rFonts w:eastAsia="Times New Roman"/>
              </w:rPr>
              <w:t xml:space="preserve">24.4% </w:t>
            </w:r>
          </w:p>
        </w:tc>
      </w:tr>
      <w:tr w:rsidR="001B3899" w14:paraId="5C114E4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CEBE4B9" w14:textId="77777777" w:rsidR="001B3899" w:rsidRDefault="003D0EF4">
            <w:pPr>
              <w:rPr>
                <w:rFonts w:eastAsia="Times New Roman"/>
              </w:rPr>
            </w:pPr>
            <w:r>
              <w:rPr>
                <w:rFonts w:eastAsia="Times New Roman"/>
              </w:rPr>
              <w:t xml:space="preserve">Walk </w:t>
            </w:r>
          </w:p>
        </w:tc>
        <w:tc>
          <w:tcPr>
            <w:tcW w:w="0" w:type="auto"/>
            <w:vAlign w:val="center"/>
            <w:hideMark/>
          </w:tcPr>
          <w:p w14:paraId="10B26207" w14:textId="77777777" w:rsidR="001B3899" w:rsidRDefault="003D0EF4">
            <w:pPr>
              <w:rPr>
                <w:rFonts w:eastAsia="Times New Roman"/>
              </w:rPr>
            </w:pPr>
            <w:r>
              <w:rPr>
                <w:rFonts w:eastAsia="Times New Roman"/>
              </w:rPr>
              <w:t xml:space="preserve">2,656 </w:t>
            </w:r>
          </w:p>
        </w:tc>
        <w:tc>
          <w:tcPr>
            <w:tcW w:w="0" w:type="auto"/>
            <w:vAlign w:val="center"/>
            <w:hideMark/>
          </w:tcPr>
          <w:p w14:paraId="266771B3" w14:textId="77777777" w:rsidR="001B3899" w:rsidRDefault="003D0EF4">
            <w:pPr>
              <w:rPr>
                <w:rFonts w:eastAsia="Times New Roman"/>
              </w:rPr>
            </w:pPr>
            <w:r>
              <w:rPr>
                <w:rFonts w:eastAsia="Times New Roman"/>
              </w:rPr>
              <w:t xml:space="preserve">1,754 </w:t>
            </w:r>
          </w:p>
        </w:tc>
        <w:tc>
          <w:tcPr>
            <w:tcW w:w="0" w:type="auto"/>
            <w:tcBorders>
              <w:right w:val="single" w:sz="6" w:space="0" w:color="auto"/>
            </w:tcBorders>
            <w:vAlign w:val="center"/>
            <w:hideMark/>
          </w:tcPr>
          <w:p w14:paraId="69819A9E" w14:textId="77777777" w:rsidR="001B3899" w:rsidRDefault="003D0EF4">
            <w:pPr>
              <w:rPr>
                <w:rFonts w:eastAsia="Times New Roman"/>
              </w:rPr>
            </w:pPr>
            <w:r>
              <w:rPr>
                <w:rFonts w:eastAsia="Times New Roman"/>
              </w:rPr>
              <w:t xml:space="preserve">22,487 </w:t>
            </w:r>
          </w:p>
        </w:tc>
        <w:tc>
          <w:tcPr>
            <w:tcW w:w="0" w:type="auto"/>
            <w:tcBorders>
              <w:right w:val="single" w:sz="6" w:space="0" w:color="auto"/>
            </w:tcBorders>
            <w:vAlign w:val="center"/>
            <w:hideMark/>
          </w:tcPr>
          <w:p w14:paraId="2C15A140" w14:textId="77777777" w:rsidR="001B3899" w:rsidRDefault="003D0EF4">
            <w:pPr>
              <w:rPr>
                <w:rFonts w:eastAsia="Times New Roman"/>
              </w:rPr>
            </w:pPr>
            <w:r>
              <w:rPr>
                <w:rFonts w:eastAsia="Times New Roman"/>
              </w:rPr>
              <w:t xml:space="preserve">26,897 </w:t>
            </w:r>
          </w:p>
        </w:tc>
        <w:tc>
          <w:tcPr>
            <w:tcW w:w="0" w:type="auto"/>
            <w:vAlign w:val="center"/>
            <w:hideMark/>
          </w:tcPr>
          <w:p w14:paraId="54D7E5C5" w14:textId="77777777" w:rsidR="001B3899" w:rsidRDefault="003D0EF4">
            <w:pPr>
              <w:rPr>
                <w:rFonts w:eastAsia="Times New Roman"/>
              </w:rPr>
            </w:pPr>
            <w:r>
              <w:rPr>
                <w:rFonts w:eastAsia="Times New Roman"/>
              </w:rPr>
              <w:t xml:space="preserve">8% </w:t>
            </w:r>
          </w:p>
        </w:tc>
        <w:tc>
          <w:tcPr>
            <w:tcW w:w="0" w:type="auto"/>
            <w:vAlign w:val="center"/>
            <w:hideMark/>
          </w:tcPr>
          <w:p w14:paraId="7996A861" w14:textId="77777777" w:rsidR="001B3899" w:rsidRDefault="003D0EF4">
            <w:pPr>
              <w:rPr>
                <w:rFonts w:eastAsia="Times New Roman"/>
              </w:rPr>
            </w:pPr>
            <w:r>
              <w:rPr>
                <w:rFonts w:eastAsia="Times New Roman"/>
              </w:rPr>
              <w:t xml:space="preserve">3.3% </w:t>
            </w:r>
          </w:p>
        </w:tc>
        <w:tc>
          <w:tcPr>
            <w:tcW w:w="0" w:type="auto"/>
            <w:tcBorders>
              <w:right w:val="single" w:sz="6" w:space="0" w:color="auto"/>
            </w:tcBorders>
            <w:vAlign w:val="center"/>
            <w:hideMark/>
          </w:tcPr>
          <w:p w14:paraId="23C68E12" w14:textId="77777777" w:rsidR="001B3899" w:rsidRDefault="003D0EF4">
            <w:pPr>
              <w:rPr>
                <w:rFonts w:eastAsia="Times New Roman"/>
              </w:rPr>
            </w:pPr>
            <w:r>
              <w:rPr>
                <w:rFonts w:eastAsia="Times New Roman"/>
              </w:rPr>
              <w:t xml:space="preserve">2.2% </w:t>
            </w:r>
          </w:p>
        </w:tc>
        <w:tc>
          <w:tcPr>
            <w:tcW w:w="0" w:type="auto"/>
            <w:vAlign w:val="center"/>
            <w:hideMark/>
          </w:tcPr>
          <w:p w14:paraId="134513B2" w14:textId="77777777" w:rsidR="001B3899" w:rsidRDefault="003D0EF4">
            <w:pPr>
              <w:rPr>
                <w:rFonts w:eastAsia="Times New Roman"/>
              </w:rPr>
            </w:pPr>
            <w:r>
              <w:rPr>
                <w:rFonts w:eastAsia="Times New Roman"/>
              </w:rPr>
              <w:t xml:space="preserve">2.4% </w:t>
            </w:r>
          </w:p>
        </w:tc>
      </w:tr>
      <w:tr w:rsidR="001B3899" w14:paraId="0BB46BE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EF41577" w14:textId="77777777" w:rsidR="001B3899" w:rsidRDefault="003D0EF4">
            <w:pPr>
              <w:rPr>
                <w:rFonts w:eastAsia="Times New Roman"/>
              </w:rPr>
            </w:pPr>
            <w:r>
              <w:rPr>
                <w:rFonts w:eastAsia="Times New Roman"/>
              </w:rPr>
              <w:t xml:space="preserve">Bike </w:t>
            </w:r>
          </w:p>
        </w:tc>
        <w:tc>
          <w:tcPr>
            <w:tcW w:w="0" w:type="auto"/>
            <w:vAlign w:val="center"/>
            <w:hideMark/>
          </w:tcPr>
          <w:p w14:paraId="14E847C1" w14:textId="77777777" w:rsidR="001B3899" w:rsidRDefault="003D0EF4">
            <w:pPr>
              <w:rPr>
                <w:rFonts w:eastAsia="Times New Roman"/>
              </w:rPr>
            </w:pPr>
            <w:r>
              <w:rPr>
                <w:rFonts w:eastAsia="Times New Roman"/>
              </w:rPr>
              <w:t xml:space="preserve">0 </w:t>
            </w:r>
          </w:p>
        </w:tc>
        <w:tc>
          <w:tcPr>
            <w:tcW w:w="0" w:type="auto"/>
            <w:vAlign w:val="center"/>
            <w:hideMark/>
          </w:tcPr>
          <w:p w14:paraId="2E158291" w14:textId="77777777" w:rsidR="001B3899" w:rsidRDefault="003D0EF4">
            <w:pPr>
              <w:rPr>
                <w:rFonts w:eastAsia="Times New Roman"/>
              </w:rPr>
            </w:pPr>
            <w:r>
              <w:rPr>
                <w:rFonts w:eastAsia="Times New Roman"/>
              </w:rPr>
              <w:t xml:space="preserve">86 </w:t>
            </w:r>
          </w:p>
        </w:tc>
        <w:tc>
          <w:tcPr>
            <w:tcW w:w="0" w:type="auto"/>
            <w:tcBorders>
              <w:right w:val="single" w:sz="6" w:space="0" w:color="auto"/>
            </w:tcBorders>
            <w:vAlign w:val="center"/>
            <w:hideMark/>
          </w:tcPr>
          <w:p w14:paraId="0A3ECB26" w14:textId="77777777" w:rsidR="001B3899" w:rsidRDefault="003D0EF4">
            <w:pPr>
              <w:rPr>
                <w:rFonts w:eastAsia="Times New Roman"/>
              </w:rPr>
            </w:pPr>
            <w:r>
              <w:rPr>
                <w:rFonts w:eastAsia="Times New Roman"/>
              </w:rPr>
              <w:t xml:space="preserve">3,595 </w:t>
            </w:r>
          </w:p>
        </w:tc>
        <w:tc>
          <w:tcPr>
            <w:tcW w:w="0" w:type="auto"/>
            <w:tcBorders>
              <w:right w:val="single" w:sz="6" w:space="0" w:color="auto"/>
            </w:tcBorders>
            <w:vAlign w:val="center"/>
            <w:hideMark/>
          </w:tcPr>
          <w:p w14:paraId="26041572" w14:textId="77777777" w:rsidR="001B3899" w:rsidRDefault="003D0EF4">
            <w:pPr>
              <w:rPr>
                <w:rFonts w:eastAsia="Times New Roman"/>
              </w:rPr>
            </w:pPr>
            <w:r>
              <w:rPr>
                <w:rFonts w:eastAsia="Times New Roman"/>
              </w:rPr>
              <w:t xml:space="preserve">3,681 </w:t>
            </w:r>
          </w:p>
        </w:tc>
        <w:tc>
          <w:tcPr>
            <w:tcW w:w="0" w:type="auto"/>
            <w:vAlign w:val="center"/>
            <w:hideMark/>
          </w:tcPr>
          <w:p w14:paraId="05B78970" w14:textId="77777777" w:rsidR="001B3899" w:rsidRDefault="003D0EF4">
            <w:pPr>
              <w:rPr>
                <w:rFonts w:eastAsia="Times New Roman"/>
              </w:rPr>
            </w:pPr>
            <w:r>
              <w:rPr>
                <w:rFonts w:eastAsia="Times New Roman"/>
              </w:rPr>
              <w:t xml:space="preserve">0% </w:t>
            </w:r>
          </w:p>
        </w:tc>
        <w:tc>
          <w:tcPr>
            <w:tcW w:w="0" w:type="auto"/>
            <w:vAlign w:val="center"/>
            <w:hideMark/>
          </w:tcPr>
          <w:p w14:paraId="6D204B0D" w14:textId="77777777" w:rsidR="001B3899" w:rsidRDefault="003D0EF4">
            <w:pPr>
              <w:rPr>
                <w:rFonts w:eastAsia="Times New Roman"/>
              </w:rPr>
            </w:pPr>
            <w:r>
              <w:rPr>
                <w:rFonts w:eastAsia="Times New Roman"/>
              </w:rPr>
              <w:t xml:space="preserve">0.2% </w:t>
            </w:r>
          </w:p>
        </w:tc>
        <w:tc>
          <w:tcPr>
            <w:tcW w:w="0" w:type="auto"/>
            <w:tcBorders>
              <w:right w:val="single" w:sz="6" w:space="0" w:color="auto"/>
            </w:tcBorders>
            <w:vAlign w:val="center"/>
            <w:hideMark/>
          </w:tcPr>
          <w:p w14:paraId="0AEC28DD" w14:textId="77777777" w:rsidR="001B3899" w:rsidRDefault="003D0EF4">
            <w:pPr>
              <w:rPr>
                <w:rFonts w:eastAsia="Times New Roman"/>
              </w:rPr>
            </w:pPr>
            <w:r>
              <w:rPr>
                <w:rFonts w:eastAsia="Times New Roman"/>
              </w:rPr>
              <w:t xml:space="preserve">0.4% </w:t>
            </w:r>
          </w:p>
        </w:tc>
        <w:tc>
          <w:tcPr>
            <w:tcW w:w="0" w:type="auto"/>
            <w:vAlign w:val="center"/>
            <w:hideMark/>
          </w:tcPr>
          <w:p w14:paraId="20E85292" w14:textId="77777777" w:rsidR="001B3899" w:rsidRDefault="003D0EF4">
            <w:pPr>
              <w:rPr>
                <w:rFonts w:eastAsia="Times New Roman"/>
              </w:rPr>
            </w:pPr>
            <w:r>
              <w:rPr>
                <w:rFonts w:eastAsia="Times New Roman"/>
              </w:rPr>
              <w:t xml:space="preserve">0.3% </w:t>
            </w:r>
          </w:p>
        </w:tc>
      </w:tr>
      <w:tr w:rsidR="001B3899" w14:paraId="429C971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39D487A"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63F240F1" w14:textId="77777777" w:rsidR="001B3899" w:rsidRDefault="003D0EF4">
            <w:pPr>
              <w:rPr>
                <w:rFonts w:eastAsia="Times New Roman"/>
              </w:rPr>
            </w:pPr>
            <w:r>
              <w:rPr>
                <w:rFonts w:eastAsia="Times New Roman"/>
              </w:rPr>
              <w:t xml:space="preserve">5,158 </w:t>
            </w:r>
          </w:p>
        </w:tc>
        <w:tc>
          <w:tcPr>
            <w:tcW w:w="0" w:type="auto"/>
            <w:vAlign w:val="center"/>
            <w:hideMark/>
          </w:tcPr>
          <w:p w14:paraId="5FB24879" w14:textId="77777777" w:rsidR="001B3899" w:rsidRDefault="003D0EF4">
            <w:pPr>
              <w:rPr>
                <w:rFonts w:eastAsia="Times New Roman"/>
              </w:rPr>
            </w:pPr>
            <w:r>
              <w:rPr>
                <w:rFonts w:eastAsia="Times New Roman"/>
              </w:rPr>
              <w:t xml:space="preserve">2,119 </w:t>
            </w:r>
          </w:p>
        </w:tc>
        <w:tc>
          <w:tcPr>
            <w:tcW w:w="0" w:type="auto"/>
            <w:tcBorders>
              <w:right w:val="single" w:sz="6" w:space="0" w:color="auto"/>
            </w:tcBorders>
            <w:vAlign w:val="center"/>
            <w:hideMark/>
          </w:tcPr>
          <w:p w14:paraId="55932B83" w14:textId="77777777" w:rsidR="001B3899" w:rsidRDefault="003D0EF4">
            <w:pPr>
              <w:rPr>
                <w:rFonts w:eastAsia="Times New Roman"/>
              </w:rPr>
            </w:pPr>
            <w:r>
              <w:rPr>
                <w:rFonts w:eastAsia="Times New Roman"/>
              </w:rPr>
              <w:t xml:space="preserve">3,365 </w:t>
            </w:r>
          </w:p>
        </w:tc>
        <w:tc>
          <w:tcPr>
            <w:tcW w:w="0" w:type="auto"/>
            <w:tcBorders>
              <w:right w:val="single" w:sz="6" w:space="0" w:color="auto"/>
            </w:tcBorders>
            <w:vAlign w:val="center"/>
            <w:hideMark/>
          </w:tcPr>
          <w:p w14:paraId="09F92D77" w14:textId="77777777" w:rsidR="001B3899" w:rsidRDefault="003D0EF4">
            <w:pPr>
              <w:rPr>
                <w:rFonts w:eastAsia="Times New Roman"/>
              </w:rPr>
            </w:pPr>
            <w:r>
              <w:rPr>
                <w:rFonts w:eastAsia="Times New Roman"/>
              </w:rPr>
              <w:t xml:space="preserve">10,643 </w:t>
            </w:r>
          </w:p>
        </w:tc>
        <w:tc>
          <w:tcPr>
            <w:tcW w:w="0" w:type="auto"/>
            <w:vAlign w:val="center"/>
            <w:hideMark/>
          </w:tcPr>
          <w:p w14:paraId="3751DEC9" w14:textId="77777777" w:rsidR="001B3899" w:rsidRDefault="003D0EF4">
            <w:pPr>
              <w:rPr>
                <w:rFonts w:eastAsia="Times New Roman"/>
              </w:rPr>
            </w:pPr>
            <w:r>
              <w:rPr>
                <w:rFonts w:eastAsia="Times New Roman"/>
              </w:rPr>
              <w:t xml:space="preserve">16% </w:t>
            </w:r>
          </w:p>
        </w:tc>
        <w:tc>
          <w:tcPr>
            <w:tcW w:w="0" w:type="auto"/>
            <w:vAlign w:val="center"/>
            <w:hideMark/>
          </w:tcPr>
          <w:p w14:paraId="5ADC9378" w14:textId="77777777" w:rsidR="001B3899" w:rsidRDefault="003D0EF4">
            <w:pPr>
              <w:rPr>
                <w:rFonts w:eastAsia="Times New Roman"/>
              </w:rPr>
            </w:pPr>
            <w:r>
              <w:rPr>
                <w:rFonts w:eastAsia="Times New Roman"/>
              </w:rPr>
              <w:t xml:space="preserve">4.0% </w:t>
            </w:r>
          </w:p>
        </w:tc>
        <w:tc>
          <w:tcPr>
            <w:tcW w:w="0" w:type="auto"/>
            <w:tcBorders>
              <w:right w:val="single" w:sz="6" w:space="0" w:color="auto"/>
            </w:tcBorders>
            <w:vAlign w:val="center"/>
            <w:hideMark/>
          </w:tcPr>
          <w:p w14:paraId="5B124340" w14:textId="77777777" w:rsidR="001B3899" w:rsidRDefault="003D0EF4">
            <w:pPr>
              <w:rPr>
                <w:rFonts w:eastAsia="Times New Roman"/>
              </w:rPr>
            </w:pPr>
            <w:r>
              <w:rPr>
                <w:rFonts w:eastAsia="Times New Roman"/>
              </w:rPr>
              <w:t xml:space="preserve">0.3% </w:t>
            </w:r>
          </w:p>
        </w:tc>
        <w:tc>
          <w:tcPr>
            <w:tcW w:w="0" w:type="auto"/>
            <w:vAlign w:val="center"/>
            <w:hideMark/>
          </w:tcPr>
          <w:p w14:paraId="66AAD43A" w14:textId="77777777" w:rsidR="001B3899" w:rsidRDefault="003D0EF4">
            <w:pPr>
              <w:rPr>
                <w:rFonts w:eastAsia="Times New Roman"/>
              </w:rPr>
            </w:pPr>
            <w:r>
              <w:rPr>
                <w:rFonts w:eastAsia="Times New Roman"/>
              </w:rPr>
              <w:t xml:space="preserve">1.0% </w:t>
            </w:r>
          </w:p>
        </w:tc>
      </w:tr>
      <w:tr w:rsidR="001B3899" w14:paraId="6B56D07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C5CA439"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5914DCE5" w14:textId="77777777" w:rsidR="001B3899" w:rsidRDefault="003D0EF4">
            <w:pPr>
              <w:rPr>
                <w:rFonts w:eastAsia="Times New Roman"/>
              </w:rPr>
            </w:pPr>
            <w:r>
              <w:rPr>
                <w:rFonts w:eastAsia="Times New Roman"/>
              </w:rPr>
              <w:t xml:space="preserve">324 </w:t>
            </w:r>
          </w:p>
        </w:tc>
        <w:tc>
          <w:tcPr>
            <w:tcW w:w="0" w:type="auto"/>
            <w:vAlign w:val="center"/>
            <w:hideMark/>
          </w:tcPr>
          <w:p w14:paraId="106B3441" w14:textId="77777777" w:rsidR="001B3899" w:rsidRDefault="003D0EF4">
            <w:pPr>
              <w:rPr>
                <w:rFonts w:eastAsia="Times New Roman"/>
              </w:rPr>
            </w:pPr>
            <w:r>
              <w:rPr>
                <w:rFonts w:eastAsia="Times New Roman"/>
              </w:rPr>
              <w:t xml:space="preserve">195 </w:t>
            </w:r>
          </w:p>
        </w:tc>
        <w:tc>
          <w:tcPr>
            <w:tcW w:w="0" w:type="auto"/>
            <w:tcBorders>
              <w:right w:val="single" w:sz="6" w:space="0" w:color="auto"/>
            </w:tcBorders>
            <w:vAlign w:val="center"/>
            <w:hideMark/>
          </w:tcPr>
          <w:p w14:paraId="7BC06D23" w14:textId="77777777" w:rsidR="001B3899" w:rsidRDefault="003D0EF4">
            <w:pPr>
              <w:rPr>
                <w:rFonts w:eastAsia="Times New Roman"/>
              </w:rPr>
            </w:pPr>
            <w:r>
              <w:rPr>
                <w:rFonts w:eastAsia="Times New Roman"/>
              </w:rPr>
              <w:t xml:space="preserve">354 </w:t>
            </w:r>
          </w:p>
        </w:tc>
        <w:tc>
          <w:tcPr>
            <w:tcW w:w="0" w:type="auto"/>
            <w:tcBorders>
              <w:right w:val="single" w:sz="6" w:space="0" w:color="auto"/>
            </w:tcBorders>
            <w:vAlign w:val="center"/>
            <w:hideMark/>
          </w:tcPr>
          <w:p w14:paraId="2027DB84" w14:textId="77777777" w:rsidR="001B3899" w:rsidRDefault="003D0EF4">
            <w:pPr>
              <w:rPr>
                <w:rFonts w:eastAsia="Times New Roman"/>
              </w:rPr>
            </w:pPr>
            <w:r>
              <w:rPr>
                <w:rFonts w:eastAsia="Times New Roman"/>
              </w:rPr>
              <w:t xml:space="preserve">873 </w:t>
            </w:r>
          </w:p>
        </w:tc>
        <w:tc>
          <w:tcPr>
            <w:tcW w:w="0" w:type="auto"/>
            <w:vAlign w:val="center"/>
            <w:hideMark/>
          </w:tcPr>
          <w:p w14:paraId="341D1DE9" w14:textId="77777777" w:rsidR="001B3899" w:rsidRDefault="003D0EF4">
            <w:pPr>
              <w:rPr>
                <w:rFonts w:eastAsia="Times New Roman"/>
              </w:rPr>
            </w:pPr>
            <w:r>
              <w:rPr>
                <w:rFonts w:eastAsia="Times New Roman"/>
              </w:rPr>
              <w:t xml:space="preserve">1% </w:t>
            </w:r>
          </w:p>
        </w:tc>
        <w:tc>
          <w:tcPr>
            <w:tcW w:w="0" w:type="auto"/>
            <w:vAlign w:val="center"/>
            <w:hideMark/>
          </w:tcPr>
          <w:p w14:paraId="5C114E02" w14:textId="77777777" w:rsidR="001B3899" w:rsidRDefault="003D0EF4">
            <w:pPr>
              <w:rPr>
                <w:rFonts w:eastAsia="Times New Roman"/>
              </w:rPr>
            </w:pPr>
            <w:r>
              <w:rPr>
                <w:rFonts w:eastAsia="Times New Roman"/>
              </w:rPr>
              <w:t xml:space="preserve">0.4% </w:t>
            </w:r>
          </w:p>
        </w:tc>
        <w:tc>
          <w:tcPr>
            <w:tcW w:w="0" w:type="auto"/>
            <w:tcBorders>
              <w:right w:val="single" w:sz="6" w:space="0" w:color="auto"/>
            </w:tcBorders>
            <w:vAlign w:val="center"/>
            <w:hideMark/>
          </w:tcPr>
          <w:p w14:paraId="1EEA7ED1" w14:textId="77777777" w:rsidR="001B3899" w:rsidRDefault="003D0EF4">
            <w:pPr>
              <w:rPr>
                <w:rFonts w:eastAsia="Times New Roman"/>
              </w:rPr>
            </w:pPr>
            <w:r>
              <w:rPr>
                <w:rFonts w:eastAsia="Times New Roman"/>
              </w:rPr>
              <w:t xml:space="preserve">0.0% </w:t>
            </w:r>
          </w:p>
        </w:tc>
        <w:tc>
          <w:tcPr>
            <w:tcW w:w="0" w:type="auto"/>
            <w:vAlign w:val="center"/>
            <w:hideMark/>
          </w:tcPr>
          <w:p w14:paraId="250FD478" w14:textId="77777777" w:rsidR="001B3899" w:rsidRDefault="003D0EF4">
            <w:pPr>
              <w:rPr>
                <w:rFonts w:eastAsia="Times New Roman"/>
              </w:rPr>
            </w:pPr>
            <w:r>
              <w:rPr>
                <w:rFonts w:eastAsia="Times New Roman"/>
              </w:rPr>
              <w:t xml:space="preserve">0.1% </w:t>
            </w:r>
          </w:p>
        </w:tc>
      </w:tr>
      <w:tr w:rsidR="001B3899" w14:paraId="0A12BCA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C875883" w14:textId="77777777" w:rsidR="001B3899" w:rsidRDefault="003D0EF4">
            <w:pPr>
              <w:rPr>
                <w:rFonts w:eastAsia="Times New Roman"/>
              </w:rPr>
            </w:pPr>
            <w:r>
              <w:rPr>
                <w:rFonts w:eastAsia="Times New Roman"/>
              </w:rPr>
              <w:t xml:space="preserve">PNR All Transit </w:t>
            </w:r>
          </w:p>
        </w:tc>
        <w:tc>
          <w:tcPr>
            <w:tcW w:w="0" w:type="auto"/>
            <w:vAlign w:val="center"/>
            <w:hideMark/>
          </w:tcPr>
          <w:p w14:paraId="6F5B954B" w14:textId="77777777" w:rsidR="001B3899" w:rsidRDefault="003D0EF4">
            <w:pPr>
              <w:rPr>
                <w:rFonts w:eastAsia="Times New Roman"/>
              </w:rPr>
            </w:pPr>
            <w:r>
              <w:rPr>
                <w:rFonts w:eastAsia="Times New Roman"/>
              </w:rPr>
              <w:t xml:space="preserve">0 </w:t>
            </w:r>
          </w:p>
        </w:tc>
        <w:tc>
          <w:tcPr>
            <w:tcW w:w="0" w:type="auto"/>
            <w:vAlign w:val="center"/>
            <w:hideMark/>
          </w:tcPr>
          <w:p w14:paraId="277B5A41" w14:textId="77777777" w:rsidR="001B3899" w:rsidRDefault="003D0EF4">
            <w:pPr>
              <w:rPr>
                <w:rFonts w:eastAsia="Times New Roman"/>
              </w:rPr>
            </w:pPr>
            <w:r>
              <w:rPr>
                <w:rFonts w:eastAsia="Times New Roman"/>
              </w:rPr>
              <w:t xml:space="preserve">34 </w:t>
            </w:r>
          </w:p>
        </w:tc>
        <w:tc>
          <w:tcPr>
            <w:tcW w:w="0" w:type="auto"/>
            <w:tcBorders>
              <w:right w:val="single" w:sz="6" w:space="0" w:color="auto"/>
            </w:tcBorders>
            <w:vAlign w:val="center"/>
            <w:hideMark/>
          </w:tcPr>
          <w:p w14:paraId="42423AC4" w14:textId="77777777" w:rsidR="001B3899" w:rsidRDefault="003D0EF4">
            <w:pPr>
              <w:rPr>
                <w:rFonts w:eastAsia="Times New Roman"/>
              </w:rPr>
            </w:pPr>
            <w:r>
              <w:rPr>
                <w:rFonts w:eastAsia="Times New Roman"/>
              </w:rPr>
              <w:t xml:space="preserve">53 </w:t>
            </w:r>
          </w:p>
        </w:tc>
        <w:tc>
          <w:tcPr>
            <w:tcW w:w="0" w:type="auto"/>
            <w:tcBorders>
              <w:right w:val="single" w:sz="6" w:space="0" w:color="auto"/>
            </w:tcBorders>
            <w:vAlign w:val="center"/>
            <w:hideMark/>
          </w:tcPr>
          <w:p w14:paraId="01D5522A" w14:textId="77777777" w:rsidR="001B3899" w:rsidRDefault="003D0EF4">
            <w:pPr>
              <w:rPr>
                <w:rFonts w:eastAsia="Times New Roman"/>
              </w:rPr>
            </w:pPr>
            <w:r>
              <w:rPr>
                <w:rFonts w:eastAsia="Times New Roman"/>
              </w:rPr>
              <w:t xml:space="preserve">87 </w:t>
            </w:r>
          </w:p>
        </w:tc>
        <w:tc>
          <w:tcPr>
            <w:tcW w:w="0" w:type="auto"/>
            <w:vAlign w:val="center"/>
            <w:hideMark/>
          </w:tcPr>
          <w:p w14:paraId="6FBDCA61" w14:textId="77777777" w:rsidR="001B3899" w:rsidRDefault="003D0EF4">
            <w:pPr>
              <w:rPr>
                <w:rFonts w:eastAsia="Times New Roman"/>
              </w:rPr>
            </w:pPr>
            <w:r>
              <w:rPr>
                <w:rFonts w:eastAsia="Times New Roman"/>
              </w:rPr>
              <w:t xml:space="preserve">0% </w:t>
            </w:r>
          </w:p>
        </w:tc>
        <w:tc>
          <w:tcPr>
            <w:tcW w:w="0" w:type="auto"/>
            <w:vAlign w:val="center"/>
            <w:hideMark/>
          </w:tcPr>
          <w:p w14:paraId="5F09E320" w14:textId="77777777" w:rsidR="001B3899" w:rsidRDefault="003D0EF4">
            <w:pPr>
              <w:rPr>
                <w:rFonts w:eastAsia="Times New Roman"/>
              </w:rPr>
            </w:pPr>
            <w:r>
              <w:rPr>
                <w:rFonts w:eastAsia="Times New Roman"/>
              </w:rPr>
              <w:t xml:space="preserve">0.1% </w:t>
            </w:r>
          </w:p>
        </w:tc>
        <w:tc>
          <w:tcPr>
            <w:tcW w:w="0" w:type="auto"/>
            <w:tcBorders>
              <w:right w:val="single" w:sz="6" w:space="0" w:color="auto"/>
            </w:tcBorders>
            <w:vAlign w:val="center"/>
            <w:hideMark/>
          </w:tcPr>
          <w:p w14:paraId="195B2529" w14:textId="77777777" w:rsidR="001B3899" w:rsidRDefault="003D0EF4">
            <w:pPr>
              <w:rPr>
                <w:rFonts w:eastAsia="Times New Roman"/>
              </w:rPr>
            </w:pPr>
            <w:r>
              <w:rPr>
                <w:rFonts w:eastAsia="Times New Roman"/>
              </w:rPr>
              <w:t xml:space="preserve">0.0% </w:t>
            </w:r>
          </w:p>
        </w:tc>
        <w:tc>
          <w:tcPr>
            <w:tcW w:w="0" w:type="auto"/>
            <w:vAlign w:val="center"/>
            <w:hideMark/>
          </w:tcPr>
          <w:p w14:paraId="58AD43E6" w14:textId="77777777" w:rsidR="001B3899" w:rsidRDefault="003D0EF4">
            <w:pPr>
              <w:rPr>
                <w:rFonts w:eastAsia="Times New Roman"/>
              </w:rPr>
            </w:pPr>
            <w:r>
              <w:rPr>
                <w:rFonts w:eastAsia="Times New Roman"/>
              </w:rPr>
              <w:t xml:space="preserve">0.0% </w:t>
            </w:r>
          </w:p>
        </w:tc>
      </w:tr>
      <w:tr w:rsidR="001B3899" w14:paraId="316BA8E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BDB1973"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6F6C03A7" w14:textId="77777777" w:rsidR="001B3899" w:rsidRDefault="003D0EF4">
            <w:pPr>
              <w:rPr>
                <w:rFonts w:eastAsia="Times New Roman"/>
              </w:rPr>
            </w:pPr>
            <w:r>
              <w:rPr>
                <w:rFonts w:eastAsia="Times New Roman"/>
              </w:rPr>
              <w:t xml:space="preserve">0 </w:t>
            </w:r>
          </w:p>
        </w:tc>
        <w:tc>
          <w:tcPr>
            <w:tcW w:w="0" w:type="auto"/>
            <w:vAlign w:val="center"/>
            <w:hideMark/>
          </w:tcPr>
          <w:p w14:paraId="1DD50452" w14:textId="77777777" w:rsidR="001B3899" w:rsidRDefault="003D0EF4">
            <w:pPr>
              <w:rPr>
                <w:rFonts w:eastAsia="Times New Roman"/>
              </w:rPr>
            </w:pPr>
            <w:r>
              <w:rPr>
                <w:rFonts w:eastAsia="Times New Roman"/>
              </w:rPr>
              <w:t xml:space="preserve">330 </w:t>
            </w:r>
          </w:p>
        </w:tc>
        <w:tc>
          <w:tcPr>
            <w:tcW w:w="0" w:type="auto"/>
            <w:tcBorders>
              <w:right w:val="single" w:sz="6" w:space="0" w:color="auto"/>
            </w:tcBorders>
            <w:vAlign w:val="center"/>
            <w:hideMark/>
          </w:tcPr>
          <w:p w14:paraId="101391F0" w14:textId="77777777" w:rsidR="001B3899" w:rsidRDefault="003D0EF4">
            <w:pPr>
              <w:rPr>
                <w:rFonts w:eastAsia="Times New Roman"/>
              </w:rPr>
            </w:pPr>
            <w:r>
              <w:rPr>
                <w:rFonts w:eastAsia="Times New Roman"/>
              </w:rPr>
              <w:t xml:space="preserve">610 </w:t>
            </w:r>
          </w:p>
        </w:tc>
        <w:tc>
          <w:tcPr>
            <w:tcW w:w="0" w:type="auto"/>
            <w:tcBorders>
              <w:right w:val="single" w:sz="6" w:space="0" w:color="auto"/>
            </w:tcBorders>
            <w:vAlign w:val="center"/>
            <w:hideMark/>
          </w:tcPr>
          <w:p w14:paraId="59D256FD" w14:textId="77777777" w:rsidR="001B3899" w:rsidRDefault="003D0EF4">
            <w:pPr>
              <w:rPr>
                <w:rFonts w:eastAsia="Times New Roman"/>
              </w:rPr>
            </w:pPr>
            <w:r>
              <w:rPr>
                <w:rFonts w:eastAsia="Times New Roman"/>
              </w:rPr>
              <w:t xml:space="preserve">940 </w:t>
            </w:r>
          </w:p>
        </w:tc>
        <w:tc>
          <w:tcPr>
            <w:tcW w:w="0" w:type="auto"/>
            <w:vAlign w:val="center"/>
            <w:hideMark/>
          </w:tcPr>
          <w:p w14:paraId="75600797" w14:textId="77777777" w:rsidR="001B3899" w:rsidRDefault="003D0EF4">
            <w:pPr>
              <w:rPr>
                <w:rFonts w:eastAsia="Times New Roman"/>
              </w:rPr>
            </w:pPr>
            <w:r>
              <w:rPr>
                <w:rFonts w:eastAsia="Times New Roman"/>
              </w:rPr>
              <w:t xml:space="preserve">0% </w:t>
            </w:r>
          </w:p>
        </w:tc>
        <w:tc>
          <w:tcPr>
            <w:tcW w:w="0" w:type="auto"/>
            <w:vAlign w:val="center"/>
            <w:hideMark/>
          </w:tcPr>
          <w:p w14:paraId="00102A57" w14:textId="77777777" w:rsidR="001B3899" w:rsidRDefault="003D0EF4">
            <w:pPr>
              <w:rPr>
                <w:rFonts w:eastAsia="Times New Roman"/>
              </w:rPr>
            </w:pPr>
            <w:r>
              <w:rPr>
                <w:rFonts w:eastAsia="Times New Roman"/>
              </w:rPr>
              <w:t xml:space="preserve">0.6% </w:t>
            </w:r>
          </w:p>
        </w:tc>
        <w:tc>
          <w:tcPr>
            <w:tcW w:w="0" w:type="auto"/>
            <w:tcBorders>
              <w:right w:val="single" w:sz="6" w:space="0" w:color="auto"/>
            </w:tcBorders>
            <w:vAlign w:val="center"/>
            <w:hideMark/>
          </w:tcPr>
          <w:p w14:paraId="0734F019" w14:textId="77777777" w:rsidR="001B3899" w:rsidRDefault="003D0EF4">
            <w:pPr>
              <w:rPr>
                <w:rFonts w:eastAsia="Times New Roman"/>
              </w:rPr>
            </w:pPr>
            <w:r>
              <w:rPr>
                <w:rFonts w:eastAsia="Times New Roman"/>
              </w:rPr>
              <w:t xml:space="preserve">0.1% </w:t>
            </w:r>
          </w:p>
        </w:tc>
        <w:tc>
          <w:tcPr>
            <w:tcW w:w="0" w:type="auto"/>
            <w:vAlign w:val="center"/>
            <w:hideMark/>
          </w:tcPr>
          <w:p w14:paraId="14EBB42C" w14:textId="77777777" w:rsidR="001B3899" w:rsidRDefault="003D0EF4">
            <w:pPr>
              <w:rPr>
                <w:rFonts w:eastAsia="Times New Roman"/>
              </w:rPr>
            </w:pPr>
            <w:r>
              <w:rPr>
                <w:rFonts w:eastAsia="Times New Roman"/>
              </w:rPr>
              <w:t xml:space="preserve">0.1% </w:t>
            </w:r>
          </w:p>
        </w:tc>
      </w:tr>
      <w:tr w:rsidR="001B3899" w14:paraId="6B7A487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A3AD6E4" w14:textId="77777777" w:rsidR="001B3899" w:rsidRDefault="003D0EF4">
            <w:pPr>
              <w:rPr>
                <w:rFonts w:eastAsia="Times New Roman"/>
              </w:rPr>
            </w:pPr>
            <w:r>
              <w:rPr>
                <w:rFonts w:eastAsia="Times New Roman"/>
              </w:rPr>
              <w:t xml:space="preserve">KNR All Transit </w:t>
            </w:r>
          </w:p>
        </w:tc>
        <w:tc>
          <w:tcPr>
            <w:tcW w:w="0" w:type="auto"/>
            <w:vAlign w:val="center"/>
            <w:hideMark/>
          </w:tcPr>
          <w:p w14:paraId="0E52A29A" w14:textId="77777777" w:rsidR="001B3899" w:rsidRDefault="003D0EF4">
            <w:pPr>
              <w:rPr>
                <w:rFonts w:eastAsia="Times New Roman"/>
              </w:rPr>
            </w:pPr>
            <w:r>
              <w:rPr>
                <w:rFonts w:eastAsia="Times New Roman"/>
              </w:rPr>
              <w:t xml:space="preserve">479 </w:t>
            </w:r>
          </w:p>
        </w:tc>
        <w:tc>
          <w:tcPr>
            <w:tcW w:w="0" w:type="auto"/>
            <w:vAlign w:val="center"/>
            <w:hideMark/>
          </w:tcPr>
          <w:p w14:paraId="1334A326" w14:textId="77777777" w:rsidR="001B3899" w:rsidRDefault="003D0EF4">
            <w:pPr>
              <w:rPr>
                <w:rFonts w:eastAsia="Times New Roman"/>
              </w:rPr>
            </w:pPr>
            <w:r>
              <w:rPr>
                <w:rFonts w:eastAsia="Times New Roman"/>
              </w:rPr>
              <w:t xml:space="preserve">474 </w:t>
            </w:r>
          </w:p>
        </w:tc>
        <w:tc>
          <w:tcPr>
            <w:tcW w:w="0" w:type="auto"/>
            <w:tcBorders>
              <w:right w:val="single" w:sz="6" w:space="0" w:color="auto"/>
            </w:tcBorders>
            <w:vAlign w:val="center"/>
            <w:hideMark/>
          </w:tcPr>
          <w:p w14:paraId="65639AEE" w14:textId="77777777" w:rsidR="001B3899" w:rsidRDefault="003D0EF4">
            <w:pPr>
              <w:rPr>
                <w:rFonts w:eastAsia="Times New Roman"/>
              </w:rPr>
            </w:pPr>
            <w:r>
              <w:rPr>
                <w:rFonts w:eastAsia="Times New Roman"/>
              </w:rPr>
              <w:t xml:space="preserve">912 </w:t>
            </w:r>
          </w:p>
        </w:tc>
        <w:tc>
          <w:tcPr>
            <w:tcW w:w="0" w:type="auto"/>
            <w:tcBorders>
              <w:right w:val="single" w:sz="6" w:space="0" w:color="auto"/>
            </w:tcBorders>
            <w:vAlign w:val="center"/>
            <w:hideMark/>
          </w:tcPr>
          <w:p w14:paraId="393B8A28" w14:textId="77777777" w:rsidR="001B3899" w:rsidRDefault="003D0EF4">
            <w:pPr>
              <w:rPr>
                <w:rFonts w:eastAsia="Times New Roman"/>
              </w:rPr>
            </w:pPr>
            <w:r>
              <w:rPr>
                <w:rFonts w:eastAsia="Times New Roman"/>
              </w:rPr>
              <w:t xml:space="preserve">1,865 </w:t>
            </w:r>
          </w:p>
        </w:tc>
        <w:tc>
          <w:tcPr>
            <w:tcW w:w="0" w:type="auto"/>
            <w:vAlign w:val="center"/>
            <w:hideMark/>
          </w:tcPr>
          <w:p w14:paraId="3C2FF760" w14:textId="77777777" w:rsidR="001B3899" w:rsidRDefault="003D0EF4">
            <w:pPr>
              <w:rPr>
                <w:rFonts w:eastAsia="Times New Roman"/>
              </w:rPr>
            </w:pPr>
            <w:r>
              <w:rPr>
                <w:rFonts w:eastAsia="Times New Roman"/>
              </w:rPr>
              <w:t xml:space="preserve">2% </w:t>
            </w:r>
          </w:p>
        </w:tc>
        <w:tc>
          <w:tcPr>
            <w:tcW w:w="0" w:type="auto"/>
            <w:vAlign w:val="center"/>
            <w:hideMark/>
          </w:tcPr>
          <w:p w14:paraId="1731E55C" w14:textId="77777777" w:rsidR="001B3899" w:rsidRDefault="003D0EF4">
            <w:pPr>
              <w:rPr>
                <w:rFonts w:eastAsia="Times New Roman"/>
              </w:rPr>
            </w:pPr>
            <w:r>
              <w:rPr>
                <w:rFonts w:eastAsia="Times New Roman"/>
              </w:rPr>
              <w:t xml:space="preserve">0.9% </w:t>
            </w:r>
          </w:p>
        </w:tc>
        <w:tc>
          <w:tcPr>
            <w:tcW w:w="0" w:type="auto"/>
            <w:tcBorders>
              <w:right w:val="single" w:sz="6" w:space="0" w:color="auto"/>
            </w:tcBorders>
            <w:vAlign w:val="center"/>
            <w:hideMark/>
          </w:tcPr>
          <w:p w14:paraId="7038B8D6" w14:textId="77777777" w:rsidR="001B3899" w:rsidRDefault="003D0EF4">
            <w:pPr>
              <w:rPr>
                <w:rFonts w:eastAsia="Times New Roman"/>
              </w:rPr>
            </w:pPr>
            <w:r>
              <w:rPr>
                <w:rFonts w:eastAsia="Times New Roman"/>
              </w:rPr>
              <w:t xml:space="preserve">0.1% </w:t>
            </w:r>
          </w:p>
        </w:tc>
        <w:tc>
          <w:tcPr>
            <w:tcW w:w="0" w:type="auto"/>
            <w:vAlign w:val="center"/>
            <w:hideMark/>
          </w:tcPr>
          <w:p w14:paraId="4B17CF58" w14:textId="77777777" w:rsidR="001B3899" w:rsidRDefault="003D0EF4">
            <w:pPr>
              <w:rPr>
                <w:rFonts w:eastAsia="Times New Roman"/>
              </w:rPr>
            </w:pPr>
            <w:r>
              <w:rPr>
                <w:rFonts w:eastAsia="Times New Roman"/>
              </w:rPr>
              <w:t xml:space="preserve">0.2% </w:t>
            </w:r>
          </w:p>
        </w:tc>
      </w:tr>
      <w:tr w:rsidR="001B3899" w14:paraId="216AC14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D3C0EB2"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140CA57F" w14:textId="77777777" w:rsidR="001B3899" w:rsidRDefault="003D0EF4">
            <w:pPr>
              <w:rPr>
                <w:rFonts w:eastAsia="Times New Roman"/>
              </w:rPr>
            </w:pPr>
            <w:r>
              <w:rPr>
                <w:rFonts w:eastAsia="Times New Roman"/>
              </w:rPr>
              <w:t xml:space="preserve">128 </w:t>
            </w:r>
          </w:p>
        </w:tc>
        <w:tc>
          <w:tcPr>
            <w:tcW w:w="0" w:type="auto"/>
            <w:vAlign w:val="center"/>
            <w:hideMark/>
          </w:tcPr>
          <w:p w14:paraId="4435C304" w14:textId="77777777" w:rsidR="001B3899" w:rsidRDefault="003D0EF4">
            <w:pPr>
              <w:rPr>
                <w:rFonts w:eastAsia="Times New Roman"/>
              </w:rPr>
            </w:pPr>
            <w:r>
              <w:rPr>
                <w:rFonts w:eastAsia="Times New Roman"/>
              </w:rPr>
              <w:t xml:space="preserve">235 </w:t>
            </w:r>
          </w:p>
        </w:tc>
        <w:tc>
          <w:tcPr>
            <w:tcW w:w="0" w:type="auto"/>
            <w:tcBorders>
              <w:right w:val="single" w:sz="6" w:space="0" w:color="auto"/>
            </w:tcBorders>
            <w:vAlign w:val="center"/>
            <w:hideMark/>
          </w:tcPr>
          <w:p w14:paraId="5D874E09" w14:textId="77777777" w:rsidR="001B3899" w:rsidRDefault="003D0EF4">
            <w:pPr>
              <w:rPr>
                <w:rFonts w:eastAsia="Times New Roman"/>
              </w:rPr>
            </w:pPr>
            <w:r>
              <w:rPr>
                <w:rFonts w:eastAsia="Times New Roman"/>
              </w:rPr>
              <w:t xml:space="preserve">638 </w:t>
            </w:r>
          </w:p>
        </w:tc>
        <w:tc>
          <w:tcPr>
            <w:tcW w:w="0" w:type="auto"/>
            <w:tcBorders>
              <w:right w:val="single" w:sz="6" w:space="0" w:color="auto"/>
            </w:tcBorders>
            <w:vAlign w:val="center"/>
            <w:hideMark/>
          </w:tcPr>
          <w:p w14:paraId="2AC9AA74" w14:textId="77777777" w:rsidR="001B3899" w:rsidRDefault="003D0EF4">
            <w:pPr>
              <w:rPr>
                <w:rFonts w:eastAsia="Times New Roman"/>
              </w:rPr>
            </w:pPr>
            <w:r>
              <w:rPr>
                <w:rFonts w:eastAsia="Times New Roman"/>
              </w:rPr>
              <w:t xml:space="preserve">1,001 </w:t>
            </w:r>
          </w:p>
        </w:tc>
        <w:tc>
          <w:tcPr>
            <w:tcW w:w="0" w:type="auto"/>
            <w:vAlign w:val="center"/>
            <w:hideMark/>
          </w:tcPr>
          <w:p w14:paraId="159CEF4C" w14:textId="77777777" w:rsidR="001B3899" w:rsidRDefault="003D0EF4">
            <w:pPr>
              <w:rPr>
                <w:rFonts w:eastAsia="Times New Roman"/>
              </w:rPr>
            </w:pPr>
            <w:r>
              <w:rPr>
                <w:rFonts w:eastAsia="Times New Roman"/>
              </w:rPr>
              <w:t xml:space="preserve">0% </w:t>
            </w:r>
          </w:p>
        </w:tc>
        <w:tc>
          <w:tcPr>
            <w:tcW w:w="0" w:type="auto"/>
            <w:vAlign w:val="center"/>
            <w:hideMark/>
          </w:tcPr>
          <w:p w14:paraId="4094F134" w14:textId="77777777" w:rsidR="001B3899" w:rsidRDefault="003D0EF4">
            <w:pPr>
              <w:rPr>
                <w:rFonts w:eastAsia="Times New Roman"/>
              </w:rPr>
            </w:pPr>
            <w:r>
              <w:rPr>
                <w:rFonts w:eastAsia="Times New Roman"/>
              </w:rPr>
              <w:t xml:space="preserve">0.4% </w:t>
            </w:r>
          </w:p>
        </w:tc>
        <w:tc>
          <w:tcPr>
            <w:tcW w:w="0" w:type="auto"/>
            <w:tcBorders>
              <w:right w:val="single" w:sz="6" w:space="0" w:color="auto"/>
            </w:tcBorders>
            <w:vAlign w:val="center"/>
            <w:hideMark/>
          </w:tcPr>
          <w:p w14:paraId="2CF63361" w14:textId="77777777" w:rsidR="001B3899" w:rsidRDefault="003D0EF4">
            <w:pPr>
              <w:rPr>
                <w:rFonts w:eastAsia="Times New Roman"/>
              </w:rPr>
            </w:pPr>
            <w:r>
              <w:rPr>
                <w:rFonts w:eastAsia="Times New Roman"/>
              </w:rPr>
              <w:t xml:space="preserve">0.1% </w:t>
            </w:r>
          </w:p>
        </w:tc>
        <w:tc>
          <w:tcPr>
            <w:tcW w:w="0" w:type="auto"/>
            <w:vAlign w:val="center"/>
            <w:hideMark/>
          </w:tcPr>
          <w:p w14:paraId="7C1DE1C2" w14:textId="77777777" w:rsidR="001B3899" w:rsidRDefault="003D0EF4">
            <w:pPr>
              <w:rPr>
                <w:rFonts w:eastAsia="Times New Roman"/>
              </w:rPr>
            </w:pPr>
            <w:r>
              <w:rPr>
                <w:rFonts w:eastAsia="Times New Roman"/>
              </w:rPr>
              <w:t xml:space="preserve">0.1% </w:t>
            </w:r>
          </w:p>
        </w:tc>
      </w:tr>
      <w:tr w:rsidR="001B3899" w14:paraId="633DAE8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78630CB" w14:textId="77777777" w:rsidR="001B3899" w:rsidRDefault="003D0EF4">
            <w:pPr>
              <w:rPr>
                <w:rFonts w:eastAsia="Times New Roman"/>
              </w:rPr>
            </w:pPr>
            <w:commentRangeStart w:id="66"/>
            <w:commentRangeStart w:id="67"/>
            <w:r>
              <w:rPr>
                <w:rFonts w:eastAsia="Times New Roman"/>
              </w:rPr>
              <w:t xml:space="preserve">School Bus </w:t>
            </w:r>
          </w:p>
        </w:tc>
        <w:tc>
          <w:tcPr>
            <w:tcW w:w="0" w:type="auto"/>
            <w:vAlign w:val="center"/>
            <w:hideMark/>
          </w:tcPr>
          <w:p w14:paraId="120A875C" w14:textId="77777777" w:rsidR="001B3899" w:rsidRDefault="003D0EF4">
            <w:pPr>
              <w:rPr>
                <w:rFonts w:eastAsia="Times New Roman"/>
              </w:rPr>
            </w:pPr>
            <w:r>
              <w:rPr>
                <w:rFonts w:eastAsia="Times New Roman"/>
              </w:rPr>
              <w:t xml:space="preserve">19,588 </w:t>
            </w:r>
          </w:p>
        </w:tc>
        <w:tc>
          <w:tcPr>
            <w:tcW w:w="0" w:type="auto"/>
            <w:vAlign w:val="center"/>
            <w:hideMark/>
          </w:tcPr>
          <w:p w14:paraId="38F77CF5" w14:textId="77777777" w:rsidR="001B3899" w:rsidRDefault="003D0EF4">
            <w:pPr>
              <w:rPr>
                <w:rFonts w:eastAsia="Times New Roman"/>
              </w:rPr>
            </w:pPr>
            <w:r>
              <w:rPr>
                <w:rFonts w:eastAsia="Times New Roman"/>
              </w:rPr>
              <w:t xml:space="preserve">34,034 </w:t>
            </w:r>
          </w:p>
        </w:tc>
        <w:tc>
          <w:tcPr>
            <w:tcW w:w="0" w:type="auto"/>
            <w:tcBorders>
              <w:right w:val="single" w:sz="6" w:space="0" w:color="auto"/>
            </w:tcBorders>
            <w:vAlign w:val="center"/>
            <w:hideMark/>
          </w:tcPr>
          <w:p w14:paraId="0981A71D" w14:textId="77777777" w:rsidR="001B3899" w:rsidRDefault="003D0EF4">
            <w:pPr>
              <w:rPr>
                <w:rFonts w:eastAsia="Times New Roman"/>
              </w:rPr>
            </w:pPr>
            <w:r>
              <w:rPr>
                <w:rFonts w:eastAsia="Times New Roman"/>
              </w:rPr>
              <w:t xml:space="preserve">540,806 </w:t>
            </w:r>
          </w:p>
        </w:tc>
        <w:tc>
          <w:tcPr>
            <w:tcW w:w="0" w:type="auto"/>
            <w:tcBorders>
              <w:right w:val="single" w:sz="6" w:space="0" w:color="auto"/>
            </w:tcBorders>
            <w:vAlign w:val="center"/>
            <w:hideMark/>
          </w:tcPr>
          <w:p w14:paraId="4DF4AA6C" w14:textId="77777777" w:rsidR="001B3899" w:rsidRDefault="003D0EF4">
            <w:pPr>
              <w:rPr>
                <w:rFonts w:eastAsia="Times New Roman"/>
              </w:rPr>
            </w:pPr>
            <w:r>
              <w:rPr>
                <w:rFonts w:eastAsia="Times New Roman"/>
              </w:rPr>
              <w:t xml:space="preserve">594,428 </w:t>
            </w:r>
          </w:p>
        </w:tc>
        <w:tc>
          <w:tcPr>
            <w:tcW w:w="0" w:type="auto"/>
            <w:vAlign w:val="center"/>
            <w:hideMark/>
          </w:tcPr>
          <w:p w14:paraId="3E3AD57D" w14:textId="77777777" w:rsidR="001B3899" w:rsidRDefault="003D0EF4">
            <w:pPr>
              <w:rPr>
                <w:rFonts w:eastAsia="Times New Roman"/>
              </w:rPr>
            </w:pPr>
            <w:r>
              <w:rPr>
                <w:rFonts w:eastAsia="Times New Roman"/>
              </w:rPr>
              <w:t xml:space="preserve">62% </w:t>
            </w:r>
          </w:p>
        </w:tc>
        <w:tc>
          <w:tcPr>
            <w:tcW w:w="0" w:type="auto"/>
            <w:vAlign w:val="center"/>
            <w:hideMark/>
          </w:tcPr>
          <w:p w14:paraId="721CF798" w14:textId="77777777" w:rsidR="001B3899" w:rsidRDefault="003D0EF4">
            <w:pPr>
              <w:rPr>
                <w:rFonts w:eastAsia="Times New Roman"/>
              </w:rPr>
            </w:pPr>
            <w:r>
              <w:rPr>
                <w:rFonts w:eastAsia="Times New Roman"/>
              </w:rPr>
              <w:t xml:space="preserve">64.1% </w:t>
            </w:r>
          </w:p>
        </w:tc>
        <w:tc>
          <w:tcPr>
            <w:tcW w:w="0" w:type="auto"/>
            <w:tcBorders>
              <w:right w:val="single" w:sz="6" w:space="0" w:color="auto"/>
            </w:tcBorders>
            <w:vAlign w:val="center"/>
            <w:hideMark/>
          </w:tcPr>
          <w:p w14:paraId="5C538498" w14:textId="77777777" w:rsidR="001B3899" w:rsidRDefault="003D0EF4">
            <w:pPr>
              <w:rPr>
                <w:rFonts w:eastAsia="Times New Roman"/>
              </w:rPr>
            </w:pPr>
            <w:r>
              <w:rPr>
                <w:rFonts w:eastAsia="Times New Roman"/>
              </w:rPr>
              <w:t xml:space="preserve">53.2% </w:t>
            </w:r>
          </w:p>
        </w:tc>
        <w:tc>
          <w:tcPr>
            <w:tcW w:w="0" w:type="auto"/>
            <w:vAlign w:val="center"/>
            <w:hideMark/>
          </w:tcPr>
          <w:p w14:paraId="0B129729" w14:textId="77777777" w:rsidR="001B3899" w:rsidRDefault="003D0EF4">
            <w:pPr>
              <w:rPr>
                <w:rFonts w:eastAsia="Times New Roman"/>
              </w:rPr>
            </w:pPr>
            <w:r>
              <w:rPr>
                <w:rFonts w:eastAsia="Times New Roman"/>
              </w:rPr>
              <w:t xml:space="preserve">54.0% </w:t>
            </w:r>
            <w:commentRangeEnd w:id="66"/>
            <w:r w:rsidR="00F46B20">
              <w:rPr>
                <w:rStyle w:val="CommentReference"/>
              </w:rPr>
              <w:commentReference w:id="66"/>
            </w:r>
            <w:r w:rsidR="004040AF">
              <w:rPr>
                <w:rStyle w:val="CommentReference"/>
              </w:rPr>
              <w:commentReference w:id="67"/>
            </w:r>
          </w:p>
        </w:tc>
      </w:tr>
      <w:commentRangeEnd w:id="67"/>
      <w:tr w:rsidR="001B3899" w14:paraId="7DB3A291" w14:textId="77777777">
        <w:trPr>
          <w:divId w:val="114837436"/>
          <w:tblCellSpacing w:w="15" w:type="dxa"/>
        </w:trPr>
        <w:tc>
          <w:tcPr>
            <w:tcW w:w="0" w:type="auto"/>
            <w:gridSpan w:val="9"/>
            <w:tcBorders>
              <w:bottom w:val="single" w:sz="6" w:space="0" w:color="auto"/>
            </w:tcBorders>
            <w:vAlign w:val="center"/>
            <w:hideMark/>
          </w:tcPr>
          <w:p w14:paraId="505C3D97" w14:textId="77777777" w:rsidR="001B3899" w:rsidRDefault="001B3899">
            <w:pPr>
              <w:rPr>
                <w:rFonts w:eastAsia="Times New Roman"/>
              </w:rPr>
            </w:pPr>
          </w:p>
        </w:tc>
      </w:tr>
      <w:tr w:rsidR="001B3899" w14:paraId="76CDC07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F709746" w14:textId="77777777" w:rsidR="001B3899" w:rsidRDefault="003D0EF4">
            <w:pPr>
              <w:rPr>
                <w:rFonts w:eastAsia="Times New Roman"/>
              </w:rPr>
            </w:pPr>
            <w:r>
              <w:rPr>
                <w:rFonts w:eastAsia="Times New Roman"/>
              </w:rPr>
              <w:t xml:space="preserve">Walk-Transit </w:t>
            </w:r>
          </w:p>
        </w:tc>
        <w:tc>
          <w:tcPr>
            <w:tcW w:w="0" w:type="auto"/>
            <w:vAlign w:val="center"/>
            <w:hideMark/>
          </w:tcPr>
          <w:p w14:paraId="4D684959" w14:textId="77777777" w:rsidR="001B3899" w:rsidRDefault="003D0EF4">
            <w:pPr>
              <w:rPr>
                <w:rFonts w:eastAsia="Times New Roman"/>
              </w:rPr>
            </w:pPr>
            <w:r>
              <w:rPr>
                <w:rFonts w:eastAsia="Times New Roman"/>
              </w:rPr>
              <w:t xml:space="preserve">5,482 </w:t>
            </w:r>
          </w:p>
        </w:tc>
        <w:tc>
          <w:tcPr>
            <w:tcW w:w="0" w:type="auto"/>
            <w:vAlign w:val="center"/>
            <w:hideMark/>
          </w:tcPr>
          <w:p w14:paraId="34D2AAFB" w14:textId="77777777" w:rsidR="001B3899" w:rsidRDefault="003D0EF4">
            <w:pPr>
              <w:rPr>
                <w:rFonts w:eastAsia="Times New Roman"/>
              </w:rPr>
            </w:pPr>
            <w:r>
              <w:rPr>
                <w:rFonts w:eastAsia="Times New Roman"/>
              </w:rPr>
              <w:t xml:space="preserve">2,315 </w:t>
            </w:r>
          </w:p>
        </w:tc>
        <w:tc>
          <w:tcPr>
            <w:tcW w:w="0" w:type="auto"/>
            <w:tcBorders>
              <w:right w:val="single" w:sz="6" w:space="0" w:color="auto"/>
            </w:tcBorders>
            <w:vAlign w:val="center"/>
            <w:hideMark/>
          </w:tcPr>
          <w:p w14:paraId="10F63C3F" w14:textId="77777777" w:rsidR="001B3899" w:rsidRDefault="003D0EF4">
            <w:pPr>
              <w:rPr>
                <w:rFonts w:eastAsia="Times New Roman"/>
              </w:rPr>
            </w:pPr>
            <w:r>
              <w:rPr>
                <w:rFonts w:eastAsia="Times New Roman"/>
              </w:rPr>
              <w:t xml:space="preserve">3,719 </w:t>
            </w:r>
          </w:p>
        </w:tc>
        <w:tc>
          <w:tcPr>
            <w:tcW w:w="0" w:type="auto"/>
            <w:tcBorders>
              <w:right w:val="single" w:sz="6" w:space="0" w:color="auto"/>
            </w:tcBorders>
            <w:vAlign w:val="center"/>
            <w:hideMark/>
          </w:tcPr>
          <w:p w14:paraId="5172074A" w14:textId="77777777" w:rsidR="001B3899" w:rsidRDefault="003D0EF4">
            <w:pPr>
              <w:rPr>
                <w:rFonts w:eastAsia="Times New Roman"/>
              </w:rPr>
            </w:pPr>
            <w:r>
              <w:rPr>
                <w:rFonts w:eastAsia="Times New Roman"/>
              </w:rPr>
              <w:t xml:space="preserve">11,516 </w:t>
            </w:r>
          </w:p>
        </w:tc>
        <w:tc>
          <w:tcPr>
            <w:tcW w:w="0" w:type="auto"/>
            <w:vAlign w:val="center"/>
            <w:hideMark/>
          </w:tcPr>
          <w:p w14:paraId="1E8E89E3" w14:textId="77777777" w:rsidR="001B3899" w:rsidRDefault="003D0EF4">
            <w:pPr>
              <w:rPr>
                <w:rFonts w:eastAsia="Times New Roman"/>
              </w:rPr>
            </w:pPr>
            <w:r>
              <w:rPr>
                <w:rFonts w:eastAsia="Times New Roman"/>
              </w:rPr>
              <w:t xml:space="preserve">17% </w:t>
            </w:r>
          </w:p>
        </w:tc>
        <w:tc>
          <w:tcPr>
            <w:tcW w:w="0" w:type="auto"/>
            <w:vAlign w:val="center"/>
            <w:hideMark/>
          </w:tcPr>
          <w:p w14:paraId="5D4C816F" w14:textId="77777777" w:rsidR="001B3899" w:rsidRDefault="003D0EF4">
            <w:pPr>
              <w:rPr>
                <w:rFonts w:eastAsia="Times New Roman"/>
              </w:rPr>
            </w:pPr>
            <w:r>
              <w:rPr>
                <w:rFonts w:eastAsia="Times New Roman"/>
              </w:rPr>
              <w:t xml:space="preserve">4.4% </w:t>
            </w:r>
          </w:p>
        </w:tc>
        <w:tc>
          <w:tcPr>
            <w:tcW w:w="0" w:type="auto"/>
            <w:tcBorders>
              <w:right w:val="single" w:sz="6" w:space="0" w:color="auto"/>
            </w:tcBorders>
            <w:vAlign w:val="center"/>
            <w:hideMark/>
          </w:tcPr>
          <w:p w14:paraId="5B0E7376" w14:textId="77777777" w:rsidR="001B3899" w:rsidRDefault="003D0EF4">
            <w:pPr>
              <w:rPr>
                <w:rFonts w:eastAsia="Times New Roman"/>
              </w:rPr>
            </w:pPr>
            <w:r>
              <w:rPr>
                <w:rFonts w:eastAsia="Times New Roman"/>
              </w:rPr>
              <w:t xml:space="preserve">0.4% </w:t>
            </w:r>
          </w:p>
        </w:tc>
        <w:tc>
          <w:tcPr>
            <w:tcW w:w="0" w:type="auto"/>
            <w:vAlign w:val="center"/>
            <w:hideMark/>
          </w:tcPr>
          <w:p w14:paraId="54706489" w14:textId="77777777" w:rsidR="001B3899" w:rsidRDefault="003D0EF4">
            <w:pPr>
              <w:rPr>
                <w:rFonts w:eastAsia="Times New Roman"/>
              </w:rPr>
            </w:pPr>
            <w:r>
              <w:rPr>
                <w:rFonts w:eastAsia="Times New Roman"/>
              </w:rPr>
              <w:t xml:space="preserve">1.0% </w:t>
            </w:r>
          </w:p>
        </w:tc>
      </w:tr>
      <w:tr w:rsidR="001B3899" w14:paraId="78EDFC0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E5DC097" w14:textId="77777777" w:rsidR="001B3899" w:rsidRDefault="003D0EF4">
            <w:pPr>
              <w:rPr>
                <w:rFonts w:eastAsia="Times New Roman"/>
              </w:rPr>
            </w:pPr>
            <w:r>
              <w:rPr>
                <w:rFonts w:eastAsia="Times New Roman"/>
              </w:rPr>
              <w:t xml:space="preserve">PNR-Transit </w:t>
            </w:r>
          </w:p>
        </w:tc>
        <w:tc>
          <w:tcPr>
            <w:tcW w:w="0" w:type="auto"/>
            <w:vAlign w:val="center"/>
            <w:hideMark/>
          </w:tcPr>
          <w:p w14:paraId="7DB24A93" w14:textId="77777777" w:rsidR="001B3899" w:rsidRDefault="003D0EF4">
            <w:pPr>
              <w:rPr>
                <w:rFonts w:eastAsia="Times New Roman"/>
              </w:rPr>
            </w:pPr>
            <w:r>
              <w:rPr>
                <w:rFonts w:eastAsia="Times New Roman"/>
              </w:rPr>
              <w:t xml:space="preserve">0 </w:t>
            </w:r>
          </w:p>
        </w:tc>
        <w:tc>
          <w:tcPr>
            <w:tcW w:w="0" w:type="auto"/>
            <w:vAlign w:val="center"/>
            <w:hideMark/>
          </w:tcPr>
          <w:p w14:paraId="3BE3F4EB" w14:textId="77777777" w:rsidR="001B3899" w:rsidRDefault="003D0EF4">
            <w:pPr>
              <w:rPr>
                <w:rFonts w:eastAsia="Times New Roman"/>
              </w:rPr>
            </w:pPr>
            <w:r>
              <w:rPr>
                <w:rFonts w:eastAsia="Times New Roman"/>
              </w:rPr>
              <w:t xml:space="preserve">365 </w:t>
            </w:r>
          </w:p>
        </w:tc>
        <w:tc>
          <w:tcPr>
            <w:tcW w:w="0" w:type="auto"/>
            <w:tcBorders>
              <w:right w:val="single" w:sz="6" w:space="0" w:color="auto"/>
            </w:tcBorders>
            <w:vAlign w:val="center"/>
            <w:hideMark/>
          </w:tcPr>
          <w:p w14:paraId="3337BD9A" w14:textId="77777777" w:rsidR="001B3899" w:rsidRDefault="003D0EF4">
            <w:pPr>
              <w:rPr>
                <w:rFonts w:eastAsia="Times New Roman"/>
              </w:rPr>
            </w:pPr>
            <w:r>
              <w:rPr>
                <w:rFonts w:eastAsia="Times New Roman"/>
              </w:rPr>
              <w:t xml:space="preserve">662 </w:t>
            </w:r>
          </w:p>
        </w:tc>
        <w:tc>
          <w:tcPr>
            <w:tcW w:w="0" w:type="auto"/>
            <w:tcBorders>
              <w:right w:val="single" w:sz="6" w:space="0" w:color="auto"/>
            </w:tcBorders>
            <w:vAlign w:val="center"/>
            <w:hideMark/>
          </w:tcPr>
          <w:p w14:paraId="7C719BCD" w14:textId="77777777" w:rsidR="001B3899" w:rsidRDefault="003D0EF4">
            <w:pPr>
              <w:rPr>
                <w:rFonts w:eastAsia="Times New Roman"/>
              </w:rPr>
            </w:pPr>
            <w:r>
              <w:rPr>
                <w:rFonts w:eastAsia="Times New Roman"/>
              </w:rPr>
              <w:t xml:space="preserve">1,027 </w:t>
            </w:r>
          </w:p>
        </w:tc>
        <w:tc>
          <w:tcPr>
            <w:tcW w:w="0" w:type="auto"/>
            <w:vAlign w:val="center"/>
            <w:hideMark/>
          </w:tcPr>
          <w:p w14:paraId="2D730607" w14:textId="77777777" w:rsidR="001B3899" w:rsidRDefault="003D0EF4">
            <w:pPr>
              <w:rPr>
                <w:rFonts w:eastAsia="Times New Roman"/>
              </w:rPr>
            </w:pPr>
            <w:r>
              <w:rPr>
                <w:rFonts w:eastAsia="Times New Roman"/>
              </w:rPr>
              <w:t xml:space="preserve">0% </w:t>
            </w:r>
          </w:p>
        </w:tc>
        <w:tc>
          <w:tcPr>
            <w:tcW w:w="0" w:type="auto"/>
            <w:vAlign w:val="center"/>
            <w:hideMark/>
          </w:tcPr>
          <w:p w14:paraId="30BB0C71" w14:textId="77777777" w:rsidR="001B3899" w:rsidRDefault="003D0EF4">
            <w:pPr>
              <w:rPr>
                <w:rFonts w:eastAsia="Times New Roman"/>
              </w:rPr>
            </w:pPr>
            <w:r>
              <w:rPr>
                <w:rFonts w:eastAsia="Times New Roman"/>
              </w:rPr>
              <w:t xml:space="preserve">0.7% </w:t>
            </w:r>
          </w:p>
        </w:tc>
        <w:tc>
          <w:tcPr>
            <w:tcW w:w="0" w:type="auto"/>
            <w:tcBorders>
              <w:right w:val="single" w:sz="6" w:space="0" w:color="auto"/>
            </w:tcBorders>
            <w:vAlign w:val="center"/>
            <w:hideMark/>
          </w:tcPr>
          <w:p w14:paraId="12D912FC" w14:textId="77777777" w:rsidR="001B3899" w:rsidRDefault="003D0EF4">
            <w:pPr>
              <w:rPr>
                <w:rFonts w:eastAsia="Times New Roman"/>
              </w:rPr>
            </w:pPr>
            <w:r>
              <w:rPr>
                <w:rFonts w:eastAsia="Times New Roman"/>
              </w:rPr>
              <w:t xml:space="preserve">0.1% </w:t>
            </w:r>
          </w:p>
        </w:tc>
        <w:tc>
          <w:tcPr>
            <w:tcW w:w="0" w:type="auto"/>
            <w:vAlign w:val="center"/>
            <w:hideMark/>
          </w:tcPr>
          <w:p w14:paraId="2CBA0F69" w14:textId="77777777" w:rsidR="001B3899" w:rsidRDefault="003D0EF4">
            <w:pPr>
              <w:rPr>
                <w:rFonts w:eastAsia="Times New Roman"/>
              </w:rPr>
            </w:pPr>
            <w:r>
              <w:rPr>
                <w:rFonts w:eastAsia="Times New Roman"/>
              </w:rPr>
              <w:t xml:space="preserve">0.1% </w:t>
            </w:r>
          </w:p>
        </w:tc>
      </w:tr>
      <w:tr w:rsidR="001B3899" w14:paraId="7D15EE1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CEA3397" w14:textId="77777777" w:rsidR="001B3899" w:rsidRDefault="003D0EF4">
            <w:pPr>
              <w:rPr>
                <w:rFonts w:eastAsia="Times New Roman"/>
              </w:rPr>
            </w:pPr>
            <w:r>
              <w:rPr>
                <w:rFonts w:eastAsia="Times New Roman"/>
              </w:rPr>
              <w:t xml:space="preserve">KNR-Transit </w:t>
            </w:r>
          </w:p>
        </w:tc>
        <w:tc>
          <w:tcPr>
            <w:tcW w:w="0" w:type="auto"/>
            <w:vAlign w:val="center"/>
            <w:hideMark/>
          </w:tcPr>
          <w:p w14:paraId="1FCA17BA" w14:textId="77777777" w:rsidR="001B3899" w:rsidRDefault="003D0EF4">
            <w:pPr>
              <w:rPr>
                <w:rFonts w:eastAsia="Times New Roman"/>
              </w:rPr>
            </w:pPr>
            <w:r>
              <w:rPr>
                <w:rFonts w:eastAsia="Times New Roman"/>
              </w:rPr>
              <w:t xml:space="preserve">607 </w:t>
            </w:r>
          </w:p>
        </w:tc>
        <w:tc>
          <w:tcPr>
            <w:tcW w:w="0" w:type="auto"/>
            <w:vAlign w:val="center"/>
            <w:hideMark/>
          </w:tcPr>
          <w:p w14:paraId="26FCF551" w14:textId="77777777" w:rsidR="001B3899" w:rsidRDefault="003D0EF4">
            <w:pPr>
              <w:rPr>
                <w:rFonts w:eastAsia="Times New Roman"/>
              </w:rPr>
            </w:pPr>
            <w:r>
              <w:rPr>
                <w:rFonts w:eastAsia="Times New Roman"/>
              </w:rPr>
              <w:t xml:space="preserve">709 </w:t>
            </w:r>
          </w:p>
        </w:tc>
        <w:tc>
          <w:tcPr>
            <w:tcW w:w="0" w:type="auto"/>
            <w:tcBorders>
              <w:right w:val="single" w:sz="6" w:space="0" w:color="auto"/>
            </w:tcBorders>
            <w:vAlign w:val="center"/>
            <w:hideMark/>
          </w:tcPr>
          <w:p w14:paraId="515BE77C" w14:textId="77777777" w:rsidR="001B3899" w:rsidRDefault="003D0EF4">
            <w:pPr>
              <w:rPr>
                <w:rFonts w:eastAsia="Times New Roman"/>
              </w:rPr>
            </w:pPr>
            <w:r>
              <w:rPr>
                <w:rFonts w:eastAsia="Times New Roman"/>
              </w:rPr>
              <w:t xml:space="preserve">1,550 </w:t>
            </w:r>
          </w:p>
        </w:tc>
        <w:tc>
          <w:tcPr>
            <w:tcW w:w="0" w:type="auto"/>
            <w:tcBorders>
              <w:right w:val="single" w:sz="6" w:space="0" w:color="auto"/>
            </w:tcBorders>
            <w:vAlign w:val="center"/>
            <w:hideMark/>
          </w:tcPr>
          <w:p w14:paraId="4DCC6FB1" w14:textId="77777777" w:rsidR="001B3899" w:rsidRDefault="003D0EF4">
            <w:pPr>
              <w:rPr>
                <w:rFonts w:eastAsia="Times New Roman"/>
              </w:rPr>
            </w:pPr>
            <w:r>
              <w:rPr>
                <w:rFonts w:eastAsia="Times New Roman"/>
              </w:rPr>
              <w:t xml:space="preserve">2,866 </w:t>
            </w:r>
          </w:p>
        </w:tc>
        <w:tc>
          <w:tcPr>
            <w:tcW w:w="0" w:type="auto"/>
            <w:vAlign w:val="center"/>
            <w:hideMark/>
          </w:tcPr>
          <w:p w14:paraId="36E5A581" w14:textId="77777777" w:rsidR="001B3899" w:rsidRDefault="003D0EF4">
            <w:pPr>
              <w:rPr>
                <w:rFonts w:eastAsia="Times New Roman"/>
              </w:rPr>
            </w:pPr>
            <w:r>
              <w:rPr>
                <w:rFonts w:eastAsia="Times New Roman"/>
              </w:rPr>
              <w:t xml:space="preserve">2% </w:t>
            </w:r>
          </w:p>
        </w:tc>
        <w:tc>
          <w:tcPr>
            <w:tcW w:w="0" w:type="auto"/>
            <w:vAlign w:val="center"/>
            <w:hideMark/>
          </w:tcPr>
          <w:p w14:paraId="230B154A" w14:textId="77777777" w:rsidR="001B3899" w:rsidRDefault="003D0EF4">
            <w:pPr>
              <w:rPr>
                <w:rFonts w:eastAsia="Times New Roman"/>
              </w:rPr>
            </w:pPr>
            <w:r>
              <w:rPr>
                <w:rFonts w:eastAsia="Times New Roman"/>
              </w:rPr>
              <w:t xml:space="preserve">1.3% </w:t>
            </w:r>
          </w:p>
        </w:tc>
        <w:tc>
          <w:tcPr>
            <w:tcW w:w="0" w:type="auto"/>
            <w:tcBorders>
              <w:right w:val="single" w:sz="6" w:space="0" w:color="auto"/>
            </w:tcBorders>
            <w:vAlign w:val="center"/>
            <w:hideMark/>
          </w:tcPr>
          <w:p w14:paraId="7B3C8009" w14:textId="77777777" w:rsidR="001B3899" w:rsidRDefault="003D0EF4">
            <w:pPr>
              <w:rPr>
                <w:rFonts w:eastAsia="Times New Roman"/>
              </w:rPr>
            </w:pPr>
            <w:r>
              <w:rPr>
                <w:rFonts w:eastAsia="Times New Roman"/>
              </w:rPr>
              <w:t xml:space="preserve">0.2% </w:t>
            </w:r>
          </w:p>
        </w:tc>
        <w:tc>
          <w:tcPr>
            <w:tcW w:w="0" w:type="auto"/>
            <w:vAlign w:val="center"/>
            <w:hideMark/>
          </w:tcPr>
          <w:p w14:paraId="5B08D666" w14:textId="77777777" w:rsidR="001B3899" w:rsidRDefault="003D0EF4">
            <w:pPr>
              <w:rPr>
                <w:rFonts w:eastAsia="Times New Roman"/>
              </w:rPr>
            </w:pPr>
            <w:r>
              <w:rPr>
                <w:rFonts w:eastAsia="Times New Roman"/>
              </w:rPr>
              <w:t xml:space="preserve">0.3% </w:t>
            </w:r>
          </w:p>
        </w:tc>
      </w:tr>
      <w:tr w:rsidR="001B3899" w14:paraId="4E14E47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D5B6C1A" w14:textId="77777777" w:rsidR="001B3899" w:rsidRDefault="003D0EF4">
            <w:pPr>
              <w:rPr>
                <w:rFonts w:eastAsia="Times New Roman"/>
              </w:rPr>
            </w:pPr>
            <w:r>
              <w:rPr>
                <w:rFonts w:eastAsia="Times New Roman"/>
              </w:rPr>
              <w:t xml:space="preserve">Premium Transit </w:t>
            </w:r>
          </w:p>
        </w:tc>
        <w:tc>
          <w:tcPr>
            <w:tcW w:w="0" w:type="auto"/>
            <w:vAlign w:val="center"/>
            <w:hideMark/>
          </w:tcPr>
          <w:p w14:paraId="474EFE95" w14:textId="77777777" w:rsidR="001B3899" w:rsidRDefault="003D0EF4">
            <w:pPr>
              <w:rPr>
                <w:rFonts w:eastAsia="Times New Roman"/>
              </w:rPr>
            </w:pPr>
            <w:r>
              <w:rPr>
                <w:rFonts w:eastAsia="Times New Roman"/>
              </w:rPr>
              <w:t xml:space="preserve">452 </w:t>
            </w:r>
          </w:p>
        </w:tc>
        <w:tc>
          <w:tcPr>
            <w:tcW w:w="0" w:type="auto"/>
            <w:vAlign w:val="center"/>
            <w:hideMark/>
          </w:tcPr>
          <w:p w14:paraId="3C896B80" w14:textId="77777777" w:rsidR="001B3899" w:rsidRDefault="003D0EF4">
            <w:pPr>
              <w:rPr>
                <w:rFonts w:eastAsia="Times New Roman"/>
              </w:rPr>
            </w:pPr>
            <w:r>
              <w:rPr>
                <w:rFonts w:eastAsia="Times New Roman"/>
              </w:rPr>
              <w:t xml:space="preserve">760 </w:t>
            </w:r>
          </w:p>
        </w:tc>
        <w:tc>
          <w:tcPr>
            <w:tcW w:w="0" w:type="auto"/>
            <w:tcBorders>
              <w:right w:val="single" w:sz="6" w:space="0" w:color="auto"/>
            </w:tcBorders>
            <w:vAlign w:val="center"/>
            <w:hideMark/>
          </w:tcPr>
          <w:p w14:paraId="7EEDF160" w14:textId="77777777" w:rsidR="001B3899" w:rsidRDefault="003D0EF4">
            <w:pPr>
              <w:rPr>
                <w:rFonts w:eastAsia="Times New Roman"/>
              </w:rPr>
            </w:pPr>
            <w:r>
              <w:rPr>
                <w:rFonts w:eastAsia="Times New Roman"/>
              </w:rPr>
              <w:t xml:space="preserve">1,602 </w:t>
            </w:r>
          </w:p>
        </w:tc>
        <w:tc>
          <w:tcPr>
            <w:tcW w:w="0" w:type="auto"/>
            <w:tcBorders>
              <w:right w:val="single" w:sz="6" w:space="0" w:color="auto"/>
            </w:tcBorders>
            <w:vAlign w:val="center"/>
            <w:hideMark/>
          </w:tcPr>
          <w:p w14:paraId="0951F4F4" w14:textId="77777777" w:rsidR="001B3899" w:rsidRDefault="003D0EF4">
            <w:pPr>
              <w:rPr>
                <w:rFonts w:eastAsia="Times New Roman"/>
              </w:rPr>
            </w:pPr>
            <w:r>
              <w:rPr>
                <w:rFonts w:eastAsia="Times New Roman"/>
              </w:rPr>
              <w:t xml:space="preserve">2,814 </w:t>
            </w:r>
          </w:p>
        </w:tc>
        <w:tc>
          <w:tcPr>
            <w:tcW w:w="0" w:type="auto"/>
            <w:vAlign w:val="center"/>
            <w:hideMark/>
          </w:tcPr>
          <w:p w14:paraId="282ED888" w14:textId="77777777" w:rsidR="001B3899" w:rsidRDefault="003D0EF4">
            <w:pPr>
              <w:rPr>
                <w:rFonts w:eastAsia="Times New Roman"/>
              </w:rPr>
            </w:pPr>
            <w:r>
              <w:rPr>
                <w:rFonts w:eastAsia="Times New Roman"/>
              </w:rPr>
              <w:t xml:space="preserve">1% </w:t>
            </w:r>
          </w:p>
        </w:tc>
        <w:tc>
          <w:tcPr>
            <w:tcW w:w="0" w:type="auto"/>
            <w:vAlign w:val="center"/>
            <w:hideMark/>
          </w:tcPr>
          <w:p w14:paraId="2835B379" w14:textId="77777777" w:rsidR="001B3899" w:rsidRDefault="003D0EF4">
            <w:pPr>
              <w:rPr>
                <w:rFonts w:eastAsia="Times New Roman"/>
              </w:rPr>
            </w:pPr>
            <w:r>
              <w:rPr>
                <w:rFonts w:eastAsia="Times New Roman"/>
              </w:rPr>
              <w:t xml:space="preserve">1.4% </w:t>
            </w:r>
          </w:p>
        </w:tc>
        <w:tc>
          <w:tcPr>
            <w:tcW w:w="0" w:type="auto"/>
            <w:tcBorders>
              <w:right w:val="single" w:sz="6" w:space="0" w:color="auto"/>
            </w:tcBorders>
            <w:vAlign w:val="center"/>
            <w:hideMark/>
          </w:tcPr>
          <w:p w14:paraId="2F32E92C" w14:textId="77777777" w:rsidR="001B3899" w:rsidRDefault="003D0EF4">
            <w:pPr>
              <w:rPr>
                <w:rFonts w:eastAsia="Times New Roman"/>
              </w:rPr>
            </w:pPr>
            <w:r>
              <w:rPr>
                <w:rFonts w:eastAsia="Times New Roman"/>
              </w:rPr>
              <w:t xml:space="preserve">0.2% </w:t>
            </w:r>
          </w:p>
        </w:tc>
        <w:tc>
          <w:tcPr>
            <w:tcW w:w="0" w:type="auto"/>
            <w:vAlign w:val="center"/>
            <w:hideMark/>
          </w:tcPr>
          <w:p w14:paraId="4F280A03" w14:textId="77777777" w:rsidR="001B3899" w:rsidRDefault="003D0EF4">
            <w:pPr>
              <w:rPr>
                <w:rFonts w:eastAsia="Times New Roman"/>
              </w:rPr>
            </w:pPr>
            <w:r>
              <w:rPr>
                <w:rFonts w:eastAsia="Times New Roman"/>
              </w:rPr>
              <w:t xml:space="preserve">0.3% </w:t>
            </w:r>
          </w:p>
        </w:tc>
      </w:tr>
      <w:tr w:rsidR="001B3899" w14:paraId="33B9F30D" w14:textId="77777777">
        <w:trPr>
          <w:divId w:val="114837436"/>
          <w:tblCellSpacing w:w="15" w:type="dxa"/>
        </w:trPr>
        <w:tc>
          <w:tcPr>
            <w:tcW w:w="0" w:type="auto"/>
            <w:gridSpan w:val="9"/>
            <w:tcBorders>
              <w:bottom w:val="single" w:sz="6" w:space="0" w:color="auto"/>
            </w:tcBorders>
            <w:vAlign w:val="center"/>
            <w:hideMark/>
          </w:tcPr>
          <w:p w14:paraId="128C843E" w14:textId="77777777" w:rsidR="001B3899" w:rsidRDefault="001B3899">
            <w:pPr>
              <w:rPr>
                <w:rFonts w:eastAsia="Times New Roman"/>
              </w:rPr>
            </w:pPr>
          </w:p>
        </w:tc>
      </w:tr>
      <w:tr w:rsidR="001B3899" w14:paraId="347C17D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FADF9DC" w14:textId="77777777" w:rsidR="001B3899" w:rsidRDefault="003D0EF4">
            <w:pPr>
              <w:rPr>
                <w:rFonts w:eastAsia="Times New Roman"/>
              </w:rPr>
            </w:pPr>
            <w:commentRangeStart w:id="68"/>
            <w:commentRangeStart w:id="69"/>
            <w:r>
              <w:rPr>
                <w:rFonts w:eastAsia="Times New Roman"/>
              </w:rPr>
              <w:t xml:space="preserve">Total </w:t>
            </w:r>
          </w:p>
        </w:tc>
        <w:tc>
          <w:tcPr>
            <w:tcW w:w="0" w:type="auto"/>
            <w:vAlign w:val="center"/>
            <w:hideMark/>
          </w:tcPr>
          <w:p w14:paraId="50575958" w14:textId="77777777" w:rsidR="001B3899" w:rsidRDefault="003D0EF4">
            <w:pPr>
              <w:rPr>
                <w:rFonts w:eastAsia="Times New Roman"/>
              </w:rPr>
            </w:pPr>
            <w:r>
              <w:rPr>
                <w:rFonts w:eastAsia="Times New Roman"/>
              </w:rPr>
              <w:t xml:space="preserve">31,599 </w:t>
            </w:r>
          </w:p>
        </w:tc>
        <w:tc>
          <w:tcPr>
            <w:tcW w:w="0" w:type="auto"/>
            <w:vAlign w:val="center"/>
            <w:hideMark/>
          </w:tcPr>
          <w:p w14:paraId="420B5884" w14:textId="77777777" w:rsidR="001B3899" w:rsidRDefault="003D0EF4">
            <w:pPr>
              <w:rPr>
                <w:rFonts w:eastAsia="Times New Roman"/>
              </w:rPr>
            </w:pPr>
            <w:r>
              <w:rPr>
                <w:rFonts w:eastAsia="Times New Roman"/>
              </w:rPr>
              <w:t xml:space="preserve">53,064 </w:t>
            </w:r>
          </w:p>
        </w:tc>
        <w:tc>
          <w:tcPr>
            <w:tcW w:w="0" w:type="auto"/>
            <w:tcBorders>
              <w:right w:val="single" w:sz="6" w:space="0" w:color="auto"/>
            </w:tcBorders>
            <w:vAlign w:val="center"/>
            <w:hideMark/>
          </w:tcPr>
          <w:p w14:paraId="484F87BC" w14:textId="77777777" w:rsidR="001B3899" w:rsidRDefault="003D0EF4">
            <w:pPr>
              <w:rPr>
                <w:rFonts w:eastAsia="Times New Roman"/>
              </w:rPr>
            </w:pPr>
            <w:r>
              <w:rPr>
                <w:rFonts w:eastAsia="Times New Roman"/>
              </w:rPr>
              <w:t xml:space="preserve">1,016,559 </w:t>
            </w:r>
          </w:p>
        </w:tc>
        <w:tc>
          <w:tcPr>
            <w:tcW w:w="0" w:type="auto"/>
            <w:tcBorders>
              <w:right w:val="single" w:sz="6" w:space="0" w:color="auto"/>
            </w:tcBorders>
            <w:vAlign w:val="center"/>
            <w:hideMark/>
          </w:tcPr>
          <w:p w14:paraId="2E171196" w14:textId="77777777" w:rsidR="001B3899" w:rsidRDefault="003D0EF4">
            <w:pPr>
              <w:rPr>
                <w:rFonts w:eastAsia="Times New Roman"/>
              </w:rPr>
            </w:pPr>
            <w:r>
              <w:rPr>
                <w:rFonts w:eastAsia="Times New Roman"/>
              </w:rPr>
              <w:t xml:space="preserve">1,101,223 </w:t>
            </w:r>
          </w:p>
        </w:tc>
        <w:tc>
          <w:tcPr>
            <w:tcW w:w="0" w:type="auto"/>
            <w:vAlign w:val="center"/>
            <w:hideMark/>
          </w:tcPr>
          <w:p w14:paraId="460A7C9C" w14:textId="77777777" w:rsidR="001B3899" w:rsidRDefault="003D0EF4">
            <w:pPr>
              <w:rPr>
                <w:rFonts w:eastAsia="Times New Roman"/>
              </w:rPr>
            </w:pPr>
            <w:r>
              <w:rPr>
                <w:rFonts w:eastAsia="Times New Roman"/>
              </w:rPr>
              <w:t xml:space="preserve">100% </w:t>
            </w:r>
          </w:p>
        </w:tc>
        <w:tc>
          <w:tcPr>
            <w:tcW w:w="0" w:type="auto"/>
            <w:vAlign w:val="center"/>
            <w:hideMark/>
          </w:tcPr>
          <w:p w14:paraId="1B5B53B3" w14:textId="77777777" w:rsidR="001B3899" w:rsidRDefault="003D0EF4">
            <w:pPr>
              <w:rPr>
                <w:rFonts w:eastAsia="Times New Roman"/>
              </w:rPr>
            </w:pPr>
            <w:r>
              <w:rPr>
                <w:rFonts w:eastAsia="Times New Roman"/>
              </w:rPr>
              <w:t xml:space="preserve">100.0% </w:t>
            </w:r>
          </w:p>
        </w:tc>
        <w:tc>
          <w:tcPr>
            <w:tcW w:w="0" w:type="auto"/>
            <w:tcBorders>
              <w:right w:val="single" w:sz="6" w:space="0" w:color="auto"/>
            </w:tcBorders>
            <w:vAlign w:val="center"/>
            <w:hideMark/>
          </w:tcPr>
          <w:p w14:paraId="19A6CA81" w14:textId="77777777" w:rsidR="001B3899" w:rsidRDefault="003D0EF4">
            <w:pPr>
              <w:rPr>
                <w:rFonts w:eastAsia="Times New Roman"/>
              </w:rPr>
            </w:pPr>
            <w:r>
              <w:rPr>
                <w:rFonts w:eastAsia="Times New Roman"/>
              </w:rPr>
              <w:t xml:space="preserve">100.0% </w:t>
            </w:r>
          </w:p>
        </w:tc>
        <w:tc>
          <w:tcPr>
            <w:tcW w:w="0" w:type="auto"/>
            <w:vAlign w:val="center"/>
            <w:hideMark/>
          </w:tcPr>
          <w:p w14:paraId="2EB36D7D" w14:textId="77777777" w:rsidR="001B3899" w:rsidRDefault="003D0EF4">
            <w:pPr>
              <w:rPr>
                <w:rFonts w:eastAsia="Times New Roman"/>
              </w:rPr>
            </w:pPr>
            <w:r>
              <w:rPr>
                <w:rFonts w:eastAsia="Times New Roman"/>
              </w:rPr>
              <w:t xml:space="preserve">100.0% </w:t>
            </w:r>
            <w:commentRangeEnd w:id="68"/>
            <w:r w:rsidR="002B1ABB">
              <w:rPr>
                <w:rStyle w:val="CommentReference"/>
              </w:rPr>
              <w:commentReference w:id="68"/>
            </w:r>
            <w:r w:rsidR="004040AF">
              <w:rPr>
                <w:rStyle w:val="CommentReference"/>
              </w:rPr>
              <w:commentReference w:id="69"/>
            </w:r>
          </w:p>
        </w:tc>
      </w:tr>
      <w:commentRangeEnd w:id="69"/>
    </w:tbl>
    <w:p w14:paraId="17ABA598"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720"/>
        <w:gridCol w:w="967"/>
        <w:gridCol w:w="967"/>
        <w:gridCol w:w="855"/>
        <w:gridCol w:w="620"/>
        <w:gridCol w:w="967"/>
        <w:gridCol w:w="967"/>
        <w:gridCol w:w="1071"/>
      </w:tblGrid>
      <w:tr w:rsidR="001B3899" w14:paraId="255A763A" w14:textId="77777777">
        <w:trPr>
          <w:divId w:val="114837436"/>
          <w:tblHeader/>
          <w:tblCellSpacing w:w="15" w:type="dxa"/>
        </w:trPr>
        <w:tc>
          <w:tcPr>
            <w:tcW w:w="0" w:type="auto"/>
            <w:gridSpan w:val="9"/>
            <w:tcBorders>
              <w:top w:val="nil"/>
              <w:left w:val="nil"/>
              <w:bottom w:val="nil"/>
              <w:right w:val="nil"/>
            </w:tcBorders>
            <w:vAlign w:val="center"/>
            <w:hideMark/>
          </w:tcPr>
          <w:p w14:paraId="2EFC6FD1" w14:textId="77777777" w:rsidR="001B3899" w:rsidRDefault="003D0EF4">
            <w:pPr>
              <w:jc w:val="center"/>
              <w:rPr>
                <w:rFonts w:eastAsia="Times New Roman"/>
              </w:rPr>
            </w:pPr>
            <w:r>
              <w:rPr>
                <w:rFonts w:eastAsia="Times New Roman"/>
              </w:rPr>
              <w:t xml:space="preserve">Table 3-15f. Tour Mode Choice - Estimated Mode Shares School Tours </w:t>
            </w:r>
          </w:p>
        </w:tc>
      </w:tr>
      <w:tr w:rsidR="001B3899" w14:paraId="48FDF56F" w14:textId="77777777">
        <w:trPr>
          <w:divId w:val="114837436"/>
          <w:tblHeader/>
          <w:tblCellSpacing w:w="15" w:type="dxa"/>
        </w:trPr>
        <w:tc>
          <w:tcPr>
            <w:tcW w:w="0" w:type="auto"/>
            <w:vAlign w:val="center"/>
            <w:hideMark/>
          </w:tcPr>
          <w:p w14:paraId="1A76459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4659A13B"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778B1E4F"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2F16C0A6"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6E97534"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541F7A7"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1EC67825"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3EFBD8F1"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5EBE638D" w14:textId="77777777" w:rsidR="001B3899" w:rsidRDefault="003D0EF4">
            <w:pPr>
              <w:rPr>
                <w:rFonts w:eastAsia="Times New Roman"/>
                <w:b/>
                <w:bCs/>
              </w:rPr>
            </w:pPr>
            <w:r>
              <w:rPr>
                <w:rFonts w:eastAsia="Times New Roman"/>
                <w:b/>
                <w:bCs/>
              </w:rPr>
              <w:t xml:space="preserve">Total </w:t>
            </w:r>
          </w:p>
        </w:tc>
      </w:tr>
      <w:tr w:rsidR="001B3899" w14:paraId="6D3E0884" w14:textId="77777777">
        <w:trPr>
          <w:divId w:val="114837436"/>
          <w:tblCellSpacing w:w="15" w:type="dxa"/>
        </w:trPr>
        <w:tc>
          <w:tcPr>
            <w:tcW w:w="0" w:type="auto"/>
            <w:gridSpan w:val="9"/>
            <w:tcBorders>
              <w:bottom w:val="single" w:sz="6" w:space="0" w:color="auto"/>
            </w:tcBorders>
            <w:vAlign w:val="center"/>
            <w:hideMark/>
          </w:tcPr>
          <w:p w14:paraId="51BD7BAA" w14:textId="77777777" w:rsidR="001B3899" w:rsidRDefault="001B3899">
            <w:pPr>
              <w:rPr>
                <w:rFonts w:eastAsia="Times New Roman"/>
                <w:b/>
                <w:bCs/>
              </w:rPr>
            </w:pPr>
          </w:p>
        </w:tc>
      </w:tr>
      <w:tr w:rsidR="001B3899" w14:paraId="743F413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FD98F09" w14:textId="77777777" w:rsidR="001B3899" w:rsidRDefault="003D0EF4">
            <w:pPr>
              <w:rPr>
                <w:rFonts w:eastAsia="Times New Roman"/>
              </w:rPr>
            </w:pPr>
            <w:r>
              <w:rPr>
                <w:rFonts w:eastAsia="Times New Roman"/>
              </w:rPr>
              <w:t xml:space="preserve">Drive Alone </w:t>
            </w:r>
          </w:p>
        </w:tc>
        <w:tc>
          <w:tcPr>
            <w:tcW w:w="0" w:type="auto"/>
            <w:vAlign w:val="center"/>
            <w:hideMark/>
          </w:tcPr>
          <w:p w14:paraId="58513970" w14:textId="77777777" w:rsidR="001B3899" w:rsidRDefault="003D0EF4">
            <w:pPr>
              <w:rPr>
                <w:rFonts w:eastAsia="Times New Roman"/>
              </w:rPr>
            </w:pPr>
            <w:r>
              <w:rPr>
                <w:rFonts w:eastAsia="Times New Roman"/>
              </w:rPr>
              <w:t xml:space="preserve">0 </w:t>
            </w:r>
          </w:p>
        </w:tc>
        <w:tc>
          <w:tcPr>
            <w:tcW w:w="0" w:type="auto"/>
            <w:vAlign w:val="center"/>
            <w:hideMark/>
          </w:tcPr>
          <w:p w14:paraId="3F15708E" w14:textId="77777777" w:rsidR="001B3899" w:rsidRDefault="003D0EF4">
            <w:pPr>
              <w:rPr>
                <w:rFonts w:eastAsia="Times New Roman"/>
              </w:rPr>
            </w:pPr>
            <w:r>
              <w:rPr>
                <w:rFonts w:eastAsia="Times New Roman"/>
              </w:rPr>
              <w:t xml:space="preserve">1,757 </w:t>
            </w:r>
          </w:p>
        </w:tc>
        <w:tc>
          <w:tcPr>
            <w:tcW w:w="0" w:type="auto"/>
            <w:tcBorders>
              <w:right w:val="single" w:sz="6" w:space="0" w:color="auto"/>
            </w:tcBorders>
            <w:vAlign w:val="center"/>
            <w:hideMark/>
          </w:tcPr>
          <w:p w14:paraId="348BBC85" w14:textId="77777777" w:rsidR="001B3899" w:rsidRDefault="003D0EF4">
            <w:pPr>
              <w:rPr>
                <w:rFonts w:eastAsia="Times New Roman"/>
              </w:rPr>
            </w:pPr>
            <w:r>
              <w:rPr>
                <w:rFonts w:eastAsia="Times New Roman"/>
              </w:rPr>
              <w:t xml:space="preserve">30,140 </w:t>
            </w:r>
          </w:p>
        </w:tc>
        <w:tc>
          <w:tcPr>
            <w:tcW w:w="0" w:type="auto"/>
            <w:tcBorders>
              <w:right w:val="single" w:sz="6" w:space="0" w:color="auto"/>
            </w:tcBorders>
            <w:vAlign w:val="center"/>
            <w:hideMark/>
          </w:tcPr>
          <w:p w14:paraId="6FCC1859" w14:textId="77777777" w:rsidR="001B3899" w:rsidRDefault="003D0EF4">
            <w:pPr>
              <w:rPr>
                <w:rFonts w:eastAsia="Times New Roman"/>
              </w:rPr>
            </w:pPr>
            <w:r>
              <w:rPr>
                <w:rFonts w:eastAsia="Times New Roman"/>
              </w:rPr>
              <w:t xml:space="preserve">31,897 </w:t>
            </w:r>
          </w:p>
        </w:tc>
        <w:tc>
          <w:tcPr>
            <w:tcW w:w="0" w:type="auto"/>
            <w:vAlign w:val="center"/>
            <w:hideMark/>
          </w:tcPr>
          <w:p w14:paraId="03CF0CF7" w14:textId="77777777" w:rsidR="001B3899" w:rsidRDefault="003D0EF4">
            <w:pPr>
              <w:rPr>
                <w:rFonts w:eastAsia="Times New Roman"/>
              </w:rPr>
            </w:pPr>
            <w:r>
              <w:rPr>
                <w:rFonts w:eastAsia="Times New Roman"/>
              </w:rPr>
              <w:t xml:space="preserve">0% </w:t>
            </w:r>
          </w:p>
        </w:tc>
        <w:tc>
          <w:tcPr>
            <w:tcW w:w="0" w:type="auto"/>
            <w:vAlign w:val="center"/>
            <w:hideMark/>
          </w:tcPr>
          <w:p w14:paraId="3931124F"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2A982B7B" w14:textId="77777777" w:rsidR="001B3899" w:rsidRDefault="003D0EF4">
            <w:pPr>
              <w:rPr>
                <w:rFonts w:eastAsia="Times New Roman"/>
              </w:rPr>
            </w:pPr>
            <w:r>
              <w:rPr>
                <w:rFonts w:eastAsia="Times New Roman"/>
              </w:rPr>
              <w:t xml:space="preserve">7% </w:t>
            </w:r>
          </w:p>
        </w:tc>
        <w:tc>
          <w:tcPr>
            <w:tcW w:w="0" w:type="auto"/>
            <w:vAlign w:val="center"/>
            <w:hideMark/>
          </w:tcPr>
          <w:p w14:paraId="2AC8CBCD" w14:textId="77777777" w:rsidR="001B3899" w:rsidRDefault="003D0EF4">
            <w:pPr>
              <w:rPr>
                <w:rFonts w:eastAsia="Times New Roman"/>
              </w:rPr>
            </w:pPr>
            <w:r>
              <w:rPr>
                <w:rFonts w:eastAsia="Times New Roman"/>
              </w:rPr>
              <w:t xml:space="preserve">7% </w:t>
            </w:r>
          </w:p>
        </w:tc>
      </w:tr>
      <w:tr w:rsidR="001B3899" w14:paraId="3EB13A9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9B5378A" w14:textId="3E88D40D" w:rsidR="001B3899" w:rsidRDefault="003D0EF4">
            <w:pPr>
              <w:rPr>
                <w:rFonts w:eastAsia="Times New Roman"/>
              </w:rPr>
            </w:pPr>
            <w:r>
              <w:rPr>
                <w:rFonts w:eastAsia="Times New Roman"/>
              </w:rPr>
              <w:t>Shared</w:t>
            </w:r>
            <w:ins w:id="70" w:author="Kyeil Kim" w:date="2019-04-25T10:25:00Z">
              <w:r w:rsidR="00581AE5">
                <w:rPr>
                  <w:rFonts w:eastAsia="Times New Roman"/>
                </w:rPr>
                <w:t xml:space="preserve"> </w:t>
              </w:r>
            </w:ins>
            <w:r>
              <w:rPr>
                <w:rFonts w:eastAsia="Times New Roman"/>
              </w:rPr>
              <w:t xml:space="preserve">2 </w:t>
            </w:r>
          </w:p>
        </w:tc>
        <w:tc>
          <w:tcPr>
            <w:tcW w:w="0" w:type="auto"/>
            <w:vAlign w:val="center"/>
            <w:hideMark/>
          </w:tcPr>
          <w:p w14:paraId="78208644" w14:textId="77777777" w:rsidR="001B3899" w:rsidRDefault="003D0EF4">
            <w:pPr>
              <w:rPr>
                <w:rFonts w:eastAsia="Times New Roman"/>
              </w:rPr>
            </w:pPr>
            <w:r>
              <w:rPr>
                <w:rFonts w:eastAsia="Times New Roman"/>
              </w:rPr>
              <w:t xml:space="preserve">4,209 </w:t>
            </w:r>
          </w:p>
        </w:tc>
        <w:tc>
          <w:tcPr>
            <w:tcW w:w="0" w:type="auto"/>
            <w:vAlign w:val="center"/>
            <w:hideMark/>
          </w:tcPr>
          <w:p w14:paraId="12CBD671" w14:textId="77777777" w:rsidR="001B3899" w:rsidRDefault="003D0EF4">
            <w:pPr>
              <w:rPr>
                <w:rFonts w:eastAsia="Times New Roman"/>
              </w:rPr>
            </w:pPr>
            <w:r>
              <w:rPr>
                <w:rFonts w:eastAsia="Times New Roman"/>
              </w:rPr>
              <w:t xml:space="preserve">7,352 </w:t>
            </w:r>
          </w:p>
        </w:tc>
        <w:tc>
          <w:tcPr>
            <w:tcW w:w="0" w:type="auto"/>
            <w:tcBorders>
              <w:right w:val="single" w:sz="6" w:space="0" w:color="auto"/>
            </w:tcBorders>
            <w:vAlign w:val="center"/>
            <w:hideMark/>
          </w:tcPr>
          <w:p w14:paraId="30EE6AB8" w14:textId="77777777" w:rsidR="001B3899" w:rsidRDefault="003D0EF4">
            <w:pPr>
              <w:rPr>
                <w:rFonts w:eastAsia="Times New Roman"/>
              </w:rPr>
            </w:pPr>
            <w:r>
              <w:rPr>
                <w:rFonts w:eastAsia="Times New Roman"/>
              </w:rPr>
              <w:t xml:space="preserve">130,989 </w:t>
            </w:r>
          </w:p>
        </w:tc>
        <w:tc>
          <w:tcPr>
            <w:tcW w:w="0" w:type="auto"/>
            <w:tcBorders>
              <w:right w:val="single" w:sz="6" w:space="0" w:color="auto"/>
            </w:tcBorders>
            <w:vAlign w:val="center"/>
            <w:hideMark/>
          </w:tcPr>
          <w:p w14:paraId="4580DB20" w14:textId="77777777" w:rsidR="001B3899" w:rsidRDefault="003D0EF4">
            <w:pPr>
              <w:rPr>
                <w:rFonts w:eastAsia="Times New Roman"/>
              </w:rPr>
            </w:pPr>
            <w:r>
              <w:rPr>
                <w:rFonts w:eastAsia="Times New Roman"/>
              </w:rPr>
              <w:t xml:space="preserve">142,550 </w:t>
            </w:r>
          </w:p>
        </w:tc>
        <w:tc>
          <w:tcPr>
            <w:tcW w:w="0" w:type="auto"/>
            <w:vAlign w:val="center"/>
            <w:hideMark/>
          </w:tcPr>
          <w:p w14:paraId="7B6342FF" w14:textId="77777777" w:rsidR="001B3899" w:rsidRDefault="003D0EF4">
            <w:pPr>
              <w:rPr>
                <w:rFonts w:eastAsia="Times New Roman"/>
              </w:rPr>
            </w:pPr>
            <w:r>
              <w:rPr>
                <w:rFonts w:eastAsia="Times New Roman"/>
              </w:rPr>
              <w:t xml:space="preserve">29% </w:t>
            </w:r>
          </w:p>
        </w:tc>
        <w:tc>
          <w:tcPr>
            <w:tcW w:w="0" w:type="auto"/>
            <w:vAlign w:val="center"/>
            <w:hideMark/>
          </w:tcPr>
          <w:p w14:paraId="2A0E31D1" w14:textId="77777777" w:rsidR="001B3899" w:rsidRDefault="003D0EF4">
            <w:pPr>
              <w:rPr>
                <w:rFonts w:eastAsia="Times New Roman"/>
              </w:rPr>
            </w:pPr>
            <w:r>
              <w:rPr>
                <w:rFonts w:eastAsia="Times New Roman"/>
              </w:rPr>
              <w:t xml:space="preserve">23% </w:t>
            </w:r>
          </w:p>
        </w:tc>
        <w:tc>
          <w:tcPr>
            <w:tcW w:w="0" w:type="auto"/>
            <w:tcBorders>
              <w:right w:val="single" w:sz="6" w:space="0" w:color="auto"/>
            </w:tcBorders>
            <w:vAlign w:val="center"/>
            <w:hideMark/>
          </w:tcPr>
          <w:p w14:paraId="7D99D818" w14:textId="77777777" w:rsidR="001B3899" w:rsidRDefault="003D0EF4">
            <w:pPr>
              <w:rPr>
                <w:rFonts w:eastAsia="Times New Roman"/>
              </w:rPr>
            </w:pPr>
            <w:r>
              <w:rPr>
                <w:rFonts w:eastAsia="Times New Roman"/>
              </w:rPr>
              <w:t xml:space="preserve">31% </w:t>
            </w:r>
          </w:p>
        </w:tc>
        <w:tc>
          <w:tcPr>
            <w:tcW w:w="0" w:type="auto"/>
            <w:vAlign w:val="center"/>
            <w:hideMark/>
          </w:tcPr>
          <w:p w14:paraId="12040144" w14:textId="77777777" w:rsidR="001B3899" w:rsidRDefault="003D0EF4">
            <w:pPr>
              <w:rPr>
                <w:rFonts w:eastAsia="Times New Roman"/>
              </w:rPr>
            </w:pPr>
            <w:r>
              <w:rPr>
                <w:rFonts w:eastAsia="Times New Roman"/>
              </w:rPr>
              <w:t xml:space="preserve">31% </w:t>
            </w:r>
          </w:p>
        </w:tc>
      </w:tr>
      <w:tr w:rsidR="001B3899" w14:paraId="6FDF182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0215EC4" w14:textId="223BCAA5" w:rsidR="001B3899" w:rsidRDefault="003D0EF4">
            <w:pPr>
              <w:rPr>
                <w:rFonts w:eastAsia="Times New Roman"/>
              </w:rPr>
            </w:pPr>
            <w:r>
              <w:rPr>
                <w:rFonts w:eastAsia="Times New Roman"/>
              </w:rPr>
              <w:t>Shared</w:t>
            </w:r>
            <w:ins w:id="71" w:author="Kyeil Kim" w:date="2019-04-25T10:25:00Z">
              <w:r w:rsidR="00581AE5">
                <w:rPr>
                  <w:rFonts w:eastAsia="Times New Roman"/>
                </w:rPr>
                <w:t xml:space="preserve"> </w:t>
              </w:r>
            </w:ins>
            <w:r>
              <w:rPr>
                <w:rFonts w:eastAsia="Times New Roman"/>
              </w:rPr>
              <w:t xml:space="preserve">3+ </w:t>
            </w:r>
          </w:p>
        </w:tc>
        <w:tc>
          <w:tcPr>
            <w:tcW w:w="0" w:type="auto"/>
            <w:vAlign w:val="center"/>
            <w:hideMark/>
          </w:tcPr>
          <w:p w14:paraId="0B3D499E" w14:textId="77777777" w:rsidR="001B3899" w:rsidRDefault="003D0EF4">
            <w:pPr>
              <w:rPr>
                <w:rFonts w:eastAsia="Times New Roman"/>
              </w:rPr>
            </w:pPr>
            <w:r>
              <w:rPr>
                <w:rFonts w:eastAsia="Times New Roman"/>
              </w:rPr>
              <w:t xml:space="preserve">743 </w:t>
            </w:r>
          </w:p>
        </w:tc>
        <w:tc>
          <w:tcPr>
            <w:tcW w:w="0" w:type="auto"/>
            <w:vAlign w:val="center"/>
            <w:hideMark/>
          </w:tcPr>
          <w:p w14:paraId="493DDFA8" w14:textId="77777777" w:rsidR="001B3899" w:rsidRDefault="003D0EF4">
            <w:pPr>
              <w:rPr>
                <w:rFonts w:eastAsia="Times New Roman"/>
              </w:rPr>
            </w:pPr>
            <w:r>
              <w:rPr>
                <w:rFonts w:eastAsia="Times New Roman"/>
              </w:rPr>
              <w:t xml:space="preserve">15,994 </w:t>
            </w:r>
          </w:p>
        </w:tc>
        <w:tc>
          <w:tcPr>
            <w:tcW w:w="0" w:type="auto"/>
            <w:tcBorders>
              <w:right w:val="single" w:sz="6" w:space="0" w:color="auto"/>
            </w:tcBorders>
            <w:vAlign w:val="center"/>
            <w:hideMark/>
          </w:tcPr>
          <w:p w14:paraId="65B9FEC7" w14:textId="77777777" w:rsidR="001B3899" w:rsidRDefault="003D0EF4">
            <w:pPr>
              <w:rPr>
                <w:rFonts w:eastAsia="Times New Roman"/>
              </w:rPr>
            </w:pPr>
            <w:r>
              <w:rPr>
                <w:rFonts w:eastAsia="Times New Roman"/>
              </w:rPr>
              <w:t xml:space="preserve">228,187 </w:t>
            </w:r>
          </w:p>
        </w:tc>
        <w:tc>
          <w:tcPr>
            <w:tcW w:w="0" w:type="auto"/>
            <w:tcBorders>
              <w:right w:val="single" w:sz="6" w:space="0" w:color="auto"/>
            </w:tcBorders>
            <w:vAlign w:val="center"/>
            <w:hideMark/>
          </w:tcPr>
          <w:p w14:paraId="2B7014D3" w14:textId="77777777" w:rsidR="001B3899" w:rsidRDefault="003D0EF4">
            <w:pPr>
              <w:rPr>
                <w:rFonts w:eastAsia="Times New Roman"/>
              </w:rPr>
            </w:pPr>
            <w:r>
              <w:rPr>
                <w:rFonts w:eastAsia="Times New Roman"/>
              </w:rPr>
              <w:t xml:space="preserve">244,924 </w:t>
            </w:r>
          </w:p>
        </w:tc>
        <w:tc>
          <w:tcPr>
            <w:tcW w:w="0" w:type="auto"/>
            <w:vAlign w:val="center"/>
            <w:hideMark/>
          </w:tcPr>
          <w:p w14:paraId="05DBB826" w14:textId="77777777" w:rsidR="001B3899" w:rsidRDefault="003D0EF4">
            <w:pPr>
              <w:rPr>
                <w:rFonts w:eastAsia="Times New Roman"/>
              </w:rPr>
            </w:pPr>
            <w:r>
              <w:rPr>
                <w:rFonts w:eastAsia="Times New Roman"/>
              </w:rPr>
              <w:t xml:space="preserve">5% </w:t>
            </w:r>
          </w:p>
        </w:tc>
        <w:tc>
          <w:tcPr>
            <w:tcW w:w="0" w:type="auto"/>
            <w:vAlign w:val="center"/>
            <w:hideMark/>
          </w:tcPr>
          <w:p w14:paraId="593446F2" w14:textId="77777777" w:rsidR="001B3899" w:rsidRDefault="003D0EF4">
            <w:pPr>
              <w:rPr>
                <w:rFonts w:eastAsia="Times New Roman"/>
              </w:rPr>
            </w:pPr>
            <w:r>
              <w:rPr>
                <w:rFonts w:eastAsia="Times New Roman"/>
              </w:rPr>
              <w:t xml:space="preserve">50% </w:t>
            </w:r>
          </w:p>
        </w:tc>
        <w:tc>
          <w:tcPr>
            <w:tcW w:w="0" w:type="auto"/>
            <w:tcBorders>
              <w:right w:val="single" w:sz="6" w:space="0" w:color="auto"/>
            </w:tcBorders>
            <w:vAlign w:val="center"/>
            <w:hideMark/>
          </w:tcPr>
          <w:p w14:paraId="45929425" w14:textId="77777777" w:rsidR="001B3899" w:rsidRDefault="003D0EF4">
            <w:pPr>
              <w:rPr>
                <w:rFonts w:eastAsia="Times New Roman"/>
              </w:rPr>
            </w:pPr>
            <w:r>
              <w:rPr>
                <w:rFonts w:eastAsia="Times New Roman"/>
              </w:rPr>
              <w:t xml:space="preserve">55% </w:t>
            </w:r>
          </w:p>
        </w:tc>
        <w:tc>
          <w:tcPr>
            <w:tcW w:w="0" w:type="auto"/>
            <w:vAlign w:val="center"/>
            <w:hideMark/>
          </w:tcPr>
          <w:p w14:paraId="234A2E4D" w14:textId="77777777" w:rsidR="001B3899" w:rsidRDefault="003D0EF4">
            <w:pPr>
              <w:rPr>
                <w:rFonts w:eastAsia="Times New Roman"/>
              </w:rPr>
            </w:pPr>
            <w:r>
              <w:rPr>
                <w:rFonts w:eastAsia="Times New Roman"/>
              </w:rPr>
              <w:t xml:space="preserve">53% </w:t>
            </w:r>
          </w:p>
        </w:tc>
      </w:tr>
      <w:tr w:rsidR="001B3899" w14:paraId="06487EC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CAED514" w14:textId="77777777" w:rsidR="001B3899" w:rsidRDefault="003D0EF4">
            <w:pPr>
              <w:rPr>
                <w:rFonts w:eastAsia="Times New Roman"/>
              </w:rPr>
            </w:pPr>
            <w:r>
              <w:rPr>
                <w:rFonts w:eastAsia="Times New Roman"/>
              </w:rPr>
              <w:t xml:space="preserve">Walk </w:t>
            </w:r>
          </w:p>
        </w:tc>
        <w:tc>
          <w:tcPr>
            <w:tcW w:w="0" w:type="auto"/>
            <w:vAlign w:val="center"/>
            <w:hideMark/>
          </w:tcPr>
          <w:p w14:paraId="3A314798" w14:textId="77777777" w:rsidR="001B3899" w:rsidRDefault="003D0EF4">
            <w:pPr>
              <w:rPr>
                <w:rFonts w:eastAsia="Times New Roman"/>
              </w:rPr>
            </w:pPr>
            <w:r>
              <w:rPr>
                <w:rFonts w:eastAsia="Times New Roman"/>
              </w:rPr>
              <w:t xml:space="preserve">4,072 </w:t>
            </w:r>
          </w:p>
        </w:tc>
        <w:tc>
          <w:tcPr>
            <w:tcW w:w="0" w:type="auto"/>
            <w:vAlign w:val="center"/>
            <w:hideMark/>
          </w:tcPr>
          <w:p w14:paraId="0F945834" w14:textId="77777777" w:rsidR="001B3899" w:rsidRDefault="003D0EF4">
            <w:pPr>
              <w:rPr>
                <w:rFonts w:eastAsia="Times New Roman"/>
              </w:rPr>
            </w:pPr>
            <w:r>
              <w:rPr>
                <w:rFonts w:eastAsia="Times New Roman"/>
              </w:rPr>
              <w:t xml:space="preserve">3,321 </w:t>
            </w:r>
          </w:p>
        </w:tc>
        <w:tc>
          <w:tcPr>
            <w:tcW w:w="0" w:type="auto"/>
            <w:tcBorders>
              <w:right w:val="single" w:sz="6" w:space="0" w:color="auto"/>
            </w:tcBorders>
            <w:vAlign w:val="center"/>
            <w:hideMark/>
          </w:tcPr>
          <w:p w14:paraId="49088F64" w14:textId="77777777" w:rsidR="001B3899" w:rsidRDefault="003D0EF4">
            <w:pPr>
              <w:rPr>
                <w:rFonts w:eastAsia="Times New Roman"/>
              </w:rPr>
            </w:pPr>
            <w:r>
              <w:rPr>
                <w:rFonts w:eastAsia="Times New Roman"/>
              </w:rPr>
              <w:t xml:space="preserve">19,436 </w:t>
            </w:r>
          </w:p>
        </w:tc>
        <w:tc>
          <w:tcPr>
            <w:tcW w:w="0" w:type="auto"/>
            <w:tcBorders>
              <w:right w:val="single" w:sz="6" w:space="0" w:color="auto"/>
            </w:tcBorders>
            <w:vAlign w:val="center"/>
            <w:hideMark/>
          </w:tcPr>
          <w:p w14:paraId="6871DAA0" w14:textId="77777777" w:rsidR="001B3899" w:rsidRDefault="003D0EF4">
            <w:pPr>
              <w:rPr>
                <w:rFonts w:eastAsia="Times New Roman"/>
              </w:rPr>
            </w:pPr>
            <w:r>
              <w:rPr>
                <w:rFonts w:eastAsia="Times New Roman"/>
              </w:rPr>
              <w:t xml:space="preserve">26,829 </w:t>
            </w:r>
          </w:p>
        </w:tc>
        <w:tc>
          <w:tcPr>
            <w:tcW w:w="0" w:type="auto"/>
            <w:vAlign w:val="center"/>
            <w:hideMark/>
          </w:tcPr>
          <w:p w14:paraId="72DD0A28" w14:textId="77777777" w:rsidR="001B3899" w:rsidRDefault="003D0EF4">
            <w:pPr>
              <w:rPr>
                <w:rFonts w:eastAsia="Times New Roman"/>
              </w:rPr>
            </w:pPr>
            <w:r>
              <w:rPr>
                <w:rFonts w:eastAsia="Times New Roman"/>
              </w:rPr>
              <w:t xml:space="preserve">28% </w:t>
            </w:r>
          </w:p>
        </w:tc>
        <w:tc>
          <w:tcPr>
            <w:tcW w:w="0" w:type="auto"/>
            <w:vAlign w:val="center"/>
            <w:hideMark/>
          </w:tcPr>
          <w:p w14:paraId="24DB9F29"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1875C0D6" w14:textId="77777777" w:rsidR="001B3899" w:rsidRDefault="003D0EF4">
            <w:pPr>
              <w:rPr>
                <w:rFonts w:eastAsia="Times New Roman"/>
              </w:rPr>
            </w:pPr>
            <w:r>
              <w:rPr>
                <w:rFonts w:eastAsia="Times New Roman"/>
              </w:rPr>
              <w:t xml:space="preserve">5% </w:t>
            </w:r>
          </w:p>
        </w:tc>
        <w:tc>
          <w:tcPr>
            <w:tcW w:w="0" w:type="auto"/>
            <w:vAlign w:val="center"/>
            <w:hideMark/>
          </w:tcPr>
          <w:p w14:paraId="78739C84" w14:textId="77777777" w:rsidR="001B3899" w:rsidRDefault="003D0EF4">
            <w:pPr>
              <w:rPr>
                <w:rFonts w:eastAsia="Times New Roman"/>
              </w:rPr>
            </w:pPr>
            <w:r>
              <w:rPr>
                <w:rFonts w:eastAsia="Times New Roman"/>
              </w:rPr>
              <w:t xml:space="preserve">6% </w:t>
            </w:r>
          </w:p>
        </w:tc>
      </w:tr>
      <w:tr w:rsidR="001B3899" w14:paraId="1CAE438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63521EA" w14:textId="77777777" w:rsidR="001B3899" w:rsidRDefault="003D0EF4">
            <w:pPr>
              <w:rPr>
                <w:rFonts w:eastAsia="Times New Roman"/>
              </w:rPr>
            </w:pPr>
            <w:r>
              <w:rPr>
                <w:rFonts w:eastAsia="Times New Roman"/>
              </w:rPr>
              <w:t xml:space="preserve">Bike </w:t>
            </w:r>
          </w:p>
        </w:tc>
        <w:tc>
          <w:tcPr>
            <w:tcW w:w="0" w:type="auto"/>
            <w:vAlign w:val="center"/>
            <w:hideMark/>
          </w:tcPr>
          <w:p w14:paraId="5F62E4A0" w14:textId="77777777" w:rsidR="001B3899" w:rsidRDefault="003D0EF4">
            <w:pPr>
              <w:rPr>
                <w:rFonts w:eastAsia="Times New Roman"/>
              </w:rPr>
            </w:pPr>
            <w:r>
              <w:rPr>
                <w:rFonts w:eastAsia="Times New Roman"/>
              </w:rPr>
              <w:t xml:space="preserve">0 </w:t>
            </w:r>
          </w:p>
        </w:tc>
        <w:tc>
          <w:tcPr>
            <w:tcW w:w="0" w:type="auto"/>
            <w:vAlign w:val="center"/>
            <w:hideMark/>
          </w:tcPr>
          <w:p w14:paraId="6FE9A710" w14:textId="77777777" w:rsidR="001B3899" w:rsidRDefault="003D0EF4">
            <w:pPr>
              <w:rPr>
                <w:rFonts w:eastAsia="Times New Roman"/>
              </w:rPr>
            </w:pPr>
            <w:r>
              <w:rPr>
                <w:rFonts w:eastAsia="Times New Roman"/>
              </w:rPr>
              <w:t xml:space="preserve">183 </w:t>
            </w:r>
          </w:p>
        </w:tc>
        <w:tc>
          <w:tcPr>
            <w:tcW w:w="0" w:type="auto"/>
            <w:tcBorders>
              <w:right w:val="single" w:sz="6" w:space="0" w:color="auto"/>
            </w:tcBorders>
            <w:vAlign w:val="center"/>
            <w:hideMark/>
          </w:tcPr>
          <w:p w14:paraId="71BB01F4" w14:textId="77777777" w:rsidR="001B3899" w:rsidRDefault="003D0EF4">
            <w:pPr>
              <w:rPr>
                <w:rFonts w:eastAsia="Times New Roman"/>
              </w:rPr>
            </w:pPr>
            <w:r>
              <w:rPr>
                <w:rFonts w:eastAsia="Times New Roman"/>
              </w:rPr>
              <w:t xml:space="preserve">3,226 </w:t>
            </w:r>
          </w:p>
        </w:tc>
        <w:tc>
          <w:tcPr>
            <w:tcW w:w="0" w:type="auto"/>
            <w:tcBorders>
              <w:right w:val="single" w:sz="6" w:space="0" w:color="auto"/>
            </w:tcBorders>
            <w:vAlign w:val="center"/>
            <w:hideMark/>
          </w:tcPr>
          <w:p w14:paraId="2E46D245" w14:textId="77777777" w:rsidR="001B3899" w:rsidRDefault="003D0EF4">
            <w:pPr>
              <w:rPr>
                <w:rFonts w:eastAsia="Times New Roman"/>
              </w:rPr>
            </w:pPr>
            <w:r>
              <w:rPr>
                <w:rFonts w:eastAsia="Times New Roman"/>
              </w:rPr>
              <w:t xml:space="preserve">3,409 </w:t>
            </w:r>
          </w:p>
        </w:tc>
        <w:tc>
          <w:tcPr>
            <w:tcW w:w="0" w:type="auto"/>
            <w:vAlign w:val="center"/>
            <w:hideMark/>
          </w:tcPr>
          <w:p w14:paraId="6DFD78CE" w14:textId="77777777" w:rsidR="001B3899" w:rsidRDefault="003D0EF4">
            <w:pPr>
              <w:rPr>
                <w:rFonts w:eastAsia="Times New Roman"/>
              </w:rPr>
            </w:pPr>
            <w:r>
              <w:rPr>
                <w:rFonts w:eastAsia="Times New Roman"/>
              </w:rPr>
              <w:t xml:space="preserve">0% </w:t>
            </w:r>
          </w:p>
        </w:tc>
        <w:tc>
          <w:tcPr>
            <w:tcW w:w="0" w:type="auto"/>
            <w:vAlign w:val="center"/>
            <w:hideMark/>
          </w:tcPr>
          <w:p w14:paraId="30106B93"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00FBC03F" w14:textId="77777777" w:rsidR="001B3899" w:rsidRDefault="003D0EF4">
            <w:pPr>
              <w:rPr>
                <w:rFonts w:eastAsia="Times New Roman"/>
              </w:rPr>
            </w:pPr>
            <w:r>
              <w:rPr>
                <w:rFonts w:eastAsia="Times New Roman"/>
              </w:rPr>
              <w:t xml:space="preserve">1% </w:t>
            </w:r>
          </w:p>
        </w:tc>
        <w:tc>
          <w:tcPr>
            <w:tcW w:w="0" w:type="auto"/>
            <w:vAlign w:val="center"/>
            <w:hideMark/>
          </w:tcPr>
          <w:p w14:paraId="550ADC32" w14:textId="77777777" w:rsidR="001B3899" w:rsidRDefault="003D0EF4">
            <w:pPr>
              <w:rPr>
                <w:rFonts w:eastAsia="Times New Roman"/>
              </w:rPr>
            </w:pPr>
            <w:r>
              <w:rPr>
                <w:rFonts w:eastAsia="Times New Roman"/>
              </w:rPr>
              <w:t xml:space="preserve">1% </w:t>
            </w:r>
          </w:p>
        </w:tc>
      </w:tr>
      <w:tr w:rsidR="001B3899" w14:paraId="3637C6C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4627846"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30ACFF88" w14:textId="77777777" w:rsidR="001B3899" w:rsidRDefault="003D0EF4">
            <w:pPr>
              <w:rPr>
                <w:rFonts w:eastAsia="Times New Roman"/>
              </w:rPr>
            </w:pPr>
            <w:r>
              <w:rPr>
                <w:rFonts w:eastAsia="Times New Roman"/>
              </w:rPr>
              <w:t xml:space="preserve">4,600 </w:t>
            </w:r>
          </w:p>
        </w:tc>
        <w:tc>
          <w:tcPr>
            <w:tcW w:w="0" w:type="auto"/>
            <w:vAlign w:val="center"/>
            <w:hideMark/>
          </w:tcPr>
          <w:p w14:paraId="77D3BFAC" w14:textId="77777777" w:rsidR="001B3899" w:rsidRDefault="003D0EF4">
            <w:pPr>
              <w:rPr>
                <w:rFonts w:eastAsia="Times New Roman"/>
              </w:rPr>
            </w:pPr>
            <w:r>
              <w:rPr>
                <w:rFonts w:eastAsia="Times New Roman"/>
              </w:rPr>
              <w:t xml:space="preserve">2,259 </w:t>
            </w:r>
          </w:p>
        </w:tc>
        <w:tc>
          <w:tcPr>
            <w:tcW w:w="0" w:type="auto"/>
            <w:tcBorders>
              <w:right w:val="single" w:sz="6" w:space="0" w:color="auto"/>
            </w:tcBorders>
            <w:vAlign w:val="center"/>
            <w:hideMark/>
          </w:tcPr>
          <w:p w14:paraId="116D1D54" w14:textId="77777777" w:rsidR="001B3899" w:rsidRDefault="003D0EF4">
            <w:pPr>
              <w:rPr>
                <w:rFonts w:eastAsia="Times New Roman"/>
              </w:rPr>
            </w:pPr>
            <w:r>
              <w:rPr>
                <w:rFonts w:eastAsia="Times New Roman"/>
              </w:rPr>
              <w:t xml:space="preserve">3,557 </w:t>
            </w:r>
          </w:p>
        </w:tc>
        <w:tc>
          <w:tcPr>
            <w:tcW w:w="0" w:type="auto"/>
            <w:tcBorders>
              <w:right w:val="single" w:sz="6" w:space="0" w:color="auto"/>
            </w:tcBorders>
            <w:vAlign w:val="center"/>
            <w:hideMark/>
          </w:tcPr>
          <w:p w14:paraId="220ACC1A" w14:textId="77777777" w:rsidR="001B3899" w:rsidRDefault="003D0EF4">
            <w:pPr>
              <w:rPr>
                <w:rFonts w:eastAsia="Times New Roman"/>
              </w:rPr>
            </w:pPr>
            <w:r>
              <w:rPr>
                <w:rFonts w:eastAsia="Times New Roman"/>
              </w:rPr>
              <w:t xml:space="preserve">10,416 </w:t>
            </w:r>
          </w:p>
        </w:tc>
        <w:tc>
          <w:tcPr>
            <w:tcW w:w="0" w:type="auto"/>
            <w:vAlign w:val="center"/>
            <w:hideMark/>
          </w:tcPr>
          <w:p w14:paraId="1344B7D9" w14:textId="77777777" w:rsidR="001B3899" w:rsidRDefault="003D0EF4">
            <w:pPr>
              <w:rPr>
                <w:rFonts w:eastAsia="Times New Roman"/>
              </w:rPr>
            </w:pPr>
            <w:r>
              <w:rPr>
                <w:rFonts w:eastAsia="Times New Roman"/>
              </w:rPr>
              <w:t xml:space="preserve">32% </w:t>
            </w:r>
          </w:p>
        </w:tc>
        <w:tc>
          <w:tcPr>
            <w:tcW w:w="0" w:type="auto"/>
            <w:vAlign w:val="center"/>
            <w:hideMark/>
          </w:tcPr>
          <w:p w14:paraId="4E4DAE5D" w14:textId="77777777" w:rsidR="001B3899" w:rsidRDefault="003D0EF4">
            <w:pPr>
              <w:rPr>
                <w:rFonts w:eastAsia="Times New Roman"/>
              </w:rPr>
            </w:pPr>
            <w:r>
              <w:rPr>
                <w:rFonts w:eastAsia="Times New Roman"/>
              </w:rPr>
              <w:t xml:space="preserve">7% </w:t>
            </w:r>
          </w:p>
        </w:tc>
        <w:tc>
          <w:tcPr>
            <w:tcW w:w="0" w:type="auto"/>
            <w:tcBorders>
              <w:right w:val="single" w:sz="6" w:space="0" w:color="auto"/>
            </w:tcBorders>
            <w:vAlign w:val="center"/>
            <w:hideMark/>
          </w:tcPr>
          <w:p w14:paraId="1526F7E9" w14:textId="77777777" w:rsidR="001B3899" w:rsidRDefault="003D0EF4">
            <w:pPr>
              <w:rPr>
                <w:rFonts w:eastAsia="Times New Roman"/>
              </w:rPr>
            </w:pPr>
            <w:r>
              <w:rPr>
                <w:rFonts w:eastAsia="Times New Roman"/>
              </w:rPr>
              <w:t xml:space="preserve">1% </w:t>
            </w:r>
          </w:p>
        </w:tc>
        <w:tc>
          <w:tcPr>
            <w:tcW w:w="0" w:type="auto"/>
            <w:vAlign w:val="center"/>
            <w:hideMark/>
          </w:tcPr>
          <w:p w14:paraId="13015C1F" w14:textId="77777777" w:rsidR="001B3899" w:rsidRDefault="003D0EF4">
            <w:pPr>
              <w:rPr>
                <w:rFonts w:eastAsia="Times New Roman"/>
              </w:rPr>
            </w:pPr>
            <w:r>
              <w:rPr>
                <w:rFonts w:eastAsia="Times New Roman"/>
              </w:rPr>
              <w:t xml:space="preserve">2% </w:t>
            </w:r>
          </w:p>
        </w:tc>
      </w:tr>
      <w:tr w:rsidR="001B3899" w14:paraId="16E4C69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4D0F4D8" w14:textId="77777777" w:rsidR="001B3899" w:rsidRDefault="003D0EF4">
            <w:pPr>
              <w:rPr>
                <w:rFonts w:eastAsia="Times New Roman"/>
              </w:rPr>
            </w:pPr>
            <w:r>
              <w:rPr>
                <w:rFonts w:eastAsia="Times New Roman"/>
              </w:rPr>
              <w:lastRenderedPageBreak/>
              <w:t xml:space="preserve">Walk Premium Only </w:t>
            </w:r>
          </w:p>
        </w:tc>
        <w:tc>
          <w:tcPr>
            <w:tcW w:w="0" w:type="auto"/>
            <w:vAlign w:val="center"/>
            <w:hideMark/>
          </w:tcPr>
          <w:p w14:paraId="2F4DB951" w14:textId="77777777" w:rsidR="001B3899" w:rsidRDefault="003D0EF4">
            <w:pPr>
              <w:rPr>
                <w:rFonts w:eastAsia="Times New Roman"/>
              </w:rPr>
            </w:pPr>
            <w:r>
              <w:rPr>
                <w:rFonts w:eastAsia="Times New Roman"/>
              </w:rPr>
              <w:t xml:space="preserve">333 </w:t>
            </w:r>
          </w:p>
        </w:tc>
        <w:tc>
          <w:tcPr>
            <w:tcW w:w="0" w:type="auto"/>
            <w:vAlign w:val="center"/>
            <w:hideMark/>
          </w:tcPr>
          <w:p w14:paraId="53CB30C4" w14:textId="77777777" w:rsidR="001B3899" w:rsidRDefault="003D0EF4">
            <w:pPr>
              <w:rPr>
                <w:rFonts w:eastAsia="Times New Roman"/>
              </w:rPr>
            </w:pPr>
            <w:r>
              <w:rPr>
                <w:rFonts w:eastAsia="Times New Roman"/>
              </w:rPr>
              <w:t xml:space="preserve">176 </w:t>
            </w:r>
          </w:p>
        </w:tc>
        <w:tc>
          <w:tcPr>
            <w:tcW w:w="0" w:type="auto"/>
            <w:tcBorders>
              <w:right w:val="single" w:sz="6" w:space="0" w:color="auto"/>
            </w:tcBorders>
            <w:vAlign w:val="center"/>
            <w:hideMark/>
          </w:tcPr>
          <w:p w14:paraId="351AAEF6" w14:textId="77777777" w:rsidR="001B3899" w:rsidRDefault="003D0EF4">
            <w:pPr>
              <w:rPr>
                <w:rFonts w:eastAsia="Times New Roman"/>
              </w:rPr>
            </w:pPr>
            <w:r>
              <w:rPr>
                <w:rFonts w:eastAsia="Times New Roman"/>
              </w:rPr>
              <w:t xml:space="preserve">411 </w:t>
            </w:r>
          </w:p>
        </w:tc>
        <w:tc>
          <w:tcPr>
            <w:tcW w:w="0" w:type="auto"/>
            <w:tcBorders>
              <w:right w:val="single" w:sz="6" w:space="0" w:color="auto"/>
            </w:tcBorders>
            <w:vAlign w:val="center"/>
            <w:hideMark/>
          </w:tcPr>
          <w:p w14:paraId="5BB6F273" w14:textId="77777777" w:rsidR="001B3899" w:rsidRDefault="003D0EF4">
            <w:pPr>
              <w:rPr>
                <w:rFonts w:eastAsia="Times New Roman"/>
              </w:rPr>
            </w:pPr>
            <w:r>
              <w:rPr>
                <w:rFonts w:eastAsia="Times New Roman"/>
              </w:rPr>
              <w:t xml:space="preserve">920 </w:t>
            </w:r>
          </w:p>
        </w:tc>
        <w:tc>
          <w:tcPr>
            <w:tcW w:w="0" w:type="auto"/>
            <w:vAlign w:val="center"/>
            <w:hideMark/>
          </w:tcPr>
          <w:p w14:paraId="148012E0" w14:textId="77777777" w:rsidR="001B3899" w:rsidRDefault="003D0EF4">
            <w:pPr>
              <w:rPr>
                <w:rFonts w:eastAsia="Times New Roman"/>
              </w:rPr>
            </w:pPr>
            <w:r>
              <w:rPr>
                <w:rFonts w:eastAsia="Times New Roman"/>
              </w:rPr>
              <w:t xml:space="preserve">2% </w:t>
            </w:r>
          </w:p>
        </w:tc>
        <w:tc>
          <w:tcPr>
            <w:tcW w:w="0" w:type="auto"/>
            <w:vAlign w:val="center"/>
            <w:hideMark/>
          </w:tcPr>
          <w:p w14:paraId="1060E0D6"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F9E33D4" w14:textId="77777777" w:rsidR="001B3899" w:rsidRDefault="003D0EF4">
            <w:pPr>
              <w:rPr>
                <w:rFonts w:eastAsia="Times New Roman"/>
              </w:rPr>
            </w:pPr>
            <w:r>
              <w:rPr>
                <w:rFonts w:eastAsia="Times New Roman"/>
              </w:rPr>
              <w:t xml:space="preserve">0% </w:t>
            </w:r>
          </w:p>
        </w:tc>
        <w:tc>
          <w:tcPr>
            <w:tcW w:w="0" w:type="auto"/>
            <w:vAlign w:val="center"/>
            <w:hideMark/>
          </w:tcPr>
          <w:p w14:paraId="23372DCD" w14:textId="77777777" w:rsidR="001B3899" w:rsidRDefault="003D0EF4">
            <w:pPr>
              <w:rPr>
                <w:rFonts w:eastAsia="Times New Roman"/>
              </w:rPr>
            </w:pPr>
            <w:r>
              <w:rPr>
                <w:rFonts w:eastAsia="Times New Roman"/>
              </w:rPr>
              <w:t xml:space="preserve">0% </w:t>
            </w:r>
          </w:p>
        </w:tc>
      </w:tr>
      <w:tr w:rsidR="001B3899" w14:paraId="6B1C61A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1A3AD1A" w14:textId="77777777" w:rsidR="001B3899" w:rsidRDefault="003D0EF4">
            <w:pPr>
              <w:rPr>
                <w:rFonts w:eastAsia="Times New Roman"/>
              </w:rPr>
            </w:pPr>
            <w:r>
              <w:rPr>
                <w:rFonts w:eastAsia="Times New Roman"/>
              </w:rPr>
              <w:t xml:space="preserve">PNR All Transit </w:t>
            </w:r>
          </w:p>
        </w:tc>
        <w:tc>
          <w:tcPr>
            <w:tcW w:w="0" w:type="auto"/>
            <w:vAlign w:val="center"/>
            <w:hideMark/>
          </w:tcPr>
          <w:p w14:paraId="5F34B043" w14:textId="77777777" w:rsidR="001B3899" w:rsidRDefault="003D0EF4">
            <w:pPr>
              <w:rPr>
                <w:rFonts w:eastAsia="Times New Roman"/>
              </w:rPr>
            </w:pPr>
            <w:r>
              <w:rPr>
                <w:rFonts w:eastAsia="Times New Roman"/>
              </w:rPr>
              <w:t xml:space="preserve">0 </w:t>
            </w:r>
          </w:p>
        </w:tc>
        <w:tc>
          <w:tcPr>
            <w:tcW w:w="0" w:type="auto"/>
            <w:vAlign w:val="center"/>
            <w:hideMark/>
          </w:tcPr>
          <w:p w14:paraId="035AD0D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09603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BC7DE9" w14:textId="77777777" w:rsidR="001B3899" w:rsidRDefault="003D0EF4">
            <w:pPr>
              <w:rPr>
                <w:rFonts w:eastAsia="Times New Roman"/>
              </w:rPr>
            </w:pPr>
            <w:r>
              <w:rPr>
                <w:rFonts w:eastAsia="Times New Roman"/>
              </w:rPr>
              <w:t xml:space="preserve">0 </w:t>
            </w:r>
          </w:p>
        </w:tc>
        <w:tc>
          <w:tcPr>
            <w:tcW w:w="0" w:type="auto"/>
            <w:vAlign w:val="center"/>
            <w:hideMark/>
          </w:tcPr>
          <w:p w14:paraId="52373760" w14:textId="77777777" w:rsidR="001B3899" w:rsidRDefault="003D0EF4">
            <w:pPr>
              <w:rPr>
                <w:rFonts w:eastAsia="Times New Roman"/>
              </w:rPr>
            </w:pPr>
            <w:r>
              <w:rPr>
                <w:rFonts w:eastAsia="Times New Roman"/>
              </w:rPr>
              <w:t xml:space="preserve">0% </w:t>
            </w:r>
          </w:p>
        </w:tc>
        <w:tc>
          <w:tcPr>
            <w:tcW w:w="0" w:type="auto"/>
            <w:vAlign w:val="center"/>
            <w:hideMark/>
          </w:tcPr>
          <w:p w14:paraId="2B542E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8E68CD" w14:textId="77777777" w:rsidR="001B3899" w:rsidRDefault="003D0EF4">
            <w:pPr>
              <w:rPr>
                <w:rFonts w:eastAsia="Times New Roman"/>
              </w:rPr>
            </w:pPr>
            <w:r>
              <w:rPr>
                <w:rFonts w:eastAsia="Times New Roman"/>
              </w:rPr>
              <w:t xml:space="preserve">0% </w:t>
            </w:r>
          </w:p>
        </w:tc>
        <w:tc>
          <w:tcPr>
            <w:tcW w:w="0" w:type="auto"/>
            <w:vAlign w:val="center"/>
            <w:hideMark/>
          </w:tcPr>
          <w:p w14:paraId="0D5759CA" w14:textId="77777777" w:rsidR="001B3899" w:rsidRDefault="003D0EF4">
            <w:pPr>
              <w:rPr>
                <w:rFonts w:eastAsia="Times New Roman"/>
              </w:rPr>
            </w:pPr>
            <w:r>
              <w:rPr>
                <w:rFonts w:eastAsia="Times New Roman"/>
              </w:rPr>
              <w:t xml:space="preserve">0% </w:t>
            </w:r>
          </w:p>
        </w:tc>
      </w:tr>
      <w:tr w:rsidR="001B3899" w14:paraId="0AA81DD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ADAA074"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704A4DE4" w14:textId="77777777" w:rsidR="001B3899" w:rsidRDefault="003D0EF4">
            <w:pPr>
              <w:rPr>
                <w:rFonts w:eastAsia="Times New Roman"/>
              </w:rPr>
            </w:pPr>
            <w:r>
              <w:rPr>
                <w:rFonts w:eastAsia="Times New Roman"/>
              </w:rPr>
              <w:t xml:space="preserve">0 </w:t>
            </w:r>
          </w:p>
        </w:tc>
        <w:tc>
          <w:tcPr>
            <w:tcW w:w="0" w:type="auto"/>
            <w:vAlign w:val="center"/>
            <w:hideMark/>
          </w:tcPr>
          <w:p w14:paraId="6D9B162B" w14:textId="77777777" w:rsidR="001B3899" w:rsidRDefault="003D0EF4">
            <w:pPr>
              <w:rPr>
                <w:rFonts w:eastAsia="Times New Roman"/>
              </w:rPr>
            </w:pPr>
            <w:r>
              <w:rPr>
                <w:rFonts w:eastAsia="Times New Roman"/>
              </w:rPr>
              <w:t xml:space="preserve">338 </w:t>
            </w:r>
          </w:p>
        </w:tc>
        <w:tc>
          <w:tcPr>
            <w:tcW w:w="0" w:type="auto"/>
            <w:tcBorders>
              <w:right w:val="single" w:sz="6" w:space="0" w:color="auto"/>
            </w:tcBorders>
            <w:vAlign w:val="center"/>
            <w:hideMark/>
          </w:tcPr>
          <w:p w14:paraId="71AE50A7" w14:textId="77777777" w:rsidR="001B3899" w:rsidRDefault="003D0EF4">
            <w:pPr>
              <w:rPr>
                <w:rFonts w:eastAsia="Times New Roman"/>
              </w:rPr>
            </w:pPr>
            <w:r>
              <w:rPr>
                <w:rFonts w:eastAsia="Times New Roman"/>
              </w:rPr>
              <w:t xml:space="preserve">616 </w:t>
            </w:r>
          </w:p>
        </w:tc>
        <w:tc>
          <w:tcPr>
            <w:tcW w:w="0" w:type="auto"/>
            <w:tcBorders>
              <w:right w:val="single" w:sz="6" w:space="0" w:color="auto"/>
            </w:tcBorders>
            <w:vAlign w:val="center"/>
            <w:hideMark/>
          </w:tcPr>
          <w:p w14:paraId="4758F933" w14:textId="77777777" w:rsidR="001B3899" w:rsidRDefault="003D0EF4">
            <w:pPr>
              <w:rPr>
                <w:rFonts w:eastAsia="Times New Roman"/>
              </w:rPr>
            </w:pPr>
            <w:r>
              <w:rPr>
                <w:rFonts w:eastAsia="Times New Roman"/>
              </w:rPr>
              <w:t xml:space="preserve">954 </w:t>
            </w:r>
          </w:p>
        </w:tc>
        <w:tc>
          <w:tcPr>
            <w:tcW w:w="0" w:type="auto"/>
            <w:vAlign w:val="center"/>
            <w:hideMark/>
          </w:tcPr>
          <w:p w14:paraId="3B5CEDF9" w14:textId="77777777" w:rsidR="001B3899" w:rsidRDefault="003D0EF4">
            <w:pPr>
              <w:rPr>
                <w:rFonts w:eastAsia="Times New Roman"/>
              </w:rPr>
            </w:pPr>
            <w:r>
              <w:rPr>
                <w:rFonts w:eastAsia="Times New Roman"/>
              </w:rPr>
              <w:t xml:space="preserve">0% </w:t>
            </w:r>
          </w:p>
        </w:tc>
        <w:tc>
          <w:tcPr>
            <w:tcW w:w="0" w:type="auto"/>
            <w:vAlign w:val="center"/>
            <w:hideMark/>
          </w:tcPr>
          <w:p w14:paraId="7722382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6D03F8C" w14:textId="77777777" w:rsidR="001B3899" w:rsidRDefault="003D0EF4">
            <w:pPr>
              <w:rPr>
                <w:rFonts w:eastAsia="Times New Roman"/>
              </w:rPr>
            </w:pPr>
            <w:r>
              <w:rPr>
                <w:rFonts w:eastAsia="Times New Roman"/>
              </w:rPr>
              <w:t xml:space="preserve">0% </w:t>
            </w:r>
          </w:p>
        </w:tc>
        <w:tc>
          <w:tcPr>
            <w:tcW w:w="0" w:type="auto"/>
            <w:vAlign w:val="center"/>
            <w:hideMark/>
          </w:tcPr>
          <w:p w14:paraId="2E22DDEA" w14:textId="77777777" w:rsidR="001B3899" w:rsidRDefault="003D0EF4">
            <w:pPr>
              <w:rPr>
                <w:rFonts w:eastAsia="Times New Roman"/>
              </w:rPr>
            </w:pPr>
            <w:r>
              <w:rPr>
                <w:rFonts w:eastAsia="Times New Roman"/>
              </w:rPr>
              <w:t xml:space="preserve">0% </w:t>
            </w:r>
          </w:p>
        </w:tc>
      </w:tr>
      <w:tr w:rsidR="001B3899" w14:paraId="12C6FEF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E8CC386" w14:textId="77777777" w:rsidR="001B3899" w:rsidRDefault="003D0EF4">
            <w:pPr>
              <w:rPr>
                <w:rFonts w:eastAsia="Times New Roman"/>
              </w:rPr>
            </w:pPr>
            <w:r>
              <w:rPr>
                <w:rFonts w:eastAsia="Times New Roman"/>
              </w:rPr>
              <w:t xml:space="preserve">KNR All Transit </w:t>
            </w:r>
          </w:p>
        </w:tc>
        <w:tc>
          <w:tcPr>
            <w:tcW w:w="0" w:type="auto"/>
            <w:vAlign w:val="center"/>
            <w:hideMark/>
          </w:tcPr>
          <w:p w14:paraId="2935DB66" w14:textId="77777777" w:rsidR="001B3899" w:rsidRDefault="003D0EF4">
            <w:pPr>
              <w:rPr>
                <w:rFonts w:eastAsia="Times New Roman"/>
              </w:rPr>
            </w:pPr>
            <w:r>
              <w:rPr>
                <w:rFonts w:eastAsia="Times New Roman"/>
              </w:rPr>
              <w:t xml:space="preserve">461 </w:t>
            </w:r>
          </w:p>
        </w:tc>
        <w:tc>
          <w:tcPr>
            <w:tcW w:w="0" w:type="auto"/>
            <w:vAlign w:val="center"/>
            <w:hideMark/>
          </w:tcPr>
          <w:p w14:paraId="122EAB4E" w14:textId="77777777" w:rsidR="001B3899" w:rsidRDefault="003D0EF4">
            <w:pPr>
              <w:rPr>
                <w:rFonts w:eastAsia="Times New Roman"/>
              </w:rPr>
            </w:pPr>
            <w:r>
              <w:rPr>
                <w:rFonts w:eastAsia="Times New Roman"/>
              </w:rPr>
              <w:t xml:space="preserve">441 </w:t>
            </w:r>
          </w:p>
        </w:tc>
        <w:tc>
          <w:tcPr>
            <w:tcW w:w="0" w:type="auto"/>
            <w:tcBorders>
              <w:right w:val="single" w:sz="6" w:space="0" w:color="auto"/>
            </w:tcBorders>
            <w:vAlign w:val="center"/>
            <w:hideMark/>
          </w:tcPr>
          <w:p w14:paraId="236E7B3F" w14:textId="77777777" w:rsidR="001B3899" w:rsidRDefault="003D0EF4">
            <w:pPr>
              <w:rPr>
                <w:rFonts w:eastAsia="Times New Roman"/>
              </w:rPr>
            </w:pPr>
            <w:r>
              <w:rPr>
                <w:rFonts w:eastAsia="Times New Roman"/>
              </w:rPr>
              <w:t xml:space="preserve">971 </w:t>
            </w:r>
          </w:p>
        </w:tc>
        <w:tc>
          <w:tcPr>
            <w:tcW w:w="0" w:type="auto"/>
            <w:tcBorders>
              <w:right w:val="single" w:sz="6" w:space="0" w:color="auto"/>
            </w:tcBorders>
            <w:vAlign w:val="center"/>
            <w:hideMark/>
          </w:tcPr>
          <w:p w14:paraId="607AE44B" w14:textId="77777777" w:rsidR="001B3899" w:rsidRDefault="003D0EF4">
            <w:pPr>
              <w:rPr>
                <w:rFonts w:eastAsia="Times New Roman"/>
              </w:rPr>
            </w:pPr>
            <w:r>
              <w:rPr>
                <w:rFonts w:eastAsia="Times New Roman"/>
              </w:rPr>
              <w:t xml:space="preserve">1,873 </w:t>
            </w:r>
          </w:p>
        </w:tc>
        <w:tc>
          <w:tcPr>
            <w:tcW w:w="0" w:type="auto"/>
            <w:vAlign w:val="center"/>
            <w:hideMark/>
          </w:tcPr>
          <w:p w14:paraId="65950B3A" w14:textId="77777777" w:rsidR="001B3899" w:rsidRDefault="003D0EF4">
            <w:pPr>
              <w:rPr>
                <w:rFonts w:eastAsia="Times New Roman"/>
              </w:rPr>
            </w:pPr>
            <w:r>
              <w:rPr>
                <w:rFonts w:eastAsia="Times New Roman"/>
              </w:rPr>
              <w:t xml:space="preserve">3% </w:t>
            </w:r>
          </w:p>
        </w:tc>
        <w:tc>
          <w:tcPr>
            <w:tcW w:w="0" w:type="auto"/>
            <w:vAlign w:val="center"/>
            <w:hideMark/>
          </w:tcPr>
          <w:p w14:paraId="21DCA52F"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28B9D23E" w14:textId="77777777" w:rsidR="001B3899" w:rsidRDefault="003D0EF4">
            <w:pPr>
              <w:rPr>
                <w:rFonts w:eastAsia="Times New Roman"/>
              </w:rPr>
            </w:pPr>
            <w:r>
              <w:rPr>
                <w:rFonts w:eastAsia="Times New Roman"/>
              </w:rPr>
              <w:t xml:space="preserve">0% </w:t>
            </w:r>
          </w:p>
        </w:tc>
        <w:tc>
          <w:tcPr>
            <w:tcW w:w="0" w:type="auto"/>
            <w:vAlign w:val="center"/>
            <w:hideMark/>
          </w:tcPr>
          <w:p w14:paraId="7BC36A03" w14:textId="77777777" w:rsidR="001B3899" w:rsidRDefault="003D0EF4">
            <w:pPr>
              <w:rPr>
                <w:rFonts w:eastAsia="Times New Roman"/>
              </w:rPr>
            </w:pPr>
            <w:r>
              <w:rPr>
                <w:rFonts w:eastAsia="Times New Roman"/>
              </w:rPr>
              <w:t xml:space="preserve">0% </w:t>
            </w:r>
          </w:p>
        </w:tc>
      </w:tr>
      <w:tr w:rsidR="001B3899" w14:paraId="0CED142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72FDF3B"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0293DFA9" w14:textId="77777777" w:rsidR="001B3899" w:rsidRDefault="003D0EF4">
            <w:pPr>
              <w:rPr>
                <w:rFonts w:eastAsia="Times New Roman"/>
              </w:rPr>
            </w:pPr>
            <w:r>
              <w:rPr>
                <w:rFonts w:eastAsia="Times New Roman"/>
              </w:rPr>
              <w:t xml:space="preserve">0 </w:t>
            </w:r>
          </w:p>
        </w:tc>
        <w:tc>
          <w:tcPr>
            <w:tcW w:w="0" w:type="auto"/>
            <w:vAlign w:val="center"/>
            <w:hideMark/>
          </w:tcPr>
          <w:p w14:paraId="7DF8085E" w14:textId="77777777" w:rsidR="001B3899" w:rsidRDefault="003D0EF4">
            <w:pPr>
              <w:rPr>
                <w:rFonts w:eastAsia="Times New Roman"/>
              </w:rPr>
            </w:pPr>
            <w:r>
              <w:rPr>
                <w:rFonts w:eastAsia="Times New Roman"/>
              </w:rPr>
              <w:t xml:space="preserve">219 </w:t>
            </w:r>
          </w:p>
        </w:tc>
        <w:tc>
          <w:tcPr>
            <w:tcW w:w="0" w:type="auto"/>
            <w:tcBorders>
              <w:right w:val="single" w:sz="6" w:space="0" w:color="auto"/>
            </w:tcBorders>
            <w:vAlign w:val="center"/>
            <w:hideMark/>
          </w:tcPr>
          <w:p w14:paraId="2F660446" w14:textId="77777777" w:rsidR="001B3899" w:rsidRDefault="003D0EF4">
            <w:pPr>
              <w:rPr>
                <w:rFonts w:eastAsia="Times New Roman"/>
              </w:rPr>
            </w:pPr>
            <w:r>
              <w:rPr>
                <w:rFonts w:eastAsia="Times New Roman"/>
              </w:rPr>
              <w:t xml:space="preserve">681 </w:t>
            </w:r>
          </w:p>
        </w:tc>
        <w:tc>
          <w:tcPr>
            <w:tcW w:w="0" w:type="auto"/>
            <w:tcBorders>
              <w:right w:val="single" w:sz="6" w:space="0" w:color="auto"/>
            </w:tcBorders>
            <w:vAlign w:val="center"/>
            <w:hideMark/>
          </w:tcPr>
          <w:p w14:paraId="77BEC13A" w14:textId="77777777" w:rsidR="001B3899" w:rsidRDefault="003D0EF4">
            <w:pPr>
              <w:rPr>
                <w:rFonts w:eastAsia="Times New Roman"/>
              </w:rPr>
            </w:pPr>
            <w:r>
              <w:rPr>
                <w:rFonts w:eastAsia="Times New Roman"/>
              </w:rPr>
              <w:t xml:space="preserve">900 </w:t>
            </w:r>
          </w:p>
        </w:tc>
        <w:tc>
          <w:tcPr>
            <w:tcW w:w="0" w:type="auto"/>
            <w:vAlign w:val="center"/>
            <w:hideMark/>
          </w:tcPr>
          <w:p w14:paraId="6C07B911" w14:textId="77777777" w:rsidR="001B3899" w:rsidRDefault="003D0EF4">
            <w:pPr>
              <w:rPr>
                <w:rFonts w:eastAsia="Times New Roman"/>
              </w:rPr>
            </w:pPr>
            <w:r>
              <w:rPr>
                <w:rFonts w:eastAsia="Times New Roman"/>
              </w:rPr>
              <w:t xml:space="preserve">0% </w:t>
            </w:r>
          </w:p>
        </w:tc>
        <w:tc>
          <w:tcPr>
            <w:tcW w:w="0" w:type="auto"/>
            <w:vAlign w:val="center"/>
            <w:hideMark/>
          </w:tcPr>
          <w:p w14:paraId="7F53A9B2"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47A220DA" w14:textId="77777777" w:rsidR="001B3899" w:rsidRDefault="003D0EF4">
            <w:pPr>
              <w:rPr>
                <w:rFonts w:eastAsia="Times New Roman"/>
              </w:rPr>
            </w:pPr>
            <w:r>
              <w:rPr>
                <w:rFonts w:eastAsia="Times New Roman"/>
              </w:rPr>
              <w:t xml:space="preserve">0% </w:t>
            </w:r>
          </w:p>
        </w:tc>
        <w:tc>
          <w:tcPr>
            <w:tcW w:w="0" w:type="auto"/>
            <w:vAlign w:val="center"/>
            <w:hideMark/>
          </w:tcPr>
          <w:p w14:paraId="31D32988" w14:textId="77777777" w:rsidR="001B3899" w:rsidRDefault="003D0EF4">
            <w:pPr>
              <w:rPr>
                <w:rFonts w:eastAsia="Times New Roman"/>
              </w:rPr>
            </w:pPr>
            <w:r>
              <w:rPr>
                <w:rFonts w:eastAsia="Times New Roman"/>
              </w:rPr>
              <w:t xml:space="preserve">0% </w:t>
            </w:r>
          </w:p>
        </w:tc>
      </w:tr>
      <w:tr w:rsidR="001B3899" w14:paraId="4EF4C69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2C1760" w14:textId="77777777" w:rsidR="001B3899" w:rsidRDefault="003D0EF4">
            <w:pPr>
              <w:rPr>
                <w:rFonts w:eastAsia="Times New Roman"/>
              </w:rPr>
            </w:pPr>
            <w:commentRangeStart w:id="72"/>
            <w:commentRangeStart w:id="73"/>
            <w:r>
              <w:rPr>
                <w:rFonts w:eastAsia="Times New Roman"/>
              </w:rPr>
              <w:t xml:space="preserve">School Bus </w:t>
            </w:r>
          </w:p>
        </w:tc>
        <w:tc>
          <w:tcPr>
            <w:tcW w:w="0" w:type="auto"/>
            <w:vAlign w:val="center"/>
            <w:hideMark/>
          </w:tcPr>
          <w:p w14:paraId="7C89C8F0" w14:textId="77777777" w:rsidR="001B3899" w:rsidRDefault="003D0EF4">
            <w:pPr>
              <w:rPr>
                <w:rFonts w:eastAsia="Times New Roman"/>
              </w:rPr>
            </w:pPr>
            <w:r>
              <w:rPr>
                <w:rFonts w:eastAsia="Times New Roman"/>
              </w:rPr>
              <w:t xml:space="preserve">30,406 </w:t>
            </w:r>
          </w:p>
        </w:tc>
        <w:tc>
          <w:tcPr>
            <w:tcW w:w="0" w:type="auto"/>
            <w:vAlign w:val="center"/>
            <w:hideMark/>
          </w:tcPr>
          <w:p w14:paraId="4CEEA42F" w14:textId="77777777" w:rsidR="001B3899" w:rsidRDefault="003D0EF4">
            <w:pPr>
              <w:rPr>
                <w:rFonts w:eastAsia="Times New Roman"/>
              </w:rPr>
            </w:pPr>
            <w:r>
              <w:rPr>
                <w:rFonts w:eastAsia="Times New Roman"/>
              </w:rPr>
              <w:t xml:space="preserve">62,931 </w:t>
            </w:r>
          </w:p>
        </w:tc>
        <w:tc>
          <w:tcPr>
            <w:tcW w:w="0" w:type="auto"/>
            <w:tcBorders>
              <w:right w:val="single" w:sz="6" w:space="0" w:color="auto"/>
            </w:tcBorders>
            <w:vAlign w:val="center"/>
            <w:hideMark/>
          </w:tcPr>
          <w:p w14:paraId="7A1D88CB" w14:textId="77777777" w:rsidR="001B3899" w:rsidRDefault="003D0EF4">
            <w:pPr>
              <w:rPr>
                <w:rFonts w:eastAsia="Times New Roman"/>
              </w:rPr>
            </w:pPr>
            <w:r>
              <w:rPr>
                <w:rFonts w:eastAsia="Times New Roman"/>
              </w:rPr>
              <w:t xml:space="preserve">475,148 </w:t>
            </w:r>
          </w:p>
        </w:tc>
        <w:tc>
          <w:tcPr>
            <w:tcW w:w="0" w:type="auto"/>
            <w:tcBorders>
              <w:right w:val="single" w:sz="6" w:space="0" w:color="auto"/>
            </w:tcBorders>
            <w:vAlign w:val="center"/>
            <w:hideMark/>
          </w:tcPr>
          <w:p w14:paraId="5A15DF43" w14:textId="77777777" w:rsidR="001B3899" w:rsidRDefault="003D0EF4">
            <w:pPr>
              <w:rPr>
                <w:rFonts w:eastAsia="Times New Roman"/>
              </w:rPr>
            </w:pPr>
            <w:r>
              <w:rPr>
                <w:rFonts w:eastAsia="Times New Roman"/>
              </w:rPr>
              <w:t xml:space="preserve">568,485 </w:t>
            </w:r>
          </w:p>
        </w:tc>
        <w:tc>
          <w:tcPr>
            <w:tcW w:w="0" w:type="auto"/>
            <w:vAlign w:val="center"/>
            <w:hideMark/>
          </w:tcPr>
          <w:p w14:paraId="1422EF93" w14:textId="77777777" w:rsidR="001B3899" w:rsidRDefault="003D0EF4">
            <w:pPr>
              <w:rPr>
                <w:rFonts w:eastAsia="Times New Roman"/>
              </w:rPr>
            </w:pPr>
            <w:r>
              <w:rPr>
                <w:rFonts w:eastAsia="Times New Roman"/>
              </w:rPr>
              <w:t xml:space="preserve">211% </w:t>
            </w:r>
          </w:p>
        </w:tc>
        <w:tc>
          <w:tcPr>
            <w:tcW w:w="0" w:type="auto"/>
            <w:vAlign w:val="center"/>
            <w:hideMark/>
          </w:tcPr>
          <w:p w14:paraId="1B4D92E7" w14:textId="77777777" w:rsidR="001B3899" w:rsidRDefault="003D0EF4">
            <w:pPr>
              <w:rPr>
                <w:rFonts w:eastAsia="Times New Roman"/>
              </w:rPr>
            </w:pPr>
            <w:r>
              <w:rPr>
                <w:rFonts w:eastAsia="Times New Roman"/>
              </w:rPr>
              <w:t xml:space="preserve">196% </w:t>
            </w:r>
          </w:p>
        </w:tc>
        <w:tc>
          <w:tcPr>
            <w:tcW w:w="0" w:type="auto"/>
            <w:tcBorders>
              <w:right w:val="single" w:sz="6" w:space="0" w:color="auto"/>
            </w:tcBorders>
            <w:vAlign w:val="center"/>
            <w:hideMark/>
          </w:tcPr>
          <w:p w14:paraId="0A0959C0" w14:textId="77777777" w:rsidR="001B3899" w:rsidRDefault="003D0EF4">
            <w:pPr>
              <w:rPr>
                <w:rFonts w:eastAsia="Times New Roman"/>
              </w:rPr>
            </w:pPr>
            <w:r>
              <w:rPr>
                <w:rFonts w:eastAsia="Times New Roman"/>
              </w:rPr>
              <w:t xml:space="preserve">114% </w:t>
            </w:r>
          </w:p>
        </w:tc>
        <w:tc>
          <w:tcPr>
            <w:tcW w:w="0" w:type="auto"/>
            <w:vAlign w:val="center"/>
            <w:hideMark/>
          </w:tcPr>
          <w:p w14:paraId="23C4C636" w14:textId="77777777" w:rsidR="001B3899" w:rsidRDefault="003D0EF4">
            <w:pPr>
              <w:rPr>
                <w:rFonts w:eastAsia="Times New Roman"/>
              </w:rPr>
            </w:pPr>
            <w:r>
              <w:rPr>
                <w:rFonts w:eastAsia="Times New Roman"/>
              </w:rPr>
              <w:t xml:space="preserve">122% </w:t>
            </w:r>
            <w:commentRangeEnd w:id="72"/>
            <w:r w:rsidR="0065382D">
              <w:rPr>
                <w:rStyle w:val="CommentReference"/>
              </w:rPr>
              <w:commentReference w:id="72"/>
            </w:r>
            <w:r w:rsidR="004040AF">
              <w:rPr>
                <w:rStyle w:val="CommentReference"/>
              </w:rPr>
              <w:commentReference w:id="73"/>
            </w:r>
          </w:p>
        </w:tc>
      </w:tr>
      <w:commentRangeEnd w:id="73"/>
      <w:tr w:rsidR="001B3899" w14:paraId="1B0B0D0A" w14:textId="77777777">
        <w:trPr>
          <w:divId w:val="114837436"/>
          <w:tblCellSpacing w:w="15" w:type="dxa"/>
        </w:trPr>
        <w:tc>
          <w:tcPr>
            <w:tcW w:w="0" w:type="auto"/>
            <w:gridSpan w:val="9"/>
            <w:tcBorders>
              <w:bottom w:val="single" w:sz="6" w:space="0" w:color="auto"/>
            </w:tcBorders>
            <w:vAlign w:val="center"/>
            <w:hideMark/>
          </w:tcPr>
          <w:p w14:paraId="1F73081D" w14:textId="77777777" w:rsidR="001B3899" w:rsidRDefault="001B3899">
            <w:pPr>
              <w:rPr>
                <w:rFonts w:eastAsia="Times New Roman"/>
              </w:rPr>
            </w:pPr>
          </w:p>
        </w:tc>
      </w:tr>
      <w:tr w:rsidR="001B3899" w14:paraId="3C3305E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1FFFD92" w14:textId="77777777" w:rsidR="001B3899" w:rsidRDefault="003D0EF4">
            <w:pPr>
              <w:rPr>
                <w:rFonts w:eastAsia="Times New Roman"/>
              </w:rPr>
            </w:pPr>
            <w:r>
              <w:rPr>
                <w:rFonts w:eastAsia="Times New Roman"/>
              </w:rPr>
              <w:t xml:space="preserve">Walk-Transit </w:t>
            </w:r>
          </w:p>
        </w:tc>
        <w:tc>
          <w:tcPr>
            <w:tcW w:w="0" w:type="auto"/>
            <w:vAlign w:val="center"/>
            <w:hideMark/>
          </w:tcPr>
          <w:p w14:paraId="24AF81B6" w14:textId="77777777" w:rsidR="001B3899" w:rsidRDefault="003D0EF4">
            <w:pPr>
              <w:rPr>
                <w:rFonts w:eastAsia="Times New Roman"/>
              </w:rPr>
            </w:pPr>
            <w:r>
              <w:rPr>
                <w:rFonts w:eastAsia="Times New Roman"/>
              </w:rPr>
              <w:t xml:space="preserve">4,933 </w:t>
            </w:r>
          </w:p>
        </w:tc>
        <w:tc>
          <w:tcPr>
            <w:tcW w:w="0" w:type="auto"/>
            <w:vAlign w:val="center"/>
            <w:hideMark/>
          </w:tcPr>
          <w:p w14:paraId="7C0FFB61" w14:textId="77777777" w:rsidR="001B3899" w:rsidRDefault="003D0EF4">
            <w:pPr>
              <w:rPr>
                <w:rFonts w:eastAsia="Times New Roman"/>
              </w:rPr>
            </w:pPr>
            <w:r>
              <w:rPr>
                <w:rFonts w:eastAsia="Times New Roman"/>
              </w:rPr>
              <w:t xml:space="preserve">2,435 </w:t>
            </w:r>
          </w:p>
        </w:tc>
        <w:tc>
          <w:tcPr>
            <w:tcW w:w="0" w:type="auto"/>
            <w:tcBorders>
              <w:right w:val="single" w:sz="6" w:space="0" w:color="auto"/>
            </w:tcBorders>
            <w:vAlign w:val="center"/>
            <w:hideMark/>
          </w:tcPr>
          <w:p w14:paraId="0C2BB765" w14:textId="77777777" w:rsidR="001B3899" w:rsidRDefault="003D0EF4">
            <w:pPr>
              <w:rPr>
                <w:rFonts w:eastAsia="Times New Roman"/>
              </w:rPr>
            </w:pPr>
            <w:r>
              <w:rPr>
                <w:rFonts w:eastAsia="Times New Roman"/>
              </w:rPr>
              <w:t xml:space="preserve">3,968 </w:t>
            </w:r>
          </w:p>
        </w:tc>
        <w:tc>
          <w:tcPr>
            <w:tcW w:w="0" w:type="auto"/>
            <w:tcBorders>
              <w:right w:val="single" w:sz="6" w:space="0" w:color="auto"/>
            </w:tcBorders>
            <w:vAlign w:val="center"/>
            <w:hideMark/>
          </w:tcPr>
          <w:p w14:paraId="04275A9D" w14:textId="77777777" w:rsidR="001B3899" w:rsidRDefault="003D0EF4">
            <w:pPr>
              <w:rPr>
                <w:rFonts w:eastAsia="Times New Roman"/>
              </w:rPr>
            </w:pPr>
            <w:r>
              <w:rPr>
                <w:rFonts w:eastAsia="Times New Roman"/>
              </w:rPr>
              <w:t xml:space="preserve">11,336 </w:t>
            </w:r>
          </w:p>
        </w:tc>
        <w:tc>
          <w:tcPr>
            <w:tcW w:w="0" w:type="auto"/>
            <w:vAlign w:val="center"/>
            <w:hideMark/>
          </w:tcPr>
          <w:p w14:paraId="74CBDFFF" w14:textId="77777777" w:rsidR="001B3899" w:rsidRDefault="003D0EF4">
            <w:pPr>
              <w:rPr>
                <w:rFonts w:eastAsia="Times New Roman"/>
              </w:rPr>
            </w:pPr>
            <w:r>
              <w:rPr>
                <w:rFonts w:eastAsia="Times New Roman"/>
              </w:rPr>
              <w:t xml:space="preserve">34% </w:t>
            </w:r>
          </w:p>
        </w:tc>
        <w:tc>
          <w:tcPr>
            <w:tcW w:w="0" w:type="auto"/>
            <w:vAlign w:val="center"/>
            <w:hideMark/>
          </w:tcPr>
          <w:p w14:paraId="4C5D24DC"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2C5BE311" w14:textId="77777777" w:rsidR="001B3899" w:rsidRDefault="003D0EF4">
            <w:pPr>
              <w:rPr>
                <w:rFonts w:eastAsia="Times New Roman"/>
              </w:rPr>
            </w:pPr>
            <w:r>
              <w:rPr>
                <w:rFonts w:eastAsia="Times New Roman"/>
              </w:rPr>
              <w:t xml:space="preserve">1% </w:t>
            </w:r>
          </w:p>
        </w:tc>
        <w:tc>
          <w:tcPr>
            <w:tcW w:w="0" w:type="auto"/>
            <w:vAlign w:val="center"/>
            <w:hideMark/>
          </w:tcPr>
          <w:p w14:paraId="5C22C02B" w14:textId="77777777" w:rsidR="001B3899" w:rsidRDefault="003D0EF4">
            <w:pPr>
              <w:rPr>
                <w:rFonts w:eastAsia="Times New Roman"/>
              </w:rPr>
            </w:pPr>
            <w:r>
              <w:rPr>
                <w:rFonts w:eastAsia="Times New Roman"/>
              </w:rPr>
              <w:t xml:space="preserve">2% </w:t>
            </w:r>
          </w:p>
        </w:tc>
      </w:tr>
      <w:tr w:rsidR="001B3899" w14:paraId="313BF96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C76C91D" w14:textId="77777777" w:rsidR="001B3899" w:rsidRDefault="003D0EF4">
            <w:pPr>
              <w:rPr>
                <w:rFonts w:eastAsia="Times New Roman"/>
              </w:rPr>
            </w:pPr>
            <w:r>
              <w:rPr>
                <w:rFonts w:eastAsia="Times New Roman"/>
              </w:rPr>
              <w:t xml:space="preserve">PNR-Transit </w:t>
            </w:r>
          </w:p>
        </w:tc>
        <w:tc>
          <w:tcPr>
            <w:tcW w:w="0" w:type="auto"/>
            <w:vAlign w:val="center"/>
            <w:hideMark/>
          </w:tcPr>
          <w:p w14:paraId="440E0E9D" w14:textId="77777777" w:rsidR="001B3899" w:rsidRDefault="003D0EF4">
            <w:pPr>
              <w:rPr>
                <w:rFonts w:eastAsia="Times New Roman"/>
              </w:rPr>
            </w:pPr>
            <w:r>
              <w:rPr>
                <w:rFonts w:eastAsia="Times New Roman"/>
              </w:rPr>
              <w:t xml:space="preserve">0 </w:t>
            </w:r>
          </w:p>
        </w:tc>
        <w:tc>
          <w:tcPr>
            <w:tcW w:w="0" w:type="auto"/>
            <w:vAlign w:val="center"/>
            <w:hideMark/>
          </w:tcPr>
          <w:p w14:paraId="6A5375E6" w14:textId="77777777" w:rsidR="001B3899" w:rsidRDefault="003D0EF4">
            <w:pPr>
              <w:rPr>
                <w:rFonts w:eastAsia="Times New Roman"/>
              </w:rPr>
            </w:pPr>
            <w:r>
              <w:rPr>
                <w:rFonts w:eastAsia="Times New Roman"/>
              </w:rPr>
              <w:t xml:space="preserve">338 </w:t>
            </w:r>
          </w:p>
        </w:tc>
        <w:tc>
          <w:tcPr>
            <w:tcW w:w="0" w:type="auto"/>
            <w:tcBorders>
              <w:right w:val="single" w:sz="6" w:space="0" w:color="auto"/>
            </w:tcBorders>
            <w:vAlign w:val="center"/>
            <w:hideMark/>
          </w:tcPr>
          <w:p w14:paraId="1EDEE2BB" w14:textId="77777777" w:rsidR="001B3899" w:rsidRDefault="003D0EF4">
            <w:pPr>
              <w:rPr>
                <w:rFonts w:eastAsia="Times New Roman"/>
              </w:rPr>
            </w:pPr>
            <w:r>
              <w:rPr>
                <w:rFonts w:eastAsia="Times New Roman"/>
              </w:rPr>
              <w:t xml:space="preserve">616 </w:t>
            </w:r>
          </w:p>
        </w:tc>
        <w:tc>
          <w:tcPr>
            <w:tcW w:w="0" w:type="auto"/>
            <w:tcBorders>
              <w:right w:val="single" w:sz="6" w:space="0" w:color="auto"/>
            </w:tcBorders>
            <w:vAlign w:val="center"/>
            <w:hideMark/>
          </w:tcPr>
          <w:p w14:paraId="67ACE22B" w14:textId="77777777" w:rsidR="001B3899" w:rsidRDefault="003D0EF4">
            <w:pPr>
              <w:rPr>
                <w:rFonts w:eastAsia="Times New Roman"/>
              </w:rPr>
            </w:pPr>
            <w:r>
              <w:rPr>
                <w:rFonts w:eastAsia="Times New Roman"/>
              </w:rPr>
              <w:t xml:space="preserve">954 </w:t>
            </w:r>
          </w:p>
        </w:tc>
        <w:tc>
          <w:tcPr>
            <w:tcW w:w="0" w:type="auto"/>
            <w:vAlign w:val="center"/>
            <w:hideMark/>
          </w:tcPr>
          <w:p w14:paraId="6E6D7B56" w14:textId="77777777" w:rsidR="001B3899" w:rsidRDefault="003D0EF4">
            <w:pPr>
              <w:rPr>
                <w:rFonts w:eastAsia="Times New Roman"/>
              </w:rPr>
            </w:pPr>
            <w:r>
              <w:rPr>
                <w:rFonts w:eastAsia="Times New Roman"/>
              </w:rPr>
              <w:t xml:space="preserve">0% </w:t>
            </w:r>
          </w:p>
        </w:tc>
        <w:tc>
          <w:tcPr>
            <w:tcW w:w="0" w:type="auto"/>
            <w:vAlign w:val="center"/>
            <w:hideMark/>
          </w:tcPr>
          <w:p w14:paraId="79218BC6"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16FC1CC0" w14:textId="77777777" w:rsidR="001B3899" w:rsidRDefault="003D0EF4">
            <w:pPr>
              <w:rPr>
                <w:rFonts w:eastAsia="Times New Roman"/>
              </w:rPr>
            </w:pPr>
            <w:r>
              <w:rPr>
                <w:rFonts w:eastAsia="Times New Roman"/>
              </w:rPr>
              <w:t xml:space="preserve">0% </w:t>
            </w:r>
          </w:p>
        </w:tc>
        <w:tc>
          <w:tcPr>
            <w:tcW w:w="0" w:type="auto"/>
            <w:vAlign w:val="center"/>
            <w:hideMark/>
          </w:tcPr>
          <w:p w14:paraId="60E7A1ED" w14:textId="77777777" w:rsidR="001B3899" w:rsidRDefault="003D0EF4">
            <w:pPr>
              <w:rPr>
                <w:rFonts w:eastAsia="Times New Roman"/>
              </w:rPr>
            </w:pPr>
            <w:r>
              <w:rPr>
                <w:rFonts w:eastAsia="Times New Roman"/>
              </w:rPr>
              <w:t xml:space="preserve">0% </w:t>
            </w:r>
          </w:p>
        </w:tc>
      </w:tr>
      <w:tr w:rsidR="001B3899" w14:paraId="3645203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4DCE639" w14:textId="77777777" w:rsidR="001B3899" w:rsidRDefault="003D0EF4">
            <w:pPr>
              <w:rPr>
                <w:rFonts w:eastAsia="Times New Roman"/>
              </w:rPr>
            </w:pPr>
            <w:r>
              <w:rPr>
                <w:rFonts w:eastAsia="Times New Roman"/>
              </w:rPr>
              <w:t xml:space="preserve">KNR-Transit </w:t>
            </w:r>
          </w:p>
        </w:tc>
        <w:tc>
          <w:tcPr>
            <w:tcW w:w="0" w:type="auto"/>
            <w:vAlign w:val="center"/>
            <w:hideMark/>
          </w:tcPr>
          <w:p w14:paraId="0978FCD1" w14:textId="77777777" w:rsidR="001B3899" w:rsidRDefault="003D0EF4">
            <w:pPr>
              <w:rPr>
                <w:rFonts w:eastAsia="Times New Roman"/>
              </w:rPr>
            </w:pPr>
            <w:r>
              <w:rPr>
                <w:rFonts w:eastAsia="Times New Roman"/>
              </w:rPr>
              <w:t xml:space="preserve">461 </w:t>
            </w:r>
          </w:p>
        </w:tc>
        <w:tc>
          <w:tcPr>
            <w:tcW w:w="0" w:type="auto"/>
            <w:vAlign w:val="center"/>
            <w:hideMark/>
          </w:tcPr>
          <w:p w14:paraId="018784D1" w14:textId="77777777" w:rsidR="001B3899" w:rsidRDefault="003D0EF4">
            <w:pPr>
              <w:rPr>
                <w:rFonts w:eastAsia="Times New Roman"/>
              </w:rPr>
            </w:pPr>
            <w:r>
              <w:rPr>
                <w:rFonts w:eastAsia="Times New Roman"/>
              </w:rPr>
              <w:t xml:space="preserve">660 </w:t>
            </w:r>
          </w:p>
        </w:tc>
        <w:tc>
          <w:tcPr>
            <w:tcW w:w="0" w:type="auto"/>
            <w:tcBorders>
              <w:right w:val="single" w:sz="6" w:space="0" w:color="auto"/>
            </w:tcBorders>
            <w:vAlign w:val="center"/>
            <w:hideMark/>
          </w:tcPr>
          <w:p w14:paraId="46FF03D1" w14:textId="77777777" w:rsidR="001B3899" w:rsidRDefault="003D0EF4">
            <w:pPr>
              <w:rPr>
                <w:rFonts w:eastAsia="Times New Roman"/>
              </w:rPr>
            </w:pPr>
            <w:r>
              <w:rPr>
                <w:rFonts w:eastAsia="Times New Roman"/>
              </w:rPr>
              <w:t xml:space="preserve">1,652 </w:t>
            </w:r>
          </w:p>
        </w:tc>
        <w:tc>
          <w:tcPr>
            <w:tcW w:w="0" w:type="auto"/>
            <w:tcBorders>
              <w:right w:val="single" w:sz="6" w:space="0" w:color="auto"/>
            </w:tcBorders>
            <w:vAlign w:val="center"/>
            <w:hideMark/>
          </w:tcPr>
          <w:p w14:paraId="4042441D" w14:textId="77777777" w:rsidR="001B3899" w:rsidRDefault="003D0EF4">
            <w:pPr>
              <w:rPr>
                <w:rFonts w:eastAsia="Times New Roman"/>
              </w:rPr>
            </w:pPr>
            <w:r>
              <w:rPr>
                <w:rFonts w:eastAsia="Times New Roman"/>
              </w:rPr>
              <w:t xml:space="preserve">2,773 </w:t>
            </w:r>
          </w:p>
        </w:tc>
        <w:tc>
          <w:tcPr>
            <w:tcW w:w="0" w:type="auto"/>
            <w:vAlign w:val="center"/>
            <w:hideMark/>
          </w:tcPr>
          <w:p w14:paraId="493BF403" w14:textId="77777777" w:rsidR="001B3899" w:rsidRDefault="003D0EF4">
            <w:pPr>
              <w:rPr>
                <w:rFonts w:eastAsia="Times New Roman"/>
              </w:rPr>
            </w:pPr>
            <w:r>
              <w:rPr>
                <w:rFonts w:eastAsia="Times New Roman"/>
              </w:rPr>
              <w:t xml:space="preserve">3% </w:t>
            </w:r>
          </w:p>
        </w:tc>
        <w:tc>
          <w:tcPr>
            <w:tcW w:w="0" w:type="auto"/>
            <w:vAlign w:val="center"/>
            <w:hideMark/>
          </w:tcPr>
          <w:p w14:paraId="1C0CEB03"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36A0965A" w14:textId="77777777" w:rsidR="001B3899" w:rsidRDefault="003D0EF4">
            <w:pPr>
              <w:rPr>
                <w:rFonts w:eastAsia="Times New Roman"/>
              </w:rPr>
            </w:pPr>
            <w:r>
              <w:rPr>
                <w:rFonts w:eastAsia="Times New Roman"/>
              </w:rPr>
              <w:t xml:space="preserve">0% </w:t>
            </w:r>
          </w:p>
        </w:tc>
        <w:tc>
          <w:tcPr>
            <w:tcW w:w="0" w:type="auto"/>
            <w:vAlign w:val="center"/>
            <w:hideMark/>
          </w:tcPr>
          <w:p w14:paraId="49B4C061" w14:textId="77777777" w:rsidR="001B3899" w:rsidRDefault="003D0EF4">
            <w:pPr>
              <w:rPr>
                <w:rFonts w:eastAsia="Times New Roman"/>
              </w:rPr>
            </w:pPr>
            <w:r>
              <w:rPr>
                <w:rFonts w:eastAsia="Times New Roman"/>
              </w:rPr>
              <w:t xml:space="preserve">1% </w:t>
            </w:r>
          </w:p>
        </w:tc>
      </w:tr>
      <w:tr w:rsidR="001B3899" w14:paraId="0D8B73C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4F24CDB" w14:textId="77777777" w:rsidR="001B3899" w:rsidRDefault="003D0EF4">
            <w:pPr>
              <w:rPr>
                <w:rFonts w:eastAsia="Times New Roman"/>
              </w:rPr>
            </w:pPr>
            <w:r>
              <w:rPr>
                <w:rFonts w:eastAsia="Times New Roman"/>
              </w:rPr>
              <w:t xml:space="preserve">Premium Transit </w:t>
            </w:r>
          </w:p>
        </w:tc>
        <w:tc>
          <w:tcPr>
            <w:tcW w:w="0" w:type="auto"/>
            <w:vAlign w:val="center"/>
            <w:hideMark/>
          </w:tcPr>
          <w:p w14:paraId="2E7B23BC" w14:textId="77777777" w:rsidR="001B3899" w:rsidRDefault="003D0EF4">
            <w:pPr>
              <w:rPr>
                <w:rFonts w:eastAsia="Times New Roman"/>
              </w:rPr>
            </w:pPr>
            <w:r>
              <w:rPr>
                <w:rFonts w:eastAsia="Times New Roman"/>
              </w:rPr>
              <w:t xml:space="preserve">333 </w:t>
            </w:r>
          </w:p>
        </w:tc>
        <w:tc>
          <w:tcPr>
            <w:tcW w:w="0" w:type="auto"/>
            <w:vAlign w:val="center"/>
            <w:hideMark/>
          </w:tcPr>
          <w:p w14:paraId="4516A349" w14:textId="77777777" w:rsidR="001B3899" w:rsidRDefault="003D0EF4">
            <w:pPr>
              <w:rPr>
                <w:rFonts w:eastAsia="Times New Roman"/>
              </w:rPr>
            </w:pPr>
            <w:r>
              <w:rPr>
                <w:rFonts w:eastAsia="Times New Roman"/>
              </w:rPr>
              <w:t xml:space="preserve">733 </w:t>
            </w:r>
          </w:p>
        </w:tc>
        <w:tc>
          <w:tcPr>
            <w:tcW w:w="0" w:type="auto"/>
            <w:tcBorders>
              <w:right w:val="single" w:sz="6" w:space="0" w:color="auto"/>
            </w:tcBorders>
            <w:vAlign w:val="center"/>
            <w:hideMark/>
          </w:tcPr>
          <w:p w14:paraId="10830602" w14:textId="77777777" w:rsidR="001B3899" w:rsidRDefault="003D0EF4">
            <w:pPr>
              <w:rPr>
                <w:rFonts w:eastAsia="Times New Roman"/>
              </w:rPr>
            </w:pPr>
            <w:r>
              <w:rPr>
                <w:rFonts w:eastAsia="Times New Roman"/>
              </w:rPr>
              <w:t xml:space="preserve">1,708 </w:t>
            </w:r>
          </w:p>
        </w:tc>
        <w:tc>
          <w:tcPr>
            <w:tcW w:w="0" w:type="auto"/>
            <w:tcBorders>
              <w:right w:val="single" w:sz="6" w:space="0" w:color="auto"/>
            </w:tcBorders>
            <w:vAlign w:val="center"/>
            <w:hideMark/>
          </w:tcPr>
          <w:p w14:paraId="0D8A3014" w14:textId="77777777" w:rsidR="001B3899" w:rsidRDefault="003D0EF4">
            <w:pPr>
              <w:rPr>
                <w:rFonts w:eastAsia="Times New Roman"/>
              </w:rPr>
            </w:pPr>
            <w:r>
              <w:rPr>
                <w:rFonts w:eastAsia="Times New Roman"/>
              </w:rPr>
              <w:t xml:space="preserve">2,774 </w:t>
            </w:r>
          </w:p>
        </w:tc>
        <w:tc>
          <w:tcPr>
            <w:tcW w:w="0" w:type="auto"/>
            <w:vAlign w:val="center"/>
            <w:hideMark/>
          </w:tcPr>
          <w:p w14:paraId="09632F55" w14:textId="77777777" w:rsidR="001B3899" w:rsidRDefault="003D0EF4">
            <w:pPr>
              <w:rPr>
                <w:rFonts w:eastAsia="Times New Roman"/>
              </w:rPr>
            </w:pPr>
            <w:r>
              <w:rPr>
                <w:rFonts w:eastAsia="Times New Roman"/>
              </w:rPr>
              <w:t xml:space="preserve">2% </w:t>
            </w:r>
          </w:p>
        </w:tc>
        <w:tc>
          <w:tcPr>
            <w:tcW w:w="0" w:type="auto"/>
            <w:vAlign w:val="center"/>
            <w:hideMark/>
          </w:tcPr>
          <w:p w14:paraId="3D1B8EF8"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654897AF" w14:textId="77777777" w:rsidR="001B3899" w:rsidRDefault="003D0EF4">
            <w:pPr>
              <w:rPr>
                <w:rFonts w:eastAsia="Times New Roman"/>
              </w:rPr>
            </w:pPr>
            <w:r>
              <w:rPr>
                <w:rFonts w:eastAsia="Times New Roman"/>
              </w:rPr>
              <w:t xml:space="preserve">0% </w:t>
            </w:r>
          </w:p>
        </w:tc>
        <w:tc>
          <w:tcPr>
            <w:tcW w:w="0" w:type="auto"/>
            <w:vAlign w:val="center"/>
            <w:hideMark/>
          </w:tcPr>
          <w:p w14:paraId="2CEFFB61" w14:textId="77777777" w:rsidR="001B3899" w:rsidRDefault="003D0EF4">
            <w:pPr>
              <w:rPr>
                <w:rFonts w:eastAsia="Times New Roman"/>
              </w:rPr>
            </w:pPr>
            <w:r>
              <w:rPr>
                <w:rFonts w:eastAsia="Times New Roman"/>
              </w:rPr>
              <w:t xml:space="preserve">1% </w:t>
            </w:r>
          </w:p>
        </w:tc>
      </w:tr>
      <w:tr w:rsidR="001B3899" w14:paraId="5D0FE6BF" w14:textId="77777777">
        <w:trPr>
          <w:divId w:val="114837436"/>
          <w:tblCellSpacing w:w="15" w:type="dxa"/>
        </w:trPr>
        <w:tc>
          <w:tcPr>
            <w:tcW w:w="0" w:type="auto"/>
            <w:gridSpan w:val="9"/>
            <w:tcBorders>
              <w:bottom w:val="single" w:sz="6" w:space="0" w:color="auto"/>
            </w:tcBorders>
            <w:vAlign w:val="center"/>
            <w:hideMark/>
          </w:tcPr>
          <w:p w14:paraId="39E68F30" w14:textId="77777777" w:rsidR="001B3899" w:rsidRDefault="001B3899">
            <w:pPr>
              <w:rPr>
                <w:rFonts w:eastAsia="Times New Roman"/>
              </w:rPr>
            </w:pPr>
          </w:p>
        </w:tc>
      </w:tr>
      <w:tr w:rsidR="001B3899" w14:paraId="32CCC07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6142413" w14:textId="77777777" w:rsidR="001B3899" w:rsidRDefault="003D0EF4">
            <w:pPr>
              <w:rPr>
                <w:rFonts w:eastAsia="Times New Roman"/>
              </w:rPr>
            </w:pPr>
            <w:commentRangeStart w:id="74"/>
            <w:commentRangeStart w:id="75"/>
            <w:r>
              <w:rPr>
                <w:rFonts w:eastAsia="Times New Roman"/>
              </w:rPr>
              <w:t xml:space="preserve">Total </w:t>
            </w:r>
          </w:p>
        </w:tc>
        <w:tc>
          <w:tcPr>
            <w:tcW w:w="0" w:type="auto"/>
            <w:vAlign w:val="center"/>
            <w:hideMark/>
          </w:tcPr>
          <w:p w14:paraId="0DB8BBF5" w14:textId="77777777" w:rsidR="001B3899" w:rsidRDefault="003D0EF4">
            <w:pPr>
              <w:rPr>
                <w:rFonts w:eastAsia="Times New Roman"/>
              </w:rPr>
            </w:pPr>
            <w:r>
              <w:rPr>
                <w:rFonts w:eastAsia="Times New Roman"/>
              </w:rPr>
              <w:t xml:space="preserve">14,418 </w:t>
            </w:r>
          </w:p>
        </w:tc>
        <w:tc>
          <w:tcPr>
            <w:tcW w:w="0" w:type="auto"/>
            <w:vAlign w:val="center"/>
            <w:hideMark/>
          </w:tcPr>
          <w:p w14:paraId="030F4B52" w14:textId="77777777" w:rsidR="001B3899" w:rsidRDefault="003D0EF4">
            <w:pPr>
              <w:rPr>
                <w:rFonts w:eastAsia="Times New Roman"/>
              </w:rPr>
            </w:pPr>
            <w:r>
              <w:rPr>
                <w:rFonts w:eastAsia="Times New Roman"/>
              </w:rPr>
              <w:t xml:space="preserve">32,040 </w:t>
            </w:r>
          </w:p>
        </w:tc>
        <w:tc>
          <w:tcPr>
            <w:tcW w:w="0" w:type="auto"/>
            <w:tcBorders>
              <w:right w:val="single" w:sz="6" w:space="0" w:color="auto"/>
            </w:tcBorders>
            <w:vAlign w:val="center"/>
            <w:hideMark/>
          </w:tcPr>
          <w:p w14:paraId="7CC94DCB" w14:textId="77777777" w:rsidR="001B3899" w:rsidRDefault="003D0EF4">
            <w:pPr>
              <w:rPr>
                <w:rFonts w:eastAsia="Times New Roman"/>
              </w:rPr>
            </w:pPr>
            <w:r>
              <w:rPr>
                <w:rFonts w:eastAsia="Times New Roman"/>
              </w:rPr>
              <w:t xml:space="preserve">418,214 </w:t>
            </w:r>
          </w:p>
        </w:tc>
        <w:tc>
          <w:tcPr>
            <w:tcW w:w="0" w:type="auto"/>
            <w:tcBorders>
              <w:right w:val="single" w:sz="6" w:space="0" w:color="auto"/>
            </w:tcBorders>
            <w:vAlign w:val="center"/>
            <w:hideMark/>
          </w:tcPr>
          <w:p w14:paraId="51BA701D" w14:textId="77777777" w:rsidR="001B3899" w:rsidRDefault="003D0EF4">
            <w:pPr>
              <w:rPr>
                <w:rFonts w:eastAsia="Times New Roman"/>
              </w:rPr>
            </w:pPr>
            <w:r>
              <w:rPr>
                <w:rFonts w:eastAsia="Times New Roman"/>
              </w:rPr>
              <w:t xml:space="preserve">464,672 </w:t>
            </w:r>
          </w:p>
        </w:tc>
        <w:tc>
          <w:tcPr>
            <w:tcW w:w="0" w:type="auto"/>
            <w:vAlign w:val="center"/>
            <w:hideMark/>
          </w:tcPr>
          <w:p w14:paraId="786BF3C1" w14:textId="77777777" w:rsidR="001B3899" w:rsidRDefault="003D0EF4">
            <w:pPr>
              <w:rPr>
                <w:rFonts w:eastAsia="Times New Roman"/>
              </w:rPr>
            </w:pPr>
            <w:r>
              <w:rPr>
                <w:rFonts w:eastAsia="Times New Roman"/>
              </w:rPr>
              <w:t xml:space="preserve">100% </w:t>
            </w:r>
          </w:p>
        </w:tc>
        <w:tc>
          <w:tcPr>
            <w:tcW w:w="0" w:type="auto"/>
            <w:vAlign w:val="center"/>
            <w:hideMark/>
          </w:tcPr>
          <w:p w14:paraId="6073308B"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3E1A2108" w14:textId="77777777" w:rsidR="001B3899" w:rsidRDefault="003D0EF4">
            <w:pPr>
              <w:rPr>
                <w:rFonts w:eastAsia="Times New Roman"/>
              </w:rPr>
            </w:pPr>
            <w:r>
              <w:rPr>
                <w:rFonts w:eastAsia="Times New Roman"/>
              </w:rPr>
              <w:t xml:space="preserve">100% </w:t>
            </w:r>
          </w:p>
        </w:tc>
        <w:tc>
          <w:tcPr>
            <w:tcW w:w="0" w:type="auto"/>
            <w:vAlign w:val="center"/>
            <w:hideMark/>
          </w:tcPr>
          <w:p w14:paraId="0B721643" w14:textId="77777777" w:rsidR="001B3899" w:rsidRDefault="003D0EF4">
            <w:pPr>
              <w:rPr>
                <w:rFonts w:eastAsia="Times New Roman"/>
              </w:rPr>
            </w:pPr>
            <w:r>
              <w:rPr>
                <w:rFonts w:eastAsia="Times New Roman"/>
              </w:rPr>
              <w:t xml:space="preserve">100% </w:t>
            </w:r>
            <w:commentRangeEnd w:id="74"/>
            <w:r w:rsidR="002B1ABB">
              <w:rPr>
                <w:rStyle w:val="CommentReference"/>
              </w:rPr>
              <w:commentReference w:id="74"/>
            </w:r>
            <w:r w:rsidR="004040AF">
              <w:rPr>
                <w:rStyle w:val="CommentReference"/>
              </w:rPr>
              <w:commentReference w:id="75"/>
            </w:r>
          </w:p>
        </w:tc>
      </w:tr>
      <w:commentRangeEnd w:id="75"/>
    </w:tbl>
    <w:p w14:paraId="74004A94"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20"/>
        <w:gridCol w:w="967"/>
        <w:gridCol w:w="1035"/>
        <w:gridCol w:w="1035"/>
        <w:gridCol w:w="620"/>
        <w:gridCol w:w="967"/>
        <w:gridCol w:w="967"/>
        <w:gridCol w:w="1071"/>
      </w:tblGrid>
      <w:tr w:rsidR="001B3899" w14:paraId="2CA69B55" w14:textId="77777777">
        <w:trPr>
          <w:divId w:val="114837436"/>
          <w:tblHeader/>
          <w:tblCellSpacing w:w="15" w:type="dxa"/>
        </w:trPr>
        <w:tc>
          <w:tcPr>
            <w:tcW w:w="0" w:type="auto"/>
            <w:gridSpan w:val="9"/>
            <w:tcBorders>
              <w:top w:val="nil"/>
              <w:left w:val="nil"/>
              <w:bottom w:val="nil"/>
              <w:right w:val="nil"/>
            </w:tcBorders>
            <w:vAlign w:val="center"/>
            <w:hideMark/>
          </w:tcPr>
          <w:p w14:paraId="4A39F631" w14:textId="77777777" w:rsidR="001B3899" w:rsidRDefault="003D0EF4">
            <w:pPr>
              <w:jc w:val="center"/>
              <w:rPr>
                <w:rFonts w:eastAsia="Times New Roman"/>
              </w:rPr>
            </w:pPr>
            <w:r>
              <w:rPr>
                <w:rFonts w:eastAsia="Times New Roman"/>
              </w:rPr>
              <w:t xml:space="preserve">Table 3-15g. Tour Mode Choice - Observed Mode Shares Individual Non-Mandatory Tours </w:t>
            </w:r>
          </w:p>
        </w:tc>
      </w:tr>
      <w:tr w:rsidR="001B3899" w14:paraId="785D60F7" w14:textId="77777777">
        <w:trPr>
          <w:divId w:val="114837436"/>
          <w:tblHeader/>
          <w:tblCellSpacing w:w="15" w:type="dxa"/>
        </w:trPr>
        <w:tc>
          <w:tcPr>
            <w:tcW w:w="0" w:type="auto"/>
            <w:vAlign w:val="center"/>
            <w:hideMark/>
          </w:tcPr>
          <w:p w14:paraId="0EA1C414"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6EEBEF95"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6C53096F"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489DCD27"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68D4254F"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2DA8473B"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BC15BC1"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33E9D33B"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2C59494A" w14:textId="77777777" w:rsidR="001B3899" w:rsidRDefault="003D0EF4">
            <w:pPr>
              <w:rPr>
                <w:rFonts w:eastAsia="Times New Roman"/>
                <w:b/>
                <w:bCs/>
              </w:rPr>
            </w:pPr>
            <w:r>
              <w:rPr>
                <w:rFonts w:eastAsia="Times New Roman"/>
                <w:b/>
                <w:bCs/>
              </w:rPr>
              <w:t xml:space="preserve">Total </w:t>
            </w:r>
          </w:p>
        </w:tc>
      </w:tr>
      <w:tr w:rsidR="001B3899" w14:paraId="76F5FC7C" w14:textId="77777777">
        <w:trPr>
          <w:divId w:val="114837436"/>
          <w:tblCellSpacing w:w="15" w:type="dxa"/>
        </w:trPr>
        <w:tc>
          <w:tcPr>
            <w:tcW w:w="0" w:type="auto"/>
            <w:gridSpan w:val="9"/>
            <w:tcBorders>
              <w:bottom w:val="single" w:sz="6" w:space="0" w:color="auto"/>
            </w:tcBorders>
            <w:vAlign w:val="center"/>
            <w:hideMark/>
          </w:tcPr>
          <w:p w14:paraId="315DCFB4" w14:textId="77777777" w:rsidR="001B3899" w:rsidRDefault="001B3899">
            <w:pPr>
              <w:rPr>
                <w:rFonts w:eastAsia="Times New Roman"/>
                <w:b/>
                <w:bCs/>
              </w:rPr>
            </w:pPr>
          </w:p>
        </w:tc>
      </w:tr>
      <w:tr w:rsidR="001B3899" w14:paraId="03FA5AE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5E427EB" w14:textId="77777777" w:rsidR="001B3899" w:rsidRDefault="003D0EF4">
            <w:pPr>
              <w:rPr>
                <w:rFonts w:eastAsia="Times New Roman"/>
              </w:rPr>
            </w:pPr>
            <w:r>
              <w:rPr>
                <w:rFonts w:eastAsia="Times New Roman"/>
              </w:rPr>
              <w:t xml:space="preserve">Drive Alone </w:t>
            </w:r>
          </w:p>
        </w:tc>
        <w:tc>
          <w:tcPr>
            <w:tcW w:w="0" w:type="auto"/>
            <w:vAlign w:val="center"/>
            <w:hideMark/>
          </w:tcPr>
          <w:p w14:paraId="2CDC3A6A" w14:textId="77777777" w:rsidR="001B3899" w:rsidRDefault="003D0EF4">
            <w:pPr>
              <w:rPr>
                <w:rFonts w:eastAsia="Times New Roman"/>
              </w:rPr>
            </w:pPr>
            <w:r>
              <w:rPr>
                <w:rFonts w:eastAsia="Times New Roman"/>
              </w:rPr>
              <w:t xml:space="preserve">0 </w:t>
            </w:r>
          </w:p>
        </w:tc>
        <w:tc>
          <w:tcPr>
            <w:tcW w:w="0" w:type="auto"/>
            <w:vAlign w:val="center"/>
            <w:hideMark/>
          </w:tcPr>
          <w:p w14:paraId="17B9B865" w14:textId="77777777" w:rsidR="001B3899" w:rsidRDefault="003D0EF4">
            <w:pPr>
              <w:rPr>
                <w:rFonts w:eastAsia="Times New Roman"/>
              </w:rPr>
            </w:pPr>
            <w:r>
              <w:rPr>
                <w:rFonts w:eastAsia="Times New Roman"/>
              </w:rPr>
              <w:t xml:space="preserve">32,107 </w:t>
            </w:r>
          </w:p>
        </w:tc>
        <w:tc>
          <w:tcPr>
            <w:tcW w:w="0" w:type="auto"/>
            <w:tcBorders>
              <w:right w:val="single" w:sz="6" w:space="0" w:color="auto"/>
            </w:tcBorders>
            <w:vAlign w:val="center"/>
            <w:hideMark/>
          </w:tcPr>
          <w:p w14:paraId="4AE3C3E5" w14:textId="77777777" w:rsidR="001B3899" w:rsidRDefault="003D0EF4">
            <w:pPr>
              <w:rPr>
                <w:rFonts w:eastAsia="Times New Roman"/>
              </w:rPr>
            </w:pPr>
            <w:r>
              <w:rPr>
                <w:rFonts w:eastAsia="Times New Roman"/>
              </w:rPr>
              <w:t xml:space="preserve">924,059 </w:t>
            </w:r>
          </w:p>
        </w:tc>
        <w:tc>
          <w:tcPr>
            <w:tcW w:w="0" w:type="auto"/>
            <w:tcBorders>
              <w:right w:val="single" w:sz="6" w:space="0" w:color="auto"/>
            </w:tcBorders>
            <w:vAlign w:val="center"/>
            <w:hideMark/>
          </w:tcPr>
          <w:p w14:paraId="1EDF13CA" w14:textId="77777777" w:rsidR="001B3899" w:rsidRDefault="003D0EF4">
            <w:pPr>
              <w:rPr>
                <w:rFonts w:eastAsia="Times New Roman"/>
              </w:rPr>
            </w:pPr>
            <w:r>
              <w:rPr>
                <w:rFonts w:eastAsia="Times New Roman"/>
              </w:rPr>
              <w:t xml:space="preserve">956,166 </w:t>
            </w:r>
          </w:p>
        </w:tc>
        <w:tc>
          <w:tcPr>
            <w:tcW w:w="0" w:type="auto"/>
            <w:vAlign w:val="center"/>
            <w:hideMark/>
          </w:tcPr>
          <w:p w14:paraId="6F06FFED" w14:textId="77777777" w:rsidR="001B3899" w:rsidRDefault="003D0EF4">
            <w:pPr>
              <w:rPr>
                <w:rFonts w:eastAsia="Times New Roman"/>
              </w:rPr>
            </w:pPr>
            <w:r>
              <w:rPr>
                <w:rFonts w:eastAsia="Times New Roman"/>
              </w:rPr>
              <w:t xml:space="preserve">0% </w:t>
            </w:r>
          </w:p>
        </w:tc>
        <w:tc>
          <w:tcPr>
            <w:tcW w:w="0" w:type="auto"/>
            <w:vAlign w:val="center"/>
            <w:hideMark/>
          </w:tcPr>
          <w:p w14:paraId="7A95153D" w14:textId="77777777" w:rsidR="001B3899" w:rsidRDefault="003D0EF4">
            <w:pPr>
              <w:rPr>
                <w:rFonts w:eastAsia="Times New Roman"/>
              </w:rPr>
            </w:pPr>
            <w:r>
              <w:rPr>
                <w:rFonts w:eastAsia="Times New Roman"/>
              </w:rPr>
              <w:t xml:space="preserve">32% </w:t>
            </w:r>
          </w:p>
        </w:tc>
        <w:tc>
          <w:tcPr>
            <w:tcW w:w="0" w:type="auto"/>
            <w:tcBorders>
              <w:right w:val="single" w:sz="6" w:space="0" w:color="auto"/>
            </w:tcBorders>
            <w:vAlign w:val="center"/>
            <w:hideMark/>
          </w:tcPr>
          <w:p w14:paraId="445CC5F6" w14:textId="77777777" w:rsidR="001B3899" w:rsidRDefault="003D0EF4">
            <w:pPr>
              <w:rPr>
                <w:rFonts w:eastAsia="Times New Roman"/>
              </w:rPr>
            </w:pPr>
            <w:r>
              <w:rPr>
                <w:rFonts w:eastAsia="Times New Roman"/>
              </w:rPr>
              <w:t xml:space="preserve">46% </w:t>
            </w:r>
          </w:p>
        </w:tc>
        <w:tc>
          <w:tcPr>
            <w:tcW w:w="0" w:type="auto"/>
            <w:vAlign w:val="center"/>
            <w:hideMark/>
          </w:tcPr>
          <w:p w14:paraId="36235180" w14:textId="77777777" w:rsidR="001B3899" w:rsidRDefault="003D0EF4">
            <w:pPr>
              <w:rPr>
                <w:rFonts w:eastAsia="Times New Roman"/>
              </w:rPr>
            </w:pPr>
            <w:r>
              <w:rPr>
                <w:rFonts w:eastAsia="Times New Roman"/>
              </w:rPr>
              <w:t xml:space="preserve">44% </w:t>
            </w:r>
          </w:p>
        </w:tc>
      </w:tr>
      <w:tr w:rsidR="001B3899" w14:paraId="14866D0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67DA9EE" w14:textId="6AD9E033" w:rsidR="001B3899" w:rsidRDefault="003D0EF4">
            <w:pPr>
              <w:rPr>
                <w:rFonts w:eastAsia="Times New Roman"/>
              </w:rPr>
            </w:pPr>
            <w:r>
              <w:rPr>
                <w:rFonts w:eastAsia="Times New Roman"/>
              </w:rPr>
              <w:t>Shared</w:t>
            </w:r>
            <w:ins w:id="76" w:author="Kyeil Kim" w:date="2019-04-25T10:25:00Z">
              <w:r w:rsidR="00581AE5">
                <w:rPr>
                  <w:rFonts w:eastAsia="Times New Roman"/>
                </w:rPr>
                <w:t xml:space="preserve"> </w:t>
              </w:r>
            </w:ins>
            <w:r>
              <w:rPr>
                <w:rFonts w:eastAsia="Times New Roman"/>
              </w:rPr>
              <w:t xml:space="preserve">2 </w:t>
            </w:r>
          </w:p>
        </w:tc>
        <w:tc>
          <w:tcPr>
            <w:tcW w:w="0" w:type="auto"/>
            <w:vAlign w:val="center"/>
            <w:hideMark/>
          </w:tcPr>
          <w:p w14:paraId="0DECE5C8" w14:textId="77777777" w:rsidR="001B3899" w:rsidRDefault="003D0EF4">
            <w:pPr>
              <w:rPr>
                <w:rFonts w:eastAsia="Times New Roman"/>
              </w:rPr>
            </w:pPr>
            <w:r>
              <w:rPr>
                <w:rFonts w:eastAsia="Times New Roman"/>
              </w:rPr>
              <w:t xml:space="preserve">16,607 </w:t>
            </w:r>
          </w:p>
        </w:tc>
        <w:tc>
          <w:tcPr>
            <w:tcW w:w="0" w:type="auto"/>
            <w:vAlign w:val="center"/>
            <w:hideMark/>
          </w:tcPr>
          <w:p w14:paraId="5437E6B9" w14:textId="77777777" w:rsidR="001B3899" w:rsidRDefault="003D0EF4">
            <w:pPr>
              <w:rPr>
                <w:rFonts w:eastAsia="Times New Roman"/>
              </w:rPr>
            </w:pPr>
            <w:r>
              <w:rPr>
                <w:rFonts w:eastAsia="Times New Roman"/>
              </w:rPr>
              <w:t xml:space="preserve">36,565 </w:t>
            </w:r>
          </w:p>
        </w:tc>
        <w:tc>
          <w:tcPr>
            <w:tcW w:w="0" w:type="auto"/>
            <w:tcBorders>
              <w:right w:val="single" w:sz="6" w:space="0" w:color="auto"/>
            </w:tcBorders>
            <w:vAlign w:val="center"/>
            <w:hideMark/>
          </w:tcPr>
          <w:p w14:paraId="7F9B2277" w14:textId="77777777" w:rsidR="001B3899" w:rsidRDefault="003D0EF4">
            <w:pPr>
              <w:rPr>
                <w:rFonts w:eastAsia="Times New Roman"/>
              </w:rPr>
            </w:pPr>
            <w:r>
              <w:rPr>
                <w:rFonts w:eastAsia="Times New Roman"/>
              </w:rPr>
              <w:t xml:space="preserve">534,311 </w:t>
            </w:r>
          </w:p>
        </w:tc>
        <w:tc>
          <w:tcPr>
            <w:tcW w:w="0" w:type="auto"/>
            <w:tcBorders>
              <w:right w:val="single" w:sz="6" w:space="0" w:color="auto"/>
            </w:tcBorders>
            <w:vAlign w:val="center"/>
            <w:hideMark/>
          </w:tcPr>
          <w:p w14:paraId="7D863892" w14:textId="77777777" w:rsidR="001B3899" w:rsidRDefault="003D0EF4">
            <w:pPr>
              <w:rPr>
                <w:rFonts w:eastAsia="Times New Roman"/>
              </w:rPr>
            </w:pPr>
            <w:r>
              <w:rPr>
                <w:rFonts w:eastAsia="Times New Roman"/>
              </w:rPr>
              <w:t xml:space="preserve">587,483 </w:t>
            </w:r>
          </w:p>
        </w:tc>
        <w:tc>
          <w:tcPr>
            <w:tcW w:w="0" w:type="auto"/>
            <w:vAlign w:val="center"/>
            <w:hideMark/>
          </w:tcPr>
          <w:p w14:paraId="2135374C" w14:textId="77777777" w:rsidR="001B3899" w:rsidRDefault="003D0EF4">
            <w:pPr>
              <w:rPr>
                <w:rFonts w:eastAsia="Times New Roman"/>
              </w:rPr>
            </w:pPr>
            <w:r>
              <w:rPr>
                <w:rFonts w:eastAsia="Times New Roman"/>
              </w:rPr>
              <w:t xml:space="preserve">29% </w:t>
            </w:r>
          </w:p>
        </w:tc>
        <w:tc>
          <w:tcPr>
            <w:tcW w:w="0" w:type="auto"/>
            <w:vAlign w:val="center"/>
            <w:hideMark/>
          </w:tcPr>
          <w:p w14:paraId="119714A3" w14:textId="77777777" w:rsidR="001B3899" w:rsidRDefault="003D0EF4">
            <w:pPr>
              <w:rPr>
                <w:rFonts w:eastAsia="Times New Roman"/>
              </w:rPr>
            </w:pPr>
            <w:r>
              <w:rPr>
                <w:rFonts w:eastAsia="Times New Roman"/>
              </w:rPr>
              <w:t xml:space="preserve">37% </w:t>
            </w:r>
          </w:p>
        </w:tc>
        <w:tc>
          <w:tcPr>
            <w:tcW w:w="0" w:type="auto"/>
            <w:tcBorders>
              <w:right w:val="single" w:sz="6" w:space="0" w:color="auto"/>
            </w:tcBorders>
            <w:vAlign w:val="center"/>
            <w:hideMark/>
          </w:tcPr>
          <w:p w14:paraId="6BFF6344" w14:textId="77777777" w:rsidR="001B3899" w:rsidRDefault="003D0EF4">
            <w:pPr>
              <w:rPr>
                <w:rFonts w:eastAsia="Times New Roman"/>
              </w:rPr>
            </w:pPr>
            <w:r>
              <w:rPr>
                <w:rFonts w:eastAsia="Times New Roman"/>
              </w:rPr>
              <w:t xml:space="preserve">27% </w:t>
            </w:r>
          </w:p>
        </w:tc>
        <w:tc>
          <w:tcPr>
            <w:tcW w:w="0" w:type="auto"/>
            <w:vAlign w:val="center"/>
            <w:hideMark/>
          </w:tcPr>
          <w:p w14:paraId="3F900E6E" w14:textId="77777777" w:rsidR="001B3899" w:rsidRDefault="003D0EF4">
            <w:pPr>
              <w:rPr>
                <w:rFonts w:eastAsia="Times New Roman"/>
              </w:rPr>
            </w:pPr>
            <w:r>
              <w:rPr>
                <w:rFonts w:eastAsia="Times New Roman"/>
              </w:rPr>
              <w:t xml:space="preserve">27% </w:t>
            </w:r>
          </w:p>
        </w:tc>
      </w:tr>
      <w:tr w:rsidR="001B3899" w14:paraId="20A07D6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4106714" w14:textId="437AF093" w:rsidR="001B3899" w:rsidRDefault="003D0EF4">
            <w:pPr>
              <w:rPr>
                <w:rFonts w:eastAsia="Times New Roman"/>
              </w:rPr>
            </w:pPr>
            <w:r>
              <w:rPr>
                <w:rFonts w:eastAsia="Times New Roman"/>
              </w:rPr>
              <w:t>Shared</w:t>
            </w:r>
            <w:ins w:id="77" w:author="Kyeil Kim" w:date="2019-04-25T10:25:00Z">
              <w:r w:rsidR="00581AE5">
                <w:rPr>
                  <w:rFonts w:eastAsia="Times New Roman"/>
                </w:rPr>
                <w:t xml:space="preserve"> </w:t>
              </w:r>
            </w:ins>
            <w:r>
              <w:rPr>
                <w:rFonts w:eastAsia="Times New Roman"/>
              </w:rPr>
              <w:t xml:space="preserve">3+ </w:t>
            </w:r>
          </w:p>
        </w:tc>
        <w:tc>
          <w:tcPr>
            <w:tcW w:w="0" w:type="auto"/>
            <w:vAlign w:val="center"/>
            <w:hideMark/>
          </w:tcPr>
          <w:p w14:paraId="044F2816" w14:textId="77777777" w:rsidR="001B3899" w:rsidRDefault="003D0EF4">
            <w:pPr>
              <w:rPr>
                <w:rFonts w:eastAsia="Times New Roman"/>
              </w:rPr>
            </w:pPr>
            <w:r>
              <w:rPr>
                <w:rFonts w:eastAsia="Times New Roman"/>
              </w:rPr>
              <w:t xml:space="preserve">5,430 </w:t>
            </w:r>
          </w:p>
        </w:tc>
        <w:tc>
          <w:tcPr>
            <w:tcW w:w="0" w:type="auto"/>
            <w:vAlign w:val="center"/>
            <w:hideMark/>
          </w:tcPr>
          <w:p w14:paraId="6BC181D9" w14:textId="77777777" w:rsidR="001B3899" w:rsidRDefault="003D0EF4">
            <w:pPr>
              <w:rPr>
                <w:rFonts w:eastAsia="Times New Roman"/>
              </w:rPr>
            </w:pPr>
            <w:r>
              <w:rPr>
                <w:rFonts w:eastAsia="Times New Roman"/>
              </w:rPr>
              <w:t xml:space="preserve">20,547 </w:t>
            </w:r>
          </w:p>
        </w:tc>
        <w:tc>
          <w:tcPr>
            <w:tcW w:w="0" w:type="auto"/>
            <w:tcBorders>
              <w:right w:val="single" w:sz="6" w:space="0" w:color="auto"/>
            </w:tcBorders>
            <w:vAlign w:val="center"/>
            <w:hideMark/>
          </w:tcPr>
          <w:p w14:paraId="799F41F6" w14:textId="77777777" w:rsidR="001B3899" w:rsidRDefault="003D0EF4">
            <w:pPr>
              <w:rPr>
                <w:rFonts w:eastAsia="Times New Roman"/>
              </w:rPr>
            </w:pPr>
            <w:r>
              <w:rPr>
                <w:rFonts w:eastAsia="Times New Roman"/>
              </w:rPr>
              <w:t xml:space="preserve">454,920 </w:t>
            </w:r>
          </w:p>
        </w:tc>
        <w:tc>
          <w:tcPr>
            <w:tcW w:w="0" w:type="auto"/>
            <w:tcBorders>
              <w:right w:val="single" w:sz="6" w:space="0" w:color="auto"/>
            </w:tcBorders>
            <w:vAlign w:val="center"/>
            <w:hideMark/>
          </w:tcPr>
          <w:p w14:paraId="6DB27C5E" w14:textId="77777777" w:rsidR="001B3899" w:rsidRDefault="003D0EF4">
            <w:pPr>
              <w:rPr>
                <w:rFonts w:eastAsia="Times New Roman"/>
              </w:rPr>
            </w:pPr>
            <w:r>
              <w:rPr>
                <w:rFonts w:eastAsia="Times New Roman"/>
              </w:rPr>
              <w:t xml:space="preserve">480,896 </w:t>
            </w:r>
          </w:p>
        </w:tc>
        <w:tc>
          <w:tcPr>
            <w:tcW w:w="0" w:type="auto"/>
            <w:vAlign w:val="center"/>
            <w:hideMark/>
          </w:tcPr>
          <w:p w14:paraId="735A01AE" w14:textId="77777777" w:rsidR="001B3899" w:rsidRDefault="003D0EF4">
            <w:pPr>
              <w:rPr>
                <w:rFonts w:eastAsia="Times New Roman"/>
              </w:rPr>
            </w:pPr>
            <w:r>
              <w:rPr>
                <w:rFonts w:eastAsia="Times New Roman"/>
              </w:rPr>
              <w:t xml:space="preserve">10% </w:t>
            </w:r>
          </w:p>
        </w:tc>
        <w:tc>
          <w:tcPr>
            <w:tcW w:w="0" w:type="auto"/>
            <w:vAlign w:val="center"/>
            <w:hideMark/>
          </w:tcPr>
          <w:p w14:paraId="5EFF60D4" w14:textId="77777777" w:rsidR="001B3899" w:rsidRDefault="003D0EF4">
            <w:pPr>
              <w:rPr>
                <w:rFonts w:eastAsia="Times New Roman"/>
              </w:rPr>
            </w:pPr>
            <w:r>
              <w:rPr>
                <w:rFonts w:eastAsia="Times New Roman"/>
              </w:rPr>
              <w:t xml:space="preserve">21% </w:t>
            </w:r>
          </w:p>
        </w:tc>
        <w:tc>
          <w:tcPr>
            <w:tcW w:w="0" w:type="auto"/>
            <w:tcBorders>
              <w:right w:val="single" w:sz="6" w:space="0" w:color="auto"/>
            </w:tcBorders>
            <w:vAlign w:val="center"/>
            <w:hideMark/>
          </w:tcPr>
          <w:p w14:paraId="06327F29" w14:textId="77777777" w:rsidR="001B3899" w:rsidRDefault="003D0EF4">
            <w:pPr>
              <w:rPr>
                <w:rFonts w:eastAsia="Times New Roman"/>
              </w:rPr>
            </w:pPr>
            <w:r>
              <w:rPr>
                <w:rFonts w:eastAsia="Times New Roman"/>
              </w:rPr>
              <w:t xml:space="preserve">23% </w:t>
            </w:r>
          </w:p>
        </w:tc>
        <w:tc>
          <w:tcPr>
            <w:tcW w:w="0" w:type="auto"/>
            <w:vAlign w:val="center"/>
            <w:hideMark/>
          </w:tcPr>
          <w:p w14:paraId="5A44E8B6" w14:textId="77777777" w:rsidR="001B3899" w:rsidRDefault="003D0EF4">
            <w:pPr>
              <w:rPr>
                <w:rFonts w:eastAsia="Times New Roman"/>
              </w:rPr>
            </w:pPr>
            <w:r>
              <w:rPr>
                <w:rFonts w:eastAsia="Times New Roman"/>
              </w:rPr>
              <w:t xml:space="preserve">22% </w:t>
            </w:r>
          </w:p>
        </w:tc>
      </w:tr>
      <w:tr w:rsidR="001B3899" w14:paraId="1F1A6D6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7F70EB0" w14:textId="77777777" w:rsidR="001B3899" w:rsidRDefault="003D0EF4">
            <w:pPr>
              <w:rPr>
                <w:rFonts w:eastAsia="Times New Roman"/>
              </w:rPr>
            </w:pPr>
            <w:r>
              <w:rPr>
                <w:rFonts w:eastAsia="Times New Roman"/>
              </w:rPr>
              <w:t xml:space="preserve">Walk </w:t>
            </w:r>
          </w:p>
        </w:tc>
        <w:tc>
          <w:tcPr>
            <w:tcW w:w="0" w:type="auto"/>
            <w:vAlign w:val="center"/>
            <w:hideMark/>
          </w:tcPr>
          <w:p w14:paraId="6BFB59F7" w14:textId="77777777" w:rsidR="001B3899" w:rsidRDefault="003D0EF4">
            <w:pPr>
              <w:rPr>
                <w:rFonts w:eastAsia="Times New Roman"/>
              </w:rPr>
            </w:pPr>
            <w:r>
              <w:rPr>
                <w:rFonts w:eastAsia="Times New Roman"/>
              </w:rPr>
              <w:t xml:space="preserve">15,851 </w:t>
            </w:r>
          </w:p>
        </w:tc>
        <w:tc>
          <w:tcPr>
            <w:tcW w:w="0" w:type="auto"/>
            <w:vAlign w:val="center"/>
            <w:hideMark/>
          </w:tcPr>
          <w:p w14:paraId="24B74561" w14:textId="77777777" w:rsidR="001B3899" w:rsidRDefault="003D0EF4">
            <w:pPr>
              <w:rPr>
                <w:rFonts w:eastAsia="Times New Roman"/>
              </w:rPr>
            </w:pPr>
            <w:r>
              <w:rPr>
                <w:rFonts w:eastAsia="Times New Roman"/>
              </w:rPr>
              <w:t xml:space="preserve">5,677 </w:t>
            </w:r>
          </w:p>
        </w:tc>
        <w:tc>
          <w:tcPr>
            <w:tcW w:w="0" w:type="auto"/>
            <w:tcBorders>
              <w:right w:val="single" w:sz="6" w:space="0" w:color="auto"/>
            </w:tcBorders>
            <w:vAlign w:val="center"/>
            <w:hideMark/>
          </w:tcPr>
          <w:p w14:paraId="25ED5C67" w14:textId="77777777" w:rsidR="001B3899" w:rsidRDefault="003D0EF4">
            <w:pPr>
              <w:rPr>
                <w:rFonts w:eastAsia="Times New Roman"/>
              </w:rPr>
            </w:pPr>
            <w:r>
              <w:rPr>
                <w:rFonts w:eastAsia="Times New Roman"/>
              </w:rPr>
              <w:t xml:space="preserve">67,035 </w:t>
            </w:r>
          </w:p>
        </w:tc>
        <w:tc>
          <w:tcPr>
            <w:tcW w:w="0" w:type="auto"/>
            <w:tcBorders>
              <w:right w:val="single" w:sz="6" w:space="0" w:color="auto"/>
            </w:tcBorders>
            <w:vAlign w:val="center"/>
            <w:hideMark/>
          </w:tcPr>
          <w:p w14:paraId="1DFE9DCF" w14:textId="77777777" w:rsidR="001B3899" w:rsidRDefault="003D0EF4">
            <w:pPr>
              <w:rPr>
                <w:rFonts w:eastAsia="Times New Roman"/>
              </w:rPr>
            </w:pPr>
            <w:r>
              <w:rPr>
                <w:rFonts w:eastAsia="Times New Roman"/>
              </w:rPr>
              <w:t xml:space="preserve">88,563 </w:t>
            </w:r>
          </w:p>
        </w:tc>
        <w:tc>
          <w:tcPr>
            <w:tcW w:w="0" w:type="auto"/>
            <w:vAlign w:val="center"/>
            <w:hideMark/>
          </w:tcPr>
          <w:p w14:paraId="4BF8BF21" w14:textId="77777777" w:rsidR="001B3899" w:rsidRDefault="003D0EF4">
            <w:pPr>
              <w:rPr>
                <w:rFonts w:eastAsia="Times New Roman"/>
              </w:rPr>
            </w:pPr>
            <w:r>
              <w:rPr>
                <w:rFonts w:eastAsia="Times New Roman"/>
              </w:rPr>
              <w:t xml:space="preserve">28% </w:t>
            </w:r>
          </w:p>
        </w:tc>
        <w:tc>
          <w:tcPr>
            <w:tcW w:w="0" w:type="auto"/>
            <w:vAlign w:val="center"/>
            <w:hideMark/>
          </w:tcPr>
          <w:p w14:paraId="20C91FEB" w14:textId="77777777" w:rsidR="001B3899" w:rsidRDefault="003D0EF4">
            <w:pPr>
              <w:rPr>
                <w:rFonts w:eastAsia="Times New Roman"/>
              </w:rPr>
            </w:pPr>
            <w:r>
              <w:rPr>
                <w:rFonts w:eastAsia="Times New Roman"/>
              </w:rPr>
              <w:t xml:space="preserve">6% </w:t>
            </w:r>
          </w:p>
        </w:tc>
        <w:tc>
          <w:tcPr>
            <w:tcW w:w="0" w:type="auto"/>
            <w:tcBorders>
              <w:right w:val="single" w:sz="6" w:space="0" w:color="auto"/>
            </w:tcBorders>
            <w:vAlign w:val="center"/>
            <w:hideMark/>
          </w:tcPr>
          <w:p w14:paraId="5EDA466C" w14:textId="77777777" w:rsidR="001B3899" w:rsidRDefault="003D0EF4">
            <w:pPr>
              <w:rPr>
                <w:rFonts w:eastAsia="Times New Roman"/>
              </w:rPr>
            </w:pPr>
            <w:r>
              <w:rPr>
                <w:rFonts w:eastAsia="Times New Roman"/>
              </w:rPr>
              <w:t xml:space="preserve">3% </w:t>
            </w:r>
          </w:p>
        </w:tc>
        <w:tc>
          <w:tcPr>
            <w:tcW w:w="0" w:type="auto"/>
            <w:vAlign w:val="center"/>
            <w:hideMark/>
          </w:tcPr>
          <w:p w14:paraId="76CC8515" w14:textId="77777777" w:rsidR="001B3899" w:rsidRDefault="003D0EF4">
            <w:pPr>
              <w:rPr>
                <w:rFonts w:eastAsia="Times New Roman"/>
              </w:rPr>
            </w:pPr>
            <w:r>
              <w:rPr>
                <w:rFonts w:eastAsia="Times New Roman"/>
              </w:rPr>
              <w:t xml:space="preserve">4% </w:t>
            </w:r>
          </w:p>
        </w:tc>
      </w:tr>
      <w:tr w:rsidR="001B3899" w14:paraId="675834E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3E36B6B" w14:textId="77777777" w:rsidR="001B3899" w:rsidRDefault="003D0EF4">
            <w:pPr>
              <w:rPr>
                <w:rFonts w:eastAsia="Times New Roman"/>
              </w:rPr>
            </w:pPr>
            <w:r>
              <w:rPr>
                <w:rFonts w:eastAsia="Times New Roman"/>
              </w:rPr>
              <w:t xml:space="preserve">Bike </w:t>
            </w:r>
          </w:p>
        </w:tc>
        <w:tc>
          <w:tcPr>
            <w:tcW w:w="0" w:type="auto"/>
            <w:vAlign w:val="center"/>
            <w:hideMark/>
          </w:tcPr>
          <w:p w14:paraId="569CDCC2" w14:textId="77777777" w:rsidR="001B3899" w:rsidRDefault="003D0EF4">
            <w:pPr>
              <w:rPr>
                <w:rFonts w:eastAsia="Times New Roman"/>
              </w:rPr>
            </w:pPr>
            <w:r>
              <w:rPr>
                <w:rFonts w:eastAsia="Times New Roman"/>
              </w:rPr>
              <w:t xml:space="preserve">1,451 </w:t>
            </w:r>
          </w:p>
        </w:tc>
        <w:tc>
          <w:tcPr>
            <w:tcW w:w="0" w:type="auto"/>
            <w:vAlign w:val="center"/>
            <w:hideMark/>
          </w:tcPr>
          <w:p w14:paraId="5ACDE61A" w14:textId="77777777" w:rsidR="001B3899" w:rsidRDefault="003D0EF4">
            <w:pPr>
              <w:rPr>
                <w:rFonts w:eastAsia="Times New Roman"/>
              </w:rPr>
            </w:pPr>
            <w:r>
              <w:rPr>
                <w:rFonts w:eastAsia="Times New Roman"/>
              </w:rPr>
              <w:t xml:space="preserve">512 </w:t>
            </w:r>
          </w:p>
        </w:tc>
        <w:tc>
          <w:tcPr>
            <w:tcW w:w="0" w:type="auto"/>
            <w:tcBorders>
              <w:right w:val="single" w:sz="6" w:space="0" w:color="auto"/>
            </w:tcBorders>
            <w:vAlign w:val="center"/>
            <w:hideMark/>
          </w:tcPr>
          <w:p w14:paraId="2801554E" w14:textId="77777777" w:rsidR="001B3899" w:rsidRDefault="003D0EF4">
            <w:pPr>
              <w:rPr>
                <w:rFonts w:eastAsia="Times New Roman"/>
              </w:rPr>
            </w:pPr>
            <w:r>
              <w:rPr>
                <w:rFonts w:eastAsia="Times New Roman"/>
              </w:rPr>
              <w:t xml:space="preserve">9,760 </w:t>
            </w:r>
          </w:p>
        </w:tc>
        <w:tc>
          <w:tcPr>
            <w:tcW w:w="0" w:type="auto"/>
            <w:tcBorders>
              <w:right w:val="single" w:sz="6" w:space="0" w:color="auto"/>
            </w:tcBorders>
            <w:vAlign w:val="center"/>
            <w:hideMark/>
          </w:tcPr>
          <w:p w14:paraId="56324D5A" w14:textId="77777777" w:rsidR="001B3899" w:rsidRDefault="003D0EF4">
            <w:pPr>
              <w:rPr>
                <w:rFonts w:eastAsia="Times New Roman"/>
              </w:rPr>
            </w:pPr>
            <w:r>
              <w:rPr>
                <w:rFonts w:eastAsia="Times New Roman"/>
              </w:rPr>
              <w:t xml:space="preserve">11,723 </w:t>
            </w:r>
          </w:p>
        </w:tc>
        <w:tc>
          <w:tcPr>
            <w:tcW w:w="0" w:type="auto"/>
            <w:vAlign w:val="center"/>
            <w:hideMark/>
          </w:tcPr>
          <w:p w14:paraId="62CE627D" w14:textId="77777777" w:rsidR="001B3899" w:rsidRDefault="003D0EF4">
            <w:pPr>
              <w:rPr>
                <w:rFonts w:eastAsia="Times New Roman"/>
              </w:rPr>
            </w:pPr>
            <w:r>
              <w:rPr>
                <w:rFonts w:eastAsia="Times New Roman"/>
              </w:rPr>
              <w:t xml:space="preserve">3% </w:t>
            </w:r>
          </w:p>
        </w:tc>
        <w:tc>
          <w:tcPr>
            <w:tcW w:w="0" w:type="auto"/>
            <w:vAlign w:val="center"/>
            <w:hideMark/>
          </w:tcPr>
          <w:p w14:paraId="22A54BB9"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3A56CAC7" w14:textId="77777777" w:rsidR="001B3899" w:rsidRDefault="003D0EF4">
            <w:pPr>
              <w:rPr>
                <w:rFonts w:eastAsia="Times New Roman"/>
              </w:rPr>
            </w:pPr>
            <w:r>
              <w:rPr>
                <w:rFonts w:eastAsia="Times New Roman"/>
              </w:rPr>
              <w:t xml:space="preserve">0% </w:t>
            </w:r>
          </w:p>
        </w:tc>
        <w:tc>
          <w:tcPr>
            <w:tcW w:w="0" w:type="auto"/>
            <w:vAlign w:val="center"/>
            <w:hideMark/>
          </w:tcPr>
          <w:p w14:paraId="2EAE1494" w14:textId="77777777" w:rsidR="001B3899" w:rsidRDefault="003D0EF4">
            <w:pPr>
              <w:rPr>
                <w:rFonts w:eastAsia="Times New Roman"/>
              </w:rPr>
            </w:pPr>
            <w:r>
              <w:rPr>
                <w:rFonts w:eastAsia="Times New Roman"/>
              </w:rPr>
              <w:t xml:space="preserve">1% </w:t>
            </w:r>
          </w:p>
        </w:tc>
      </w:tr>
      <w:tr w:rsidR="001B3899" w14:paraId="64CD3D1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DF2522B"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144703B5" w14:textId="77777777" w:rsidR="001B3899" w:rsidRDefault="003D0EF4">
            <w:pPr>
              <w:rPr>
                <w:rFonts w:eastAsia="Times New Roman"/>
              </w:rPr>
            </w:pPr>
            <w:r>
              <w:rPr>
                <w:rFonts w:eastAsia="Times New Roman"/>
              </w:rPr>
              <w:t xml:space="preserve">13,674 </w:t>
            </w:r>
          </w:p>
        </w:tc>
        <w:tc>
          <w:tcPr>
            <w:tcW w:w="0" w:type="auto"/>
            <w:vAlign w:val="center"/>
            <w:hideMark/>
          </w:tcPr>
          <w:p w14:paraId="0365E031" w14:textId="77777777" w:rsidR="001B3899" w:rsidRDefault="003D0EF4">
            <w:pPr>
              <w:rPr>
                <w:rFonts w:eastAsia="Times New Roman"/>
              </w:rPr>
            </w:pPr>
            <w:r>
              <w:rPr>
                <w:rFonts w:eastAsia="Times New Roman"/>
              </w:rPr>
              <w:t xml:space="preserve">2,552 </w:t>
            </w:r>
          </w:p>
        </w:tc>
        <w:tc>
          <w:tcPr>
            <w:tcW w:w="0" w:type="auto"/>
            <w:tcBorders>
              <w:right w:val="single" w:sz="6" w:space="0" w:color="auto"/>
            </w:tcBorders>
            <w:vAlign w:val="center"/>
            <w:hideMark/>
          </w:tcPr>
          <w:p w14:paraId="76567C6F" w14:textId="77777777" w:rsidR="001B3899" w:rsidRDefault="003D0EF4">
            <w:pPr>
              <w:rPr>
                <w:rFonts w:eastAsia="Times New Roman"/>
              </w:rPr>
            </w:pPr>
            <w:r>
              <w:rPr>
                <w:rFonts w:eastAsia="Times New Roman"/>
              </w:rPr>
              <w:t xml:space="preserve">4,078 </w:t>
            </w:r>
          </w:p>
        </w:tc>
        <w:tc>
          <w:tcPr>
            <w:tcW w:w="0" w:type="auto"/>
            <w:tcBorders>
              <w:right w:val="single" w:sz="6" w:space="0" w:color="auto"/>
            </w:tcBorders>
            <w:vAlign w:val="center"/>
            <w:hideMark/>
          </w:tcPr>
          <w:p w14:paraId="6EF096D9" w14:textId="77777777" w:rsidR="001B3899" w:rsidRDefault="003D0EF4">
            <w:pPr>
              <w:rPr>
                <w:rFonts w:eastAsia="Times New Roman"/>
              </w:rPr>
            </w:pPr>
            <w:r>
              <w:rPr>
                <w:rFonts w:eastAsia="Times New Roman"/>
              </w:rPr>
              <w:t xml:space="preserve">20,305 </w:t>
            </w:r>
          </w:p>
        </w:tc>
        <w:tc>
          <w:tcPr>
            <w:tcW w:w="0" w:type="auto"/>
            <w:vAlign w:val="center"/>
            <w:hideMark/>
          </w:tcPr>
          <w:p w14:paraId="1ED7EBA9" w14:textId="77777777" w:rsidR="001B3899" w:rsidRDefault="003D0EF4">
            <w:pPr>
              <w:rPr>
                <w:rFonts w:eastAsia="Times New Roman"/>
              </w:rPr>
            </w:pPr>
            <w:r>
              <w:rPr>
                <w:rFonts w:eastAsia="Times New Roman"/>
              </w:rPr>
              <w:t xml:space="preserve">24% </w:t>
            </w:r>
          </w:p>
        </w:tc>
        <w:tc>
          <w:tcPr>
            <w:tcW w:w="0" w:type="auto"/>
            <w:vAlign w:val="center"/>
            <w:hideMark/>
          </w:tcPr>
          <w:p w14:paraId="5C786A5D"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129565ED" w14:textId="77777777" w:rsidR="001B3899" w:rsidRDefault="003D0EF4">
            <w:pPr>
              <w:rPr>
                <w:rFonts w:eastAsia="Times New Roman"/>
              </w:rPr>
            </w:pPr>
            <w:r>
              <w:rPr>
                <w:rFonts w:eastAsia="Times New Roman"/>
              </w:rPr>
              <w:t xml:space="preserve">0% </w:t>
            </w:r>
          </w:p>
        </w:tc>
        <w:tc>
          <w:tcPr>
            <w:tcW w:w="0" w:type="auto"/>
            <w:vAlign w:val="center"/>
            <w:hideMark/>
          </w:tcPr>
          <w:p w14:paraId="0873FD68" w14:textId="77777777" w:rsidR="001B3899" w:rsidRDefault="003D0EF4">
            <w:pPr>
              <w:rPr>
                <w:rFonts w:eastAsia="Times New Roman"/>
              </w:rPr>
            </w:pPr>
            <w:r>
              <w:rPr>
                <w:rFonts w:eastAsia="Times New Roman"/>
              </w:rPr>
              <w:t xml:space="preserve">1% </w:t>
            </w:r>
          </w:p>
        </w:tc>
      </w:tr>
      <w:tr w:rsidR="001B3899" w14:paraId="6B2014F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0AEACE6"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382BB6D7" w14:textId="77777777" w:rsidR="001B3899" w:rsidRDefault="003D0EF4">
            <w:pPr>
              <w:rPr>
                <w:rFonts w:eastAsia="Times New Roman"/>
              </w:rPr>
            </w:pPr>
            <w:r>
              <w:rPr>
                <w:rFonts w:eastAsia="Times New Roman"/>
              </w:rPr>
              <w:t xml:space="preserve">1,660 </w:t>
            </w:r>
          </w:p>
        </w:tc>
        <w:tc>
          <w:tcPr>
            <w:tcW w:w="0" w:type="auto"/>
            <w:vAlign w:val="center"/>
            <w:hideMark/>
          </w:tcPr>
          <w:p w14:paraId="0012344B" w14:textId="77777777" w:rsidR="001B3899" w:rsidRDefault="003D0EF4">
            <w:pPr>
              <w:rPr>
                <w:rFonts w:eastAsia="Times New Roman"/>
              </w:rPr>
            </w:pPr>
            <w:r>
              <w:rPr>
                <w:rFonts w:eastAsia="Times New Roman"/>
              </w:rPr>
              <w:t xml:space="preserve">445 </w:t>
            </w:r>
          </w:p>
        </w:tc>
        <w:tc>
          <w:tcPr>
            <w:tcW w:w="0" w:type="auto"/>
            <w:tcBorders>
              <w:right w:val="single" w:sz="6" w:space="0" w:color="auto"/>
            </w:tcBorders>
            <w:vAlign w:val="center"/>
            <w:hideMark/>
          </w:tcPr>
          <w:p w14:paraId="556CE116" w14:textId="77777777" w:rsidR="001B3899" w:rsidRDefault="003D0EF4">
            <w:pPr>
              <w:rPr>
                <w:rFonts w:eastAsia="Times New Roman"/>
              </w:rPr>
            </w:pPr>
            <w:r>
              <w:rPr>
                <w:rFonts w:eastAsia="Times New Roman"/>
              </w:rPr>
              <w:t xml:space="preserve">845 </w:t>
            </w:r>
          </w:p>
        </w:tc>
        <w:tc>
          <w:tcPr>
            <w:tcW w:w="0" w:type="auto"/>
            <w:tcBorders>
              <w:right w:val="single" w:sz="6" w:space="0" w:color="auto"/>
            </w:tcBorders>
            <w:vAlign w:val="center"/>
            <w:hideMark/>
          </w:tcPr>
          <w:p w14:paraId="4D03D98B" w14:textId="77777777" w:rsidR="001B3899" w:rsidRDefault="003D0EF4">
            <w:pPr>
              <w:rPr>
                <w:rFonts w:eastAsia="Times New Roman"/>
              </w:rPr>
            </w:pPr>
            <w:r>
              <w:rPr>
                <w:rFonts w:eastAsia="Times New Roman"/>
              </w:rPr>
              <w:t xml:space="preserve">2,951 </w:t>
            </w:r>
          </w:p>
        </w:tc>
        <w:tc>
          <w:tcPr>
            <w:tcW w:w="0" w:type="auto"/>
            <w:vAlign w:val="center"/>
            <w:hideMark/>
          </w:tcPr>
          <w:p w14:paraId="27BD74BA" w14:textId="77777777" w:rsidR="001B3899" w:rsidRDefault="003D0EF4">
            <w:pPr>
              <w:rPr>
                <w:rFonts w:eastAsia="Times New Roman"/>
              </w:rPr>
            </w:pPr>
            <w:r>
              <w:rPr>
                <w:rFonts w:eastAsia="Times New Roman"/>
              </w:rPr>
              <w:t xml:space="preserve">3% </w:t>
            </w:r>
          </w:p>
        </w:tc>
        <w:tc>
          <w:tcPr>
            <w:tcW w:w="0" w:type="auto"/>
            <w:vAlign w:val="center"/>
            <w:hideMark/>
          </w:tcPr>
          <w:p w14:paraId="2A33C52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F1E80B8" w14:textId="77777777" w:rsidR="001B3899" w:rsidRDefault="003D0EF4">
            <w:pPr>
              <w:rPr>
                <w:rFonts w:eastAsia="Times New Roman"/>
              </w:rPr>
            </w:pPr>
            <w:r>
              <w:rPr>
                <w:rFonts w:eastAsia="Times New Roman"/>
              </w:rPr>
              <w:t xml:space="preserve">0% </w:t>
            </w:r>
          </w:p>
        </w:tc>
        <w:tc>
          <w:tcPr>
            <w:tcW w:w="0" w:type="auto"/>
            <w:vAlign w:val="center"/>
            <w:hideMark/>
          </w:tcPr>
          <w:p w14:paraId="703CE4BD" w14:textId="77777777" w:rsidR="001B3899" w:rsidRDefault="003D0EF4">
            <w:pPr>
              <w:rPr>
                <w:rFonts w:eastAsia="Times New Roman"/>
              </w:rPr>
            </w:pPr>
            <w:r>
              <w:rPr>
                <w:rFonts w:eastAsia="Times New Roman"/>
              </w:rPr>
              <w:t xml:space="preserve">0% </w:t>
            </w:r>
          </w:p>
        </w:tc>
      </w:tr>
      <w:tr w:rsidR="001B3899" w14:paraId="5F5BCFC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8D0BCDE" w14:textId="77777777" w:rsidR="001B3899" w:rsidRDefault="003D0EF4">
            <w:pPr>
              <w:rPr>
                <w:rFonts w:eastAsia="Times New Roman"/>
              </w:rPr>
            </w:pPr>
            <w:r>
              <w:rPr>
                <w:rFonts w:eastAsia="Times New Roman"/>
              </w:rPr>
              <w:t xml:space="preserve">PNR All Transit </w:t>
            </w:r>
          </w:p>
        </w:tc>
        <w:tc>
          <w:tcPr>
            <w:tcW w:w="0" w:type="auto"/>
            <w:vAlign w:val="center"/>
            <w:hideMark/>
          </w:tcPr>
          <w:p w14:paraId="0AEA5D9A" w14:textId="77777777" w:rsidR="001B3899" w:rsidRDefault="003D0EF4">
            <w:pPr>
              <w:rPr>
                <w:rFonts w:eastAsia="Times New Roman"/>
              </w:rPr>
            </w:pPr>
            <w:r>
              <w:rPr>
                <w:rFonts w:eastAsia="Times New Roman"/>
              </w:rPr>
              <w:t xml:space="preserve">0 </w:t>
            </w:r>
          </w:p>
        </w:tc>
        <w:tc>
          <w:tcPr>
            <w:tcW w:w="0" w:type="auto"/>
            <w:vAlign w:val="center"/>
            <w:hideMark/>
          </w:tcPr>
          <w:p w14:paraId="5C15A553" w14:textId="77777777" w:rsidR="001B3899" w:rsidRDefault="003D0EF4">
            <w:pPr>
              <w:rPr>
                <w:rFonts w:eastAsia="Times New Roman"/>
              </w:rPr>
            </w:pPr>
            <w:r>
              <w:rPr>
                <w:rFonts w:eastAsia="Times New Roman"/>
              </w:rPr>
              <w:t xml:space="preserve">44 </w:t>
            </w:r>
          </w:p>
        </w:tc>
        <w:tc>
          <w:tcPr>
            <w:tcW w:w="0" w:type="auto"/>
            <w:tcBorders>
              <w:right w:val="single" w:sz="6" w:space="0" w:color="auto"/>
            </w:tcBorders>
            <w:vAlign w:val="center"/>
            <w:hideMark/>
          </w:tcPr>
          <w:p w14:paraId="45744CD3" w14:textId="77777777" w:rsidR="001B3899" w:rsidRDefault="003D0EF4">
            <w:pPr>
              <w:rPr>
                <w:rFonts w:eastAsia="Times New Roman"/>
              </w:rPr>
            </w:pPr>
            <w:r>
              <w:rPr>
                <w:rFonts w:eastAsia="Times New Roman"/>
              </w:rPr>
              <w:t xml:space="preserve">85 </w:t>
            </w:r>
          </w:p>
        </w:tc>
        <w:tc>
          <w:tcPr>
            <w:tcW w:w="0" w:type="auto"/>
            <w:tcBorders>
              <w:right w:val="single" w:sz="6" w:space="0" w:color="auto"/>
            </w:tcBorders>
            <w:vAlign w:val="center"/>
            <w:hideMark/>
          </w:tcPr>
          <w:p w14:paraId="19B4152B" w14:textId="77777777" w:rsidR="001B3899" w:rsidRDefault="003D0EF4">
            <w:pPr>
              <w:rPr>
                <w:rFonts w:eastAsia="Times New Roman"/>
              </w:rPr>
            </w:pPr>
            <w:r>
              <w:rPr>
                <w:rFonts w:eastAsia="Times New Roman"/>
              </w:rPr>
              <w:t xml:space="preserve">129 </w:t>
            </w:r>
          </w:p>
        </w:tc>
        <w:tc>
          <w:tcPr>
            <w:tcW w:w="0" w:type="auto"/>
            <w:vAlign w:val="center"/>
            <w:hideMark/>
          </w:tcPr>
          <w:p w14:paraId="2C9CD648" w14:textId="77777777" w:rsidR="001B3899" w:rsidRDefault="003D0EF4">
            <w:pPr>
              <w:rPr>
                <w:rFonts w:eastAsia="Times New Roman"/>
              </w:rPr>
            </w:pPr>
            <w:r>
              <w:rPr>
                <w:rFonts w:eastAsia="Times New Roman"/>
              </w:rPr>
              <w:t xml:space="preserve">0% </w:t>
            </w:r>
          </w:p>
        </w:tc>
        <w:tc>
          <w:tcPr>
            <w:tcW w:w="0" w:type="auto"/>
            <w:vAlign w:val="center"/>
            <w:hideMark/>
          </w:tcPr>
          <w:p w14:paraId="17D562D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3CE3E2" w14:textId="77777777" w:rsidR="001B3899" w:rsidRDefault="003D0EF4">
            <w:pPr>
              <w:rPr>
                <w:rFonts w:eastAsia="Times New Roman"/>
              </w:rPr>
            </w:pPr>
            <w:r>
              <w:rPr>
                <w:rFonts w:eastAsia="Times New Roman"/>
              </w:rPr>
              <w:t xml:space="preserve">0% </w:t>
            </w:r>
          </w:p>
        </w:tc>
        <w:tc>
          <w:tcPr>
            <w:tcW w:w="0" w:type="auto"/>
            <w:vAlign w:val="center"/>
            <w:hideMark/>
          </w:tcPr>
          <w:p w14:paraId="6AFF4DE2" w14:textId="77777777" w:rsidR="001B3899" w:rsidRDefault="003D0EF4">
            <w:pPr>
              <w:rPr>
                <w:rFonts w:eastAsia="Times New Roman"/>
              </w:rPr>
            </w:pPr>
            <w:r>
              <w:rPr>
                <w:rFonts w:eastAsia="Times New Roman"/>
              </w:rPr>
              <w:t xml:space="preserve">0% </w:t>
            </w:r>
          </w:p>
        </w:tc>
      </w:tr>
      <w:tr w:rsidR="001B3899" w14:paraId="19634C2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0402A03"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1898B1EC" w14:textId="77777777" w:rsidR="001B3899" w:rsidRDefault="003D0EF4">
            <w:pPr>
              <w:rPr>
                <w:rFonts w:eastAsia="Times New Roman"/>
              </w:rPr>
            </w:pPr>
            <w:r>
              <w:rPr>
                <w:rFonts w:eastAsia="Times New Roman"/>
              </w:rPr>
              <w:t xml:space="preserve">0 </w:t>
            </w:r>
          </w:p>
        </w:tc>
        <w:tc>
          <w:tcPr>
            <w:tcW w:w="0" w:type="auto"/>
            <w:vAlign w:val="center"/>
            <w:hideMark/>
          </w:tcPr>
          <w:p w14:paraId="34EE75BD" w14:textId="77777777" w:rsidR="001B3899" w:rsidRDefault="003D0EF4">
            <w:pPr>
              <w:rPr>
                <w:rFonts w:eastAsia="Times New Roman"/>
              </w:rPr>
            </w:pPr>
            <w:r>
              <w:rPr>
                <w:rFonts w:eastAsia="Times New Roman"/>
              </w:rPr>
              <w:t xml:space="preserve">206 </w:t>
            </w:r>
          </w:p>
        </w:tc>
        <w:tc>
          <w:tcPr>
            <w:tcW w:w="0" w:type="auto"/>
            <w:tcBorders>
              <w:right w:val="single" w:sz="6" w:space="0" w:color="auto"/>
            </w:tcBorders>
            <w:vAlign w:val="center"/>
            <w:hideMark/>
          </w:tcPr>
          <w:p w14:paraId="3B27A6AE" w14:textId="77777777" w:rsidR="001B3899" w:rsidRDefault="003D0EF4">
            <w:pPr>
              <w:rPr>
                <w:rFonts w:eastAsia="Times New Roman"/>
              </w:rPr>
            </w:pPr>
            <w:r>
              <w:rPr>
                <w:rFonts w:eastAsia="Times New Roman"/>
              </w:rPr>
              <w:t xml:space="preserve">677 </w:t>
            </w:r>
          </w:p>
        </w:tc>
        <w:tc>
          <w:tcPr>
            <w:tcW w:w="0" w:type="auto"/>
            <w:tcBorders>
              <w:right w:val="single" w:sz="6" w:space="0" w:color="auto"/>
            </w:tcBorders>
            <w:vAlign w:val="center"/>
            <w:hideMark/>
          </w:tcPr>
          <w:p w14:paraId="7B3244F0" w14:textId="77777777" w:rsidR="001B3899" w:rsidRDefault="003D0EF4">
            <w:pPr>
              <w:rPr>
                <w:rFonts w:eastAsia="Times New Roman"/>
              </w:rPr>
            </w:pPr>
            <w:r>
              <w:rPr>
                <w:rFonts w:eastAsia="Times New Roman"/>
              </w:rPr>
              <w:t xml:space="preserve">883 </w:t>
            </w:r>
          </w:p>
        </w:tc>
        <w:tc>
          <w:tcPr>
            <w:tcW w:w="0" w:type="auto"/>
            <w:vAlign w:val="center"/>
            <w:hideMark/>
          </w:tcPr>
          <w:p w14:paraId="528BA253" w14:textId="77777777" w:rsidR="001B3899" w:rsidRDefault="003D0EF4">
            <w:pPr>
              <w:rPr>
                <w:rFonts w:eastAsia="Times New Roman"/>
              </w:rPr>
            </w:pPr>
            <w:r>
              <w:rPr>
                <w:rFonts w:eastAsia="Times New Roman"/>
              </w:rPr>
              <w:t xml:space="preserve">0% </w:t>
            </w:r>
          </w:p>
        </w:tc>
        <w:tc>
          <w:tcPr>
            <w:tcW w:w="0" w:type="auto"/>
            <w:vAlign w:val="center"/>
            <w:hideMark/>
          </w:tcPr>
          <w:p w14:paraId="51DF1CC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60A55C" w14:textId="77777777" w:rsidR="001B3899" w:rsidRDefault="003D0EF4">
            <w:pPr>
              <w:rPr>
                <w:rFonts w:eastAsia="Times New Roman"/>
              </w:rPr>
            </w:pPr>
            <w:r>
              <w:rPr>
                <w:rFonts w:eastAsia="Times New Roman"/>
              </w:rPr>
              <w:t xml:space="preserve">0% </w:t>
            </w:r>
          </w:p>
        </w:tc>
        <w:tc>
          <w:tcPr>
            <w:tcW w:w="0" w:type="auto"/>
            <w:vAlign w:val="center"/>
            <w:hideMark/>
          </w:tcPr>
          <w:p w14:paraId="51B49FCD" w14:textId="77777777" w:rsidR="001B3899" w:rsidRDefault="003D0EF4">
            <w:pPr>
              <w:rPr>
                <w:rFonts w:eastAsia="Times New Roman"/>
              </w:rPr>
            </w:pPr>
            <w:r>
              <w:rPr>
                <w:rFonts w:eastAsia="Times New Roman"/>
              </w:rPr>
              <w:t xml:space="preserve">0% </w:t>
            </w:r>
          </w:p>
        </w:tc>
      </w:tr>
      <w:tr w:rsidR="001B3899" w14:paraId="086AE82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16DFF84" w14:textId="77777777" w:rsidR="001B3899" w:rsidRDefault="003D0EF4">
            <w:pPr>
              <w:rPr>
                <w:rFonts w:eastAsia="Times New Roman"/>
              </w:rPr>
            </w:pPr>
            <w:r>
              <w:rPr>
                <w:rFonts w:eastAsia="Times New Roman"/>
              </w:rPr>
              <w:t xml:space="preserve">KNR All Transit </w:t>
            </w:r>
          </w:p>
        </w:tc>
        <w:tc>
          <w:tcPr>
            <w:tcW w:w="0" w:type="auto"/>
            <w:vAlign w:val="center"/>
            <w:hideMark/>
          </w:tcPr>
          <w:p w14:paraId="43F02207" w14:textId="77777777" w:rsidR="001B3899" w:rsidRDefault="003D0EF4">
            <w:pPr>
              <w:rPr>
                <w:rFonts w:eastAsia="Times New Roman"/>
              </w:rPr>
            </w:pPr>
            <w:r>
              <w:rPr>
                <w:rFonts w:eastAsia="Times New Roman"/>
              </w:rPr>
              <w:t xml:space="preserve">1,519 </w:t>
            </w:r>
          </w:p>
        </w:tc>
        <w:tc>
          <w:tcPr>
            <w:tcW w:w="0" w:type="auto"/>
            <w:vAlign w:val="center"/>
            <w:hideMark/>
          </w:tcPr>
          <w:p w14:paraId="6E562D6C" w14:textId="77777777" w:rsidR="001B3899" w:rsidRDefault="003D0EF4">
            <w:pPr>
              <w:rPr>
                <w:rFonts w:eastAsia="Times New Roman"/>
              </w:rPr>
            </w:pPr>
            <w:r>
              <w:rPr>
                <w:rFonts w:eastAsia="Times New Roman"/>
              </w:rPr>
              <w:t xml:space="preserve">466 </w:t>
            </w:r>
          </w:p>
        </w:tc>
        <w:tc>
          <w:tcPr>
            <w:tcW w:w="0" w:type="auto"/>
            <w:tcBorders>
              <w:right w:val="single" w:sz="6" w:space="0" w:color="auto"/>
            </w:tcBorders>
            <w:vAlign w:val="center"/>
            <w:hideMark/>
          </w:tcPr>
          <w:p w14:paraId="7B1981FD" w14:textId="77777777" w:rsidR="001B3899" w:rsidRDefault="003D0EF4">
            <w:pPr>
              <w:rPr>
                <w:rFonts w:eastAsia="Times New Roman"/>
              </w:rPr>
            </w:pPr>
            <w:r>
              <w:rPr>
                <w:rFonts w:eastAsia="Times New Roman"/>
              </w:rPr>
              <w:t xml:space="preserve">928 </w:t>
            </w:r>
          </w:p>
        </w:tc>
        <w:tc>
          <w:tcPr>
            <w:tcW w:w="0" w:type="auto"/>
            <w:tcBorders>
              <w:right w:val="single" w:sz="6" w:space="0" w:color="auto"/>
            </w:tcBorders>
            <w:vAlign w:val="center"/>
            <w:hideMark/>
          </w:tcPr>
          <w:p w14:paraId="1C9CCD8F" w14:textId="77777777" w:rsidR="001B3899" w:rsidRDefault="003D0EF4">
            <w:pPr>
              <w:rPr>
                <w:rFonts w:eastAsia="Times New Roman"/>
              </w:rPr>
            </w:pPr>
            <w:r>
              <w:rPr>
                <w:rFonts w:eastAsia="Times New Roman"/>
              </w:rPr>
              <w:t xml:space="preserve">2,913 </w:t>
            </w:r>
          </w:p>
        </w:tc>
        <w:tc>
          <w:tcPr>
            <w:tcW w:w="0" w:type="auto"/>
            <w:vAlign w:val="center"/>
            <w:hideMark/>
          </w:tcPr>
          <w:p w14:paraId="4686AA29" w14:textId="77777777" w:rsidR="001B3899" w:rsidRDefault="003D0EF4">
            <w:pPr>
              <w:rPr>
                <w:rFonts w:eastAsia="Times New Roman"/>
              </w:rPr>
            </w:pPr>
            <w:r>
              <w:rPr>
                <w:rFonts w:eastAsia="Times New Roman"/>
              </w:rPr>
              <w:t xml:space="preserve">3% </w:t>
            </w:r>
          </w:p>
        </w:tc>
        <w:tc>
          <w:tcPr>
            <w:tcW w:w="0" w:type="auto"/>
            <w:vAlign w:val="center"/>
            <w:hideMark/>
          </w:tcPr>
          <w:p w14:paraId="373ABE1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9C227E" w14:textId="77777777" w:rsidR="001B3899" w:rsidRDefault="003D0EF4">
            <w:pPr>
              <w:rPr>
                <w:rFonts w:eastAsia="Times New Roman"/>
              </w:rPr>
            </w:pPr>
            <w:r>
              <w:rPr>
                <w:rFonts w:eastAsia="Times New Roman"/>
              </w:rPr>
              <w:t xml:space="preserve">0% </w:t>
            </w:r>
          </w:p>
        </w:tc>
        <w:tc>
          <w:tcPr>
            <w:tcW w:w="0" w:type="auto"/>
            <w:vAlign w:val="center"/>
            <w:hideMark/>
          </w:tcPr>
          <w:p w14:paraId="77E4324F" w14:textId="77777777" w:rsidR="001B3899" w:rsidRDefault="003D0EF4">
            <w:pPr>
              <w:rPr>
                <w:rFonts w:eastAsia="Times New Roman"/>
              </w:rPr>
            </w:pPr>
            <w:r>
              <w:rPr>
                <w:rFonts w:eastAsia="Times New Roman"/>
              </w:rPr>
              <w:t xml:space="preserve">0% </w:t>
            </w:r>
          </w:p>
        </w:tc>
      </w:tr>
      <w:tr w:rsidR="001B3899" w14:paraId="2349BF3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859DA59"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7A1A2D32" w14:textId="77777777" w:rsidR="001B3899" w:rsidRDefault="003D0EF4">
            <w:pPr>
              <w:rPr>
                <w:rFonts w:eastAsia="Times New Roman"/>
              </w:rPr>
            </w:pPr>
            <w:r>
              <w:rPr>
                <w:rFonts w:eastAsia="Times New Roman"/>
              </w:rPr>
              <w:t xml:space="preserve">389 </w:t>
            </w:r>
          </w:p>
        </w:tc>
        <w:tc>
          <w:tcPr>
            <w:tcW w:w="0" w:type="auto"/>
            <w:vAlign w:val="center"/>
            <w:hideMark/>
          </w:tcPr>
          <w:p w14:paraId="5944BF17" w14:textId="77777777" w:rsidR="001B3899" w:rsidRDefault="003D0EF4">
            <w:pPr>
              <w:rPr>
                <w:rFonts w:eastAsia="Times New Roman"/>
              </w:rPr>
            </w:pPr>
            <w:r>
              <w:rPr>
                <w:rFonts w:eastAsia="Times New Roman"/>
              </w:rPr>
              <w:t xml:space="preserve">543 </w:t>
            </w:r>
          </w:p>
        </w:tc>
        <w:tc>
          <w:tcPr>
            <w:tcW w:w="0" w:type="auto"/>
            <w:tcBorders>
              <w:right w:val="single" w:sz="6" w:space="0" w:color="auto"/>
            </w:tcBorders>
            <w:vAlign w:val="center"/>
            <w:hideMark/>
          </w:tcPr>
          <w:p w14:paraId="3D63ACCC" w14:textId="77777777" w:rsidR="001B3899" w:rsidRDefault="003D0EF4">
            <w:pPr>
              <w:rPr>
                <w:rFonts w:eastAsia="Times New Roman"/>
              </w:rPr>
            </w:pPr>
            <w:r>
              <w:rPr>
                <w:rFonts w:eastAsia="Times New Roman"/>
              </w:rPr>
              <w:t xml:space="preserve">754 </w:t>
            </w:r>
          </w:p>
        </w:tc>
        <w:tc>
          <w:tcPr>
            <w:tcW w:w="0" w:type="auto"/>
            <w:tcBorders>
              <w:right w:val="single" w:sz="6" w:space="0" w:color="auto"/>
            </w:tcBorders>
            <w:vAlign w:val="center"/>
            <w:hideMark/>
          </w:tcPr>
          <w:p w14:paraId="33E8E6FA" w14:textId="77777777" w:rsidR="001B3899" w:rsidRDefault="003D0EF4">
            <w:pPr>
              <w:rPr>
                <w:rFonts w:eastAsia="Times New Roman"/>
              </w:rPr>
            </w:pPr>
            <w:r>
              <w:rPr>
                <w:rFonts w:eastAsia="Times New Roman"/>
              </w:rPr>
              <w:t xml:space="preserve">1,687 </w:t>
            </w:r>
          </w:p>
        </w:tc>
        <w:tc>
          <w:tcPr>
            <w:tcW w:w="0" w:type="auto"/>
            <w:vAlign w:val="center"/>
            <w:hideMark/>
          </w:tcPr>
          <w:p w14:paraId="08F1C8A2" w14:textId="77777777" w:rsidR="001B3899" w:rsidRDefault="003D0EF4">
            <w:pPr>
              <w:rPr>
                <w:rFonts w:eastAsia="Times New Roman"/>
              </w:rPr>
            </w:pPr>
            <w:r>
              <w:rPr>
                <w:rFonts w:eastAsia="Times New Roman"/>
              </w:rPr>
              <w:t xml:space="preserve">1% </w:t>
            </w:r>
          </w:p>
        </w:tc>
        <w:tc>
          <w:tcPr>
            <w:tcW w:w="0" w:type="auto"/>
            <w:vAlign w:val="center"/>
            <w:hideMark/>
          </w:tcPr>
          <w:p w14:paraId="3EAAB117"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355888B6" w14:textId="77777777" w:rsidR="001B3899" w:rsidRDefault="003D0EF4">
            <w:pPr>
              <w:rPr>
                <w:rFonts w:eastAsia="Times New Roman"/>
              </w:rPr>
            </w:pPr>
            <w:r>
              <w:rPr>
                <w:rFonts w:eastAsia="Times New Roman"/>
              </w:rPr>
              <w:t xml:space="preserve">0% </w:t>
            </w:r>
          </w:p>
        </w:tc>
        <w:tc>
          <w:tcPr>
            <w:tcW w:w="0" w:type="auto"/>
            <w:vAlign w:val="center"/>
            <w:hideMark/>
          </w:tcPr>
          <w:p w14:paraId="2081814A" w14:textId="77777777" w:rsidR="001B3899" w:rsidRDefault="003D0EF4">
            <w:pPr>
              <w:rPr>
                <w:rFonts w:eastAsia="Times New Roman"/>
              </w:rPr>
            </w:pPr>
            <w:r>
              <w:rPr>
                <w:rFonts w:eastAsia="Times New Roman"/>
              </w:rPr>
              <w:t xml:space="preserve">0% </w:t>
            </w:r>
          </w:p>
        </w:tc>
      </w:tr>
      <w:tr w:rsidR="001B3899" w14:paraId="5C84166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F385CF7" w14:textId="77777777" w:rsidR="001B3899" w:rsidRDefault="003D0EF4">
            <w:pPr>
              <w:rPr>
                <w:rFonts w:eastAsia="Times New Roman"/>
              </w:rPr>
            </w:pPr>
            <w:r>
              <w:rPr>
                <w:rFonts w:eastAsia="Times New Roman"/>
              </w:rPr>
              <w:t xml:space="preserve">School Bus </w:t>
            </w:r>
          </w:p>
        </w:tc>
        <w:tc>
          <w:tcPr>
            <w:tcW w:w="0" w:type="auto"/>
            <w:vAlign w:val="center"/>
            <w:hideMark/>
          </w:tcPr>
          <w:p w14:paraId="10536958" w14:textId="77777777" w:rsidR="001B3899" w:rsidRDefault="003D0EF4">
            <w:pPr>
              <w:rPr>
                <w:rFonts w:eastAsia="Times New Roman"/>
              </w:rPr>
            </w:pPr>
            <w:r>
              <w:rPr>
                <w:rFonts w:eastAsia="Times New Roman"/>
              </w:rPr>
              <w:t xml:space="preserve">0 </w:t>
            </w:r>
          </w:p>
        </w:tc>
        <w:tc>
          <w:tcPr>
            <w:tcW w:w="0" w:type="auto"/>
            <w:vAlign w:val="center"/>
            <w:hideMark/>
          </w:tcPr>
          <w:p w14:paraId="6AFD00E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7177C2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029180" w14:textId="77777777" w:rsidR="001B3899" w:rsidRDefault="003D0EF4">
            <w:pPr>
              <w:rPr>
                <w:rFonts w:eastAsia="Times New Roman"/>
              </w:rPr>
            </w:pPr>
            <w:r>
              <w:rPr>
                <w:rFonts w:eastAsia="Times New Roman"/>
              </w:rPr>
              <w:t xml:space="preserve">0 </w:t>
            </w:r>
          </w:p>
        </w:tc>
        <w:tc>
          <w:tcPr>
            <w:tcW w:w="0" w:type="auto"/>
            <w:vAlign w:val="center"/>
            <w:hideMark/>
          </w:tcPr>
          <w:p w14:paraId="1C94B138" w14:textId="77777777" w:rsidR="001B3899" w:rsidRDefault="003D0EF4">
            <w:pPr>
              <w:rPr>
                <w:rFonts w:eastAsia="Times New Roman"/>
              </w:rPr>
            </w:pPr>
            <w:r>
              <w:rPr>
                <w:rFonts w:eastAsia="Times New Roman"/>
              </w:rPr>
              <w:t xml:space="preserve">0% </w:t>
            </w:r>
          </w:p>
        </w:tc>
        <w:tc>
          <w:tcPr>
            <w:tcW w:w="0" w:type="auto"/>
            <w:vAlign w:val="center"/>
            <w:hideMark/>
          </w:tcPr>
          <w:p w14:paraId="0F5F836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E406932" w14:textId="77777777" w:rsidR="001B3899" w:rsidRDefault="003D0EF4">
            <w:pPr>
              <w:rPr>
                <w:rFonts w:eastAsia="Times New Roman"/>
              </w:rPr>
            </w:pPr>
            <w:r>
              <w:rPr>
                <w:rFonts w:eastAsia="Times New Roman"/>
              </w:rPr>
              <w:t xml:space="preserve">0% </w:t>
            </w:r>
          </w:p>
        </w:tc>
        <w:tc>
          <w:tcPr>
            <w:tcW w:w="0" w:type="auto"/>
            <w:vAlign w:val="center"/>
            <w:hideMark/>
          </w:tcPr>
          <w:p w14:paraId="68108325" w14:textId="77777777" w:rsidR="001B3899" w:rsidRDefault="003D0EF4">
            <w:pPr>
              <w:rPr>
                <w:rFonts w:eastAsia="Times New Roman"/>
              </w:rPr>
            </w:pPr>
            <w:r>
              <w:rPr>
                <w:rFonts w:eastAsia="Times New Roman"/>
              </w:rPr>
              <w:t xml:space="preserve">0% </w:t>
            </w:r>
          </w:p>
        </w:tc>
      </w:tr>
      <w:tr w:rsidR="001B3899" w14:paraId="626D253F" w14:textId="77777777">
        <w:trPr>
          <w:divId w:val="114837436"/>
          <w:tblCellSpacing w:w="15" w:type="dxa"/>
        </w:trPr>
        <w:tc>
          <w:tcPr>
            <w:tcW w:w="0" w:type="auto"/>
            <w:gridSpan w:val="9"/>
            <w:tcBorders>
              <w:bottom w:val="single" w:sz="6" w:space="0" w:color="auto"/>
            </w:tcBorders>
            <w:vAlign w:val="center"/>
            <w:hideMark/>
          </w:tcPr>
          <w:p w14:paraId="525D5AB1" w14:textId="77777777" w:rsidR="001B3899" w:rsidRDefault="001B3899">
            <w:pPr>
              <w:rPr>
                <w:rFonts w:eastAsia="Times New Roman"/>
              </w:rPr>
            </w:pPr>
          </w:p>
        </w:tc>
      </w:tr>
      <w:tr w:rsidR="001B3899" w14:paraId="511D902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03ABFC6" w14:textId="77777777" w:rsidR="001B3899" w:rsidRDefault="003D0EF4">
            <w:pPr>
              <w:rPr>
                <w:rFonts w:eastAsia="Times New Roman"/>
              </w:rPr>
            </w:pPr>
            <w:r>
              <w:rPr>
                <w:rFonts w:eastAsia="Times New Roman"/>
              </w:rPr>
              <w:lastRenderedPageBreak/>
              <w:t xml:space="preserve">Walk-Transit </w:t>
            </w:r>
          </w:p>
        </w:tc>
        <w:tc>
          <w:tcPr>
            <w:tcW w:w="0" w:type="auto"/>
            <w:vAlign w:val="center"/>
            <w:hideMark/>
          </w:tcPr>
          <w:p w14:paraId="38DBD942" w14:textId="77777777" w:rsidR="001B3899" w:rsidRDefault="003D0EF4">
            <w:pPr>
              <w:rPr>
                <w:rFonts w:eastAsia="Times New Roman"/>
              </w:rPr>
            </w:pPr>
            <w:r>
              <w:rPr>
                <w:rFonts w:eastAsia="Times New Roman"/>
              </w:rPr>
              <w:t xml:space="preserve">15,335 </w:t>
            </w:r>
          </w:p>
        </w:tc>
        <w:tc>
          <w:tcPr>
            <w:tcW w:w="0" w:type="auto"/>
            <w:vAlign w:val="center"/>
            <w:hideMark/>
          </w:tcPr>
          <w:p w14:paraId="652A9A02" w14:textId="77777777" w:rsidR="001B3899" w:rsidRDefault="003D0EF4">
            <w:pPr>
              <w:rPr>
                <w:rFonts w:eastAsia="Times New Roman"/>
              </w:rPr>
            </w:pPr>
            <w:r>
              <w:rPr>
                <w:rFonts w:eastAsia="Times New Roman"/>
              </w:rPr>
              <w:t xml:space="preserve">2,997 </w:t>
            </w:r>
          </w:p>
        </w:tc>
        <w:tc>
          <w:tcPr>
            <w:tcW w:w="0" w:type="auto"/>
            <w:tcBorders>
              <w:right w:val="single" w:sz="6" w:space="0" w:color="auto"/>
            </w:tcBorders>
            <w:vAlign w:val="center"/>
            <w:hideMark/>
          </w:tcPr>
          <w:p w14:paraId="2E63212F" w14:textId="77777777" w:rsidR="001B3899" w:rsidRDefault="003D0EF4">
            <w:pPr>
              <w:rPr>
                <w:rFonts w:eastAsia="Times New Roman"/>
              </w:rPr>
            </w:pPr>
            <w:r>
              <w:rPr>
                <w:rFonts w:eastAsia="Times New Roman"/>
              </w:rPr>
              <w:t xml:space="preserve">4,924 </w:t>
            </w:r>
          </w:p>
        </w:tc>
        <w:tc>
          <w:tcPr>
            <w:tcW w:w="0" w:type="auto"/>
            <w:tcBorders>
              <w:right w:val="single" w:sz="6" w:space="0" w:color="auto"/>
            </w:tcBorders>
            <w:vAlign w:val="center"/>
            <w:hideMark/>
          </w:tcPr>
          <w:p w14:paraId="2BFCD57A" w14:textId="77777777" w:rsidR="001B3899" w:rsidRDefault="003D0EF4">
            <w:pPr>
              <w:rPr>
                <w:rFonts w:eastAsia="Times New Roman"/>
              </w:rPr>
            </w:pPr>
            <w:r>
              <w:rPr>
                <w:rFonts w:eastAsia="Times New Roman"/>
              </w:rPr>
              <w:t xml:space="preserve">23,255 </w:t>
            </w:r>
          </w:p>
        </w:tc>
        <w:tc>
          <w:tcPr>
            <w:tcW w:w="0" w:type="auto"/>
            <w:vAlign w:val="center"/>
            <w:hideMark/>
          </w:tcPr>
          <w:p w14:paraId="1D967526" w14:textId="77777777" w:rsidR="001B3899" w:rsidRDefault="003D0EF4">
            <w:pPr>
              <w:rPr>
                <w:rFonts w:eastAsia="Times New Roman"/>
              </w:rPr>
            </w:pPr>
            <w:r>
              <w:rPr>
                <w:rFonts w:eastAsia="Times New Roman"/>
              </w:rPr>
              <w:t xml:space="preserve">27% </w:t>
            </w:r>
          </w:p>
        </w:tc>
        <w:tc>
          <w:tcPr>
            <w:tcW w:w="0" w:type="auto"/>
            <w:vAlign w:val="center"/>
            <w:hideMark/>
          </w:tcPr>
          <w:p w14:paraId="301905C0"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4AFE7383" w14:textId="77777777" w:rsidR="001B3899" w:rsidRDefault="003D0EF4">
            <w:pPr>
              <w:rPr>
                <w:rFonts w:eastAsia="Times New Roman"/>
              </w:rPr>
            </w:pPr>
            <w:r>
              <w:rPr>
                <w:rFonts w:eastAsia="Times New Roman"/>
              </w:rPr>
              <w:t xml:space="preserve">0% </w:t>
            </w:r>
          </w:p>
        </w:tc>
        <w:tc>
          <w:tcPr>
            <w:tcW w:w="0" w:type="auto"/>
            <w:vAlign w:val="center"/>
            <w:hideMark/>
          </w:tcPr>
          <w:p w14:paraId="1EA23D7C" w14:textId="77777777" w:rsidR="001B3899" w:rsidRDefault="003D0EF4">
            <w:pPr>
              <w:rPr>
                <w:rFonts w:eastAsia="Times New Roman"/>
              </w:rPr>
            </w:pPr>
            <w:r>
              <w:rPr>
                <w:rFonts w:eastAsia="Times New Roman"/>
              </w:rPr>
              <w:t xml:space="preserve">1% </w:t>
            </w:r>
          </w:p>
        </w:tc>
      </w:tr>
      <w:tr w:rsidR="001B3899" w14:paraId="6B78043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6309E74" w14:textId="77777777" w:rsidR="001B3899" w:rsidRDefault="003D0EF4">
            <w:pPr>
              <w:rPr>
                <w:rFonts w:eastAsia="Times New Roman"/>
              </w:rPr>
            </w:pPr>
            <w:r>
              <w:rPr>
                <w:rFonts w:eastAsia="Times New Roman"/>
              </w:rPr>
              <w:t xml:space="preserve">PNR-Transit </w:t>
            </w:r>
          </w:p>
        </w:tc>
        <w:tc>
          <w:tcPr>
            <w:tcW w:w="0" w:type="auto"/>
            <w:vAlign w:val="center"/>
            <w:hideMark/>
          </w:tcPr>
          <w:p w14:paraId="423BCA5E" w14:textId="77777777" w:rsidR="001B3899" w:rsidRDefault="003D0EF4">
            <w:pPr>
              <w:rPr>
                <w:rFonts w:eastAsia="Times New Roman"/>
              </w:rPr>
            </w:pPr>
            <w:r>
              <w:rPr>
                <w:rFonts w:eastAsia="Times New Roman"/>
              </w:rPr>
              <w:t xml:space="preserve">0 </w:t>
            </w:r>
          </w:p>
        </w:tc>
        <w:tc>
          <w:tcPr>
            <w:tcW w:w="0" w:type="auto"/>
            <w:vAlign w:val="center"/>
            <w:hideMark/>
          </w:tcPr>
          <w:p w14:paraId="0ACF464D" w14:textId="77777777" w:rsidR="001B3899" w:rsidRDefault="003D0EF4">
            <w:pPr>
              <w:rPr>
                <w:rFonts w:eastAsia="Times New Roman"/>
              </w:rPr>
            </w:pPr>
            <w:r>
              <w:rPr>
                <w:rFonts w:eastAsia="Times New Roman"/>
              </w:rPr>
              <w:t xml:space="preserve">250 </w:t>
            </w:r>
          </w:p>
        </w:tc>
        <w:tc>
          <w:tcPr>
            <w:tcW w:w="0" w:type="auto"/>
            <w:tcBorders>
              <w:right w:val="single" w:sz="6" w:space="0" w:color="auto"/>
            </w:tcBorders>
            <w:vAlign w:val="center"/>
            <w:hideMark/>
          </w:tcPr>
          <w:p w14:paraId="4CC8BCC2" w14:textId="77777777" w:rsidR="001B3899" w:rsidRDefault="003D0EF4">
            <w:pPr>
              <w:rPr>
                <w:rFonts w:eastAsia="Times New Roman"/>
              </w:rPr>
            </w:pPr>
            <w:r>
              <w:rPr>
                <w:rFonts w:eastAsia="Times New Roman"/>
              </w:rPr>
              <w:t xml:space="preserve">762 </w:t>
            </w:r>
          </w:p>
        </w:tc>
        <w:tc>
          <w:tcPr>
            <w:tcW w:w="0" w:type="auto"/>
            <w:tcBorders>
              <w:right w:val="single" w:sz="6" w:space="0" w:color="auto"/>
            </w:tcBorders>
            <w:vAlign w:val="center"/>
            <w:hideMark/>
          </w:tcPr>
          <w:p w14:paraId="4BFE2E93" w14:textId="77777777" w:rsidR="001B3899" w:rsidRDefault="003D0EF4">
            <w:pPr>
              <w:rPr>
                <w:rFonts w:eastAsia="Times New Roman"/>
              </w:rPr>
            </w:pPr>
            <w:r>
              <w:rPr>
                <w:rFonts w:eastAsia="Times New Roman"/>
              </w:rPr>
              <w:t xml:space="preserve">1,013 </w:t>
            </w:r>
          </w:p>
        </w:tc>
        <w:tc>
          <w:tcPr>
            <w:tcW w:w="0" w:type="auto"/>
            <w:vAlign w:val="center"/>
            <w:hideMark/>
          </w:tcPr>
          <w:p w14:paraId="714D9DE8" w14:textId="77777777" w:rsidR="001B3899" w:rsidRDefault="003D0EF4">
            <w:pPr>
              <w:rPr>
                <w:rFonts w:eastAsia="Times New Roman"/>
              </w:rPr>
            </w:pPr>
            <w:r>
              <w:rPr>
                <w:rFonts w:eastAsia="Times New Roman"/>
              </w:rPr>
              <w:t xml:space="preserve">0% </w:t>
            </w:r>
          </w:p>
        </w:tc>
        <w:tc>
          <w:tcPr>
            <w:tcW w:w="0" w:type="auto"/>
            <w:vAlign w:val="center"/>
            <w:hideMark/>
          </w:tcPr>
          <w:p w14:paraId="49AFCBA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25E2E5" w14:textId="77777777" w:rsidR="001B3899" w:rsidRDefault="003D0EF4">
            <w:pPr>
              <w:rPr>
                <w:rFonts w:eastAsia="Times New Roman"/>
              </w:rPr>
            </w:pPr>
            <w:r>
              <w:rPr>
                <w:rFonts w:eastAsia="Times New Roman"/>
              </w:rPr>
              <w:t xml:space="preserve">0% </w:t>
            </w:r>
          </w:p>
        </w:tc>
        <w:tc>
          <w:tcPr>
            <w:tcW w:w="0" w:type="auto"/>
            <w:vAlign w:val="center"/>
            <w:hideMark/>
          </w:tcPr>
          <w:p w14:paraId="607E61BA" w14:textId="77777777" w:rsidR="001B3899" w:rsidRDefault="003D0EF4">
            <w:pPr>
              <w:rPr>
                <w:rFonts w:eastAsia="Times New Roman"/>
              </w:rPr>
            </w:pPr>
            <w:r>
              <w:rPr>
                <w:rFonts w:eastAsia="Times New Roman"/>
              </w:rPr>
              <w:t xml:space="preserve">0% </w:t>
            </w:r>
          </w:p>
        </w:tc>
      </w:tr>
      <w:tr w:rsidR="001B3899" w14:paraId="50DB38B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645D404" w14:textId="77777777" w:rsidR="001B3899" w:rsidRDefault="003D0EF4">
            <w:pPr>
              <w:rPr>
                <w:rFonts w:eastAsia="Times New Roman"/>
              </w:rPr>
            </w:pPr>
            <w:r>
              <w:rPr>
                <w:rFonts w:eastAsia="Times New Roman"/>
              </w:rPr>
              <w:t xml:space="preserve">KNR-Transit </w:t>
            </w:r>
          </w:p>
        </w:tc>
        <w:tc>
          <w:tcPr>
            <w:tcW w:w="0" w:type="auto"/>
            <w:vAlign w:val="center"/>
            <w:hideMark/>
          </w:tcPr>
          <w:p w14:paraId="6FE3A658" w14:textId="77777777" w:rsidR="001B3899" w:rsidRDefault="003D0EF4">
            <w:pPr>
              <w:rPr>
                <w:rFonts w:eastAsia="Times New Roman"/>
              </w:rPr>
            </w:pPr>
            <w:r>
              <w:rPr>
                <w:rFonts w:eastAsia="Times New Roman"/>
              </w:rPr>
              <w:t xml:space="preserve">1,908 </w:t>
            </w:r>
          </w:p>
        </w:tc>
        <w:tc>
          <w:tcPr>
            <w:tcW w:w="0" w:type="auto"/>
            <w:vAlign w:val="center"/>
            <w:hideMark/>
          </w:tcPr>
          <w:p w14:paraId="0B7178C8" w14:textId="77777777" w:rsidR="001B3899" w:rsidRDefault="003D0EF4">
            <w:pPr>
              <w:rPr>
                <w:rFonts w:eastAsia="Times New Roman"/>
              </w:rPr>
            </w:pPr>
            <w:r>
              <w:rPr>
                <w:rFonts w:eastAsia="Times New Roman"/>
              </w:rPr>
              <w:t xml:space="preserve">1,010 </w:t>
            </w:r>
          </w:p>
        </w:tc>
        <w:tc>
          <w:tcPr>
            <w:tcW w:w="0" w:type="auto"/>
            <w:tcBorders>
              <w:right w:val="single" w:sz="6" w:space="0" w:color="auto"/>
            </w:tcBorders>
            <w:vAlign w:val="center"/>
            <w:hideMark/>
          </w:tcPr>
          <w:p w14:paraId="1B33390C" w14:textId="77777777" w:rsidR="001B3899" w:rsidRDefault="003D0EF4">
            <w:pPr>
              <w:rPr>
                <w:rFonts w:eastAsia="Times New Roman"/>
              </w:rPr>
            </w:pPr>
            <w:r>
              <w:rPr>
                <w:rFonts w:eastAsia="Times New Roman"/>
              </w:rPr>
              <w:t xml:space="preserve">1,682 </w:t>
            </w:r>
          </w:p>
        </w:tc>
        <w:tc>
          <w:tcPr>
            <w:tcW w:w="0" w:type="auto"/>
            <w:tcBorders>
              <w:right w:val="single" w:sz="6" w:space="0" w:color="auto"/>
            </w:tcBorders>
            <w:vAlign w:val="center"/>
            <w:hideMark/>
          </w:tcPr>
          <w:p w14:paraId="1720312B" w14:textId="77777777" w:rsidR="001B3899" w:rsidRDefault="003D0EF4">
            <w:pPr>
              <w:rPr>
                <w:rFonts w:eastAsia="Times New Roman"/>
              </w:rPr>
            </w:pPr>
            <w:r>
              <w:rPr>
                <w:rFonts w:eastAsia="Times New Roman"/>
              </w:rPr>
              <w:t xml:space="preserve">4,600 </w:t>
            </w:r>
          </w:p>
        </w:tc>
        <w:tc>
          <w:tcPr>
            <w:tcW w:w="0" w:type="auto"/>
            <w:vAlign w:val="center"/>
            <w:hideMark/>
          </w:tcPr>
          <w:p w14:paraId="490AEDC0" w14:textId="77777777" w:rsidR="001B3899" w:rsidRDefault="003D0EF4">
            <w:pPr>
              <w:rPr>
                <w:rFonts w:eastAsia="Times New Roman"/>
              </w:rPr>
            </w:pPr>
            <w:r>
              <w:rPr>
                <w:rFonts w:eastAsia="Times New Roman"/>
              </w:rPr>
              <w:t xml:space="preserve">3% </w:t>
            </w:r>
          </w:p>
        </w:tc>
        <w:tc>
          <w:tcPr>
            <w:tcW w:w="0" w:type="auto"/>
            <w:vAlign w:val="center"/>
            <w:hideMark/>
          </w:tcPr>
          <w:p w14:paraId="434FC24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5DC19D8" w14:textId="77777777" w:rsidR="001B3899" w:rsidRDefault="003D0EF4">
            <w:pPr>
              <w:rPr>
                <w:rFonts w:eastAsia="Times New Roman"/>
              </w:rPr>
            </w:pPr>
            <w:r>
              <w:rPr>
                <w:rFonts w:eastAsia="Times New Roman"/>
              </w:rPr>
              <w:t xml:space="preserve">0% </w:t>
            </w:r>
          </w:p>
        </w:tc>
        <w:tc>
          <w:tcPr>
            <w:tcW w:w="0" w:type="auto"/>
            <w:vAlign w:val="center"/>
            <w:hideMark/>
          </w:tcPr>
          <w:p w14:paraId="47D85254" w14:textId="77777777" w:rsidR="001B3899" w:rsidRDefault="003D0EF4">
            <w:pPr>
              <w:rPr>
                <w:rFonts w:eastAsia="Times New Roman"/>
              </w:rPr>
            </w:pPr>
            <w:r>
              <w:rPr>
                <w:rFonts w:eastAsia="Times New Roman"/>
              </w:rPr>
              <w:t xml:space="preserve">0% </w:t>
            </w:r>
          </w:p>
        </w:tc>
      </w:tr>
      <w:tr w:rsidR="001B3899" w14:paraId="34799B3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51B4994" w14:textId="77777777" w:rsidR="001B3899" w:rsidRDefault="003D0EF4">
            <w:pPr>
              <w:rPr>
                <w:rFonts w:eastAsia="Times New Roman"/>
              </w:rPr>
            </w:pPr>
            <w:r>
              <w:rPr>
                <w:rFonts w:eastAsia="Times New Roman"/>
              </w:rPr>
              <w:t xml:space="preserve">Premium Transit </w:t>
            </w:r>
          </w:p>
        </w:tc>
        <w:tc>
          <w:tcPr>
            <w:tcW w:w="0" w:type="auto"/>
            <w:vAlign w:val="center"/>
            <w:hideMark/>
          </w:tcPr>
          <w:p w14:paraId="02E273BC" w14:textId="77777777" w:rsidR="001B3899" w:rsidRDefault="003D0EF4">
            <w:pPr>
              <w:rPr>
                <w:rFonts w:eastAsia="Times New Roman"/>
              </w:rPr>
            </w:pPr>
            <w:r>
              <w:rPr>
                <w:rFonts w:eastAsia="Times New Roman"/>
              </w:rPr>
              <w:t xml:space="preserve">2,050 </w:t>
            </w:r>
          </w:p>
        </w:tc>
        <w:tc>
          <w:tcPr>
            <w:tcW w:w="0" w:type="auto"/>
            <w:vAlign w:val="center"/>
            <w:hideMark/>
          </w:tcPr>
          <w:p w14:paraId="447E92EB" w14:textId="77777777" w:rsidR="001B3899" w:rsidRDefault="003D0EF4">
            <w:pPr>
              <w:rPr>
                <w:rFonts w:eastAsia="Times New Roman"/>
              </w:rPr>
            </w:pPr>
            <w:r>
              <w:rPr>
                <w:rFonts w:eastAsia="Times New Roman"/>
              </w:rPr>
              <w:t xml:space="preserve">1,194 </w:t>
            </w:r>
          </w:p>
        </w:tc>
        <w:tc>
          <w:tcPr>
            <w:tcW w:w="0" w:type="auto"/>
            <w:tcBorders>
              <w:right w:val="single" w:sz="6" w:space="0" w:color="auto"/>
            </w:tcBorders>
            <w:vAlign w:val="center"/>
            <w:hideMark/>
          </w:tcPr>
          <w:p w14:paraId="46D70DE0" w14:textId="77777777" w:rsidR="001B3899" w:rsidRDefault="003D0EF4">
            <w:pPr>
              <w:rPr>
                <w:rFonts w:eastAsia="Times New Roman"/>
              </w:rPr>
            </w:pPr>
            <w:r>
              <w:rPr>
                <w:rFonts w:eastAsia="Times New Roman"/>
              </w:rPr>
              <w:t xml:space="preserve">2,277 </w:t>
            </w:r>
          </w:p>
        </w:tc>
        <w:tc>
          <w:tcPr>
            <w:tcW w:w="0" w:type="auto"/>
            <w:tcBorders>
              <w:right w:val="single" w:sz="6" w:space="0" w:color="auto"/>
            </w:tcBorders>
            <w:vAlign w:val="center"/>
            <w:hideMark/>
          </w:tcPr>
          <w:p w14:paraId="433C2650" w14:textId="77777777" w:rsidR="001B3899" w:rsidRDefault="003D0EF4">
            <w:pPr>
              <w:rPr>
                <w:rFonts w:eastAsia="Times New Roman"/>
              </w:rPr>
            </w:pPr>
            <w:r>
              <w:rPr>
                <w:rFonts w:eastAsia="Times New Roman"/>
              </w:rPr>
              <w:t xml:space="preserve">5,521 </w:t>
            </w:r>
          </w:p>
        </w:tc>
        <w:tc>
          <w:tcPr>
            <w:tcW w:w="0" w:type="auto"/>
            <w:vAlign w:val="center"/>
            <w:hideMark/>
          </w:tcPr>
          <w:p w14:paraId="7596A007" w14:textId="77777777" w:rsidR="001B3899" w:rsidRDefault="003D0EF4">
            <w:pPr>
              <w:rPr>
                <w:rFonts w:eastAsia="Times New Roman"/>
              </w:rPr>
            </w:pPr>
            <w:r>
              <w:rPr>
                <w:rFonts w:eastAsia="Times New Roman"/>
              </w:rPr>
              <w:t xml:space="preserve">4% </w:t>
            </w:r>
          </w:p>
        </w:tc>
        <w:tc>
          <w:tcPr>
            <w:tcW w:w="0" w:type="auto"/>
            <w:vAlign w:val="center"/>
            <w:hideMark/>
          </w:tcPr>
          <w:p w14:paraId="2E862BFF"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C52AE6D" w14:textId="77777777" w:rsidR="001B3899" w:rsidRDefault="003D0EF4">
            <w:pPr>
              <w:rPr>
                <w:rFonts w:eastAsia="Times New Roman"/>
              </w:rPr>
            </w:pPr>
            <w:r>
              <w:rPr>
                <w:rFonts w:eastAsia="Times New Roman"/>
              </w:rPr>
              <w:t xml:space="preserve">0% </w:t>
            </w:r>
          </w:p>
        </w:tc>
        <w:tc>
          <w:tcPr>
            <w:tcW w:w="0" w:type="auto"/>
            <w:vAlign w:val="center"/>
            <w:hideMark/>
          </w:tcPr>
          <w:p w14:paraId="3AFA6ECE" w14:textId="77777777" w:rsidR="001B3899" w:rsidRDefault="003D0EF4">
            <w:pPr>
              <w:rPr>
                <w:rFonts w:eastAsia="Times New Roman"/>
              </w:rPr>
            </w:pPr>
            <w:r>
              <w:rPr>
                <w:rFonts w:eastAsia="Times New Roman"/>
              </w:rPr>
              <w:t xml:space="preserve">0% </w:t>
            </w:r>
          </w:p>
        </w:tc>
      </w:tr>
      <w:tr w:rsidR="001B3899" w14:paraId="13E3E023" w14:textId="77777777">
        <w:trPr>
          <w:divId w:val="114837436"/>
          <w:tblCellSpacing w:w="15" w:type="dxa"/>
        </w:trPr>
        <w:tc>
          <w:tcPr>
            <w:tcW w:w="0" w:type="auto"/>
            <w:gridSpan w:val="9"/>
            <w:tcBorders>
              <w:bottom w:val="single" w:sz="6" w:space="0" w:color="auto"/>
            </w:tcBorders>
            <w:vAlign w:val="center"/>
            <w:hideMark/>
          </w:tcPr>
          <w:p w14:paraId="38439625" w14:textId="77777777" w:rsidR="001B3899" w:rsidRDefault="001B3899">
            <w:pPr>
              <w:rPr>
                <w:rFonts w:eastAsia="Times New Roman"/>
              </w:rPr>
            </w:pPr>
          </w:p>
        </w:tc>
      </w:tr>
      <w:tr w:rsidR="001B3899" w14:paraId="1A92841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81A5843" w14:textId="77777777" w:rsidR="001B3899" w:rsidRDefault="003D0EF4">
            <w:pPr>
              <w:rPr>
                <w:rFonts w:eastAsia="Times New Roman"/>
              </w:rPr>
            </w:pPr>
            <w:commentRangeStart w:id="78"/>
            <w:commentRangeStart w:id="79"/>
            <w:r>
              <w:rPr>
                <w:rFonts w:eastAsia="Times New Roman"/>
              </w:rPr>
              <w:t xml:space="preserve">Total </w:t>
            </w:r>
          </w:p>
        </w:tc>
        <w:tc>
          <w:tcPr>
            <w:tcW w:w="0" w:type="auto"/>
            <w:vAlign w:val="center"/>
            <w:hideMark/>
          </w:tcPr>
          <w:p w14:paraId="15B8C900" w14:textId="77777777" w:rsidR="001B3899" w:rsidRDefault="003D0EF4">
            <w:pPr>
              <w:rPr>
                <w:rFonts w:eastAsia="Times New Roman"/>
              </w:rPr>
            </w:pPr>
            <w:r>
              <w:rPr>
                <w:rFonts w:eastAsia="Times New Roman"/>
              </w:rPr>
              <w:t xml:space="preserve">56,581 </w:t>
            </w:r>
          </w:p>
        </w:tc>
        <w:tc>
          <w:tcPr>
            <w:tcW w:w="0" w:type="auto"/>
            <w:vAlign w:val="center"/>
            <w:hideMark/>
          </w:tcPr>
          <w:p w14:paraId="6D03C37D" w14:textId="77777777" w:rsidR="001B3899" w:rsidRDefault="003D0EF4">
            <w:pPr>
              <w:rPr>
                <w:rFonts w:eastAsia="Times New Roman"/>
              </w:rPr>
            </w:pPr>
            <w:r>
              <w:rPr>
                <w:rFonts w:eastAsia="Times New Roman"/>
              </w:rPr>
              <w:t xml:space="preserve">99,664 </w:t>
            </w:r>
          </w:p>
        </w:tc>
        <w:tc>
          <w:tcPr>
            <w:tcW w:w="0" w:type="auto"/>
            <w:tcBorders>
              <w:right w:val="single" w:sz="6" w:space="0" w:color="auto"/>
            </w:tcBorders>
            <w:vAlign w:val="center"/>
            <w:hideMark/>
          </w:tcPr>
          <w:p w14:paraId="446F7EFB" w14:textId="77777777" w:rsidR="001B3899" w:rsidRDefault="003D0EF4">
            <w:pPr>
              <w:rPr>
                <w:rFonts w:eastAsia="Times New Roman"/>
              </w:rPr>
            </w:pPr>
            <w:r>
              <w:rPr>
                <w:rFonts w:eastAsia="Times New Roman"/>
              </w:rPr>
              <w:t xml:space="preserve">1,997,452 </w:t>
            </w:r>
          </w:p>
        </w:tc>
        <w:tc>
          <w:tcPr>
            <w:tcW w:w="0" w:type="auto"/>
            <w:tcBorders>
              <w:right w:val="single" w:sz="6" w:space="0" w:color="auto"/>
            </w:tcBorders>
            <w:vAlign w:val="center"/>
            <w:hideMark/>
          </w:tcPr>
          <w:p w14:paraId="046744AB" w14:textId="77777777" w:rsidR="001B3899" w:rsidRDefault="003D0EF4">
            <w:pPr>
              <w:rPr>
                <w:rFonts w:eastAsia="Times New Roman"/>
              </w:rPr>
            </w:pPr>
            <w:r>
              <w:rPr>
                <w:rFonts w:eastAsia="Times New Roman"/>
              </w:rPr>
              <w:t xml:space="preserve">2,153,698 </w:t>
            </w:r>
          </w:p>
        </w:tc>
        <w:tc>
          <w:tcPr>
            <w:tcW w:w="0" w:type="auto"/>
            <w:vAlign w:val="center"/>
            <w:hideMark/>
          </w:tcPr>
          <w:p w14:paraId="08C213AA" w14:textId="77777777" w:rsidR="001B3899" w:rsidRDefault="003D0EF4">
            <w:pPr>
              <w:rPr>
                <w:rFonts w:eastAsia="Times New Roman"/>
              </w:rPr>
            </w:pPr>
            <w:r>
              <w:rPr>
                <w:rFonts w:eastAsia="Times New Roman"/>
              </w:rPr>
              <w:t xml:space="preserve">100% </w:t>
            </w:r>
          </w:p>
        </w:tc>
        <w:tc>
          <w:tcPr>
            <w:tcW w:w="0" w:type="auto"/>
            <w:vAlign w:val="center"/>
            <w:hideMark/>
          </w:tcPr>
          <w:p w14:paraId="1879156F"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78381165" w14:textId="77777777" w:rsidR="001B3899" w:rsidRDefault="003D0EF4">
            <w:pPr>
              <w:rPr>
                <w:rFonts w:eastAsia="Times New Roman"/>
              </w:rPr>
            </w:pPr>
            <w:r>
              <w:rPr>
                <w:rFonts w:eastAsia="Times New Roman"/>
              </w:rPr>
              <w:t xml:space="preserve">100% </w:t>
            </w:r>
          </w:p>
        </w:tc>
        <w:tc>
          <w:tcPr>
            <w:tcW w:w="0" w:type="auto"/>
            <w:vAlign w:val="center"/>
            <w:hideMark/>
          </w:tcPr>
          <w:p w14:paraId="1A005A3D" w14:textId="77777777" w:rsidR="001B3899" w:rsidRDefault="003D0EF4">
            <w:pPr>
              <w:rPr>
                <w:rFonts w:eastAsia="Times New Roman"/>
              </w:rPr>
            </w:pPr>
            <w:r>
              <w:rPr>
                <w:rFonts w:eastAsia="Times New Roman"/>
              </w:rPr>
              <w:t xml:space="preserve">100% </w:t>
            </w:r>
            <w:commentRangeEnd w:id="78"/>
            <w:r w:rsidR="002B1ABB">
              <w:rPr>
                <w:rStyle w:val="CommentReference"/>
              </w:rPr>
              <w:commentReference w:id="78"/>
            </w:r>
            <w:r w:rsidR="004040AF">
              <w:rPr>
                <w:rStyle w:val="CommentReference"/>
              </w:rPr>
              <w:commentReference w:id="79"/>
            </w:r>
          </w:p>
        </w:tc>
      </w:tr>
      <w:commentRangeEnd w:id="79"/>
    </w:tbl>
    <w:p w14:paraId="01E24D76"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707"/>
        <w:gridCol w:w="949"/>
        <w:gridCol w:w="1016"/>
        <w:gridCol w:w="1016"/>
        <w:gridCol w:w="609"/>
        <w:gridCol w:w="949"/>
        <w:gridCol w:w="949"/>
        <w:gridCol w:w="1051"/>
      </w:tblGrid>
      <w:tr w:rsidR="001B3899" w14:paraId="77DB14C7" w14:textId="77777777">
        <w:trPr>
          <w:divId w:val="114837436"/>
          <w:tblHeader/>
          <w:tblCellSpacing w:w="15" w:type="dxa"/>
        </w:trPr>
        <w:tc>
          <w:tcPr>
            <w:tcW w:w="0" w:type="auto"/>
            <w:gridSpan w:val="9"/>
            <w:tcBorders>
              <w:top w:val="nil"/>
              <w:left w:val="nil"/>
              <w:bottom w:val="nil"/>
              <w:right w:val="nil"/>
            </w:tcBorders>
            <w:vAlign w:val="center"/>
            <w:hideMark/>
          </w:tcPr>
          <w:p w14:paraId="61C258F2" w14:textId="77777777" w:rsidR="001B3899" w:rsidRDefault="003D0EF4">
            <w:pPr>
              <w:jc w:val="center"/>
              <w:rPr>
                <w:rFonts w:eastAsia="Times New Roman"/>
              </w:rPr>
            </w:pPr>
            <w:r>
              <w:rPr>
                <w:rFonts w:eastAsia="Times New Roman"/>
              </w:rPr>
              <w:t xml:space="preserve">Table 3-15h. Tour Mode Choice - Estimated Mode Shares Individual Non-Mandatory Tours </w:t>
            </w:r>
          </w:p>
        </w:tc>
      </w:tr>
      <w:tr w:rsidR="001B3899" w14:paraId="5FB81ADE" w14:textId="77777777">
        <w:trPr>
          <w:divId w:val="114837436"/>
          <w:tblHeader/>
          <w:tblCellSpacing w:w="15" w:type="dxa"/>
        </w:trPr>
        <w:tc>
          <w:tcPr>
            <w:tcW w:w="0" w:type="auto"/>
            <w:vAlign w:val="center"/>
            <w:hideMark/>
          </w:tcPr>
          <w:p w14:paraId="2AB91779"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19C63621"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64175A2A"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6EEAF6B7"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4707B52E"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DBE725E"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5E362CA8"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5F5BFED3"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674BBDAA" w14:textId="77777777" w:rsidR="001B3899" w:rsidRDefault="003D0EF4">
            <w:pPr>
              <w:rPr>
                <w:rFonts w:eastAsia="Times New Roman"/>
                <w:b/>
                <w:bCs/>
              </w:rPr>
            </w:pPr>
            <w:r>
              <w:rPr>
                <w:rFonts w:eastAsia="Times New Roman"/>
                <w:b/>
                <w:bCs/>
              </w:rPr>
              <w:t xml:space="preserve">Total </w:t>
            </w:r>
          </w:p>
        </w:tc>
      </w:tr>
      <w:tr w:rsidR="001B3899" w14:paraId="4D0CF1D5" w14:textId="77777777">
        <w:trPr>
          <w:divId w:val="114837436"/>
          <w:tblCellSpacing w:w="15" w:type="dxa"/>
        </w:trPr>
        <w:tc>
          <w:tcPr>
            <w:tcW w:w="0" w:type="auto"/>
            <w:gridSpan w:val="9"/>
            <w:tcBorders>
              <w:bottom w:val="single" w:sz="6" w:space="0" w:color="auto"/>
            </w:tcBorders>
            <w:vAlign w:val="center"/>
            <w:hideMark/>
          </w:tcPr>
          <w:p w14:paraId="34EB9702" w14:textId="77777777" w:rsidR="001B3899" w:rsidRDefault="001B3899">
            <w:pPr>
              <w:rPr>
                <w:rFonts w:eastAsia="Times New Roman"/>
                <w:b/>
                <w:bCs/>
              </w:rPr>
            </w:pPr>
          </w:p>
        </w:tc>
      </w:tr>
      <w:tr w:rsidR="001B3899" w14:paraId="32980F5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4A64483" w14:textId="77777777" w:rsidR="001B3899" w:rsidRDefault="003D0EF4">
            <w:pPr>
              <w:rPr>
                <w:rFonts w:eastAsia="Times New Roman"/>
              </w:rPr>
            </w:pPr>
            <w:r>
              <w:rPr>
                <w:rFonts w:eastAsia="Times New Roman"/>
              </w:rPr>
              <w:t xml:space="preserve">Drive Alone </w:t>
            </w:r>
          </w:p>
        </w:tc>
        <w:tc>
          <w:tcPr>
            <w:tcW w:w="0" w:type="auto"/>
            <w:vAlign w:val="center"/>
            <w:hideMark/>
          </w:tcPr>
          <w:p w14:paraId="799EF7AE" w14:textId="77777777" w:rsidR="001B3899" w:rsidRDefault="003D0EF4">
            <w:pPr>
              <w:rPr>
                <w:rFonts w:eastAsia="Times New Roman"/>
              </w:rPr>
            </w:pPr>
            <w:r>
              <w:rPr>
                <w:rFonts w:eastAsia="Times New Roman"/>
              </w:rPr>
              <w:t xml:space="preserve">0 </w:t>
            </w:r>
          </w:p>
        </w:tc>
        <w:tc>
          <w:tcPr>
            <w:tcW w:w="0" w:type="auto"/>
            <w:vAlign w:val="center"/>
            <w:hideMark/>
          </w:tcPr>
          <w:p w14:paraId="6290C0D9" w14:textId="77777777" w:rsidR="001B3899" w:rsidRDefault="003D0EF4">
            <w:pPr>
              <w:rPr>
                <w:rFonts w:eastAsia="Times New Roman"/>
              </w:rPr>
            </w:pPr>
            <w:r>
              <w:rPr>
                <w:rFonts w:eastAsia="Times New Roman"/>
              </w:rPr>
              <w:t xml:space="preserve">65,171 </w:t>
            </w:r>
          </w:p>
        </w:tc>
        <w:tc>
          <w:tcPr>
            <w:tcW w:w="0" w:type="auto"/>
            <w:tcBorders>
              <w:right w:val="single" w:sz="6" w:space="0" w:color="auto"/>
            </w:tcBorders>
            <w:vAlign w:val="center"/>
            <w:hideMark/>
          </w:tcPr>
          <w:p w14:paraId="664341BC" w14:textId="77777777" w:rsidR="001B3899" w:rsidRDefault="003D0EF4">
            <w:pPr>
              <w:rPr>
                <w:rFonts w:eastAsia="Times New Roman"/>
              </w:rPr>
            </w:pPr>
            <w:r>
              <w:rPr>
                <w:rFonts w:eastAsia="Times New Roman"/>
              </w:rPr>
              <w:t xml:space="preserve">991,792 </w:t>
            </w:r>
          </w:p>
        </w:tc>
        <w:tc>
          <w:tcPr>
            <w:tcW w:w="0" w:type="auto"/>
            <w:tcBorders>
              <w:right w:val="single" w:sz="6" w:space="0" w:color="auto"/>
            </w:tcBorders>
            <w:vAlign w:val="center"/>
            <w:hideMark/>
          </w:tcPr>
          <w:p w14:paraId="3D3DC1A2" w14:textId="77777777" w:rsidR="001B3899" w:rsidRDefault="003D0EF4">
            <w:pPr>
              <w:rPr>
                <w:rFonts w:eastAsia="Times New Roman"/>
              </w:rPr>
            </w:pPr>
            <w:r>
              <w:rPr>
                <w:rFonts w:eastAsia="Times New Roman"/>
              </w:rPr>
              <w:t xml:space="preserve">1,056,963 </w:t>
            </w:r>
          </w:p>
        </w:tc>
        <w:tc>
          <w:tcPr>
            <w:tcW w:w="0" w:type="auto"/>
            <w:vAlign w:val="center"/>
            <w:hideMark/>
          </w:tcPr>
          <w:p w14:paraId="053A32C1" w14:textId="77777777" w:rsidR="001B3899" w:rsidRDefault="003D0EF4">
            <w:pPr>
              <w:rPr>
                <w:rFonts w:eastAsia="Times New Roman"/>
              </w:rPr>
            </w:pPr>
            <w:r>
              <w:rPr>
                <w:rFonts w:eastAsia="Times New Roman"/>
              </w:rPr>
              <w:t xml:space="preserve">0% </w:t>
            </w:r>
          </w:p>
        </w:tc>
        <w:tc>
          <w:tcPr>
            <w:tcW w:w="0" w:type="auto"/>
            <w:vAlign w:val="center"/>
            <w:hideMark/>
          </w:tcPr>
          <w:p w14:paraId="24B9D3DB" w14:textId="77777777" w:rsidR="001B3899" w:rsidRDefault="003D0EF4">
            <w:pPr>
              <w:rPr>
                <w:rFonts w:eastAsia="Times New Roman"/>
              </w:rPr>
            </w:pPr>
            <w:r>
              <w:rPr>
                <w:rFonts w:eastAsia="Times New Roman"/>
              </w:rPr>
              <w:t xml:space="preserve">33% </w:t>
            </w:r>
          </w:p>
        </w:tc>
        <w:tc>
          <w:tcPr>
            <w:tcW w:w="0" w:type="auto"/>
            <w:tcBorders>
              <w:right w:val="single" w:sz="6" w:space="0" w:color="auto"/>
            </w:tcBorders>
            <w:vAlign w:val="center"/>
            <w:hideMark/>
          </w:tcPr>
          <w:p w14:paraId="080145D0" w14:textId="77777777" w:rsidR="001B3899" w:rsidRDefault="003D0EF4">
            <w:pPr>
              <w:rPr>
                <w:rFonts w:eastAsia="Times New Roman"/>
              </w:rPr>
            </w:pPr>
            <w:r>
              <w:rPr>
                <w:rFonts w:eastAsia="Times New Roman"/>
              </w:rPr>
              <w:t xml:space="preserve">46% </w:t>
            </w:r>
          </w:p>
        </w:tc>
        <w:tc>
          <w:tcPr>
            <w:tcW w:w="0" w:type="auto"/>
            <w:vAlign w:val="center"/>
            <w:hideMark/>
          </w:tcPr>
          <w:p w14:paraId="33DFFA74" w14:textId="77777777" w:rsidR="001B3899" w:rsidRDefault="003D0EF4">
            <w:pPr>
              <w:rPr>
                <w:rFonts w:eastAsia="Times New Roman"/>
              </w:rPr>
            </w:pPr>
            <w:r>
              <w:rPr>
                <w:rFonts w:eastAsia="Times New Roman"/>
              </w:rPr>
              <w:t xml:space="preserve">43% </w:t>
            </w:r>
          </w:p>
        </w:tc>
      </w:tr>
      <w:tr w:rsidR="001B3899" w14:paraId="6DEA89E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E90E588" w14:textId="0BD00D9F" w:rsidR="001B3899" w:rsidRDefault="003D0EF4">
            <w:pPr>
              <w:rPr>
                <w:rFonts w:eastAsia="Times New Roman"/>
              </w:rPr>
            </w:pPr>
            <w:del w:id="80" w:author="Kyeil Kim" w:date="2019-04-25T13:21:00Z">
              <w:r w:rsidDel="00757A16">
                <w:rPr>
                  <w:rFonts w:eastAsia="Times New Roman"/>
                </w:rPr>
                <w:delText>Shared2</w:delText>
              </w:r>
            </w:del>
            <w:ins w:id="81" w:author="Kyeil Kim" w:date="2019-04-25T13:21:00Z">
              <w:r w:rsidR="00757A16">
                <w:rPr>
                  <w:rFonts w:eastAsia="Times New Roman"/>
                </w:rPr>
                <w:t>Shared 2</w:t>
              </w:r>
            </w:ins>
            <w:r>
              <w:rPr>
                <w:rFonts w:eastAsia="Times New Roman"/>
              </w:rPr>
              <w:t xml:space="preserve"> </w:t>
            </w:r>
          </w:p>
        </w:tc>
        <w:tc>
          <w:tcPr>
            <w:tcW w:w="0" w:type="auto"/>
            <w:vAlign w:val="center"/>
            <w:hideMark/>
          </w:tcPr>
          <w:p w14:paraId="67C247FA" w14:textId="77777777" w:rsidR="001B3899" w:rsidRDefault="003D0EF4">
            <w:pPr>
              <w:rPr>
                <w:rFonts w:eastAsia="Times New Roman"/>
              </w:rPr>
            </w:pPr>
            <w:r>
              <w:rPr>
                <w:rFonts w:eastAsia="Times New Roman"/>
              </w:rPr>
              <w:t xml:space="preserve">30,644 </w:t>
            </w:r>
          </w:p>
        </w:tc>
        <w:tc>
          <w:tcPr>
            <w:tcW w:w="0" w:type="auto"/>
            <w:vAlign w:val="center"/>
            <w:hideMark/>
          </w:tcPr>
          <w:p w14:paraId="23503D28" w14:textId="77777777" w:rsidR="001B3899" w:rsidRDefault="003D0EF4">
            <w:pPr>
              <w:rPr>
                <w:rFonts w:eastAsia="Times New Roman"/>
              </w:rPr>
            </w:pPr>
            <w:r>
              <w:rPr>
                <w:rFonts w:eastAsia="Times New Roman"/>
              </w:rPr>
              <w:t xml:space="preserve">73,735 </w:t>
            </w:r>
          </w:p>
        </w:tc>
        <w:tc>
          <w:tcPr>
            <w:tcW w:w="0" w:type="auto"/>
            <w:tcBorders>
              <w:right w:val="single" w:sz="6" w:space="0" w:color="auto"/>
            </w:tcBorders>
            <w:vAlign w:val="center"/>
            <w:hideMark/>
          </w:tcPr>
          <w:p w14:paraId="5846DA42" w14:textId="77777777" w:rsidR="001B3899" w:rsidRDefault="003D0EF4">
            <w:pPr>
              <w:rPr>
                <w:rFonts w:eastAsia="Times New Roman"/>
              </w:rPr>
            </w:pPr>
            <w:r>
              <w:rPr>
                <w:rFonts w:eastAsia="Times New Roman"/>
              </w:rPr>
              <w:t xml:space="preserve">575,984 </w:t>
            </w:r>
          </w:p>
        </w:tc>
        <w:tc>
          <w:tcPr>
            <w:tcW w:w="0" w:type="auto"/>
            <w:tcBorders>
              <w:right w:val="single" w:sz="6" w:space="0" w:color="auto"/>
            </w:tcBorders>
            <w:vAlign w:val="center"/>
            <w:hideMark/>
          </w:tcPr>
          <w:p w14:paraId="312FEEB1" w14:textId="77777777" w:rsidR="001B3899" w:rsidRDefault="003D0EF4">
            <w:pPr>
              <w:rPr>
                <w:rFonts w:eastAsia="Times New Roman"/>
              </w:rPr>
            </w:pPr>
            <w:r>
              <w:rPr>
                <w:rFonts w:eastAsia="Times New Roman"/>
              </w:rPr>
              <w:t xml:space="preserve">680,363 </w:t>
            </w:r>
          </w:p>
        </w:tc>
        <w:tc>
          <w:tcPr>
            <w:tcW w:w="0" w:type="auto"/>
            <w:vAlign w:val="center"/>
            <w:hideMark/>
          </w:tcPr>
          <w:p w14:paraId="16E4D88A" w14:textId="77777777" w:rsidR="001B3899" w:rsidRDefault="003D0EF4">
            <w:pPr>
              <w:rPr>
                <w:rFonts w:eastAsia="Times New Roman"/>
              </w:rPr>
            </w:pPr>
            <w:r>
              <w:rPr>
                <w:rFonts w:eastAsia="Times New Roman"/>
              </w:rPr>
              <w:t xml:space="preserve">34% </w:t>
            </w:r>
          </w:p>
        </w:tc>
        <w:tc>
          <w:tcPr>
            <w:tcW w:w="0" w:type="auto"/>
            <w:vAlign w:val="center"/>
            <w:hideMark/>
          </w:tcPr>
          <w:p w14:paraId="6453F09C" w14:textId="77777777" w:rsidR="001B3899" w:rsidRDefault="003D0EF4">
            <w:pPr>
              <w:rPr>
                <w:rFonts w:eastAsia="Times New Roman"/>
              </w:rPr>
            </w:pPr>
            <w:r>
              <w:rPr>
                <w:rFonts w:eastAsia="Times New Roman"/>
              </w:rPr>
              <w:t xml:space="preserve">38% </w:t>
            </w:r>
          </w:p>
        </w:tc>
        <w:tc>
          <w:tcPr>
            <w:tcW w:w="0" w:type="auto"/>
            <w:tcBorders>
              <w:right w:val="single" w:sz="6" w:space="0" w:color="auto"/>
            </w:tcBorders>
            <w:vAlign w:val="center"/>
            <w:hideMark/>
          </w:tcPr>
          <w:p w14:paraId="03427FA5" w14:textId="77777777" w:rsidR="001B3899" w:rsidRDefault="003D0EF4">
            <w:pPr>
              <w:rPr>
                <w:rFonts w:eastAsia="Times New Roman"/>
              </w:rPr>
            </w:pPr>
            <w:r>
              <w:rPr>
                <w:rFonts w:eastAsia="Times New Roman"/>
              </w:rPr>
              <w:t xml:space="preserve">27% </w:t>
            </w:r>
          </w:p>
        </w:tc>
        <w:tc>
          <w:tcPr>
            <w:tcW w:w="0" w:type="auto"/>
            <w:vAlign w:val="center"/>
            <w:hideMark/>
          </w:tcPr>
          <w:p w14:paraId="292790CB" w14:textId="77777777" w:rsidR="001B3899" w:rsidRDefault="003D0EF4">
            <w:pPr>
              <w:rPr>
                <w:rFonts w:eastAsia="Times New Roman"/>
              </w:rPr>
            </w:pPr>
            <w:r>
              <w:rPr>
                <w:rFonts w:eastAsia="Times New Roman"/>
              </w:rPr>
              <w:t xml:space="preserve">28% </w:t>
            </w:r>
          </w:p>
        </w:tc>
      </w:tr>
      <w:tr w:rsidR="001B3899" w14:paraId="61DD365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9B91857" w14:textId="1D020A32" w:rsidR="001B3899" w:rsidRDefault="003D0EF4">
            <w:pPr>
              <w:rPr>
                <w:rFonts w:eastAsia="Times New Roman"/>
              </w:rPr>
            </w:pPr>
            <w:del w:id="82" w:author="Kyeil Kim" w:date="2019-04-25T13:22:00Z">
              <w:r w:rsidDel="004B44DE">
                <w:rPr>
                  <w:rFonts w:eastAsia="Times New Roman"/>
                </w:rPr>
                <w:delText>Shared3+</w:delText>
              </w:r>
            </w:del>
            <w:ins w:id="83" w:author="Kyeil Kim" w:date="2019-04-25T13:22:00Z">
              <w:r w:rsidR="004B44DE">
                <w:rPr>
                  <w:rFonts w:eastAsia="Times New Roman"/>
                </w:rPr>
                <w:t>Shared 3+</w:t>
              </w:r>
            </w:ins>
            <w:r>
              <w:rPr>
                <w:rFonts w:eastAsia="Times New Roman"/>
              </w:rPr>
              <w:t xml:space="preserve"> </w:t>
            </w:r>
          </w:p>
        </w:tc>
        <w:tc>
          <w:tcPr>
            <w:tcW w:w="0" w:type="auto"/>
            <w:vAlign w:val="center"/>
            <w:hideMark/>
          </w:tcPr>
          <w:p w14:paraId="2CE7AF14" w14:textId="77777777" w:rsidR="001B3899" w:rsidRDefault="003D0EF4">
            <w:pPr>
              <w:rPr>
                <w:rFonts w:eastAsia="Times New Roman"/>
              </w:rPr>
            </w:pPr>
            <w:r>
              <w:rPr>
                <w:rFonts w:eastAsia="Times New Roman"/>
              </w:rPr>
              <w:t xml:space="preserve">9,843 </w:t>
            </w:r>
          </w:p>
        </w:tc>
        <w:tc>
          <w:tcPr>
            <w:tcW w:w="0" w:type="auto"/>
            <w:vAlign w:val="center"/>
            <w:hideMark/>
          </w:tcPr>
          <w:p w14:paraId="4F345434" w14:textId="77777777" w:rsidR="001B3899" w:rsidRDefault="003D0EF4">
            <w:pPr>
              <w:rPr>
                <w:rFonts w:eastAsia="Times New Roman"/>
              </w:rPr>
            </w:pPr>
            <w:r>
              <w:rPr>
                <w:rFonts w:eastAsia="Times New Roman"/>
              </w:rPr>
              <w:t xml:space="preserve">41,002 </w:t>
            </w:r>
          </w:p>
        </w:tc>
        <w:tc>
          <w:tcPr>
            <w:tcW w:w="0" w:type="auto"/>
            <w:tcBorders>
              <w:right w:val="single" w:sz="6" w:space="0" w:color="auto"/>
            </w:tcBorders>
            <w:vAlign w:val="center"/>
            <w:hideMark/>
          </w:tcPr>
          <w:p w14:paraId="258F22BD" w14:textId="77777777" w:rsidR="001B3899" w:rsidRDefault="003D0EF4">
            <w:pPr>
              <w:rPr>
                <w:rFonts w:eastAsia="Times New Roman"/>
              </w:rPr>
            </w:pPr>
            <w:r>
              <w:rPr>
                <w:rFonts w:eastAsia="Times New Roman"/>
              </w:rPr>
              <w:t xml:space="preserve">490,334 </w:t>
            </w:r>
          </w:p>
        </w:tc>
        <w:tc>
          <w:tcPr>
            <w:tcW w:w="0" w:type="auto"/>
            <w:tcBorders>
              <w:right w:val="single" w:sz="6" w:space="0" w:color="auto"/>
            </w:tcBorders>
            <w:vAlign w:val="center"/>
            <w:hideMark/>
          </w:tcPr>
          <w:p w14:paraId="7F3469F3" w14:textId="77777777" w:rsidR="001B3899" w:rsidRDefault="003D0EF4">
            <w:pPr>
              <w:rPr>
                <w:rFonts w:eastAsia="Times New Roman"/>
              </w:rPr>
            </w:pPr>
            <w:r>
              <w:rPr>
                <w:rFonts w:eastAsia="Times New Roman"/>
              </w:rPr>
              <w:t xml:space="preserve">541,179 </w:t>
            </w:r>
          </w:p>
        </w:tc>
        <w:tc>
          <w:tcPr>
            <w:tcW w:w="0" w:type="auto"/>
            <w:vAlign w:val="center"/>
            <w:hideMark/>
          </w:tcPr>
          <w:p w14:paraId="18D17F73" w14:textId="77777777" w:rsidR="001B3899" w:rsidRDefault="003D0EF4">
            <w:pPr>
              <w:rPr>
                <w:rFonts w:eastAsia="Times New Roman"/>
              </w:rPr>
            </w:pPr>
            <w:r>
              <w:rPr>
                <w:rFonts w:eastAsia="Times New Roman"/>
              </w:rPr>
              <w:t xml:space="preserve">11% </w:t>
            </w:r>
          </w:p>
        </w:tc>
        <w:tc>
          <w:tcPr>
            <w:tcW w:w="0" w:type="auto"/>
            <w:vAlign w:val="center"/>
            <w:hideMark/>
          </w:tcPr>
          <w:p w14:paraId="38130F1B" w14:textId="77777777" w:rsidR="001B3899" w:rsidRDefault="003D0EF4">
            <w:pPr>
              <w:rPr>
                <w:rFonts w:eastAsia="Times New Roman"/>
              </w:rPr>
            </w:pPr>
            <w:r>
              <w:rPr>
                <w:rFonts w:eastAsia="Times New Roman"/>
              </w:rPr>
              <w:t xml:space="preserve">21% </w:t>
            </w:r>
          </w:p>
        </w:tc>
        <w:tc>
          <w:tcPr>
            <w:tcW w:w="0" w:type="auto"/>
            <w:tcBorders>
              <w:right w:val="single" w:sz="6" w:space="0" w:color="auto"/>
            </w:tcBorders>
            <w:vAlign w:val="center"/>
            <w:hideMark/>
          </w:tcPr>
          <w:p w14:paraId="4E375EB7" w14:textId="77777777" w:rsidR="001B3899" w:rsidRDefault="003D0EF4">
            <w:pPr>
              <w:rPr>
                <w:rFonts w:eastAsia="Times New Roman"/>
              </w:rPr>
            </w:pPr>
            <w:r>
              <w:rPr>
                <w:rFonts w:eastAsia="Times New Roman"/>
              </w:rPr>
              <w:t xml:space="preserve">23% </w:t>
            </w:r>
          </w:p>
        </w:tc>
        <w:tc>
          <w:tcPr>
            <w:tcW w:w="0" w:type="auto"/>
            <w:vAlign w:val="center"/>
            <w:hideMark/>
          </w:tcPr>
          <w:p w14:paraId="3D397F80" w14:textId="77777777" w:rsidR="001B3899" w:rsidRDefault="003D0EF4">
            <w:pPr>
              <w:rPr>
                <w:rFonts w:eastAsia="Times New Roman"/>
              </w:rPr>
            </w:pPr>
            <w:r>
              <w:rPr>
                <w:rFonts w:eastAsia="Times New Roman"/>
              </w:rPr>
              <w:t xml:space="preserve">22% </w:t>
            </w:r>
          </w:p>
        </w:tc>
      </w:tr>
      <w:tr w:rsidR="001B3899" w14:paraId="1E12BED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7B0743" w14:textId="77777777" w:rsidR="001B3899" w:rsidRDefault="003D0EF4">
            <w:pPr>
              <w:rPr>
                <w:rFonts w:eastAsia="Times New Roman"/>
              </w:rPr>
            </w:pPr>
            <w:r>
              <w:rPr>
                <w:rFonts w:eastAsia="Times New Roman"/>
              </w:rPr>
              <w:t xml:space="preserve">Walk </w:t>
            </w:r>
          </w:p>
        </w:tc>
        <w:tc>
          <w:tcPr>
            <w:tcW w:w="0" w:type="auto"/>
            <w:vAlign w:val="center"/>
            <w:hideMark/>
          </w:tcPr>
          <w:p w14:paraId="50D29D1C" w14:textId="77777777" w:rsidR="001B3899" w:rsidRDefault="003D0EF4">
            <w:pPr>
              <w:rPr>
                <w:rFonts w:eastAsia="Times New Roman"/>
              </w:rPr>
            </w:pPr>
            <w:r>
              <w:rPr>
                <w:rFonts w:eastAsia="Times New Roman"/>
              </w:rPr>
              <w:t xml:space="preserve">29,025 </w:t>
            </w:r>
          </w:p>
        </w:tc>
        <w:tc>
          <w:tcPr>
            <w:tcW w:w="0" w:type="auto"/>
            <w:vAlign w:val="center"/>
            <w:hideMark/>
          </w:tcPr>
          <w:p w14:paraId="3AE21A1B" w14:textId="77777777" w:rsidR="001B3899" w:rsidRDefault="003D0EF4">
            <w:pPr>
              <w:rPr>
                <w:rFonts w:eastAsia="Times New Roman"/>
              </w:rPr>
            </w:pPr>
            <w:r>
              <w:rPr>
                <w:rFonts w:eastAsia="Times New Roman"/>
              </w:rPr>
              <w:t xml:space="preserve">10,722 </w:t>
            </w:r>
          </w:p>
        </w:tc>
        <w:tc>
          <w:tcPr>
            <w:tcW w:w="0" w:type="auto"/>
            <w:tcBorders>
              <w:right w:val="single" w:sz="6" w:space="0" w:color="auto"/>
            </w:tcBorders>
            <w:vAlign w:val="center"/>
            <w:hideMark/>
          </w:tcPr>
          <w:p w14:paraId="0F105CF9" w14:textId="77777777" w:rsidR="001B3899" w:rsidRDefault="003D0EF4">
            <w:pPr>
              <w:rPr>
                <w:rFonts w:eastAsia="Times New Roman"/>
              </w:rPr>
            </w:pPr>
            <w:r>
              <w:rPr>
                <w:rFonts w:eastAsia="Times New Roman"/>
              </w:rPr>
              <w:t xml:space="preserve">69,960 </w:t>
            </w:r>
          </w:p>
        </w:tc>
        <w:tc>
          <w:tcPr>
            <w:tcW w:w="0" w:type="auto"/>
            <w:tcBorders>
              <w:right w:val="single" w:sz="6" w:space="0" w:color="auto"/>
            </w:tcBorders>
            <w:vAlign w:val="center"/>
            <w:hideMark/>
          </w:tcPr>
          <w:p w14:paraId="01CB63CC" w14:textId="77777777" w:rsidR="001B3899" w:rsidRDefault="003D0EF4">
            <w:pPr>
              <w:rPr>
                <w:rFonts w:eastAsia="Times New Roman"/>
              </w:rPr>
            </w:pPr>
            <w:r>
              <w:rPr>
                <w:rFonts w:eastAsia="Times New Roman"/>
              </w:rPr>
              <w:t xml:space="preserve">109,707 </w:t>
            </w:r>
          </w:p>
        </w:tc>
        <w:tc>
          <w:tcPr>
            <w:tcW w:w="0" w:type="auto"/>
            <w:vAlign w:val="center"/>
            <w:hideMark/>
          </w:tcPr>
          <w:p w14:paraId="72C04A72" w14:textId="77777777" w:rsidR="001B3899" w:rsidRDefault="003D0EF4">
            <w:pPr>
              <w:rPr>
                <w:rFonts w:eastAsia="Times New Roman"/>
              </w:rPr>
            </w:pPr>
            <w:r>
              <w:rPr>
                <w:rFonts w:eastAsia="Times New Roman"/>
              </w:rPr>
              <w:t xml:space="preserve">33% </w:t>
            </w:r>
          </w:p>
        </w:tc>
        <w:tc>
          <w:tcPr>
            <w:tcW w:w="0" w:type="auto"/>
            <w:vAlign w:val="center"/>
            <w:hideMark/>
          </w:tcPr>
          <w:p w14:paraId="55F4E03D"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2E4B796D" w14:textId="77777777" w:rsidR="001B3899" w:rsidRDefault="003D0EF4">
            <w:pPr>
              <w:rPr>
                <w:rFonts w:eastAsia="Times New Roman"/>
              </w:rPr>
            </w:pPr>
            <w:r>
              <w:rPr>
                <w:rFonts w:eastAsia="Times New Roman"/>
              </w:rPr>
              <w:t xml:space="preserve">3% </w:t>
            </w:r>
          </w:p>
        </w:tc>
        <w:tc>
          <w:tcPr>
            <w:tcW w:w="0" w:type="auto"/>
            <w:vAlign w:val="center"/>
            <w:hideMark/>
          </w:tcPr>
          <w:p w14:paraId="207E0857" w14:textId="77777777" w:rsidR="001B3899" w:rsidRDefault="003D0EF4">
            <w:pPr>
              <w:rPr>
                <w:rFonts w:eastAsia="Times New Roman"/>
              </w:rPr>
            </w:pPr>
            <w:r>
              <w:rPr>
                <w:rFonts w:eastAsia="Times New Roman"/>
              </w:rPr>
              <w:t xml:space="preserve">5% </w:t>
            </w:r>
          </w:p>
        </w:tc>
      </w:tr>
      <w:tr w:rsidR="001B3899" w14:paraId="61D9CC7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030BBD0" w14:textId="77777777" w:rsidR="001B3899" w:rsidRDefault="003D0EF4">
            <w:pPr>
              <w:rPr>
                <w:rFonts w:eastAsia="Times New Roman"/>
              </w:rPr>
            </w:pPr>
            <w:r>
              <w:rPr>
                <w:rFonts w:eastAsia="Times New Roman"/>
              </w:rPr>
              <w:t xml:space="preserve">Bike </w:t>
            </w:r>
          </w:p>
        </w:tc>
        <w:tc>
          <w:tcPr>
            <w:tcW w:w="0" w:type="auto"/>
            <w:vAlign w:val="center"/>
            <w:hideMark/>
          </w:tcPr>
          <w:p w14:paraId="78A1F5BF" w14:textId="77777777" w:rsidR="001B3899" w:rsidRDefault="003D0EF4">
            <w:pPr>
              <w:rPr>
                <w:rFonts w:eastAsia="Times New Roman"/>
              </w:rPr>
            </w:pPr>
            <w:r>
              <w:rPr>
                <w:rFonts w:eastAsia="Times New Roman"/>
              </w:rPr>
              <w:t xml:space="preserve">2,652 </w:t>
            </w:r>
          </w:p>
        </w:tc>
        <w:tc>
          <w:tcPr>
            <w:tcW w:w="0" w:type="auto"/>
            <w:vAlign w:val="center"/>
            <w:hideMark/>
          </w:tcPr>
          <w:p w14:paraId="785DA2C2" w14:textId="77777777" w:rsidR="001B3899" w:rsidRDefault="003D0EF4">
            <w:pPr>
              <w:rPr>
                <w:rFonts w:eastAsia="Times New Roman"/>
              </w:rPr>
            </w:pPr>
            <w:r>
              <w:rPr>
                <w:rFonts w:eastAsia="Times New Roman"/>
              </w:rPr>
              <w:t xml:space="preserve">1,117 </w:t>
            </w:r>
          </w:p>
        </w:tc>
        <w:tc>
          <w:tcPr>
            <w:tcW w:w="0" w:type="auto"/>
            <w:tcBorders>
              <w:right w:val="single" w:sz="6" w:space="0" w:color="auto"/>
            </w:tcBorders>
            <w:vAlign w:val="center"/>
            <w:hideMark/>
          </w:tcPr>
          <w:p w14:paraId="3B39EEC7" w14:textId="77777777" w:rsidR="001B3899" w:rsidRDefault="003D0EF4">
            <w:pPr>
              <w:rPr>
                <w:rFonts w:eastAsia="Times New Roman"/>
              </w:rPr>
            </w:pPr>
            <w:r>
              <w:rPr>
                <w:rFonts w:eastAsia="Times New Roman"/>
              </w:rPr>
              <w:t xml:space="preserve">10,151 </w:t>
            </w:r>
          </w:p>
        </w:tc>
        <w:tc>
          <w:tcPr>
            <w:tcW w:w="0" w:type="auto"/>
            <w:tcBorders>
              <w:right w:val="single" w:sz="6" w:space="0" w:color="auto"/>
            </w:tcBorders>
            <w:vAlign w:val="center"/>
            <w:hideMark/>
          </w:tcPr>
          <w:p w14:paraId="388A1D56" w14:textId="77777777" w:rsidR="001B3899" w:rsidRDefault="003D0EF4">
            <w:pPr>
              <w:rPr>
                <w:rFonts w:eastAsia="Times New Roman"/>
              </w:rPr>
            </w:pPr>
            <w:r>
              <w:rPr>
                <w:rFonts w:eastAsia="Times New Roman"/>
              </w:rPr>
              <w:t xml:space="preserve">13,920 </w:t>
            </w:r>
          </w:p>
        </w:tc>
        <w:tc>
          <w:tcPr>
            <w:tcW w:w="0" w:type="auto"/>
            <w:vAlign w:val="center"/>
            <w:hideMark/>
          </w:tcPr>
          <w:p w14:paraId="25944C4D" w14:textId="77777777" w:rsidR="001B3899" w:rsidRDefault="003D0EF4">
            <w:pPr>
              <w:rPr>
                <w:rFonts w:eastAsia="Times New Roman"/>
              </w:rPr>
            </w:pPr>
            <w:r>
              <w:rPr>
                <w:rFonts w:eastAsia="Times New Roman"/>
              </w:rPr>
              <w:t xml:space="preserve">3% </w:t>
            </w:r>
          </w:p>
        </w:tc>
        <w:tc>
          <w:tcPr>
            <w:tcW w:w="0" w:type="auto"/>
            <w:vAlign w:val="center"/>
            <w:hideMark/>
          </w:tcPr>
          <w:p w14:paraId="453FFA9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427C694A" w14:textId="77777777" w:rsidR="001B3899" w:rsidRDefault="003D0EF4">
            <w:pPr>
              <w:rPr>
                <w:rFonts w:eastAsia="Times New Roman"/>
              </w:rPr>
            </w:pPr>
            <w:r>
              <w:rPr>
                <w:rFonts w:eastAsia="Times New Roman"/>
              </w:rPr>
              <w:t xml:space="preserve">0% </w:t>
            </w:r>
          </w:p>
        </w:tc>
        <w:tc>
          <w:tcPr>
            <w:tcW w:w="0" w:type="auto"/>
            <w:vAlign w:val="center"/>
            <w:hideMark/>
          </w:tcPr>
          <w:p w14:paraId="39E002D7" w14:textId="77777777" w:rsidR="001B3899" w:rsidRDefault="003D0EF4">
            <w:pPr>
              <w:rPr>
                <w:rFonts w:eastAsia="Times New Roman"/>
              </w:rPr>
            </w:pPr>
            <w:r>
              <w:rPr>
                <w:rFonts w:eastAsia="Times New Roman"/>
              </w:rPr>
              <w:t xml:space="preserve">1% </w:t>
            </w:r>
          </w:p>
        </w:tc>
      </w:tr>
      <w:tr w:rsidR="001B3899" w14:paraId="7E5FC38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B85F3AD"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5CE23D1D" w14:textId="77777777" w:rsidR="001B3899" w:rsidRDefault="003D0EF4">
            <w:pPr>
              <w:rPr>
                <w:rFonts w:eastAsia="Times New Roman"/>
              </w:rPr>
            </w:pPr>
            <w:r>
              <w:rPr>
                <w:rFonts w:eastAsia="Times New Roman"/>
              </w:rPr>
              <w:t xml:space="preserve">13,219 </w:t>
            </w:r>
          </w:p>
        </w:tc>
        <w:tc>
          <w:tcPr>
            <w:tcW w:w="0" w:type="auto"/>
            <w:vAlign w:val="center"/>
            <w:hideMark/>
          </w:tcPr>
          <w:p w14:paraId="6E4F78BE" w14:textId="77777777" w:rsidR="001B3899" w:rsidRDefault="003D0EF4">
            <w:pPr>
              <w:rPr>
                <w:rFonts w:eastAsia="Times New Roman"/>
              </w:rPr>
            </w:pPr>
            <w:r>
              <w:rPr>
                <w:rFonts w:eastAsia="Times New Roman"/>
              </w:rPr>
              <w:t xml:space="preserve">2,574 </w:t>
            </w:r>
          </w:p>
        </w:tc>
        <w:tc>
          <w:tcPr>
            <w:tcW w:w="0" w:type="auto"/>
            <w:tcBorders>
              <w:right w:val="single" w:sz="6" w:space="0" w:color="auto"/>
            </w:tcBorders>
            <w:vAlign w:val="center"/>
            <w:hideMark/>
          </w:tcPr>
          <w:p w14:paraId="79D810D9" w14:textId="77777777" w:rsidR="001B3899" w:rsidRDefault="003D0EF4">
            <w:pPr>
              <w:rPr>
                <w:rFonts w:eastAsia="Times New Roman"/>
              </w:rPr>
            </w:pPr>
            <w:r>
              <w:rPr>
                <w:rFonts w:eastAsia="Times New Roman"/>
              </w:rPr>
              <w:t xml:space="preserve">4,344 </w:t>
            </w:r>
          </w:p>
        </w:tc>
        <w:tc>
          <w:tcPr>
            <w:tcW w:w="0" w:type="auto"/>
            <w:tcBorders>
              <w:right w:val="single" w:sz="6" w:space="0" w:color="auto"/>
            </w:tcBorders>
            <w:vAlign w:val="center"/>
            <w:hideMark/>
          </w:tcPr>
          <w:p w14:paraId="710B5089" w14:textId="77777777" w:rsidR="001B3899" w:rsidRDefault="003D0EF4">
            <w:pPr>
              <w:rPr>
                <w:rFonts w:eastAsia="Times New Roman"/>
              </w:rPr>
            </w:pPr>
            <w:r>
              <w:rPr>
                <w:rFonts w:eastAsia="Times New Roman"/>
              </w:rPr>
              <w:t xml:space="preserve">20,137 </w:t>
            </w:r>
          </w:p>
        </w:tc>
        <w:tc>
          <w:tcPr>
            <w:tcW w:w="0" w:type="auto"/>
            <w:vAlign w:val="center"/>
            <w:hideMark/>
          </w:tcPr>
          <w:p w14:paraId="5A1D93C6" w14:textId="77777777" w:rsidR="001B3899" w:rsidRDefault="003D0EF4">
            <w:pPr>
              <w:rPr>
                <w:rFonts w:eastAsia="Times New Roman"/>
              </w:rPr>
            </w:pPr>
            <w:r>
              <w:rPr>
                <w:rFonts w:eastAsia="Times New Roman"/>
              </w:rPr>
              <w:t xml:space="preserve">15% </w:t>
            </w:r>
          </w:p>
        </w:tc>
        <w:tc>
          <w:tcPr>
            <w:tcW w:w="0" w:type="auto"/>
            <w:vAlign w:val="center"/>
            <w:hideMark/>
          </w:tcPr>
          <w:p w14:paraId="3BBB0472"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10A66A60" w14:textId="77777777" w:rsidR="001B3899" w:rsidRDefault="003D0EF4">
            <w:pPr>
              <w:rPr>
                <w:rFonts w:eastAsia="Times New Roman"/>
              </w:rPr>
            </w:pPr>
            <w:r>
              <w:rPr>
                <w:rFonts w:eastAsia="Times New Roman"/>
              </w:rPr>
              <w:t xml:space="preserve">0% </w:t>
            </w:r>
          </w:p>
        </w:tc>
        <w:tc>
          <w:tcPr>
            <w:tcW w:w="0" w:type="auto"/>
            <w:vAlign w:val="center"/>
            <w:hideMark/>
          </w:tcPr>
          <w:p w14:paraId="5B4B99FF" w14:textId="77777777" w:rsidR="001B3899" w:rsidRDefault="003D0EF4">
            <w:pPr>
              <w:rPr>
                <w:rFonts w:eastAsia="Times New Roman"/>
              </w:rPr>
            </w:pPr>
            <w:r>
              <w:rPr>
                <w:rFonts w:eastAsia="Times New Roman"/>
              </w:rPr>
              <w:t xml:space="preserve">1% </w:t>
            </w:r>
          </w:p>
        </w:tc>
      </w:tr>
      <w:tr w:rsidR="001B3899" w14:paraId="7578995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ADCB722"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406A69E5" w14:textId="77777777" w:rsidR="001B3899" w:rsidRDefault="003D0EF4">
            <w:pPr>
              <w:rPr>
                <w:rFonts w:eastAsia="Times New Roman"/>
              </w:rPr>
            </w:pPr>
            <w:r>
              <w:rPr>
                <w:rFonts w:eastAsia="Times New Roman"/>
              </w:rPr>
              <w:t xml:space="preserve">1,609 </w:t>
            </w:r>
          </w:p>
        </w:tc>
        <w:tc>
          <w:tcPr>
            <w:tcW w:w="0" w:type="auto"/>
            <w:vAlign w:val="center"/>
            <w:hideMark/>
          </w:tcPr>
          <w:p w14:paraId="4D6D482A" w14:textId="77777777" w:rsidR="001B3899" w:rsidRDefault="003D0EF4">
            <w:pPr>
              <w:rPr>
                <w:rFonts w:eastAsia="Times New Roman"/>
              </w:rPr>
            </w:pPr>
            <w:r>
              <w:rPr>
                <w:rFonts w:eastAsia="Times New Roman"/>
              </w:rPr>
              <w:t xml:space="preserve">429 </w:t>
            </w:r>
          </w:p>
        </w:tc>
        <w:tc>
          <w:tcPr>
            <w:tcW w:w="0" w:type="auto"/>
            <w:tcBorders>
              <w:right w:val="single" w:sz="6" w:space="0" w:color="auto"/>
            </w:tcBorders>
            <w:vAlign w:val="center"/>
            <w:hideMark/>
          </w:tcPr>
          <w:p w14:paraId="74764228" w14:textId="77777777" w:rsidR="001B3899" w:rsidRDefault="003D0EF4">
            <w:pPr>
              <w:rPr>
                <w:rFonts w:eastAsia="Times New Roman"/>
              </w:rPr>
            </w:pPr>
            <w:r>
              <w:rPr>
                <w:rFonts w:eastAsia="Times New Roman"/>
              </w:rPr>
              <w:t xml:space="preserve">898 </w:t>
            </w:r>
          </w:p>
        </w:tc>
        <w:tc>
          <w:tcPr>
            <w:tcW w:w="0" w:type="auto"/>
            <w:tcBorders>
              <w:right w:val="single" w:sz="6" w:space="0" w:color="auto"/>
            </w:tcBorders>
            <w:vAlign w:val="center"/>
            <w:hideMark/>
          </w:tcPr>
          <w:p w14:paraId="77D4DCA2" w14:textId="77777777" w:rsidR="001B3899" w:rsidRDefault="003D0EF4">
            <w:pPr>
              <w:rPr>
                <w:rFonts w:eastAsia="Times New Roman"/>
              </w:rPr>
            </w:pPr>
            <w:r>
              <w:rPr>
                <w:rFonts w:eastAsia="Times New Roman"/>
              </w:rPr>
              <w:t xml:space="preserve">2,936 </w:t>
            </w:r>
          </w:p>
        </w:tc>
        <w:tc>
          <w:tcPr>
            <w:tcW w:w="0" w:type="auto"/>
            <w:vAlign w:val="center"/>
            <w:hideMark/>
          </w:tcPr>
          <w:p w14:paraId="3C212677" w14:textId="77777777" w:rsidR="001B3899" w:rsidRDefault="003D0EF4">
            <w:pPr>
              <w:rPr>
                <w:rFonts w:eastAsia="Times New Roman"/>
              </w:rPr>
            </w:pPr>
            <w:r>
              <w:rPr>
                <w:rFonts w:eastAsia="Times New Roman"/>
              </w:rPr>
              <w:t xml:space="preserve">2% </w:t>
            </w:r>
          </w:p>
        </w:tc>
        <w:tc>
          <w:tcPr>
            <w:tcW w:w="0" w:type="auto"/>
            <w:vAlign w:val="center"/>
            <w:hideMark/>
          </w:tcPr>
          <w:p w14:paraId="5ECD87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D65B1C" w14:textId="77777777" w:rsidR="001B3899" w:rsidRDefault="003D0EF4">
            <w:pPr>
              <w:rPr>
                <w:rFonts w:eastAsia="Times New Roman"/>
              </w:rPr>
            </w:pPr>
            <w:r>
              <w:rPr>
                <w:rFonts w:eastAsia="Times New Roman"/>
              </w:rPr>
              <w:t xml:space="preserve">0% </w:t>
            </w:r>
          </w:p>
        </w:tc>
        <w:tc>
          <w:tcPr>
            <w:tcW w:w="0" w:type="auto"/>
            <w:vAlign w:val="center"/>
            <w:hideMark/>
          </w:tcPr>
          <w:p w14:paraId="7371F2B2" w14:textId="77777777" w:rsidR="001B3899" w:rsidRDefault="003D0EF4">
            <w:pPr>
              <w:rPr>
                <w:rFonts w:eastAsia="Times New Roman"/>
              </w:rPr>
            </w:pPr>
            <w:r>
              <w:rPr>
                <w:rFonts w:eastAsia="Times New Roman"/>
              </w:rPr>
              <w:t xml:space="preserve">0% </w:t>
            </w:r>
          </w:p>
        </w:tc>
      </w:tr>
      <w:tr w:rsidR="001B3899" w14:paraId="7165951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E9F700E" w14:textId="77777777" w:rsidR="001B3899" w:rsidRDefault="003D0EF4">
            <w:pPr>
              <w:rPr>
                <w:rFonts w:eastAsia="Times New Roman"/>
              </w:rPr>
            </w:pPr>
            <w:r>
              <w:rPr>
                <w:rFonts w:eastAsia="Times New Roman"/>
              </w:rPr>
              <w:t xml:space="preserve">PNR All Transit </w:t>
            </w:r>
          </w:p>
        </w:tc>
        <w:tc>
          <w:tcPr>
            <w:tcW w:w="0" w:type="auto"/>
            <w:vAlign w:val="center"/>
            <w:hideMark/>
          </w:tcPr>
          <w:p w14:paraId="359A8DA5" w14:textId="77777777" w:rsidR="001B3899" w:rsidRDefault="003D0EF4">
            <w:pPr>
              <w:rPr>
                <w:rFonts w:eastAsia="Times New Roman"/>
              </w:rPr>
            </w:pPr>
            <w:r>
              <w:rPr>
                <w:rFonts w:eastAsia="Times New Roman"/>
              </w:rPr>
              <w:t xml:space="preserve">0 </w:t>
            </w:r>
          </w:p>
        </w:tc>
        <w:tc>
          <w:tcPr>
            <w:tcW w:w="0" w:type="auto"/>
            <w:vAlign w:val="center"/>
            <w:hideMark/>
          </w:tcPr>
          <w:p w14:paraId="0538D48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3CF901" w14:textId="77777777" w:rsidR="001B3899" w:rsidRDefault="003D0EF4">
            <w:pPr>
              <w:rPr>
                <w:rFonts w:eastAsia="Times New Roman"/>
              </w:rPr>
            </w:pPr>
            <w:r>
              <w:rPr>
                <w:rFonts w:eastAsia="Times New Roman"/>
              </w:rPr>
              <w:t xml:space="preserve">82 </w:t>
            </w:r>
          </w:p>
        </w:tc>
        <w:tc>
          <w:tcPr>
            <w:tcW w:w="0" w:type="auto"/>
            <w:tcBorders>
              <w:right w:val="single" w:sz="6" w:space="0" w:color="auto"/>
            </w:tcBorders>
            <w:vAlign w:val="center"/>
            <w:hideMark/>
          </w:tcPr>
          <w:p w14:paraId="6E2998A4" w14:textId="77777777" w:rsidR="001B3899" w:rsidRDefault="003D0EF4">
            <w:pPr>
              <w:rPr>
                <w:rFonts w:eastAsia="Times New Roman"/>
              </w:rPr>
            </w:pPr>
            <w:r>
              <w:rPr>
                <w:rFonts w:eastAsia="Times New Roman"/>
              </w:rPr>
              <w:t xml:space="preserve">82 </w:t>
            </w:r>
          </w:p>
        </w:tc>
        <w:tc>
          <w:tcPr>
            <w:tcW w:w="0" w:type="auto"/>
            <w:vAlign w:val="center"/>
            <w:hideMark/>
          </w:tcPr>
          <w:p w14:paraId="4CD1C064" w14:textId="77777777" w:rsidR="001B3899" w:rsidRDefault="003D0EF4">
            <w:pPr>
              <w:rPr>
                <w:rFonts w:eastAsia="Times New Roman"/>
              </w:rPr>
            </w:pPr>
            <w:r>
              <w:rPr>
                <w:rFonts w:eastAsia="Times New Roman"/>
              </w:rPr>
              <w:t xml:space="preserve">0% </w:t>
            </w:r>
          </w:p>
        </w:tc>
        <w:tc>
          <w:tcPr>
            <w:tcW w:w="0" w:type="auto"/>
            <w:vAlign w:val="center"/>
            <w:hideMark/>
          </w:tcPr>
          <w:p w14:paraId="25CE9D1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26C3566" w14:textId="77777777" w:rsidR="001B3899" w:rsidRDefault="003D0EF4">
            <w:pPr>
              <w:rPr>
                <w:rFonts w:eastAsia="Times New Roman"/>
              </w:rPr>
            </w:pPr>
            <w:r>
              <w:rPr>
                <w:rFonts w:eastAsia="Times New Roman"/>
              </w:rPr>
              <w:t xml:space="preserve">0% </w:t>
            </w:r>
          </w:p>
        </w:tc>
        <w:tc>
          <w:tcPr>
            <w:tcW w:w="0" w:type="auto"/>
            <w:vAlign w:val="center"/>
            <w:hideMark/>
          </w:tcPr>
          <w:p w14:paraId="0C494194" w14:textId="77777777" w:rsidR="001B3899" w:rsidRDefault="003D0EF4">
            <w:pPr>
              <w:rPr>
                <w:rFonts w:eastAsia="Times New Roman"/>
              </w:rPr>
            </w:pPr>
            <w:r>
              <w:rPr>
                <w:rFonts w:eastAsia="Times New Roman"/>
              </w:rPr>
              <w:t xml:space="preserve">0% </w:t>
            </w:r>
          </w:p>
        </w:tc>
      </w:tr>
      <w:tr w:rsidR="001B3899" w14:paraId="53CEC33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115B1BE"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1850B6A5" w14:textId="77777777" w:rsidR="001B3899" w:rsidRDefault="003D0EF4">
            <w:pPr>
              <w:rPr>
                <w:rFonts w:eastAsia="Times New Roman"/>
              </w:rPr>
            </w:pPr>
            <w:r>
              <w:rPr>
                <w:rFonts w:eastAsia="Times New Roman"/>
              </w:rPr>
              <w:t xml:space="preserve">0 </w:t>
            </w:r>
          </w:p>
        </w:tc>
        <w:tc>
          <w:tcPr>
            <w:tcW w:w="0" w:type="auto"/>
            <w:vAlign w:val="center"/>
            <w:hideMark/>
          </w:tcPr>
          <w:p w14:paraId="6B7B8BA4" w14:textId="77777777" w:rsidR="001B3899" w:rsidRDefault="003D0EF4">
            <w:pPr>
              <w:rPr>
                <w:rFonts w:eastAsia="Times New Roman"/>
              </w:rPr>
            </w:pPr>
            <w:r>
              <w:rPr>
                <w:rFonts w:eastAsia="Times New Roman"/>
              </w:rPr>
              <w:t xml:space="preserve">176 </w:t>
            </w:r>
          </w:p>
        </w:tc>
        <w:tc>
          <w:tcPr>
            <w:tcW w:w="0" w:type="auto"/>
            <w:tcBorders>
              <w:right w:val="single" w:sz="6" w:space="0" w:color="auto"/>
            </w:tcBorders>
            <w:vAlign w:val="center"/>
            <w:hideMark/>
          </w:tcPr>
          <w:p w14:paraId="7DA8F927" w14:textId="77777777" w:rsidR="001B3899" w:rsidRDefault="003D0EF4">
            <w:pPr>
              <w:rPr>
                <w:rFonts w:eastAsia="Times New Roman"/>
              </w:rPr>
            </w:pPr>
            <w:r>
              <w:rPr>
                <w:rFonts w:eastAsia="Times New Roman"/>
              </w:rPr>
              <w:t xml:space="preserve">682 </w:t>
            </w:r>
          </w:p>
        </w:tc>
        <w:tc>
          <w:tcPr>
            <w:tcW w:w="0" w:type="auto"/>
            <w:tcBorders>
              <w:right w:val="single" w:sz="6" w:space="0" w:color="auto"/>
            </w:tcBorders>
            <w:vAlign w:val="center"/>
            <w:hideMark/>
          </w:tcPr>
          <w:p w14:paraId="566B40A2" w14:textId="77777777" w:rsidR="001B3899" w:rsidRDefault="003D0EF4">
            <w:pPr>
              <w:rPr>
                <w:rFonts w:eastAsia="Times New Roman"/>
              </w:rPr>
            </w:pPr>
            <w:r>
              <w:rPr>
                <w:rFonts w:eastAsia="Times New Roman"/>
              </w:rPr>
              <w:t xml:space="preserve">858 </w:t>
            </w:r>
          </w:p>
        </w:tc>
        <w:tc>
          <w:tcPr>
            <w:tcW w:w="0" w:type="auto"/>
            <w:vAlign w:val="center"/>
            <w:hideMark/>
          </w:tcPr>
          <w:p w14:paraId="6B9B5D3E" w14:textId="77777777" w:rsidR="001B3899" w:rsidRDefault="003D0EF4">
            <w:pPr>
              <w:rPr>
                <w:rFonts w:eastAsia="Times New Roman"/>
              </w:rPr>
            </w:pPr>
            <w:r>
              <w:rPr>
                <w:rFonts w:eastAsia="Times New Roman"/>
              </w:rPr>
              <w:t xml:space="preserve">0% </w:t>
            </w:r>
          </w:p>
        </w:tc>
        <w:tc>
          <w:tcPr>
            <w:tcW w:w="0" w:type="auto"/>
            <w:vAlign w:val="center"/>
            <w:hideMark/>
          </w:tcPr>
          <w:p w14:paraId="4254FDE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9E1DE0" w14:textId="77777777" w:rsidR="001B3899" w:rsidRDefault="003D0EF4">
            <w:pPr>
              <w:rPr>
                <w:rFonts w:eastAsia="Times New Roman"/>
              </w:rPr>
            </w:pPr>
            <w:r>
              <w:rPr>
                <w:rFonts w:eastAsia="Times New Roman"/>
              </w:rPr>
              <w:t xml:space="preserve">0% </w:t>
            </w:r>
          </w:p>
        </w:tc>
        <w:tc>
          <w:tcPr>
            <w:tcW w:w="0" w:type="auto"/>
            <w:vAlign w:val="center"/>
            <w:hideMark/>
          </w:tcPr>
          <w:p w14:paraId="39ECFDBB" w14:textId="77777777" w:rsidR="001B3899" w:rsidRDefault="003D0EF4">
            <w:pPr>
              <w:rPr>
                <w:rFonts w:eastAsia="Times New Roman"/>
              </w:rPr>
            </w:pPr>
            <w:r>
              <w:rPr>
                <w:rFonts w:eastAsia="Times New Roman"/>
              </w:rPr>
              <w:t xml:space="preserve">0% </w:t>
            </w:r>
          </w:p>
        </w:tc>
      </w:tr>
      <w:tr w:rsidR="001B3899" w14:paraId="6FC2BB7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E246F2C" w14:textId="77777777" w:rsidR="001B3899" w:rsidRDefault="003D0EF4">
            <w:pPr>
              <w:rPr>
                <w:rFonts w:eastAsia="Times New Roman"/>
              </w:rPr>
            </w:pPr>
            <w:r>
              <w:rPr>
                <w:rFonts w:eastAsia="Times New Roman"/>
              </w:rPr>
              <w:t xml:space="preserve">KNR All Transit </w:t>
            </w:r>
          </w:p>
        </w:tc>
        <w:tc>
          <w:tcPr>
            <w:tcW w:w="0" w:type="auto"/>
            <w:vAlign w:val="center"/>
            <w:hideMark/>
          </w:tcPr>
          <w:p w14:paraId="16C9C26E" w14:textId="77777777" w:rsidR="001B3899" w:rsidRDefault="003D0EF4">
            <w:pPr>
              <w:rPr>
                <w:rFonts w:eastAsia="Times New Roman"/>
              </w:rPr>
            </w:pPr>
            <w:r>
              <w:rPr>
                <w:rFonts w:eastAsia="Times New Roman"/>
              </w:rPr>
              <w:t xml:space="preserve">1,552 </w:t>
            </w:r>
          </w:p>
        </w:tc>
        <w:tc>
          <w:tcPr>
            <w:tcW w:w="0" w:type="auto"/>
            <w:vAlign w:val="center"/>
            <w:hideMark/>
          </w:tcPr>
          <w:p w14:paraId="5534A876" w14:textId="77777777" w:rsidR="001B3899" w:rsidRDefault="003D0EF4">
            <w:pPr>
              <w:rPr>
                <w:rFonts w:eastAsia="Times New Roman"/>
              </w:rPr>
            </w:pPr>
            <w:r>
              <w:rPr>
                <w:rFonts w:eastAsia="Times New Roman"/>
              </w:rPr>
              <w:t xml:space="preserve">496 </w:t>
            </w:r>
          </w:p>
        </w:tc>
        <w:tc>
          <w:tcPr>
            <w:tcW w:w="0" w:type="auto"/>
            <w:tcBorders>
              <w:right w:val="single" w:sz="6" w:space="0" w:color="auto"/>
            </w:tcBorders>
            <w:vAlign w:val="center"/>
            <w:hideMark/>
          </w:tcPr>
          <w:p w14:paraId="602FA10A" w14:textId="77777777" w:rsidR="001B3899" w:rsidRDefault="003D0EF4">
            <w:pPr>
              <w:rPr>
                <w:rFonts w:eastAsia="Times New Roman"/>
              </w:rPr>
            </w:pPr>
            <w:r>
              <w:rPr>
                <w:rFonts w:eastAsia="Times New Roman"/>
              </w:rPr>
              <w:t xml:space="preserve">1,062 </w:t>
            </w:r>
          </w:p>
        </w:tc>
        <w:tc>
          <w:tcPr>
            <w:tcW w:w="0" w:type="auto"/>
            <w:tcBorders>
              <w:right w:val="single" w:sz="6" w:space="0" w:color="auto"/>
            </w:tcBorders>
            <w:vAlign w:val="center"/>
            <w:hideMark/>
          </w:tcPr>
          <w:p w14:paraId="1E41E53C" w14:textId="77777777" w:rsidR="001B3899" w:rsidRDefault="003D0EF4">
            <w:pPr>
              <w:rPr>
                <w:rFonts w:eastAsia="Times New Roman"/>
              </w:rPr>
            </w:pPr>
            <w:r>
              <w:rPr>
                <w:rFonts w:eastAsia="Times New Roman"/>
              </w:rPr>
              <w:t xml:space="preserve">3,110 </w:t>
            </w:r>
          </w:p>
        </w:tc>
        <w:tc>
          <w:tcPr>
            <w:tcW w:w="0" w:type="auto"/>
            <w:vAlign w:val="center"/>
            <w:hideMark/>
          </w:tcPr>
          <w:p w14:paraId="6103F826" w14:textId="77777777" w:rsidR="001B3899" w:rsidRDefault="003D0EF4">
            <w:pPr>
              <w:rPr>
                <w:rFonts w:eastAsia="Times New Roman"/>
              </w:rPr>
            </w:pPr>
            <w:r>
              <w:rPr>
                <w:rFonts w:eastAsia="Times New Roman"/>
              </w:rPr>
              <w:t xml:space="preserve">2% </w:t>
            </w:r>
          </w:p>
        </w:tc>
        <w:tc>
          <w:tcPr>
            <w:tcW w:w="0" w:type="auto"/>
            <w:vAlign w:val="center"/>
            <w:hideMark/>
          </w:tcPr>
          <w:p w14:paraId="7053C35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79ABE8" w14:textId="77777777" w:rsidR="001B3899" w:rsidRDefault="003D0EF4">
            <w:pPr>
              <w:rPr>
                <w:rFonts w:eastAsia="Times New Roman"/>
              </w:rPr>
            </w:pPr>
            <w:r>
              <w:rPr>
                <w:rFonts w:eastAsia="Times New Roman"/>
              </w:rPr>
              <w:t xml:space="preserve">0% </w:t>
            </w:r>
          </w:p>
        </w:tc>
        <w:tc>
          <w:tcPr>
            <w:tcW w:w="0" w:type="auto"/>
            <w:vAlign w:val="center"/>
            <w:hideMark/>
          </w:tcPr>
          <w:p w14:paraId="4EC4D240" w14:textId="77777777" w:rsidR="001B3899" w:rsidRDefault="003D0EF4">
            <w:pPr>
              <w:rPr>
                <w:rFonts w:eastAsia="Times New Roman"/>
              </w:rPr>
            </w:pPr>
            <w:r>
              <w:rPr>
                <w:rFonts w:eastAsia="Times New Roman"/>
              </w:rPr>
              <w:t xml:space="preserve">0% </w:t>
            </w:r>
          </w:p>
        </w:tc>
      </w:tr>
      <w:tr w:rsidR="001B3899" w14:paraId="3684C20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C9E9262"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0A627E77" w14:textId="77777777" w:rsidR="001B3899" w:rsidRDefault="003D0EF4">
            <w:pPr>
              <w:rPr>
                <w:rFonts w:eastAsia="Times New Roman"/>
              </w:rPr>
            </w:pPr>
            <w:r>
              <w:rPr>
                <w:rFonts w:eastAsia="Times New Roman"/>
              </w:rPr>
              <w:t xml:space="preserve">354 </w:t>
            </w:r>
          </w:p>
        </w:tc>
        <w:tc>
          <w:tcPr>
            <w:tcW w:w="0" w:type="auto"/>
            <w:vAlign w:val="center"/>
            <w:hideMark/>
          </w:tcPr>
          <w:p w14:paraId="7F9A4BEE" w14:textId="77777777" w:rsidR="001B3899" w:rsidRDefault="003D0EF4">
            <w:pPr>
              <w:rPr>
                <w:rFonts w:eastAsia="Times New Roman"/>
              </w:rPr>
            </w:pPr>
            <w:r>
              <w:rPr>
                <w:rFonts w:eastAsia="Times New Roman"/>
              </w:rPr>
              <w:t xml:space="preserve">473 </w:t>
            </w:r>
          </w:p>
        </w:tc>
        <w:tc>
          <w:tcPr>
            <w:tcW w:w="0" w:type="auto"/>
            <w:tcBorders>
              <w:right w:val="single" w:sz="6" w:space="0" w:color="auto"/>
            </w:tcBorders>
            <w:vAlign w:val="center"/>
            <w:hideMark/>
          </w:tcPr>
          <w:p w14:paraId="5D5FEC36" w14:textId="77777777" w:rsidR="001B3899" w:rsidRDefault="003D0EF4">
            <w:pPr>
              <w:rPr>
                <w:rFonts w:eastAsia="Times New Roman"/>
              </w:rPr>
            </w:pPr>
            <w:r>
              <w:rPr>
                <w:rFonts w:eastAsia="Times New Roman"/>
              </w:rPr>
              <w:t xml:space="preserve">844 </w:t>
            </w:r>
          </w:p>
        </w:tc>
        <w:tc>
          <w:tcPr>
            <w:tcW w:w="0" w:type="auto"/>
            <w:tcBorders>
              <w:right w:val="single" w:sz="6" w:space="0" w:color="auto"/>
            </w:tcBorders>
            <w:vAlign w:val="center"/>
            <w:hideMark/>
          </w:tcPr>
          <w:p w14:paraId="43F5AC1C" w14:textId="77777777" w:rsidR="001B3899" w:rsidRDefault="003D0EF4">
            <w:pPr>
              <w:rPr>
                <w:rFonts w:eastAsia="Times New Roman"/>
              </w:rPr>
            </w:pPr>
            <w:r>
              <w:rPr>
                <w:rFonts w:eastAsia="Times New Roman"/>
              </w:rPr>
              <w:t xml:space="preserve">1,671 </w:t>
            </w:r>
          </w:p>
        </w:tc>
        <w:tc>
          <w:tcPr>
            <w:tcW w:w="0" w:type="auto"/>
            <w:vAlign w:val="center"/>
            <w:hideMark/>
          </w:tcPr>
          <w:p w14:paraId="42D87581" w14:textId="77777777" w:rsidR="001B3899" w:rsidRDefault="003D0EF4">
            <w:pPr>
              <w:rPr>
                <w:rFonts w:eastAsia="Times New Roman"/>
              </w:rPr>
            </w:pPr>
            <w:r>
              <w:rPr>
                <w:rFonts w:eastAsia="Times New Roman"/>
              </w:rPr>
              <w:t xml:space="preserve">0% </w:t>
            </w:r>
          </w:p>
        </w:tc>
        <w:tc>
          <w:tcPr>
            <w:tcW w:w="0" w:type="auto"/>
            <w:vAlign w:val="center"/>
            <w:hideMark/>
          </w:tcPr>
          <w:p w14:paraId="0520AC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8E633C" w14:textId="77777777" w:rsidR="001B3899" w:rsidRDefault="003D0EF4">
            <w:pPr>
              <w:rPr>
                <w:rFonts w:eastAsia="Times New Roman"/>
              </w:rPr>
            </w:pPr>
            <w:r>
              <w:rPr>
                <w:rFonts w:eastAsia="Times New Roman"/>
              </w:rPr>
              <w:t xml:space="preserve">0% </w:t>
            </w:r>
          </w:p>
        </w:tc>
        <w:tc>
          <w:tcPr>
            <w:tcW w:w="0" w:type="auto"/>
            <w:vAlign w:val="center"/>
            <w:hideMark/>
          </w:tcPr>
          <w:p w14:paraId="5E81D993" w14:textId="77777777" w:rsidR="001B3899" w:rsidRDefault="003D0EF4">
            <w:pPr>
              <w:rPr>
                <w:rFonts w:eastAsia="Times New Roman"/>
              </w:rPr>
            </w:pPr>
            <w:r>
              <w:rPr>
                <w:rFonts w:eastAsia="Times New Roman"/>
              </w:rPr>
              <w:t xml:space="preserve">0% </w:t>
            </w:r>
          </w:p>
        </w:tc>
      </w:tr>
      <w:tr w:rsidR="001B3899" w14:paraId="3E713A6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E1385E5" w14:textId="77777777" w:rsidR="001B3899" w:rsidRDefault="003D0EF4">
            <w:pPr>
              <w:rPr>
                <w:rFonts w:eastAsia="Times New Roman"/>
              </w:rPr>
            </w:pPr>
            <w:r>
              <w:rPr>
                <w:rFonts w:eastAsia="Times New Roman"/>
              </w:rPr>
              <w:t xml:space="preserve">School Bus </w:t>
            </w:r>
          </w:p>
        </w:tc>
        <w:tc>
          <w:tcPr>
            <w:tcW w:w="0" w:type="auto"/>
            <w:vAlign w:val="center"/>
            <w:hideMark/>
          </w:tcPr>
          <w:p w14:paraId="6E045A63" w14:textId="77777777" w:rsidR="001B3899" w:rsidRDefault="003D0EF4">
            <w:pPr>
              <w:rPr>
                <w:rFonts w:eastAsia="Times New Roman"/>
              </w:rPr>
            </w:pPr>
            <w:r>
              <w:rPr>
                <w:rFonts w:eastAsia="Times New Roman"/>
              </w:rPr>
              <w:t xml:space="preserve">0 </w:t>
            </w:r>
          </w:p>
        </w:tc>
        <w:tc>
          <w:tcPr>
            <w:tcW w:w="0" w:type="auto"/>
            <w:vAlign w:val="center"/>
            <w:hideMark/>
          </w:tcPr>
          <w:p w14:paraId="380C6A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641E5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EC1C96" w14:textId="77777777" w:rsidR="001B3899" w:rsidRDefault="003D0EF4">
            <w:pPr>
              <w:rPr>
                <w:rFonts w:eastAsia="Times New Roman"/>
              </w:rPr>
            </w:pPr>
            <w:r>
              <w:rPr>
                <w:rFonts w:eastAsia="Times New Roman"/>
              </w:rPr>
              <w:t xml:space="preserve">0 </w:t>
            </w:r>
          </w:p>
        </w:tc>
        <w:tc>
          <w:tcPr>
            <w:tcW w:w="0" w:type="auto"/>
            <w:vAlign w:val="center"/>
            <w:hideMark/>
          </w:tcPr>
          <w:p w14:paraId="53117671" w14:textId="77777777" w:rsidR="001B3899" w:rsidRDefault="003D0EF4">
            <w:pPr>
              <w:rPr>
                <w:rFonts w:eastAsia="Times New Roman"/>
              </w:rPr>
            </w:pPr>
            <w:r>
              <w:rPr>
                <w:rFonts w:eastAsia="Times New Roman"/>
              </w:rPr>
              <w:t xml:space="preserve">0% </w:t>
            </w:r>
          </w:p>
        </w:tc>
        <w:tc>
          <w:tcPr>
            <w:tcW w:w="0" w:type="auto"/>
            <w:vAlign w:val="center"/>
            <w:hideMark/>
          </w:tcPr>
          <w:p w14:paraId="5FF99F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66D770C" w14:textId="77777777" w:rsidR="001B3899" w:rsidRDefault="003D0EF4">
            <w:pPr>
              <w:rPr>
                <w:rFonts w:eastAsia="Times New Roman"/>
              </w:rPr>
            </w:pPr>
            <w:r>
              <w:rPr>
                <w:rFonts w:eastAsia="Times New Roman"/>
              </w:rPr>
              <w:t xml:space="preserve">0% </w:t>
            </w:r>
          </w:p>
        </w:tc>
        <w:tc>
          <w:tcPr>
            <w:tcW w:w="0" w:type="auto"/>
            <w:vAlign w:val="center"/>
            <w:hideMark/>
          </w:tcPr>
          <w:p w14:paraId="307CCA7F" w14:textId="77777777" w:rsidR="001B3899" w:rsidRDefault="003D0EF4">
            <w:pPr>
              <w:rPr>
                <w:rFonts w:eastAsia="Times New Roman"/>
              </w:rPr>
            </w:pPr>
            <w:r>
              <w:rPr>
                <w:rFonts w:eastAsia="Times New Roman"/>
              </w:rPr>
              <w:t xml:space="preserve">0% </w:t>
            </w:r>
          </w:p>
        </w:tc>
      </w:tr>
      <w:tr w:rsidR="001B3899" w14:paraId="72438C28" w14:textId="77777777">
        <w:trPr>
          <w:divId w:val="114837436"/>
          <w:tblCellSpacing w:w="15" w:type="dxa"/>
        </w:trPr>
        <w:tc>
          <w:tcPr>
            <w:tcW w:w="0" w:type="auto"/>
            <w:gridSpan w:val="9"/>
            <w:tcBorders>
              <w:bottom w:val="single" w:sz="6" w:space="0" w:color="auto"/>
            </w:tcBorders>
            <w:vAlign w:val="center"/>
            <w:hideMark/>
          </w:tcPr>
          <w:p w14:paraId="18D9B00C" w14:textId="77777777" w:rsidR="001B3899" w:rsidRDefault="001B3899">
            <w:pPr>
              <w:rPr>
                <w:rFonts w:eastAsia="Times New Roman"/>
              </w:rPr>
            </w:pPr>
          </w:p>
        </w:tc>
      </w:tr>
      <w:tr w:rsidR="001B3899" w14:paraId="71E8722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464C588" w14:textId="77777777" w:rsidR="001B3899" w:rsidRDefault="003D0EF4">
            <w:pPr>
              <w:rPr>
                <w:rFonts w:eastAsia="Times New Roman"/>
              </w:rPr>
            </w:pPr>
            <w:r>
              <w:rPr>
                <w:rFonts w:eastAsia="Times New Roman"/>
              </w:rPr>
              <w:t xml:space="preserve">Walk-Transit </w:t>
            </w:r>
          </w:p>
        </w:tc>
        <w:tc>
          <w:tcPr>
            <w:tcW w:w="0" w:type="auto"/>
            <w:vAlign w:val="center"/>
            <w:hideMark/>
          </w:tcPr>
          <w:p w14:paraId="48FAB491" w14:textId="77777777" w:rsidR="001B3899" w:rsidRDefault="003D0EF4">
            <w:pPr>
              <w:rPr>
                <w:rFonts w:eastAsia="Times New Roman"/>
              </w:rPr>
            </w:pPr>
            <w:r>
              <w:rPr>
                <w:rFonts w:eastAsia="Times New Roman"/>
              </w:rPr>
              <w:t xml:space="preserve">14,828 </w:t>
            </w:r>
          </w:p>
        </w:tc>
        <w:tc>
          <w:tcPr>
            <w:tcW w:w="0" w:type="auto"/>
            <w:vAlign w:val="center"/>
            <w:hideMark/>
          </w:tcPr>
          <w:p w14:paraId="54EE076D" w14:textId="77777777" w:rsidR="001B3899" w:rsidRDefault="003D0EF4">
            <w:pPr>
              <w:rPr>
                <w:rFonts w:eastAsia="Times New Roman"/>
              </w:rPr>
            </w:pPr>
            <w:r>
              <w:rPr>
                <w:rFonts w:eastAsia="Times New Roman"/>
              </w:rPr>
              <w:t xml:space="preserve">3,003 </w:t>
            </w:r>
          </w:p>
        </w:tc>
        <w:tc>
          <w:tcPr>
            <w:tcW w:w="0" w:type="auto"/>
            <w:tcBorders>
              <w:right w:val="single" w:sz="6" w:space="0" w:color="auto"/>
            </w:tcBorders>
            <w:vAlign w:val="center"/>
            <w:hideMark/>
          </w:tcPr>
          <w:p w14:paraId="4A9FB7E4" w14:textId="77777777" w:rsidR="001B3899" w:rsidRDefault="003D0EF4">
            <w:pPr>
              <w:rPr>
                <w:rFonts w:eastAsia="Times New Roman"/>
              </w:rPr>
            </w:pPr>
            <w:r>
              <w:rPr>
                <w:rFonts w:eastAsia="Times New Roman"/>
              </w:rPr>
              <w:t xml:space="preserve">5,242 </w:t>
            </w:r>
          </w:p>
        </w:tc>
        <w:tc>
          <w:tcPr>
            <w:tcW w:w="0" w:type="auto"/>
            <w:tcBorders>
              <w:right w:val="single" w:sz="6" w:space="0" w:color="auto"/>
            </w:tcBorders>
            <w:vAlign w:val="center"/>
            <w:hideMark/>
          </w:tcPr>
          <w:p w14:paraId="6C5E70C1" w14:textId="77777777" w:rsidR="001B3899" w:rsidRDefault="003D0EF4">
            <w:pPr>
              <w:rPr>
                <w:rFonts w:eastAsia="Times New Roman"/>
              </w:rPr>
            </w:pPr>
            <w:r>
              <w:rPr>
                <w:rFonts w:eastAsia="Times New Roman"/>
              </w:rPr>
              <w:t xml:space="preserve">23,073 </w:t>
            </w:r>
          </w:p>
        </w:tc>
        <w:tc>
          <w:tcPr>
            <w:tcW w:w="0" w:type="auto"/>
            <w:vAlign w:val="center"/>
            <w:hideMark/>
          </w:tcPr>
          <w:p w14:paraId="7E188E86" w14:textId="77777777" w:rsidR="001B3899" w:rsidRDefault="003D0EF4">
            <w:pPr>
              <w:rPr>
                <w:rFonts w:eastAsia="Times New Roman"/>
              </w:rPr>
            </w:pPr>
            <w:r>
              <w:rPr>
                <w:rFonts w:eastAsia="Times New Roman"/>
              </w:rPr>
              <w:t xml:space="preserve">17% </w:t>
            </w:r>
          </w:p>
        </w:tc>
        <w:tc>
          <w:tcPr>
            <w:tcW w:w="0" w:type="auto"/>
            <w:vAlign w:val="center"/>
            <w:hideMark/>
          </w:tcPr>
          <w:p w14:paraId="0F20B8F9"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7564D988" w14:textId="77777777" w:rsidR="001B3899" w:rsidRDefault="003D0EF4">
            <w:pPr>
              <w:rPr>
                <w:rFonts w:eastAsia="Times New Roman"/>
              </w:rPr>
            </w:pPr>
            <w:r>
              <w:rPr>
                <w:rFonts w:eastAsia="Times New Roman"/>
              </w:rPr>
              <w:t xml:space="preserve">0% </w:t>
            </w:r>
          </w:p>
        </w:tc>
        <w:tc>
          <w:tcPr>
            <w:tcW w:w="0" w:type="auto"/>
            <w:vAlign w:val="center"/>
            <w:hideMark/>
          </w:tcPr>
          <w:p w14:paraId="38FA35A3" w14:textId="77777777" w:rsidR="001B3899" w:rsidRDefault="003D0EF4">
            <w:pPr>
              <w:rPr>
                <w:rFonts w:eastAsia="Times New Roman"/>
              </w:rPr>
            </w:pPr>
            <w:r>
              <w:rPr>
                <w:rFonts w:eastAsia="Times New Roman"/>
              </w:rPr>
              <w:t xml:space="preserve">1% </w:t>
            </w:r>
          </w:p>
        </w:tc>
      </w:tr>
      <w:tr w:rsidR="001B3899" w14:paraId="5C1165A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D70F884" w14:textId="77777777" w:rsidR="001B3899" w:rsidRDefault="003D0EF4">
            <w:pPr>
              <w:rPr>
                <w:rFonts w:eastAsia="Times New Roman"/>
              </w:rPr>
            </w:pPr>
            <w:r>
              <w:rPr>
                <w:rFonts w:eastAsia="Times New Roman"/>
              </w:rPr>
              <w:t xml:space="preserve">PNR-Transit </w:t>
            </w:r>
          </w:p>
        </w:tc>
        <w:tc>
          <w:tcPr>
            <w:tcW w:w="0" w:type="auto"/>
            <w:vAlign w:val="center"/>
            <w:hideMark/>
          </w:tcPr>
          <w:p w14:paraId="71FAEDF1" w14:textId="77777777" w:rsidR="001B3899" w:rsidRDefault="003D0EF4">
            <w:pPr>
              <w:rPr>
                <w:rFonts w:eastAsia="Times New Roman"/>
              </w:rPr>
            </w:pPr>
            <w:r>
              <w:rPr>
                <w:rFonts w:eastAsia="Times New Roman"/>
              </w:rPr>
              <w:t xml:space="preserve">0 </w:t>
            </w:r>
          </w:p>
        </w:tc>
        <w:tc>
          <w:tcPr>
            <w:tcW w:w="0" w:type="auto"/>
            <w:vAlign w:val="center"/>
            <w:hideMark/>
          </w:tcPr>
          <w:p w14:paraId="4287187B" w14:textId="77777777" w:rsidR="001B3899" w:rsidRDefault="003D0EF4">
            <w:pPr>
              <w:rPr>
                <w:rFonts w:eastAsia="Times New Roman"/>
              </w:rPr>
            </w:pPr>
            <w:r>
              <w:rPr>
                <w:rFonts w:eastAsia="Times New Roman"/>
              </w:rPr>
              <w:t xml:space="preserve">176 </w:t>
            </w:r>
          </w:p>
        </w:tc>
        <w:tc>
          <w:tcPr>
            <w:tcW w:w="0" w:type="auto"/>
            <w:tcBorders>
              <w:right w:val="single" w:sz="6" w:space="0" w:color="auto"/>
            </w:tcBorders>
            <w:vAlign w:val="center"/>
            <w:hideMark/>
          </w:tcPr>
          <w:p w14:paraId="53C3101B" w14:textId="77777777" w:rsidR="001B3899" w:rsidRDefault="003D0EF4">
            <w:pPr>
              <w:rPr>
                <w:rFonts w:eastAsia="Times New Roman"/>
              </w:rPr>
            </w:pPr>
            <w:r>
              <w:rPr>
                <w:rFonts w:eastAsia="Times New Roman"/>
              </w:rPr>
              <w:t xml:space="preserve">764 </w:t>
            </w:r>
          </w:p>
        </w:tc>
        <w:tc>
          <w:tcPr>
            <w:tcW w:w="0" w:type="auto"/>
            <w:tcBorders>
              <w:right w:val="single" w:sz="6" w:space="0" w:color="auto"/>
            </w:tcBorders>
            <w:vAlign w:val="center"/>
            <w:hideMark/>
          </w:tcPr>
          <w:p w14:paraId="7D4DCB73" w14:textId="77777777" w:rsidR="001B3899" w:rsidRDefault="003D0EF4">
            <w:pPr>
              <w:rPr>
                <w:rFonts w:eastAsia="Times New Roman"/>
              </w:rPr>
            </w:pPr>
            <w:r>
              <w:rPr>
                <w:rFonts w:eastAsia="Times New Roman"/>
              </w:rPr>
              <w:t xml:space="preserve">940 </w:t>
            </w:r>
          </w:p>
        </w:tc>
        <w:tc>
          <w:tcPr>
            <w:tcW w:w="0" w:type="auto"/>
            <w:vAlign w:val="center"/>
            <w:hideMark/>
          </w:tcPr>
          <w:p w14:paraId="2C82ED58" w14:textId="77777777" w:rsidR="001B3899" w:rsidRDefault="003D0EF4">
            <w:pPr>
              <w:rPr>
                <w:rFonts w:eastAsia="Times New Roman"/>
              </w:rPr>
            </w:pPr>
            <w:r>
              <w:rPr>
                <w:rFonts w:eastAsia="Times New Roman"/>
              </w:rPr>
              <w:t xml:space="preserve">0% </w:t>
            </w:r>
          </w:p>
        </w:tc>
        <w:tc>
          <w:tcPr>
            <w:tcW w:w="0" w:type="auto"/>
            <w:vAlign w:val="center"/>
            <w:hideMark/>
          </w:tcPr>
          <w:p w14:paraId="35D8187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E2F82B8" w14:textId="77777777" w:rsidR="001B3899" w:rsidRDefault="003D0EF4">
            <w:pPr>
              <w:rPr>
                <w:rFonts w:eastAsia="Times New Roman"/>
              </w:rPr>
            </w:pPr>
            <w:r>
              <w:rPr>
                <w:rFonts w:eastAsia="Times New Roman"/>
              </w:rPr>
              <w:t xml:space="preserve">0% </w:t>
            </w:r>
          </w:p>
        </w:tc>
        <w:tc>
          <w:tcPr>
            <w:tcW w:w="0" w:type="auto"/>
            <w:vAlign w:val="center"/>
            <w:hideMark/>
          </w:tcPr>
          <w:p w14:paraId="3FB69F7D" w14:textId="77777777" w:rsidR="001B3899" w:rsidRDefault="003D0EF4">
            <w:pPr>
              <w:rPr>
                <w:rFonts w:eastAsia="Times New Roman"/>
              </w:rPr>
            </w:pPr>
            <w:r>
              <w:rPr>
                <w:rFonts w:eastAsia="Times New Roman"/>
              </w:rPr>
              <w:t xml:space="preserve">0% </w:t>
            </w:r>
          </w:p>
        </w:tc>
      </w:tr>
      <w:tr w:rsidR="001B3899" w14:paraId="256C794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275E9C6" w14:textId="77777777" w:rsidR="001B3899" w:rsidRDefault="003D0EF4">
            <w:pPr>
              <w:rPr>
                <w:rFonts w:eastAsia="Times New Roman"/>
              </w:rPr>
            </w:pPr>
            <w:r>
              <w:rPr>
                <w:rFonts w:eastAsia="Times New Roman"/>
              </w:rPr>
              <w:lastRenderedPageBreak/>
              <w:t xml:space="preserve">KNR-Transit </w:t>
            </w:r>
          </w:p>
        </w:tc>
        <w:tc>
          <w:tcPr>
            <w:tcW w:w="0" w:type="auto"/>
            <w:vAlign w:val="center"/>
            <w:hideMark/>
          </w:tcPr>
          <w:p w14:paraId="2096218E" w14:textId="77777777" w:rsidR="001B3899" w:rsidRDefault="003D0EF4">
            <w:pPr>
              <w:rPr>
                <w:rFonts w:eastAsia="Times New Roman"/>
              </w:rPr>
            </w:pPr>
            <w:r>
              <w:rPr>
                <w:rFonts w:eastAsia="Times New Roman"/>
              </w:rPr>
              <w:t xml:space="preserve">1,906 </w:t>
            </w:r>
          </w:p>
        </w:tc>
        <w:tc>
          <w:tcPr>
            <w:tcW w:w="0" w:type="auto"/>
            <w:vAlign w:val="center"/>
            <w:hideMark/>
          </w:tcPr>
          <w:p w14:paraId="3A920925" w14:textId="77777777" w:rsidR="001B3899" w:rsidRDefault="003D0EF4">
            <w:pPr>
              <w:rPr>
                <w:rFonts w:eastAsia="Times New Roman"/>
              </w:rPr>
            </w:pPr>
            <w:r>
              <w:rPr>
                <w:rFonts w:eastAsia="Times New Roman"/>
              </w:rPr>
              <w:t xml:space="preserve">969 </w:t>
            </w:r>
          </w:p>
        </w:tc>
        <w:tc>
          <w:tcPr>
            <w:tcW w:w="0" w:type="auto"/>
            <w:tcBorders>
              <w:right w:val="single" w:sz="6" w:space="0" w:color="auto"/>
            </w:tcBorders>
            <w:vAlign w:val="center"/>
            <w:hideMark/>
          </w:tcPr>
          <w:p w14:paraId="0F75B200" w14:textId="77777777" w:rsidR="001B3899" w:rsidRDefault="003D0EF4">
            <w:pPr>
              <w:rPr>
                <w:rFonts w:eastAsia="Times New Roman"/>
              </w:rPr>
            </w:pPr>
            <w:r>
              <w:rPr>
                <w:rFonts w:eastAsia="Times New Roman"/>
              </w:rPr>
              <w:t xml:space="preserve">1,906 </w:t>
            </w:r>
          </w:p>
        </w:tc>
        <w:tc>
          <w:tcPr>
            <w:tcW w:w="0" w:type="auto"/>
            <w:tcBorders>
              <w:right w:val="single" w:sz="6" w:space="0" w:color="auto"/>
            </w:tcBorders>
            <w:vAlign w:val="center"/>
            <w:hideMark/>
          </w:tcPr>
          <w:p w14:paraId="313A7082" w14:textId="77777777" w:rsidR="001B3899" w:rsidRDefault="003D0EF4">
            <w:pPr>
              <w:rPr>
                <w:rFonts w:eastAsia="Times New Roman"/>
              </w:rPr>
            </w:pPr>
            <w:r>
              <w:rPr>
                <w:rFonts w:eastAsia="Times New Roman"/>
              </w:rPr>
              <w:t xml:space="preserve">4,781 </w:t>
            </w:r>
          </w:p>
        </w:tc>
        <w:tc>
          <w:tcPr>
            <w:tcW w:w="0" w:type="auto"/>
            <w:vAlign w:val="center"/>
            <w:hideMark/>
          </w:tcPr>
          <w:p w14:paraId="29FB0225" w14:textId="77777777" w:rsidR="001B3899" w:rsidRDefault="003D0EF4">
            <w:pPr>
              <w:rPr>
                <w:rFonts w:eastAsia="Times New Roman"/>
              </w:rPr>
            </w:pPr>
            <w:r>
              <w:rPr>
                <w:rFonts w:eastAsia="Times New Roman"/>
              </w:rPr>
              <w:t xml:space="preserve">2% </w:t>
            </w:r>
          </w:p>
        </w:tc>
        <w:tc>
          <w:tcPr>
            <w:tcW w:w="0" w:type="auto"/>
            <w:vAlign w:val="center"/>
            <w:hideMark/>
          </w:tcPr>
          <w:p w14:paraId="1D8E13E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9DF27C" w14:textId="77777777" w:rsidR="001B3899" w:rsidRDefault="003D0EF4">
            <w:pPr>
              <w:rPr>
                <w:rFonts w:eastAsia="Times New Roman"/>
              </w:rPr>
            </w:pPr>
            <w:r>
              <w:rPr>
                <w:rFonts w:eastAsia="Times New Roman"/>
              </w:rPr>
              <w:t xml:space="preserve">0% </w:t>
            </w:r>
          </w:p>
        </w:tc>
        <w:tc>
          <w:tcPr>
            <w:tcW w:w="0" w:type="auto"/>
            <w:vAlign w:val="center"/>
            <w:hideMark/>
          </w:tcPr>
          <w:p w14:paraId="3C6C6506" w14:textId="77777777" w:rsidR="001B3899" w:rsidRDefault="003D0EF4">
            <w:pPr>
              <w:rPr>
                <w:rFonts w:eastAsia="Times New Roman"/>
              </w:rPr>
            </w:pPr>
            <w:r>
              <w:rPr>
                <w:rFonts w:eastAsia="Times New Roman"/>
              </w:rPr>
              <w:t xml:space="preserve">0% </w:t>
            </w:r>
          </w:p>
        </w:tc>
      </w:tr>
      <w:tr w:rsidR="001B3899" w14:paraId="2B70836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D74D043" w14:textId="77777777" w:rsidR="001B3899" w:rsidRDefault="003D0EF4">
            <w:pPr>
              <w:rPr>
                <w:rFonts w:eastAsia="Times New Roman"/>
              </w:rPr>
            </w:pPr>
            <w:r>
              <w:rPr>
                <w:rFonts w:eastAsia="Times New Roman"/>
              </w:rPr>
              <w:t xml:space="preserve">Premium Transit </w:t>
            </w:r>
          </w:p>
        </w:tc>
        <w:tc>
          <w:tcPr>
            <w:tcW w:w="0" w:type="auto"/>
            <w:vAlign w:val="center"/>
            <w:hideMark/>
          </w:tcPr>
          <w:p w14:paraId="15667AC7" w14:textId="77777777" w:rsidR="001B3899" w:rsidRDefault="003D0EF4">
            <w:pPr>
              <w:rPr>
                <w:rFonts w:eastAsia="Times New Roman"/>
              </w:rPr>
            </w:pPr>
            <w:r>
              <w:rPr>
                <w:rFonts w:eastAsia="Times New Roman"/>
              </w:rPr>
              <w:t xml:space="preserve">1,963 </w:t>
            </w:r>
          </w:p>
        </w:tc>
        <w:tc>
          <w:tcPr>
            <w:tcW w:w="0" w:type="auto"/>
            <w:vAlign w:val="center"/>
            <w:hideMark/>
          </w:tcPr>
          <w:p w14:paraId="1780CF01" w14:textId="77777777" w:rsidR="001B3899" w:rsidRDefault="003D0EF4">
            <w:pPr>
              <w:rPr>
                <w:rFonts w:eastAsia="Times New Roman"/>
              </w:rPr>
            </w:pPr>
            <w:r>
              <w:rPr>
                <w:rFonts w:eastAsia="Times New Roman"/>
              </w:rPr>
              <w:t xml:space="preserve">1,078 </w:t>
            </w:r>
          </w:p>
        </w:tc>
        <w:tc>
          <w:tcPr>
            <w:tcW w:w="0" w:type="auto"/>
            <w:tcBorders>
              <w:right w:val="single" w:sz="6" w:space="0" w:color="auto"/>
            </w:tcBorders>
            <w:vAlign w:val="center"/>
            <w:hideMark/>
          </w:tcPr>
          <w:p w14:paraId="4392215F" w14:textId="77777777" w:rsidR="001B3899" w:rsidRDefault="003D0EF4">
            <w:pPr>
              <w:rPr>
                <w:rFonts w:eastAsia="Times New Roman"/>
              </w:rPr>
            </w:pPr>
            <w:r>
              <w:rPr>
                <w:rFonts w:eastAsia="Times New Roman"/>
              </w:rPr>
              <w:t xml:space="preserve">2,424 </w:t>
            </w:r>
          </w:p>
        </w:tc>
        <w:tc>
          <w:tcPr>
            <w:tcW w:w="0" w:type="auto"/>
            <w:tcBorders>
              <w:right w:val="single" w:sz="6" w:space="0" w:color="auto"/>
            </w:tcBorders>
            <w:vAlign w:val="center"/>
            <w:hideMark/>
          </w:tcPr>
          <w:p w14:paraId="58170257" w14:textId="77777777" w:rsidR="001B3899" w:rsidRDefault="003D0EF4">
            <w:pPr>
              <w:rPr>
                <w:rFonts w:eastAsia="Times New Roman"/>
              </w:rPr>
            </w:pPr>
            <w:r>
              <w:rPr>
                <w:rFonts w:eastAsia="Times New Roman"/>
              </w:rPr>
              <w:t xml:space="preserve">5,465 </w:t>
            </w:r>
          </w:p>
        </w:tc>
        <w:tc>
          <w:tcPr>
            <w:tcW w:w="0" w:type="auto"/>
            <w:vAlign w:val="center"/>
            <w:hideMark/>
          </w:tcPr>
          <w:p w14:paraId="05C1B2BA" w14:textId="77777777" w:rsidR="001B3899" w:rsidRDefault="003D0EF4">
            <w:pPr>
              <w:rPr>
                <w:rFonts w:eastAsia="Times New Roman"/>
              </w:rPr>
            </w:pPr>
            <w:r>
              <w:rPr>
                <w:rFonts w:eastAsia="Times New Roman"/>
              </w:rPr>
              <w:t xml:space="preserve">2% </w:t>
            </w:r>
          </w:p>
        </w:tc>
        <w:tc>
          <w:tcPr>
            <w:tcW w:w="0" w:type="auto"/>
            <w:vAlign w:val="center"/>
            <w:hideMark/>
          </w:tcPr>
          <w:p w14:paraId="72F24B5B"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5441CE54" w14:textId="77777777" w:rsidR="001B3899" w:rsidRDefault="003D0EF4">
            <w:pPr>
              <w:rPr>
                <w:rFonts w:eastAsia="Times New Roman"/>
              </w:rPr>
            </w:pPr>
            <w:r>
              <w:rPr>
                <w:rFonts w:eastAsia="Times New Roman"/>
              </w:rPr>
              <w:t xml:space="preserve">0% </w:t>
            </w:r>
          </w:p>
        </w:tc>
        <w:tc>
          <w:tcPr>
            <w:tcW w:w="0" w:type="auto"/>
            <w:vAlign w:val="center"/>
            <w:hideMark/>
          </w:tcPr>
          <w:p w14:paraId="7B95587C" w14:textId="77777777" w:rsidR="001B3899" w:rsidRDefault="003D0EF4">
            <w:pPr>
              <w:rPr>
                <w:rFonts w:eastAsia="Times New Roman"/>
              </w:rPr>
            </w:pPr>
            <w:r>
              <w:rPr>
                <w:rFonts w:eastAsia="Times New Roman"/>
              </w:rPr>
              <w:t xml:space="preserve">0% </w:t>
            </w:r>
          </w:p>
        </w:tc>
      </w:tr>
      <w:tr w:rsidR="001B3899" w14:paraId="3E338473" w14:textId="77777777">
        <w:trPr>
          <w:divId w:val="114837436"/>
          <w:tblCellSpacing w:w="15" w:type="dxa"/>
        </w:trPr>
        <w:tc>
          <w:tcPr>
            <w:tcW w:w="0" w:type="auto"/>
            <w:gridSpan w:val="9"/>
            <w:tcBorders>
              <w:bottom w:val="single" w:sz="6" w:space="0" w:color="auto"/>
            </w:tcBorders>
            <w:vAlign w:val="center"/>
            <w:hideMark/>
          </w:tcPr>
          <w:p w14:paraId="166F12DE" w14:textId="77777777" w:rsidR="001B3899" w:rsidRDefault="001B3899">
            <w:pPr>
              <w:rPr>
                <w:rFonts w:eastAsia="Times New Roman"/>
              </w:rPr>
            </w:pPr>
          </w:p>
        </w:tc>
      </w:tr>
      <w:tr w:rsidR="001B3899" w14:paraId="374C56F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96CF349" w14:textId="77777777" w:rsidR="001B3899" w:rsidRDefault="003D0EF4">
            <w:pPr>
              <w:rPr>
                <w:rFonts w:eastAsia="Times New Roman"/>
              </w:rPr>
            </w:pPr>
            <w:commentRangeStart w:id="84"/>
            <w:commentRangeStart w:id="85"/>
            <w:r>
              <w:rPr>
                <w:rFonts w:eastAsia="Times New Roman"/>
              </w:rPr>
              <w:t xml:space="preserve">Total </w:t>
            </w:r>
          </w:p>
        </w:tc>
        <w:tc>
          <w:tcPr>
            <w:tcW w:w="0" w:type="auto"/>
            <w:vAlign w:val="center"/>
            <w:hideMark/>
          </w:tcPr>
          <w:p w14:paraId="43BE2A9C" w14:textId="77777777" w:rsidR="001B3899" w:rsidRDefault="003D0EF4">
            <w:pPr>
              <w:rPr>
                <w:rFonts w:eastAsia="Times New Roman"/>
              </w:rPr>
            </w:pPr>
            <w:r>
              <w:rPr>
                <w:rFonts w:eastAsia="Times New Roman"/>
              </w:rPr>
              <w:t xml:space="preserve">88,898 </w:t>
            </w:r>
          </w:p>
        </w:tc>
        <w:tc>
          <w:tcPr>
            <w:tcW w:w="0" w:type="auto"/>
            <w:vAlign w:val="center"/>
            <w:hideMark/>
          </w:tcPr>
          <w:p w14:paraId="71757C82" w14:textId="77777777" w:rsidR="001B3899" w:rsidRDefault="003D0EF4">
            <w:pPr>
              <w:rPr>
                <w:rFonts w:eastAsia="Times New Roman"/>
              </w:rPr>
            </w:pPr>
            <w:r>
              <w:rPr>
                <w:rFonts w:eastAsia="Times New Roman"/>
              </w:rPr>
              <w:t xml:space="preserve">195,895 </w:t>
            </w:r>
          </w:p>
        </w:tc>
        <w:tc>
          <w:tcPr>
            <w:tcW w:w="0" w:type="auto"/>
            <w:tcBorders>
              <w:right w:val="single" w:sz="6" w:space="0" w:color="auto"/>
            </w:tcBorders>
            <w:vAlign w:val="center"/>
            <w:hideMark/>
          </w:tcPr>
          <w:p w14:paraId="43367F43" w14:textId="77777777" w:rsidR="001B3899" w:rsidRDefault="003D0EF4">
            <w:pPr>
              <w:rPr>
                <w:rFonts w:eastAsia="Times New Roman"/>
              </w:rPr>
            </w:pPr>
            <w:r>
              <w:rPr>
                <w:rFonts w:eastAsia="Times New Roman"/>
              </w:rPr>
              <w:t xml:space="preserve">2,146,133 </w:t>
            </w:r>
          </w:p>
        </w:tc>
        <w:tc>
          <w:tcPr>
            <w:tcW w:w="0" w:type="auto"/>
            <w:tcBorders>
              <w:right w:val="single" w:sz="6" w:space="0" w:color="auto"/>
            </w:tcBorders>
            <w:vAlign w:val="center"/>
            <w:hideMark/>
          </w:tcPr>
          <w:p w14:paraId="1CBD06E2" w14:textId="77777777" w:rsidR="001B3899" w:rsidRDefault="003D0EF4">
            <w:pPr>
              <w:rPr>
                <w:rFonts w:eastAsia="Times New Roman"/>
              </w:rPr>
            </w:pPr>
            <w:r>
              <w:rPr>
                <w:rFonts w:eastAsia="Times New Roman"/>
              </w:rPr>
              <w:t xml:space="preserve">2,430,926 </w:t>
            </w:r>
          </w:p>
        </w:tc>
        <w:tc>
          <w:tcPr>
            <w:tcW w:w="0" w:type="auto"/>
            <w:vAlign w:val="center"/>
            <w:hideMark/>
          </w:tcPr>
          <w:p w14:paraId="1ABDC1E7" w14:textId="77777777" w:rsidR="001B3899" w:rsidRDefault="003D0EF4">
            <w:pPr>
              <w:rPr>
                <w:rFonts w:eastAsia="Times New Roman"/>
              </w:rPr>
            </w:pPr>
            <w:r>
              <w:rPr>
                <w:rFonts w:eastAsia="Times New Roman"/>
              </w:rPr>
              <w:t xml:space="preserve">100% </w:t>
            </w:r>
          </w:p>
        </w:tc>
        <w:tc>
          <w:tcPr>
            <w:tcW w:w="0" w:type="auto"/>
            <w:vAlign w:val="center"/>
            <w:hideMark/>
          </w:tcPr>
          <w:p w14:paraId="7CC47E6D"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19330EB1" w14:textId="77777777" w:rsidR="001B3899" w:rsidRDefault="003D0EF4">
            <w:pPr>
              <w:rPr>
                <w:rFonts w:eastAsia="Times New Roman"/>
              </w:rPr>
            </w:pPr>
            <w:r>
              <w:rPr>
                <w:rFonts w:eastAsia="Times New Roman"/>
              </w:rPr>
              <w:t xml:space="preserve">100% </w:t>
            </w:r>
          </w:p>
        </w:tc>
        <w:tc>
          <w:tcPr>
            <w:tcW w:w="0" w:type="auto"/>
            <w:vAlign w:val="center"/>
            <w:hideMark/>
          </w:tcPr>
          <w:p w14:paraId="56C74FC7" w14:textId="77777777" w:rsidR="001B3899" w:rsidRDefault="003D0EF4">
            <w:pPr>
              <w:rPr>
                <w:rFonts w:eastAsia="Times New Roman"/>
              </w:rPr>
            </w:pPr>
            <w:r>
              <w:rPr>
                <w:rFonts w:eastAsia="Times New Roman"/>
              </w:rPr>
              <w:t xml:space="preserve">100% </w:t>
            </w:r>
            <w:commentRangeEnd w:id="84"/>
            <w:r w:rsidR="002B1ABB">
              <w:rPr>
                <w:rStyle w:val="CommentReference"/>
              </w:rPr>
              <w:commentReference w:id="84"/>
            </w:r>
            <w:r w:rsidR="004040AF">
              <w:rPr>
                <w:rStyle w:val="CommentReference"/>
              </w:rPr>
              <w:commentReference w:id="85"/>
            </w:r>
          </w:p>
        </w:tc>
      </w:tr>
      <w:commentRangeEnd w:id="85"/>
    </w:tbl>
    <w:p w14:paraId="06B11B20"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707"/>
        <w:gridCol w:w="949"/>
        <w:gridCol w:w="1016"/>
        <w:gridCol w:w="1016"/>
        <w:gridCol w:w="609"/>
        <w:gridCol w:w="949"/>
        <w:gridCol w:w="949"/>
        <w:gridCol w:w="1051"/>
      </w:tblGrid>
      <w:tr w:rsidR="001B3899" w14:paraId="2E85812A" w14:textId="77777777">
        <w:trPr>
          <w:divId w:val="114837436"/>
          <w:tblHeader/>
          <w:tblCellSpacing w:w="15" w:type="dxa"/>
        </w:trPr>
        <w:tc>
          <w:tcPr>
            <w:tcW w:w="0" w:type="auto"/>
            <w:gridSpan w:val="9"/>
            <w:tcBorders>
              <w:top w:val="nil"/>
              <w:left w:val="nil"/>
              <w:bottom w:val="nil"/>
              <w:right w:val="nil"/>
            </w:tcBorders>
            <w:vAlign w:val="center"/>
            <w:hideMark/>
          </w:tcPr>
          <w:p w14:paraId="536A427C" w14:textId="77777777" w:rsidR="001B3899" w:rsidRDefault="003D0EF4">
            <w:pPr>
              <w:jc w:val="center"/>
              <w:rPr>
                <w:rFonts w:eastAsia="Times New Roman"/>
              </w:rPr>
            </w:pPr>
            <w:r>
              <w:rPr>
                <w:rFonts w:eastAsia="Times New Roman"/>
              </w:rPr>
              <w:t xml:space="preserve">Table 3-15i. Tour Mode Choice - Observed Mode Shares Joint Non-Mandatory Tours </w:t>
            </w:r>
          </w:p>
        </w:tc>
      </w:tr>
      <w:tr w:rsidR="001B3899" w14:paraId="31339D2F" w14:textId="77777777">
        <w:trPr>
          <w:divId w:val="114837436"/>
          <w:tblHeader/>
          <w:tblCellSpacing w:w="15" w:type="dxa"/>
        </w:trPr>
        <w:tc>
          <w:tcPr>
            <w:tcW w:w="0" w:type="auto"/>
            <w:vAlign w:val="center"/>
            <w:hideMark/>
          </w:tcPr>
          <w:p w14:paraId="52B8F43C"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1C7E82AF"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3C6821BB"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01E2D895"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769B70D7"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444E876"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296C71E"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0D6191FC"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732A19FB" w14:textId="77777777" w:rsidR="001B3899" w:rsidRDefault="003D0EF4">
            <w:pPr>
              <w:rPr>
                <w:rFonts w:eastAsia="Times New Roman"/>
                <w:b/>
                <w:bCs/>
              </w:rPr>
            </w:pPr>
            <w:r>
              <w:rPr>
                <w:rFonts w:eastAsia="Times New Roman"/>
                <w:b/>
                <w:bCs/>
              </w:rPr>
              <w:t xml:space="preserve">Total </w:t>
            </w:r>
          </w:p>
        </w:tc>
      </w:tr>
      <w:tr w:rsidR="001B3899" w14:paraId="4124A48C" w14:textId="77777777">
        <w:trPr>
          <w:divId w:val="114837436"/>
          <w:tblCellSpacing w:w="15" w:type="dxa"/>
        </w:trPr>
        <w:tc>
          <w:tcPr>
            <w:tcW w:w="0" w:type="auto"/>
            <w:gridSpan w:val="9"/>
            <w:tcBorders>
              <w:bottom w:val="single" w:sz="6" w:space="0" w:color="auto"/>
            </w:tcBorders>
            <w:vAlign w:val="center"/>
            <w:hideMark/>
          </w:tcPr>
          <w:p w14:paraId="2421D63D" w14:textId="77777777" w:rsidR="001B3899" w:rsidRDefault="001B3899">
            <w:pPr>
              <w:rPr>
                <w:rFonts w:eastAsia="Times New Roman"/>
                <w:b/>
                <w:bCs/>
              </w:rPr>
            </w:pPr>
          </w:p>
        </w:tc>
      </w:tr>
      <w:tr w:rsidR="001B3899" w14:paraId="2C016B4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5C96627" w14:textId="77777777" w:rsidR="001B3899" w:rsidRDefault="003D0EF4">
            <w:pPr>
              <w:rPr>
                <w:rFonts w:eastAsia="Times New Roman"/>
              </w:rPr>
            </w:pPr>
            <w:r>
              <w:rPr>
                <w:rFonts w:eastAsia="Times New Roman"/>
              </w:rPr>
              <w:t xml:space="preserve">Drive Alone </w:t>
            </w:r>
          </w:p>
        </w:tc>
        <w:tc>
          <w:tcPr>
            <w:tcW w:w="0" w:type="auto"/>
            <w:vAlign w:val="center"/>
            <w:hideMark/>
          </w:tcPr>
          <w:p w14:paraId="0A60B11A" w14:textId="77777777" w:rsidR="001B3899" w:rsidRDefault="003D0EF4">
            <w:pPr>
              <w:rPr>
                <w:rFonts w:eastAsia="Times New Roman"/>
              </w:rPr>
            </w:pPr>
            <w:r>
              <w:rPr>
                <w:rFonts w:eastAsia="Times New Roman"/>
              </w:rPr>
              <w:t xml:space="preserve">0 </w:t>
            </w:r>
          </w:p>
        </w:tc>
        <w:tc>
          <w:tcPr>
            <w:tcW w:w="0" w:type="auto"/>
            <w:vAlign w:val="center"/>
            <w:hideMark/>
          </w:tcPr>
          <w:p w14:paraId="3A76D82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4E7833" w14:textId="77777777" w:rsidR="001B3899" w:rsidRDefault="003D0EF4">
            <w:pPr>
              <w:rPr>
                <w:rFonts w:eastAsia="Times New Roman"/>
              </w:rPr>
            </w:pPr>
            <w:r>
              <w:rPr>
                <w:rFonts w:eastAsia="Times New Roman"/>
              </w:rPr>
              <w:t xml:space="preserve">1,367 </w:t>
            </w:r>
          </w:p>
        </w:tc>
        <w:tc>
          <w:tcPr>
            <w:tcW w:w="0" w:type="auto"/>
            <w:tcBorders>
              <w:right w:val="single" w:sz="6" w:space="0" w:color="auto"/>
            </w:tcBorders>
            <w:vAlign w:val="center"/>
            <w:hideMark/>
          </w:tcPr>
          <w:p w14:paraId="69663349" w14:textId="77777777" w:rsidR="001B3899" w:rsidRDefault="003D0EF4">
            <w:pPr>
              <w:rPr>
                <w:rFonts w:eastAsia="Times New Roman"/>
              </w:rPr>
            </w:pPr>
            <w:r>
              <w:rPr>
                <w:rFonts w:eastAsia="Times New Roman"/>
              </w:rPr>
              <w:t xml:space="preserve">1,367 </w:t>
            </w:r>
          </w:p>
        </w:tc>
        <w:tc>
          <w:tcPr>
            <w:tcW w:w="0" w:type="auto"/>
            <w:vAlign w:val="center"/>
            <w:hideMark/>
          </w:tcPr>
          <w:p w14:paraId="10CA73FB" w14:textId="77777777" w:rsidR="001B3899" w:rsidRDefault="003D0EF4">
            <w:pPr>
              <w:rPr>
                <w:rFonts w:eastAsia="Times New Roman"/>
              </w:rPr>
            </w:pPr>
            <w:r>
              <w:rPr>
                <w:rFonts w:eastAsia="Times New Roman"/>
              </w:rPr>
              <w:t xml:space="preserve">0% </w:t>
            </w:r>
          </w:p>
        </w:tc>
        <w:tc>
          <w:tcPr>
            <w:tcW w:w="0" w:type="auto"/>
            <w:vAlign w:val="center"/>
            <w:hideMark/>
          </w:tcPr>
          <w:p w14:paraId="41D00C5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767398" w14:textId="77777777" w:rsidR="001B3899" w:rsidRDefault="003D0EF4">
            <w:pPr>
              <w:rPr>
                <w:rFonts w:eastAsia="Times New Roman"/>
              </w:rPr>
            </w:pPr>
            <w:r>
              <w:rPr>
                <w:rFonts w:eastAsia="Times New Roman"/>
              </w:rPr>
              <w:t xml:space="preserve">0% </w:t>
            </w:r>
          </w:p>
        </w:tc>
        <w:tc>
          <w:tcPr>
            <w:tcW w:w="0" w:type="auto"/>
            <w:vAlign w:val="center"/>
            <w:hideMark/>
          </w:tcPr>
          <w:p w14:paraId="0C3D7014" w14:textId="77777777" w:rsidR="001B3899" w:rsidRDefault="003D0EF4">
            <w:pPr>
              <w:rPr>
                <w:rFonts w:eastAsia="Times New Roman"/>
              </w:rPr>
            </w:pPr>
            <w:r>
              <w:rPr>
                <w:rFonts w:eastAsia="Times New Roman"/>
              </w:rPr>
              <w:t xml:space="preserve">0% </w:t>
            </w:r>
          </w:p>
        </w:tc>
      </w:tr>
      <w:tr w:rsidR="001B3899" w14:paraId="219CC77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D7D95F4" w14:textId="791B5604" w:rsidR="001B3899" w:rsidRDefault="003D0EF4">
            <w:pPr>
              <w:rPr>
                <w:rFonts w:eastAsia="Times New Roman"/>
              </w:rPr>
            </w:pPr>
            <w:del w:id="86" w:author="Kyeil Kim" w:date="2019-04-25T13:21:00Z">
              <w:r w:rsidDel="00757A16">
                <w:rPr>
                  <w:rFonts w:eastAsia="Times New Roman"/>
                </w:rPr>
                <w:delText>Shared2</w:delText>
              </w:r>
            </w:del>
            <w:ins w:id="87" w:author="Kyeil Kim" w:date="2019-04-25T13:21:00Z">
              <w:r w:rsidR="00757A16">
                <w:rPr>
                  <w:rFonts w:eastAsia="Times New Roman"/>
                </w:rPr>
                <w:t>Shared 2</w:t>
              </w:r>
            </w:ins>
            <w:r>
              <w:rPr>
                <w:rFonts w:eastAsia="Times New Roman"/>
              </w:rPr>
              <w:t xml:space="preserve"> </w:t>
            </w:r>
          </w:p>
        </w:tc>
        <w:tc>
          <w:tcPr>
            <w:tcW w:w="0" w:type="auto"/>
            <w:vAlign w:val="center"/>
            <w:hideMark/>
          </w:tcPr>
          <w:p w14:paraId="65EE8196" w14:textId="77777777" w:rsidR="001B3899" w:rsidRDefault="003D0EF4">
            <w:pPr>
              <w:rPr>
                <w:rFonts w:eastAsia="Times New Roman"/>
              </w:rPr>
            </w:pPr>
            <w:r>
              <w:rPr>
                <w:rFonts w:eastAsia="Times New Roman"/>
              </w:rPr>
              <w:t xml:space="preserve">1,916 </w:t>
            </w:r>
          </w:p>
        </w:tc>
        <w:tc>
          <w:tcPr>
            <w:tcW w:w="0" w:type="auto"/>
            <w:vAlign w:val="center"/>
            <w:hideMark/>
          </w:tcPr>
          <w:p w14:paraId="09EE506E" w14:textId="77777777" w:rsidR="001B3899" w:rsidRDefault="003D0EF4">
            <w:pPr>
              <w:rPr>
                <w:rFonts w:eastAsia="Times New Roman"/>
              </w:rPr>
            </w:pPr>
            <w:r>
              <w:rPr>
                <w:rFonts w:eastAsia="Times New Roman"/>
              </w:rPr>
              <w:t xml:space="preserve">18,655 </w:t>
            </w:r>
          </w:p>
        </w:tc>
        <w:tc>
          <w:tcPr>
            <w:tcW w:w="0" w:type="auto"/>
            <w:tcBorders>
              <w:right w:val="single" w:sz="6" w:space="0" w:color="auto"/>
            </w:tcBorders>
            <w:vAlign w:val="center"/>
            <w:hideMark/>
          </w:tcPr>
          <w:p w14:paraId="169045E2" w14:textId="77777777" w:rsidR="001B3899" w:rsidRDefault="003D0EF4">
            <w:pPr>
              <w:rPr>
                <w:rFonts w:eastAsia="Times New Roman"/>
              </w:rPr>
            </w:pPr>
            <w:r>
              <w:rPr>
                <w:rFonts w:eastAsia="Times New Roman"/>
              </w:rPr>
              <w:t xml:space="preserve">494,981 </w:t>
            </w:r>
          </w:p>
        </w:tc>
        <w:tc>
          <w:tcPr>
            <w:tcW w:w="0" w:type="auto"/>
            <w:tcBorders>
              <w:right w:val="single" w:sz="6" w:space="0" w:color="auto"/>
            </w:tcBorders>
            <w:vAlign w:val="center"/>
            <w:hideMark/>
          </w:tcPr>
          <w:p w14:paraId="37D5B23D" w14:textId="77777777" w:rsidR="001B3899" w:rsidRDefault="003D0EF4">
            <w:pPr>
              <w:rPr>
                <w:rFonts w:eastAsia="Times New Roman"/>
              </w:rPr>
            </w:pPr>
            <w:r>
              <w:rPr>
                <w:rFonts w:eastAsia="Times New Roman"/>
              </w:rPr>
              <w:t xml:space="preserve">515,552 </w:t>
            </w:r>
          </w:p>
        </w:tc>
        <w:tc>
          <w:tcPr>
            <w:tcW w:w="0" w:type="auto"/>
            <w:vAlign w:val="center"/>
            <w:hideMark/>
          </w:tcPr>
          <w:p w14:paraId="1C239E69" w14:textId="77777777" w:rsidR="001B3899" w:rsidRDefault="003D0EF4">
            <w:pPr>
              <w:rPr>
                <w:rFonts w:eastAsia="Times New Roman"/>
              </w:rPr>
            </w:pPr>
            <w:r>
              <w:rPr>
                <w:rFonts w:eastAsia="Times New Roman"/>
              </w:rPr>
              <w:t xml:space="preserve">9% </w:t>
            </w:r>
          </w:p>
        </w:tc>
        <w:tc>
          <w:tcPr>
            <w:tcW w:w="0" w:type="auto"/>
            <w:vAlign w:val="center"/>
            <w:hideMark/>
          </w:tcPr>
          <w:p w14:paraId="1D80EA3A" w14:textId="77777777" w:rsidR="001B3899" w:rsidRDefault="003D0EF4">
            <w:pPr>
              <w:rPr>
                <w:rFonts w:eastAsia="Times New Roman"/>
              </w:rPr>
            </w:pPr>
            <w:r>
              <w:rPr>
                <w:rFonts w:eastAsia="Times New Roman"/>
              </w:rPr>
              <w:t xml:space="preserve">42% </w:t>
            </w:r>
          </w:p>
        </w:tc>
        <w:tc>
          <w:tcPr>
            <w:tcW w:w="0" w:type="auto"/>
            <w:tcBorders>
              <w:right w:val="single" w:sz="6" w:space="0" w:color="auto"/>
            </w:tcBorders>
            <w:vAlign w:val="center"/>
            <w:hideMark/>
          </w:tcPr>
          <w:p w14:paraId="75A682DE" w14:textId="77777777" w:rsidR="001B3899" w:rsidRDefault="003D0EF4">
            <w:pPr>
              <w:rPr>
                <w:rFonts w:eastAsia="Times New Roman"/>
              </w:rPr>
            </w:pPr>
            <w:r>
              <w:rPr>
                <w:rFonts w:eastAsia="Times New Roman"/>
              </w:rPr>
              <w:t xml:space="preserve">48% </w:t>
            </w:r>
          </w:p>
        </w:tc>
        <w:tc>
          <w:tcPr>
            <w:tcW w:w="0" w:type="auto"/>
            <w:vAlign w:val="center"/>
            <w:hideMark/>
          </w:tcPr>
          <w:p w14:paraId="0FF769A6" w14:textId="77777777" w:rsidR="001B3899" w:rsidRDefault="003D0EF4">
            <w:pPr>
              <w:rPr>
                <w:rFonts w:eastAsia="Times New Roman"/>
              </w:rPr>
            </w:pPr>
            <w:r>
              <w:rPr>
                <w:rFonts w:eastAsia="Times New Roman"/>
              </w:rPr>
              <w:t xml:space="preserve">47% </w:t>
            </w:r>
          </w:p>
        </w:tc>
      </w:tr>
      <w:tr w:rsidR="001B3899" w14:paraId="28A2C0D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69D08FC" w14:textId="33B672F6" w:rsidR="001B3899" w:rsidRDefault="003D0EF4">
            <w:pPr>
              <w:rPr>
                <w:rFonts w:eastAsia="Times New Roman"/>
              </w:rPr>
            </w:pPr>
            <w:del w:id="88" w:author="Kyeil Kim" w:date="2019-04-25T13:22:00Z">
              <w:r w:rsidDel="004B44DE">
                <w:rPr>
                  <w:rFonts w:eastAsia="Times New Roman"/>
                </w:rPr>
                <w:delText>Shared3+</w:delText>
              </w:r>
            </w:del>
            <w:ins w:id="89" w:author="Kyeil Kim" w:date="2019-04-25T13:22:00Z">
              <w:r w:rsidR="004B44DE">
                <w:rPr>
                  <w:rFonts w:eastAsia="Times New Roman"/>
                </w:rPr>
                <w:t>Shared 3+</w:t>
              </w:r>
            </w:ins>
            <w:r>
              <w:rPr>
                <w:rFonts w:eastAsia="Times New Roman"/>
              </w:rPr>
              <w:t xml:space="preserve"> </w:t>
            </w:r>
          </w:p>
        </w:tc>
        <w:tc>
          <w:tcPr>
            <w:tcW w:w="0" w:type="auto"/>
            <w:vAlign w:val="center"/>
            <w:hideMark/>
          </w:tcPr>
          <w:p w14:paraId="216E5C7A" w14:textId="77777777" w:rsidR="001B3899" w:rsidRDefault="003D0EF4">
            <w:pPr>
              <w:rPr>
                <w:rFonts w:eastAsia="Times New Roman"/>
              </w:rPr>
            </w:pPr>
            <w:r>
              <w:rPr>
                <w:rFonts w:eastAsia="Times New Roman"/>
              </w:rPr>
              <w:t xml:space="preserve">8,563 </w:t>
            </w:r>
          </w:p>
        </w:tc>
        <w:tc>
          <w:tcPr>
            <w:tcW w:w="0" w:type="auto"/>
            <w:vAlign w:val="center"/>
            <w:hideMark/>
          </w:tcPr>
          <w:p w14:paraId="21DE7F40" w14:textId="77777777" w:rsidR="001B3899" w:rsidRDefault="003D0EF4">
            <w:pPr>
              <w:rPr>
                <w:rFonts w:eastAsia="Times New Roman"/>
              </w:rPr>
            </w:pPr>
            <w:r>
              <w:rPr>
                <w:rFonts w:eastAsia="Times New Roman"/>
              </w:rPr>
              <w:t xml:space="preserve">19,382 </w:t>
            </w:r>
          </w:p>
        </w:tc>
        <w:tc>
          <w:tcPr>
            <w:tcW w:w="0" w:type="auto"/>
            <w:tcBorders>
              <w:right w:val="single" w:sz="6" w:space="0" w:color="auto"/>
            </w:tcBorders>
            <w:vAlign w:val="center"/>
            <w:hideMark/>
          </w:tcPr>
          <w:p w14:paraId="6FC4864D" w14:textId="77777777" w:rsidR="001B3899" w:rsidRDefault="003D0EF4">
            <w:pPr>
              <w:rPr>
                <w:rFonts w:eastAsia="Times New Roman"/>
              </w:rPr>
            </w:pPr>
            <w:r>
              <w:rPr>
                <w:rFonts w:eastAsia="Times New Roman"/>
              </w:rPr>
              <w:t xml:space="preserve">500,380 </w:t>
            </w:r>
          </w:p>
        </w:tc>
        <w:tc>
          <w:tcPr>
            <w:tcW w:w="0" w:type="auto"/>
            <w:tcBorders>
              <w:right w:val="single" w:sz="6" w:space="0" w:color="auto"/>
            </w:tcBorders>
            <w:vAlign w:val="center"/>
            <w:hideMark/>
          </w:tcPr>
          <w:p w14:paraId="61611FD2" w14:textId="77777777" w:rsidR="001B3899" w:rsidRDefault="003D0EF4">
            <w:pPr>
              <w:rPr>
                <w:rFonts w:eastAsia="Times New Roman"/>
              </w:rPr>
            </w:pPr>
            <w:r>
              <w:rPr>
                <w:rFonts w:eastAsia="Times New Roman"/>
              </w:rPr>
              <w:t xml:space="preserve">528,324 </w:t>
            </w:r>
          </w:p>
        </w:tc>
        <w:tc>
          <w:tcPr>
            <w:tcW w:w="0" w:type="auto"/>
            <w:vAlign w:val="center"/>
            <w:hideMark/>
          </w:tcPr>
          <w:p w14:paraId="660EB233" w14:textId="77777777" w:rsidR="001B3899" w:rsidRDefault="003D0EF4">
            <w:pPr>
              <w:rPr>
                <w:rFonts w:eastAsia="Times New Roman"/>
              </w:rPr>
            </w:pPr>
            <w:r>
              <w:rPr>
                <w:rFonts w:eastAsia="Times New Roman"/>
              </w:rPr>
              <w:t xml:space="preserve">42% </w:t>
            </w:r>
          </w:p>
        </w:tc>
        <w:tc>
          <w:tcPr>
            <w:tcW w:w="0" w:type="auto"/>
            <w:vAlign w:val="center"/>
            <w:hideMark/>
          </w:tcPr>
          <w:p w14:paraId="5CD7327B" w14:textId="77777777" w:rsidR="001B3899" w:rsidRDefault="003D0EF4">
            <w:pPr>
              <w:rPr>
                <w:rFonts w:eastAsia="Times New Roman"/>
              </w:rPr>
            </w:pPr>
            <w:r>
              <w:rPr>
                <w:rFonts w:eastAsia="Times New Roman"/>
              </w:rPr>
              <w:t xml:space="preserve">43% </w:t>
            </w:r>
          </w:p>
        </w:tc>
        <w:tc>
          <w:tcPr>
            <w:tcW w:w="0" w:type="auto"/>
            <w:tcBorders>
              <w:right w:val="single" w:sz="6" w:space="0" w:color="auto"/>
            </w:tcBorders>
            <w:vAlign w:val="center"/>
            <w:hideMark/>
          </w:tcPr>
          <w:p w14:paraId="46B87E5C" w14:textId="77777777" w:rsidR="001B3899" w:rsidRDefault="003D0EF4">
            <w:pPr>
              <w:rPr>
                <w:rFonts w:eastAsia="Times New Roman"/>
              </w:rPr>
            </w:pPr>
            <w:r>
              <w:rPr>
                <w:rFonts w:eastAsia="Times New Roman"/>
              </w:rPr>
              <w:t xml:space="preserve">49% </w:t>
            </w:r>
          </w:p>
        </w:tc>
        <w:tc>
          <w:tcPr>
            <w:tcW w:w="0" w:type="auto"/>
            <w:vAlign w:val="center"/>
            <w:hideMark/>
          </w:tcPr>
          <w:p w14:paraId="2ED47BEB" w14:textId="77777777" w:rsidR="001B3899" w:rsidRDefault="003D0EF4">
            <w:pPr>
              <w:rPr>
                <w:rFonts w:eastAsia="Times New Roman"/>
              </w:rPr>
            </w:pPr>
            <w:r>
              <w:rPr>
                <w:rFonts w:eastAsia="Times New Roman"/>
              </w:rPr>
              <w:t xml:space="preserve">48% </w:t>
            </w:r>
          </w:p>
        </w:tc>
      </w:tr>
      <w:tr w:rsidR="001B3899" w14:paraId="7782421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6CBA842" w14:textId="77777777" w:rsidR="001B3899" w:rsidRDefault="003D0EF4">
            <w:pPr>
              <w:rPr>
                <w:rFonts w:eastAsia="Times New Roman"/>
              </w:rPr>
            </w:pPr>
            <w:r>
              <w:rPr>
                <w:rFonts w:eastAsia="Times New Roman"/>
              </w:rPr>
              <w:t xml:space="preserve">Walk </w:t>
            </w:r>
          </w:p>
        </w:tc>
        <w:tc>
          <w:tcPr>
            <w:tcW w:w="0" w:type="auto"/>
            <w:vAlign w:val="center"/>
            <w:hideMark/>
          </w:tcPr>
          <w:p w14:paraId="4E02A466" w14:textId="77777777" w:rsidR="001B3899" w:rsidRDefault="003D0EF4">
            <w:pPr>
              <w:rPr>
                <w:rFonts w:eastAsia="Times New Roman"/>
              </w:rPr>
            </w:pPr>
            <w:r>
              <w:rPr>
                <w:rFonts w:eastAsia="Times New Roman"/>
              </w:rPr>
              <w:t xml:space="preserve">6,597 </w:t>
            </w:r>
          </w:p>
        </w:tc>
        <w:tc>
          <w:tcPr>
            <w:tcW w:w="0" w:type="auto"/>
            <w:vAlign w:val="center"/>
            <w:hideMark/>
          </w:tcPr>
          <w:p w14:paraId="5669AE47" w14:textId="77777777" w:rsidR="001B3899" w:rsidRDefault="003D0EF4">
            <w:pPr>
              <w:rPr>
                <w:rFonts w:eastAsia="Times New Roman"/>
              </w:rPr>
            </w:pPr>
            <w:r>
              <w:rPr>
                <w:rFonts w:eastAsia="Times New Roman"/>
              </w:rPr>
              <w:t xml:space="preserve">6,153 </w:t>
            </w:r>
          </w:p>
        </w:tc>
        <w:tc>
          <w:tcPr>
            <w:tcW w:w="0" w:type="auto"/>
            <w:tcBorders>
              <w:right w:val="single" w:sz="6" w:space="0" w:color="auto"/>
            </w:tcBorders>
            <w:vAlign w:val="center"/>
            <w:hideMark/>
          </w:tcPr>
          <w:p w14:paraId="2F4FAFBD" w14:textId="77777777" w:rsidR="001B3899" w:rsidRDefault="003D0EF4">
            <w:pPr>
              <w:rPr>
                <w:rFonts w:eastAsia="Times New Roman"/>
              </w:rPr>
            </w:pPr>
            <w:r>
              <w:rPr>
                <w:rFonts w:eastAsia="Times New Roman"/>
              </w:rPr>
              <w:t xml:space="preserve">24,691 </w:t>
            </w:r>
          </w:p>
        </w:tc>
        <w:tc>
          <w:tcPr>
            <w:tcW w:w="0" w:type="auto"/>
            <w:tcBorders>
              <w:right w:val="single" w:sz="6" w:space="0" w:color="auto"/>
            </w:tcBorders>
            <w:vAlign w:val="center"/>
            <w:hideMark/>
          </w:tcPr>
          <w:p w14:paraId="1F15A640" w14:textId="77777777" w:rsidR="001B3899" w:rsidRDefault="003D0EF4">
            <w:pPr>
              <w:rPr>
                <w:rFonts w:eastAsia="Times New Roman"/>
              </w:rPr>
            </w:pPr>
            <w:r>
              <w:rPr>
                <w:rFonts w:eastAsia="Times New Roman"/>
              </w:rPr>
              <w:t xml:space="preserve">37,442 </w:t>
            </w:r>
          </w:p>
        </w:tc>
        <w:tc>
          <w:tcPr>
            <w:tcW w:w="0" w:type="auto"/>
            <w:vAlign w:val="center"/>
            <w:hideMark/>
          </w:tcPr>
          <w:p w14:paraId="1C97AEC2" w14:textId="77777777" w:rsidR="001B3899" w:rsidRDefault="003D0EF4">
            <w:pPr>
              <w:rPr>
                <w:rFonts w:eastAsia="Times New Roman"/>
              </w:rPr>
            </w:pPr>
            <w:r>
              <w:rPr>
                <w:rFonts w:eastAsia="Times New Roman"/>
              </w:rPr>
              <w:t xml:space="preserve">32% </w:t>
            </w:r>
          </w:p>
        </w:tc>
        <w:tc>
          <w:tcPr>
            <w:tcW w:w="0" w:type="auto"/>
            <w:vAlign w:val="center"/>
            <w:hideMark/>
          </w:tcPr>
          <w:p w14:paraId="02180339" w14:textId="77777777" w:rsidR="001B3899" w:rsidRDefault="003D0EF4">
            <w:pPr>
              <w:rPr>
                <w:rFonts w:eastAsia="Times New Roman"/>
              </w:rPr>
            </w:pPr>
            <w:r>
              <w:rPr>
                <w:rFonts w:eastAsia="Times New Roman"/>
              </w:rPr>
              <w:t xml:space="preserve">14% </w:t>
            </w:r>
          </w:p>
        </w:tc>
        <w:tc>
          <w:tcPr>
            <w:tcW w:w="0" w:type="auto"/>
            <w:tcBorders>
              <w:right w:val="single" w:sz="6" w:space="0" w:color="auto"/>
            </w:tcBorders>
            <w:vAlign w:val="center"/>
            <w:hideMark/>
          </w:tcPr>
          <w:p w14:paraId="6E4064C4" w14:textId="77777777" w:rsidR="001B3899" w:rsidRDefault="003D0EF4">
            <w:pPr>
              <w:rPr>
                <w:rFonts w:eastAsia="Times New Roman"/>
              </w:rPr>
            </w:pPr>
            <w:r>
              <w:rPr>
                <w:rFonts w:eastAsia="Times New Roman"/>
              </w:rPr>
              <w:t xml:space="preserve">2% </w:t>
            </w:r>
          </w:p>
        </w:tc>
        <w:tc>
          <w:tcPr>
            <w:tcW w:w="0" w:type="auto"/>
            <w:vAlign w:val="center"/>
            <w:hideMark/>
          </w:tcPr>
          <w:p w14:paraId="3766A2D9" w14:textId="77777777" w:rsidR="001B3899" w:rsidRDefault="003D0EF4">
            <w:pPr>
              <w:rPr>
                <w:rFonts w:eastAsia="Times New Roman"/>
              </w:rPr>
            </w:pPr>
            <w:r>
              <w:rPr>
                <w:rFonts w:eastAsia="Times New Roman"/>
              </w:rPr>
              <w:t xml:space="preserve">3% </w:t>
            </w:r>
          </w:p>
        </w:tc>
      </w:tr>
      <w:tr w:rsidR="001B3899" w14:paraId="6589EC6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B2F1FDC" w14:textId="77777777" w:rsidR="001B3899" w:rsidRDefault="003D0EF4">
            <w:pPr>
              <w:rPr>
                <w:rFonts w:eastAsia="Times New Roman"/>
              </w:rPr>
            </w:pPr>
            <w:r>
              <w:rPr>
                <w:rFonts w:eastAsia="Times New Roman"/>
              </w:rPr>
              <w:t xml:space="preserve">Bike </w:t>
            </w:r>
          </w:p>
        </w:tc>
        <w:tc>
          <w:tcPr>
            <w:tcW w:w="0" w:type="auto"/>
            <w:vAlign w:val="center"/>
            <w:hideMark/>
          </w:tcPr>
          <w:p w14:paraId="39E62625" w14:textId="77777777" w:rsidR="001B3899" w:rsidRDefault="003D0EF4">
            <w:pPr>
              <w:rPr>
                <w:rFonts w:eastAsia="Times New Roman"/>
              </w:rPr>
            </w:pPr>
            <w:r>
              <w:rPr>
                <w:rFonts w:eastAsia="Times New Roman"/>
              </w:rPr>
              <w:t xml:space="preserve">0 </w:t>
            </w:r>
          </w:p>
        </w:tc>
        <w:tc>
          <w:tcPr>
            <w:tcW w:w="0" w:type="auto"/>
            <w:vAlign w:val="center"/>
            <w:hideMark/>
          </w:tcPr>
          <w:p w14:paraId="4D52308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1BC79C" w14:textId="77777777" w:rsidR="001B3899" w:rsidRDefault="003D0EF4">
            <w:pPr>
              <w:rPr>
                <w:rFonts w:eastAsia="Times New Roman"/>
              </w:rPr>
            </w:pPr>
            <w:r>
              <w:rPr>
                <w:rFonts w:eastAsia="Times New Roman"/>
              </w:rPr>
              <w:t xml:space="preserve">1,565 </w:t>
            </w:r>
          </w:p>
        </w:tc>
        <w:tc>
          <w:tcPr>
            <w:tcW w:w="0" w:type="auto"/>
            <w:tcBorders>
              <w:right w:val="single" w:sz="6" w:space="0" w:color="auto"/>
            </w:tcBorders>
            <w:vAlign w:val="center"/>
            <w:hideMark/>
          </w:tcPr>
          <w:p w14:paraId="75C5AA73" w14:textId="77777777" w:rsidR="001B3899" w:rsidRDefault="003D0EF4">
            <w:pPr>
              <w:rPr>
                <w:rFonts w:eastAsia="Times New Roman"/>
              </w:rPr>
            </w:pPr>
            <w:r>
              <w:rPr>
                <w:rFonts w:eastAsia="Times New Roman"/>
              </w:rPr>
              <w:t xml:space="preserve">1,565 </w:t>
            </w:r>
          </w:p>
        </w:tc>
        <w:tc>
          <w:tcPr>
            <w:tcW w:w="0" w:type="auto"/>
            <w:vAlign w:val="center"/>
            <w:hideMark/>
          </w:tcPr>
          <w:p w14:paraId="3B28E481" w14:textId="77777777" w:rsidR="001B3899" w:rsidRDefault="003D0EF4">
            <w:pPr>
              <w:rPr>
                <w:rFonts w:eastAsia="Times New Roman"/>
              </w:rPr>
            </w:pPr>
            <w:r>
              <w:rPr>
                <w:rFonts w:eastAsia="Times New Roman"/>
              </w:rPr>
              <w:t xml:space="preserve">0% </w:t>
            </w:r>
          </w:p>
        </w:tc>
        <w:tc>
          <w:tcPr>
            <w:tcW w:w="0" w:type="auto"/>
            <w:vAlign w:val="center"/>
            <w:hideMark/>
          </w:tcPr>
          <w:p w14:paraId="2AD303E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4982FD" w14:textId="77777777" w:rsidR="001B3899" w:rsidRDefault="003D0EF4">
            <w:pPr>
              <w:rPr>
                <w:rFonts w:eastAsia="Times New Roman"/>
              </w:rPr>
            </w:pPr>
            <w:r>
              <w:rPr>
                <w:rFonts w:eastAsia="Times New Roman"/>
              </w:rPr>
              <w:t xml:space="preserve">0% </w:t>
            </w:r>
          </w:p>
        </w:tc>
        <w:tc>
          <w:tcPr>
            <w:tcW w:w="0" w:type="auto"/>
            <w:vAlign w:val="center"/>
            <w:hideMark/>
          </w:tcPr>
          <w:p w14:paraId="2B332E74" w14:textId="77777777" w:rsidR="001B3899" w:rsidRDefault="003D0EF4">
            <w:pPr>
              <w:rPr>
                <w:rFonts w:eastAsia="Times New Roman"/>
              </w:rPr>
            </w:pPr>
            <w:r>
              <w:rPr>
                <w:rFonts w:eastAsia="Times New Roman"/>
              </w:rPr>
              <w:t xml:space="preserve">0% </w:t>
            </w:r>
          </w:p>
        </w:tc>
      </w:tr>
      <w:tr w:rsidR="001B3899" w14:paraId="7E3D7E8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740456C"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77B43E09" w14:textId="77777777" w:rsidR="001B3899" w:rsidRDefault="003D0EF4">
            <w:pPr>
              <w:rPr>
                <w:rFonts w:eastAsia="Times New Roman"/>
              </w:rPr>
            </w:pPr>
            <w:r>
              <w:rPr>
                <w:rFonts w:eastAsia="Times New Roman"/>
              </w:rPr>
              <w:t xml:space="preserve">2,752 </w:t>
            </w:r>
          </w:p>
        </w:tc>
        <w:tc>
          <w:tcPr>
            <w:tcW w:w="0" w:type="auto"/>
            <w:vAlign w:val="center"/>
            <w:hideMark/>
          </w:tcPr>
          <w:p w14:paraId="58BCDE92" w14:textId="77777777" w:rsidR="001B3899" w:rsidRDefault="003D0EF4">
            <w:pPr>
              <w:rPr>
                <w:rFonts w:eastAsia="Times New Roman"/>
              </w:rPr>
            </w:pPr>
            <w:r>
              <w:rPr>
                <w:rFonts w:eastAsia="Times New Roman"/>
              </w:rPr>
              <w:t xml:space="preserve">514 </w:t>
            </w:r>
          </w:p>
        </w:tc>
        <w:tc>
          <w:tcPr>
            <w:tcW w:w="0" w:type="auto"/>
            <w:tcBorders>
              <w:right w:val="single" w:sz="6" w:space="0" w:color="auto"/>
            </w:tcBorders>
            <w:vAlign w:val="center"/>
            <w:hideMark/>
          </w:tcPr>
          <w:p w14:paraId="60B37841" w14:textId="77777777" w:rsidR="001B3899" w:rsidRDefault="003D0EF4">
            <w:pPr>
              <w:rPr>
                <w:rFonts w:eastAsia="Times New Roman"/>
              </w:rPr>
            </w:pPr>
            <w:r>
              <w:rPr>
                <w:rFonts w:eastAsia="Times New Roman"/>
              </w:rPr>
              <w:t xml:space="preserve">821 </w:t>
            </w:r>
          </w:p>
        </w:tc>
        <w:tc>
          <w:tcPr>
            <w:tcW w:w="0" w:type="auto"/>
            <w:tcBorders>
              <w:right w:val="single" w:sz="6" w:space="0" w:color="auto"/>
            </w:tcBorders>
            <w:vAlign w:val="center"/>
            <w:hideMark/>
          </w:tcPr>
          <w:p w14:paraId="6019410F" w14:textId="77777777" w:rsidR="001B3899" w:rsidRDefault="003D0EF4">
            <w:pPr>
              <w:rPr>
                <w:rFonts w:eastAsia="Times New Roman"/>
              </w:rPr>
            </w:pPr>
            <w:r>
              <w:rPr>
                <w:rFonts w:eastAsia="Times New Roman"/>
              </w:rPr>
              <w:t xml:space="preserve">4,087 </w:t>
            </w:r>
          </w:p>
        </w:tc>
        <w:tc>
          <w:tcPr>
            <w:tcW w:w="0" w:type="auto"/>
            <w:vAlign w:val="center"/>
            <w:hideMark/>
          </w:tcPr>
          <w:p w14:paraId="43E1C86C" w14:textId="77777777" w:rsidR="001B3899" w:rsidRDefault="003D0EF4">
            <w:pPr>
              <w:rPr>
                <w:rFonts w:eastAsia="Times New Roman"/>
              </w:rPr>
            </w:pPr>
            <w:r>
              <w:rPr>
                <w:rFonts w:eastAsia="Times New Roman"/>
              </w:rPr>
              <w:t xml:space="preserve">13% </w:t>
            </w:r>
          </w:p>
        </w:tc>
        <w:tc>
          <w:tcPr>
            <w:tcW w:w="0" w:type="auto"/>
            <w:vAlign w:val="center"/>
            <w:hideMark/>
          </w:tcPr>
          <w:p w14:paraId="47D2A742"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7676883" w14:textId="77777777" w:rsidR="001B3899" w:rsidRDefault="003D0EF4">
            <w:pPr>
              <w:rPr>
                <w:rFonts w:eastAsia="Times New Roman"/>
              </w:rPr>
            </w:pPr>
            <w:r>
              <w:rPr>
                <w:rFonts w:eastAsia="Times New Roman"/>
              </w:rPr>
              <w:t xml:space="preserve">0% </w:t>
            </w:r>
          </w:p>
        </w:tc>
        <w:tc>
          <w:tcPr>
            <w:tcW w:w="0" w:type="auto"/>
            <w:vAlign w:val="center"/>
            <w:hideMark/>
          </w:tcPr>
          <w:p w14:paraId="55216C1D" w14:textId="77777777" w:rsidR="001B3899" w:rsidRDefault="003D0EF4">
            <w:pPr>
              <w:rPr>
                <w:rFonts w:eastAsia="Times New Roman"/>
              </w:rPr>
            </w:pPr>
            <w:r>
              <w:rPr>
                <w:rFonts w:eastAsia="Times New Roman"/>
              </w:rPr>
              <w:t xml:space="preserve">0% </w:t>
            </w:r>
          </w:p>
        </w:tc>
      </w:tr>
      <w:tr w:rsidR="001B3899" w14:paraId="60A7952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82D0E9D"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13966EC9" w14:textId="77777777" w:rsidR="001B3899" w:rsidRDefault="003D0EF4">
            <w:pPr>
              <w:rPr>
                <w:rFonts w:eastAsia="Times New Roman"/>
              </w:rPr>
            </w:pPr>
            <w:r>
              <w:rPr>
                <w:rFonts w:eastAsia="Times New Roman"/>
              </w:rPr>
              <w:t xml:space="preserve">342 </w:t>
            </w:r>
          </w:p>
        </w:tc>
        <w:tc>
          <w:tcPr>
            <w:tcW w:w="0" w:type="auto"/>
            <w:vAlign w:val="center"/>
            <w:hideMark/>
          </w:tcPr>
          <w:p w14:paraId="0D24CF04" w14:textId="77777777" w:rsidR="001B3899" w:rsidRDefault="003D0EF4">
            <w:pPr>
              <w:rPr>
                <w:rFonts w:eastAsia="Times New Roman"/>
              </w:rPr>
            </w:pPr>
            <w:r>
              <w:rPr>
                <w:rFonts w:eastAsia="Times New Roman"/>
              </w:rPr>
              <w:t xml:space="preserve">92 </w:t>
            </w:r>
          </w:p>
        </w:tc>
        <w:tc>
          <w:tcPr>
            <w:tcW w:w="0" w:type="auto"/>
            <w:tcBorders>
              <w:right w:val="single" w:sz="6" w:space="0" w:color="auto"/>
            </w:tcBorders>
            <w:vAlign w:val="center"/>
            <w:hideMark/>
          </w:tcPr>
          <w:p w14:paraId="5826968E" w14:textId="77777777" w:rsidR="001B3899" w:rsidRDefault="003D0EF4">
            <w:pPr>
              <w:rPr>
                <w:rFonts w:eastAsia="Times New Roman"/>
              </w:rPr>
            </w:pPr>
            <w:r>
              <w:rPr>
                <w:rFonts w:eastAsia="Times New Roman"/>
              </w:rPr>
              <w:t xml:space="preserve">174 </w:t>
            </w:r>
          </w:p>
        </w:tc>
        <w:tc>
          <w:tcPr>
            <w:tcW w:w="0" w:type="auto"/>
            <w:tcBorders>
              <w:right w:val="single" w:sz="6" w:space="0" w:color="auto"/>
            </w:tcBorders>
            <w:vAlign w:val="center"/>
            <w:hideMark/>
          </w:tcPr>
          <w:p w14:paraId="5B6AB813" w14:textId="77777777" w:rsidR="001B3899" w:rsidRDefault="003D0EF4">
            <w:pPr>
              <w:rPr>
                <w:rFonts w:eastAsia="Times New Roman"/>
              </w:rPr>
            </w:pPr>
            <w:r>
              <w:rPr>
                <w:rFonts w:eastAsia="Times New Roman"/>
              </w:rPr>
              <w:t xml:space="preserve">608 </w:t>
            </w:r>
          </w:p>
        </w:tc>
        <w:tc>
          <w:tcPr>
            <w:tcW w:w="0" w:type="auto"/>
            <w:vAlign w:val="center"/>
            <w:hideMark/>
          </w:tcPr>
          <w:p w14:paraId="28249FB9" w14:textId="77777777" w:rsidR="001B3899" w:rsidRDefault="003D0EF4">
            <w:pPr>
              <w:rPr>
                <w:rFonts w:eastAsia="Times New Roman"/>
              </w:rPr>
            </w:pPr>
            <w:r>
              <w:rPr>
                <w:rFonts w:eastAsia="Times New Roman"/>
              </w:rPr>
              <w:t xml:space="preserve">2% </w:t>
            </w:r>
          </w:p>
        </w:tc>
        <w:tc>
          <w:tcPr>
            <w:tcW w:w="0" w:type="auto"/>
            <w:vAlign w:val="center"/>
            <w:hideMark/>
          </w:tcPr>
          <w:p w14:paraId="201048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B99371" w14:textId="77777777" w:rsidR="001B3899" w:rsidRDefault="003D0EF4">
            <w:pPr>
              <w:rPr>
                <w:rFonts w:eastAsia="Times New Roman"/>
              </w:rPr>
            </w:pPr>
            <w:r>
              <w:rPr>
                <w:rFonts w:eastAsia="Times New Roman"/>
              </w:rPr>
              <w:t xml:space="preserve">0% </w:t>
            </w:r>
          </w:p>
        </w:tc>
        <w:tc>
          <w:tcPr>
            <w:tcW w:w="0" w:type="auto"/>
            <w:vAlign w:val="center"/>
            <w:hideMark/>
          </w:tcPr>
          <w:p w14:paraId="095A1A17" w14:textId="77777777" w:rsidR="001B3899" w:rsidRDefault="003D0EF4">
            <w:pPr>
              <w:rPr>
                <w:rFonts w:eastAsia="Times New Roman"/>
              </w:rPr>
            </w:pPr>
            <w:r>
              <w:rPr>
                <w:rFonts w:eastAsia="Times New Roman"/>
              </w:rPr>
              <w:t xml:space="preserve">0% </w:t>
            </w:r>
          </w:p>
        </w:tc>
      </w:tr>
      <w:tr w:rsidR="001B3899" w14:paraId="7CC21BD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8111CB6" w14:textId="77777777" w:rsidR="001B3899" w:rsidRDefault="003D0EF4">
            <w:pPr>
              <w:rPr>
                <w:rFonts w:eastAsia="Times New Roman"/>
              </w:rPr>
            </w:pPr>
            <w:r>
              <w:rPr>
                <w:rFonts w:eastAsia="Times New Roman"/>
              </w:rPr>
              <w:t xml:space="preserve">PNR All Transit </w:t>
            </w:r>
          </w:p>
        </w:tc>
        <w:tc>
          <w:tcPr>
            <w:tcW w:w="0" w:type="auto"/>
            <w:vAlign w:val="center"/>
            <w:hideMark/>
          </w:tcPr>
          <w:p w14:paraId="6387200C" w14:textId="77777777" w:rsidR="001B3899" w:rsidRDefault="003D0EF4">
            <w:pPr>
              <w:rPr>
                <w:rFonts w:eastAsia="Times New Roman"/>
              </w:rPr>
            </w:pPr>
            <w:r>
              <w:rPr>
                <w:rFonts w:eastAsia="Times New Roman"/>
              </w:rPr>
              <w:t xml:space="preserve">0 </w:t>
            </w:r>
          </w:p>
        </w:tc>
        <w:tc>
          <w:tcPr>
            <w:tcW w:w="0" w:type="auto"/>
            <w:vAlign w:val="center"/>
            <w:hideMark/>
          </w:tcPr>
          <w:p w14:paraId="51E55376" w14:textId="77777777" w:rsidR="001B3899" w:rsidRDefault="003D0EF4">
            <w:pPr>
              <w:rPr>
                <w:rFonts w:eastAsia="Times New Roman"/>
              </w:rPr>
            </w:pPr>
            <w:r>
              <w:rPr>
                <w:rFonts w:eastAsia="Times New Roman"/>
              </w:rPr>
              <w:t xml:space="preserve">8 </w:t>
            </w:r>
          </w:p>
        </w:tc>
        <w:tc>
          <w:tcPr>
            <w:tcW w:w="0" w:type="auto"/>
            <w:tcBorders>
              <w:right w:val="single" w:sz="6" w:space="0" w:color="auto"/>
            </w:tcBorders>
            <w:vAlign w:val="center"/>
            <w:hideMark/>
          </w:tcPr>
          <w:p w14:paraId="65BFAD4E" w14:textId="77777777" w:rsidR="001B3899" w:rsidRDefault="003D0EF4">
            <w:pPr>
              <w:rPr>
                <w:rFonts w:eastAsia="Times New Roman"/>
              </w:rPr>
            </w:pPr>
            <w:r>
              <w:rPr>
                <w:rFonts w:eastAsia="Times New Roman"/>
              </w:rPr>
              <w:t xml:space="preserve">16 </w:t>
            </w:r>
          </w:p>
        </w:tc>
        <w:tc>
          <w:tcPr>
            <w:tcW w:w="0" w:type="auto"/>
            <w:tcBorders>
              <w:right w:val="single" w:sz="6" w:space="0" w:color="auto"/>
            </w:tcBorders>
            <w:vAlign w:val="center"/>
            <w:hideMark/>
          </w:tcPr>
          <w:p w14:paraId="05688891" w14:textId="77777777" w:rsidR="001B3899" w:rsidRDefault="003D0EF4">
            <w:pPr>
              <w:rPr>
                <w:rFonts w:eastAsia="Times New Roman"/>
              </w:rPr>
            </w:pPr>
            <w:r>
              <w:rPr>
                <w:rFonts w:eastAsia="Times New Roman"/>
              </w:rPr>
              <w:t xml:space="preserve">25 </w:t>
            </w:r>
          </w:p>
        </w:tc>
        <w:tc>
          <w:tcPr>
            <w:tcW w:w="0" w:type="auto"/>
            <w:vAlign w:val="center"/>
            <w:hideMark/>
          </w:tcPr>
          <w:p w14:paraId="164BE67D" w14:textId="77777777" w:rsidR="001B3899" w:rsidRDefault="003D0EF4">
            <w:pPr>
              <w:rPr>
                <w:rFonts w:eastAsia="Times New Roman"/>
              </w:rPr>
            </w:pPr>
            <w:r>
              <w:rPr>
                <w:rFonts w:eastAsia="Times New Roman"/>
              </w:rPr>
              <w:t xml:space="preserve">0% </w:t>
            </w:r>
          </w:p>
        </w:tc>
        <w:tc>
          <w:tcPr>
            <w:tcW w:w="0" w:type="auto"/>
            <w:vAlign w:val="center"/>
            <w:hideMark/>
          </w:tcPr>
          <w:p w14:paraId="78D60B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689A8A9" w14:textId="77777777" w:rsidR="001B3899" w:rsidRDefault="003D0EF4">
            <w:pPr>
              <w:rPr>
                <w:rFonts w:eastAsia="Times New Roman"/>
              </w:rPr>
            </w:pPr>
            <w:r>
              <w:rPr>
                <w:rFonts w:eastAsia="Times New Roman"/>
              </w:rPr>
              <w:t xml:space="preserve">0% </w:t>
            </w:r>
          </w:p>
        </w:tc>
        <w:tc>
          <w:tcPr>
            <w:tcW w:w="0" w:type="auto"/>
            <w:vAlign w:val="center"/>
            <w:hideMark/>
          </w:tcPr>
          <w:p w14:paraId="2A182EA4" w14:textId="77777777" w:rsidR="001B3899" w:rsidRDefault="003D0EF4">
            <w:pPr>
              <w:rPr>
                <w:rFonts w:eastAsia="Times New Roman"/>
              </w:rPr>
            </w:pPr>
            <w:r>
              <w:rPr>
                <w:rFonts w:eastAsia="Times New Roman"/>
              </w:rPr>
              <w:t xml:space="preserve">0% </w:t>
            </w:r>
          </w:p>
        </w:tc>
      </w:tr>
      <w:tr w:rsidR="001B3899" w14:paraId="758541E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DB33E9B"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20759401" w14:textId="77777777" w:rsidR="001B3899" w:rsidRDefault="003D0EF4">
            <w:pPr>
              <w:rPr>
                <w:rFonts w:eastAsia="Times New Roman"/>
              </w:rPr>
            </w:pPr>
            <w:r>
              <w:rPr>
                <w:rFonts w:eastAsia="Times New Roman"/>
              </w:rPr>
              <w:t xml:space="preserve">0 </w:t>
            </w:r>
          </w:p>
        </w:tc>
        <w:tc>
          <w:tcPr>
            <w:tcW w:w="0" w:type="auto"/>
            <w:vAlign w:val="center"/>
            <w:hideMark/>
          </w:tcPr>
          <w:p w14:paraId="59BBC014" w14:textId="77777777" w:rsidR="001B3899" w:rsidRDefault="003D0EF4">
            <w:pPr>
              <w:rPr>
                <w:rFonts w:eastAsia="Times New Roman"/>
              </w:rPr>
            </w:pPr>
            <w:r>
              <w:rPr>
                <w:rFonts w:eastAsia="Times New Roman"/>
              </w:rPr>
              <w:t xml:space="preserve">39 </w:t>
            </w:r>
          </w:p>
        </w:tc>
        <w:tc>
          <w:tcPr>
            <w:tcW w:w="0" w:type="auto"/>
            <w:tcBorders>
              <w:right w:val="single" w:sz="6" w:space="0" w:color="auto"/>
            </w:tcBorders>
            <w:vAlign w:val="center"/>
            <w:hideMark/>
          </w:tcPr>
          <w:p w14:paraId="12C4B7AE" w14:textId="77777777" w:rsidR="001B3899" w:rsidRDefault="003D0EF4">
            <w:pPr>
              <w:rPr>
                <w:rFonts w:eastAsia="Times New Roman"/>
              </w:rPr>
            </w:pPr>
            <w:r>
              <w:rPr>
                <w:rFonts w:eastAsia="Times New Roman"/>
              </w:rPr>
              <w:t xml:space="preserve">130 </w:t>
            </w:r>
          </w:p>
        </w:tc>
        <w:tc>
          <w:tcPr>
            <w:tcW w:w="0" w:type="auto"/>
            <w:tcBorders>
              <w:right w:val="single" w:sz="6" w:space="0" w:color="auto"/>
            </w:tcBorders>
            <w:vAlign w:val="center"/>
            <w:hideMark/>
          </w:tcPr>
          <w:p w14:paraId="1FC73DB8" w14:textId="77777777" w:rsidR="001B3899" w:rsidRDefault="003D0EF4">
            <w:pPr>
              <w:rPr>
                <w:rFonts w:eastAsia="Times New Roman"/>
              </w:rPr>
            </w:pPr>
            <w:r>
              <w:rPr>
                <w:rFonts w:eastAsia="Times New Roman"/>
              </w:rPr>
              <w:t xml:space="preserve">169 </w:t>
            </w:r>
          </w:p>
        </w:tc>
        <w:tc>
          <w:tcPr>
            <w:tcW w:w="0" w:type="auto"/>
            <w:vAlign w:val="center"/>
            <w:hideMark/>
          </w:tcPr>
          <w:p w14:paraId="39977577" w14:textId="77777777" w:rsidR="001B3899" w:rsidRDefault="003D0EF4">
            <w:pPr>
              <w:rPr>
                <w:rFonts w:eastAsia="Times New Roman"/>
              </w:rPr>
            </w:pPr>
            <w:r>
              <w:rPr>
                <w:rFonts w:eastAsia="Times New Roman"/>
              </w:rPr>
              <w:t xml:space="preserve">0% </w:t>
            </w:r>
          </w:p>
        </w:tc>
        <w:tc>
          <w:tcPr>
            <w:tcW w:w="0" w:type="auto"/>
            <w:vAlign w:val="center"/>
            <w:hideMark/>
          </w:tcPr>
          <w:p w14:paraId="028223D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A6694A" w14:textId="77777777" w:rsidR="001B3899" w:rsidRDefault="003D0EF4">
            <w:pPr>
              <w:rPr>
                <w:rFonts w:eastAsia="Times New Roman"/>
              </w:rPr>
            </w:pPr>
            <w:r>
              <w:rPr>
                <w:rFonts w:eastAsia="Times New Roman"/>
              </w:rPr>
              <w:t xml:space="preserve">0% </w:t>
            </w:r>
          </w:p>
        </w:tc>
        <w:tc>
          <w:tcPr>
            <w:tcW w:w="0" w:type="auto"/>
            <w:vAlign w:val="center"/>
            <w:hideMark/>
          </w:tcPr>
          <w:p w14:paraId="6C2228D4" w14:textId="77777777" w:rsidR="001B3899" w:rsidRDefault="003D0EF4">
            <w:pPr>
              <w:rPr>
                <w:rFonts w:eastAsia="Times New Roman"/>
              </w:rPr>
            </w:pPr>
            <w:r>
              <w:rPr>
                <w:rFonts w:eastAsia="Times New Roman"/>
              </w:rPr>
              <w:t xml:space="preserve">0% </w:t>
            </w:r>
          </w:p>
        </w:tc>
      </w:tr>
      <w:tr w:rsidR="001B3899" w14:paraId="72EF84A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43E228C" w14:textId="77777777" w:rsidR="001B3899" w:rsidRDefault="003D0EF4">
            <w:pPr>
              <w:rPr>
                <w:rFonts w:eastAsia="Times New Roman"/>
              </w:rPr>
            </w:pPr>
            <w:r>
              <w:rPr>
                <w:rFonts w:eastAsia="Times New Roman"/>
              </w:rPr>
              <w:t xml:space="preserve">KNR All Transit </w:t>
            </w:r>
          </w:p>
        </w:tc>
        <w:tc>
          <w:tcPr>
            <w:tcW w:w="0" w:type="auto"/>
            <w:vAlign w:val="center"/>
            <w:hideMark/>
          </w:tcPr>
          <w:p w14:paraId="2EC0106E" w14:textId="77777777" w:rsidR="001B3899" w:rsidRDefault="003D0EF4">
            <w:pPr>
              <w:rPr>
                <w:rFonts w:eastAsia="Times New Roman"/>
              </w:rPr>
            </w:pPr>
            <w:r>
              <w:rPr>
                <w:rFonts w:eastAsia="Times New Roman"/>
              </w:rPr>
              <w:t xml:space="preserve">291 </w:t>
            </w:r>
          </w:p>
        </w:tc>
        <w:tc>
          <w:tcPr>
            <w:tcW w:w="0" w:type="auto"/>
            <w:vAlign w:val="center"/>
            <w:hideMark/>
          </w:tcPr>
          <w:p w14:paraId="19430EF3" w14:textId="77777777" w:rsidR="001B3899" w:rsidRDefault="003D0EF4">
            <w:pPr>
              <w:rPr>
                <w:rFonts w:eastAsia="Times New Roman"/>
              </w:rPr>
            </w:pPr>
            <w:r>
              <w:rPr>
                <w:rFonts w:eastAsia="Times New Roman"/>
              </w:rPr>
              <w:t xml:space="preserve">89 </w:t>
            </w:r>
          </w:p>
        </w:tc>
        <w:tc>
          <w:tcPr>
            <w:tcW w:w="0" w:type="auto"/>
            <w:tcBorders>
              <w:right w:val="single" w:sz="6" w:space="0" w:color="auto"/>
            </w:tcBorders>
            <w:vAlign w:val="center"/>
            <w:hideMark/>
          </w:tcPr>
          <w:p w14:paraId="3CA14297" w14:textId="77777777" w:rsidR="001B3899" w:rsidRDefault="003D0EF4">
            <w:pPr>
              <w:rPr>
                <w:rFonts w:eastAsia="Times New Roman"/>
              </w:rPr>
            </w:pPr>
            <w:r>
              <w:rPr>
                <w:rFonts w:eastAsia="Times New Roman"/>
              </w:rPr>
              <w:t xml:space="preserve">178 </w:t>
            </w:r>
          </w:p>
        </w:tc>
        <w:tc>
          <w:tcPr>
            <w:tcW w:w="0" w:type="auto"/>
            <w:tcBorders>
              <w:right w:val="single" w:sz="6" w:space="0" w:color="auto"/>
            </w:tcBorders>
            <w:vAlign w:val="center"/>
            <w:hideMark/>
          </w:tcPr>
          <w:p w14:paraId="11846B2F" w14:textId="77777777" w:rsidR="001B3899" w:rsidRDefault="003D0EF4">
            <w:pPr>
              <w:rPr>
                <w:rFonts w:eastAsia="Times New Roman"/>
              </w:rPr>
            </w:pPr>
            <w:r>
              <w:rPr>
                <w:rFonts w:eastAsia="Times New Roman"/>
              </w:rPr>
              <w:t xml:space="preserve">557 </w:t>
            </w:r>
          </w:p>
        </w:tc>
        <w:tc>
          <w:tcPr>
            <w:tcW w:w="0" w:type="auto"/>
            <w:vAlign w:val="center"/>
            <w:hideMark/>
          </w:tcPr>
          <w:p w14:paraId="201092C3" w14:textId="77777777" w:rsidR="001B3899" w:rsidRDefault="003D0EF4">
            <w:pPr>
              <w:rPr>
                <w:rFonts w:eastAsia="Times New Roman"/>
              </w:rPr>
            </w:pPr>
            <w:r>
              <w:rPr>
                <w:rFonts w:eastAsia="Times New Roman"/>
              </w:rPr>
              <w:t xml:space="preserve">1% </w:t>
            </w:r>
          </w:p>
        </w:tc>
        <w:tc>
          <w:tcPr>
            <w:tcW w:w="0" w:type="auto"/>
            <w:vAlign w:val="center"/>
            <w:hideMark/>
          </w:tcPr>
          <w:p w14:paraId="36DB0E8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C8C954" w14:textId="77777777" w:rsidR="001B3899" w:rsidRDefault="003D0EF4">
            <w:pPr>
              <w:rPr>
                <w:rFonts w:eastAsia="Times New Roman"/>
              </w:rPr>
            </w:pPr>
            <w:r>
              <w:rPr>
                <w:rFonts w:eastAsia="Times New Roman"/>
              </w:rPr>
              <w:t xml:space="preserve">0% </w:t>
            </w:r>
          </w:p>
        </w:tc>
        <w:tc>
          <w:tcPr>
            <w:tcW w:w="0" w:type="auto"/>
            <w:vAlign w:val="center"/>
            <w:hideMark/>
          </w:tcPr>
          <w:p w14:paraId="0DE05A29" w14:textId="77777777" w:rsidR="001B3899" w:rsidRDefault="003D0EF4">
            <w:pPr>
              <w:rPr>
                <w:rFonts w:eastAsia="Times New Roman"/>
              </w:rPr>
            </w:pPr>
            <w:r>
              <w:rPr>
                <w:rFonts w:eastAsia="Times New Roman"/>
              </w:rPr>
              <w:t xml:space="preserve">0% </w:t>
            </w:r>
          </w:p>
        </w:tc>
      </w:tr>
      <w:tr w:rsidR="001B3899" w14:paraId="001E97E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9C1BA03"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4809E4EC" w14:textId="77777777" w:rsidR="001B3899" w:rsidRDefault="003D0EF4">
            <w:pPr>
              <w:rPr>
                <w:rFonts w:eastAsia="Times New Roman"/>
              </w:rPr>
            </w:pPr>
            <w:r>
              <w:rPr>
                <w:rFonts w:eastAsia="Times New Roman"/>
              </w:rPr>
              <w:t xml:space="preserve">0 </w:t>
            </w:r>
          </w:p>
        </w:tc>
        <w:tc>
          <w:tcPr>
            <w:tcW w:w="0" w:type="auto"/>
            <w:vAlign w:val="center"/>
            <w:hideMark/>
          </w:tcPr>
          <w:p w14:paraId="3EA017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EBD62F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28B9678" w14:textId="77777777" w:rsidR="001B3899" w:rsidRDefault="003D0EF4">
            <w:pPr>
              <w:rPr>
                <w:rFonts w:eastAsia="Times New Roman"/>
              </w:rPr>
            </w:pPr>
            <w:r>
              <w:rPr>
                <w:rFonts w:eastAsia="Times New Roman"/>
              </w:rPr>
              <w:t xml:space="preserve">0 </w:t>
            </w:r>
          </w:p>
        </w:tc>
        <w:tc>
          <w:tcPr>
            <w:tcW w:w="0" w:type="auto"/>
            <w:vAlign w:val="center"/>
            <w:hideMark/>
          </w:tcPr>
          <w:p w14:paraId="20185E86" w14:textId="77777777" w:rsidR="001B3899" w:rsidRDefault="003D0EF4">
            <w:pPr>
              <w:rPr>
                <w:rFonts w:eastAsia="Times New Roman"/>
              </w:rPr>
            </w:pPr>
            <w:r>
              <w:rPr>
                <w:rFonts w:eastAsia="Times New Roman"/>
              </w:rPr>
              <w:t xml:space="preserve">0% </w:t>
            </w:r>
          </w:p>
        </w:tc>
        <w:tc>
          <w:tcPr>
            <w:tcW w:w="0" w:type="auto"/>
            <w:vAlign w:val="center"/>
            <w:hideMark/>
          </w:tcPr>
          <w:p w14:paraId="61EF07D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0D39D9" w14:textId="77777777" w:rsidR="001B3899" w:rsidRDefault="003D0EF4">
            <w:pPr>
              <w:rPr>
                <w:rFonts w:eastAsia="Times New Roman"/>
              </w:rPr>
            </w:pPr>
            <w:r>
              <w:rPr>
                <w:rFonts w:eastAsia="Times New Roman"/>
              </w:rPr>
              <w:t xml:space="preserve">0% </w:t>
            </w:r>
          </w:p>
        </w:tc>
        <w:tc>
          <w:tcPr>
            <w:tcW w:w="0" w:type="auto"/>
            <w:vAlign w:val="center"/>
            <w:hideMark/>
          </w:tcPr>
          <w:p w14:paraId="5870F2C7" w14:textId="77777777" w:rsidR="001B3899" w:rsidRDefault="003D0EF4">
            <w:pPr>
              <w:rPr>
                <w:rFonts w:eastAsia="Times New Roman"/>
              </w:rPr>
            </w:pPr>
            <w:r>
              <w:rPr>
                <w:rFonts w:eastAsia="Times New Roman"/>
              </w:rPr>
              <w:t xml:space="preserve">0% </w:t>
            </w:r>
          </w:p>
        </w:tc>
      </w:tr>
      <w:tr w:rsidR="001B3899" w14:paraId="5C732E2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0B764EC" w14:textId="77777777" w:rsidR="001B3899" w:rsidRDefault="003D0EF4">
            <w:pPr>
              <w:rPr>
                <w:rFonts w:eastAsia="Times New Roman"/>
              </w:rPr>
            </w:pPr>
            <w:r>
              <w:rPr>
                <w:rFonts w:eastAsia="Times New Roman"/>
              </w:rPr>
              <w:t xml:space="preserve">School Bus </w:t>
            </w:r>
          </w:p>
        </w:tc>
        <w:tc>
          <w:tcPr>
            <w:tcW w:w="0" w:type="auto"/>
            <w:vAlign w:val="center"/>
            <w:hideMark/>
          </w:tcPr>
          <w:p w14:paraId="06A774F3" w14:textId="77777777" w:rsidR="001B3899" w:rsidRDefault="003D0EF4">
            <w:pPr>
              <w:rPr>
                <w:rFonts w:eastAsia="Times New Roman"/>
              </w:rPr>
            </w:pPr>
            <w:r>
              <w:rPr>
                <w:rFonts w:eastAsia="Times New Roman"/>
              </w:rPr>
              <w:t xml:space="preserve">0 </w:t>
            </w:r>
          </w:p>
        </w:tc>
        <w:tc>
          <w:tcPr>
            <w:tcW w:w="0" w:type="auto"/>
            <w:vAlign w:val="center"/>
            <w:hideMark/>
          </w:tcPr>
          <w:p w14:paraId="613E4D8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30A67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B6F9B3F" w14:textId="77777777" w:rsidR="001B3899" w:rsidRDefault="003D0EF4">
            <w:pPr>
              <w:rPr>
                <w:rFonts w:eastAsia="Times New Roman"/>
              </w:rPr>
            </w:pPr>
            <w:r>
              <w:rPr>
                <w:rFonts w:eastAsia="Times New Roman"/>
              </w:rPr>
              <w:t xml:space="preserve">0 </w:t>
            </w:r>
          </w:p>
        </w:tc>
        <w:tc>
          <w:tcPr>
            <w:tcW w:w="0" w:type="auto"/>
            <w:vAlign w:val="center"/>
            <w:hideMark/>
          </w:tcPr>
          <w:p w14:paraId="23A37C35" w14:textId="77777777" w:rsidR="001B3899" w:rsidRDefault="003D0EF4">
            <w:pPr>
              <w:rPr>
                <w:rFonts w:eastAsia="Times New Roman"/>
              </w:rPr>
            </w:pPr>
            <w:r>
              <w:rPr>
                <w:rFonts w:eastAsia="Times New Roman"/>
              </w:rPr>
              <w:t xml:space="preserve">0% </w:t>
            </w:r>
          </w:p>
        </w:tc>
        <w:tc>
          <w:tcPr>
            <w:tcW w:w="0" w:type="auto"/>
            <w:vAlign w:val="center"/>
            <w:hideMark/>
          </w:tcPr>
          <w:p w14:paraId="51E0B93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2D98FE" w14:textId="77777777" w:rsidR="001B3899" w:rsidRDefault="003D0EF4">
            <w:pPr>
              <w:rPr>
                <w:rFonts w:eastAsia="Times New Roman"/>
              </w:rPr>
            </w:pPr>
            <w:r>
              <w:rPr>
                <w:rFonts w:eastAsia="Times New Roman"/>
              </w:rPr>
              <w:t xml:space="preserve">0% </w:t>
            </w:r>
          </w:p>
        </w:tc>
        <w:tc>
          <w:tcPr>
            <w:tcW w:w="0" w:type="auto"/>
            <w:vAlign w:val="center"/>
            <w:hideMark/>
          </w:tcPr>
          <w:p w14:paraId="31531C58" w14:textId="77777777" w:rsidR="001B3899" w:rsidRDefault="003D0EF4">
            <w:pPr>
              <w:rPr>
                <w:rFonts w:eastAsia="Times New Roman"/>
              </w:rPr>
            </w:pPr>
            <w:r>
              <w:rPr>
                <w:rFonts w:eastAsia="Times New Roman"/>
              </w:rPr>
              <w:t xml:space="preserve">0% </w:t>
            </w:r>
          </w:p>
        </w:tc>
      </w:tr>
      <w:tr w:rsidR="001B3899" w14:paraId="3B666E8E" w14:textId="77777777">
        <w:trPr>
          <w:divId w:val="114837436"/>
          <w:tblCellSpacing w:w="15" w:type="dxa"/>
        </w:trPr>
        <w:tc>
          <w:tcPr>
            <w:tcW w:w="0" w:type="auto"/>
            <w:gridSpan w:val="9"/>
            <w:tcBorders>
              <w:bottom w:val="single" w:sz="6" w:space="0" w:color="auto"/>
            </w:tcBorders>
            <w:vAlign w:val="center"/>
            <w:hideMark/>
          </w:tcPr>
          <w:p w14:paraId="49BEE510" w14:textId="77777777" w:rsidR="001B3899" w:rsidRDefault="001B3899">
            <w:pPr>
              <w:rPr>
                <w:rFonts w:eastAsia="Times New Roman"/>
              </w:rPr>
            </w:pPr>
          </w:p>
        </w:tc>
      </w:tr>
      <w:tr w:rsidR="001B3899" w14:paraId="7120484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3AC0BF6" w14:textId="77777777" w:rsidR="001B3899" w:rsidRDefault="003D0EF4">
            <w:pPr>
              <w:rPr>
                <w:rFonts w:eastAsia="Times New Roman"/>
              </w:rPr>
            </w:pPr>
            <w:r>
              <w:rPr>
                <w:rFonts w:eastAsia="Times New Roman"/>
              </w:rPr>
              <w:t xml:space="preserve">Walk-Transit </w:t>
            </w:r>
          </w:p>
        </w:tc>
        <w:tc>
          <w:tcPr>
            <w:tcW w:w="0" w:type="auto"/>
            <w:vAlign w:val="center"/>
            <w:hideMark/>
          </w:tcPr>
          <w:p w14:paraId="5A53B60E" w14:textId="77777777" w:rsidR="001B3899" w:rsidRDefault="003D0EF4">
            <w:pPr>
              <w:rPr>
                <w:rFonts w:eastAsia="Times New Roman"/>
              </w:rPr>
            </w:pPr>
            <w:r>
              <w:rPr>
                <w:rFonts w:eastAsia="Times New Roman"/>
              </w:rPr>
              <w:t xml:space="preserve">3,094 </w:t>
            </w:r>
          </w:p>
        </w:tc>
        <w:tc>
          <w:tcPr>
            <w:tcW w:w="0" w:type="auto"/>
            <w:vAlign w:val="center"/>
            <w:hideMark/>
          </w:tcPr>
          <w:p w14:paraId="587C212F" w14:textId="77777777" w:rsidR="001B3899" w:rsidRDefault="003D0EF4">
            <w:pPr>
              <w:rPr>
                <w:rFonts w:eastAsia="Times New Roman"/>
              </w:rPr>
            </w:pPr>
            <w:r>
              <w:rPr>
                <w:rFonts w:eastAsia="Times New Roman"/>
              </w:rPr>
              <w:t xml:space="preserve">605 </w:t>
            </w:r>
          </w:p>
        </w:tc>
        <w:tc>
          <w:tcPr>
            <w:tcW w:w="0" w:type="auto"/>
            <w:tcBorders>
              <w:right w:val="single" w:sz="6" w:space="0" w:color="auto"/>
            </w:tcBorders>
            <w:vAlign w:val="center"/>
            <w:hideMark/>
          </w:tcPr>
          <w:p w14:paraId="2D11E9B5" w14:textId="77777777" w:rsidR="001B3899" w:rsidRDefault="003D0EF4">
            <w:pPr>
              <w:rPr>
                <w:rFonts w:eastAsia="Times New Roman"/>
              </w:rPr>
            </w:pPr>
            <w:r>
              <w:rPr>
                <w:rFonts w:eastAsia="Times New Roman"/>
              </w:rPr>
              <w:t xml:space="preserve">995 </w:t>
            </w:r>
          </w:p>
        </w:tc>
        <w:tc>
          <w:tcPr>
            <w:tcW w:w="0" w:type="auto"/>
            <w:tcBorders>
              <w:right w:val="single" w:sz="6" w:space="0" w:color="auto"/>
            </w:tcBorders>
            <w:vAlign w:val="center"/>
            <w:hideMark/>
          </w:tcPr>
          <w:p w14:paraId="233F923B" w14:textId="77777777" w:rsidR="001B3899" w:rsidRDefault="003D0EF4">
            <w:pPr>
              <w:rPr>
                <w:rFonts w:eastAsia="Times New Roman"/>
              </w:rPr>
            </w:pPr>
            <w:r>
              <w:rPr>
                <w:rFonts w:eastAsia="Times New Roman"/>
              </w:rPr>
              <w:t xml:space="preserve">4,695 </w:t>
            </w:r>
          </w:p>
        </w:tc>
        <w:tc>
          <w:tcPr>
            <w:tcW w:w="0" w:type="auto"/>
            <w:vAlign w:val="center"/>
            <w:hideMark/>
          </w:tcPr>
          <w:p w14:paraId="58D9B43A" w14:textId="77777777" w:rsidR="001B3899" w:rsidRDefault="003D0EF4">
            <w:pPr>
              <w:rPr>
                <w:rFonts w:eastAsia="Times New Roman"/>
              </w:rPr>
            </w:pPr>
            <w:r>
              <w:rPr>
                <w:rFonts w:eastAsia="Times New Roman"/>
              </w:rPr>
              <w:t xml:space="preserve">15% </w:t>
            </w:r>
          </w:p>
        </w:tc>
        <w:tc>
          <w:tcPr>
            <w:tcW w:w="0" w:type="auto"/>
            <w:vAlign w:val="center"/>
            <w:hideMark/>
          </w:tcPr>
          <w:p w14:paraId="32E40A42"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16A631C" w14:textId="77777777" w:rsidR="001B3899" w:rsidRDefault="003D0EF4">
            <w:pPr>
              <w:rPr>
                <w:rFonts w:eastAsia="Times New Roman"/>
              </w:rPr>
            </w:pPr>
            <w:r>
              <w:rPr>
                <w:rFonts w:eastAsia="Times New Roman"/>
              </w:rPr>
              <w:t xml:space="preserve">0% </w:t>
            </w:r>
          </w:p>
        </w:tc>
        <w:tc>
          <w:tcPr>
            <w:tcW w:w="0" w:type="auto"/>
            <w:vAlign w:val="center"/>
            <w:hideMark/>
          </w:tcPr>
          <w:p w14:paraId="196920E9" w14:textId="77777777" w:rsidR="001B3899" w:rsidRDefault="003D0EF4">
            <w:pPr>
              <w:rPr>
                <w:rFonts w:eastAsia="Times New Roman"/>
              </w:rPr>
            </w:pPr>
            <w:r>
              <w:rPr>
                <w:rFonts w:eastAsia="Times New Roman"/>
              </w:rPr>
              <w:t xml:space="preserve">0% </w:t>
            </w:r>
          </w:p>
        </w:tc>
      </w:tr>
      <w:tr w:rsidR="001B3899" w14:paraId="3361B41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82EB57" w14:textId="77777777" w:rsidR="001B3899" w:rsidRDefault="003D0EF4">
            <w:pPr>
              <w:rPr>
                <w:rFonts w:eastAsia="Times New Roman"/>
              </w:rPr>
            </w:pPr>
            <w:r>
              <w:rPr>
                <w:rFonts w:eastAsia="Times New Roman"/>
              </w:rPr>
              <w:t xml:space="preserve">PNR-Transit </w:t>
            </w:r>
          </w:p>
        </w:tc>
        <w:tc>
          <w:tcPr>
            <w:tcW w:w="0" w:type="auto"/>
            <w:vAlign w:val="center"/>
            <w:hideMark/>
          </w:tcPr>
          <w:p w14:paraId="7F8B777D" w14:textId="77777777" w:rsidR="001B3899" w:rsidRDefault="003D0EF4">
            <w:pPr>
              <w:rPr>
                <w:rFonts w:eastAsia="Times New Roman"/>
              </w:rPr>
            </w:pPr>
            <w:r>
              <w:rPr>
                <w:rFonts w:eastAsia="Times New Roman"/>
              </w:rPr>
              <w:t xml:space="preserve">0 </w:t>
            </w:r>
          </w:p>
        </w:tc>
        <w:tc>
          <w:tcPr>
            <w:tcW w:w="0" w:type="auto"/>
            <w:vAlign w:val="center"/>
            <w:hideMark/>
          </w:tcPr>
          <w:p w14:paraId="2474059A" w14:textId="77777777" w:rsidR="001B3899" w:rsidRDefault="003D0EF4">
            <w:pPr>
              <w:rPr>
                <w:rFonts w:eastAsia="Times New Roman"/>
              </w:rPr>
            </w:pPr>
            <w:r>
              <w:rPr>
                <w:rFonts w:eastAsia="Times New Roman"/>
              </w:rPr>
              <w:t xml:space="preserve">48 </w:t>
            </w:r>
          </w:p>
        </w:tc>
        <w:tc>
          <w:tcPr>
            <w:tcW w:w="0" w:type="auto"/>
            <w:tcBorders>
              <w:right w:val="single" w:sz="6" w:space="0" w:color="auto"/>
            </w:tcBorders>
            <w:vAlign w:val="center"/>
            <w:hideMark/>
          </w:tcPr>
          <w:p w14:paraId="12079CEB" w14:textId="77777777" w:rsidR="001B3899" w:rsidRDefault="003D0EF4">
            <w:pPr>
              <w:rPr>
                <w:rFonts w:eastAsia="Times New Roman"/>
              </w:rPr>
            </w:pPr>
            <w:r>
              <w:rPr>
                <w:rFonts w:eastAsia="Times New Roman"/>
              </w:rPr>
              <w:t xml:space="preserve">146 </w:t>
            </w:r>
          </w:p>
        </w:tc>
        <w:tc>
          <w:tcPr>
            <w:tcW w:w="0" w:type="auto"/>
            <w:tcBorders>
              <w:right w:val="single" w:sz="6" w:space="0" w:color="auto"/>
            </w:tcBorders>
            <w:vAlign w:val="center"/>
            <w:hideMark/>
          </w:tcPr>
          <w:p w14:paraId="491BB125" w14:textId="77777777" w:rsidR="001B3899" w:rsidRDefault="003D0EF4">
            <w:pPr>
              <w:rPr>
                <w:rFonts w:eastAsia="Times New Roman"/>
              </w:rPr>
            </w:pPr>
            <w:r>
              <w:rPr>
                <w:rFonts w:eastAsia="Times New Roman"/>
              </w:rPr>
              <w:t xml:space="preserve">194 </w:t>
            </w:r>
          </w:p>
        </w:tc>
        <w:tc>
          <w:tcPr>
            <w:tcW w:w="0" w:type="auto"/>
            <w:vAlign w:val="center"/>
            <w:hideMark/>
          </w:tcPr>
          <w:p w14:paraId="4667C71C" w14:textId="77777777" w:rsidR="001B3899" w:rsidRDefault="003D0EF4">
            <w:pPr>
              <w:rPr>
                <w:rFonts w:eastAsia="Times New Roman"/>
              </w:rPr>
            </w:pPr>
            <w:r>
              <w:rPr>
                <w:rFonts w:eastAsia="Times New Roman"/>
              </w:rPr>
              <w:t xml:space="preserve">0% </w:t>
            </w:r>
          </w:p>
        </w:tc>
        <w:tc>
          <w:tcPr>
            <w:tcW w:w="0" w:type="auto"/>
            <w:vAlign w:val="center"/>
            <w:hideMark/>
          </w:tcPr>
          <w:p w14:paraId="164E61E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0DAD02" w14:textId="77777777" w:rsidR="001B3899" w:rsidRDefault="003D0EF4">
            <w:pPr>
              <w:rPr>
                <w:rFonts w:eastAsia="Times New Roman"/>
              </w:rPr>
            </w:pPr>
            <w:r>
              <w:rPr>
                <w:rFonts w:eastAsia="Times New Roman"/>
              </w:rPr>
              <w:t xml:space="preserve">0% </w:t>
            </w:r>
          </w:p>
        </w:tc>
        <w:tc>
          <w:tcPr>
            <w:tcW w:w="0" w:type="auto"/>
            <w:vAlign w:val="center"/>
            <w:hideMark/>
          </w:tcPr>
          <w:p w14:paraId="1FB30F61" w14:textId="77777777" w:rsidR="001B3899" w:rsidRDefault="003D0EF4">
            <w:pPr>
              <w:rPr>
                <w:rFonts w:eastAsia="Times New Roman"/>
              </w:rPr>
            </w:pPr>
            <w:r>
              <w:rPr>
                <w:rFonts w:eastAsia="Times New Roman"/>
              </w:rPr>
              <w:t xml:space="preserve">0% </w:t>
            </w:r>
          </w:p>
        </w:tc>
      </w:tr>
      <w:tr w:rsidR="001B3899" w14:paraId="188576A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64589A7" w14:textId="77777777" w:rsidR="001B3899" w:rsidRDefault="003D0EF4">
            <w:pPr>
              <w:rPr>
                <w:rFonts w:eastAsia="Times New Roman"/>
              </w:rPr>
            </w:pPr>
            <w:r>
              <w:rPr>
                <w:rFonts w:eastAsia="Times New Roman"/>
              </w:rPr>
              <w:t xml:space="preserve">KNR-Transit </w:t>
            </w:r>
          </w:p>
        </w:tc>
        <w:tc>
          <w:tcPr>
            <w:tcW w:w="0" w:type="auto"/>
            <w:vAlign w:val="center"/>
            <w:hideMark/>
          </w:tcPr>
          <w:p w14:paraId="74BE9C37" w14:textId="77777777" w:rsidR="001B3899" w:rsidRDefault="003D0EF4">
            <w:pPr>
              <w:rPr>
                <w:rFonts w:eastAsia="Times New Roman"/>
              </w:rPr>
            </w:pPr>
            <w:r>
              <w:rPr>
                <w:rFonts w:eastAsia="Times New Roman"/>
              </w:rPr>
              <w:t xml:space="preserve">291 </w:t>
            </w:r>
          </w:p>
        </w:tc>
        <w:tc>
          <w:tcPr>
            <w:tcW w:w="0" w:type="auto"/>
            <w:vAlign w:val="center"/>
            <w:hideMark/>
          </w:tcPr>
          <w:p w14:paraId="4F7BCDEF" w14:textId="77777777" w:rsidR="001B3899" w:rsidRDefault="003D0EF4">
            <w:pPr>
              <w:rPr>
                <w:rFonts w:eastAsia="Times New Roman"/>
              </w:rPr>
            </w:pPr>
            <w:r>
              <w:rPr>
                <w:rFonts w:eastAsia="Times New Roman"/>
              </w:rPr>
              <w:t xml:space="preserve">89 </w:t>
            </w:r>
          </w:p>
        </w:tc>
        <w:tc>
          <w:tcPr>
            <w:tcW w:w="0" w:type="auto"/>
            <w:tcBorders>
              <w:right w:val="single" w:sz="6" w:space="0" w:color="auto"/>
            </w:tcBorders>
            <w:vAlign w:val="center"/>
            <w:hideMark/>
          </w:tcPr>
          <w:p w14:paraId="5B982FA7" w14:textId="77777777" w:rsidR="001B3899" w:rsidRDefault="003D0EF4">
            <w:pPr>
              <w:rPr>
                <w:rFonts w:eastAsia="Times New Roman"/>
              </w:rPr>
            </w:pPr>
            <w:r>
              <w:rPr>
                <w:rFonts w:eastAsia="Times New Roman"/>
              </w:rPr>
              <w:t xml:space="preserve">178 </w:t>
            </w:r>
          </w:p>
        </w:tc>
        <w:tc>
          <w:tcPr>
            <w:tcW w:w="0" w:type="auto"/>
            <w:tcBorders>
              <w:right w:val="single" w:sz="6" w:space="0" w:color="auto"/>
            </w:tcBorders>
            <w:vAlign w:val="center"/>
            <w:hideMark/>
          </w:tcPr>
          <w:p w14:paraId="7868EDBC" w14:textId="77777777" w:rsidR="001B3899" w:rsidRDefault="003D0EF4">
            <w:pPr>
              <w:rPr>
                <w:rFonts w:eastAsia="Times New Roman"/>
              </w:rPr>
            </w:pPr>
            <w:r>
              <w:rPr>
                <w:rFonts w:eastAsia="Times New Roman"/>
              </w:rPr>
              <w:t xml:space="preserve">557 </w:t>
            </w:r>
          </w:p>
        </w:tc>
        <w:tc>
          <w:tcPr>
            <w:tcW w:w="0" w:type="auto"/>
            <w:vAlign w:val="center"/>
            <w:hideMark/>
          </w:tcPr>
          <w:p w14:paraId="6C753DDB" w14:textId="77777777" w:rsidR="001B3899" w:rsidRDefault="003D0EF4">
            <w:pPr>
              <w:rPr>
                <w:rFonts w:eastAsia="Times New Roman"/>
              </w:rPr>
            </w:pPr>
            <w:r>
              <w:rPr>
                <w:rFonts w:eastAsia="Times New Roman"/>
              </w:rPr>
              <w:t xml:space="preserve">1% </w:t>
            </w:r>
          </w:p>
        </w:tc>
        <w:tc>
          <w:tcPr>
            <w:tcW w:w="0" w:type="auto"/>
            <w:vAlign w:val="center"/>
            <w:hideMark/>
          </w:tcPr>
          <w:p w14:paraId="68D2DE7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AC4D78" w14:textId="77777777" w:rsidR="001B3899" w:rsidRDefault="003D0EF4">
            <w:pPr>
              <w:rPr>
                <w:rFonts w:eastAsia="Times New Roman"/>
              </w:rPr>
            </w:pPr>
            <w:r>
              <w:rPr>
                <w:rFonts w:eastAsia="Times New Roman"/>
              </w:rPr>
              <w:t xml:space="preserve">0% </w:t>
            </w:r>
          </w:p>
        </w:tc>
        <w:tc>
          <w:tcPr>
            <w:tcW w:w="0" w:type="auto"/>
            <w:vAlign w:val="center"/>
            <w:hideMark/>
          </w:tcPr>
          <w:p w14:paraId="7924EC2D" w14:textId="77777777" w:rsidR="001B3899" w:rsidRDefault="003D0EF4">
            <w:pPr>
              <w:rPr>
                <w:rFonts w:eastAsia="Times New Roman"/>
              </w:rPr>
            </w:pPr>
            <w:r>
              <w:rPr>
                <w:rFonts w:eastAsia="Times New Roman"/>
              </w:rPr>
              <w:t xml:space="preserve">0% </w:t>
            </w:r>
          </w:p>
        </w:tc>
      </w:tr>
      <w:tr w:rsidR="001B3899" w14:paraId="066C6A2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325CBB2" w14:textId="77777777" w:rsidR="001B3899" w:rsidRDefault="003D0EF4">
            <w:pPr>
              <w:rPr>
                <w:rFonts w:eastAsia="Times New Roman"/>
              </w:rPr>
            </w:pPr>
            <w:r>
              <w:rPr>
                <w:rFonts w:eastAsia="Times New Roman"/>
              </w:rPr>
              <w:t xml:space="preserve">Premium Transit </w:t>
            </w:r>
          </w:p>
        </w:tc>
        <w:tc>
          <w:tcPr>
            <w:tcW w:w="0" w:type="auto"/>
            <w:vAlign w:val="center"/>
            <w:hideMark/>
          </w:tcPr>
          <w:p w14:paraId="6C043C22" w14:textId="77777777" w:rsidR="001B3899" w:rsidRDefault="003D0EF4">
            <w:pPr>
              <w:rPr>
                <w:rFonts w:eastAsia="Times New Roman"/>
              </w:rPr>
            </w:pPr>
            <w:r>
              <w:rPr>
                <w:rFonts w:eastAsia="Times New Roman"/>
              </w:rPr>
              <w:t xml:space="preserve">342 </w:t>
            </w:r>
          </w:p>
        </w:tc>
        <w:tc>
          <w:tcPr>
            <w:tcW w:w="0" w:type="auto"/>
            <w:vAlign w:val="center"/>
            <w:hideMark/>
          </w:tcPr>
          <w:p w14:paraId="7983E7B3" w14:textId="77777777" w:rsidR="001B3899" w:rsidRDefault="003D0EF4">
            <w:pPr>
              <w:rPr>
                <w:rFonts w:eastAsia="Times New Roman"/>
              </w:rPr>
            </w:pPr>
            <w:r>
              <w:rPr>
                <w:rFonts w:eastAsia="Times New Roman"/>
              </w:rPr>
              <w:t xml:space="preserve">131 </w:t>
            </w:r>
          </w:p>
        </w:tc>
        <w:tc>
          <w:tcPr>
            <w:tcW w:w="0" w:type="auto"/>
            <w:tcBorders>
              <w:right w:val="single" w:sz="6" w:space="0" w:color="auto"/>
            </w:tcBorders>
            <w:vAlign w:val="center"/>
            <w:hideMark/>
          </w:tcPr>
          <w:p w14:paraId="545CA7E6" w14:textId="77777777" w:rsidR="001B3899" w:rsidRDefault="003D0EF4">
            <w:pPr>
              <w:rPr>
                <w:rFonts w:eastAsia="Times New Roman"/>
              </w:rPr>
            </w:pPr>
            <w:r>
              <w:rPr>
                <w:rFonts w:eastAsia="Times New Roman"/>
              </w:rPr>
              <w:t xml:space="preserve">304 </w:t>
            </w:r>
          </w:p>
        </w:tc>
        <w:tc>
          <w:tcPr>
            <w:tcW w:w="0" w:type="auto"/>
            <w:tcBorders>
              <w:right w:val="single" w:sz="6" w:space="0" w:color="auto"/>
            </w:tcBorders>
            <w:vAlign w:val="center"/>
            <w:hideMark/>
          </w:tcPr>
          <w:p w14:paraId="01A215B9" w14:textId="77777777" w:rsidR="001B3899" w:rsidRDefault="003D0EF4">
            <w:pPr>
              <w:rPr>
                <w:rFonts w:eastAsia="Times New Roman"/>
              </w:rPr>
            </w:pPr>
            <w:r>
              <w:rPr>
                <w:rFonts w:eastAsia="Times New Roman"/>
              </w:rPr>
              <w:t xml:space="preserve">777 </w:t>
            </w:r>
          </w:p>
        </w:tc>
        <w:tc>
          <w:tcPr>
            <w:tcW w:w="0" w:type="auto"/>
            <w:vAlign w:val="center"/>
            <w:hideMark/>
          </w:tcPr>
          <w:p w14:paraId="422814A7" w14:textId="77777777" w:rsidR="001B3899" w:rsidRDefault="003D0EF4">
            <w:pPr>
              <w:rPr>
                <w:rFonts w:eastAsia="Times New Roman"/>
              </w:rPr>
            </w:pPr>
            <w:r>
              <w:rPr>
                <w:rFonts w:eastAsia="Times New Roman"/>
              </w:rPr>
              <w:t xml:space="preserve">2% </w:t>
            </w:r>
          </w:p>
        </w:tc>
        <w:tc>
          <w:tcPr>
            <w:tcW w:w="0" w:type="auto"/>
            <w:vAlign w:val="center"/>
            <w:hideMark/>
          </w:tcPr>
          <w:p w14:paraId="16AD183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870193" w14:textId="77777777" w:rsidR="001B3899" w:rsidRDefault="003D0EF4">
            <w:pPr>
              <w:rPr>
                <w:rFonts w:eastAsia="Times New Roman"/>
              </w:rPr>
            </w:pPr>
            <w:r>
              <w:rPr>
                <w:rFonts w:eastAsia="Times New Roman"/>
              </w:rPr>
              <w:t xml:space="preserve">0% </w:t>
            </w:r>
          </w:p>
        </w:tc>
        <w:tc>
          <w:tcPr>
            <w:tcW w:w="0" w:type="auto"/>
            <w:vAlign w:val="center"/>
            <w:hideMark/>
          </w:tcPr>
          <w:p w14:paraId="1B542717" w14:textId="77777777" w:rsidR="001B3899" w:rsidRDefault="003D0EF4">
            <w:pPr>
              <w:rPr>
                <w:rFonts w:eastAsia="Times New Roman"/>
              </w:rPr>
            </w:pPr>
            <w:r>
              <w:rPr>
                <w:rFonts w:eastAsia="Times New Roman"/>
              </w:rPr>
              <w:t xml:space="preserve">0% </w:t>
            </w:r>
          </w:p>
        </w:tc>
      </w:tr>
      <w:tr w:rsidR="001B3899" w14:paraId="69701427" w14:textId="77777777">
        <w:trPr>
          <w:divId w:val="114837436"/>
          <w:tblCellSpacing w:w="15" w:type="dxa"/>
        </w:trPr>
        <w:tc>
          <w:tcPr>
            <w:tcW w:w="0" w:type="auto"/>
            <w:gridSpan w:val="9"/>
            <w:tcBorders>
              <w:bottom w:val="single" w:sz="6" w:space="0" w:color="auto"/>
            </w:tcBorders>
            <w:vAlign w:val="center"/>
            <w:hideMark/>
          </w:tcPr>
          <w:p w14:paraId="08316158" w14:textId="77777777" w:rsidR="001B3899" w:rsidRDefault="001B3899">
            <w:pPr>
              <w:rPr>
                <w:rFonts w:eastAsia="Times New Roman"/>
              </w:rPr>
            </w:pPr>
          </w:p>
        </w:tc>
      </w:tr>
      <w:tr w:rsidR="001B3899" w14:paraId="6C7FF7A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BC21C4D" w14:textId="77777777" w:rsidR="001B3899" w:rsidRDefault="003D0EF4">
            <w:pPr>
              <w:rPr>
                <w:rFonts w:eastAsia="Times New Roman"/>
              </w:rPr>
            </w:pPr>
            <w:commentRangeStart w:id="90"/>
            <w:commentRangeStart w:id="91"/>
            <w:r>
              <w:rPr>
                <w:rFonts w:eastAsia="Times New Roman"/>
              </w:rPr>
              <w:lastRenderedPageBreak/>
              <w:t xml:space="preserve">Total </w:t>
            </w:r>
          </w:p>
        </w:tc>
        <w:tc>
          <w:tcPr>
            <w:tcW w:w="0" w:type="auto"/>
            <w:vAlign w:val="center"/>
            <w:hideMark/>
          </w:tcPr>
          <w:p w14:paraId="30C45A50" w14:textId="77777777" w:rsidR="001B3899" w:rsidRDefault="003D0EF4">
            <w:pPr>
              <w:rPr>
                <w:rFonts w:eastAsia="Times New Roman"/>
              </w:rPr>
            </w:pPr>
            <w:r>
              <w:rPr>
                <w:rFonts w:eastAsia="Times New Roman"/>
              </w:rPr>
              <w:t xml:space="preserve">20,461 </w:t>
            </w:r>
          </w:p>
        </w:tc>
        <w:tc>
          <w:tcPr>
            <w:tcW w:w="0" w:type="auto"/>
            <w:vAlign w:val="center"/>
            <w:hideMark/>
          </w:tcPr>
          <w:p w14:paraId="77C98C92" w14:textId="77777777" w:rsidR="001B3899" w:rsidRDefault="003D0EF4">
            <w:pPr>
              <w:rPr>
                <w:rFonts w:eastAsia="Times New Roman"/>
              </w:rPr>
            </w:pPr>
            <w:r>
              <w:rPr>
                <w:rFonts w:eastAsia="Times New Roman"/>
              </w:rPr>
              <w:t xml:space="preserve">44,932 </w:t>
            </w:r>
          </w:p>
        </w:tc>
        <w:tc>
          <w:tcPr>
            <w:tcW w:w="0" w:type="auto"/>
            <w:tcBorders>
              <w:right w:val="single" w:sz="6" w:space="0" w:color="auto"/>
            </w:tcBorders>
            <w:vAlign w:val="center"/>
            <w:hideMark/>
          </w:tcPr>
          <w:p w14:paraId="0A22B142" w14:textId="77777777" w:rsidR="001B3899" w:rsidRDefault="003D0EF4">
            <w:pPr>
              <w:rPr>
                <w:rFonts w:eastAsia="Times New Roman"/>
              </w:rPr>
            </w:pPr>
            <w:r>
              <w:rPr>
                <w:rFonts w:eastAsia="Times New Roman"/>
              </w:rPr>
              <w:t xml:space="preserve">1,024,302 </w:t>
            </w:r>
          </w:p>
        </w:tc>
        <w:tc>
          <w:tcPr>
            <w:tcW w:w="0" w:type="auto"/>
            <w:tcBorders>
              <w:right w:val="single" w:sz="6" w:space="0" w:color="auto"/>
            </w:tcBorders>
            <w:vAlign w:val="center"/>
            <w:hideMark/>
          </w:tcPr>
          <w:p w14:paraId="6FF6D9F6" w14:textId="77777777" w:rsidR="001B3899" w:rsidRDefault="003D0EF4">
            <w:pPr>
              <w:rPr>
                <w:rFonts w:eastAsia="Times New Roman"/>
              </w:rPr>
            </w:pPr>
            <w:r>
              <w:rPr>
                <w:rFonts w:eastAsia="Times New Roman"/>
              </w:rPr>
              <w:t xml:space="preserve">1,089,696 </w:t>
            </w:r>
          </w:p>
        </w:tc>
        <w:tc>
          <w:tcPr>
            <w:tcW w:w="0" w:type="auto"/>
            <w:vAlign w:val="center"/>
            <w:hideMark/>
          </w:tcPr>
          <w:p w14:paraId="6C1499EA" w14:textId="77777777" w:rsidR="001B3899" w:rsidRDefault="003D0EF4">
            <w:pPr>
              <w:rPr>
                <w:rFonts w:eastAsia="Times New Roman"/>
              </w:rPr>
            </w:pPr>
            <w:r>
              <w:rPr>
                <w:rFonts w:eastAsia="Times New Roman"/>
              </w:rPr>
              <w:t xml:space="preserve">100% </w:t>
            </w:r>
          </w:p>
        </w:tc>
        <w:tc>
          <w:tcPr>
            <w:tcW w:w="0" w:type="auto"/>
            <w:vAlign w:val="center"/>
            <w:hideMark/>
          </w:tcPr>
          <w:p w14:paraId="6D61A768"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5660354B" w14:textId="77777777" w:rsidR="001B3899" w:rsidRDefault="003D0EF4">
            <w:pPr>
              <w:rPr>
                <w:rFonts w:eastAsia="Times New Roman"/>
              </w:rPr>
            </w:pPr>
            <w:r>
              <w:rPr>
                <w:rFonts w:eastAsia="Times New Roman"/>
              </w:rPr>
              <w:t xml:space="preserve">100% </w:t>
            </w:r>
          </w:p>
        </w:tc>
        <w:tc>
          <w:tcPr>
            <w:tcW w:w="0" w:type="auto"/>
            <w:vAlign w:val="center"/>
            <w:hideMark/>
          </w:tcPr>
          <w:p w14:paraId="43E96978" w14:textId="77777777" w:rsidR="001B3899" w:rsidRDefault="003D0EF4">
            <w:pPr>
              <w:rPr>
                <w:rFonts w:eastAsia="Times New Roman"/>
              </w:rPr>
            </w:pPr>
            <w:r>
              <w:rPr>
                <w:rFonts w:eastAsia="Times New Roman"/>
              </w:rPr>
              <w:t xml:space="preserve">100% </w:t>
            </w:r>
            <w:commentRangeEnd w:id="90"/>
            <w:r w:rsidR="002B1ABB">
              <w:rPr>
                <w:rStyle w:val="CommentReference"/>
              </w:rPr>
              <w:commentReference w:id="90"/>
            </w:r>
            <w:r w:rsidR="004040AF">
              <w:rPr>
                <w:rStyle w:val="CommentReference"/>
              </w:rPr>
              <w:commentReference w:id="91"/>
            </w:r>
          </w:p>
        </w:tc>
      </w:tr>
      <w:commentRangeEnd w:id="91"/>
    </w:tbl>
    <w:p w14:paraId="044CEAC9"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6"/>
        <w:gridCol w:w="712"/>
        <w:gridCol w:w="956"/>
        <w:gridCol w:w="957"/>
        <w:gridCol w:w="1024"/>
        <w:gridCol w:w="613"/>
        <w:gridCol w:w="956"/>
        <w:gridCol w:w="957"/>
        <w:gridCol w:w="1059"/>
      </w:tblGrid>
      <w:tr w:rsidR="001B3899" w14:paraId="13CC2024" w14:textId="77777777">
        <w:trPr>
          <w:divId w:val="114837436"/>
          <w:tblHeader/>
          <w:tblCellSpacing w:w="15" w:type="dxa"/>
        </w:trPr>
        <w:tc>
          <w:tcPr>
            <w:tcW w:w="0" w:type="auto"/>
            <w:gridSpan w:val="9"/>
            <w:tcBorders>
              <w:top w:val="nil"/>
              <w:left w:val="nil"/>
              <w:bottom w:val="nil"/>
              <w:right w:val="nil"/>
            </w:tcBorders>
            <w:vAlign w:val="center"/>
            <w:hideMark/>
          </w:tcPr>
          <w:p w14:paraId="15D7D326" w14:textId="77777777" w:rsidR="001B3899" w:rsidRDefault="003D0EF4">
            <w:pPr>
              <w:jc w:val="center"/>
              <w:rPr>
                <w:rFonts w:eastAsia="Times New Roman"/>
              </w:rPr>
            </w:pPr>
            <w:r>
              <w:rPr>
                <w:rFonts w:eastAsia="Times New Roman"/>
              </w:rPr>
              <w:t xml:space="preserve">Table 3-15j. Tour Mode Choice - Estimated Mode Shares Joint Non-Mandatory Tours </w:t>
            </w:r>
          </w:p>
        </w:tc>
      </w:tr>
      <w:tr w:rsidR="001B3899" w14:paraId="01E3CF00" w14:textId="77777777">
        <w:trPr>
          <w:divId w:val="114837436"/>
          <w:tblHeader/>
          <w:tblCellSpacing w:w="15" w:type="dxa"/>
        </w:trPr>
        <w:tc>
          <w:tcPr>
            <w:tcW w:w="0" w:type="auto"/>
            <w:vAlign w:val="center"/>
            <w:hideMark/>
          </w:tcPr>
          <w:p w14:paraId="18F9B58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3EB6F66E"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0C18BEBE"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2C5A3E44"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D1375DF"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E9DA436"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50B167EF"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40ED1E21"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63A9BDD0" w14:textId="77777777" w:rsidR="001B3899" w:rsidRDefault="003D0EF4">
            <w:pPr>
              <w:rPr>
                <w:rFonts w:eastAsia="Times New Roman"/>
                <w:b/>
                <w:bCs/>
              </w:rPr>
            </w:pPr>
            <w:r>
              <w:rPr>
                <w:rFonts w:eastAsia="Times New Roman"/>
                <w:b/>
                <w:bCs/>
              </w:rPr>
              <w:t xml:space="preserve">Total </w:t>
            </w:r>
          </w:p>
        </w:tc>
      </w:tr>
      <w:tr w:rsidR="001B3899" w14:paraId="6CD9752F" w14:textId="77777777">
        <w:trPr>
          <w:divId w:val="114837436"/>
          <w:tblCellSpacing w:w="15" w:type="dxa"/>
        </w:trPr>
        <w:tc>
          <w:tcPr>
            <w:tcW w:w="0" w:type="auto"/>
            <w:gridSpan w:val="9"/>
            <w:tcBorders>
              <w:bottom w:val="single" w:sz="6" w:space="0" w:color="auto"/>
            </w:tcBorders>
            <w:vAlign w:val="center"/>
            <w:hideMark/>
          </w:tcPr>
          <w:p w14:paraId="1B88DED6" w14:textId="77777777" w:rsidR="001B3899" w:rsidRDefault="001B3899">
            <w:pPr>
              <w:rPr>
                <w:rFonts w:eastAsia="Times New Roman"/>
                <w:b/>
                <w:bCs/>
              </w:rPr>
            </w:pPr>
          </w:p>
        </w:tc>
      </w:tr>
      <w:tr w:rsidR="001B3899" w14:paraId="7484307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D717AD1" w14:textId="77777777" w:rsidR="001B3899" w:rsidRDefault="003D0EF4">
            <w:pPr>
              <w:rPr>
                <w:rFonts w:eastAsia="Times New Roman"/>
              </w:rPr>
            </w:pPr>
            <w:r>
              <w:rPr>
                <w:rFonts w:eastAsia="Times New Roman"/>
              </w:rPr>
              <w:t xml:space="preserve">Drive Alone </w:t>
            </w:r>
          </w:p>
        </w:tc>
        <w:tc>
          <w:tcPr>
            <w:tcW w:w="0" w:type="auto"/>
            <w:vAlign w:val="center"/>
            <w:hideMark/>
          </w:tcPr>
          <w:p w14:paraId="35818FC0" w14:textId="77777777" w:rsidR="001B3899" w:rsidRDefault="003D0EF4">
            <w:pPr>
              <w:rPr>
                <w:rFonts w:eastAsia="Times New Roman"/>
              </w:rPr>
            </w:pPr>
            <w:r>
              <w:rPr>
                <w:rFonts w:eastAsia="Times New Roman"/>
              </w:rPr>
              <w:t xml:space="preserve">0 </w:t>
            </w:r>
          </w:p>
        </w:tc>
        <w:tc>
          <w:tcPr>
            <w:tcW w:w="0" w:type="auto"/>
            <w:vAlign w:val="center"/>
            <w:hideMark/>
          </w:tcPr>
          <w:p w14:paraId="46747AE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9C256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536AFB" w14:textId="77777777" w:rsidR="001B3899" w:rsidRDefault="003D0EF4">
            <w:pPr>
              <w:rPr>
                <w:rFonts w:eastAsia="Times New Roman"/>
              </w:rPr>
            </w:pPr>
            <w:r>
              <w:rPr>
                <w:rFonts w:eastAsia="Times New Roman"/>
              </w:rPr>
              <w:t xml:space="preserve">0 </w:t>
            </w:r>
          </w:p>
        </w:tc>
        <w:tc>
          <w:tcPr>
            <w:tcW w:w="0" w:type="auto"/>
            <w:vAlign w:val="center"/>
            <w:hideMark/>
          </w:tcPr>
          <w:p w14:paraId="1D3C108D" w14:textId="77777777" w:rsidR="001B3899" w:rsidRDefault="003D0EF4">
            <w:pPr>
              <w:rPr>
                <w:rFonts w:eastAsia="Times New Roman"/>
              </w:rPr>
            </w:pPr>
            <w:r>
              <w:rPr>
                <w:rFonts w:eastAsia="Times New Roman"/>
              </w:rPr>
              <w:t xml:space="preserve">0% </w:t>
            </w:r>
          </w:p>
        </w:tc>
        <w:tc>
          <w:tcPr>
            <w:tcW w:w="0" w:type="auto"/>
            <w:vAlign w:val="center"/>
            <w:hideMark/>
          </w:tcPr>
          <w:p w14:paraId="2453C43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9C6241" w14:textId="77777777" w:rsidR="001B3899" w:rsidRDefault="003D0EF4">
            <w:pPr>
              <w:rPr>
                <w:rFonts w:eastAsia="Times New Roman"/>
              </w:rPr>
            </w:pPr>
            <w:r>
              <w:rPr>
                <w:rFonts w:eastAsia="Times New Roman"/>
              </w:rPr>
              <w:t xml:space="preserve">0% </w:t>
            </w:r>
          </w:p>
        </w:tc>
        <w:tc>
          <w:tcPr>
            <w:tcW w:w="0" w:type="auto"/>
            <w:vAlign w:val="center"/>
            <w:hideMark/>
          </w:tcPr>
          <w:p w14:paraId="56722863" w14:textId="77777777" w:rsidR="001B3899" w:rsidRDefault="003D0EF4">
            <w:pPr>
              <w:rPr>
                <w:rFonts w:eastAsia="Times New Roman"/>
              </w:rPr>
            </w:pPr>
            <w:r>
              <w:rPr>
                <w:rFonts w:eastAsia="Times New Roman"/>
              </w:rPr>
              <w:t xml:space="preserve">0% </w:t>
            </w:r>
          </w:p>
        </w:tc>
      </w:tr>
      <w:tr w:rsidR="001B3899" w14:paraId="0DF11E0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E43F82F" w14:textId="603D36BF" w:rsidR="001B3899" w:rsidRDefault="003D0EF4">
            <w:pPr>
              <w:rPr>
                <w:rFonts w:eastAsia="Times New Roman"/>
              </w:rPr>
            </w:pPr>
            <w:del w:id="92" w:author="Kyeil Kim" w:date="2019-04-25T13:21:00Z">
              <w:r w:rsidDel="00757A16">
                <w:rPr>
                  <w:rFonts w:eastAsia="Times New Roman"/>
                </w:rPr>
                <w:delText>Shared2</w:delText>
              </w:r>
            </w:del>
            <w:ins w:id="93" w:author="Kyeil Kim" w:date="2019-04-25T13:21:00Z">
              <w:r w:rsidR="00757A16">
                <w:rPr>
                  <w:rFonts w:eastAsia="Times New Roman"/>
                </w:rPr>
                <w:t>Shared 2</w:t>
              </w:r>
            </w:ins>
            <w:r>
              <w:rPr>
                <w:rFonts w:eastAsia="Times New Roman"/>
              </w:rPr>
              <w:t xml:space="preserve"> </w:t>
            </w:r>
          </w:p>
        </w:tc>
        <w:tc>
          <w:tcPr>
            <w:tcW w:w="0" w:type="auto"/>
            <w:vAlign w:val="center"/>
            <w:hideMark/>
          </w:tcPr>
          <w:p w14:paraId="6094EA54" w14:textId="77777777" w:rsidR="001B3899" w:rsidRDefault="003D0EF4">
            <w:pPr>
              <w:rPr>
                <w:rFonts w:eastAsia="Times New Roman"/>
              </w:rPr>
            </w:pPr>
            <w:r>
              <w:rPr>
                <w:rFonts w:eastAsia="Times New Roman"/>
              </w:rPr>
              <w:t xml:space="preserve">1,558 </w:t>
            </w:r>
          </w:p>
        </w:tc>
        <w:tc>
          <w:tcPr>
            <w:tcW w:w="0" w:type="auto"/>
            <w:vAlign w:val="center"/>
            <w:hideMark/>
          </w:tcPr>
          <w:p w14:paraId="4BEE8EC1" w14:textId="77777777" w:rsidR="001B3899" w:rsidRDefault="003D0EF4">
            <w:pPr>
              <w:rPr>
                <w:rFonts w:eastAsia="Times New Roman"/>
              </w:rPr>
            </w:pPr>
            <w:r>
              <w:rPr>
                <w:rFonts w:eastAsia="Times New Roman"/>
              </w:rPr>
              <w:t xml:space="preserve">38,322 </w:t>
            </w:r>
          </w:p>
        </w:tc>
        <w:tc>
          <w:tcPr>
            <w:tcW w:w="0" w:type="auto"/>
            <w:tcBorders>
              <w:right w:val="single" w:sz="6" w:space="0" w:color="auto"/>
            </w:tcBorders>
            <w:vAlign w:val="center"/>
            <w:hideMark/>
          </w:tcPr>
          <w:p w14:paraId="19E74DB8" w14:textId="77777777" w:rsidR="001B3899" w:rsidRDefault="003D0EF4">
            <w:pPr>
              <w:rPr>
                <w:rFonts w:eastAsia="Times New Roman"/>
              </w:rPr>
            </w:pPr>
            <w:r>
              <w:rPr>
                <w:rFonts w:eastAsia="Times New Roman"/>
              </w:rPr>
              <w:t xml:space="preserve">438,122 </w:t>
            </w:r>
          </w:p>
        </w:tc>
        <w:tc>
          <w:tcPr>
            <w:tcW w:w="0" w:type="auto"/>
            <w:tcBorders>
              <w:right w:val="single" w:sz="6" w:space="0" w:color="auto"/>
            </w:tcBorders>
            <w:vAlign w:val="center"/>
            <w:hideMark/>
          </w:tcPr>
          <w:p w14:paraId="599D49E2" w14:textId="77777777" w:rsidR="001B3899" w:rsidRDefault="003D0EF4">
            <w:pPr>
              <w:rPr>
                <w:rFonts w:eastAsia="Times New Roman"/>
              </w:rPr>
            </w:pPr>
            <w:r>
              <w:rPr>
                <w:rFonts w:eastAsia="Times New Roman"/>
              </w:rPr>
              <w:t xml:space="preserve">478,002 </w:t>
            </w:r>
          </w:p>
        </w:tc>
        <w:tc>
          <w:tcPr>
            <w:tcW w:w="0" w:type="auto"/>
            <w:vAlign w:val="center"/>
            <w:hideMark/>
          </w:tcPr>
          <w:p w14:paraId="02284C3B" w14:textId="77777777" w:rsidR="001B3899" w:rsidRDefault="003D0EF4">
            <w:pPr>
              <w:rPr>
                <w:rFonts w:eastAsia="Times New Roman"/>
              </w:rPr>
            </w:pPr>
            <w:r>
              <w:rPr>
                <w:rFonts w:eastAsia="Times New Roman"/>
              </w:rPr>
              <w:t xml:space="preserve">9% </w:t>
            </w:r>
          </w:p>
        </w:tc>
        <w:tc>
          <w:tcPr>
            <w:tcW w:w="0" w:type="auto"/>
            <w:vAlign w:val="center"/>
            <w:hideMark/>
          </w:tcPr>
          <w:p w14:paraId="5F0120D7" w14:textId="77777777" w:rsidR="001B3899" w:rsidRDefault="003D0EF4">
            <w:pPr>
              <w:rPr>
                <w:rFonts w:eastAsia="Times New Roman"/>
              </w:rPr>
            </w:pPr>
            <w:r>
              <w:rPr>
                <w:rFonts w:eastAsia="Times New Roman"/>
              </w:rPr>
              <w:t xml:space="preserve">43% </w:t>
            </w:r>
          </w:p>
        </w:tc>
        <w:tc>
          <w:tcPr>
            <w:tcW w:w="0" w:type="auto"/>
            <w:tcBorders>
              <w:right w:val="single" w:sz="6" w:space="0" w:color="auto"/>
            </w:tcBorders>
            <w:vAlign w:val="center"/>
            <w:hideMark/>
          </w:tcPr>
          <w:p w14:paraId="4955B4CB" w14:textId="77777777" w:rsidR="001B3899" w:rsidRDefault="003D0EF4">
            <w:pPr>
              <w:rPr>
                <w:rFonts w:eastAsia="Times New Roman"/>
              </w:rPr>
            </w:pPr>
            <w:r>
              <w:rPr>
                <w:rFonts w:eastAsia="Times New Roman"/>
              </w:rPr>
              <w:t xml:space="preserve">48% </w:t>
            </w:r>
          </w:p>
        </w:tc>
        <w:tc>
          <w:tcPr>
            <w:tcW w:w="0" w:type="auto"/>
            <w:vAlign w:val="center"/>
            <w:hideMark/>
          </w:tcPr>
          <w:p w14:paraId="7805B4AC" w14:textId="77777777" w:rsidR="001B3899" w:rsidRDefault="003D0EF4">
            <w:pPr>
              <w:rPr>
                <w:rFonts w:eastAsia="Times New Roman"/>
              </w:rPr>
            </w:pPr>
            <w:r>
              <w:rPr>
                <w:rFonts w:eastAsia="Times New Roman"/>
              </w:rPr>
              <w:t xml:space="preserve">47% </w:t>
            </w:r>
          </w:p>
        </w:tc>
      </w:tr>
      <w:tr w:rsidR="001B3899" w14:paraId="25840DC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619A99D" w14:textId="34482780" w:rsidR="001B3899" w:rsidRDefault="003D0EF4">
            <w:pPr>
              <w:rPr>
                <w:rFonts w:eastAsia="Times New Roman"/>
              </w:rPr>
            </w:pPr>
            <w:del w:id="94" w:author="Kyeil Kim" w:date="2019-04-25T13:22:00Z">
              <w:r w:rsidDel="004B44DE">
                <w:rPr>
                  <w:rFonts w:eastAsia="Times New Roman"/>
                </w:rPr>
                <w:delText>Shared3+</w:delText>
              </w:r>
            </w:del>
            <w:ins w:id="95" w:author="Kyeil Kim" w:date="2019-04-25T13:22:00Z">
              <w:r w:rsidR="004B44DE">
                <w:rPr>
                  <w:rFonts w:eastAsia="Times New Roman"/>
                </w:rPr>
                <w:t>Shared 3+</w:t>
              </w:r>
            </w:ins>
            <w:r>
              <w:rPr>
                <w:rFonts w:eastAsia="Times New Roman"/>
              </w:rPr>
              <w:t xml:space="preserve"> </w:t>
            </w:r>
          </w:p>
        </w:tc>
        <w:tc>
          <w:tcPr>
            <w:tcW w:w="0" w:type="auto"/>
            <w:vAlign w:val="center"/>
            <w:hideMark/>
          </w:tcPr>
          <w:p w14:paraId="518CD948" w14:textId="77777777" w:rsidR="001B3899" w:rsidRDefault="003D0EF4">
            <w:pPr>
              <w:rPr>
                <w:rFonts w:eastAsia="Times New Roman"/>
              </w:rPr>
            </w:pPr>
            <w:r>
              <w:rPr>
                <w:rFonts w:eastAsia="Times New Roman"/>
              </w:rPr>
              <w:t xml:space="preserve">6,903 </w:t>
            </w:r>
          </w:p>
        </w:tc>
        <w:tc>
          <w:tcPr>
            <w:tcW w:w="0" w:type="auto"/>
            <w:vAlign w:val="center"/>
            <w:hideMark/>
          </w:tcPr>
          <w:p w14:paraId="237872B4" w14:textId="77777777" w:rsidR="001B3899" w:rsidRDefault="003D0EF4">
            <w:pPr>
              <w:rPr>
                <w:rFonts w:eastAsia="Times New Roman"/>
              </w:rPr>
            </w:pPr>
            <w:r>
              <w:rPr>
                <w:rFonts w:eastAsia="Times New Roman"/>
              </w:rPr>
              <w:t xml:space="preserve">39,497 </w:t>
            </w:r>
          </w:p>
        </w:tc>
        <w:tc>
          <w:tcPr>
            <w:tcW w:w="0" w:type="auto"/>
            <w:tcBorders>
              <w:right w:val="single" w:sz="6" w:space="0" w:color="auto"/>
            </w:tcBorders>
            <w:vAlign w:val="center"/>
            <w:hideMark/>
          </w:tcPr>
          <w:p w14:paraId="5ED52B2C" w14:textId="77777777" w:rsidR="001B3899" w:rsidRDefault="003D0EF4">
            <w:pPr>
              <w:rPr>
                <w:rFonts w:eastAsia="Times New Roman"/>
              </w:rPr>
            </w:pPr>
            <w:r>
              <w:rPr>
                <w:rFonts w:eastAsia="Times New Roman"/>
              </w:rPr>
              <w:t xml:space="preserve">446,483 </w:t>
            </w:r>
          </w:p>
        </w:tc>
        <w:tc>
          <w:tcPr>
            <w:tcW w:w="0" w:type="auto"/>
            <w:tcBorders>
              <w:right w:val="single" w:sz="6" w:space="0" w:color="auto"/>
            </w:tcBorders>
            <w:vAlign w:val="center"/>
            <w:hideMark/>
          </w:tcPr>
          <w:p w14:paraId="32E61146" w14:textId="77777777" w:rsidR="001B3899" w:rsidRDefault="003D0EF4">
            <w:pPr>
              <w:rPr>
                <w:rFonts w:eastAsia="Times New Roman"/>
              </w:rPr>
            </w:pPr>
            <w:r>
              <w:rPr>
                <w:rFonts w:eastAsia="Times New Roman"/>
              </w:rPr>
              <w:t xml:space="preserve">492,883 </w:t>
            </w:r>
          </w:p>
        </w:tc>
        <w:tc>
          <w:tcPr>
            <w:tcW w:w="0" w:type="auto"/>
            <w:vAlign w:val="center"/>
            <w:hideMark/>
          </w:tcPr>
          <w:p w14:paraId="3F317F8C" w14:textId="77777777" w:rsidR="001B3899" w:rsidRDefault="003D0EF4">
            <w:pPr>
              <w:rPr>
                <w:rFonts w:eastAsia="Times New Roman"/>
              </w:rPr>
            </w:pPr>
            <w:r>
              <w:rPr>
                <w:rFonts w:eastAsia="Times New Roman"/>
              </w:rPr>
              <w:t xml:space="preserve">40% </w:t>
            </w:r>
          </w:p>
        </w:tc>
        <w:tc>
          <w:tcPr>
            <w:tcW w:w="0" w:type="auto"/>
            <w:vAlign w:val="center"/>
            <w:hideMark/>
          </w:tcPr>
          <w:p w14:paraId="68F704E2" w14:textId="77777777" w:rsidR="001B3899" w:rsidRDefault="003D0EF4">
            <w:pPr>
              <w:rPr>
                <w:rFonts w:eastAsia="Times New Roman"/>
              </w:rPr>
            </w:pPr>
            <w:r>
              <w:rPr>
                <w:rFonts w:eastAsia="Times New Roman"/>
              </w:rPr>
              <w:t xml:space="preserve">44% </w:t>
            </w:r>
          </w:p>
        </w:tc>
        <w:tc>
          <w:tcPr>
            <w:tcW w:w="0" w:type="auto"/>
            <w:tcBorders>
              <w:right w:val="single" w:sz="6" w:space="0" w:color="auto"/>
            </w:tcBorders>
            <w:vAlign w:val="center"/>
            <w:hideMark/>
          </w:tcPr>
          <w:p w14:paraId="678348F0" w14:textId="77777777" w:rsidR="001B3899" w:rsidRDefault="003D0EF4">
            <w:pPr>
              <w:rPr>
                <w:rFonts w:eastAsia="Times New Roman"/>
              </w:rPr>
            </w:pPr>
            <w:r>
              <w:rPr>
                <w:rFonts w:eastAsia="Times New Roman"/>
              </w:rPr>
              <w:t xml:space="preserve">49% </w:t>
            </w:r>
          </w:p>
        </w:tc>
        <w:tc>
          <w:tcPr>
            <w:tcW w:w="0" w:type="auto"/>
            <w:vAlign w:val="center"/>
            <w:hideMark/>
          </w:tcPr>
          <w:p w14:paraId="3291FC2D" w14:textId="77777777" w:rsidR="001B3899" w:rsidRDefault="003D0EF4">
            <w:pPr>
              <w:rPr>
                <w:rFonts w:eastAsia="Times New Roman"/>
              </w:rPr>
            </w:pPr>
            <w:r>
              <w:rPr>
                <w:rFonts w:eastAsia="Times New Roman"/>
              </w:rPr>
              <w:t xml:space="preserve">49% </w:t>
            </w:r>
          </w:p>
        </w:tc>
      </w:tr>
      <w:tr w:rsidR="001B3899" w14:paraId="095851C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6119DC7" w14:textId="77777777" w:rsidR="001B3899" w:rsidRDefault="003D0EF4">
            <w:pPr>
              <w:rPr>
                <w:rFonts w:eastAsia="Times New Roman"/>
              </w:rPr>
            </w:pPr>
            <w:r>
              <w:rPr>
                <w:rFonts w:eastAsia="Times New Roman"/>
              </w:rPr>
              <w:t xml:space="preserve">Walk </w:t>
            </w:r>
          </w:p>
        </w:tc>
        <w:tc>
          <w:tcPr>
            <w:tcW w:w="0" w:type="auto"/>
            <w:vAlign w:val="center"/>
            <w:hideMark/>
          </w:tcPr>
          <w:p w14:paraId="7CDEB940" w14:textId="77777777" w:rsidR="001B3899" w:rsidRDefault="003D0EF4">
            <w:pPr>
              <w:rPr>
                <w:rFonts w:eastAsia="Times New Roman"/>
              </w:rPr>
            </w:pPr>
            <w:r>
              <w:rPr>
                <w:rFonts w:eastAsia="Times New Roman"/>
              </w:rPr>
              <w:t xml:space="preserve">5,570 </w:t>
            </w:r>
          </w:p>
        </w:tc>
        <w:tc>
          <w:tcPr>
            <w:tcW w:w="0" w:type="auto"/>
            <w:vAlign w:val="center"/>
            <w:hideMark/>
          </w:tcPr>
          <w:p w14:paraId="0775C3EA" w14:textId="77777777" w:rsidR="001B3899" w:rsidRDefault="003D0EF4">
            <w:pPr>
              <w:rPr>
                <w:rFonts w:eastAsia="Times New Roman"/>
              </w:rPr>
            </w:pPr>
            <w:r>
              <w:rPr>
                <w:rFonts w:eastAsia="Times New Roman"/>
              </w:rPr>
              <w:t xml:space="preserve">11,399 </w:t>
            </w:r>
          </w:p>
        </w:tc>
        <w:tc>
          <w:tcPr>
            <w:tcW w:w="0" w:type="auto"/>
            <w:tcBorders>
              <w:right w:val="single" w:sz="6" w:space="0" w:color="auto"/>
            </w:tcBorders>
            <w:vAlign w:val="center"/>
            <w:hideMark/>
          </w:tcPr>
          <w:p w14:paraId="4BE99EA1" w14:textId="77777777" w:rsidR="001B3899" w:rsidRDefault="003D0EF4">
            <w:pPr>
              <w:rPr>
                <w:rFonts w:eastAsia="Times New Roman"/>
              </w:rPr>
            </w:pPr>
            <w:r>
              <w:rPr>
                <w:rFonts w:eastAsia="Times New Roman"/>
              </w:rPr>
              <w:t xml:space="preserve">20,836 </w:t>
            </w:r>
          </w:p>
        </w:tc>
        <w:tc>
          <w:tcPr>
            <w:tcW w:w="0" w:type="auto"/>
            <w:tcBorders>
              <w:right w:val="single" w:sz="6" w:space="0" w:color="auto"/>
            </w:tcBorders>
            <w:vAlign w:val="center"/>
            <w:hideMark/>
          </w:tcPr>
          <w:p w14:paraId="5C777049" w14:textId="77777777" w:rsidR="001B3899" w:rsidRDefault="003D0EF4">
            <w:pPr>
              <w:rPr>
                <w:rFonts w:eastAsia="Times New Roman"/>
              </w:rPr>
            </w:pPr>
            <w:r>
              <w:rPr>
                <w:rFonts w:eastAsia="Times New Roman"/>
              </w:rPr>
              <w:t xml:space="preserve">37,805 </w:t>
            </w:r>
          </w:p>
        </w:tc>
        <w:tc>
          <w:tcPr>
            <w:tcW w:w="0" w:type="auto"/>
            <w:vAlign w:val="center"/>
            <w:hideMark/>
          </w:tcPr>
          <w:p w14:paraId="6D1B8CA3" w14:textId="77777777" w:rsidR="001B3899" w:rsidRDefault="003D0EF4">
            <w:pPr>
              <w:rPr>
                <w:rFonts w:eastAsia="Times New Roman"/>
              </w:rPr>
            </w:pPr>
            <w:r>
              <w:rPr>
                <w:rFonts w:eastAsia="Times New Roman"/>
              </w:rPr>
              <w:t xml:space="preserve">32% </w:t>
            </w:r>
          </w:p>
        </w:tc>
        <w:tc>
          <w:tcPr>
            <w:tcW w:w="0" w:type="auto"/>
            <w:vAlign w:val="center"/>
            <w:hideMark/>
          </w:tcPr>
          <w:p w14:paraId="54EF4D8A" w14:textId="77777777" w:rsidR="001B3899" w:rsidRDefault="003D0EF4">
            <w:pPr>
              <w:rPr>
                <w:rFonts w:eastAsia="Times New Roman"/>
              </w:rPr>
            </w:pPr>
            <w:r>
              <w:rPr>
                <w:rFonts w:eastAsia="Times New Roman"/>
              </w:rPr>
              <w:t xml:space="preserve">13% </w:t>
            </w:r>
          </w:p>
        </w:tc>
        <w:tc>
          <w:tcPr>
            <w:tcW w:w="0" w:type="auto"/>
            <w:tcBorders>
              <w:right w:val="single" w:sz="6" w:space="0" w:color="auto"/>
            </w:tcBorders>
            <w:vAlign w:val="center"/>
            <w:hideMark/>
          </w:tcPr>
          <w:p w14:paraId="7B7E7894" w14:textId="77777777" w:rsidR="001B3899" w:rsidRDefault="003D0EF4">
            <w:pPr>
              <w:rPr>
                <w:rFonts w:eastAsia="Times New Roman"/>
              </w:rPr>
            </w:pPr>
            <w:r>
              <w:rPr>
                <w:rFonts w:eastAsia="Times New Roman"/>
              </w:rPr>
              <w:t xml:space="preserve">2% </w:t>
            </w:r>
          </w:p>
        </w:tc>
        <w:tc>
          <w:tcPr>
            <w:tcW w:w="0" w:type="auto"/>
            <w:vAlign w:val="center"/>
            <w:hideMark/>
          </w:tcPr>
          <w:p w14:paraId="3DE4B09D" w14:textId="77777777" w:rsidR="001B3899" w:rsidRDefault="003D0EF4">
            <w:pPr>
              <w:rPr>
                <w:rFonts w:eastAsia="Times New Roman"/>
              </w:rPr>
            </w:pPr>
            <w:r>
              <w:rPr>
                <w:rFonts w:eastAsia="Times New Roman"/>
              </w:rPr>
              <w:t xml:space="preserve">4% </w:t>
            </w:r>
          </w:p>
        </w:tc>
      </w:tr>
      <w:tr w:rsidR="001B3899" w14:paraId="020942C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C45F17F" w14:textId="77777777" w:rsidR="001B3899" w:rsidRDefault="003D0EF4">
            <w:pPr>
              <w:rPr>
                <w:rFonts w:eastAsia="Times New Roman"/>
              </w:rPr>
            </w:pPr>
            <w:r>
              <w:rPr>
                <w:rFonts w:eastAsia="Times New Roman"/>
              </w:rPr>
              <w:t xml:space="preserve">Bike </w:t>
            </w:r>
          </w:p>
        </w:tc>
        <w:tc>
          <w:tcPr>
            <w:tcW w:w="0" w:type="auto"/>
            <w:vAlign w:val="center"/>
            <w:hideMark/>
          </w:tcPr>
          <w:p w14:paraId="424E6370" w14:textId="77777777" w:rsidR="001B3899" w:rsidRDefault="003D0EF4">
            <w:pPr>
              <w:rPr>
                <w:rFonts w:eastAsia="Times New Roman"/>
              </w:rPr>
            </w:pPr>
            <w:r>
              <w:rPr>
                <w:rFonts w:eastAsia="Times New Roman"/>
              </w:rPr>
              <w:t xml:space="preserve">0 </w:t>
            </w:r>
          </w:p>
        </w:tc>
        <w:tc>
          <w:tcPr>
            <w:tcW w:w="0" w:type="auto"/>
            <w:vAlign w:val="center"/>
            <w:hideMark/>
          </w:tcPr>
          <w:p w14:paraId="544992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828E01" w14:textId="77777777" w:rsidR="001B3899" w:rsidRDefault="003D0EF4">
            <w:pPr>
              <w:rPr>
                <w:rFonts w:eastAsia="Times New Roman"/>
              </w:rPr>
            </w:pPr>
            <w:r>
              <w:rPr>
                <w:rFonts w:eastAsia="Times New Roman"/>
              </w:rPr>
              <w:t xml:space="preserve">1,458 </w:t>
            </w:r>
          </w:p>
        </w:tc>
        <w:tc>
          <w:tcPr>
            <w:tcW w:w="0" w:type="auto"/>
            <w:tcBorders>
              <w:right w:val="single" w:sz="6" w:space="0" w:color="auto"/>
            </w:tcBorders>
            <w:vAlign w:val="center"/>
            <w:hideMark/>
          </w:tcPr>
          <w:p w14:paraId="1C8E7742" w14:textId="77777777" w:rsidR="001B3899" w:rsidRDefault="003D0EF4">
            <w:pPr>
              <w:rPr>
                <w:rFonts w:eastAsia="Times New Roman"/>
              </w:rPr>
            </w:pPr>
            <w:r>
              <w:rPr>
                <w:rFonts w:eastAsia="Times New Roman"/>
              </w:rPr>
              <w:t xml:space="preserve">1,458 </w:t>
            </w:r>
          </w:p>
        </w:tc>
        <w:tc>
          <w:tcPr>
            <w:tcW w:w="0" w:type="auto"/>
            <w:vAlign w:val="center"/>
            <w:hideMark/>
          </w:tcPr>
          <w:p w14:paraId="2081EFFA" w14:textId="77777777" w:rsidR="001B3899" w:rsidRDefault="003D0EF4">
            <w:pPr>
              <w:rPr>
                <w:rFonts w:eastAsia="Times New Roman"/>
              </w:rPr>
            </w:pPr>
            <w:r>
              <w:rPr>
                <w:rFonts w:eastAsia="Times New Roman"/>
              </w:rPr>
              <w:t xml:space="preserve">0% </w:t>
            </w:r>
          </w:p>
        </w:tc>
        <w:tc>
          <w:tcPr>
            <w:tcW w:w="0" w:type="auto"/>
            <w:vAlign w:val="center"/>
            <w:hideMark/>
          </w:tcPr>
          <w:p w14:paraId="33E00AD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0D66E0" w14:textId="77777777" w:rsidR="001B3899" w:rsidRDefault="003D0EF4">
            <w:pPr>
              <w:rPr>
                <w:rFonts w:eastAsia="Times New Roman"/>
              </w:rPr>
            </w:pPr>
            <w:r>
              <w:rPr>
                <w:rFonts w:eastAsia="Times New Roman"/>
              </w:rPr>
              <w:t xml:space="preserve">0% </w:t>
            </w:r>
          </w:p>
        </w:tc>
        <w:tc>
          <w:tcPr>
            <w:tcW w:w="0" w:type="auto"/>
            <w:vAlign w:val="center"/>
            <w:hideMark/>
          </w:tcPr>
          <w:p w14:paraId="5E3067C1" w14:textId="77777777" w:rsidR="001B3899" w:rsidRDefault="003D0EF4">
            <w:pPr>
              <w:rPr>
                <w:rFonts w:eastAsia="Times New Roman"/>
              </w:rPr>
            </w:pPr>
            <w:r>
              <w:rPr>
                <w:rFonts w:eastAsia="Times New Roman"/>
              </w:rPr>
              <w:t xml:space="preserve">0% </w:t>
            </w:r>
          </w:p>
        </w:tc>
      </w:tr>
      <w:tr w:rsidR="001B3899" w14:paraId="5E4919C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853F389"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07B29270" w14:textId="77777777" w:rsidR="001B3899" w:rsidRDefault="003D0EF4">
            <w:pPr>
              <w:rPr>
                <w:rFonts w:eastAsia="Times New Roman"/>
              </w:rPr>
            </w:pPr>
            <w:r>
              <w:rPr>
                <w:rFonts w:eastAsia="Times New Roman"/>
              </w:rPr>
              <w:t xml:space="preserve">2,593 </w:t>
            </w:r>
          </w:p>
        </w:tc>
        <w:tc>
          <w:tcPr>
            <w:tcW w:w="0" w:type="auto"/>
            <w:vAlign w:val="center"/>
            <w:hideMark/>
          </w:tcPr>
          <w:p w14:paraId="68A877A0" w14:textId="77777777" w:rsidR="001B3899" w:rsidRDefault="003D0EF4">
            <w:pPr>
              <w:rPr>
                <w:rFonts w:eastAsia="Times New Roman"/>
              </w:rPr>
            </w:pPr>
            <w:r>
              <w:rPr>
                <w:rFonts w:eastAsia="Times New Roman"/>
              </w:rPr>
              <w:t xml:space="preserve">528 </w:t>
            </w:r>
          </w:p>
        </w:tc>
        <w:tc>
          <w:tcPr>
            <w:tcW w:w="0" w:type="auto"/>
            <w:tcBorders>
              <w:right w:val="single" w:sz="6" w:space="0" w:color="auto"/>
            </w:tcBorders>
            <w:vAlign w:val="center"/>
            <w:hideMark/>
          </w:tcPr>
          <w:p w14:paraId="22022405" w14:textId="77777777" w:rsidR="001B3899" w:rsidRDefault="003D0EF4">
            <w:pPr>
              <w:rPr>
                <w:rFonts w:eastAsia="Times New Roman"/>
              </w:rPr>
            </w:pPr>
            <w:r>
              <w:rPr>
                <w:rFonts w:eastAsia="Times New Roman"/>
              </w:rPr>
              <w:t xml:space="preserve">768 </w:t>
            </w:r>
          </w:p>
        </w:tc>
        <w:tc>
          <w:tcPr>
            <w:tcW w:w="0" w:type="auto"/>
            <w:tcBorders>
              <w:right w:val="single" w:sz="6" w:space="0" w:color="auto"/>
            </w:tcBorders>
            <w:vAlign w:val="center"/>
            <w:hideMark/>
          </w:tcPr>
          <w:p w14:paraId="472CA710" w14:textId="77777777" w:rsidR="001B3899" w:rsidRDefault="003D0EF4">
            <w:pPr>
              <w:rPr>
                <w:rFonts w:eastAsia="Times New Roman"/>
              </w:rPr>
            </w:pPr>
            <w:r>
              <w:rPr>
                <w:rFonts w:eastAsia="Times New Roman"/>
              </w:rPr>
              <w:t xml:space="preserve">3,889 </w:t>
            </w:r>
          </w:p>
        </w:tc>
        <w:tc>
          <w:tcPr>
            <w:tcW w:w="0" w:type="auto"/>
            <w:vAlign w:val="center"/>
            <w:hideMark/>
          </w:tcPr>
          <w:p w14:paraId="1711E316" w14:textId="77777777" w:rsidR="001B3899" w:rsidRDefault="003D0EF4">
            <w:pPr>
              <w:rPr>
                <w:rFonts w:eastAsia="Times New Roman"/>
              </w:rPr>
            </w:pPr>
            <w:r>
              <w:rPr>
                <w:rFonts w:eastAsia="Times New Roman"/>
              </w:rPr>
              <w:t xml:space="preserve">15% </w:t>
            </w:r>
          </w:p>
        </w:tc>
        <w:tc>
          <w:tcPr>
            <w:tcW w:w="0" w:type="auto"/>
            <w:vAlign w:val="center"/>
            <w:hideMark/>
          </w:tcPr>
          <w:p w14:paraId="24418767"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00F44E0B" w14:textId="77777777" w:rsidR="001B3899" w:rsidRDefault="003D0EF4">
            <w:pPr>
              <w:rPr>
                <w:rFonts w:eastAsia="Times New Roman"/>
              </w:rPr>
            </w:pPr>
            <w:r>
              <w:rPr>
                <w:rFonts w:eastAsia="Times New Roman"/>
              </w:rPr>
              <w:t xml:space="preserve">0% </w:t>
            </w:r>
          </w:p>
        </w:tc>
        <w:tc>
          <w:tcPr>
            <w:tcW w:w="0" w:type="auto"/>
            <w:vAlign w:val="center"/>
            <w:hideMark/>
          </w:tcPr>
          <w:p w14:paraId="3762A462" w14:textId="77777777" w:rsidR="001B3899" w:rsidRDefault="003D0EF4">
            <w:pPr>
              <w:rPr>
                <w:rFonts w:eastAsia="Times New Roman"/>
              </w:rPr>
            </w:pPr>
            <w:r>
              <w:rPr>
                <w:rFonts w:eastAsia="Times New Roman"/>
              </w:rPr>
              <w:t xml:space="preserve">0% </w:t>
            </w:r>
          </w:p>
        </w:tc>
      </w:tr>
      <w:tr w:rsidR="001B3899" w14:paraId="1F33CCA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56E7B86"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6A859F2A" w14:textId="77777777" w:rsidR="001B3899" w:rsidRDefault="003D0EF4">
            <w:pPr>
              <w:rPr>
                <w:rFonts w:eastAsia="Times New Roman"/>
              </w:rPr>
            </w:pPr>
            <w:r>
              <w:rPr>
                <w:rFonts w:eastAsia="Times New Roman"/>
              </w:rPr>
              <w:t xml:space="preserve">233 </w:t>
            </w:r>
          </w:p>
        </w:tc>
        <w:tc>
          <w:tcPr>
            <w:tcW w:w="0" w:type="auto"/>
            <w:vAlign w:val="center"/>
            <w:hideMark/>
          </w:tcPr>
          <w:p w14:paraId="23380625" w14:textId="77777777" w:rsidR="001B3899" w:rsidRDefault="003D0EF4">
            <w:pPr>
              <w:rPr>
                <w:rFonts w:eastAsia="Times New Roman"/>
              </w:rPr>
            </w:pPr>
            <w:r>
              <w:rPr>
                <w:rFonts w:eastAsia="Times New Roman"/>
              </w:rPr>
              <w:t xml:space="preserve">72 </w:t>
            </w:r>
          </w:p>
        </w:tc>
        <w:tc>
          <w:tcPr>
            <w:tcW w:w="0" w:type="auto"/>
            <w:tcBorders>
              <w:right w:val="single" w:sz="6" w:space="0" w:color="auto"/>
            </w:tcBorders>
            <w:vAlign w:val="center"/>
            <w:hideMark/>
          </w:tcPr>
          <w:p w14:paraId="375084E5" w14:textId="77777777" w:rsidR="001B3899" w:rsidRDefault="003D0EF4">
            <w:pPr>
              <w:rPr>
                <w:rFonts w:eastAsia="Times New Roman"/>
              </w:rPr>
            </w:pPr>
            <w:r>
              <w:rPr>
                <w:rFonts w:eastAsia="Times New Roman"/>
              </w:rPr>
              <w:t xml:space="preserve">252 </w:t>
            </w:r>
          </w:p>
        </w:tc>
        <w:tc>
          <w:tcPr>
            <w:tcW w:w="0" w:type="auto"/>
            <w:tcBorders>
              <w:right w:val="single" w:sz="6" w:space="0" w:color="auto"/>
            </w:tcBorders>
            <w:vAlign w:val="center"/>
            <w:hideMark/>
          </w:tcPr>
          <w:p w14:paraId="27071BA9" w14:textId="77777777" w:rsidR="001B3899" w:rsidRDefault="003D0EF4">
            <w:pPr>
              <w:rPr>
                <w:rFonts w:eastAsia="Times New Roman"/>
              </w:rPr>
            </w:pPr>
            <w:r>
              <w:rPr>
                <w:rFonts w:eastAsia="Times New Roman"/>
              </w:rPr>
              <w:t xml:space="preserve">557 </w:t>
            </w:r>
          </w:p>
        </w:tc>
        <w:tc>
          <w:tcPr>
            <w:tcW w:w="0" w:type="auto"/>
            <w:vAlign w:val="center"/>
            <w:hideMark/>
          </w:tcPr>
          <w:p w14:paraId="56BCED66" w14:textId="77777777" w:rsidR="001B3899" w:rsidRDefault="003D0EF4">
            <w:pPr>
              <w:rPr>
                <w:rFonts w:eastAsia="Times New Roman"/>
              </w:rPr>
            </w:pPr>
            <w:r>
              <w:rPr>
                <w:rFonts w:eastAsia="Times New Roman"/>
              </w:rPr>
              <w:t xml:space="preserve">1% </w:t>
            </w:r>
          </w:p>
        </w:tc>
        <w:tc>
          <w:tcPr>
            <w:tcW w:w="0" w:type="auto"/>
            <w:vAlign w:val="center"/>
            <w:hideMark/>
          </w:tcPr>
          <w:p w14:paraId="28EC351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8BCFDA3" w14:textId="77777777" w:rsidR="001B3899" w:rsidRDefault="003D0EF4">
            <w:pPr>
              <w:rPr>
                <w:rFonts w:eastAsia="Times New Roman"/>
              </w:rPr>
            </w:pPr>
            <w:r>
              <w:rPr>
                <w:rFonts w:eastAsia="Times New Roman"/>
              </w:rPr>
              <w:t xml:space="preserve">0% </w:t>
            </w:r>
          </w:p>
        </w:tc>
        <w:tc>
          <w:tcPr>
            <w:tcW w:w="0" w:type="auto"/>
            <w:vAlign w:val="center"/>
            <w:hideMark/>
          </w:tcPr>
          <w:p w14:paraId="555B00A0" w14:textId="77777777" w:rsidR="001B3899" w:rsidRDefault="003D0EF4">
            <w:pPr>
              <w:rPr>
                <w:rFonts w:eastAsia="Times New Roman"/>
              </w:rPr>
            </w:pPr>
            <w:r>
              <w:rPr>
                <w:rFonts w:eastAsia="Times New Roman"/>
              </w:rPr>
              <w:t xml:space="preserve">0% </w:t>
            </w:r>
          </w:p>
        </w:tc>
      </w:tr>
      <w:tr w:rsidR="001B3899" w14:paraId="0D7EE07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13DC914" w14:textId="77777777" w:rsidR="001B3899" w:rsidRDefault="003D0EF4">
            <w:pPr>
              <w:rPr>
                <w:rFonts w:eastAsia="Times New Roman"/>
              </w:rPr>
            </w:pPr>
            <w:r>
              <w:rPr>
                <w:rFonts w:eastAsia="Times New Roman"/>
              </w:rPr>
              <w:t xml:space="preserve">PNR All Transit </w:t>
            </w:r>
          </w:p>
        </w:tc>
        <w:tc>
          <w:tcPr>
            <w:tcW w:w="0" w:type="auto"/>
            <w:vAlign w:val="center"/>
            <w:hideMark/>
          </w:tcPr>
          <w:p w14:paraId="5A57CB85" w14:textId="77777777" w:rsidR="001B3899" w:rsidRDefault="003D0EF4">
            <w:pPr>
              <w:rPr>
                <w:rFonts w:eastAsia="Times New Roman"/>
              </w:rPr>
            </w:pPr>
            <w:r>
              <w:rPr>
                <w:rFonts w:eastAsia="Times New Roman"/>
              </w:rPr>
              <w:t xml:space="preserve">0 </w:t>
            </w:r>
          </w:p>
        </w:tc>
        <w:tc>
          <w:tcPr>
            <w:tcW w:w="0" w:type="auto"/>
            <w:vAlign w:val="center"/>
            <w:hideMark/>
          </w:tcPr>
          <w:p w14:paraId="7527A38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BA4A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BCF7EA" w14:textId="77777777" w:rsidR="001B3899" w:rsidRDefault="003D0EF4">
            <w:pPr>
              <w:rPr>
                <w:rFonts w:eastAsia="Times New Roman"/>
              </w:rPr>
            </w:pPr>
            <w:r>
              <w:rPr>
                <w:rFonts w:eastAsia="Times New Roman"/>
              </w:rPr>
              <w:t xml:space="preserve">0 </w:t>
            </w:r>
          </w:p>
        </w:tc>
        <w:tc>
          <w:tcPr>
            <w:tcW w:w="0" w:type="auto"/>
            <w:vAlign w:val="center"/>
            <w:hideMark/>
          </w:tcPr>
          <w:p w14:paraId="297FBC1A" w14:textId="77777777" w:rsidR="001B3899" w:rsidRDefault="003D0EF4">
            <w:pPr>
              <w:rPr>
                <w:rFonts w:eastAsia="Times New Roman"/>
              </w:rPr>
            </w:pPr>
            <w:r>
              <w:rPr>
                <w:rFonts w:eastAsia="Times New Roman"/>
              </w:rPr>
              <w:t xml:space="preserve">0% </w:t>
            </w:r>
          </w:p>
        </w:tc>
        <w:tc>
          <w:tcPr>
            <w:tcW w:w="0" w:type="auto"/>
            <w:vAlign w:val="center"/>
            <w:hideMark/>
          </w:tcPr>
          <w:p w14:paraId="2460011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16D2C8" w14:textId="77777777" w:rsidR="001B3899" w:rsidRDefault="003D0EF4">
            <w:pPr>
              <w:rPr>
                <w:rFonts w:eastAsia="Times New Roman"/>
              </w:rPr>
            </w:pPr>
            <w:r>
              <w:rPr>
                <w:rFonts w:eastAsia="Times New Roman"/>
              </w:rPr>
              <w:t xml:space="preserve">0% </w:t>
            </w:r>
          </w:p>
        </w:tc>
        <w:tc>
          <w:tcPr>
            <w:tcW w:w="0" w:type="auto"/>
            <w:vAlign w:val="center"/>
            <w:hideMark/>
          </w:tcPr>
          <w:p w14:paraId="10A10D10" w14:textId="77777777" w:rsidR="001B3899" w:rsidRDefault="003D0EF4">
            <w:pPr>
              <w:rPr>
                <w:rFonts w:eastAsia="Times New Roman"/>
              </w:rPr>
            </w:pPr>
            <w:r>
              <w:rPr>
                <w:rFonts w:eastAsia="Times New Roman"/>
              </w:rPr>
              <w:t xml:space="preserve">0% </w:t>
            </w:r>
          </w:p>
        </w:tc>
      </w:tr>
      <w:tr w:rsidR="001B3899" w14:paraId="00BD6DB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7757A1C"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50DA784F" w14:textId="77777777" w:rsidR="001B3899" w:rsidRDefault="003D0EF4">
            <w:pPr>
              <w:rPr>
                <w:rFonts w:eastAsia="Times New Roman"/>
              </w:rPr>
            </w:pPr>
            <w:r>
              <w:rPr>
                <w:rFonts w:eastAsia="Times New Roman"/>
              </w:rPr>
              <w:t xml:space="preserve">0 </w:t>
            </w:r>
          </w:p>
        </w:tc>
        <w:tc>
          <w:tcPr>
            <w:tcW w:w="0" w:type="auto"/>
            <w:vAlign w:val="center"/>
            <w:hideMark/>
          </w:tcPr>
          <w:p w14:paraId="68465D5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78C3D9" w14:textId="77777777" w:rsidR="001B3899" w:rsidRDefault="003D0EF4">
            <w:pPr>
              <w:rPr>
                <w:rFonts w:eastAsia="Times New Roman"/>
              </w:rPr>
            </w:pPr>
            <w:r>
              <w:rPr>
                <w:rFonts w:eastAsia="Times New Roman"/>
              </w:rPr>
              <w:t xml:space="preserve">162 </w:t>
            </w:r>
          </w:p>
        </w:tc>
        <w:tc>
          <w:tcPr>
            <w:tcW w:w="0" w:type="auto"/>
            <w:tcBorders>
              <w:right w:val="single" w:sz="6" w:space="0" w:color="auto"/>
            </w:tcBorders>
            <w:vAlign w:val="center"/>
            <w:hideMark/>
          </w:tcPr>
          <w:p w14:paraId="29FE60D5" w14:textId="77777777" w:rsidR="001B3899" w:rsidRDefault="003D0EF4">
            <w:pPr>
              <w:rPr>
                <w:rFonts w:eastAsia="Times New Roman"/>
              </w:rPr>
            </w:pPr>
            <w:r>
              <w:rPr>
                <w:rFonts w:eastAsia="Times New Roman"/>
              </w:rPr>
              <w:t xml:space="preserve">162 </w:t>
            </w:r>
          </w:p>
        </w:tc>
        <w:tc>
          <w:tcPr>
            <w:tcW w:w="0" w:type="auto"/>
            <w:vAlign w:val="center"/>
            <w:hideMark/>
          </w:tcPr>
          <w:p w14:paraId="1ED58EBE" w14:textId="77777777" w:rsidR="001B3899" w:rsidRDefault="003D0EF4">
            <w:pPr>
              <w:rPr>
                <w:rFonts w:eastAsia="Times New Roman"/>
              </w:rPr>
            </w:pPr>
            <w:r>
              <w:rPr>
                <w:rFonts w:eastAsia="Times New Roman"/>
              </w:rPr>
              <w:t xml:space="preserve">0% </w:t>
            </w:r>
          </w:p>
        </w:tc>
        <w:tc>
          <w:tcPr>
            <w:tcW w:w="0" w:type="auto"/>
            <w:vAlign w:val="center"/>
            <w:hideMark/>
          </w:tcPr>
          <w:p w14:paraId="01D1CD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D186A4" w14:textId="77777777" w:rsidR="001B3899" w:rsidRDefault="003D0EF4">
            <w:pPr>
              <w:rPr>
                <w:rFonts w:eastAsia="Times New Roman"/>
              </w:rPr>
            </w:pPr>
            <w:r>
              <w:rPr>
                <w:rFonts w:eastAsia="Times New Roman"/>
              </w:rPr>
              <w:t xml:space="preserve">0% </w:t>
            </w:r>
          </w:p>
        </w:tc>
        <w:tc>
          <w:tcPr>
            <w:tcW w:w="0" w:type="auto"/>
            <w:vAlign w:val="center"/>
            <w:hideMark/>
          </w:tcPr>
          <w:p w14:paraId="492738DE" w14:textId="77777777" w:rsidR="001B3899" w:rsidRDefault="003D0EF4">
            <w:pPr>
              <w:rPr>
                <w:rFonts w:eastAsia="Times New Roman"/>
              </w:rPr>
            </w:pPr>
            <w:r>
              <w:rPr>
                <w:rFonts w:eastAsia="Times New Roman"/>
              </w:rPr>
              <w:t xml:space="preserve">0% </w:t>
            </w:r>
          </w:p>
        </w:tc>
      </w:tr>
      <w:tr w:rsidR="001B3899" w14:paraId="73FFE38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271A36" w14:textId="77777777" w:rsidR="001B3899" w:rsidRDefault="003D0EF4">
            <w:pPr>
              <w:rPr>
                <w:rFonts w:eastAsia="Times New Roman"/>
              </w:rPr>
            </w:pPr>
            <w:r>
              <w:rPr>
                <w:rFonts w:eastAsia="Times New Roman"/>
              </w:rPr>
              <w:t xml:space="preserve">KNR All Transit </w:t>
            </w:r>
          </w:p>
        </w:tc>
        <w:tc>
          <w:tcPr>
            <w:tcW w:w="0" w:type="auto"/>
            <w:vAlign w:val="center"/>
            <w:hideMark/>
          </w:tcPr>
          <w:p w14:paraId="3D2578D0" w14:textId="77777777" w:rsidR="001B3899" w:rsidRDefault="003D0EF4">
            <w:pPr>
              <w:rPr>
                <w:rFonts w:eastAsia="Times New Roman"/>
              </w:rPr>
            </w:pPr>
            <w:r>
              <w:rPr>
                <w:rFonts w:eastAsia="Times New Roman"/>
              </w:rPr>
              <w:t xml:space="preserve">364 </w:t>
            </w:r>
          </w:p>
        </w:tc>
        <w:tc>
          <w:tcPr>
            <w:tcW w:w="0" w:type="auto"/>
            <w:vAlign w:val="center"/>
            <w:hideMark/>
          </w:tcPr>
          <w:p w14:paraId="619897D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60693A9" w14:textId="77777777" w:rsidR="001B3899" w:rsidRDefault="003D0EF4">
            <w:pPr>
              <w:rPr>
                <w:rFonts w:eastAsia="Times New Roman"/>
              </w:rPr>
            </w:pPr>
            <w:r>
              <w:rPr>
                <w:rFonts w:eastAsia="Times New Roman"/>
              </w:rPr>
              <w:t xml:space="preserve">194 </w:t>
            </w:r>
          </w:p>
        </w:tc>
        <w:tc>
          <w:tcPr>
            <w:tcW w:w="0" w:type="auto"/>
            <w:tcBorders>
              <w:right w:val="single" w:sz="6" w:space="0" w:color="auto"/>
            </w:tcBorders>
            <w:vAlign w:val="center"/>
            <w:hideMark/>
          </w:tcPr>
          <w:p w14:paraId="355B91D6" w14:textId="77777777" w:rsidR="001B3899" w:rsidRDefault="003D0EF4">
            <w:pPr>
              <w:rPr>
                <w:rFonts w:eastAsia="Times New Roman"/>
              </w:rPr>
            </w:pPr>
            <w:r>
              <w:rPr>
                <w:rFonts w:eastAsia="Times New Roman"/>
              </w:rPr>
              <w:t xml:space="preserve">558 </w:t>
            </w:r>
          </w:p>
        </w:tc>
        <w:tc>
          <w:tcPr>
            <w:tcW w:w="0" w:type="auto"/>
            <w:vAlign w:val="center"/>
            <w:hideMark/>
          </w:tcPr>
          <w:p w14:paraId="14F6979C" w14:textId="77777777" w:rsidR="001B3899" w:rsidRDefault="003D0EF4">
            <w:pPr>
              <w:rPr>
                <w:rFonts w:eastAsia="Times New Roman"/>
              </w:rPr>
            </w:pPr>
            <w:r>
              <w:rPr>
                <w:rFonts w:eastAsia="Times New Roman"/>
              </w:rPr>
              <w:t xml:space="preserve">2% </w:t>
            </w:r>
          </w:p>
        </w:tc>
        <w:tc>
          <w:tcPr>
            <w:tcW w:w="0" w:type="auto"/>
            <w:vAlign w:val="center"/>
            <w:hideMark/>
          </w:tcPr>
          <w:p w14:paraId="5322FF7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0AFFA4A" w14:textId="77777777" w:rsidR="001B3899" w:rsidRDefault="003D0EF4">
            <w:pPr>
              <w:rPr>
                <w:rFonts w:eastAsia="Times New Roman"/>
              </w:rPr>
            </w:pPr>
            <w:r>
              <w:rPr>
                <w:rFonts w:eastAsia="Times New Roman"/>
              </w:rPr>
              <w:t xml:space="preserve">0% </w:t>
            </w:r>
          </w:p>
        </w:tc>
        <w:tc>
          <w:tcPr>
            <w:tcW w:w="0" w:type="auto"/>
            <w:vAlign w:val="center"/>
            <w:hideMark/>
          </w:tcPr>
          <w:p w14:paraId="7A218BDF" w14:textId="77777777" w:rsidR="001B3899" w:rsidRDefault="003D0EF4">
            <w:pPr>
              <w:rPr>
                <w:rFonts w:eastAsia="Times New Roman"/>
              </w:rPr>
            </w:pPr>
            <w:r>
              <w:rPr>
                <w:rFonts w:eastAsia="Times New Roman"/>
              </w:rPr>
              <w:t xml:space="preserve">0% </w:t>
            </w:r>
          </w:p>
        </w:tc>
      </w:tr>
      <w:tr w:rsidR="001B3899" w14:paraId="475365B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AC948B4"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56F6E8F2" w14:textId="77777777" w:rsidR="001B3899" w:rsidRDefault="003D0EF4">
            <w:pPr>
              <w:rPr>
                <w:rFonts w:eastAsia="Times New Roman"/>
              </w:rPr>
            </w:pPr>
            <w:r>
              <w:rPr>
                <w:rFonts w:eastAsia="Times New Roman"/>
              </w:rPr>
              <w:t xml:space="preserve">0 </w:t>
            </w:r>
          </w:p>
        </w:tc>
        <w:tc>
          <w:tcPr>
            <w:tcW w:w="0" w:type="auto"/>
            <w:vAlign w:val="center"/>
            <w:hideMark/>
          </w:tcPr>
          <w:p w14:paraId="595377A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226FE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2ACA47" w14:textId="77777777" w:rsidR="001B3899" w:rsidRDefault="003D0EF4">
            <w:pPr>
              <w:rPr>
                <w:rFonts w:eastAsia="Times New Roman"/>
              </w:rPr>
            </w:pPr>
            <w:r>
              <w:rPr>
                <w:rFonts w:eastAsia="Times New Roman"/>
              </w:rPr>
              <w:t xml:space="preserve">0 </w:t>
            </w:r>
          </w:p>
        </w:tc>
        <w:tc>
          <w:tcPr>
            <w:tcW w:w="0" w:type="auto"/>
            <w:vAlign w:val="center"/>
            <w:hideMark/>
          </w:tcPr>
          <w:p w14:paraId="3A9EE0D5" w14:textId="77777777" w:rsidR="001B3899" w:rsidRDefault="003D0EF4">
            <w:pPr>
              <w:rPr>
                <w:rFonts w:eastAsia="Times New Roman"/>
              </w:rPr>
            </w:pPr>
            <w:r>
              <w:rPr>
                <w:rFonts w:eastAsia="Times New Roman"/>
              </w:rPr>
              <w:t xml:space="preserve">0% </w:t>
            </w:r>
          </w:p>
        </w:tc>
        <w:tc>
          <w:tcPr>
            <w:tcW w:w="0" w:type="auto"/>
            <w:vAlign w:val="center"/>
            <w:hideMark/>
          </w:tcPr>
          <w:p w14:paraId="7C24197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F15B53" w14:textId="77777777" w:rsidR="001B3899" w:rsidRDefault="003D0EF4">
            <w:pPr>
              <w:rPr>
                <w:rFonts w:eastAsia="Times New Roman"/>
              </w:rPr>
            </w:pPr>
            <w:r>
              <w:rPr>
                <w:rFonts w:eastAsia="Times New Roman"/>
              </w:rPr>
              <w:t xml:space="preserve">0% </w:t>
            </w:r>
          </w:p>
        </w:tc>
        <w:tc>
          <w:tcPr>
            <w:tcW w:w="0" w:type="auto"/>
            <w:vAlign w:val="center"/>
            <w:hideMark/>
          </w:tcPr>
          <w:p w14:paraId="39492D16" w14:textId="77777777" w:rsidR="001B3899" w:rsidRDefault="003D0EF4">
            <w:pPr>
              <w:rPr>
                <w:rFonts w:eastAsia="Times New Roman"/>
              </w:rPr>
            </w:pPr>
            <w:r>
              <w:rPr>
                <w:rFonts w:eastAsia="Times New Roman"/>
              </w:rPr>
              <w:t xml:space="preserve">0% </w:t>
            </w:r>
          </w:p>
        </w:tc>
      </w:tr>
      <w:tr w:rsidR="001B3899" w14:paraId="7C2E9A1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5728E5F" w14:textId="77777777" w:rsidR="001B3899" w:rsidRDefault="003D0EF4">
            <w:pPr>
              <w:rPr>
                <w:rFonts w:eastAsia="Times New Roman"/>
              </w:rPr>
            </w:pPr>
            <w:r>
              <w:rPr>
                <w:rFonts w:eastAsia="Times New Roman"/>
              </w:rPr>
              <w:t xml:space="preserve">School Bus </w:t>
            </w:r>
          </w:p>
        </w:tc>
        <w:tc>
          <w:tcPr>
            <w:tcW w:w="0" w:type="auto"/>
            <w:vAlign w:val="center"/>
            <w:hideMark/>
          </w:tcPr>
          <w:p w14:paraId="76CCD1BD" w14:textId="77777777" w:rsidR="001B3899" w:rsidRDefault="003D0EF4">
            <w:pPr>
              <w:rPr>
                <w:rFonts w:eastAsia="Times New Roman"/>
              </w:rPr>
            </w:pPr>
            <w:r>
              <w:rPr>
                <w:rFonts w:eastAsia="Times New Roman"/>
              </w:rPr>
              <w:t xml:space="preserve">0 </w:t>
            </w:r>
          </w:p>
        </w:tc>
        <w:tc>
          <w:tcPr>
            <w:tcW w:w="0" w:type="auto"/>
            <w:vAlign w:val="center"/>
            <w:hideMark/>
          </w:tcPr>
          <w:p w14:paraId="2A9729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42CB90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C41E69" w14:textId="77777777" w:rsidR="001B3899" w:rsidRDefault="003D0EF4">
            <w:pPr>
              <w:rPr>
                <w:rFonts w:eastAsia="Times New Roman"/>
              </w:rPr>
            </w:pPr>
            <w:r>
              <w:rPr>
                <w:rFonts w:eastAsia="Times New Roman"/>
              </w:rPr>
              <w:t xml:space="preserve">0 </w:t>
            </w:r>
          </w:p>
        </w:tc>
        <w:tc>
          <w:tcPr>
            <w:tcW w:w="0" w:type="auto"/>
            <w:vAlign w:val="center"/>
            <w:hideMark/>
          </w:tcPr>
          <w:p w14:paraId="78CF7131" w14:textId="77777777" w:rsidR="001B3899" w:rsidRDefault="003D0EF4">
            <w:pPr>
              <w:rPr>
                <w:rFonts w:eastAsia="Times New Roman"/>
              </w:rPr>
            </w:pPr>
            <w:r>
              <w:rPr>
                <w:rFonts w:eastAsia="Times New Roman"/>
              </w:rPr>
              <w:t xml:space="preserve">0% </w:t>
            </w:r>
          </w:p>
        </w:tc>
        <w:tc>
          <w:tcPr>
            <w:tcW w:w="0" w:type="auto"/>
            <w:vAlign w:val="center"/>
            <w:hideMark/>
          </w:tcPr>
          <w:p w14:paraId="493656D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4AE61A1" w14:textId="77777777" w:rsidR="001B3899" w:rsidRDefault="003D0EF4">
            <w:pPr>
              <w:rPr>
                <w:rFonts w:eastAsia="Times New Roman"/>
              </w:rPr>
            </w:pPr>
            <w:r>
              <w:rPr>
                <w:rFonts w:eastAsia="Times New Roman"/>
              </w:rPr>
              <w:t xml:space="preserve">0% </w:t>
            </w:r>
          </w:p>
        </w:tc>
        <w:tc>
          <w:tcPr>
            <w:tcW w:w="0" w:type="auto"/>
            <w:vAlign w:val="center"/>
            <w:hideMark/>
          </w:tcPr>
          <w:p w14:paraId="70E42A10" w14:textId="77777777" w:rsidR="001B3899" w:rsidRDefault="003D0EF4">
            <w:pPr>
              <w:rPr>
                <w:rFonts w:eastAsia="Times New Roman"/>
              </w:rPr>
            </w:pPr>
            <w:r>
              <w:rPr>
                <w:rFonts w:eastAsia="Times New Roman"/>
              </w:rPr>
              <w:t xml:space="preserve">0% </w:t>
            </w:r>
          </w:p>
        </w:tc>
      </w:tr>
      <w:tr w:rsidR="001B3899" w14:paraId="18575C4D" w14:textId="77777777">
        <w:trPr>
          <w:divId w:val="114837436"/>
          <w:tblCellSpacing w:w="15" w:type="dxa"/>
        </w:trPr>
        <w:tc>
          <w:tcPr>
            <w:tcW w:w="0" w:type="auto"/>
            <w:gridSpan w:val="9"/>
            <w:tcBorders>
              <w:bottom w:val="single" w:sz="6" w:space="0" w:color="auto"/>
            </w:tcBorders>
            <w:vAlign w:val="center"/>
            <w:hideMark/>
          </w:tcPr>
          <w:p w14:paraId="22D9CB42" w14:textId="77777777" w:rsidR="001B3899" w:rsidRDefault="001B3899">
            <w:pPr>
              <w:rPr>
                <w:rFonts w:eastAsia="Times New Roman"/>
              </w:rPr>
            </w:pPr>
          </w:p>
        </w:tc>
      </w:tr>
      <w:tr w:rsidR="001B3899" w14:paraId="720DDAD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A7CA7B9" w14:textId="77777777" w:rsidR="001B3899" w:rsidRDefault="003D0EF4">
            <w:pPr>
              <w:rPr>
                <w:rFonts w:eastAsia="Times New Roman"/>
              </w:rPr>
            </w:pPr>
            <w:r>
              <w:rPr>
                <w:rFonts w:eastAsia="Times New Roman"/>
              </w:rPr>
              <w:t xml:space="preserve">Walk-Transit </w:t>
            </w:r>
          </w:p>
        </w:tc>
        <w:tc>
          <w:tcPr>
            <w:tcW w:w="0" w:type="auto"/>
            <w:vAlign w:val="center"/>
            <w:hideMark/>
          </w:tcPr>
          <w:p w14:paraId="4B3B556C" w14:textId="77777777" w:rsidR="001B3899" w:rsidRDefault="003D0EF4">
            <w:pPr>
              <w:rPr>
                <w:rFonts w:eastAsia="Times New Roman"/>
              </w:rPr>
            </w:pPr>
            <w:r>
              <w:rPr>
                <w:rFonts w:eastAsia="Times New Roman"/>
              </w:rPr>
              <w:t xml:space="preserve">2,826 </w:t>
            </w:r>
          </w:p>
        </w:tc>
        <w:tc>
          <w:tcPr>
            <w:tcW w:w="0" w:type="auto"/>
            <w:vAlign w:val="center"/>
            <w:hideMark/>
          </w:tcPr>
          <w:p w14:paraId="3E48FBAF" w14:textId="77777777" w:rsidR="001B3899" w:rsidRDefault="003D0EF4">
            <w:pPr>
              <w:rPr>
                <w:rFonts w:eastAsia="Times New Roman"/>
              </w:rPr>
            </w:pPr>
            <w:r>
              <w:rPr>
                <w:rFonts w:eastAsia="Times New Roman"/>
              </w:rPr>
              <w:t xml:space="preserve">600 </w:t>
            </w:r>
          </w:p>
        </w:tc>
        <w:tc>
          <w:tcPr>
            <w:tcW w:w="0" w:type="auto"/>
            <w:tcBorders>
              <w:right w:val="single" w:sz="6" w:space="0" w:color="auto"/>
            </w:tcBorders>
            <w:vAlign w:val="center"/>
            <w:hideMark/>
          </w:tcPr>
          <w:p w14:paraId="10EC2E30" w14:textId="77777777" w:rsidR="001B3899" w:rsidRDefault="003D0EF4">
            <w:pPr>
              <w:rPr>
                <w:rFonts w:eastAsia="Times New Roman"/>
              </w:rPr>
            </w:pPr>
            <w:r>
              <w:rPr>
                <w:rFonts w:eastAsia="Times New Roman"/>
              </w:rPr>
              <w:t xml:space="preserve">1,020 </w:t>
            </w:r>
          </w:p>
        </w:tc>
        <w:tc>
          <w:tcPr>
            <w:tcW w:w="0" w:type="auto"/>
            <w:tcBorders>
              <w:right w:val="single" w:sz="6" w:space="0" w:color="auto"/>
            </w:tcBorders>
            <w:vAlign w:val="center"/>
            <w:hideMark/>
          </w:tcPr>
          <w:p w14:paraId="4FB49119" w14:textId="77777777" w:rsidR="001B3899" w:rsidRDefault="003D0EF4">
            <w:pPr>
              <w:rPr>
                <w:rFonts w:eastAsia="Times New Roman"/>
              </w:rPr>
            </w:pPr>
            <w:r>
              <w:rPr>
                <w:rFonts w:eastAsia="Times New Roman"/>
              </w:rPr>
              <w:t xml:space="preserve">4,446 </w:t>
            </w:r>
          </w:p>
        </w:tc>
        <w:tc>
          <w:tcPr>
            <w:tcW w:w="0" w:type="auto"/>
            <w:vAlign w:val="center"/>
            <w:hideMark/>
          </w:tcPr>
          <w:p w14:paraId="5D2F459F" w14:textId="77777777" w:rsidR="001B3899" w:rsidRDefault="003D0EF4">
            <w:pPr>
              <w:rPr>
                <w:rFonts w:eastAsia="Times New Roman"/>
              </w:rPr>
            </w:pPr>
            <w:r>
              <w:rPr>
                <w:rFonts w:eastAsia="Times New Roman"/>
              </w:rPr>
              <w:t xml:space="preserve">16% </w:t>
            </w:r>
          </w:p>
        </w:tc>
        <w:tc>
          <w:tcPr>
            <w:tcW w:w="0" w:type="auto"/>
            <w:vAlign w:val="center"/>
            <w:hideMark/>
          </w:tcPr>
          <w:p w14:paraId="798EC0EC"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48C079B" w14:textId="77777777" w:rsidR="001B3899" w:rsidRDefault="003D0EF4">
            <w:pPr>
              <w:rPr>
                <w:rFonts w:eastAsia="Times New Roman"/>
              </w:rPr>
            </w:pPr>
            <w:r>
              <w:rPr>
                <w:rFonts w:eastAsia="Times New Roman"/>
              </w:rPr>
              <w:t xml:space="preserve">0% </w:t>
            </w:r>
          </w:p>
        </w:tc>
        <w:tc>
          <w:tcPr>
            <w:tcW w:w="0" w:type="auto"/>
            <w:vAlign w:val="center"/>
            <w:hideMark/>
          </w:tcPr>
          <w:p w14:paraId="3B0CB879" w14:textId="77777777" w:rsidR="001B3899" w:rsidRDefault="003D0EF4">
            <w:pPr>
              <w:rPr>
                <w:rFonts w:eastAsia="Times New Roman"/>
              </w:rPr>
            </w:pPr>
            <w:r>
              <w:rPr>
                <w:rFonts w:eastAsia="Times New Roman"/>
              </w:rPr>
              <w:t xml:space="preserve">0% </w:t>
            </w:r>
          </w:p>
        </w:tc>
      </w:tr>
      <w:tr w:rsidR="001B3899" w14:paraId="41A0CC4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8913EA1" w14:textId="77777777" w:rsidR="001B3899" w:rsidRDefault="003D0EF4">
            <w:pPr>
              <w:rPr>
                <w:rFonts w:eastAsia="Times New Roman"/>
              </w:rPr>
            </w:pPr>
            <w:r>
              <w:rPr>
                <w:rFonts w:eastAsia="Times New Roman"/>
              </w:rPr>
              <w:t xml:space="preserve">PNR-Transit </w:t>
            </w:r>
          </w:p>
        </w:tc>
        <w:tc>
          <w:tcPr>
            <w:tcW w:w="0" w:type="auto"/>
            <w:vAlign w:val="center"/>
            <w:hideMark/>
          </w:tcPr>
          <w:p w14:paraId="171C55C5" w14:textId="77777777" w:rsidR="001B3899" w:rsidRDefault="003D0EF4">
            <w:pPr>
              <w:rPr>
                <w:rFonts w:eastAsia="Times New Roman"/>
              </w:rPr>
            </w:pPr>
            <w:r>
              <w:rPr>
                <w:rFonts w:eastAsia="Times New Roman"/>
              </w:rPr>
              <w:t xml:space="preserve">0 </w:t>
            </w:r>
          </w:p>
        </w:tc>
        <w:tc>
          <w:tcPr>
            <w:tcW w:w="0" w:type="auto"/>
            <w:vAlign w:val="center"/>
            <w:hideMark/>
          </w:tcPr>
          <w:p w14:paraId="351331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6460EE" w14:textId="77777777" w:rsidR="001B3899" w:rsidRDefault="003D0EF4">
            <w:pPr>
              <w:rPr>
                <w:rFonts w:eastAsia="Times New Roman"/>
              </w:rPr>
            </w:pPr>
            <w:r>
              <w:rPr>
                <w:rFonts w:eastAsia="Times New Roman"/>
              </w:rPr>
              <w:t xml:space="preserve">162 </w:t>
            </w:r>
          </w:p>
        </w:tc>
        <w:tc>
          <w:tcPr>
            <w:tcW w:w="0" w:type="auto"/>
            <w:tcBorders>
              <w:right w:val="single" w:sz="6" w:space="0" w:color="auto"/>
            </w:tcBorders>
            <w:vAlign w:val="center"/>
            <w:hideMark/>
          </w:tcPr>
          <w:p w14:paraId="71E76A11" w14:textId="77777777" w:rsidR="001B3899" w:rsidRDefault="003D0EF4">
            <w:pPr>
              <w:rPr>
                <w:rFonts w:eastAsia="Times New Roman"/>
              </w:rPr>
            </w:pPr>
            <w:r>
              <w:rPr>
                <w:rFonts w:eastAsia="Times New Roman"/>
              </w:rPr>
              <w:t xml:space="preserve">162 </w:t>
            </w:r>
          </w:p>
        </w:tc>
        <w:tc>
          <w:tcPr>
            <w:tcW w:w="0" w:type="auto"/>
            <w:vAlign w:val="center"/>
            <w:hideMark/>
          </w:tcPr>
          <w:p w14:paraId="55DD05AF" w14:textId="77777777" w:rsidR="001B3899" w:rsidRDefault="003D0EF4">
            <w:pPr>
              <w:rPr>
                <w:rFonts w:eastAsia="Times New Roman"/>
              </w:rPr>
            </w:pPr>
            <w:r>
              <w:rPr>
                <w:rFonts w:eastAsia="Times New Roman"/>
              </w:rPr>
              <w:t xml:space="preserve">0% </w:t>
            </w:r>
          </w:p>
        </w:tc>
        <w:tc>
          <w:tcPr>
            <w:tcW w:w="0" w:type="auto"/>
            <w:vAlign w:val="center"/>
            <w:hideMark/>
          </w:tcPr>
          <w:p w14:paraId="1B2FFFF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B7C5897" w14:textId="77777777" w:rsidR="001B3899" w:rsidRDefault="003D0EF4">
            <w:pPr>
              <w:rPr>
                <w:rFonts w:eastAsia="Times New Roman"/>
              </w:rPr>
            </w:pPr>
            <w:r>
              <w:rPr>
                <w:rFonts w:eastAsia="Times New Roman"/>
              </w:rPr>
              <w:t xml:space="preserve">0% </w:t>
            </w:r>
          </w:p>
        </w:tc>
        <w:tc>
          <w:tcPr>
            <w:tcW w:w="0" w:type="auto"/>
            <w:vAlign w:val="center"/>
            <w:hideMark/>
          </w:tcPr>
          <w:p w14:paraId="0C5F5DDE" w14:textId="77777777" w:rsidR="001B3899" w:rsidRDefault="003D0EF4">
            <w:pPr>
              <w:rPr>
                <w:rFonts w:eastAsia="Times New Roman"/>
              </w:rPr>
            </w:pPr>
            <w:r>
              <w:rPr>
                <w:rFonts w:eastAsia="Times New Roman"/>
              </w:rPr>
              <w:t xml:space="preserve">0% </w:t>
            </w:r>
          </w:p>
        </w:tc>
      </w:tr>
      <w:tr w:rsidR="001B3899" w14:paraId="35DB6F0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0CA0707" w14:textId="77777777" w:rsidR="001B3899" w:rsidRDefault="003D0EF4">
            <w:pPr>
              <w:rPr>
                <w:rFonts w:eastAsia="Times New Roman"/>
              </w:rPr>
            </w:pPr>
            <w:r>
              <w:rPr>
                <w:rFonts w:eastAsia="Times New Roman"/>
              </w:rPr>
              <w:t xml:space="preserve">KNR-Transit </w:t>
            </w:r>
          </w:p>
        </w:tc>
        <w:tc>
          <w:tcPr>
            <w:tcW w:w="0" w:type="auto"/>
            <w:vAlign w:val="center"/>
            <w:hideMark/>
          </w:tcPr>
          <w:p w14:paraId="717C70B4" w14:textId="77777777" w:rsidR="001B3899" w:rsidRDefault="003D0EF4">
            <w:pPr>
              <w:rPr>
                <w:rFonts w:eastAsia="Times New Roman"/>
              </w:rPr>
            </w:pPr>
            <w:r>
              <w:rPr>
                <w:rFonts w:eastAsia="Times New Roman"/>
              </w:rPr>
              <w:t xml:space="preserve">364 </w:t>
            </w:r>
          </w:p>
        </w:tc>
        <w:tc>
          <w:tcPr>
            <w:tcW w:w="0" w:type="auto"/>
            <w:vAlign w:val="center"/>
            <w:hideMark/>
          </w:tcPr>
          <w:p w14:paraId="4DFCAF7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E333E0" w14:textId="77777777" w:rsidR="001B3899" w:rsidRDefault="003D0EF4">
            <w:pPr>
              <w:rPr>
                <w:rFonts w:eastAsia="Times New Roman"/>
              </w:rPr>
            </w:pPr>
            <w:r>
              <w:rPr>
                <w:rFonts w:eastAsia="Times New Roman"/>
              </w:rPr>
              <w:t xml:space="preserve">194 </w:t>
            </w:r>
          </w:p>
        </w:tc>
        <w:tc>
          <w:tcPr>
            <w:tcW w:w="0" w:type="auto"/>
            <w:tcBorders>
              <w:right w:val="single" w:sz="6" w:space="0" w:color="auto"/>
            </w:tcBorders>
            <w:vAlign w:val="center"/>
            <w:hideMark/>
          </w:tcPr>
          <w:p w14:paraId="344A1090" w14:textId="77777777" w:rsidR="001B3899" w:rsidRDefault="003D0EF4">
            <w:pPr>
              <w:rPr>
                <w:rFonts w:eastAsia="Times New Roman"/>
              </w:rPr>
            </w:pPr>
            <w:r>
              <w:rPr>
                <w:rFonts w:eastAsia="Times New Roman"/>
              </w:rPr>
              <w:t xml:space="preserve">558 </w:t>
            </w:r>
          </w:p>
        </w:tc>
        <w:tc>
          <w:tcPr>
            <w:tcW w:w="0" w:type="auto"/>
            <w:vAlign w:val="center"/>
            <w:hideMark/>
          </w:tcPr>
          <w:p w14:paraId="186A2547" w14:textId="77777777" w:rsidR="001B3899" w:rsidRDefault="003D0EF4">
            <w:pPr>
              <w:rPr>
                <w:rFonts w:eastAsia="Times New Roman"/>
              </w:rPr>
            </w:pPr>
            <w:r>
              <w:rPr>
                <w:rFonts w:eastAsia="Times New Roman"/>
              </w:rPr>
              <w:t xml:space="preserve">2% </w:t>
            </w:r>
          </w:p>
        </w:tc>
        <w:tc>
          <w:tcPr>
            <w:tcW w:w="0" w:type="auto"/>
            <w:vAlign w:val="center"/>
            <w:hideMark/>
          </w:tcPr>
          <w:p w14:paraId="3B24DAC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E9D0CC" w14:textId="77777777" w:rsidR="001B3899" w:rsidRDefault="003D0EF4">
            <w:pPr>
              <w:rPr>
                <w:rFonts w:eastAsia="Times New Roman"/>
              </w:rPr>
            </w:pPr>
            <w:r>
              <w:rPr>
                <w:rFonts w:eastAsia="Times New Roman"/>
              </w:rPr>
              <w:t xml:space="preserve">0% </w:t>
            </w:r>
          </w:p>
        </w:tc>
        <w:tc>
          <w:tcPr>
            <w:tcW w:w="0" w:type="auto"/>
            <w:vAlign w:val="center"/>
            <w:hideMark/>
          </w:tcPr>
          <w:p w14:paraId="17FBE70C" w14:textId="77777777" w:rsidR="001B3899" w:rsidRDefault="003D0EF4">
            <w:pPr>
              <w:rPr>
                <w:rFonts w:eastAsia="Times New Roman"/>
              </w:rPr>
            </w:pPr>
            <w:r>
              <w:rPr>
                <w:rFonts w:eastAsia="Times New Roman"/>
              </w:rPr>
              <w:t xml:space="preserve">0% </w:t>
            </w:r>
          </w:p>
        </w:tc>
      </w:tr>
      <w:tr w:rsidR="001B3899" w14:paraId="3656B6F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E3F5E2C" w14:textId="77777777" w:rsidR="001B3899" w:rsidRDefault="003D0EF4">
            <w:pPr>
              <w:rPr>
                <w:rFonts w:eastAsia="Times New Roman"/>
              </w:rPr>
            </w:pPr>
            <w:r>
              <w:rPr>
                <w:rFonts w:eastAsia="Times New Roman"/>
              </w:rPr>
              <w:t xml:space="preserve">Premium Transit </w:t>
            </w:r>
          </w:p>
        </w:tc>
        <w:tc>
          <w:tcPr>
            <w:tcW w:w="0" w:type="auto"/>
            <w:vAlign w:val="center"/>
            <w:hideMark/>
          </w:tcPr>
          <w:p w14:paraId="200C96C7" w14:textId="77777777" w:rsidR="001B3899" w:rsidRDefault="003D0EF4">
            <w:pPr>
              <w:rPr>
                <w:rFonts w:eastAsia="Times New Roman"/>
              </w:rPr>
            </w:pPr>
            <w:r>
              <w:rPr>
                <w:rFonts w:eastAsia="Times New Roman"/>
              </w:rPr>
              <w:t xml:space="preserve">233 </w:t>
            </w:r>
          </w:p>
        </w:tc>
        <w:tc>
          <w:tcPr>
            <w:tcW w:w="0" w:type="auto"/>
            <w:vAlign w:val="center"/>
            <w:hideMark/>
          </w:tcPr>
          <w:p w14:paraId="1E010D23" w14:textId="77777777" w:rsidR="001B3899" w:rsidRDefault="003D0EF4">
            <w:pPr>
              <w:rPr>
                <w:rFonts w:eastAsia="Times New Roman"/>
              </w:rPr>
            </w:pPr>
            <w:r>
              <w:rPr>
                <w:rFonts w:eastAsia="Times New Roman"/>
              </w:rPr>
              <w:t xml:space="preserve">72 </w:t>
            </w:r>
          </w:p>
        </w:tc>
        <w:tc>
          <w:tcPr>
            <w:tcW w:w="0" w:type="auto"/>
            <w:tcBorders>
              <w:right w:val="single" w:sz="6" w:space="0" w:color="auto"/>
            </w:tcBorders>
            <w:vAlign w:val="center"/>
            <w:hideMark/>
          </w:tcPr>
          <w:p w14:paraId="2961BE13" w14:textId="77777777" w:rsidR="001B3899" w:rsidRDefault="003D0EF4">
            <w:pPr>
              <w:rPr>
                <w:rFonts w:eastAsia="Times New Roman"/>
              </w:rPr>
            </w:pPr>
            <w:r>
              <w:rPr>
                <w:rFonts w:eastAsia="Times New Roman"/>
              </w:rPr>
              <w:t xml:space="preserve">414 </w:t>
            </w:r>
          </w:p>
        </w:tc>
        <w:tc>
          <w:tcPr>
            <w:tcW w:w="0" w:type="auto"/>
            <w:tcBorders>
              <w:right w:val="single" w:sz="6" w:space="0" w:color="auto"/>
            </w:tcBorders>
            <w:vAlign w:val="center"/>
            <w:hideMark/>
          </w:tcPr>
          <w:p w14:paraId="25C5A7E2" w14:textId="77777777" w:rsidR="001B3899" w:rsidRDefault="003D0EF4">
            <w:pPr>
              <w:rPr>
                <w:rFonts w:eastAsia="Times New Roman"/>
              </w:rPr>
            </w:pPr>
            <w:r>
              <w:rPr>
                <w:rFonts w:eastAsia="Times New Roman"/>
              </w:rPr>
              <w:t xml:space="preserve">719 </w:t>
            </w:r>
          </w:p>
        </w:tc>
        <w:tc>
          <w:tcPr>
            <w:tcW w:w="0" w:type="auto"/>
            <w:vAlign w:val="center"/>
            <w:hideMark/>
          </w:tcPr>
          <w:p w14:paraId="2AC65FCC" w14:textId="77777777" w:rsidR="001B3899" w:rsidRDefault="003D0EF4">
            <w:pPr>
              <w:rPr>
                <w:rFonts w:eastAsia="Times New Roman"/>
              </w:rPr>
            </w:pPr>
            <w:r>
              <w:rPr>
                <w:rFonts w:eastAsia="Times New Roman"/>
              </w:rPr>
              <w:t xml:space="preserve">1% </w:t>
            </w:r>
          </w:p>
        </w:tc>
        <w:tc>
          <w:tcPr>
            <w:tcW w:w="0" w:type="auto"/>
            <w:vAlign w:val="center"/>
            <w:hideMark/>
          </w:tcPr>
          <w:p w14:paraId="1755CEA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E5C9B0" w14:textId="77777777" w:rsidR="001B3899" w:rsidRDefault="003D0EF4">
            <w:pPr>
              <w:rPr>
                <w:rFonts w:eastAsia="Times New Roman"/>
              </w:rPr>
            </w:pPr>
            <w:r>
              <w:rPr>
                <w:rFonts w:eastAsia="Times New Roman"/>
              </w:rPr>
              <w:t xml:space="preserve">0% </w:t>
            </w:r>
          </w:p>
        </w:tc>
        <w:tc>
          <w:tcPr>
            <w:tcW w:w="0" w:type="auto"/>
            <w:vAlign w:val="center"/>
            <w:hideMark/>
          </w:tcPr>
          <w:p w14:paraId="777749CA" w14:textId="77777777" w:rsidR="001B3899" w:rsidRDefault="003D0EF4">
            <w:pPr>
              <w:rPr>
                <w:rFonts w:eastAsia="Times New Roman"/>
              </w:rPr>
            </w:pPr>
            <w:r>
              <w:rPr>
                <w:rFonts w:eastAsia="Times New Roman"/>
              </w:rPr>
              <w:t xml:space="preserve">0% </w:t>
            </w:r>
          </w:p>
        </w:tc>
      </w:tr>
      <w:tr w:rsidR="001B3899" w14:paraId="4B66DB2A" w14:textId="77777777">
        <w:trPr>
          <w:divId w:val="114837436"/>
          <w:tblCellSpacing w:w="15" w:type="dxa"/>
        </w:trPr>
        <w:tc>
          <w:tcPr>
            <w:tcW w:w="0" w:type="auto"/>
            <w:gridSpan w:val="9"/>
            <w:tcBorders>
              <w:bottom w:val="single" w:sz="6" w:space="0" w:color="auto"/>
            </w:tcBorders>
            <w:vAlign w:val="center"/>
            <w:hideMark/>
          </w:tcPr>
          <w:p w14:paraId="37B59020" w14:textId="77777777" w:rsidR="001B3899" w:rsidRDefault="001B3899">
            <w:pPr>
              <w:rPr>
                <w:rFonts w:eastAsia="Times New Roman"/>
              </w:rPr>
            </w:pPr>
          </w:p>
        </w:tc>
      </w:tr>
      <w:tr w:rsidR="001B3899" w14:paraId="151EE47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3F2B54C" w14:textId="77777777" w:rsidR="001B3899" w:rsidRDefault="003D0EF4">
            <w:pPr>
              <w:rPr>
                <w:rFonts w:eastAsia="Times New Roman"/>
              </w:rPr>
            </w:pPr>
            <w:commentRangeStart w:id="96"/>
            <w:commentRangeStart w:id="97"/>
            <w:r>
              <w:rPr>
                <w:rFonts w:eastAsia="Times New Roman"/>
              </w:rPr>
              <w:t xml:space="preserve">Total </w:t>
            </w:r>
          </w:p>
        </w:tc>
        <w:tc>
          <w:tcPr>
            <w:tcW w:w="0" w:type="auto"/>
            <w:vAlign w:val="center"/>
            <w:hideMark/>
          </w:tcPr>
          <w:p w14:paraId="5121F2AF" w14:textId="77777777" w:rsidR="001B3899" w:rsidRDefault="003D0EF4">
            <w:pPr>
              <w:rPr>
                <w:rFonts w:eastAsia="Times New Roman"/>
              </w:rPr>
            </w:pPr>
            <w:r>
              <w:rPr>
                <w:rFonts w:eastAsia="Times New Roman"/>
              </w:rPr>
              <w:t xml:space="preserve">17,221 </w:t>
            </w:r>
          </w:p>
        </w:tc>
        <w:tc>
          <w:tcPr>
            <w:tcW w:w="0" w:type="auto"/>
            <w:vAlign w:val="center"/>
            <w:hideMark/>
          </w:tcPr>
          <w:p w14:paraId="1E6807C1" w14:textId="77777777" w:rsidR="001B3899" w:rsidRDefault="003D0EF4">
            <w:pPr>
              <w:rPr>
                <w:rFonts w:eastAsia="Times New Roman"/>
              </w:rPr>
            </w:pPr>
            <w:r>
              <w:rPr>
                <w:rFonts w:eastAsia="Times New Roman"/>
              </w:rPr>
              <w:t xml:space="preserve">89,818 </w:t>
            </w:r>
          </w:p>
        </w:tc>
        <w:tc>
          <w:tcPr>
            <w:tcW w:w="0" w:type="auto"/>
            <w:tcBorders>
              <w:right w:val="single" w:sz="6" w:space="0" w:color="auto"/>
            </w:tcBorders>
            <w:vAlign w:val="center"/>
            <w:hideMark/>
          </w:tcPr>
          <w:p w14:paraId="17FE4B56" w14:textId="77777777" w:rsidR="001B3899" w:rsidRDefault="003D0EF4">
            <w:pPr>
              <w:rPr>
                <w:rFonts w:eastAsia="Times New Roman"/>
              </w:rPr>
            </w:pPr>
            <w:r>
              <w:rPr>
                <w:rFonts w:eastAsia="Times New Roman"/>
              </w:rPr>
              <w:t xml:space="preserve">908,275 </w:t>
            </w:r>
          </w:p>
        </w:tc>
        <w:tc>
          <w:tcPr>
            <w:tcW w:w="0" w:type="auto"/>
            <w:tcBorders>
              <w:right w:val="single" w:sz="6" w:space="0" w:color="auto"/>
            </w:tcBorders>
            <w:vAlign w:val="center"/>
            <w:hideMark/>
          </w:tcPr>
          <w:p w14:paraId="119CDC04" w14:textId="77777777" w:rsidR="001B3899" w:rsidRDefault="003D0EF4">
            <w:pPr>
              <w:rPr>
                <w:rFonts w:eastAsia="Times New Roman"/>
              </w:rPr>
            </w:pPr>
            <w:r>
              <w:rPr>
                <w:rFonts w:eastAsia="Times New Roman"/>
              </w:rPr>
              <w:t xml:space="preserve">1,015,314 </w:t>
            </w:r>
          </w:p>
        </w:tc>
        <w:tc>
          <w:tcPr>
            <w:tcW w:w="0" w:type="auto"/>
            <w:vAlign w:val="center"/>
            <w:hideMark/>
          </w:tcPr>
          <w:p w14:paraId="49B13AA7" w14:textId="77777777" w:rsidR="001B3899" w:rsidRDefault="003D0EF4">
            <w:pPr>
              <w:rPr>
                <w:rFonts w:eastAsia="Times New Roman"/>
              </w:rPr>
            </w:pPr>
            <w:r>
              <w:rPr>
                <w:rFonts w:eastAsia="Times New Roman"/>
              </w:rPr>
              <w:t xml:space="preserve">100% </w:t>
            </w:r>
          </w:p>
        </w:tc>
        <w:tc>
          <w:tcPr>
            <w:tcW w:w="0" w:type="auto"/>
            <w:vAlign w:val="center"/>
            <w:hideMark/>
          </w:tcPr>
          <w:p w14:paraId="2F23F129"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10E7793B" w14:textId="77777777" w:rsidR="001B3899" w:rsidRDefault="003D0EF4">
            <w:pPr>
              <w:rPr>
                <w:rFonts w:eastAsia="Times New Roman"/>
              </w:rPr>
            </w:pPr>
            <w:r>
              <w:rPr>
                <w:rFonts w:eastAsia="Times New Roman"/>
              </w:rPr>
              <w:t xml:space="preserve">100% </w:t>
            </w:r>
          </w:p>
        </w:tc>
        <w:tc>
          <w:tcPr>
            <w:tcW w:w="0" w:type="auto"/>
            <w:vAlign w:val="center"/>
            <w:hideMark/>
          </w:tcPr>
          <w:p w14:paraId="1B227CEA" w14:textId="77777777" w:rsidR="001B3899" w:rsidRDefault="003D0EF4">
            <w:pPr>
              <w:rPr>
                <w:rFonts w:eastAsia="Times New Roman"/>
              </w:rPr>
            </w:pPr>
            <w:r>
              <w:rPr>
                <w:rFonts w:eastAsia="Times New Roman"/>
              </w:rPr>
              <w:t xml:space="preserve">100% </w:t>
            </w:r>
            <w:commentRangeEnd w:id="96"/>
            <w:r w:rsidR="002B1ABB">
              <w:rPr>
                <w:rStyle w:val="CommentReference"/>
              </w:rPr>
              <w:commentReference w:id="96"/>
            </w:r>
            <w:r w:rsidR="004040AF">
              <w:rPr>
                <w:rStyle w:val="CommentReference"/>
              </w:rPr>
              <w:commentReference w:id="97"/>
            </w:r>
          </w:p>
        </w:tc>
      </w:tr>
      <w:commentRangeEnd w:id="97"/>
    </w:tbl>
    <w:p w14:paraId="5D307430"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600"/>
        <w:gridCol w:w="967"/>
        <w:gridCol w:w="967"/>
        <w:gridCol w:w="855"/>
        <w:gridCol w:w="620"/>
        <w:gridCol w:w="967"/>
        <w:gridCol w:w="967"/>
        <w:gridCol w:w="1071"/>
      </w:tblGrid>
      <w:tr w:rsidR="001B3899" w14:paraId="6973D429" w14:textId="77777777">
        <w:trPr>
          <w:divId w:val="114837436"/>
          <w:tblHeader/>
          <w:tblCellSpacing w:w="15" w:type="dxa"/>
        </w:trPr>
        <w:tc>
          <w:tcPr>
            <w:tcW w:w="0" w:type="auto"/>
            <w:gridSpan w:val="9"/>
            <w:tcBorders>
              <w:top w:val="nil"/>
              <w:left w:val="nil"/>
              <w:bottom w:val="nil"/>
              <w:right w:val="nil"/>
            </w:tcBorders>
            <w:vAlign w:val="center"/>
            <w:hideMark/>
          </w:tcPr>
          <w:p w14:paraId="26E63B0B" w14:textId="77777777" w:rsidR="001B3899" w:rsidRDefault="003D0EF4">
            <w:pPr>
              <w:jc w:val="center"/>
              <w:rPr>
                <w:rFonts w:eastAsia="Times New Roman"/>
              </w:rPr>
            </w:pPr>
            <w:r>
              <w:rPr>
                <w:rFonts w:eastAsia="Times New Roman"/>
              </w:rPr>
              <w:lastRenderedPageBreak/>
              <w:t xml:space="preserve">Table 3-15k. Tour Mode Choice - Observed Mode Shares At-Work Sub-Tours </w:t>
            </w:r>
          </w:p>
        </w:tc>
      </w:tr>
      <w:tr w:rsidR="001B3899" w14:paraId="7BCF4B29" w14:textId="77777777">
        <w:trPr>
          <w:divId w:val="114837436"/>
          <w:tblHeader/>
          <w:tblCellSpacing w:w="15" w:type="dxa"/>
        </w:trPr>
        <w:tc>
          <w:tcPr>
            <w:tcW w:w="0" w:type="auto"/>
            <w:vAlign w:val="center"/>
            <w:hideMark/>
          </w:tcPr>
          <w:p w14:paraId="1B9F0775"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3EEDCFD2"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444A8D98"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B26E60B"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E542E6E"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E86044F"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16601614"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F3BCCC3"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342B4A54" w14:textId="77777777" w:rsidR="001B3899" w:rsidRDefault="003D0EF4">
            <w:pPr>
              <w:rPr>
                <w:rFonts w:eastAsia="Times New Roman"/>
                <w:b/>
                <w:bCs/>
              </w:rPr>
            </w:pPr>
            <w:r>
              <w:rPr>
                <w:rFonts w:eastAsia="Times New Roman"/>
                <w:b/>
                <w:bCs/>
              </w:rPr>
              <w:t xml:space="preserve">Total </w:t>
            </w:r>
          </w:p>
        </w:tc>
      </w:tr>
      <w:tr w:rsidR="001B3899" w14:paraId="79E6AFF7" w14:textId="77777777">
        <w:trPr>
          <w:divId w:val="114837436"/>
          <w:tblCellSpacing w:w="15" w:type="dxa"/>
        </w:trPr>
        <w:tc>
          <w:tcPr>
            <w:tcW w:w="0" w:type="auto"/>
            <w:gridSpan w:val="9"/>
            <w:tcBorders>
              <w:bottom w:val="single" w:sz="6" w:space="0" w:color="auto"/>
            </w:tcBorders>
            <w:vAlign w:val="center"/>
            <w:hideMark/>
          </w:tcPr>
          <w:p w14:paraId="5A834B25" w14:textId="77777777" w:rsidR="001B3899" w:rsidRDefault="001B3899">
            <w:pPr>
              <w:rPr>
                <w:rFonts w:eastAsia="Times New Roman"/>
                <w:b/>
                <w:bCs/>
              </w:rPr>
            </w:pPr>
          </w:p>
        </w:tc>
      </w:tr>
      <w:tr w:rsidR="001B3899" w14:paraId="571A8D3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1F99BA8" w14:textId="77777777" w:rsidR="001B3899" w:rsidRDefault="003D0EF4">
            <w:pPr>
              <w:rPr>
                <w:rFonts w:eastAsia="Times New Roman"/>
              </w:rPr>
            </w:pPr>
            <w:r>
              <w:rPr>
                <w:rFonts w:eastAsia="Times New Roman"/>
              </w:rPr>
              <w:t xml:space="preserve">Drive Alone </w:t>
            </w:r>
          </w:p>
        </w:tc>
        <w:tc>
          <w:tcPr>
            <w:tcW w:w="0" w:type="auto"/>
            <w:vAlign w:val="center"/>
            <w:hideMark/>
          </w:tcPr>
          <w:p w14:paraId="7FD5387F" w14:textId="77777777" w:rsidR="001B3899" w:rsidRDefault="003D0EF4">
            <w:pPr>
              <w:rPr>
                <w:rFonts w:eastAsia="Times New Roman"/>
              </w:rPr>
            </w:pPr>
            <w:r>
              <w:rPr>
                <w:rFonts w:eastAsia="Times New Roman"/>
              </w:rPr>
              <w:t xml:space="preserve">0 </w:t>
            </w:r>
          </w:p>
        </w:tc>
        <w:tc>
          <w:tcPr>
            <w:tcW w:w="0" w:type="auto"/>
            <w:vAlign w:val="center"/>
            <w:hideMark/>
          </w:tcPr>
          <w:p w14:paraId="31E55061" w14:textId="77777777" w:rsidR="001B3899" w:rsidRDefault="003D0EF4">
            <w:pPr>
              <w:rPr>
                <w:rFonts w:eastAsia="Times New Roman"/>
              </w:rPr>
            </w:pPr>
            <w:r>
              <w:rPr>
                <w:rFonts w:eastAsia="Times New Roman"/>
              </w:rPr>
              <w:t xml:space="preserve">1,555 </w:t>
            </w:r>
          </w:p>
        </w:tc>
        <w:tc>
          <w:tcPr>
            <w:tcW w:w="0" w:type="auto"/>
            <w:tcBorders>
              <w:right w:val="single" w:sz="6" w:space="0" w:color="auto"/>
            </w:tcBorders>
            <w:vAlign w:val="center"/>
            <w:hideMark/>
          </w:tcPr>
          <w:p w14:paraId="454976F9" w14:textId="77777777" w:rsidR="001B3899" w:rsidRDefault="003D0EF4">
            <w:pPr>
              <w:rPr>
                <w:rFonts w:eastAsia="Times New Roman"/>
              </w:rPr>
            </w:pPr>
            <w:r>
              <w:rPr>
                <w:rFonts w:eastAsia="Times New Roman"/>
              </w:rPr>
              <w:t xml:space="preserve">158,002 </w:t>
            </w:r>
          </w:p>
        </w:tc>
        <w:tc>
          <w:tcPr>
            <w:tcW w:w="0" w:type="auto"/>
            <w:tcBorders>
              <w:right w:val="single" w:sz="6" w:space="0" w:color="auto"/>
            </w:tcBorders>
            <w:vAlign w:val="center"/>
            <w:hideMark/>
          </w:tcPr>
          <w:p w14:paraId="2E661137" w14:textId="77777777" w:rsidR="001B3899" w:rsidRDefault="003D0EF4">
            <w:pPr>
              <w:rPr>
                <w:rFonts w:eastAsia="Times New Roman"/>
              </w:rPr>
            </w:pPr>
            <w:r>
              <w:rPr>
                <w:rFonts w:eastAsia="Times New Roman"/>
              </w:rPr>
              <w:t xml:space="preserve">159,557 </w:t>
            </w:r>
          </w:p>
        </w:tc>
        <w:tc>
          <w:tcPr>
            <w:tcW w:w="0" w:type="auto"/>
            <w:vAlign w:val="center"/>
            <w:hideMark/>
          </w:tcPr>
          <w:p w14:paraId="1CAF2DE5" w14:textId="77777777" w:rsidR="001B3899" w:rsidRDefault="003D0EF4">
            <w:pPr>
              <w:rPr>
                <w:rFonts w:eastAsia="Times New Roman"/>
              </w:rPr>
            </w:pPr>
            <w:r>
              <w:rPr>
                <w:rFonts w:eastAsia="Times New Roman"/>
              </w:rPr>
              <w:t xml:space="preserve">0% </w:t>
            </w:r>
          </w:p>
        </w:tc>
        <w:tc>
          <w:tcPr>
            <w:tcW w:w="0" w:type="auto"/>
            <w:vAlign w:val="center"/>
            <w:hideMark/>
          </w:tcPr>
          <w:p w14:paraId="0780658A" w14:textId="77777777" w:rsidR="001B3899" w:rsidRDefault="003D0EF4">
            <w:pPr>
              <w:rPr>
                <w:rFonts w:eastAsia="Times New Roman"/>
              </w:rPr>
            </w:pPr>
            <w:r>
              <w:rPr>
                <w:rFonts w:eastAsia="Times New Roman"/>
              </w:rPr>
              <w:t xml:space="preserve">26% </w:t>
            </w:r>
          </w:p>
        </w:tc>
        <w:tc>
          <w:tcPr>
            <w:tcW w:w="0" w:type="auto"/>
            <w:tcBorders>
              <w:right w:val="single" w:sz="6" w:space="0" w:color="auto"/>
            </w:tcBorders>
            <w:vAlign w:val="center"/>
            <w:hideMark/>
          </w:tcPr>
          <w:p w14:paraId="63C40D36" w14:textId="77777777" w:rsidR="001B3899" w:rsidRDefault="003D0EF4">
            <w:pPr>
              <w:rPr>
                <w:rFonts w:eastAsia="Times New Roman"/>
              </w:rPr>
            </w:pPr>
            <w:r>
              <w:rPr>
                <w:rFonts w:eastAsia="Times New Roman"/>
              </w:rPr>
              <w:t xml:space="preserve">67% </w:t>
            </w:r>
          </w:p>
        </w:tc>
        <w:tc>
          <w:tcPr>
            <w:tcW w:w="0" w:type="auto"/>
            <w:vAlign w:val="center"/>
            <w:hideMark/>
          </w:tcPr>
          <w:p w14:paraId="733BC5A7" w14:textId="77777777" w:rsidR="001B3899" w:rsidRDefault="003D0EF4">
            <w:pPr>
              <w:rPr>
                <w:rFonts w:eastAsia="Times New Roman"/>
              </w:rPr>
            </w:pPr>
            <w:r>
              <w:rPr>
                <w:rFonts w:eastAsia="Times New Roman"/>
              </w:rPr>
              <w:t xml:space="preserve">65% </w:t>
            </w:r>
          </w:p>
        </w:tc>
      </w:tr>
      <w:tr w:rsidR="001B3899" w14:paraId="4F7CAFE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0A8EA20" w14:textId="2D5FEE5B" w:rsidR="001B3899" w:rsidRDefault="003D0EF4">
            <w:pPr>
              <w:rPr>
                <w:rFonts w:eastAsia="Times New Roman"/>
              </w:rPr>
            </w:pPr>
            <w:del w:id="98" w:author="Kyeil Kim" w:date="2019-04-25T13:21:00Z">
              <w:r w:rsidDel="00757A16">
                <w:rPr>
                  <w:rFonts w:eastAsia="Times New Roman"/>
                </w:rPr>
                <w:delText>Shared2</w:delText>
              </w:r>
            </w:del>
            <w:ins w:id="99" w:author="Kyeil Kim" w:date="2019-04-25T13:21:00Z">
              <w:r w:rsidR="00757A16">
                <w:rPr>
                  <w:rFonts w:eastAsia="Times New Roman"/>
                </w:rPr>
                <w:t>Shared 2</w:t>
              </w:r>
            </w:ins>
            <w:r>
              <w:rPr>
                <w:rFonts w:eastAsia="Times New Roman"/>
              </w:rPr>
              <w:t xml:space="preserve"> </w:t>
            </w:r>
          </w:p>
        </w:tc>
        <w:tc>
          <w:tcPr>
            <w:tcW w:w="0" w:type="auto"/>
            <w:vAlign w:val="center"/>
            <w:hideMark/>
          </w:tcPr>
          <w:p w14:paraId="5B2A915C" w14:textId="77777777" w:rsidR="001B3899" w:rsidRDefault="003D0EF4">
            <w:pPr>
              <w:rPr>
                <w:rFonts w:eastAsia="Times New Roman"/>
              </w:rPr>
            </w:pPr>
            <w:r>
              <w:rPr>
                <w:rFonts w:eastAsia="Times New Roman"/>
              </w:rPr>
              <w:t xml:space="preserve">319 </w:t>
            </w:r>
          </w:p>
        </w:tc>
        <w:tc>
          <w:tcPr>
            <w:tcW w:w="0" w:type="auto"/>
            <w:vAlign w:val="center"/>
            <w:hideMark/>
          </w:tcPr>
          <w:p w14:paraId="0B17580F" w14:textId="77777777" w:rsidR="001B3899" w:rsidRDefault="003D0EF4">
            <w:pPr>
              <w:rPr>
                <w:rFonts w:eastAsia="Times New Roman"/>
              </w:rPr>
            </w:pPr>
            <w:r>
              <w:rPr>
                <w:rFonts w:eastAsia="Times New Roman"/>
              </w:rPr>
              <w:t xml:space="preserve">1,850 </w:t>
            </w:r>
          </w:p>
        </w:tc>
        <w:tc>
          <w:tcPr>
            <w:tcW w:w="0" w:type="auto"/>
            <w:tcBorders>
              <w:right w:val="single" w:sz="6" w:space="0" w:color="auto"/>
            </w:tcBorders>
            <w:vAlign w:val="center"/>
            <w:hideMark/>
          </w:tcPr>
          <w:p w14:paraId="1999DE91" w14:textId="77777777" w:rsidR="001B3899" w:rsidRDefault="003D0EF4">
            <w:pPr>
              <w:rPr>
                <w:rFonts w:eastAsia="Times New Roman"/>
              </w:rPr>
            </w:pPr>
            <w:r>
              <w:rPr>
                <w:rFonts w:eastAsia="Times New Roman"/>
              </w:rPr>
              <w:t xml:space="preserve">36,996 </w:t>
            </w:r>
          </w:p>
        </w:tc>
        <w:tc>
          <w:tcPr>
            <w:tcW w:w="0" w:type="auto"/>
            <w:tcBorders>
              <w:right w:val="single" w:sz="6" w:space="0" w:color="auto"/>
            </w:tcBorders>
            <w:vAlign w:val="center"/>
            <w:hideMark/>
          </w:tcPr>
          <w:p w14:paraId="3EFC0D1C" w14:textId="77777777" w:rsidR="001B3899" w:rsidRDefault="003D0EF4">
            <w:pPr>
              <w:rPr>
                <w:rFonts w:eastAsia="Times New Roman"/>
              </w:rPr>
            </w:pPr>
            <w:r>
              <w:rPr>
                <w:rFonts w:eastAsia="Times New Roman"/>
              </w:rPr>
              <w:t xml:space="preserve">39,166 </w:t>
            </w:r>
          </w:p>
        </w:tc>
        <w:tc>
          <w:tcPr>
            <w:tcW w:w="0" w:type="auto"/>
            <w:vAlign w:val="center"/>
            <w:hideMark/>
          </w:tcPr>
          <w:p w14:paraId="668FB9FF" w14:textId="77777777" w:rsidR="001B3899" w:rsidRDefault="003D0EF4">
            <w:pPr>
              <w:rPr>
                <w:rFonts w:eastAsia="Times New Roman"/>
              </w:rPr>
            </w:pPr>
            <w:r>
              <w:rPr>
                <w:rFonts w:eastAsia="Times New Roman"/>
              </w:rPr>
              <w:t xml:space="preserve">15% </w:t>
            </w:r>
          </w:p>
        </w:tc>
        <w:tc>
          <w:tcPr>
            <w:tcW w:w="0" w:type="auto"/>
            <w:vAlign w:val="center"/>
            <w:hideMark/>
          </w:tcPr>
          <w:p w14:paraId="32DF48C6" w14:textId="77777777" w:rsidR="001B3899" w:rsidRDefault="003D0EF4">
            <w:pPr>
              <w:rPr>
                <w:rFonts w:eastAsia="Times New Roman"/>
              </w:rPr>
            </w:pPr>
            <w:r>
              <w:rPr>
                <w:rFonts w:eastAsia="Times New Roman"/>
              </w:rPr>
              <w:t xml:space="preserve">31% </w:t>
            </w:r>
          </w:p>
        </w:tc>
        <w:tc>
          <w:tcPr>
            <w:tcW w:w="0" w:type="auto"/>
            <w:tcBorders>
              <w:right w:val="single" w:sz="6" w:space="0" w:color="auto"/>
            </w:tcBorders>
            <w:vAlign w:val="center"/>
            <w:hideMark/>
          </w:tcPr>
          <w:p w14:paraId="3AF7A54D" w14:textId="77777777" w:rsidR="001B3899" w:rsidRDefault="003D0EF4">
            <w:pPr>
              <w:rPr>
                <w:rFonts w:eastAsia="Times New Roman"/>
              </w:rPr>
            </w:pPr>
            <w:r>
              <w:rPr>
                <w:rFonts w:eastAsia="Times New Roman"/>
              </w:rPr>
              <w:t xml:space="preserve">16% </w:t>
            </w:r>
          </w:p>
        </w:tc>
        <w:tc>
          <w:tcPr>
            <w:tcW w:w="0" w:type="auto"/>
            <w:vAlign w:val="center"/>
            <w:hideMark/>
          </w:tcPr>
          <w:p w14:paraId="498D5EDA" w14:textId="77777777" w:rsidR="001B3899" w:rsidRDefault="003D0EF4">
            <w:pPr>
              <w:rPr>
                <w:rFonts w:eastAsia="Times New Roman"/>
              </w:rPr>
            </w:pPr>
            <w:r>
              <w:rPr>
                <w:rFonts w:eastAsia="Times New Roman"/>
              </w:rPr>
              <w:t xml:space="preserve">16% </w:t>
            </w:r>
          </w:p>
        </w:tc>
      </w:tr>
      <w:tr w:rsidR="001B3899" w14:paraId="539FEFC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D752188" w14:textId="208F6B97" w:rsidR="001B3899" w:rsidRDefault="003D0EF4">
            <w:pPr>
              <w:rPr>
                <w:rFonts w:eastAsia="Times New Roman"/>
              </w:rPr>
            </w:pPr>
            <w:del w:id="100" w:author="Kyeil Kim" w:date="2019-04-25T13:22:00Z">
              <w:r w:rsidDel="004B44DE">
                <w:rPr>
                  <w:rFonts w:eastAsia="Times New Roman"/>
                </w:rPr>
                <w:delText>Shared3+</w:delText>
              </w:r>
            </w:del>
            <w:ins w:id="101" w:author="Kyeil Kim" w:date="2019-04-25T13:22:00Z">
              <w:r w:rsidR="004B44DE">
                <w:rPr>
                  <w:rFonts w:eastAsia="Times New Roman"/>
                </w:rPr>
                <w:t>Shared 3+</w:t>
              </w:r>
            </w:ins>
            <w:r>
              <w:rPr>
                <w:rFonts w:eastAsia="Times New Roman"/>
              </w:rPr>
              <w:t xml:space="preserve"> </w:t>
            </w:r>
          </w:p>
        </w:tc>
        <w:tc>
          <w:tcPr>
            <w:tcW w:w="0" w:type="auto"/>
            <w:vAlign w:val="center"/>
            <w:hideMark/>
          </w:tcPr>
          <w:p w14:paraId="11945ED6" w14:textId="77777777" w:rsidR="001B3899" w:rsidRDefault="003D0EF4">
            <w:pPr>
              <w:rPr>
                <w:rFonts w:eastAsia="Times New Roman"/>
              </w:rPr>
            </w:pPr>
            <w:r>
              <w:rPr>
                <w:rFonts w:eastAsia="Times New Roman"/>
              </w:rPr>
              <w:t xml:space="preserve">0 </w:t>
            </w:r>
          </w:p>
        </w:tc>
        <w:tc>
          <w:tcPr>
            <w:tcW w:w="0" w:type="auto"/>
            <w:vAlign w:val="center"/>
            <w:hideMark/>
          </w:tcPr>
          <w:p w14:paraId="0406F81C" w14:textId="77777777" w:rsidR="001B3899" w:rsidRDefault="003D0EF4">
            <w:pPr>
              <w:rPr>
                <w:rFonts w:eastAsia="Times New Roman"/>
              </w:rPr>
            </w:pPr>
            <w:r>
              <w:rPr>
                <w:rFonts w:eastAsia="Times New Roman"/>
              </w:rPr>
              <w:t xml:space="preserve">188 </w:t>
            </w:r>
          </w:p>
        </w:tc>
        <w:tc>
          <w:tcPr>
            <w:tcW w:w="0" w:type="auto"/>
            <w:tcBorders>
              <w:right w:val="single" w:sz="6" w:space="0" w:color="auto"/>
            </w:tcBorders>
            <w:vAlign w:val="center"/>
            <w:hideMark/>
          </w:tcPr>
          <w:p w14:paraId="1A68FEC6" w14:textId="77777777" w:rsidR="001B3899" w:rsidRDefault="003D0EF4">
            <w:pPr>
              <w:rPr>
                <w:rFonts w:eastAsia="Times New Roman"/>
              </w:rPr>
            </w:pPr>
            <w:r>
              <w:rPr>
                <w:rFonts w:eastAsia="Times New Roman"/>
              </w:rPr>
              <w:t xml:space="preserve">20,599 </w:t>
            </w:r>
          </w:p>
        </w:tc>
        <w:tc>
          <w:tcPr>
            <w:tcW w:w="0" w:type="auto"/>
            <w:tcBorders>
              <w:right w:val="single" w:sz="6" w:space="0" w:color="auto"/>
            </w:tcBorders>
            <w:vAlign w:val="center"/>
            <w:hideMark/>
          </w:tcPr>
          <w:p w14:paraId="4902B909" w14:textId="77777777" w:rsidR="001B3899" w:rsidRDefault="003D0EF4">
            <w:pPr>
              <w:rPr>
                <w:rFonts w:eastAsia="Times New Roman"/>
              </w:rPr>
            </w:pPr>
            <w:r>
              <w:rPr>
                <w:rFonts w:eastAsia="Times New Roman"/>
              </w:rPr>
              <w:t xml:space="preserve">20,787 </w:t>
            </w:r>
          </w:p>
        </w:tc>
        <w:tc>
          <w:tcPr>
            <w:tcW w:w="0" w:type="auto"/>
            <w:vAlign w:val="center"/>
            <w:hideMark/>
          </w:tcPr>
          <w:p w14:paraId="08817693" w14:textId="77777777" w:rsidR="001B3899" w:rsidRDefault="003D0EF4">
            <w:pPr>
              <w:rPr>
                <w:rFonts w:eastAsia="Times New Roman"/>
              </w:rPr>
            </w:pPr>
            <w:r>
              <w:rPr>
                <w:rFonts w:eastAsia="Times New Roman"/>
              </w:rPr>
              <w:t xml:space="preserve">0% </w:t>
            </w:r>
          </w:p>
        </w:tc>
        <w:tc>
          <w:tcPr>
            <w:tcW w:w="0" w:type="auto"/>
            <w:vAlign w:val="center"/>
            <w:hideMark/>
          </w:tcPr>
          <w:p w14:paraId="69AE92E2"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6945CBC1" w14:textId="77777777" w:rsidR="001B3899" w:rsidRDefault="003D0EF4">
            <w:pPr>
              <w:rPr>
                <w:rFonts w:eastAsia="Times New Roman"/>
              </w:rPr>
            </w:pPr>
            <w:r>
              <w:rPr>
                <w:rFonts w:eastAsia="Times New Roman"/>
              </w:rPr>
              <w:t xml:space="preserve">9% </w:t>
            </w:r>
          </w:p>
        </w:tc>
        <w:tc>
          <w:tcPr>
            <w:tcW w:w="0" w:type="auto"/>
            <w:vAlign w:val="center"/>
            <w:hideMark/>
          </w:tcPr>
          <w:p w14:paraId="35A69B48" w14:textId="77777777" w:rsidR="001B3899" w:rsidRDefault="003D0EF4">
            <w:pPr>
              <w:rPr>
                <w:rFonts w:eastAsia="Times New Roman"/>
              </w:rPr>
            </w:pPr>
            <w:r>
              <w:rPr>
                <w:rFonts w:eastAsia="Times New Roman"/>
              </w:rPr>
              <w:t xml:space="preserve">8% </w:t>
            </w:r>
          </w:p>
        </w:tc>
      </w:tr>
      <w:tr w:rsidR="001B3899" w14:paraId="019B36B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9BE57DF" w14:textId="77777777" w:rsidR="001B3899" w:rsidRDefault="003D0EF4">
            <w:pPr>
              <w:rPr>
                <w:rFonts w:eastAsia="Times New Roman"/>
              </w:rPr>
            </w:pPr>
            <w:r>
              <w:rPr>
                <w:rFonts w:eastAsia="Times New Roman"/>
              </w:rPr>
              <w:t xml:space="preserve">Walk </w:t>
            </w:r>
          </w:p>
        </w:tc>
        <w:tc>
          <w:tcPr>
            <w:tcW w:w="0" w:type="auto"/>
            <w:vAlign w:val="center"/>
            <w:hideMark/>
          </w:tcPr>
          <w:p w14:paraId="563DD0CA" w14:textId="77777777" w:rsidR="001B3899" w:rsidRDefault="003D0EF4">
            <w:pPr>
              <w:rPr>
                <w:rFonts w:eastAsia="Times New Roman"/>
              </w:rPr>
            </w:pPr>
            <w:r>
              <w:rPr>
                <w:rFonts w:eastAsia="Times New Roman"/>
              </w:rPr>
              <w:t xml:space="preserve">514 </w:t>
            </w:r>
          </w:p>
        </w:tc>
        <w:tc>
          <w:tcPr>
            <w:tcW w:w="0" w:type="auto"/>
            <w:vAlign w:val="center"/>
            <w:hideMark/>
          </w:tcPr>
          <w:p w14:paraId="1C7FB9DD" w14:textId="77777777" w:rsidR="001B3899" w:rsidRDefault="003D0EF4">
            <w:pPr>
              <w:rPr>
                <w:rFonts w:eastAsia="Times New Roman"/>
              </w:rPr>
            </w:pPr>
            <w:r>
              <w:rPr>
                <w:rFonts w:eastAsia="Times New Roman"/>
              </w:rPr>
              <w:t xml:space="preserve">1,271 </w:t>
            </w:r>
          </w:p>
        </w:tc>
        <w:tc>
          <w:tcPr>
            <w:tcW w:w="0" w:type="auto"/>
            <w:tcBorders>
              <w:right w:val="single" w:sz="6" w:space="0" w:color="auto"/>
            </w:tcBorders>
            <w:vAlign w:val="center"/>
            <w:hideMark/>
          </w:tcPr>
          <w:p w14:paraId="6B0A1D03" w14:textId="77777777" w:rsidR="001B3899" w:rsidRDefault="003D0EF4">
            <w:pPr>
              <w:rPr>
                <w:rFonts w:eastAsia="Times New Roman"/>
              </w:rPr>
            </w:pPr>
            <w:r>
              <w:rPr>
                <w:rFonts w:eastAsia="Times New Roman"/>
              </w:rPr>
              <w:t xml:space="preserve">19,242 </w:t>
            </w:r>
          </w:p>
        </w:tc>
        <w:tc>
          <w:tcPr>
            <w:tcW w:w="0" w:type="auto"/>
            <w:tcBorders>
              <w:right w:val="single" w:sz="6" w:space="0" w:color="auto"/>
            </w:tcBorders>
            <w:vAlign w:val="center"/>
            <w:hideMark/>
          </w:tcPr>
          <w:p w14:paraId="7E07F219" w14:textId="77777777" w:rsidR="001B3899" w:rsidRDefault="003D0EF4">
            <w:pPr>
              <w:rPr>
                <w:rFonts w:eastAsia="Times New Roman"/>
              </w:rPr>
            </w:pPr>
            <w:r>
              <w:rPr>
                <w:rFonts w:eastAsia="Times New Roman"/>
              </w:rPr>
              <w:t xml:space="preserve">21,026 </w:t>
            </w:r>
          </w:p>
        </w:tc>
        <w:tc>
          <w:tcPr>
            <w:tcW w:w="0" w:type="auto"/>
            <w:vAlign w:val="center"/>
            <w:hideMark/>
          </w:tcPr>
          <w:p w14:paraId="11DFAC96" w14:textId="77777777" w:rsidR="001B3899" w:rsidRDefault="003D0EF4">
            <w:pPr>
              <w:rPr>
                <w:rFonts w:eastAsia="Times New Roman"/>
              </w:rPr>
            </w:pPr>
            <w:r>
              <w:rPr>
                <w:rFonts w:eastAsia="Times New Roman"/>
              </w:rPr>
              <w:t xml:space="preserve">24% </w:t>
            </w:r>
          </w:p>
        </w:tc>
        <w:tc>
          <w:tcPr>
            <w:tcW w:w="0" w:type="auto"/>
            <w:vAlign w:val="center"/>
            <w:hideMark/>
          </w:tcPr>
          <w:p w14:paraId="4CECA193" w14:textId="77777777" w:rsidR="001B3899" w:rsidRDefault="003D0EF4">
            <w:pPr>
              <w:rPr>
                <w:rFonts w:eastAsia="Times New Roman"/>
              </w:rPr>
            </w:pPr>
            <w:r>
              <w:rPr>
                <w:rFonts w:eastAsia="Times New Roman"/>
              </w:rPr>
              <w:t xml:space="preserve">22% </w:t>
            </w:r>
          </w:p>
        </w:tc>
        <w:tc>
          <w:tcPr>
            <w:tcW w:w="0" w:type="auto"/>
            <w:tcBorders>
              <w:right w:val="single" w:sz="6" w:space="0" w:color="auto"/>
            </w:tcBorders>
            <w:vAlign w:val="center"/>
            <w:hideMark/>
          </w:tcPr>
          <w:p w14:paraId="2CFF6F40" w14:textId="77777777" w:rsidR="001B3899" w:rsidRDefault="003D0EF4">
            <w:pPr>
              <w:rPr>
                <w:rFonts w:eastAsia="Times New Roman"/>
              </w:rPr>
            </w:pPr>
            <w:r>
              <w:rPr>
                <w:rFonts w:eastAsia="Times New Roman"/>
              </w:rPr>
              <w:t xml:space="preserve">8% </w:t>
            </w:r>
          </w:p>
        </w:tc>
        <w:tc>
          <w:tcPr>
            <w:tcW w:w="0" w:type="auto"/>
            <w:vAlign w:val="center"/>
            <w:hideMark/>
          </w:tcPr>
          <w:p w14:paraId="5E5BC4D6" w14:textId="77777777" w:rsidR="001B3899" w:rsidRDefault="003D0EF4">
            <w:pPr>
              <w:rPr>
                <w:rFonts w:eastAsia="Times New Roman"/>
              </w:rPr>
            </w:pPr>
            <w:r>
              <w:rPr>
                <w:rFonts w:eastAsia="Times New Roman"/>
              </w:rPr>
              <w:t xml:space="preserve">9% </w:t>
            </w:r>
          </w:p>
        </w:tc>
      </w:tr>
      <w:tr w:rsidR="001B3899" w14:paraId="350E761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A8FA0D7" w14:textId="77777777" w:rsidR="001B3899" w:rsidRDefault="003D0EF4">
            <w:pPr>
              <w:rPr>
                <w:rFonts w:eastAsia="Times New Roman"/>
              </w:rPr>
            </w:pPr>
            <w:r>
              <w:rPr>
                <w:rFonts w:eastAsia="Times New Roman"/>
              </w:rPr>
              <w:t xml:space="preserve">Bike </w:t>
            </w:r>
          </w:p>
        </w:tc>
        <w:tc>
          <w:tcPr>
            <w:tcW w:w="0" w:type="auto"/>
            <w:vAlign w:val="center"/>
            <w:hideMark/>
          </w:tcPr>
          <w:p w14:paraId="331A2A14" w14:textId="77777777" w:rsidR="001B3899" w:rsidRDefault="003D0EF4">
            <w:pPr>
              <w:rPr>
                <w:rFonts w:eastAsia="Times New Roman"/>
              </w:rPr>
            </w:pPr>
            <w:r>
              <w:rPr>
                <w:rFonts w:eastAsia="Times New Roman"/>
              </w:rPr>
              <w:t xml:space="preserve">0 </w:t>
            </w:r>
          </w:p>
        </w:tc>
        <w:tc>
          <w:tcPr>
            <w:tcW w:w="0" w:type="auto"/>
            <w:vAlign w:val="center"/>
            <w:hideMark/>
          </w:tcPr>
          <w:p w14:paraId="0DCD1BA2" w14:textId="77777777" w:rsidR="001B3899" w:rsidRDefault="003D0EF4">
            <w:pPr>
              <w:rPr>
                <w:rFonts w:eastAsia="Times New Roman"/>
              </w:rPr>
            </w:pPr>
            <w:r>
              <w:rPr>
                <w:rFonts w:eastAsia="Times New Roman"/>
              </w:rPr>
              <w:t xml:space="preserve">88 </w:t>
            </w:r>
          </w:p>
        </w:tc>
        <w:tc>
          <w:tcPr>
            <w:tcW w:w="0" w:type="auto"/>
            <w:tcBorders>
              <w:right w:val="single" w:sz="6" w:space="0" w:color="auto"/>
            </w:tcBorders>
            <w:vAlign w:val="center"/>
            <w:hideMark/>
          </w:tcPr>
          <w:p w14:paraId="10A9CB94" w14:textId="77777777" w:rsidR="001B3899" w:rsidRDefault="003D0EF4">
            <w:pPr>
              <w:rPr>
                <w:rFonts w:eastAsia="Times New Roman"/>
              </w:rPr>
            </w:pPr>
            <w:r>
              <w:rPr>
                <w:rFonts w:eastAsia="Times New Roman"/>
              </w:rPr>
              <w:t xml:space="preserve">135 </w:t>
            </w:r>
          </w:p>
        </w:tc>
        <w:tc>
          <w:tcPr>
            <w:tcW w:w="0" w:type="auto"/>
            <w:tcBorders>
              <w:right w:val="single" w:sz="6" w:space="0" w:color="auto"/>
            </w:tcBorders>
            <w:vAlign w:val="center"/>
            <w:hideMark/>
          </w:tcPr>
          <w:p w14:paraId="5CF3A94E" w14:textId="77777777" w:rsidR="001B3899" w:rsidRDefault="003D0EF4">
            <w:pPr>
              <w:rPr>
                <w:rFonts w:eastAsia="Times New Roman"/>
              </w:rPr>
            </w:pPr>
            <w:r>
              <w:rPr>
                <w:rFonts w:eastAsia="Times New Roman"/>
              </w:rPr>
              <w:t xml:space="preserve">223 </w:t>
            </w:r>
          </w:p>
        </w:tc>
        <w:tc>
          <w:tcPr>
            <w:tcW w:w="0" w:type="auto"/>
            <w:vAlign w:val="center"/>
            <w:hideMark/>
          </w:tcPr>
          <w:p w14:paraId="0AB30C8D" w14:textId="77777777" w:rsidR="001B3899" w:rsidRDefault="003D0EF4">
            <w:pPr>
              <w:rPr>
                <w:rFonts w:eastAsia="Times New Roman"/>
              </w:rPr>
            </w:pPr>
            <w:r>
              <w:rPr>
                <w:rFonts w:eastAsia="Times New Roman"/>
              </w:rPr>
              <w:t xml:space="preserve">0% </w:t>
            </w:r>
          </w:p>
        </w:tc>
        <w:tc>
          <w:tcPr>
            <w:tcW w:w="0" w:type="auto"/>
            <w:vAlign w:val="center"/>
            <w:hideMark/>
          </w:tcPr>
          <w:p w14:paraId="11F53054"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064BB55A" w14:textId="77777777" w:rsidR="001B3899" w:rsidRDefault="003D0EF4">
            <w:pPr>
              <w:rPr>
                <w:rFonts w:eastAsia="Times New Roman"/>
              </w:rPr>
            </w:pPr>
            <w:r>
              <w:rPr>
                <w:rFonts w:eastAsia="Times New Roman"/>
              </w:rPr>
              <w:t xml:space="preserve">0% </w:t>
            </w:r>
          </w:p>
        </w:tc>
        <w:tc>
          <w:tcPr>
            <w:tcW w:w="0" w:type="auto"/>
            <w:vAlign w:val="center"/>
            <w:hideMark/>
          </w:tcPr>
          <w:p w14:paraId="2178DEF7" w14:textId="77777777" w:rsidR="001B3899" w:rsidRDefault="003D0EF4">
            <w:pPr>
              <w:rPr>
                <w:rFonts w:eastAsia="Times New Roman"/>
              </w:rPr>
            </w:pPr>
            <w:r>
              <w:rPr>
                <w:rFonts w:eastAsia="Times New Roman"/>
              </w:rPr>
              <w:t xml:space="preserve">0% </w:t>
            </w:r>
          </w:p>
        </w:tc>
      </w:tr>
      <w:tr w:rsidR="001B3899" w14:paraId="5310429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6D4E0FE"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2FC83030" w14:textId="77777777" w:rsidR="001B3899" w:rsidRDefault="003D0EF4">
            <w:pPr>
              <w:rPr>
                <w:rFonts w:eastAsia="Times New Roman"/>
              </w:rPr>
            </w:pPr>
            <w:r>
              <w:rPr>
                <w:rFonts w:eastAsia="Times New Roman"/>
              </w:rPr>
              <w:t xml:space="preserve">1,052 </w:t>
            </w:r>
          </w:p>
        </w:tc>
        <w:tc>
          <w:tcPr>
            <w:tcW w:w="0" w:type="auto"/>
            <w:vAlign w:val="center"/>
            <w:hideMark/>
          </w:tcPr>
          <w:p w14:paraId="2DED78F5" w14:textId="77777777" w:rsidR="001B3899" w:rsidRDefault="003D0EF4">
            <w:pPr>
              <w:rPr>
                <w:rFonts w:eastAsia="Times New Roman"/>
              </w:rPr>
            </w:pPr>
            <w:r>
              <w:rPr>
                <w:rFonts w:eastAsia="Times New Roman"/>
              </w:rPr>
              <w:t xml:space="preserve">626 </w:t>
            </w:r>
          </w:p>
        </w:tc>
        <w:tc>
          <w:tcPr>
            <w:tcW w:w="0" w:type="auto"/>
            <w:tcBorders>
              <w:right w:val="single" w:sz="6" w:space="0" w:color="auto"/>
            </w:tcBorders>
            <w:vAlign w:val="center"/>
            <w:hideMark/>
          </w:tcPr>
          <w:p w14:paraId="0A46087A" w14:textId="77777777" w:rsidR="001B3899" w:rsidRDefault="003D0EF4">
            <w:pPr>
              <w:rPr>
                <w:rFonts w:eastAsia="Times New Roman"/>
              </w:rPr>
            </w:pPr>
            <w:r>
              <w:rPr>
                <w:rFonts w:eastAsia="Times New Roman"/>
              </w:rPr>
              <w:t xml:space="preserve">483 </w:t>
            </w:r>
          </w:p>
        </w:tc>
        <w:tc>
          <w:tcPr>
            <w:tcW w:w="0" w:type="auto"/>
            <w:tcBorders>
              <w:right w:val="single" w:sz="6" w:space="0" w:color="auto"/>
            </w:tcBorders>
            <w:vAlign w:val="center"/>
            <w:hideMark/>
          </w:tcPr>
          <w:p w14:paraId="3BBFF003" w14:textId="77777777" w:rsidR="001B3899" w:rsidRDefault="003D0EF4">
            <w:pPr>
              <w:rPr>
                <w:rFonts w:eastAsia="Times New Roman"/>
              </w:rPr>
            </w:pPr>
            <w:r>
              <w:rPr>
                <w:rFonts w:eastAsia="Times New Roman"/>
              </w:rPr>
              <w:t xml:space="preserve">2,160 </w:t>
            </w:r>
          </w:p>
        </w:tc>
        <w:tc>
          <w:tcPr>
            <w:tcW w:w="0" w:type="auto"/>
            <w:vAlign w:val="center"/>
            <w:hideMark/>
          </w:tcPr>
          <w:p w14:paraId="4D6765B3" w14:textId="77777777" w:rsidR="001B3899" w:rsidRDefault="003D0EF4">
            <w:pPr>
              <w:rPr>
                <w:rFonts w:eastAsia="Times New Roman"/>
              </w:rPr>
            </w:pPr>
            <w:r>
              <w:rPr>
                <w:rFonts w:eastAsia="Times New Roman"/>
              </w:rPr>
              <w:t xml:space="preserve">49% </w:t>
            </w:r>
          </w:p>
        </w:tc>
        <w:tc>
          <w:tcPr>
            <w:tcW w:w="0" w:type="auto"/>
            <w:vAlign w:val="center"/>
            <w:hideMark/>
          </w:tcPr>
          <w:p w14:paraId="12B5703A" w14:textId="77777777" w:rsidR="001B3899" w:rsidRDefault="003D0EF4">
            <w:pPr>
              <w:rPr>
                <w:rFonts w:eastAsia="Times New Roman"/>
              </w:rPr>
            </w:pPr>
            <w:r>
              <w:rPr>
                <w:rFonts w:eastAsia="Times New Roman"/>
              </w:rPr>
              <w:t xml:space="preserve">11% </w:t>
            </w:r>
          </w:p>
        </w:tc>
        <w:tc>
          <w:tcPr>
            <w:tcW w:w="0" w:type="auto"/>
            <w:tcBorders>
              <w:right w:val="single" w:sz="6" w:space="0" w:color="auto"/>
            </w:tcBorders>
            <w:vAlign w:val="center"/>
            <w:hideMark/>
          </w:tcPr>
          <w:p w14:paraId="559F1FA2" w14:textId="77777777" w:rsidR="001B3899" w:rsidRDefault="003D0EF4">
            <w:pPr>
              <w:rPr>
                <w:rFonts w:eastAsia="Times New Roman"/>
              </w:rPr>
            </w:pPr>
            <w:r>
              <w:rPr>
                <w:rFonts w:eastAsia="Times New Roman"/>
              </w:rPr>
              <w:t xml:space="preserve">0% </w:t>
            </w:r>
          </w:p>
        </w:tc>
        <w:tc>
          <w:tcPr>
            <w:tcW w:w="0" w:type="auto"/>
            <w:vAlign w:val="center"/>
            <w:hideMark/>
          </w:tcPr>
          <w:p w14:paraId="548D7D64" w14:textId="77777777" w:rsidR="001B3899" w:rsidRDefault="003D0EF4">
            <w:pPr>
              <w:rPr>
                <w:rFonts w:eastAsia="Times New Roman"/>
              </w:rPr>
            </w:pPr>
            <w:r>
              <w:rPr>
                <w:rFonts w:eastAsia="Times New Roman"/>
              </w:rPr>
              <w:t xml:space="preserve">1% </w:t>
            </w:r>
          </w:p>
        </w:tc>
      </w:tr>
      <w:tr w:rsidR="001B3899" w14:paraId="240502C2"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1D86058"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54F4EB9B" w14:textId="77777777" w:rsidR="001B3899" w:rsidRDefault="003D0EF4">
            <w:pPr>
              <w:rPr>
                <w:rFonts w:eastAsia="Times New Roman"/>
              </w:rPr>
            </w:pPr>
            <w:r>
              <w:rPr>
                <w:rFonts w:eastAsia="Times New Roman"/>
              </w:rPr>
              <w:t xml:space="preserve">278 </w:t>
            </w:r>
          </w:p>
        </w:tc>
        <w:tc>
          <w:tcPr>
            <w:tcW w:w="0" w:type="auto"/>
            <w:vAlign w:val="center"/>
            <w:hideMark/>
          </w:tcPr>
          <w:p w14:paraId="52FF78C4" w14:textId="77777777" w:rsidR="001B3899" w:rsidRDefault="003D0EF4">
            <w:pPr>
              <w:rPr>
                <w:rFonts w:eastAsia="Times New Roman"/>
              </w:rPr>
            </w:pPr>
            <w:r>
              <w:rPr>
                <w:rFonts w:eastAsia="Times New Roman"/>
              </w:rPr>
              <w:t xml:space="preserve">305 </w:t>
            </w:r>
          </w:p>
        </w:tc>
        <w:tc>
          <w:tcPr>
            <w:tcW w:w="0" w:type="auto"/>
            <w:tcBorders>
              <w:right w:val="single" w:sz="6" w:space="0" w:color="auto"/>
            </w:tcBorders>
            <w:vAlign w:val="center"/>
            <w:hideMark/>
          </w:tcPr>
          <w:p w14:paraId="2DC8E0C7" w14:textId="77777777" w:rsidR="001B3899" w:rsidRDefault="003D0EF4">
            <w:pPr>
              <w:rPr>
                <w:rFonts w:eastAsia="Times New Roman"/>
              </w:rPr>
            </w:pPr>
            <w:r>
              <w:rPr>
                <w:rFonts w:eastAsia="Times New Roman"/>
              </w:rPr>
              <w:t xml:space="preserve">1,075 </w:t>
            </w:r>
          </w:p>
        </w:tc>
        <w:tc>
          <w:tcPr>
            <w:tcW w:w="0" w:type="auto"/>
            <w:tcBorders>
              <w:right w:val="single" w:sz="6" w:space="0" w:color="auto"/>
            </w:tcBorders>
            <w:vAlign w:val="center"/>
            <w:hideMark/>
          </w:tcPr>
          <w:p w14:paraId="0E640983" w14:textId="77777777" w:rsidR="001B3899" w:rsidRDefault="003D0EF4">
            <w:pPr>
              <w:rPr>
                <w:rFonts w:eastAsia="Times New Roman"/>
              </w:rPr>
            </w:pPr>
            <w:r>
              <w:rPr>
                <w:rFonts w:eastAsia="Times New Roman"/>
              </w:rPr>
              <w:t xml:space="preserve">1,658 </w:t>
            </w:r>
          </w:p>
        </w:tc>
        <w:tc>
          <w:tcPr>
            <w:tcW w:w="0" w:type="auto"/>
            <w:vAlign w:val="center"/>
            <w:hideMark/>
          </w:tcPr>
          <w:p w14:paraId="2ECDAA8D" w14:textId="77777777" w:rsidR="001B3899" w:rsidRDefault="003D0EF4">
            <w:pPr>
              <w:rPr>
                <w:rFonts w:eastAsia="Times New Roman"/>
              </w:rPr>
            </w:pPr>
            <w:r>
              <w:rPr>
                <w:rFonts w:eastAsia="Times New Roman"/>
              </w:rPr>
              <w:t xml:space="preserve">13% </w:t>
            </w:r>
          </w:p>
        </w:tc>
        <w:tc>
          <w:tcPr>
            <w:tcW w:w="0" w:type="auto"/>
            <w:vAlign w:val="center"/>
            <w:hideMark/>
          </w:tcPr>
          <w:p w14:paraId="2314B366"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6C33112A" w14:textId="77777777" w:rsidR="001B3899" w:rsidRDefault="003D0EF4">
            <w:pPr>
              <w:rPr>
                <w:rFonts w:eastAsia="Times New Roman"/>
              </w:rPr>
            </w:pPr>
            <w:r>
              <w:rPr>
                <w:rFonts w:eastAsia="Times New Roman"/>
              </w:rPr>
              <w:t xml:space="preserve">0% </w:t>
            </w:r>
          </w:p>
        </w:tc>
        <w:tc>
          <w:tcPr>
            <w:tcW w:w="0" w:type="auto"/>
            <w:vAlign w:val="center"/>
            <w:hideMark/>
          </w:tcPr>
          <w:p w14:paraId="7E26728A" w14:textId="77777777" w:rsidR="001B3899" w:rsidRDefault="003D0EF4">
            <w:pPr>
              <w:rPr>
                <w:rFonts w:eastAsia="Times New Roman"/>
              </w:rPr>
            </w:pPr>
            <w:r>
              <w:rPr>
                <w:rFonts w:eastAsia="Times New Roman"/>
              </w:rPr>
              <w:t xml:space="preserve">1% </w:t>
            </w:r>
          </w:p>
        </w:tc>
      </w:tr>
      <w:tr w:rsidR="001B3899" w14:paraId="061AECA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F47923B" w14:textId="77777777" w:rsidR="001B3899" w:rsidRDefault="003D0EF4">
            <w:pPr>
              <w:rPr>
                <w:rFonts w:eastAsia="Times New Roman"/>
              </w:rPr>
            </w:pPr>
            <w:r>
              <w:rPr>
                <w:rFonts w:eastAsia="Times New Roman"/>
              </w:rPr>
              <w:t xml:space="preserve">PNR All Transit </w:t>
            </w:r>
          </w:p>
        </w:tc>
        <w:tc>
          <w:tcPr>
            <w:tcW w:w="0" w:type="auto"/>
            <w:vAlign w:val="center"/>
            <w:hideMark/>
          </w:tcPr>
          <w:p w14:paraId="27C1E5C2" w14:textId="77777777" w:rsidR="001B3899" w:rsidRDefault="003D0EF4">
            <w:pPr>
              <w:rPr>
                <w:rFonts w:eastAsia="Times New Roman"/>
              </w:rPr>
            </w:pPr>
            <w:r>
              <w:rPr>
                <w:rFonts w:eastAsia="Times New Roman"/>
              </w:rPr>
              <w:t xml:space="preserve">0 </w:t>
            </w:r>
          </w:p>
        </w:tc>
        <w:tc>
          <w:tcPr>
            <w:tcW w:w="0" w:type="auto"/>
            <w:vAlign w:val="center"/>
            <w:hideMark/>
          </w:tcPr>
          <w:p w14:paraId="549814E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9678C9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4890AB8" w14:textId="77777777" w:rsidR="001B3899" w:rsidRDefault="003D0EF4">
            <w:pPr>
              <w:rPr>
                <w:rFonts w:eastAsia="Times New Roman"/>
              </w:rPr>
            </w:pPr>
            <w:r>
              <w:rPr>
                <w:rFonts w:eastAsia="Times New Roman"/>
              </w:rPr>
              <w:t xml:space="preserve">0 </w:t>
            </w:r>
          </w:p>
        </w:tc>
        <w:tc>
          <w:tcPr>
            <w:tcW w:w="0" w:type="auto"/>
            <w:vAlign w:val="center"/>
            <w:hideMark/>
          </w:tcPr>
          <w:p w14:paraId="586CFF79" w14:textId="77777777" w:rsidR="001B3899" w:rsidRDefault="003D0EF4">
            <w:pPr>
              <w:rPr>
                <w:rFonts w:eastAsia="Times New Roman"/>
              </w:rPr>
            </w:pPr>
            <w:r>
              <w:rPr>
                <w:rFonts w:eastAsia="Times New Roman"/>
              </w:rPr>
              <w:t xml:space="preserve">0% </w:t>
            </w:r>
          </w:p>
        </w:tc>
        <w:tc>
          <w:tcPr>
            <w:tcW w:w="0" w:type="auto"/>
            <w:vAlign w:val="center"/>
            <w:hideMark/>
          </w:tcPr>
          <w:p w14:paraId="68919B7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074F79" w14:textId="77777777" w:rsidR="001B3899" w:rsidRDefault="003D0EF4">
            <w:pPr>
              <w:rPr>
                <w:rFonts w:eastAsia="Times New Roman"/>
              </w:rPr>
            </w:pPr>
            <w:r>
              <w:rPr>
                <w:rFonts w:eastAsia="Times New Roman"/>
              </w:rPr>
              <w:t xml:space="preserve">0% </w:t>
            </w:r>
          </w:p>
        </w:tc>
        <w:tc>
          <w:tcPr>
            <w:tcW w:w="0" w:type="auto"/>
            <w:vAlign w:val="center"/>
            <w:hideMark/>
          </w:tcPr>
          <w:p w14:paraId="7480A3DB" w14:textId="77777777" w:rsidR="001B3899" w:rsidRDefault="003D0EF4">
            <w:pPr>
              <w:rPr>
                <w:rFonts w:eastAsia="Times New Roman"/>
              </w:rPr>
            </w:pPr>
            <w:r>
              <w:rPr>
                <w:rFonts w:eastAsia="Times New Roman"/>
              </w:rPr>
              <w:t xml:space="preserve">0% </w:t>
            </w:r>
          </w:p>
        </w:tc>
      </w:tr>
      <w:tr w:rsidR="001B3899" w14:paraId="339B9A8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1F60302"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65DE47FB" w14:textId="77777777" w:rsidR="001B3899" w:rsidRDefault="003D0EF4">
            <w:pPr>
              <w:rPr>
                <w:rFonts w:eastAsia="Times New Roman"/>
              </w:rPr>
            </w:pPr>
            <w:r>
              <w:rPr>
                <w:rFonts w:eastAsia="Times New Roman"/>
              </w:rPr>
              <w:t xml:space="preserve">0 </w:t>
            </w:r>
          </w:p>
        </w:tc>
        <w:tc>
          <w:tcPr>
            <w:tcW w:w="0" w:type="auto"/>
            <w:vAlign w:val="center"/>
            <w:hideMark/>
          </w:tcPr>
          <w:p w14:paraId="1B7C43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316F8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90439E" w14:textId="77777777" w:rsidR="001B3899" w:rsidRDefault="003D0EF4">
            <w:pPr>
              <w:rPr>
                <w:rFonts w:eastAsia="Times New Roman"/>
              </w:rPr>
            </w:pPr>
            <w:r>
              <w:rPr>
                <w:rFonts w:eastAsia="Times New Roman"/>
              </w:rPr>
              <w:t xml:space="preserve">0 </w:t>
            </w:r>
          </w:p>
        </w:tc>
        <w:tc>
          <w:tcPr>
            <w:tcW w:w="0" w:type="auto"/>
            <w:vAlign w:val="center"/>
            <w:hideMark/>
          </w:tcPr>
          <w:p w14:paraId="617ED95E" w14:textId="77777777" w:rsidR="001B3899" w:rsidRDefault="003D0EF4">
            <w:pPr>
              <w:rPr>
                <w:rFonts w:eastAsia="Times New Roman"/>
              </w:rPr>
            </w:pPr>
            <w:r>
              <w:rPr>
                <w:rFonts w:eastAsia="Times New Roman"/>
              </w:rPr>
              <w:t xml:space="preserve">0% </w:t>
            </w:r>
          </w:p>
        </w:tc>
        <w:tc>
          <w:tcPr>
            <w:tcW w:w="0" w:type="auto"/>
            <w:vAlign w:val="center"/>
            <w:hideMark/>
          </w:tcPr>
          <w:p w14:paraId="5A65C43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2630E1" w14:textId="77777777" w:rsidR="001B3899" w:rsidRDefault="003D0EF4">
            <w:pPr>
              <w:rPr>
                <w:rFonts w:eastAsia="Times New Roman"/>
              </w:rPr>
            </w:pPr>
            <w:r>
              <w:rPr>
                <w:rFonts w:eastAsia="Times New Roman"/>
              </w:rPr>
              <w:t xml:space="preserve">0% </w:t>
            </w:r>
          </w:p>
        </w:tc>
        <w:tc>
          <w:tcPr>
            <w:tcW w:w="0" w:type="auto"/>
            <w:vAlign w:val="center"/>
            <w:hideMark/>
          </w:tcPr>
          <w:p w14:paraId="0D2DDD9D" w14:textId="77777777" w:rsidR="001B3899" w:rsidRDefault="003D0EF4">
            <w:pPr>
              <w:rPr>
                <w:rFonts w:eastAsia="Times New Roman"/>
              </w:rPr>
            </w:pPr>
            <w:r>
              <w:rPr>
                <w:rFonts w:eastAsia="Times New Roman"/>
              </w:rPr>
              <w:t xml:space="preserve">0% </w:t>
            </w:r>
          </w:p>
        </w:tc>
      </w:tr>
      <w:tr w:rsidR="001B3899" w14:paraId="629D517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383828E" w14:textId="77777777" w:rsidR="001B3899" w:rsidRDefault="003D0EF4">
            <w:pPr>
              <w:rPr>
                <w:rFonts w:eastAsia="Times New Roman"/>
              </w:rPr>
            </w:pPr>
            <w:r>
              <w:rPr>
                <w:rFonts w:eastAsia="Times New Roman"/>
              </w:rPr>
              <w:t xml:space="preserve">KNR All Transit </w:t>
            </w:r>
          </w:p>
        </w:tc>
        <w:tc>
          <w:tcPr>
            <w:tcW w:w="0" w:type="auto"/>
            <w:vAlign w:val="center"/>
            <w:hideMark/>
          </w:tcPr>
          <w:p w14:paraId="1734822A" w14:textId="77777777" w:rsidR="001B3899" w:rsidRDefault="003D0EF4">
            <w:pPr>
              <w:rPr>
                <w:rFonts w:eastAsia="Times New Roman"/>
              </w:rPr>
            </w:pPr>
            <w:r>
              <w:rPr>
                <w:rFonts w:eastAsia="Times New Roman"/>
              </w:rPr>
              <w:t xml:space="preserve">0 </w:t>
            </w:r>
          </w:p>
        </w:tc>
        <w:tc>
          <w:tcPr>
            <w:tcW w:w="0" w:type="auto"/>
            <w:vAlign w:val="center"/>
            <w:hideMark/>
          </w:tcPr>
          <w:p w14:paraId="547253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0F6A7E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95258F" w14:textId="77777777" w:rsidR="001B3899" w:rsidRDefault="003D0EF4">
            <w:pPr>
              <w:rPr>
                <w:rFonts w:eastAsia="Times New Roman"/>
              </w:rPr>
            </w:pPr>
            <w:r>
              <w:rPr>
                <w:rFonts w:eastAsia="Times New Roman"/>
              </w:rPr>
              <w:t xml:space="preserve">0 </w:t>
            </w:r>
          </w:p>
        </w:tc>
        <w:tc>
          <w:tcPr>
            <w:tcW w:w="0" w:type="auto"/>
            <w:vAlign w:val="center"/>
            <w:hideMark/>
          </w:tcPr>
          <w:p w14:paraId="61CEBF75" w14:textId="77777777" w:rsidR="001B3899" w:rsidRDefault="003D0EF4">
            <w:pPr>
              <w:rPr>
                <w:rFonts w:eastAsia="Times New Roman"/>
              </w:rPr>
            </w:pPr>
            <w:r>
              <w:rPr>
                <w:rFonts w:eastAsia="Times New Roman"/>
              </w:rPr>
              <w:t xml:space="preserve">0% </w:t>
            </w:r>
          </w:p>
        </w:tc>
        <w:tc>
          <w:tcPr>
            <w:tcW w:w="0" w:type="auto"/>
            <w:vAlign w:val="center"/>
            <w:hideMark/>
          </w:tcPr>
          <w:p w14:paraId="5393C38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6C195BE" w14:textId="77777777" w:rsidR="001B3899" w:rsidRDefault="003D0EF4">
            <w:pPr>
              <w:rPr>
                <w:rFonts w:eastAsia="Times New Roman"/>
              </w:rPr>
            </w:pPr>
            <w:r>
              <w:rPr>
                <w:rFonts w:eastAsia="Times New Roman"/>
              </w:rPr>
              <w:t xml:space="preserve">0% </w:t>
            </w:r>
          </w:p>
        </w:tc>
        <w:tc>
          <w:tcPr>
            <w:tcW w:w="0" w:type="auto"/>
            <w:vAlign w:val="center"/>
            <w:hideMark/>
          </w:tcPr>
          <w:p w14:paraId="2B9A8998" w14:textId="77777777" w:rsidR="001B3899" w:rsidRDefault="003D0EF4">
            <w:pPr>
              <w:rPr>
                <w:rFonts w:eastAsia="Times New Roman"/>
              </w:rPr>
            </w:pPr>
            <w:r>
              <w:rPr>
                <w:rFonts w:eastAsia="Times New Roman"/>
              </w:rPr>
              <w:t xml:space="preserve">0% </w:t>
            </w:r>
          </w:p>
        </w:tc>
      </w:tr>
      <w:tr w:rsidR="001B3899" w14:paraId="133B07E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84AA2AF"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725001B7" w14:textId="77777777" w:rsidR="001B3899" w:rsidRDefault="003D0EF4">
            <w:pPr>
              <w:rPr>
                <w:rFonts w:eastAsia="Times New Roman"/>
              </w:rPr>
            </w:pPr>
            <w:r>
              <w:rPr>
                <w:rFonts w:eastAsia="Times New Roman"/>
              </w:rPr>
              <w:t xml:space="preserve">0 </w:t>
            </w:r>
          </w:p>
        </w:tc>
        <w:tc>
          <w:tcPr>
            <w:tcW w:w="0" w:type="auto"/>
            <w:vAlign w:val="center"/>
            <w:hideMark/>
          </w:tcPr>
          <w:p w14:paraId="025ECA2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7D4F8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761757F" w14:textId="77777777" w:rsidR="001B3899" w:rsidRDefault="003D0EF4">
            <w:pPr>
              <w:rPr>
                <w:rFonts w:eastAsia="Times New Roman"/>
              </w:rPr>
            </w:pPr>
            <w:r>
              <w:rPr>
                <w:rFonts w:eastAsia="Times New Roman"/>
              </w:rPr>
              <w:t xml:space="preserve">0 </w:t>
            </w:r>
          </w:p>
        </w:tc>
        <w:tc>
          <w:tcPr>
            <w:tcW w:w="0" w:type="auto"/>
            <w:vAlign w:val="center"/>
            <w:hideMark/>
          </w:tcPr>
          <w:p w14:paraId="60E5461E" w14:textId="77777777" w:rsidR="001B3899" w:rsidRDefault="003D0EF4">
            <w:pPr>
              <w:rPr>
                <w:rFonts w:eastAsia="Times New Roman"/>
              </w:rPr>
            </w:pPr>
            <w:r>
              <w:rPr>
                <w:rFonts w:eastAsia="Times New Roman"/>
              </w:rPr>
              <w:t xml:space="preserve">0% </w:t>
            </w:r>
          </w:p>
        </w:tc>
        <w:tc>
          <w:tcPr>
            <w:tcW w:w="0" w:type="auto"/>
            <w:vAlign w:val="center"/>
            <w:hideMark/>
          </w:tcPr>
          <w:p w14:paraId="56BFD84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8DA23F8" w14:textId="77777777" w:rsidR="001B3899" w:rsidRDefault="003D0EF4">
            <w:pPr>
              <w:rPr>
                <w:rFonts w:eastAsia="Times New Roman"/>
              </w:rPr>
            </w:pPr>
            <w:r>
              <w:rPr>
                <w:rFonts w:eastAsia="Times New Roman"/>
              </w:rPr>
              <w:t xml:space="preserve">0% </w:t>
            </w:r>
          </w:p>
        </w:tc>
        <w:tc>
          <w:tcPr>
            <w:tcW w:w="0" w:type="auto"/>
            <w:vAlign w:val="center"/>
            <w:hideMark/>
          </w:tcPr>
          <w:p w14:paraId="03A2AFB3" w14:textId="77777777" w:rsidR="001B3899" w:rsidRDefault="003D0EF4">
            <w:pPr>
              <w:rPr>
                <w:rFonts w:eastAsia="Times New Roman"/>
              </w:rPr>
            </w:pPr>
            <w:r>
              <w:rPr>
                <w:rFonts w:eastAsia="Times New Roman"/>
              </w:rPr>
              <w:t xml:space="preserve">0% </w:t>
            </w:r>
          </w:p>
        </w:tc>
      </w:tr>
      <w:tr w:rsidR="001B3899" w14:paraId="388B7F4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AAAB9ED" w14:textId="77777777" w:rsidR="001B3899" w:rsidRDefault="003D0EF4">
            <w:pPr>
              <w:rPr>
                <w:rFonts w:eastAsia="Times New Roman"/>
              </w:rPr>
            </w:pPr>
            <w:r>
              <w:rPr>
                <w:rFonts w:eastAsia="Times New Roman"/>
              </w:rPr>
              <w:t xml:space="preserve">School Bus </w:t>
            </w:r>
          </w:p>
        </w:tc>
        <w:tc>
          <w:tcPr>
            <w:tcW w:w="0" w:type="auto"/>
            <w:vAlign w:val="center"/>
            <w:hideMark/>
          </w:tcPr>
          <w:p w14:paraId="62AB9BDA" w14:textId="77777777" w:rsidR="001B3899" w:rsidRDefault="003D0EF4">
            <w:pPr>
              <w:rPr>
                <w:rFonts w:eastAsia="Times New Roman"/>
              </w:rPr>
            </w:pPr>
            <w:r>
              <w:rPr>
                <w:rFonts w:eastAsia="Times New Roman"/>
              </w:rPr>
              <w:t xml:space="preserve">0 </w:t>
            </w:r>
          </w:p>
        </w:tc>
        <w:tc>
          <w:tcPr>
            <w:tcW w:w="0" w:type="auto"/>
            <w:vAlign w:val="center"/>
            <w:hideMark/>
          </w:tcPr>
          <w:p w14:paraId="6C86E37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D1544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9BE26B" w14:textId="77777777" w:rsidR="001B3899" w:rsidRDefault="003D0EF4">
            <w:pPr>
              <w:rPr>
                <w:rFonts w:eastAsia="Times New Roman"/>
              </w:rPr>
            </w:pPr>
            <w:r>
              <w:rPr>
                <w:rFonts w:eastAsia="Times New Roman"/>
              </w:rPr>
              <w:t xml:space="preserve">0 </w:t>
            </w:r>
          </w:p>
        </w:tc>
        <w:tc>
          <w:tcPr>
            <w:tcW w:w="0" w:type="auto"/>
            <w:vAlign w:val="center"/>
            <w:hideMark/>
          </w:tcPr>
          <w:p w14:paraId="2149F18C" w14:textId="77777777" w:rsidR="001B3899" w:rsidRDefault="003D0EF4">
            <w:pPr>
              <w:rPr>
                <w:rFonts w:eastAsia="Times New Roman"/>
              </w:rPr>
            </w:pPr>
            <w:r>
              <w:rPr>
                <w:rFonts w:eastAsia="Times New Roman"/>
              </w:rPr>
              <w:t xml:space="preserve">0% </w:t>
            </w:r>
          </w:p>
        </w:tc>
        <w:tc>
          <w:tcPr>
            <w:tcW w:w="0" w:type="auto"/>
            <w:vAlign w:val="center"/>
            <w:hideMark/>
          </w:tcPr>
          <w:p w14:paraId="2CC4570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34CB411" w14:textId="77777777" w:rsidR="001B3899" w:rsidRDefault="003D0EF4">
            <w:pPr>
              <w:rPr>
                <w:rFonts w:eastAsia="Times New Roman"/>
              </w:rPr>
            </w:pPr>
            <w:r>
              <w:rPr>
                <w:rFonts w:eastAsia="Times New Roman"/>
              </w:rPr>
              <w:t xml:space="preserve">0% </w:t>
            </w:r>
          </w:p>
        </w:tc>
        <w:tc>
          <w:tcPr>
            <w:tcW w:w="0" w:type="auto"/>
            <w:vAlign w:val="center"/>
            <w:hideMark/>
          </w:tcPr>
          <w:p w14:paraId="30A4ACF2" w14:textId="77777777" w:rsidR="001B3899" w:rsidRDefault="003D0EF4">
            <w:pPr>
              <w:rPr>
                <w:rFonts w:eastAsia="Times New Roman"/>
              </w:rPr>
            </w:pPr>
            <w:r>
              <w:rPr>
                <w:rFonts w:eastAsia="Times New Roman"/>
              </w:rPr>
              <w:t xml:space="preserve">0% </w:t>
            </w:r>
          </w:p>
        </w:tc>
      </w:tr>
      <w:tr w:rsidR="001B3899" w14:paraId="3C4D374D" w14:textId="77777777">
        <w:trPr>
          <w:divId w:val="114837436"/>
          <w:tblCellSpacing w:w="15" w:type="dxa"/>
        </w:trPr>
        <w:tc>
          <w:tcPr>
            <w:tcW w:w="0" w:type="auto"/>
            <w:gridSpan w:val="9"/>
            <w:tcBorders>
              <w:bottom w:val="single" w:sz="6" w:space="0" w:color="auto"/>
            </w:tcBorders>
            <w:vAlign w:val="center"/>
            <w:hideMark/>
          </w:tcPr>
          <w:p w14:paraId="5A9FB770" w14:textId="77777777" w:rsidR="001B3899" w:rsidRDefault="001B3899">
            <w:pPr>
              <w:rPr>
                <w:rFonts w:eastAsia="Times New Roman"/>
              </w:rPr>
            </w:pPr>
          </w:p>
        </w:tc>
      </w:tr>
      <w:tr w:rsidR="001B3899" w14:paraId="2424672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94F6939" w14:textId="77777777" w:rsidR="001B3899" w:rsidRDefault="003D0EF4">
            <w:pPr>
              <w:rPr>
                <w:rFonts w:eastAsia="Times New Roman"/>
              </w:rPr>
            </w:pPr>
            <w:r>
              <w:rPr>
                <w:rFonts w:eastAsia="Times New Roman"/>
              </w:rPr>
              <w:t xml:space="preserve">Walk-Transit </w:t>
            </w:r>
          </w:p>
        </w:tc>
        <w:tc>
          <w:tcPr>
            <w:tcW w:w="0" w:type="auto"/>
            <w:vAlign w:val="center"/>
            <w:hideMark/>
          </w:tcPr>
          <w:p w14:paraId="7684B141" w14:textId="77777777" w:rsidR="001B3899" w:rsidRDefault="003D0EF4">
            <w:pPr>
              <w:rPr>
                <w:rFonts w:eastAsia="Times New Roman"/>
              </w:rPr>
            </w:pPr>
            <w:r>
              <w:rPr>
                <w:rFonts w:eastAsia="Times New Roman"/>
              </w:rPr>
              <w:t xml:space="preserve">1,330 </w:t>
            </w:r>
          </w:p>
        </w:tc>
        <w:tc>
          <w:tcPr>
            <w:tcW w:w="0" w:type="auto"/>
            <w:vAlign w:val="center"/>
            <w:hideMark/>
          </w:tcPr>
          <w:p w14:paraId="5B910D10" w14:textId="77777777" w:rsidR="001B3899" w:rsidRDefault="003D0EF4">
            <w:pPr>
              <w:rPr>
                <w:rFonts w:eastAsia="Times New Roman"/>
              </w:rPr>
            </w:pPr>
            <w:r>
              <w:rPr>
                <w:rFonts w:eastAsia="Times New Roman"/>
              </w:rPr>
              <w:t xml:space="preserve">931 </w:t>
            </w:r>
          </w:p>
        </w:tc>
        <w:tc>
          <w:tcPr>
            <w:tcW w:w="0" w:type="auto"/>
            <w:tcBorders>
              <w:right w:val="single" w:sz="6" w:space="0" w:color="auto"/>
            </w:tcBorders>
            <w:vAlign w:val="center"/>
            <w:hideMark/>
          </w:tcPr>
          <w:p w14:paraId="66AF01CA" w14:textId="77777777" w:rsidR="001B3899" w:rsidRDefault="003D0EF4">
            <w:pPr>
              <w:rPr>
                <w:rFonts w:eastAsia="Times New Roman"/>
              </w:rPr>
            </w:pPr>
            <w:r>
              <w:rPr>
                <w:rFonts w:eastAsia="Times New Roman"/>
              </w:rPr>
              <w:t xml:space="preserve">1,557 </w:t>
            </w:r>
          </w:p>
        </w:tc>
        <w:tc>
          <w:tcPr>
            <w:tcW w:w="0" w:type="auto"/>
            <w:tcBorders>
              <w:right w:val="single" w:sz="6" w:space="0" w:color="auto"/>
            </w:tcBorders>
            <w:vAlign w:val="center"/>
            <w:hideMark/>
          </w:tcPr>
          <w:p w14:paraId="62E4A08F" w14:textId="77777777" w:rsidR="001B3899" w:rsidRDefault="003D0EF4">
            <w:pPr>
              <w:rPr>
                <w:rFonts w:eastAsia="Times New Roman"/>
              </w:rPr>
            </w:pPr>
            <w:r>
              <w:rPr>
                <w:rFonts w:eastAsia="Times New Roman"/>
              </w:rPr>
              <w:t xml:space="preserve">3,818 </w:t>
            </w:r>
          </w:p>
        </w:tc>
        <w:tc>
          <w:tcPr>
            <w:tcW w:w="0" w:type="auto"/>
            <w:vAlign w:val="center"/>
            <w:hideMark/>
          </w:tcPr>
          <w:p w14:paraId="77F089A7" w14:textId="77777777" w:rsidR="001B3899" w:rsidRDefault="003D0EF4">
            <w:pPr>
              <w:rPr>
                <w:rFonts w:eastAsia="Times New Roman"/>
              </w:rPr>
            </w:pPr>
            <w:r>
              <w:rPr>
                <w:rFonts w:eastAsia="Times New Roman"/>
              </w:rPr>
              <w:t xml:space="preserve">61% </w:t>
            </w:r>
          </w:p>
        </w:tc>
        <w:tc>
          <w:tcPr>
            <w:tcW w:w="0" w:type="auto"/>
            <w:vAlign w:val="center"/>
            <w:hideMark/>
          </w:tcPr>
          <w:p w14:paraId="61DDC799" w14:textId="77777777" w:rsidR="001B3899" w:rsidRDefault="003D0EF4">
            <w:pPr>
              <w:rPr>
                <w:rFonts w:eastAsia="Times New Roman"/>
              </w:rPr>
            </w:pPr>
            <w:r>
              <w:rPr>
                <w:rFonts w:eastAsia="Times New Roman"/>
              </w:rPr>
              <w:t xml:space="preserve">16% </w:t>
            </w:r>
          </w:p>
        </w:tc>
        <w:tc>
          <w:tcPr>
            <w:tcW w:w="0" w:type="auto"/>
            <w:tcBorders>
              <w:right w:val="single" w:sz="6" w:space="0" w:color="auto"/>
            </w:tcBorders>
            <w:vAlign w:val="center"/>
            <w:hideMark/>
          </w:tcPr>
          <w:p w14:paraId="143F2335" w14:textId="77777777" w:rsidR="001B3899" w:rsidRDefault="003D0EF4">
            <w:pPr>
              <w:rPr>
                <w:rFonts w:eastAsia="Times New Roman"/>
              </w:rPr>
            </w:pPr>
            <w:r>
              <w:rPr>
                <w:rFonts w:eastAsia="Times New Roman"/>
              </w:rPr>
              <w:t xml:space="preserve">1% </w:t>
            </w:r>
          </w:p>
        </w:tc>
        <w:tc>
          <w:tcPr>
            <w:tcW w:w="0" w:type="auto"/>
            <w:vAlign w:val="center"/>
            <w:hideMark/>
          </w:tcPr>
          <w:p w14:paraId="55366DF0" w14:textId="77777777" w:rsidR="001B3899" w:rsidRDefault="003D0EF4">
            <w:pPr>
              <w:rPr>
                <w:rFonts w:eastAsia="Times New Roman"/>
              </w:rPr>
            </w:pPr>
            <w:r>
              <w:rPr>
                <w:rFonts w:eastAsia="Times New Roman"/>
              </w:rPr>
              <w:t xml:space="preserve">2% </w:t>
            </w:r>
          </w:p>
        </w:tc>
      </w:tr>
      <w:tr w:rsidR="001B3899" w14:paraId="59E9B6C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3972522" w14:textId="77777777" w:rsidR="001B3899" w:rsidRDefault="003D0EF4">
            <w:pPr>
              <w:rPr>
                <w:rFonts w:eastAsia="Times New Roman"/>
              </w:rPr>
            </w:pPr>
            <w:r>
              <w:rPr>
                <w:rFonts w:eastAsia="Times New Roman"/>
              </w:rPr>
              <w:t xml:space="preserve">PNR-Transit </w:t>
            </w:r>
          </w:p>
        </w:tc>
        <w:tc>
          <w:tcPr>
            <w:tcW w:w="0" w:type="auto"/>
            <w:vAlign w:val="center"/>
            <w:hideMark/>
          </w:tcPr>
          <w:p w14:paraId="78783F86" w14:textId="77777777" w:rsidR="001B3899" w:rsidRDefault="003D0EF4">
            <w:pPr>
              <w:rPr>
                <w:rFonts w:eastAsia="Times New Roman"/>
              </w:rPr>
            </w:pPr>
            <w:r>
              <w:rPr>
                <w:rFonts w:eastAsia="Times New Roman"/>
              </w:rPr>
              <w:t xml:space="preserve">0 </w:t>
            </w:r>
          </w:p>
        </w:tc>
        <w:tc>
          <w:tcPr>
            <w:tcW w:w="0" w:type="auto"/>
            <w:vAlign w:val="center"/>
            <w:hideMark/>
          </w:tcPr>
          <w:p w14:paraId="3829DE0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37B78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8912C9" w14:textId="77777777" w:rsidR="001B3899" w:rsidRDefault="003D0EF4">
            <w:pPr>
              <w:rPr>
                <w:rFonts w:eastAsia="Times New Roman"/>
              </w:rPr>
            </w:pPr>
            <w:r>
              <w:rPr>
                <w:rFonts w:eastAsia="Times New Roman"/>
              </w:rPr>
              <w:t xml:space="preserve">0 </w:t>
            </w:r>
          </w:p>
        </w:tc>
        <w:tc>
          <w:tcPr>
            <w:tcW w:w="0" w:type="auto"/>
            <w:vAlign w:val="center"/>
            <w:hideMark/>
          </w:tcPr>
          <w:p w14:paraId="0AA260D8" w14:textId="77777777" w:rsidR="001B3899" w:rsidRDefault="003D0EF4">
            <w:pPr>
              <w:rPr>
                <w:rFonts w:eastAsia="Times New Roman"/>
              </w:rPr>
            </w:pPr>
            <w:r>
              <w:rPr>
                <w:rFonts w:eastAsia="Times New Roman"/>
              </w:rPr>
              <w:t xml:space="preserve">0% </w:t>
            </w:r>
          </w:p>
        </w:tc>
        <w:tc>
          <w:tcPr>
            <w:tcW w:w="0" w:type="auto"/>
            <w:vAlign w:val="center"/>
            <w:hideMark/>
          </w:tcPr>
          <w:p w14:paraId="1269FE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74DED40" w14:textId="77777777" w:rsidR="001B3899" w:rsidRDefault="003D0EF4">
            <w:pPr>
              <w:rPr>
                <w:rFonts w:eastAsia="Times New Roman"/>
              </w:rPr>
            </w:pPr>
            <w:r>
              <w:rPr>
                <w:rFonts w:eastAsia="Times New Roman"/>
              </w:rPr>
              <w:t xml:space="preserve">0% </w:t>
            </w:r>
          </w:p>
        </w:tc>
        <w:tc>
          <w:tcPr>
            <w:tcW w:w="0" w:type="auto"/>
            <w:vAlign w:val="center"/>
            <w:hideMark/>
          </w:tcPr>
          <w:p w14:paraId="53936DD7" w14:textId="77777777" w:rsidR="001B3899" w:rsidRDefault="003D0EF4">
            <w:pPr>
              <w:rPr>
                <w:rFonts w:eastAsia="Times New Roman"/>
              </w:rPr>
            </w:pPr>
            <w:r>
              <w:rPr>
                <w:rFonts w:eastAsia="Times New Roman"/>
              </w:rPr>
              <w:t xml:space="preserve">0% </w:t>
            </w:r>
          </w:p>
        </w:tc>
      </w:tr>
      <w:tr w:rsidR="001B3899" w14:paraId="0ADA4A1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6160326" w14:textId="77777777" w:rsidR="001B3899" w:rsidRDefault="003D0EF4">
            <w:pPr>
              <w:rPr>
                <w:rFonts w:eastAsia="Times New Roman"/>
              </w:rPr>
            </w:pPr>
            <w:r>
              <w:rPr>
                <w:rFonts w:eastAsia="Times New Roman"/>
              </w:rPr>
              <w:t xml:space="preserve">KNR-Transit </w:t>
            </w:r>
          </w:p>
        </w:tc>
        <w:tc>
          <w:tcPr>
            <w:tcW w:w="0" w:type="auto"/>
            <w:vAlign w:val="center"/>
            <w:hideMark/>
          </w:tcPr>
          <w:p w14:paraId="4583C99B" w14:textId="77777777" w:rsidR="001B3899" w:rsidRDefault="003D0EF4">
            <w:pPr>
              <w:rPr>
                <w:rFonts w:eastAsia="Times New Roman"/>
              </w:rPr>
            </w:pPr>
            <w:r>
              <w:rPr>
                <w:rFonts w:eastAsia="Times New Roman"/>
              </w:rPr>
              <w:t xml:space="preserve">0 </w:t>
            </w:r>
          </w:p>
        </w:tc>
        <w:tc>
          <w:tcPr>
            <w:tcW w:w="0" w:type="auto"/>
            <w:vAlign w:val="center"/>
            <w:hideMark/>
          </w:tcPr>
          <w:p w14:paraId="6BDA227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68087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418A44D" w14:textId="77777777" w:rsidR="001B3899" w:rsidRDefault="003D0EF4">
            <w:pPr>
              <w:rPr>
                <w:rFonts w:eastAsia="Times New Roman"/>
              </w:rPr>
            </w:pPr>
            <w:r>
              <w:rPr>
                <w:rFonts w:eastAsia="Times New Roman"/>
              </w:rPr>
              <w:t xml:space="preserve">0 </w:t>
            </w:r>
          </w:p>
        </w:tc>
        <w:tc>
          <w:tcPr>
            <w:tcW w:w="0" w:type="auto"/>
            <w:vAlign w:val="center"/>
            <w:hideMark/>
          </w:tcPr>
          <w:p w14:paraId="70640239" w14:textId="77777777" w:rsidR="001B3899" w:rsidRDefault="003D0EF4">
            <w:pPr>
              <w:rPr>
                <w:rFonts w:eastAsia="Times New Roman"/>
              </w:rPr>
            </w:pPr>
            <w:r>
              <w:rPr>
                <w:rFonts w:eastAsia="Times New Roman"/>
              </w:rPr>
              <w:t xml:space="preserve">0% </w:t>
            </w:r>
          </w:p>
        </w:tc>
        <w:tc>
          <w:tcPr>
            <w:tcW w:w="0" w:type="auto"/>
            <w:vAlign w:val="center"/>
            <w:hideMark/>
          </w:tcPr>
          <w:p w14:paraId="47B646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6B7EDCE" w14:textId="77777777" w:rsidR="001B3899" w:rsidRDefault="003D0EF4">
            <w:pPr>
              <w:rPr>
                <w:rFonts w:eastAsia="Times New Roman"/>
              </w:rPr>
            </w:pPr>
            <w:r>
              <w:rPr>
                <w:rFonts w:eastAsia="Times New Roman"/>
              </w:rPr>
              <w:t xml:space="preserve">0% </w:t>
            </w:r>
          </w:p>
        </w:tc>
        <w:tc>
          <w:tcPr>
            <w:tcW w:w="0" w:type="auto"/>
            <w:vAlign w:val="center"/>
            <w:hideMark/>
          </w:tcPr>
          <w:p w14:paraId="492AD280" w14:textId="77777777" w:rsidR="001B3899" w:rsidRDefault="003D0EF4">
            <w:pPr>
              <w:rPr>
                <w:rFonts w:eastAsia="Times New Roman"/>
              </w:rPr>
            </w:pPr>
            <w:r>
              <w:rPr>
                <w:rFonts w:eastAsia="Times New Roman"/>
              </w:rPr>
              <w:t xml:space="preserve">0% </w:t>
            </w:r>
          </w:p>
        </w:tc>
      </w:tr>
      <w:tr w:rsidR="001B3899" w14:paraId="1404D396"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3597380" w14:textId="77777777" w:rsidR="001B3899" w:rsidRDefault="003D0EF4">
            <w:pPr>
              <w:rPr>
                <w:rFonts w:eastAsia="Times New Roman"/>
              </w:rPr>
            </w:pPr>
            <w:r>
              <w:rPr>
                <w:rFonts w:eastAsia="Times New Roman"/>
              </w:rPr>
              <w:t xml:space="preserve">Premium Transit </w:t>
            </w:r>
          </w:p>
        </w:tc>
        <w:tc>
          <w:tcPr>
            <w:tcW w:w="0" w:type="auto"/>
            <w:vAlign w:val="center"/>
            <w:hideMark/>
          </w:tcPr>
          <w:p w14:paraId="49B0EE36" w14:textId="77777777" w:rsidR="001B3899" w:rsidRDefault="003D0EF4">
            <w:pPr>
              <w:rPr>
                <w:rFonts w:eastAsia="Times New Roman"/>
              </w:rPr>
            </w:pPr>
            <w:r>
              <w:rPr>
                <w:rFonts w:eastAsia="Times New Roman"/>
              </w:rPr>
              <w:t xml:space="preserve">278 </w:t>
            </w:r>
          </w:p>
        </w:tc>
        <w:tc>
          <w:tcPr>
            <w:tcW w:w="0" w:type="auto"/>
            <w:vAlign w:val="center"/>
            <w:hideMark/>
          </w:tcPr>
          <w:p w14:paraId="23AF5912" w14:textId="77777777" w:rsidR="001B3899" w:rsidRDefault="003D0EF4">
            <w:pPr>
              <w:rPr>
                <w:rFonts w:eastAsia="Times New Roman"/>
              </w:rPr>
            </w:pPr>
            <w:r>
              <w:rPr>
                <w:rFonts w:eastAsia="Times New Roman"/>
              </w:rPr>
              <w:t xml:space="preserve">305 </w:t>
            </w:r>
          </w:p>
        </w:tc>
        <w:tc>
          <w:tcPr>
            <w:tcW w:w="0" w:type="auto"/>
            <w:tcBorders>
              <w:right w:val="single" w:sz="6" w:space="0" w:color="auto"/>
            </w:tcBorders>
            <w:vAlign w:val="center"/>
            <w:hideMark/>
          </w:tcPr>
          <w:p w14:paraId="18F8DE02" w14:textId="77777777" w:rsidR="001B3899" w:rsidRDefault="003D0EF4">
            <w:pPr>
              <w:rPr>
                <w:rFonts w:eastAsia="Times New Roman"/>
              </w:rPr>
            </w:pPr>
            <w:r>
              <w:rPr>
                <w:rFonts w:eastAsia="Times New Roman"/>
              </w:rPr>
              <w:t xml:space="preserve">1,075 </w:t>
            </w:r>
          </w:p>
        </w:tc>
        <w:tc>
          <w:tcPr>
            <w:tcW w:w="0" w:type="auto"/>
            <w:tcBorders>
              <w:right w:val="single" w:sz="6" w:space="0" w:color="auto"/>
            </w:tcBorders>
            <w:vAlign w:val="center"/>
            <w:hideMark/>
          </w:tcPr>
          <w:p w14:paraId="1E69BDBB" w14:textId="77777777" w:rsidR="001B3899" w:rsidRDefault="003D0EF4">
            <w:pPr>
              <w:rPr>
                <w:rFonts w:eastAsia="Times New Roman"/>
              </w:rPr>
            </w:pPr>
            <w:r>
              <w:rPr>
                <w:rFonts w:eastAsia="Times New Roman"/>
              </w:rPr>
              <w:t xml:space="preserve">1,658 </w:t>
            </w:r>
          </w:p>
        </w:tc>
        <w:tc>
          <w:tcPr>
            <w:tcW w:w="0" w:type="auto"/>
            <w:vAlign w:val="center"/>
            <w:hideMark/>
          </w:tcPr>
          <w:p w14:paraId="59A081F4" w14:textId="77777777" w:rsidR="001B3899" w:rsidRDefault="003D0EF4">
            <w:pPr>
              <w:rPr>
                <w:rFonts w:eastAsia="Times New Roman"/>
              </w:rPr>
            </w:pPr>
            <w:r>
              <w:rPr>
                <w:rFonts w:eastAsia="Times New Roman"/>
              </w:rPr>
              <w:t xml:space="preserve">13% </w:t>
            </w:r>
          </w:p>
        </w:tc>
        <w:tc>
          <w:tcPr>
            <w:tcW w:w="0" w:type="auto"/>
            <w:vAlign w:val="center"/>
            <w:hideMark/>
          </w:tcPr>
          <w:p w14:paraId="7DA6515E" w14:textId="77777777" w:rsidR="001B3899" w:rsidRDefault="003D0EF4">
            <w:pPr>
              <w:rPr>
                <w:rFonts w:eastAsia="Times New Roman"/>
              </w:rPr>
            </w:pPr>
            <w:r>
              <w:rPr>
                <w:rFonts w:eastAsia="Times New Roman"/>
              </w:rPr>
              <w:t xml:space="preserve">5% </w:t>
            </w:r>
          </w:p>
        </w:tc>
        <w:tc>
          <w:tcPr>
            <w:tcW w:w="0" w:type="auto"/>
            <w:tcBorders>
              <w:right w:val="single" w:sz="6" w:space="0" w:color="auto"/>
            </w:tcBorders>
            <w:vAlign w:val="center"/>
            <w:hideMark/>
          </w:tcPr>
          <w:p w14:paraId="708C7A48" w14:textId="77777777" w:rsidR="001B3899" w:rsidRDefault="003D0EF4">
            <w:pPr>
              <w:rPr>
                <w:rFonts w:eastAsia="Times New Roman"/>
              </w:rPr>
            </w:pPr>
            <w:r>
              <w:rPr>
                <w:rFonts w:eastAsia="Times New Roman"/>
              </w:rPr>
              <w:t xml:space="preserve">0% </w:t>
            </w:r>
          </w:p>
        </w:tc>
        <w:tc>
          <w:tcPr>
            <w:tcW w:w="0" w:type="auto"/>
            <w:vAlign w:val="center"/>
            <w:hideMark/>
          </w:tcPr>
          <w:p w14:paraId="583C152A" w14:textId="77777777" w:rsidR="001B3899" w:rsidRDefault="003D0EF4">
            <w:pPr>
              <w:rPr>
                <w:rFonts w:eastAsia="Times New Roman"/>
              </w:rPr>
            </w:pPr>
            <w:r>
              <w:rPr>
                <w:rFonts w:eastAsia="Times New Roman"/>
              </w:rPr>
              <w:t xml:space="preserve">1% </w:t>
            </w:r>
          </w:p>
        </w:tc>
      </w:tr>
      <w:tr w:rsidR="001B3899" w14:paraId="66FDFFD2" w14:textId="77777777">
        <w:trPr>
          <w:divId w:val="114837436"/>
          <w:tblCellSpacing w:w="15" w:type="dxa"/>
        </w:trPr>
        <w:tc>
          <w:tcPr>
            <w:tcW w:w="0" w:type="auto"/>
            <w:gridSpan w:val="9"/>
            <w:tcBorders>
              <w:bottom w:val="single" w:sz="6" w:space="0" w:color="auto"/>
            </w:tcBorders>
            <w:vAlign w:val="center"/>
            <w:hideMark/>
          </w:tcPr>
          <w:p w14:paraId="1835E77A" w14:textId="77777777" w:rsidR="001B3899" w:rsidRDefault="001B3899">
            <w:pPr>
              <w:rPr>
                <w:rFonts w:eastAsia="Times New Roman"/>
              </w:rPr>
            </w:pPr>
          </w:p>
        </w:tc>
      </w:tr>
      <w:tr w:rsidR="001B3899" w14:paraId="1EF8B89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94C0696" w14:textId="77777777" w:rsidR="001B3899" w:rsidRDefault="003D0EF4">
            <w:pPr>
              <w:rPr>
                <w:rFonts w:eastAsia="Times New Roman"/>
              </w:rPr>
            </w:pPr>
            <w:commentRangeStart w:id="102"/>
            <w:commentRangeStart w:id="103"/>
            <w:r>
              <w:rPr>
                <w:rFonts w:eastAsia="Times New Roman"/>
              </w:rPr>
              <w:t xml:space="preserve">Total </w:t>
            </w:r>
          </w:p>
        </w:tc>
        <w:tc>
          <w:tcPr>
            <w:tcW w:w="0" w:type="auto"/>
            <w:vAlign w:val="center"/>
            <w:hideMark/>
          </w:tcPr>
          <w:p w14:paraId="34A58687" w14:textId="77777777" w:rsidR="001B3899" w:rsidRDefault="003D0EF4">
            <w:pPr>
              <w:rPr>
                <w:rFonts w:eastAsia="Times New Roman"/>
              </w:rPr>
            </w:pPr>
            <w:r>
              <w:rPr>
                <w:rFonts w:eastAsia="Times New Roman"/>
              </w:rPr>
              <w:t xml:space="preserve">2,164 </w:t>
            </w:r>
          </w:p>
        </w:tc>
        <w:tc>
          <w:tcPr>
            <w:tcW w:w="0" w:type="auto"/>
            <w:vAlign w:val="center"/>
            <w:hideMark/>
          </w:tcPr>
          <w:p w14:paraId="4D26C14F" w14:textId="77777777" w:rsidR="001B3899" w:rsidRDefault="003D0EF4">
            <w:pPr>
              <w:rPr>
                <w:rFonts w:eastAsia="Times New Roman"/>
              </w:rPr>
            </w:pPr>
            <w:r>
              <w:rPr>
                <w:rFonts w:eastAsia="Times New Roman"/>
              </w:rPr>
              <w:t xml:space="preserve">5,883 </w:t>
            </w:r>
          </w:p>
        </w:tc>
        <w:tc>
          <w:tcPr>
            <w:tcW w:w="0" w:type="auto"/>
            <w:tcBorders>
              <w:right w:val="single" w:sz="6" w:space="0" w:color="auto"/>
            </w:tcBorders>
            <w:vAlign w:val="center"/>
            <w:hideMark/>
          </w:tcPr>
          <w:p w14:paraId="62D2CC7D" w14:textId="77777777" w:rsidR="001B3899" w:rsidRDefault="003D0EF4">
            <w:pPr>
              <w:rPr>
                <w:rFonts w:eastAsia="Times New Roman"/>
              </w:rPr>
            </w:pPr>
            <w:r>
              <w:rPr>
                <w:rFonts w:eastAsia="Times New Roman"/>
              </w:rPr>
              <w:t xml:space="preserve">236,531 </w:t>
            </w:r>
          </w:p>
        </w:tc>
        <w:tc>
          <w:tcPr>
            <w:tcW w:w="0" w:type="auto"/>
            <w:tcBorders>
              <w:right w:val="single" w:sz="6" w:space="0" w:color="auto"/>
            </w:tcBorders>
            <w:vAlign w:val="center"/>
            <w:hideMark/>
          </w:tcPr>
          <w:p w14:paraId="4BFBBA9D" w14:textId="77777777" w:rsidR="001B3899" w:rsidRDefault="003D0EF4">
            <w:pPr>
              <w:rPr>
                <w:rFonts w:eastAsia="Times New Roman"/>
              </w:rPr>
            </w:pPr>
            <w:r>
              <w:rPr>
                <w:rFonts w:eastAsia="Times New Roman"/>
              </w:rPr>
              <w:t xml:space="preserve">244,578 </w:t>
            </w:r>
          </w:p>
        </w:tc>
        <w:tc>
          <w:tcPr>
            <w:tcW w:w="0" w:type="auto"/>
            <w:vAlign w:val="center"/>
            <w:hideMark/>
          </w:tcPr>
          <w:p w14:paraId="133305C2" w14:textId="77777777" w:rsidR="001B3899" w:rsidRDefault="003D0EF4">
            <w:pPr>
              <w:rPr>
                <w:rFonts w:eastAsia="Times New Roman"/>
              </w:rPr>
            </w:pPr>
            <w:r>
              <w:rPr>
                <w:rFonts w:eastAsia="Times New Roman"/>
              </w:rPr>
              <w:t xml:space="preserve">100% </w:t>
            </w:r>
          </w:p>
        </w:tc>
        <w:tc>
          <w:tcPr>
            <w:tcW w:w="0" w:type="auto"/>
            <w:vAlign w:val="center"/>
            <w:hideMark/>
          </w:tcPr>
          <w:p w14:paraId="2770AC75"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2894DB33" w14:textId="77777777" w:rsidR="001B3899" w:rsidRDefault="003D0EF4">
            <w:pPr>
              <w:rPr>
                <w:rFonts w:eastAsia="Times New Roman"/>
              </w:rPr>
            </w:pPr>
            <w:r>
              <w:rPr>
                <w:rFonts w:eastAsia="Times New Roman"/>
              </w:rPr>
              <w:t xml:space="preserve">100% </w:t>
            </w:r>
          </w:p>
        </w:tc>
        <w:tc>
          <w:tcPr>
            <w:tcW w:w="0" w:type="auto"/>
            <w:vAlign w:val="center"/>
            <w:hideMark/>
          </w:tcPr>
          <w:p w14:paraId="71A9ED12" w14:textId="77777777" w:rsidR="001B3899" w:rsidRDefault="003D0EF4">
            <w:pPr>
              <w:rPr>
                <w:rFonts w:eastAsia="Times New Roman"/>
              </w:rPr>
            </w:pPr>
            <w:r>
              <w:rPr>
                <w:rFonts w:eastAsia="Times New Roman"/>
              </w:rPr>
              <w:t xml:space="preserve">100% </w:t>
            </w:r>
            <w:commentRangeEnd w:id="102"/>
            <w:r w:rsidR="007F4EA0">
              <w:rPr>
                <w:rStyle w:val="CommentReference"/>
              </w:rPr>
              <w:commentReference w:id="102"/>
            </w:r>
            <w:r w:rsidR="004040AF">
              <w:rPr>
                <w:rStyle w:val="CommentReference"/>
              </w:rPr>
              <w:commentReference w:id="103"/>
            </w:r>
          </w:p>
        </w:tc>
      </w:tr>
      <w:commentRangeEnd w:id="103"/>
    </w:tbl>
    <w:p w14:paraId="46CD2AE1"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720"/>
        <w:gridCol w:w="967"/>
        <w:gridCol w:w="967"/>
        <w:gridCol w:w="855"/>
        <w:gridCol w:w="620"/>
        <w:gridCol w:w="967"/>
        <w:gridCol w:w="967"/>
        <w:gridCol w:w="1071"/>
      </w:tblGrid>
      <w:tr w:rsidR="001B3899" w14:paraId="47C5DC4B" w14:textId="77777777">
        <w:trPr>
          <w:divId w:val="114837436"/>
          <w:tblHeader/>
          <w:tblCellSpacing w:w="15" w:type="dxa"/>
        </w:trPr>
        <w:tc>
          <w:tcPr>
            <w:tcW w:w="0" w:type="auto"/>
            <w:gridSpan w:val="9"/>
            <w:tcBorders>
              <w:top w:val="nil"/>
              <w:left w:val="nil"/>
              <w:bottom w:val="nil"/>
              <w:right w:val="nil"/>
            </w:tcBorders>
            <w:vAlign w:val="center"/>
            <w:hideMark/>
          </w:tcPr>
          <w:p w14:paraId="47F2C6EA" w14:textId="77777777" w:rsidR="001B3899" w:rsidRDefault="003D0EF4">
            <w:pPr>
              <w:jc w:val="center"/>
              <w:rPr>
                <w:rFonts w:eastAsia="Times New Roman"/>
              </w:rPr>
            </w:pPr>
            <w:r>
              <w:rPr>
                <w:rFonts w:eastAsia="Times New Roman"/>
              </w:rPr>
              <w:t xml:space="preserve">Table 3-15l. Tour Mode Choice - Estimated Mode Shares At-Work Sub-Tours </w:t>
            </w:r>
          </w:p>
        </w:tc>
      </w:tr>
      <w:tr w:rsidR="001B3899" w14:paraId="04B414FF" w14:textId="77777777">
        <w:trPr>
          <w:divId w:val="114837436"/>
          <w:tblHeader/>
          <w:tblCellSpacing w:w="15" w:type="dxa"/>
        </w:trPr>
        <w:tc>
          <w:tcPr>
            <w:tcW w:w="0" w:type="auto"/>
            <w:vAlign w:val="center"/>
            <w:hideMark/>
          </w:tcPr>
          <w:p w14:paraId="0CA1088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18D20B3A"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4D05692A"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63A059D4"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9A31799"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20CD0C8B"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756700AB"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0B91879A"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690BCC93" w14:textId="77777777" w:rsidR="001B3899" w:rsidRDefault="003D0EF4">
            <w:pPr>
              <w:rPr>
                <w:rFonts w:eastAsia="Times New Roman"/>
                <w:b/>
                <w:bCs/>
              </w:rPr>
            </w:pPr>
            <w:r>
              <w:rPr>
                <w:rFonts w:eastAsia="Times New Roman"/>
                <w:b/>
                <w:bCs/>
              </w:rPr>
              <w:t xml:space="preserve">Total </w:t>
            </w:r>
          </w:p>
        </w:tc>
      </w:tr>
      <w:tr w:rsidR="001B3899" w14:paraId="1D9047E5" w14:textId="77777777">
        <w:trPr>
          <w:divId w:val="114837436"/>
          <w:tblCellSpacing w:w="15" w:type="dxa"/>
        </w:trPr>
        <w:tc>
          <w:tcPr>
            <w:tcW w:w="0" w:type="auto"/>
            <w:gridSpan w:val="9"/>
            <w:tcBorders>
              <w:bottom w:val="single" w:sz="6" w:space="0" w:color="auto"/>
            </w:tcBorders>
            <w:vAlign w:val="center"/>
            <w:hideMark/>
          </w:tcPr>
          <w:p w14:paraId="0B963C34" w14:textId="77777777" w:rsidR="001B3899" w:rsidRDefault="001B3899">
            <w:pPr>
              <w:rPr>
                <w:rFonts w:eastAsia="Times New Roman"/>
                <w:b/>
                <w:bCs/>
              </w:rPr>
            </w:pPr>
          </w:p>
        </w:tc>
      </w:tr>
      <w:tr w:rsidR="001B3899" w14:paraId="2DE0F61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322EE17" w14:textId="77777777" w:rsidR="001B3899" w:rsidRDefault="003D0EF4">
            <w:pPr>
              <w:rPr>
                <w:rFonts w:eastAsia="Times New Roman"/>
              </w:rPr>
            </w:pPr>
            <w:r>
              <w:rPr>
                <w:rFonts w:eastAsia="Times New Roman"/>
              </w:rPr>
              <w:t xml:space="preserve">Drive Alone </w:t>
            </w:r>
          </w:p>
        </w:tc>
        <w:tc>
          <w:tcPr>
            <w:tcW w:w="0" w:type="auto"/>
            <w:vAlign w:val="center"/>
            <w:hideMark/>
          </w:tcPr>
          <w:p w14:paraId="2E14B04A" w14:textId="77777777" w:rsidR="001B3899" w:rsidRDefault="003D0EF4">
            <w:pPr>
              <w:rPr>
                <w:rFonts w:eastAsia="Times New Roman"/>
              </w:rPr>
            </w:pPr>
            <w:r>
              <w:rPr>
                <w:rFonts w:eastAsia="Times New Roman"/>
              </w:rPr>
              <w:t xml:space="preserve">0 </w:t>
            </w:r>
          </w:p>
        </w:tc>
        <w:tc>
          <w:tcPr>
            <w:tcW w:w="0" w:type="auto"/>
            <w:vAlign w:val="center"/>
            <w:hideMark/>
          </w:tcPr>
          <w:p w14:paraId="6ABBC8BE" w14:textId="77777777" w:rsidR="001B3899" w:rsidRDefault="003D0EF4">
            <w:pPr>
              <w:rPr>
                <w:rFonts w:eastAsia="Times New Roman"/>
              </w:rPr>
            </w:pPr>
            <w:r>
              <w:rPr>
                <w:rFonts w:eastAsia="Times New Roman"/>
              </w:rPr>
              <w:t xml:space="preserve">26,511 </w:t>
            </w:r>
          </w:p>
        </w:tc>
        <w:tc>
          <w:tcPr>
            <w:tcW w:w="0" w:type="auto"/>
            <w:tcBorders>
              <w:right w:val="single" w:sz="6" w:space="0" w:color="auto"/>
            </w:tcBorders>
            <w:vAlign w:val="center"/>
            <w:hideMark/>
          </w:tcPr>
          <w:p w14:paraId="41111443" w14:textId="77777777" w:rsidR="001B3899" w:rsidRDefault="003D0EF4">
            <w:pPr>
              <w:rPr>
                <w:rFonts w:eastAsia="Times New Roman"/>
              </w:rPr>
            </w:pPr>
            <w:r>
              <w:rPr>
                <w:rFonts w:eastAsia="Times New Roman"/>
              </w:rPr>
              <w:t xml:space="preserve">432,026 </w:t>
            </w:r>
          </w:p>
        </w:tc>
        <w:tc>
          <w:tcPr>
            <w:tcW w:w="0" w:type="auto"/>
            <w:tcBorders>
              <w:right w:val="single" w:sz="6" w:space="0" w:color="auto"/>
            </w:tcBorders>
            <w:vAlign w:val="center"/>
            <w:hideMark/>
          </w:tcPr>
          <w:p w14:paraId="4743361E" w14:textId="77777777" w:rsidR="001B3899" w:rsidRDefault="003D0EF4">
            <w:pPr>
              <w:rPr>
                <w:rFonts w:eastAsia="Times New Roman"/>
              </w:rPr>
            </w:pPr>
            <w:r>
              <w:rPr>
                <w:rFonts w:eastAsia="Times New Roman"/>
              </w:rPr>
              <w:t xml:space="preserve">458,537 </w:t>
            </w:r>
          </w:p>
        </w:tc>
        <w:tc>
          <w:tcPr>
            <w:tcW w:w="0" w:type="auto"/>
            <w:vAlign w:val="center"/>
            <w:hideMark/>
          </w:tcPr>
          <w:p w14:paraId="787FE653" w14:textId="77777777" w:rsidR="001B3899" w:rsidRDefault="003D0EF4">
            <w:pPr>
              <w:rPr>
                <w:rFonts w:eastAsia="Times New Roman"/>
              </w:rPr>
            </w:pPr>
            <w:r>
              <w:rPr>
                <w:rFonts w:eastAsia="Times New Roman"/>
              </w:rPr>
              <w:t xml:space="preserve">0% </w:t>
            </w:r>
          </w:p>
        </w:tc>
        <w:tc>
          <w:tcPr>
            <w:tcW w:w="0" w:type="auto"/>
            <w:vAlign w:val="center"/>
            <w:hideMark/>
          </w:tcPr>
          <w:p w14:paraId="5DB3FEA7" w14:textId="77777777" w:rsidR="001B3899" w:rsidRDefault="003D0EF4">
            <w:pPr>
              <w:rPr>
                <w:rFonts w:eastAsia="Times New Roman"/>
              </w:rPr>
            </w:pPr>
            <w:r>
              <w:rPr>
                <w:rFonts w:eastAsia="Times New Roman"/>
              </w:rPr>
              <w:t xml:space="preserve">31% </w:t>
            </w:r>
          </w:p>
        </w:tc>
        <w:tc>
          <w:tcPr>
            <w:tcW w:w="0" w:type="auto"/>
            <w:tcBorders>
              <w:right w:val="single" w:sz="6" w:space="0" w:color="auto"/>
            </w:tcBorders>
            <w:vAlign w:val="center"/>
            <w:hideMark/>
          </w:tcPr>
          <w:p w14:paraId="5D3D3A49" w14:textId="77777777" w:rsidR="001B3899" w:rsidRDefault="003D0EF4">
            <w:pPr>
              <w:rPr>
                <w:rFonts w:eastAsia="Times New Roman"/>
              </w:rPr>
            </w:pPr>
            <w:r>
              <w:rPr>
                <w:rFonts w:eastAsia="Times New Roman"/>
              </w:rPr>
              <w:t xml:space="preserve">67% </w:t>
            </w:r>
          </w:p>
        </w:tc>
        <w:tc>
          <w:tcPr>
            <w:tcW w:w="0" w:type="auto"/>
            <w:vAlign w:val="center"/>
            <w:hideMark/>
          </w:tcPr>
          <w:p w14:paraId="10F1F8C2" w14:textId="77777777" w:rsidR="001B3899" w:rsidRDefault="003D0EF4">
            <w:pPr>
              <w:rPr>
                <w:rFonts w:eastAsia="Times New Roman"/>
              </w:rPr>
            </w:pPr>
            <w:r>
              <w:rPr>
                <w:rFonts w:eastAsia="Times New Roman"/>
              </w:rPr>
              <w:t xml:space="preserve">62% </w:t>
            </w:r>
          </w:p>
        </w:tc>
      </w:tr>
      <w:tr w:rsidR="001B3899" w14:paraId="69365E5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A4D41AC" w14:textId="62AC47DC" w:rsidR="001B3899" w:rsidRDefault="003D0EF4">
            <w:pPr>
              <w:rPr>
                <w:rFonts w:eastAsia="Times New Roman"/>
              </w:rPr>
            </w:pPr>
            <w:del w:id="104" w:author="Kyeil Kim" w:date="2019-04-25T13:21:00Z">
              <w:r w:rsidDel="00757A16">
                <w:rPr>
                  <w:rFonts w:eastAsia="Times New Roman"/>
                </w:rPr>
                <w:delText>Shared2</w:delText>
              </w:r>
            </w:del>
            <w:ins w:id="105" w:author="Kyeil Kim" w:date="2019-04-25T13:21:00Z">
              <w:r w:rsidR="00757A16">
                <w:rPr>
                  <w:rFonts w:eastAsia="Times New Roman"/>
                </w:rPr>
                <w:t>Shared 2</w:t>
              </w:r>
            </w:ins>
            <w:r>
              <w:rPr>
                <w:rFonts w:eastAsia="Times New Roman"/>
              </w:rPr>
              <w:t xml:space="preserve"> </w:t>
            </w:r>
          </w:p>
        </w:tc>
        <w:tc>
          <w:tcPr>
            <w:tcW w:w="0" w:type="auto"/>
            <w:vAlign w:val="center"/>
            <w:hideMark/>
          </w:tcPr>
          <w:p w14:paraId="70DD263E" w14:textId="77777777" w:rsidR="001B3899" w:rsidRDefault="003D0EF4">
            <w:pPr>
              <w:rPr>
                <w:rFonts w:eastAsia="Times New Roman"/>
              </w:rPr>
            </w:pPr>
            <w:r>
              <w:rPr>
                <w:rFonts w:eastAsia="Times New Roman"/>
              </w:rPr>
              <w:t xml:space="preserve">3,540 </w:t>
            </w:r>
          </w:p>
        </w:tc>
        <w:tc>
          <w:tcPr>
            <w:tcW w:w="0" w:type="auto"/>
            <w:vAlign w:val="center"/>
            <w:hideMark/>
          </w:tcPr>
          <w:p w14:paraId="6F1112A7" w14:textId="77777777" w:rsidR="001B3899" w:rsidRDefault="003D0EF4">
            <w:pPr>
              <w:rPr>
                <w:rFonts w:eastAsia="Times New Roman"/>
              </w:rPr>
            </w:pPr>
            <w:r>
              <w:rPr>
                <w:rFonts w:eastAsia="Times New Roman"/>
              </w:rPr>
              <w:t xml:space="preserve">31,299 </w:t>
            </w:r>
          </w:p>
        </w:tc>
        <w:tc>
          <w:tcPr>
            <w:tcW w:w="0" w:type="auto"/>
            <w:tcBorders>
              <w:right w:val="single" w:sz="6" w:space="0" w:color="auto"/>
            </w:tcBorders>
            <w:vAlign w:val="center"/>
            <w:hideMark/>
          </w:tcPr>
          <w:p w14:paraId="7D0593DD" w14:textId="77777777" w:rsidR="001B3899" w:rsidRDefault="003D0EF4">
            <w:pPr>
              <w:rPr>
                <w:rFonts w:eastAsia="Times New Roman"/>
              </w:rPr>
            </w:pPr>
            <w:r>
              <w:rPr>
                <w:rFonts w:eastAsia="Times New Roman"/>
              </w:rPr>
              <w:t xml:space="preserve">100,755 </w:t>
            </w:r>
          </w:p>
        </w:tc>
        <w:tc>
          <w:tcPr>
            <w:tcW w:w="0" w:type="auto"/>
            <w:tcBorders>
              <w:right w:val="single" w:sz="6" w:space="0" w:color="auto"/>
            </w:tcBorders>
            <w:vAlign w:val="center"/>
            <w:hideMark/>
          </w:tcPr>
          <w:p w14:paraId="5A068796" w14:textId="77777777" w:rsidR="001B3899" w:rsidRDefault="003D0EF4">
            <w:pPr>
              <w:rPr>
                <w:rFonts w:eastAsia="Times New Roman"/>
              </w:rPr>
            </w:pPr>
            <w:r>
              <w:rPr>
                <w:rFonts w:eastAsia="Times New Roman"/>
              </w:rPr>
              <w:t xml:space="preserve">135,594 </w:t>
            </w:r>
          </w:p>
        </w:tc>
        <w:tc>
          <w:tcPr>
            <w:tcW w:w="0" w:type="auto"/>
            <w:vAlign w:val="center"/>
            <w:hideMark/>
          </w:tcPr>
          <w:p w14:paraId="478C5A89" w14:textId="77777777" w:rsidR="001B3899" w:rsidRDefault="003D0EF4">
            <w:pPr>
              <w:rPr>
                <w:rFonts w:eastAsia="Times New Roman"/>
              </w:rPr>
            </w:pPr>
            <w:r>
              <w:rPr>
                <w:rFonts w:eastAsia="Times New Roman"/>
              </w:rPr>
              <w:t xml:space="preserve">34% </w:t>
            </w:r>
          </w:p>
        </w:tc>
        <w:tc>
          <w:tcPr>
            <w:tcW w:w="0" w:type="auto"/>
            <w:vAlign w:val="center"/>
            <w:hideMark/>
          </w:tcPr>
          <w:p w14:paraId="6E7A19D3" w14:textId="77777777" w:rsidR="001B3899" w:rsidRDefault="003D0EF4">
            <w:pPr>
              <w:rPr>
                <w:rFonts w:eastAsia="Times New Roman"/>
              </w:rPr>
            </w:pPr>
            <w:r>
              <w:rPr>
                <w:rFonts w:eastAsia="Times New Roman"/>
              </w:rPr>
              <w:t xml:space="preserve">37% </w:t>
            </w:r>
          </w:p>
        </w:tc>
        <w:tc>
          <w:tcPr>
            <w:tcW w:w="0" w:type="auto"/>
            <w:tcBorders>
              <w:right w:val="single" w:sz="6" w:space="0" w:color="auto"/>
            </w:tcBorders>
            <w:vAlign w:val="center"/>
            <w:hideMark/>
          </w:tcPr>
          <w:p w14:paraId="5D3DAE9C" w14:textId="77777777" w:rsidR="001B3899" w:rsidRDefault="003D0EF4">
            <w:pPr>
              <w:rPr>
                <w:rFonts w:eastAsia="Times New Roman"/>
              </w:rPr>
            </w:pPr>
            <w:r>
              <w:rPr>
                <w:rFonts w:eastAsia="Times New Roman"/>
              </w:rPr>
              <w:t xml:space="preserve">16% </w:t>
            </w:r>
          </w:p>
        </w:tc>
        <w:tc>
          <w:tcPr>
            <w:tcW w:w="0" w:type="auto"/>
            <w:vAlign w:val="center"/>
            <w:hideMark/>
          </w:tcPr>
          <w:p w14:paraId="2260735C" w14:textId="77777777" w:rsidR="001B3899" w:rsidRDefault="003D0EF4">
            <w:pPr>
              <w:rPr>
                <w:rFonts w:eastAsia="Times New Roman"/>
              </w:rPr>
            </w:pPr>
            <w:r>
              <w:rPr>
                <w:rFonts w:eastAsia="Times New Roman"/>
              </w:rPr>
              <w:t xml:space="preserve">18% </w:t>
            </w:r>
          </w:p>
        </w:tc>
      </w:tr>
      <w:tr w:rsidR="001B3899" w14:paraId="58A358E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5CE5293" w14:textId="0128A5B4" w:rsidR="001B3899" w:rsidRDefault="003D0EF4">
            <w:pPr>
              <w:rPr>
                <w:rFonts w:eastAsia="Times New Roman"/>
              </w:rPr>
            </w:pPr>
            <w:del w:id="106" w:author="Kyeil Kim" w:date="2019-04-25T13:22:00Z">
              <w:r w:rsidDel="004B44DE">
                <w:rPr>
                  <w:rFonts w:eastAsia="Times New Roman"/>
                </w:rPr>
                <w:delText>Shared3+</w:delText>
              </w:r>
            </w:del>
            <w:ins w:id="107" w:author="Kyeil Kim" w:date="2019-04-25T13:22:00Z">
              <w:r w:rsidR="004B44DE">
                <w:rPr>
                  <w:rFonts w:eastAsia="Times New Roman"/>
                </w:rPr>
                <w:t>Shared 3+</w:t>
              </w:r>
            </w:ins>
            <w:r>
              <w:rPr>
                <w:rFonts w:eastAsia="Times New Roman"/>
              </w:rPr>
              <w:t xml:space="preserve"> </w:t>
            </w:r>
          </w:p>
        </w:tc>
        <w:tc>
          <w:tcPr>
            <w:tcW w:w="0" w:type="auto"/>
            <w:vAlign w:val="center"/>
            <w:hideMark/>
          </w:tcPr>
          <w:p w14:paraId="3742ADDD" w14:textId="77777777" w:rsidR="001B3899" w:rsidRDefault="003D0EF4">
            <w:pPr>
              <w:rPr>
                <w:rFonts w:eastAsia="Times New Roman"/>
              </w:rPr>
            </w:pPr>
            <w:r>
              <w:rPr>
                <w:rFonts w:eastAsia="Times New Roman"/>
              </w:rPr>
              <w:t xml:space="preserve">0 </w:t>
            </w:r>
          </w:p>
        </w:tc>
        <w:tc>
          <w:tcPr>
            <w:tcW w:w="0" w:type="auto"/>
            <w:vAlign w:val="center"/>
            <w:hideMark/>
          </w:tcPr>
          <w:p w14:paraId="1414D6AC" w14:textId="77777777" w:rsidR="001B3899" w:rsidRDefault="003D0EF4">
            <w:pPr>
              <w:rPr>
                <w:rFonts w:eastAsia="Times New Roman"/>
              </w:rPr>
            </w:pPr>
            <w:r>
              <w:rPr>
                <w:rFonts w:eastAsia="Times New Roman"/>
              </w:rPr>
              <w:t xml:space="preserve">3,292 </w:t>
            </w:r>
          </w:p>
        </w:tc>
        <w:tc>
          <w:tcPr>
            <w:tcW w:w="0" w:type="auto"/>
            <w:tcBorders>
              <w:right w:val="single" w:sz="6" w:space="0" w:color="auto"/>
            </w:tcBorders>
            <w:vAlign w:val="center"/>
            <w:hideMark/>
          </w:tcPr>
          <w:p w14:paraId="7E7C40B9" w14:textId="77777777" w:rsidR="001B3899" w:rsidRDefault="003D0EF4">
            <w:pPr>
              <w:rPr>
                <w:rFonts w:eastAsia="Times New Roman"/>
              </w:rPr>
            </w:pPr>
            <w:r>
              <w:rPr>
                <w:rFonts w:eastAsia="Times New Roman"/>
              </w:rPr>
              <w:t xml:space="preserve">56,295 </w:t>
            </w:r>
          </w:p>
        </w:tc>
        <w:tc>
          <w:tcPr>
            <w:tcW w:w="0" w:type="auto"/>
            <w:tcBorders>
              <w:right w:val="single" w:sz="6" w:space="0" w:color="auto"/>
            </w:tcBorders>
            <w:vAlign w:val="center"/>
            <w:hideMark/>
          </w:tcPr>
          <w:p w14:paraId="7FCBFAE8" w14:textId="77777777" w:rsidR="001B3899" w:rsidRDefault="003D0EF4">
            <w:pPr>
              <w:rPr>
                <w:rFonts w:eastAsia="Times New Roman"/>
              </w:rPr>
            </w:pPr>
            <w:r>
              <w:rPr>
                <w:rFonts w:eastAsia="Times New Roman"/>
              </w:rPr>
              <w:t xml:space="preserve">59,587 </w:t>
            </w:r>
          </w:p>
        </w:tc>
        <w:tc>
          <w:tcPr>
            <w:tcW w:w="0" w:type="auto"/>
            <w:vAlign w:val="center"/>
            <w:hideMark/>
          </w:tcPr>
          <w:p w14:paraId="4F65804E" w14:textId="77777777" w:rsidR="001B3899" w:rsidRDefault="003D0EF4">
            <w:pPr>
              <w:rPr>
                <w:rFonts w:eastAsia="Times New Roman"/>
              </w:rPr>
            </w:pPr>
            <w:r>
              <w:rPr>
                <w:rFonts w:eastAsia="Times New Roman"/>
              </w:rPr>
              <w:t xml:space="preserve">0% </w:t>
            </w:r>
          </w:p>
        </w:tc>
        <w:tc>
          <w:tcPr>
            <w:tcW w:w="0" w:type="auto"/>
            <w:vAlign w:val="center"/>
            <w:hideMark/>
          </w:tcPr>
          <w:p w14:paraId="03F80B14" w14:textId="77777777" w:rsidR="001B3899" w:rsidRDefault="003D0EF4">
            <w:pPr>
              <w:rPr>
                <w:rFonts w:eastAsia="Times New Roman"/>
              </w:rPr>
            </w:pPr>
            <w:r>
              <w:rPr>
                <w:rFonts w:eastAsia="Times New Roman"/>
              </w:rPr>
              <w:t xml:space="preserve">4% </w:t>
            </w:r>
          </w:p>
        </w:tc>
        <w:tc>
          <w:tcPr>
            <w:tcW w:w="0" w:type="auto"/>
            <w:tcBorders>
              <w:right w:val="single" w:sz="6" w:space="0" w:color="auto"/>
            </w:tcBorders>
            <w:vAlign w:val="center"/>
            <w:hideMark/>
          </w:tcPr>
          <w:p w14:paraId="5DCDB077" w14:textId="77777777" w:rsidR="001B3899" w:rsidRDefault="003D0EF4">
            <w:pPr>
              <w:rPr>
                <w:rFonts w:eastAsia="Times New Roman"/>
              </w:rPr>
            </w:pPr>
            <w:r>
              <w:rPr>
                <w:rFonts w:eastAsia="Times New Roman"/>
              </w:rPr>
              <w:t xml:space="preserve">9% </w:t>
            </w:r>
          </w:p>
        </w:tc>
        <w:tc>
          <w:tcPr>
            <w:tcW w:w="0" w:type="auto"/>
            <w:vAlign w:val="center"/>
            <w:hideMark/>
          </w:tcPr>
          <w:p w14:paraId="36F7B9E5" w14:textId="77777777" w:rsidR="001B3899" w:rsidRDefault="003D0EF4">
            <w:pPr>
              <w:rPr>
                <w:rFonts w:eastAsia="Times New Roman"/>
              </w:rPr>
            </w:pPr>
            <w:r>
              <w:rPr>
                <w:rFonts w:eastAsia="Times New Roman"/>
              </w:rPr>
              <w:t xml:space="preserve">8% </w:t>
            </w:r>
          </w:p>
        </w:tc>
      </w:tr>
      <w:tr w:rsidR="001B3899" w14:paraId="1865A2F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D96D0DE" w14:textId="77777777" w:rsidR="001B3899" w:rsidRDefault="003D0EF4">
            <w:pPr>
              <w:rPr>
                <w:rFonts w:eastAsia="Times New Roman"/>
              </w:rPr>
            </w:pPr>
            <w:r>
              <w:rPr>
                <w:rFonts w:eastAsia="Times New Roman"/>
              </w:rPr>
              <w:t xml:space="preserve">Walk </w:t>
            </w:r>
          </w:p>
        </w:tc>
        <w:tc>
          <w:tcPr>
            <w:tcW w:w="0" w:type="auto"/>
            <w:vAlign w:val="center"/>
            <w:hideMark/>
          </w:tcPr>
          <w:p w14:paraId="6DD78F8A" w14:textId="77777777" w:rsidR="001B3899" w:rsidRDefault="003D0EF4">
            <w:pPr>
              <w:rPr>
                <w:rFonts w:eastAsia="Times New Roman"/>
              </w:rPr>
            </w:pPr>
            <w:r>
              <w:rPr>
                <w:rFonts w:eastAsia="Times New Roman"/>
              </w:rPr>
              <w:t xml:space="preserve">5,572 </w:t>
            </w:r>
          </w:p>
        </w:tc>
        <w:tc>
          <w:tcPr>
            <w:tcW w:w="0" w:type="auto"/>
            <w:vAlign w:val="center"/>
            <w:hideMark/>
          </w:tcPr>
          <w:p w14:paraId="01AA987F" w14:textId="77777777" w:rsidR="001B3899" w:rsidRDefault="003D0EF4">
            <w:pPr>
              <w:rPr>
                <w:rFonts w:eastAsia="Times New Roman"/>
              </w:rPr>
            </w:pPr>
            <w:r>
              <w:rPr>
                <w:rFonts w:eastAsia="Times New Roman"/>
              </w:rPr>
              <w:t xml:space="preserve">21,008 </w:t>
            </w:r>
          </w:p>
        </w:tc>
        <w:tc>
          <w:tcPr>
            <w:tcW w:w="0" w:type="auto"/>
            <w:tcBorders>
              <w:right w:val="single" w:sz="6" w:space="0" w:color="auto"/>
            </w:tcBorders>
            <w:vAlign w:val="center"/>
            <w:hideMark/>
          </w:tcPr>
          <w:p w14:paraId="08A90141" w14:textId="77777777" w:rsidR="001B3899" w:rsidRDefault="003D0EF4">
            <w:pPr>
              <w:rPr>
                <w:rFonts w:eastAsia="Times New Roman"/>
              </w:rPr>
            </w:pPr>
            <w:r>
              <w:rPr>
                <w:rFonts w:eastAsia="Times New Roman"/>
              </w:rPr>
              <w:t xml:space="preserve">51,718 </w:t>
            </w:r>
          </w:p>
        </w:tc>
        <w:tc>
          <w:tcPr>
            <w:tcW w:w="0" w:type="auto"/>
            <w:tcBorders>
              <w:right w:val="single" w:sz="6" w:space="0" w:color="auto"/>
            </w:tcBorders>
            <w:vAlign w:val="center"/>
            <w:hideMark/>
          </w:tcPr>
          <w:p w14:paraId="56A1C82C" w14:textId="77777777" w:rsidR="001B3899" w:rsidRDefault="003D0EF4">
            <w:pPr>
              <w:rPr>
                <w:rFonts w:eastAsia="Times New Roman"/>
              </w:rPr>
            </w:pPr>
            <w:r>
              <w:rPr>
                <w:rFonts w:eastAsia="Times New Roman"/>
              </w:rPr>
              <w:t xml:space="preserve">78,298 </w:t>
            </w:r>
          </w:p>
        </w:tc>
        <w:tc>
          <w:tcPr>
            <w:tcW w:w="0" w:type="auto"/>
            <w:vAlign w:val="center"/>
            <w:hideMark/>
          </w:tcPr>
          <w:p w14:paraId="17891B3E" w14:textId="77777777" w:rsidR="001B3899" w:rsidRDefault="003D0EF4">
            <w:pPr>
              <w:rPr>
                <w:rFonts w:eastAsia="Times New Roman"/>
              </w:rPr>
            </w:pPr>
            <w:r>
              <w:rPr>
                <w:rFonts w:eastAsia="Times New Roman"/>
              </w:rPr>
              <w:t xml:space="preserve">53% </w:t>
            </w:r>
          </w:p>
        </w:tc>
        <w:tc>
          <w:tcPr>
            <w:tcW w:w="0" w:type="auto"/>
            <w:vAlign w:val="center"/>
            <w:hideMark/>
          </w:tcPr>
          <w:p w14:paraId="01E6C6DC" w14:textId="77777777" w:rsidR="001B3899" w:rsidRDefault="003D0EF4">
            <w:pPr>
              <w:rPr>
                <w:rFonts w:eastAsia="Times New Roman"/>
              </w:rPr>
            </w:pPr>
            <w:r>
              <w:rPr>
                <w:rFonts w:eastAsia="Times New Roman"/>
              </w:rPr>
              <w:t xml:space="preserve">25% </w:t>
            </w:r>
          </w:p>
        </w:tc>
        <w:tc>
          <w:tcPr>
            <w:tcW w:w="0" w:type="auto"/>
            <w:tcBorders>
              <w:right w:val="single" w:sz="6" w:space="0" w:color="auto"/>
            </w:tcBorders>
            <w:vAlign w:val="center"/>
            <w:hideMark/>
          </w:tcPr>
          <w:p w14:paraId="0D679548" w14:textId="77777777" w:rsidR="001B3899" w:rsidRDefault="003D0EF4">
            <w:pPr>
              <w:rPr>
                <w:rFonts w:eastAsia="Times New Roman"/>
              </w:rPr>
            </w:pPr>
            <w:r>
              <w:rPr>
                <w:rFonts w:eastAsia="Times New Roman"/>
              </w:rPr>
              <w:t xml:space="preserve">8% </w:t>
            </w:r>
          </w:p>
        </w:tc>
        <w:tc>
          <w:tcPr>
            <w:tcW w:w="0" w:type="auto"/>
            <w:vAlign w:val="center"/>
            <w:hideMark/>
          </w:tcPr>
          <w:p w14:paraId="59D696D7" w14:textId="77777777" w:rsidR="001B3899" w:rsidRDefault="003D0EF4">
            <w:pPr>
              <w:rPr>
                <w:rFonts w:eastAsia="Times New Roman"/>
              </w:rPr>
            </w:pPr>
            <w:r>
              <w:rPr>
                <w:rFonts w:eastAsia="Times New Roman"/>
              </w:rPr>
              <w:t xml:space="preserve">11% </w:t>
            </w:r>
          </w:p>
        </w:tc>
      </w:tr>
      <w:tr w:rsidR="001B3899" w14:paraId="7332970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E2A27BE" w14:textId="77777777" w:rsidR="001B3899" w:rsidRDefault="003D0EF4">
            <w:pPr>
              <w:rPr>
                <w:rFonts w:eastAsia="Times New Roman"/>
              </w:rPr>
            </w:pPr>
            <w:r>
              <w:rPr>
                <w:rFonts w:eastAsia="Times New Roman"/>
              </w:rPr>
              <w:t xml:space="preserve">Bike </w:t>
            </w:r>
          </w:p>
        </w:tc>
        <w:tc>
          <w:tcPr>
            <w:tcW w:w="0" w:type="auto"/>
            <w:vAlign w:val="center"/>
            <w:hideMark/>
          </w:tcPr>
          <w:p w14:paraId="02434C1D" w14:textId="77777777" w:rsidR="001B3899" w:rsidRDefault="003D0EF4">
            <w:pPr>
              <w:rPr>
                <w:rFonts w:eastAsia="Times New Roman"/>
              </w:rPr>
            </w:pPr>
            <w:r>
              <w:rPr>
                <w:rFonts w:eastAsia="Times New Roman"/>
              </w:rPr>
              <w:t xml:space="preserve">0 </w:t>
            </w:r>
          </w:p>
        </w:tc>
        <w:tc>
          <w:tcPr>
            <w:tcW w:w="0" w:type="auto"/>
            <w:vAlign w:val="center"/>
            <w:hideMark/>
          </w:tcPr>
          <w:p w14:paraId="6ACBAED4" w14:textId="77777777" w:rsidR="001B3899" w:rsidRDefault="003D0EF4">
            <w:pPr>
              <w:rPr>
                <w:rFonts w:eastAsia="Times New Roman"/>
              </w:rPr>
            </w:pPr>
            <w:r>
              <w:rPr>
                <w:rFonts w:eastAsia="Times New Roman"/>
              </w:rPr>
              <w:t xml:space="preserve">1,409 </w:t>
            </w:r>
          </w:p>
        </w:tc>
        <w:tc>
          <w:tcPr>
            <w:tcW w:w="0" w:type="auto"/>
            <w:tcBorders>
              <w:right w:val="single" w:sz="6" w:space="0" w:color="auto"/>
            </w:tcBorders>
            <w:vAlign w:val="center"/>
            <w:hideMark/>
          </w:tcPr>
          <w:p w14:paraId="22FEE0FF" w14:textId="77777777" w:rsidR="001B3899" w:rsidRDefault="003D0EF4">
            <w:pPr>
              <w:rPr>
                <w:rFonts w:eastAsia="Times New Roman"/>
              </w:rPr>
            </w:pPr>
            <w:r>
              <w:rPr>
                <w:rFonts w:eastAsia="Times New Roman"/>
              </w:rPr>
              <w:t xml:space="preserve">349 </w:t>
            </w:r>
          </w:p>
        </w:tc>
        <w:tc>
          <w:tcPr>
            <w:tcW w:w="0" w:type="auto"/>
            <w:tcBorders>
              <w:right w:val="single" w:sz="6" w:space="0" w:color="auto"/>
            </w:tcBorders>
            <w:vAlign w:val="center"/>
            <w:hideMark/>
          </w:tcPr>
          <w:p w14:paraId="270A6949" w14:textId="77777777" w:rsidR="001B3899" w:rsidRDefault="003D0EF4">
            <w:pPr>
              <w:rPr>
                <w:rFonts w:eastAsia="Times New Roman"/>
              </w:rPr>
            </w:pPr>
            <w:r>
              <w:rPr>
                <w:rFonts w:eastAsia="Times New Roman"/>
              </w:rPr>
              <w:t xml:space="preserve">1,758 </w:t>
            </w:r>
          </w:p>
        </w:tc>
        <w:tc>
          <w:tcPr>
            <w:tcW w:w="0" w:type="auto"/>
            <w:vAlign w:val="center"/>
            <w:hideMark/>
          </w:tcPr>
          <w:p w14:paraId="5575D668" w14:textId="77777777" w:rsidR="001B3899" w:rsidRDefault="003D0EF4">
            <w:pPr>
              <w:rPr>
                <w:rFonts w:eastAsia="Times New Roman"/>
              </w:rPr>
            </w:pPr>
            <w:r>
              <w:rPr>
                <w:rFonts w:eastAsia="Times New Roman"/>
              </w:rPr>
              <w:t xml:space="preserve">0% </w:t>
            </w:r>
          </w:p>
        </w:tc>
        <w:tc>
          <w:tcPr>
            <w:tcW w:w="0" w:type="auto"/>
            <w:vAlign w:val="center"/>
            <w:hideMark/>
          </w:tcPr>
          <w:p w14:paraId="24AF3929"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7130AA84" w14:textId="77777777" w:rsidR="001B3899" w:rsidRDefault="003D0EF4">
            <w:pPr>
              <w:rPr>
                <w:rFonts w:eastAsia="Times New Roman"/>
              </w:rPr>
            </w:pPr>
            <w:r>
              <w:rPr>
                <w:rFonts w:eastAsia="Times New Roman"/>
              </w:rPr>
              <w:t xml:space="preserve">0% </w:t>
            </w:r>
          </w:p>
        </w:tc>
        <w:tc>
          <w:tcPr>
            <w:tcW w:w="0" w:type="auto"/>
            <w:vAlign w:val="center"/>
            <w:hideMark/>
          </w:tcPr>
          <w:p w14:paraId="730A74DF" w14:textId="77777777" w:rsidR="001B3899" w:rsidRDefault="003D0EF4">
            <w:pPr>
              <w:rPr>
                <w:rFonts w:eastAsia="Times New Roman"/>
              </w:rPr>
            </w:pPr>
            <w:r>
              <w:rPr>
                <w:rFonts w:eastAsia="Times New Roman"/>
              </w:rPr>
              <w:t xml:space="preserve">0% </w:t>
            </w:r>
          </w:p>
        </w:tc>
      </w:tr>
      <w:tr w:rsidR="001B3899" w14:paraId="78EA4B1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6D7F546"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55E97EA2" w14:textId="77777777" w:rsidR="001B3899" w:rsidRDefault="003D0EF4">
            <w:pPr>
              <w:rPr>
                <w:rFonts w:eastAsia="Times New Roman"/>
              </w:rPr>
            </w:pPr>
            <w:r>
              <w:rPr>
                <w:rFonts w:eastAsia="Times New Roman"/>
              </w:rPr>
              <w:t xml:space="preserve">1,094 </w:t>
            </w:r>
          </w:p>
        </w:tc>
        <w:tc>
          <w:tcPr>
            <w:tcW w:w="0" w:type="auto"/>
            <w:vAlign w:val="center"/>
            <w:hideMark/>
          </w:tcPr>
          <w:p w14:paraId="79ABDE98" w14:textId="77777777" w:rsidR="001B3899" w:rsidRDefault="003D0EF4">
            <w:pPr>
              <w:rPr>
                <w:rFonts w:eastAsia="Times New Roman"/>
              </w:rPr>
            </w:pPr>
            <w:r>
              <w:rPr>
                <w:rFonts w:eastAsia="Times New Roman"/>
              </w:rPr>
              <w:t xml:space="preserve">667 </w:t>
            </w:r>
          </w:p>
        </w:tc>
        <w:tc>
          <w:tcPr>
            <w:tcW w:w="0" w:type="auto"/>
            <w:tcBorders>
              <w:right w:val="single" w:sz="6" w:space="0" w:color="auto"/>
            </w:tcBorders>
            <w:vAlign w:val="center"/>
            <w:hideMark/>
          </w:tcPr>
          <w:p w14:paraId="518773F0" w14:textId="77777777" w:rsidR="001B3899" w:rsidRDefault="003D0EF4">
            <w:pPr>
              <w:rPr>
                <w:rFonts w:eastAsia="Times New Roman"/>
              </w:rPr>
            </w:pPr>
            <w:r>
              <w:rPr>
                <w:rFonts w:eastAsia="Times New Roman"/>
              </w:rPr>
              <w:t xml:space="preserve">540 </w:t>
            </w:r>
          </w:p>
        </w:tc>
        <w:tc>
          <w:tcPr>
            <w:tcW w:w="0" w:type="auto"/>
            <w:tcBorders>
              <w:right w:val="single" w:sz="6" w:space="0" w:color="auto"/>
            </w:tcBorders>
            <w:vAlign w:val="center"/>
            <w:hideMark/>
          </w:tcPr>
          <w:p w14:paraId="5477AECE" w14:textId="77777777" w:rsidR="001B3899" w:rsidRDefault="003D0EF4">
            <w:pPr>
              <w:rPr>
                <w:rFonts w:eastAsia="Times New Roman"/>
              </w:rPr>
            </w:pPr>
            <w:r>
              <w:rPr>
                <w:rFonts w:eastAsia="Times New Roman"/>
              </w:rPr>
              <w:t xml:space="preserve">2,301 </w:t>
            </w:r>
          </w:p>
        </w:tc>
        <w:tc>
          <w:tcPr>
            <w:tcW w:w="0" w:type="auto"/>
            <w:vAlign w:val="center"/>
            <w:hideMark/>
          </w:tcPr>
          <w:p w14:paraId="0E79EEE7" w14:textId="77777777" w:rsidR="001B3899" w:rsidRDefault="003D0EF4">
            <w:pPr>
              <w:rPr>
                <w:rFonts w:eastAsia="Times New Roman"/>
              </w:rPr>
            </w:pPr>
            <w:r>
              <w:rPr>
                <w:rFonts w:eastAsia="Times New Roman"/>
              </w:rPr>
              <w:t xml:space="preserve">10% </w:t>
            </w:r>
          </w:p>
        </w:tc>
        <w:tc>
          <w:tcPr>
            <w:tcW w:w="0" w:type="auto"/>
            <w:vAlign w:val="center"/>
            <w:hideMark/>
          </w:tcPr>
          <w:p w14:paraId="76CED42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7ACE960" w14:textId="77777777" w:rsidR="001B3899" w:rsidRDefault="003D0EF4">
            <w:pPr>
              <w:rPr>
                <w:rFonts w:eastAsia="Times New Roman"/>
              </w:rPr>
            </w:pPr>
            <w:r>
              <w:rPr>
                <w:rFonts w:eastAsia="Times New Roman"/>
              </w:rPr>
              <w:t xml:space="preserve">0% </w:t>
            </w:r>
          </w:p>
        </w:tc>
        <w:tc>
          <w:tcPr>
            <w:tcW w:w="0" w:type="auto"/>
            <w:vAlign w:val="center"/>
            <w:hideMark/>
          </w:tcPr>
          <w:p w14:paraId="3F81FD96" w14:textId="77777777" w:rsidR="001B3899" w:rsidRDefault="003D0EF4">
            <w:pPr>
              <w:rPr>
                <w:rFonts w:eastAsia="Times New Roman"/>
              </w:rPr>
            </w:pPr>
            <w:r>
              <w:rPr>
                <w:rFonts w:eastAsia="Times New Roman"/>
              </w:rPr>
              <w:t xml:space="preserve">0% </w:t>
            </w:r>
          </w:p>
        </w:tc>
      </w:tr>
      <w:tr w:rsidR="001B3899" w14:paraId="5807E66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F509FC1"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630D91A4" w14:textId="77777777" w:rsidR="001B3899" w:rsidRDefault="003D0EF4">
            <w:pPr>
              <w:rPr>
                <w:rFonts w:eastAsia="Times New Roman"/>
              </w:rPr>
            </w:pPr>
            <w:r>
              <w:rPr>
                <w:rFonts w:eastAsia="Times New Roman"/>
              </w:rPr>
              <w:t xml:space="preserve">297 </w:t>
            </w:r>
          </w:p>
        </w:tc>
        <w:tc>
          <w:tcPr>
            <w:tcW w:w="0" w:type="auto"/>
            <w:vAlign w:val="center"/>
            <w:hideMark/>
          </w:tcPr>
          <w:p w14:paraId="1A993B50" w14:textId="77777777" w:rsidR="001B3899" w:rsidRDefault="003D0EF4">
            <w:pPr>
              <w:rPr>
                <w:rFonts w:eastAsia="Times New Roman"/>
              </w:rPr>
            </w:pPr>
            <w:r>
              <w:rPr>
                <w:rFonts w:eastAsia="Times New Roman"/>
              </w:rPr>
              <w:t xml:space="preserve">295 </w:t>
            </w:r>
          </w:p>
        </w:tc>
        <w:tc>
          <w:tcPr>
            <w:tcW w:w="0" w:type="auto"/>
            <w:tcBorders>
              <w:right w:val="single" w:sz="6" w:space="0" w:color="auto"/>
            </w:tcBorders>
            <w:vAlign w:val="center"/>
            <w:hideMark/>
          </w:tcPr>
          <w:p w14:paraId="038533C6" w14:textId="77777777" w:rsidR="001B3899" w:rsidRDefault="003D0EF4">
            <w:pPr>
              <w:rPr>
                <w:rFonts w:eastAsia="Times New Roman"/>
              </w:rPr>
            </w:pPr>
            <w:r>
              <w:rPr>
                <w:rFonts w:eastAsia="Times New Roman"/>
              </w:rPr>
              <w:t xml:space="preserve">1,076 </w:t>
            </w:r>
          </w:p>
        </w:tc>
        <w:tc>
          <w:tcPr>
            <w:tcW w:w="0" w:type="auto"/>
            <w:tcBorders>
              <w:right w:val="single" w:sz="6" w:space="0" w:color="auto"/>
            </w:tcBorders>
            <w:vAlign w:val="center"/>
            <w:hideMark/>
          </w:tcPr>
          <w:p w14:paraId="281FDFE3" w14:textId="77777777" w:rsidR="001B3899" w:rsidRDefault="003D0EF4">
            <w:pPr>
              <w:rPr>
                <w:rFonts w:eastAsia="Times New Roman"/>
              </w:rPr>
            </w:pPr>
            <w:r>
              <w:rPr>
                <w:rFonts w:eastAsia="Times New Roman"/>
              </w:rPr>
              <w:t xml:space="preserve">1,668 </w:t>
            </w:r>
          </w:p>
        </w:tc>
        <w:tc>
          <w:tcPr>
            <w:tcW w:w="0" w:type="auto"/>
            <w:vAlign w:val="center"/>
            <w:hideMark/>
          </w:tcPr>
          <w:p w14:paraId="69DCE0B4" w14:textId="77777777" w:rsidR="001B3899" w:rsidRDefault="003D0EF4">
            <w:pPr>
              <w:rPr>
                <w:rFonts w:eastAsia="Times New Roman"/>
              </w:rPr>
            </w:pPr>
            <w:r>
              <w:rPr>
                <w:rFonts w:eastAsia="Times New Roman"/>
              </w:rPr>
              <w:t xml:space="preserve">3% </w:t>
            </w:r>
          </w:p>
        </w:tc>
        <w:tc>
          <w:tcPr>
            <w:tcW w:w="0" w:type="auto"/>
            <w:vAlign w:val="center"/>
            <w:hideMark/>
          </w:tcPr>
          <w:p w14:paraId="59A5400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96B9FE" w14:textId="77777777" w:rsidR="001B3899" w:rsidRDefault="003D0EF4">
            <w:pPr>
              <w:rPr>
                <w:rFonts w:eastAsia="Times New Roman"/>
              </w:rPr>
            </w:pPr>
            <w:r>
              <w:rPr>
                <w:rFonts w:eastAsia="Times New Roman"/>
              </w:rPr>
              <w:t xml:space="preserve">0% </w:t>
            </w:r>
          </w:p>
        </w:tc>
        <w:tc>
          <w:tcPr>
            <w:tcW w:w="0" w:type="auto"/>
            <w:vAlign w:val="center"/>
            <w:hideMark/>
          </w:tcPr>
          <w:p w14:paraId="386A1081" w14:textId="77777777" w:rsidR="001B3899" w:rsidRDefault="003D0EF4">
            <w:pPr>
              <w:rPr>
                <w:rFonts w:eastAsia="Times New Roman"/>
              </w:rPr>
            </w:pPr>
            <w:r>
              <w:rPr>
                <w:rFonts w:eastAsia="Times New Roman"/>
              </w:rPr>
              <w:t xml:space="preserve">0% </w:t>
            </w:r>
          </w:p>
        </w:tc>
      </w:tr>
      <w:tr w:rsidR="001B3899" w14:paraId="2791DBF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21FBAF7" w14:textId="77777777" w:rsidR="001B3899" w:rsidRDefault="003D0EF4">
            <w:pPr>
              <w:rPr>
                <w:rFonts w:eastAsia="Times New Roman"/>
              </w:rPr>
            </w:pPr>
            <w:r>
              <w:rPr>
                <w:rFonts w:eastAsia="Times New Roman"/>
              </w:rPr>
              <w:t xml:space="preserve">PNR All Transit </w:t>
            </w:r>
          </w:p>
        </w:tc>
        <w:tc>
          <w:tcPr>
            <w:tcW w:w="0" w:type="auto"/>
            <w:vAlign w:val="center"/>
            <w:hideMark/>
          </w:tcPr>
          <w:p w14:paraId="565467A0" w14:textId="77777777" w:rsidR="001B3899" w:rsidRDefault="003D0EF4">
            <w:pPr>
              <w:rPr>
                <w:rFonts w:eastAsia="Times New Roman"/>
              </w:rPr>
            </w:pPr>
            <w:r>
              <w:rPr>
                <w:rFonts w:eastAsia="Times New Roman"/>
              </w:rPr>
              <w:t xml:space="preserve">0 </w:t>
            </w:r>
          </w:p>
        </w:tc>
        <w:tc>
          <w:tcPr>
            <w:tcW w:w="0" w:type="auto"/>
            <w:vAlign w:val="center"/>
            <w:hideMark/>
          </w:tcPr>
          <w:p w14:paraId="7F18536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45181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BA4408" w14:textId="77777777" w:rsidR="001B3899" w:rsidRDefault="003D0EF4">
            <w:pPr>
              <w:rPr>
                <w:rFonts w:eastAsia="Times New Roman"/>
              </w:rPr>
            </w:pPr>
            <w:r>
              <w:rPr>
                <w:rFonts w:eastAsia="Times New Roman"/>
              </w:rPr>
              <w:t xml:space="preserve">0 </w:t>
            </w:r>
          </w:p>
        </w:tc>
        <w:tc>
          <w:tcPr>
            <w:tcW w:w="0" w:type="auto"/>
            <w:vAlign w:val="center"/>
            <w:hideMark/>
          </w:tcPr>
          <w:p w14:paraId="40D0D5A7" w14:textId="77777777" w:rsidR="001B3899" w:rsidRDefault="003D0EF4">
            <w:pPr>
              <w:rPr>
                <w:rFonts w:eastAsia="Times New Roman"/>
              </w:rPr>
            </w:pPr>
            <w:r>
              <w:rPr>
                <w:rFonts w:eastAsia="Times New Roman"/>
              </w:rPr>
              <w:t xml:space="preserve">0% </w:t>
            </w:r>
          </w:p>
        </w:tc>
        <w:tc>
          <w:tcPr>
            <w:tcW w:w="0" w:type="auto"/>
            <w:vAlign w:val="center"/>
            <w:hideMark/>
          </w:tcPr>
          <w:p w14:paraId="26A12D2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04D0D14" w14:textId="77777777" w:rsidR="001B3899" w:rsidRDefault="003D0EF4">
            <w:pPr>
              <w:rPr>
                <w:rFonts w:eastAsia="Times New Roman"/>
              </w:rPr>
            </w:pPr>
            <w:r>
              <w:rPr>
                <w:rFonts w:eastAsia="Times New Roman"/>
              </w:rPr>
              <w:t xml:space="preserve">0% </w:t>
            </w:r>
          </w:p>
        </w:tc>
        <w:tc>
          <w:tcPr>
            <w:tcW w:w="0" w:type="auto"/>
            <w:vAlign w:val="center"/>
            <w:hideMark/>
          </w:tcPr>
          <w:p w14:paraId="76FB73AE" w14:textId="77777777" w:rsidR="001B3899" w:rsidRDefault="003D0EF4">
            <w:pPr>
              <w:rPr>
                <w:rFonts w:eastAsia="Times New Roman"/>
              </w:rPr>
            </w:pPr>
            <w:r>
              <w:rPr>
                <w:rFonts w:eastAsia="Times New Roman"/>
              </w:rPr>
              <w:t xml:space="preserve">0% </w:t>
            </w:r>
          </w:p>
        </w:tc>
      </w:tr>
      <w:tr w:rsidR="001B3899" w14:paraId="35EECB7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1B14377" w14:textId="77777777" w:rsidR="001B3899" w:rsidRDefault="003D0EF4">
            <w:pPr>
              <w:rPr>
                <w:rFonts w:eastAsia="Times New Roman"/>
              </w:rPr>
            </w:pPr>
            <w:r>
              <w:rPr>
                <w:rFonts w:eastAsia="Times New Roman"/>
              </w:rPr>
              <w:lastRenderedPageBreak/>
              <w:t xml:space="preserve">PNR Premium Only </w:t>
            </w:r>
          </w:p>
        </w:tc>
        <w:tc>
          <w:tcPr>
            <w:tcW w:w="0" w:type="auto"/>
            <w:vAlign w:val="center"/>
            <w:hideMark/>
          </w:tcPr>
          <w:p w14:paraId="2875FBCE" w14:textId="77777777" w:rsidR="001B3899" w:rsidRDefault="003D0EF4">
            <w:pPr>
              <w:rPr>
                <w:rFonts w:eastAsia="Times New Roman"/>
              </w:rPr>
            </w:pPr>
            <w:r>
              <w:rPr>
                <w:rFonts w:eastAsia="Times New Roman"/>
              </w:rPr>
              <w:t xml:space="preserve">0 </w:t>
            </w:r>
          </w:p>
        </w:tc>
        <w:tc>
          <w:tcPr>
            <w:tcW w:w="0" w:type="auto"/>
            <w:vAlign w:val="center"/>
            <w:hideMark/>
          </w:tcPr>
          <w:p w14:paraId="5149E3E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AB9EFF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387E2C" w14:textId="77777777" w:rsidR="001B3899" w:rsidRDefault="003D0EF4">
            <w:pPr>
              <w:rPr>
                <w:rFonts w:eastAsia="Times New Roman"/>
              </w:rPr>
            </w:pPr>
            <w:r>
              <w:rPr>
                <w:rFonts w:eastAsia="Times New Roman"/>
              </w:rPr>
              <w:t xml:space="preserve">0 </w:t>
            </w:r>
          </w:p>
        </w:tc>
        <w:tc>
          <w:tcPr>
            <w:tcW w:w="0" w:type="auto"/>
            <w:vAlign w:val="center"/>
            <w:hideMark/>
          </w:tcPr>
          <w:p w14:paraId="144D3FD8" w14:textId="77777777" w:rsidR="001B3899" w:rsidRDefault="003D0EF4">
            <w:pPr>
              <w:rPr>
                <w:rFonts w:eastAsia="Times New Roman"/>
              </w:rPr>
            </w:pPr>
            <w:r>
              <w:rPr>
                <w:rFonts w:eastAsia="Times New Roman"/>
              </w:rPr>
              <w:t xml:space="preserve">0% </w:t>
            </w:r>
          </w:p>
        </w:tc>
        <w:tc>
          <w:tcPr>
            <w:tcW w:w="0" w:type="auto"/>
            <w:vAlign w:val="center"/>
            <w:hideMark/>
          </w:tcPr>
          <w:p w14:paraId="7296FD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876AD8" w14:textId="77777777" w:rsidR="001B3899" w:rsidRDefault="003D0EF4">
            <w:pPr>
              <w:rPr>
                <w:rFonts w:eastAsia="Times New Roman"/>
              </w:rPr>
            </w:pPr>
            <w:r>
              <w:rPr>
                <w:rFonts w:eastAsia="Times New Roman"/>
              </w:rPr>
              <w:t xml:space="preserve">0% </w:t>
            </w:r>
          </w:p>
        </w:tc>
        <w:tc>
          <w:tcPr>
            <w:tcW w:w="0" w:type="auto"/>
            <w:vAlign w:val="center"/>
            <w:hideMark/>
          </w:tcPr>
          <w:p w14:paraId="571AB06B" w14:textId="77777777" w:rsidR="001B3899" w:rsidRDefault="003D0EF4">
            <w:pPr>
              <w:rPr>
                <w:rFonts w:eastAsia="Times New Roman"/>
              </w:rPr>
            </w:pPr>
            <w:r>
              <w:rPr>
                <w:rFonts w:eastAsia="Times New Roman"/>
              </w:rPr>
              <w:t xml:space="preserve">0% </w:t>
            </w:r>
          </w:p>
        </w:tc>
      </w:tr>
      <w:tr w:rsidR="001B3899" w14:paraId="53547A3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4FF8E56" w14:textId="77777777" w:rsidR="001B3899" w:rsidRDefault="003D0EF4">
            <w:pPr>
              <w:rPr>
                <w:rFonts w:eastAsia="Times New Roman"/>
              </w:rPr>
            </w:pPr>
            <w:r>
              <w:rPr>
                <w:rFonts w:eastAsia="Times New Roman"/>
              </w:rPr>
              <w:t xml:space="preserve">KNR All Transit </w:t>
            </w:r>
          </w:p>
        </w:tc>
        <w:tc>
          <w:tcPr>
            <w:tcW w:w="0" w:type="auto"/>
            <w:vAlign w:val="center"/>
            <w:hideMark/>
          </w:tcPr>
          <w:p w14:paraId="7B043C60" w14:textId="77777777" w:rsidR="001B3899" w:rsidRDefault="003D0EF4">
            <w:pPr>
              <w:rPr>
                <w:rFonts w:eastAsia="Times New Roman"/>
              </w:rPr>
            </w:pPr>
            <w:r>
              <w:rPr>
                <w:rFonts w:eastAsia="Times New Roman"/>
              </w:rPr>
              <w:t xml:space="preserve">0 </w:t>
            </w:r>
          </w:p>
        </w:tc>
        <w:tc>
          <w:tcPr>
            <w:tcW w:w="0" w:type="auto"/>
            <w:vAlign w:val="center"/>
            <w:hideMark/>
          </w:tcPr>
          <w:p w14:paraId="6C8D25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E3F4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2A3585" w14:textId="77777777" w:rsidR="001B3899" w:rsidRDefault="003D0EF4">
            <w:pPr>
              <w:rPr>
                <w:rFonts w:eastAsia="Times New Roman"/>
              </w:rPr>
            </w:pPr>
            <w:r>
              <w:rPr>
                <w:rFonts w:eastAsia="Times New Roman"/>
              </w:rPr>
              <w:t xml:space="preserve">0 </w:t>
            </w:r>
          </w:p>
        </w:tc>
        <w:tc>
          <w:tcPr>
            <w:tcW w:w="0" w:type="auto"/>
            <w:vAlign w:val="center"/>
            <w:hideMark/>
          </w:tcPr>
          <w:p w14:paraId="4753F6DF" w14:textId="77777777" w:rsidR="001B3899" w:rsidRDefault="003D0EF4">
            <w:pPr>
              <w:rPr>
                <w:rFonts w:eastAsia="Times New Roman"/>
              </w:rPr>
            </w:pPr>
            <w:r>
              <w:rPr>
                <w:rFonts w:eastAsia="Times New Roman"/>
              </w:rPr>
              <w:t xml:space="preserve">0% </w:t>
            </w:r>
          </w:p>
        </w:tc>
        <w:tc>
          <w:tcPr>
            <w:tcW w:w="0" w:type="auto"/>
            <w:vAlign w:val="center"/>
            <w:hideMark/>
          </w:tcPr>
          <w:p w14:paraId="7B32B4C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4D57F5" w14:textId="77777777" w:rsidR="001B3899" w:rsidRDefault="003D0EF4">
            <w:pPr>
              <w:rPr>
                <w:rFonts w:eastAsia="Times New Roman"/>
              </w:rPr>
            </w:pPr>
            <w:r>
              <w:rPr>
                <w:rFonts w:eastAsia="Times New Roman"/>
              </w:rPr>
              <w:t xml:space="preserve">0% </w:t>
            </w:r>
          </w:p>
        </w:tc>
        <w:tc>
          <w:tcPr>
            <w:tcW w:w="0" w:type="auto"/>
            <w:vAlign w:val="center"/>
            <w:hideMark/>
          </w:tcPr>
          <w:p w14:paraId="293437FC" w14:textId="77777777" w:rsidR="001B3899" w:rsidRDefault="003D0EF4">
            <w:pPr>
              <w:rPr>
                <w:rFonts w:eastAsia="Times New Roman"/>
              </w:rPr>
            </w:pPr>
            <w:r>
              <w:rPr>
                <w:rFonts w:eastAsia="Times New Roman"/>
              </w:rPr>
              <w:t xml:space="preserve">0% </w:t>
            </w:r>
          </w:p>
        </w:tc>
      </w:tr>
      <w:tr w:rsidR="001B3899" w14:paraId="770E00C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AE073C1"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3FC597AB" w14:textId="77777777" w:rsidR="001B3899" w:rsidRDefault="003D0EF4">
            <w:pPr>
              <w:rPr>
                <w:rFonts w:eastAsia="Times New Roman"/>
              </w:rPr>
            </w:pPr>
            <w:r>
              <w:rPr>
                <w:rFonts w:eastAsia="Times New Roman"/>
              </w:rPr>
              <w:t xml:space="preserve">0 </w:t>
            </w:r>
          </w:p>
        </w:tc>
        <w:tc>
          <w:tcPr>
            <w:tcW w:w="0" w:type="auto"/>
            <w:vAlign w:val="center"/>
            <w:hideMark/>
          </w:tcPr>
          <w:p w14:paraId="1A584BF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6742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713D25" w14:textId="77777777" w:rsidR="001B3899" w:rsidRDefault="003D0EF4">
            <w:pPr>
              <w:rPr>
                <w:rFonts w:eastAsia="Times New Roman"/>
              </w:rPr>
            </w:pPr>
            <w:r>
              <w:rPr>
                <w:rFonts w:eastAsia="Times New Roman"/>
              </w:rPr>
              <w:t xml:space="preserve">0 </w:t>
            </w:r>
          </w:p>
        </w:tc>
        <w:tc>
          <w:tcPr>
            <w:tcW w:w="0" w:type="auto"/>
            <w:vAlign w:val="center"/>
            <w:hideMark/>
          </w:tcPr>
          <w:p w14:paraId="5F437C12" w14:textId="77777777" w:rsidR="001B3899" w:rsidRDefault="003D0EF4">
            <w:pPr>
              <w:rPr>
                <w:rFonts w:eastAsia="Times New Roman"/>
              </w:rPr>
            </w:pPr>
            <w:r>
              <w:rPr>
                <w:rFonts w:eastAsia="Times New Roman"/>
              </w:rPr>
              <w:t xml:space="preserve">0% </w:t>
            </w:r>
          </w:p>
        </w:tc>
        <w:tc>
          <w:tcPr>
            <w:tcW w:w="0" w:type="auto"/>
            <w:vAlign w:val="center"/>
            <w:hideMark/>
          </w:tcPr>
          <w:p w14:paraId="3AFBB14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CBE7F9" w14:textId="77777777" w:rsidR="001B3899" w:rsidRDefault="003D0EF4">
            <w:pPr>
              <w:rPr>
                <w:rFonts w:eastAsia="Times New Roman"/>
              </w:rPr>
            </w:pPr>
            <w:r>
              <w:rPr>
                <w:rFonts w:eastAsia="Times New Roman"/>
              </w:rPr>
              <w:t xml:space="preserve">0% </w:t>
            </w:r>
          </w:p>
        </w:tc>
        <w:tc>
          <w:tcPr>
            <w:tcW w:w="0" w:type="auto"/>
            <w:vAlign w:val="center"/>
            <w:hideMark/>
          </w:tcPr>
          <w:p w14:paraId="7D8F21BB" w14:textId="77777777" w:rsidR="001B3899" w:rsidRDefault="003D0EF4">
            <w:pPr>
              <w:rPr>
                <w:rFonts w:eastAsia="Times New Roman"/>
              </w:rPr>
            </w:pPr>
            <w:r>
              <w:rPr>
                <w:rFonts w:eastAsia="Times New Roman"/>
              </w:rPr>
              <w:t xml:space="preserve">0% </w:t>
            </w:r>
          </w:p>
        </w:tc>
      </w:tr>
      <w:tr w:rsidR="001B3899" w14:paraId="15261E8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F420B65" w14:textId="77777777" w:rsidR="001B3899" w:rsidRDefault="003D0EF4">
            <w:pPr>
              <w:rPr>
                <w:rFonts w:eastAsia="Times New Roman"/>
              </w:rPr>
            </w:pPr>
            <w:r>
              <w:rPr>
                <w:rFonts w:eastAsia="Times New Roman"/>
              </w:rPr>
              <w:t xml:space="preserve">School Bus </w:t>
            </w:r>
          </w:p>
        </w:tc>
        <w:tc>
          <w:tcPr>
            <w:tcW w:w="0" w:type="auto"/>
            <w:vAlign w:val="center"/>
            <w:hideMark/>
          </w:tcPr>
          <w:p w14:paraId="53BC07D1" w14:textId="77777777" w:rsidR="001B3899" w:rsidRDefault="003D0EF4">
            <w:pPr>
              <w:rPr>
                <w:rFonts w:eastAsia="Times New Roman"/>
              </w:rPr>
            </w:pPr>
            <w:r>
              <w:rPr>
                <w:rFonts w:eastAsia="Times New Roman"/>
              </w:rPr>
              <w:t xml:space="preserve">0 </w:t>
            </w:r>
          </w:p>
        </w:tc>
        <w:tc>
          <w:tcPr>
            <w:tcW w:w="0" w:type="auto"/>
            <w:vAlign w:val="center"/>
            <w:hideMark/>
          </w:tcPr>
          <w:p w14:paraId="6F84CCF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B7289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19D308E" w14:textId="77777777" w:rsidR="001B3899" w:rsidRDefault="003D0EF4">
            <w:pPr>
              <w:rPr>
                <w:rFonts w:eastAsia="Times New Roman"/>
              </w:rPr>
            </w:pPr>
            <w:r>
              <w:rPr>
                <w:rFonts w:eastAsia="Times New Roman"/>
              </w:rPr>
              <w:t xml:space="preserve">0 </w:t>
            </w:r>
          </w:p>
        </w:tc>
        <w:tc>
          <w:tcPr>
            <w:tcW w:w="0" w:type="auto"/>
            <w:vAlign w:val="center"/>
            <w:hideMark/>
          </w:tcPr>
          <w:p w14:paraId="565C6930" w14:textId="77777777" w:rsidR="001B3899" w:rsidRDefault="003D0EF4">
            <w:pPr>
              <w:rPr>
                <w:rFonts w:eastAsia="Times New Roman"/>
              </w:rPr>
            </w:pPr>
            <w:r>
              <w:rPr>
                <w:rFonts w:eastAsia="Times New Roman"/>
              </w:rPr>
              <w:t xml:space="preserve">0% </w:t>
            </w:r>
          </w:p>
        </w:tc>
        <w:tc>
          <w:tcPr>
            <w:tcW w:w="0" w:type="auto"/>
            <w:vAlign w:val="center"/>
            <w:hideMark/>
          </w:tcPr>
          <w:p w14:paraId="323C39B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7F152B" w14:textId="77777777" w:rsidR="001B3899" w:rsidRDefault="003D0EF4">
            <w:pPr>
              <w:rPr>
                <w:rFonts w:eastAsia="Times New Roman"/>
              </w:rPr>
            </w:pPr>
            <w:r>
              <w:rPr>
                <w:rFonts w:eastAsia="Times New Roman"/>
              </w:rPr>
              <w:t xml:space="preserve">0% </w:t>
            </w:r>
          </w:p>
        </w:tc>
        <w:tc>
          <w:tcPr>
            <w:tcW w:w="0" w:type="auto"/>
            <w:vAlign w:val="center"/>
            <w:hideMark/>
          </w:tcPr>
          <w:p w14:paraId="655BFDD7" w14:textId="77777777" w:rsidR="001B3899" w:rsidRDefault="003D0EF4">
            <w:pPr>
              <w:rPr>
                <w:rFonts w:eastAsia="Times New Roman"/>
              </w:rPr>
            </w:pPr>
            <w:r>
              <w:rPr>
                <w:rFonts w:eastAsia="Times New Roman"/>
              </w:rPr>
              <w:t xml:space="preserve">0% </w:t>
            </w:r>
          </w:p>
        </w:tc>
      </w:tr>
      <w:tr w:rsidR="001B3899" w14:paraId="0C1FB8F3" w14:textId="77777777">
        <w:trPr>
          <w:divId w:val="114837436"/>
          <w:tblCellSpacing w:w="15" w:type="dxa"/>
        </w:trPr>
        <w:tc>
          <w:tcPr>
            <w:tcW w:w="0" w:type="auto"/>
            <w:gridSpan w:val="9"/>
            <w:tcBorders>
              <w:bottom w:val="single" w:sz="6" w:space="0" w:color="auto"/>
            </w:tcBorders>
            <w:vAlign w:val="center"/>
            <w:hideMark/>
          </w:tcPr>
          <w:p w14:paraId="726E4A27" w14:textId="77777777" w:rsidR="001B3899" w:rsidRDefault="001B3899">
            <w:pPr>
              <w:rPr>
                <w:rFonts w:eastAsia="Times New Roman"/>
              </w:rPr>
            </w:pPr>
          </w:p>
        </w:tc>
      </w:tr>
      <w:tr w:rsidR="001B3899" w14:paraId="73CBC17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80702A4" w14:textId="77777777" w:rsidR="001B3899" w:rsidRDefault="003D0EF4">
            <w:pPr>
              <w:rPr>
                <w:rFonts w:eastAsia="Times New Roman"/>
              </w:rPr>
            </w:pPr>
            <w:r>
              <w:rPr>
                <w:rFonts w:eastAsia="Times New Roman"/>
              </w:rPr>
              <w:t xml:space="preserve">Walk-Transit </w:t>
            </w:r>
          </w:p>
        </w:tc>
        <w:tc>
          <w:tcPr>
            <w:tcW w:w="0" w:type="auto"/>
            <w:vAlign w:val="center"/>
            <w:hideMark/>
          </w:tcPr>
          <w:p w14:paraId="7FFD288A" w14:textId="77777777" w:rsidR="001B3899" w:rsidRDefault="003D0EF4">
            <w:pPr>
              <w:rPr>
                <w:rFonts w:eastAsia="Times New Roman"/>
              </w:rPr>
            </w:pPr>
            <w:r>
              <w:rPr>
                <w:rFonts w:eastAsia="Times New Roman"/>
              </w:rPr>
              <w:t xml:space="preserve">1,391 </w:t>
            </w:r>
          </w:p>
        </w:tc>
        <w:tc>
          <w:tcPr>
            <w:tcW w:w="0" w:type="auto"/>
            <w:vAlign w:val="center"/>
            <w:hideMark/>
          </w:tcPr>
          <w:p w14:paraId="2E09239B" w14:textId="77777777" w:rsidR="001B3899" w:rsidRDefault="003D0EF4">
            <w:pPr>
              <w:rPr>
                <w:rFonts w:eastAsia="Times New Roman"/>
              </w:rPr>
            </w:pPr>
            <w:r>
              <w:rPr>
                <w:rFonts w:eastAsia="Times New Roman"/>
              </w:rPr>
              <w:t xml:space="preserve">962 </w:t>
            </w:r>
          </w:p>
        </w:tc>
        <w:tc>
          <w:tcPr>
            <w:tcW w:w="0" w:type="auto"/>
            <w:tcBorders>
              <w:right w:val="single" w:sz="6" w:space="0" w:color="auto"/>
            </w:tcBorders>
            <w:vAlign w:val="center"/>
            <w:hideMark/>
          </w:tcPr>
          <w:p w14:paraId="2FA7B352" w14:textId="77777777" w:rsidR="001B3899" w:rsidRDefault="003D0EF4">
            <w:pPr>
              <w:rPr>
                <w:rFonts w:eastAsia="Times New Roman"/>
              </w:rPr>
            </w:pPr>
            <w:r>
              <w:rPr>
                <w:rFonts w:eastAsia="Times New Roman"/>
              </w:rPr>
              <w:t xml:space="preserve">1,616 </w:t>
            </w:r>
          </w:p>
        </w:tc>
        <w:tc>
          <w:tcPr>
            <w:tcW w:w="0" w:type="auto"/>
            <w:tcBorders>
              <w:right w:val="single" w:sz="6" w:space="0" w:color="auto"/>
            </w:tcBorders>
            <w:vAlign w:val="center"/>
            <w:hideMark/>
          </w:tcPr>
          <w:p w14:paraId="4F972B9A" w14:textId="77777777" w:rsidR="001B3899" w:rsidRDefault="003D0EF4">
            <w:pPr>
              <w:rPr>
                <w:rFonts w:eastAsia="Times New Roman"/>
              </w:rPr>
            </w:pPr>
            <w:r>
              <w:rPr>
                <w:rFonts w:eastAsia="Times New Roman"/>
              </w:rPr>
              <w:t xml:space="preserve">3,969 </w:t>
            </w:r>
          </w:p>
        </w:tc>
        <w:tc>
          <w:tcPr>
            <w:tcW w:w="0" w:type="auto"/>
            <w:vAlign w:val="center"/>
            <w:hideMark/>
          </w:tcPr>
          <w:p w14:paraId="7570927A" w14:textId="77777777" w:rsidR="001B3899" w:rsidRDefault="003D0EF4">
            <w:pPr>
              <w:rPr>
                <w:rFonts w:eastAsia="Times New Roman"/>
              </w:rPr>
            </w:pPr>
            <w:r>
              <w:rPr>
                <w:rFonts w:eastAsia="Times New Roman"/>
              </w:rPr>
              <w:t xml:space="preserve">13% </w:t>
            </w:r>
          </w:p>
        </w:tc>
        <w:tc>
          <w:tcPr>
            <w:tcW w:w="0" w:type="auto"/>
            <w:vAlign w:val="center"/>
            <w:hideMark/>
          </w:tcPr>
          <w:p w14:paraId="7AB042DC"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5701EB88" w14:textId="77777777" w:rsidR="001B3899" w:rsidRDefault="003D0EF4">
            <w:pPr>
              <w:rPr>
                <w:rFonts w:eastAsia="Times New Roman"/>
              </w:rPr>
            </w:pPr>
            <w:r>
              <w:rPr>
                <w:rFonts w:eastAsia="Times New Roman"/>
              </w:rPr>
              <w:t xml:space="preserve">0% </w:t>
            </w:r>
          </w:p>
        </w:tc>
        <w:tc>
          <w:tcPr>
            <w:tcW w:w="0" w:type="auto"/>
            <w:vAlign w:val="center"/>
            <w:hideMark/>
          </w:tcPr>
          <w:p w14:paraId="7FB592C0" w14:textId="77777777" w:rsidR="001B3899" w:rsidRDefault="003D0EF4">
            <w:pPr>
              <w:rPr>
                <w:rFonts w:eastAsia="Times New Roman"/>
              </w:rPr>
            </w:pPr>
            <w:r>
              <w:rPr>
                <w:rFonts w:eastAsia="Times New Roman"/>
              </w:rPr>
              <w:t xml:space="preserve">1% </w:t>
            </w:r>
          </w:p>
        </w:tc>
      </w:tr>
      <w:tr w:rsidR="001B3899" w14:paraId="4A7CF4D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ACACE6C" w14:textId="77777777" w:rsidR="001B3899" w:rsidRDefault="003D0EF4">
            <w:pPr>
              <w:rPr>
                <w:rFonts w:eastAsia="Times New Roman"/>
              </w:rPr>
            </w:pPr>
            <w:r>
              <w:rPr>
                <w:rFonts w:eastAsia="Times New Roman"/>
              </w:rPr>
              <w:t xml:space="preserve">PNR-Transit </w:t>
            </w:r>
          </w:p>
        </w:tc>
        <w:tc>
          <w:tcPr>
            <w:tcW w:w="0" w:type="auto"/>
            <w:vAlign w:val="center"/>
            <w:hideMark/>
          </w:tcPr>
          <w:p w14:paraId="015DE260" w14:textId="77777777" w:rsidR="001B3899" w:rsidRDefault="003D0EF4">
            <w:pPr>
              <w:rPr>
                <w:rFonts w:eastAsia="Times New Roman"/>
              </w:rPr>
            </w:pPr>
            <w:r>
              <w:rPr>
                <w:rFonts w:eastAsia="Times New Roman"/>
              </w:rPr>
              <w:t xml:space="preserve">0 </w:t>
            </w:r>
          </w:p>
        </w:tc>
        <w:tc>
          <w:tcPr>
            <w:tcW w:w="0" w:type="auto"/>
            <w:vAlign w:val="center"/>
            <w:hideMark/>
          </w:tcPr>
          <w:p w14:paraId="09C227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83CCD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356AD48" w14:textId="77777777" w:rsidR="001B3899" w:rsidRDefault="003D0EF4">
            <w:pPr>
              <w:rPr>
                <w:rFonts w:eastAsia="Times New Roman"/>
              </w:rPr>
            </w:pPr>
            <w:r>
              <w:rPr>
                <w:rFonts w:eastAsia="Times New Roman"/>
              </w:rPr>
              <w:t xml:space="preserve">0 </w:t>
            </w:r>
          </w:p>
        </w:tc>
        <w:tc>
          <w:tcPr>
            <w:tcW w:w="0" w:type="auto"/>
            <w:vAlign w:val="center"/>
            <w:hideMark/>
          </w:tcPr>
          <w:p w14:paraId="5F42A2E8" w14:textId="77777777" w:rsidR="001B3899" w:rsidRDefault="003D0EF4">
            <w:pPr>
              <w:rPr>
                <w:rFonts w:eastAsia="Times New Roman"/>
              </w:rPr>
            </w:pPr>
            <w:r>
              <w:rPr>
                <w:rFonts w:eastAsia="Times New Roman"/>
              </w:rPr>
              <w:t xml:space="preserve">0% </w:t>
            </w:r>
          </w:p>
        </w:tc>
        <w:tc>
          <w:tcPr>
            <w:tcW w:w="0" w:type="auto"/>
            <w:vAlign w:val="center"/>
            <w:hideMark/>
          </w:tcPr>
          <w:p w14:paraId="1A7092F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BC220A2" w14:textId="77777777" w:rsidR="001B3899" w:rsidRDefault="003D0EF4">
            <w:pPr>
              <w:rPr>
                <w:rFonts w:eastAsia="Times New Roman"/>
              </w:rPr>
            </w:pPr>
            <w:r>
              <w:rPr>
                <w:rFonts w:eastAsia="Times New Roman"/>
              </w:rPr>
              <w:t xml:space="preserve">0% </w:t>
            </w:r>
          </w:p>
        </w:tc>
        <w:tc>
          <w:tcPr>
            <w:tcW w:w="0" w:type="auto"/>
            <w:vAlign w:val="center"/>
            <w:hideMark/>
          </w:tcPr>
          <w:p w14:paraId="116AD513" w14:textId="77777777" w:rsidR="001B3899" w:rsidRDefault="003D0EF4">
            <w:pPr>
              <w:rPr>
                <w:rFonts w:eastAsia="Times New Roman"/>
              </w:rPr>
            </w:pPr>
            <w:r>
              <w:rPr>
                <w:rFonts w:eastAsia="Times New Roman"/>
              </w:rPr>
              <w:t xml:space="preserve">0% </w:t>
            </w:r>
          </w:p>
        </w:tc>
      </w:tr>
      <w:tr w:rsidR="001B3899" w14:paraId="17DA7F6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6CAE6FA" w14:textId="77777777" w:rsidR="001B3899" w:rsidRDefault="003D0EF4">
            <w:pPr>
              <w:rPr>
                <w:rFonts w:eastAsia="Times New Roman"/>
              </w:rPr>
            </w:pPr>
            <w:r>
              <w:rPr>
                <w:rFonts w:eastAsia="Times New Roman"/>
              </w:rPr>
              <w:t xml:space="preserve">KNR-Transit </w:t>
            </w:r>
          </w:p>
        </w:tc>
        <w:tc>
          <w:tcPr>
            <w:tcW w:w="0" w:type="auto"/>
            <w:vAlign w:val="center"/>
            <w:hideMark/>
          </w:tcPr>
          <w:p w14:paraId="210BE81A" w14:textId="77777777" w:rsidR="001B3899" w:rsidRDefault="003D0EF4">
            <w:pPr>
              <w:rPr>
                <w:rFonts w:eastAsia="Times New Roman"/>
              </w:rPr>
            </w:pPr>
            <w:r>
              <w:rPr>
                <w:rFonts w:eastAsia="Times New Roman"/>
              </w:rPr>
              <w:t xml:space="preserve">0 </w:t>
            </w:r>
          </w:p>
        </w:tc>
        <w:tc>
          <w:tcPr>
            <w:tcW w:w="0" w:type="auto"/>
            <w:vAlign w:val="center"/>
            <w:hideMark/>
          </w:tcPr>
          <w:p w14:paraId="60D3FAC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4842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2371673" w14:textId="77777777" w:rsidR="001B3899" w:rsidRDefault="003D0EF4">
            <w:pPr>
              <w:rPr>
                <w:rFonts w:eastAsia="Times New Roman"/>
              </w:rPr>
            </w:pPr>
            <w:r>
              <w:rPr>
                <w:rFonts w:eastAsia="Times New Roman"/>
              </w:rPr>
              <w:t xml:space="preserve">0 </w:t>
            </w:r>
          </w:p>
        </w:tc>
        <w:tc>
          <w:tcPr>
            <w:tcW w:w="0" w:type="auto"/>
            <w:vAlign w:val="center"/>
            <w:hideMark/>
          </w:tcPr>
          <w:p w14:paraId="2665162A" w14:textId="77777777" w:rsidR="001B3899" w:rsidRDefault="003D0EF4">
            <w:pPr>
              <w:rPr>
                <w:rFonts w:eastAsia="Times New Roman"/>
              </w:rPr>
            </w:pPr>
            <w:r>
              <w:rPr>
                <w:rFonts w:eastAsia="Times New Roman"/>
              </w:rPr>
              <w:t xml:space="preserve">0% </w:t>
            </w:r>
          </w:p>
        </w:tc>
        <w:tc>
          <w:tcPr>
            <w:tcW w:w="0" w:type="auto"/>
            <w:vAlign w:val="center"/>
            <w:hideMark/>
          </w:tcPr>
          <w:p w14:paraId="0F1021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E8AA35" w14:textId="77777777" w:rsidR="001B3899" w:rsidRDefault="003D0EF4">
            <w:pPr>
              <w:rPr>
                <w:rFonts w:eastAsia="Times New Roman"/>
              </w:rPr>
            </w:pPr>
            <w:r>
              <w:rPr>
                <w:rFonts w:eastAsia="Times New Roman"/>
              </w:rPr>
              <w:t xml:space="preserve">0% </w:t>
            </w:r>
          </w:p>
        </w:tc>
        <w:tc>
          <w:tcPr>
            <w:tcW w:w="0" w:type="auto"/>
            <w:vAlign w:val="center"/>
            <w:hideMark/>
          </w:tcPr>
          <w:p w14:paraId="10D6B495" w14:textId="77777777" w:rsidR="001B3899" w:rsidRDefault="003D0EF4">
            <w:pPr>
              <w:rPr>
                <w:rFonts w:eastAsia="Times New Roman"/>
              </w:rPr>
            </w:pPr>
            <w:r>
              <w:rPr>
                <w:rFonts w:eastAsia="Times New Roman"/>
              </w:rPr>
              <w:t xml:space="preserve">0% </w:t>
            </w:r>
          </w:p>
        </w:tc>
      </w:tr>
      <w:tr w:rsidR="001B3899" w14:paraId="7F6EA14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455C8D7" w14:textId="77777777" w:rsidR="001B3899" w:rsidRDefault="003D0EF4">
            <w:pPr>
              <w:rPr>
                <w:rFonts w:eastAsia="Times New Roman"/>
              </w:rPr>
            </w:pPr>
            <w:r>
              <w:rPr>
                <w:rFonts w:eastAsia="Times New Roman"/>
              </w:rPr>
              <w:t xml:space="preserve">Premium Transit </w:t>
            </w:r>
          </w:p>
        </w:tc>
        <w:tc>
          <w:tcPr>
            <w:tcW w:w="0" w:type="auto"/>
            <w:vAlign w:val="center"/>
            <w:hideMark/>
          </w:tcPr>
          <w:p w14:paraId="5A06ABB5" w14:textId="77777777" w:rsidR="001B3899" w:rsidRDefault="003D0EF4">
            <w:pPr>
              <w:rPr>
                <w:rFonts w:eastAsia="Times New Roman"/>
              </w:rPr>
            </w:pPr>
            <w:r>
              <w:rPr>
                <w:rFonts w:eastAsia="Times New Roman"/>
              </w:rPr>
              <w:t xml:space="preserve">297 </w:t>
            </w:r>
          </w:p>
        </w:tc>
        <w:tc>
          <w:tcPr>
            <w:tcW w:w="0" w:type="auto"/>
            <w:vAlign w:val="center"/>
            <w:hideMark/>
          </w:tcPr>
          <w:p w14:paraId="4CF62328" w14:textId="77777777" w:rsidR="001B3899" w:rsidRDefault="003D0EF4">
            <w:pPr>
              <w:rPr>
                <w:rFonts w:eastAsia="Times New Roman"/>
              </w:rPr>
            </w:pPr>
            <w:r>
              <w:rPr>
                <w:rFonts w:eastAsia="Times New Roman"/>
              </w:rPr>
              <w:t xml:space="preserve">295 </w:t>
            </w:r>
          </w:p>
        </w:tc>
        <w:tc>
          <w:tcPr>
            <w:tcW w:w="0" w:type="auto"/>
            <w:tcBorders>
              <w:right w:val="single" w:sz="6" w:space="0" w:color="auto"/>
            </w:tcBorders>
            <w:vAlign w:val="center"/>
            <w:hideMark/>
          </w:tcPr>
          <w:p w14:paraId="19AF9EA9" w14:textId="77777777" w:rsidR="001B3899" w:rsidRDefault="003D0EF4">
            <w:pPr>
              <w:rPr>
                <w:rFonts w:eastAsia="Times New Roman"/>
              </w:rPr>
            </w:pPr>
            <w:r>
              <w:rPr>
                <w:rFonts w:eastAsia="Times New Roman"/>
              </w:rPr>
              <w:t xml:space="preserve">1,076 </w:t>
            </w:r>
          </w:p>
        </w:tc>
        <w:tc>
          <w:tcPr>
            <w:tcW w:w="0" w:type="auto"/>
            <w:tcBorders>
              <w:right w:val="single" w:sz="6" w:space="0" w:color="auto"/>
            </w:tcBorders>
            <w:vAlign w:val="center"/>
            <w:hideMark/>
          </w:tcPr>
          <w:p w14:paraId="016666CE" w14:textId="77777777" w:rsidR="001B3899" w:rsidRDefault="003D0EF4">
            <w:pPr>
              <w:rPr>
                <w:rFonts w:eastAsia="Times New Roman"/>
              </w:rPr>
            </w:pPr>
            <w:r>
              <w:rPr>
                <w:rFonts w:eastAsia="Times New Roman"/>
              </w:rPr>
              <w:t xml:space="preserve">1,668 </w:t>
            </w:r>
          </w:p>
        </w:tc>
        <w:tc>
          <w:tcPr>
            <w:tcW w:w="0" w:type="auto"/>
            <w:vAlign w:val="center"/>
            <w:hideMark/>
          </w:tcPr>
          <w:p w14:paraId="5082A329" w14:textId="77777777" w:rsidR="001B3899" w:rsidRDefault="003D0EF4">
            <w:pPr>
              <w:rPr>
                <w:rFonts w:eastAsia="Times New Roman"/>
              </w:rPr>
            </w:pPr>
            <w:r>
              <w:rPr>
                <w:rFonts w:eastAsia="Times New Roman"/>
              </w:rPr>
              <w:t xml:space="preserve">3% </w:t>
            </w:r>
          </w:p>
        </w:tc>
        <w:tc>
          <w:tcPr>
            <w:tcW w:w="0" w:type="auto"/>
            <w:vAlign w:val="center"/>
            <w:hideMark/>
          </w:tcPr>
          <w:p w14:paraId="3EBA29D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6E33F00" w14:textId="77777777" w:rsidR="001B3899" w:rsidRDefault="003D0EF4">
            <w:pPr>
              <w:rPr>
                <w:rFonts w:eastAsia="Times New Roman"/>
              </w:rPr>
            </w:pPr>
            <w:r>
              <w:rPr>
                <w:rFonts w:eastAsia="Times New Roman"/>
              </w:rPr>
              <w:t xml:space="preserve">0% </w:t>
            </w:r>
          </w:p>
        </w:tc>
        <w:tc>
          <w:tcPr>
            <w:tcW w:w="0" w:type="auto"/>
            <w:vAlign w:val="center"/>
            <w:hideMark/>
          </w:tcPr>
          <w:p w14:paraId="56F49114" w14:textId="77777777" w:rsidR="001B3899" w:rsidRDefault="003D0EF4">
            <w:pPr>
              <w:rPr>
                <w:rFonts w:eastAsia="Times New Roman"/>
              </w:rPr>
            </w:pPr>
            <w:r>
              <w:rPr>
                <w:rFonts w:eastAsia="Times New Roman"/>
              </w:rPr>
              <w:t xml:space="preserve">0% </w:t>
            </w:r>
          </w:p>
        </w:tc>
      </w:tr>
      <w:tr w:rsidR="001B3899" w14:paraId="6F9AED75" w14:textId="77777777">
        <w:trPr>
          <w:divId w:val="114837436"/>
          <w:tblCellSpacing w:w="15" w:type="dxa"/>
        </w:trPr>
        <w:tc>
          <w:tcPr>
            <w:tcW w:w="0" w:type="auto"/>
            <w:gridSpan w:val="9"/>
            <w:tcBorders>
              <w:bottom w:val="single" w:sz="6" w:space="0" w:color="auto"/>
            </w:tcBorders>
            <w:vAlign w:val="center"/>
            <w:hideMark/>
          </w:tcPr>
          <w:p w14:paraId="522EFC89" w14:textId="77777777" w:rsidR="001B3899" w:rsidRDefault="001B3899">
            <w:pPr>
              <w:rPr>
                <w:rFonts w:eastAsia="Times New Roman"/>
              </w:rPr>
            </w:pPr>
          </w:p>
        </w:tc>
      </w:tr>
      <w:tr w:rsidR="001B3899" w14:paraId="65086B1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5948B9B" w14:textId="77777777" w:rsidR="001B3899" w:rsidRDefault="003D0EF4">
            <w:pPr>
              <w:rPr>
                <w:rFonts w:eastAsia="Times New Roman"/>
              </w:rPr>
            </w:pPr>
            <w:commentRangeStart w:id="108"/>
            <w:commentRangeStart w:id="109"/>
            <w:r>
              <w:rPr>
                <w:rFonts w:eastAsia="Times New Roman"/>
              </w:rPr>
              <w:t xml:space="preserve">Total </w:t>
            </w:r>
          </w:p>
        </w:tc>
        <w:tc>
          <w:tcPr>
            <w:tcW w:w="0" w:type="auto"/>
            <w:vAlign w:val="center"/>
            <w:hideMark/>
          </w:tcPr>
          <w:p w14:paraId="4EBC7494" w14:textId="77777777" w:rsidR="001B3899" w:rsidRDefault="003D0EF4">
            <w:pPr>
              <w:rPr>
                <w:rFonts w:eastAsia="Times New Roman"/>
              </w:rPr>
            </w:pPr>
            <w:r>
              <w:rPr>
                <w:rFonts w:eastAsia="Times New Roman"/>
              </w:rPr>
              <w:t xml:space="preserve">10,503 </w:t>
            </w:r>
          </w:p>
        </w:tc>
        <w:tc>
          <w:tcPr>
            <w:tcW w:w="0" w:type="auto"/>
            <w:vAlign w:val="center"/>
            <w:hideMark/>
          </w:tcPr>
          <w:p w14:paraId="2ED11F3E" w14:textId="77777777" w:rsidR="001B3899" w:rsidRDefault="003D0EF4">
            <w:pPr>
              <w:rPr>
                <w:rFonts w:eastAsia="Times New Roman"/>
              </w:rPr>
            </w:pPr>
            <w:r>
              <w:rPr>
                <w:rFonts w:eastAsia="Times New Roman"/>
              </w:rPr>
              <w:t xml:space="preserve">84,481 </w:t>
            </w:r>
          </w:p>
        </w:tc>
        <w:tc>
          <w:tcPr>
            <w:tcW w:w="0" w:type="auto"/>
            <w:tcBorders>
              <w:right w:val="single" w:sz="6" w:space="0" w:color="auto"/>
            </w:tcBorders>
            <w:vAlign w:val="center"/>
            <w:hideMark/>
          </w:tcPr>
          <w:p w14:paraId="27A86052" w14:textId="77777777" w:rsidR="001B3899" w:rsidRDefault="003D0EF4">
            <w:pPr>
              <w:rPr>
                <w:rFonts w:eastAsia="Times New Roman"/>
              </w:rPr>
            </w:pPr>
            <w:r>
              <w:rPr>
                <w:rFonts w:eastAsia="Times New Roman"/>
              </w:rPr>
              <w:t xml:space="preserve">642,759 </w:t>
            </w:r>
          </w:p>
        </w:tc>
        <w:tc>
          <w:tcPr>
            <w:tcW w:w="0" w:type="auto"/>
            <w:tcBorders>
              <w:right w:val="single" w:sz="6" w:space="0" w:color="auto"/>
            </w:tcBorders>
            <w:vAlign w:val="center"/>
            <w:hideMark/>
          </w:tcPr>
          <w:p w14:paraId="0183F89E" w14:textId="77777777" w:rsidR="001B3899" w:rsidRDefault="003D0EF4">
            <w:pPr>
              <w:rPr>
                <w:rFonts w:eastAsia="Times New Roman"/>
              </w:rPr>
            </w:pPr>
            <w:r>
              <w:rPr>
                <w:rFonts w:eastAsia="Times New Roman"/>
              </w:rPr>
              <w:t xml:space="preserve">737,743 </w:t>
            </w:r>
          </w:p>
        </w:tc>
        <w:tc>
          <w:tcPr>
            <w:tcW w:w="0" w:type="auto"/>
            <w:vAlign w:val="center"/>
            <w:hideMark/>
          </w:tcPr>
          <w:p w14:paraId="3EE57C2C" w14:textId="77777777" w:rsidR="001B3899" w:rsidRDefault="003D0EF4">
            <w:pPr>
              <w:rPr>
                <w:rFonts w:eastAsia="Times New Roman"/>
              </w:rPr>
            </w:pPr>
            <w:r>
              <w:rPr>
                <w:rFonts w:eastAsia="Times New Roman"/>
              </w:rPr>
              <w:t xml:space="preserve">100% </w:t>
            </w:r>
          </w:p>
        </w:tc>
        <w:tc>
          <w:tcPr>
            <w:tcW w:w="0" w:type="auto"/>
            <w:vAlign w:val="center"/>
            <w:hideMark/>
          </w:tcPr>
          <w:p w14:paraId="04D9755D"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25781367" w14:textId="77777777" w:rsidR="001B3899" w:rsidRDefault="003D0EF4">
            <w:pPr>
              <w:rPr>
                <w:rFonts w:eastAsia="Times New Roman"/>
              </w:rPr>
            </w:pPr>
            <w:r>
              <w:rPr>
                <w:rFonts w:eastAsia="Times New Roman"/>
              </w:rPr>
              <w:t xml:space="preserve">100% </w:t>
            </w:r>
          </w:p>
        </w:tc>
        <w:tc>
          <w:tcPr>
            <w:tcW w:w="0" w:type="auto"/>
            <w:vAlign w:val="center"/>
            <w:hideMark/>
          </w:tcPr>
          <w:p w14:paraId="0A8D2D1D" w14:textId="77777777" w:rsidR="001B3899" w:rsidRDefault="003D0EF4">
            <w:pPr>
              <w:rPr>
                <w:rFonts w:eastAsia="Times New Roman"/>
              </w:rPr>
            </w:pPr>
            <w:r>
              <w:rPr>
                <w:rFonts w:eastAsia="Times New Roman"/>
              </w:rPr>
              <w:t xml:space="preserve">100% </w:t>
            </w:r>
            <w:commentRangeEnd w:id="108"/>
            <w:r w:rsidR="007F4EA0">
              <w:rPr>
                <w:rStyle w:val="CommentReference"/>
              </w:rPr>
              <w:commentReference w:id="108"/>
            </w:r>
            <w:r w:rsidR="004040AF">
              <w:rPr>
                <w:rStyle w:val="CommentReference"/>
              </w:rPr>
              <w:commentReference w:id="109"/>
            </w:r>
          </w:p>
        </w:tc>
      </w:tr>
      <w:commentRangeEnd w:id="109"/>
    </w:tbl>
    <w:p w14:paraId="0F00CB4A"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814"/>
        <w:gridCol w:w="937"/>
        <w:gridCol w:w="1003"/>
        <w:gridCol w:w="1003"/>
        <w:gridCol w:w="601"/>
        <w:gridCol w:w="937"/>
        <w:gridCol w:w="937"/>
        <w:gridCol w:w="1038"/>
      </w:tblGrid>
      <w:tr w:rsidR="001B3899" w14:paraId="4EDFED15" w14:textId="77777777">
        <w:trPr>
          <w:divId w:val="114837436"/>
          <w:tblHeader/>
          <w:tblCellSpacing w:w="15" w:type="dxa"/>
        </w:trPr>
        <w:tc>
          <w:tcPr>
            <w:tcW w:w="0" w:type="auto"/>
            <w:gridSpan w:val="9"/>
            <w:tcBorders>
              <w:top w:val="nil"/>
              <w:left w:val="nil"/>
              <w:bottom w:val="nil"/>
              <w:right w:val="nil"/>
            </w:tcBorders>
            <w:vAlign w:val="center"/>
            <w:hideMark/>
          </w:tcPr>
          <w:p w14:paraId="2C839460" w14:textId="77777777" w:rsidR="001B3899" w:rsidRDefault="003D0EF4">
            <w:pPr>
              <w:jc w:val="center"/>
              <w:rPr>
                <w:rFonts w:eastAsia="Times New Roman"/>
              </w:rPr>
            </w:pPr>
            <w:r>
              <w:rPr>
                <w:rFonts w:eastAsia="Times New Roman"/>
              </w:rPr>
              <w:t xml:space="preserve">Table 3-15m. Tour Mode Choice - Observed Mode Shares All Tours </w:t>
            </w:r>
          </w:p>
        </w:tc>
      </w:tr>
      <w:tr w:rsidR="001B3899" w14:paraId="47FCB794" w14:textId="77777777">
        <w:trPr>
          <w:divId w:val="114837436"/>
          <w:tblHeader/>
          <w:tblCellSpacing w:w="15" w:type="dxa"/>
        </w:trPr>
        <w:tc>
          <w:tcPr>
            <w:tcW w:w="0" w:type="auto"/>
            <w:vAlign w:val="center"/>
            <w:hideMark/>
          </w:tcPr>
          <w:p w14:paraId="7F972008"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63B4D834"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BD72220"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7744FA4A"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2C42F2D4"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F6A71EE"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51A172CE"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39BE1D48"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4D7621D5" w14:textId="77777777" w:rsidR="001B3899" w:rsidRDefault="003D0EF4">
            <w:pPr>
              <w:rPr>
                <w:rFonts w:eastAsia="Times New Roman"/>
                <w:b/>
                <w:bCs/>
              </w:rPr>
            </w:pPr>
            <w:r>
              <w:rPr>
                <w:rFonts w:eastAsia="Times New Roman"/>
                <w:b/>
                <w:bCs/>
              </w:rPr>
              <w:t xml:space="preserve">Total </w:t>
            </w:r>
          </w:p>
        </w:tc>
      </w:tr>
      <w:tr w:rsidR="001B3899" w14:paraId="4B65A65E" w14:textId="77777777">
        <w:trPr>
          <w:divId w:val="114837436"/>
          <w:tblCellSpacing w:w="15" w:type="dxa"/>
        </w:trPr>
        <w:tc>
          <w:tcPr>
            <w:tcW w:w="0" w:type="auto"/>
            <w:gridSpan w:val="9"/>
            <w:tcBorders>
              <w:bottom w:val="single" w:sz="6" w:space="0" w:color="auto"/>
            </w:tcBorders>
            <w:vAlign w:val="center"/>
            <w:hideMark/>
          </w:tcPr>
          <w:p w14:paraId="451B8261" w14:textId="77777777" w:rsidR="001B3899" w:rsidRDefault="001B3899">
            <w:pPr>
              <w:rPr>
                <w:rFonts w:eastAsia="Times New Roman"/>
                <w:b/>
                <w:bCs/>
              </w:rPr>
            </w:pPr>
          </w:p>
        </w:tc>
      </w:tr>
      <w:tr w:rsidR="001B3899" w14:paraId="4A2CB0A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5AC49E7" w14:textId="77777777" w:rsidR="001B3899" w:rsidRDefault="003D0EF4">
            <w:pPr>
              <w:rPr>
                <w:rFonts w:eastAsia="Times New Roman"/>
              </w:rPr>
            </w:pPr>
            <w:r>
              <w:rPr>
                <w:rFonts w:eastAsia="Times New Roman"/>
              </w:rPr>
              <w:t xml:space="preserve">Drive Alone </w:t>
            </w:r>
          </w:p>
        </w:tc>
        <w:tc>
          <w:tcPr>
            <w:tcW w:w="0" w:type="auto"/>
            <w:vAlign w:val="center"/>
            <w:hideMark/>
          </w:tcPr>
          <w:p w14:paraId="0D9BF006" w14:textId="77777777" w:rsidR="001B3899" w:rsidRDefault="003D0EF4">
            <w:pPr>
              <w:rPr>
                <w:rFonts w:eastAsia="Times New Roman"/>
              </w:rPr>
            </w:pPr>
            <w:r>
              <w:rPr>
                <w:rFonts w:eastAsia="Times New Roman"/>
              </w:rPr>
              <w:t xml:space="preserve">0 </w:t>
            </w:r>
          </w:p>
        </w:tc>
        <w:tc>
          <w:tcPr>
            <w:tcW w:w="0" w:type="auto"/>
            <w:vAlign w:val="center"/>
            <w:hideMark/>
          </w:tcPr>
          <w:p w14:paraId="3253C623" w14:textId="77777777" w:rsidR="001B3899" w:rsidRDefault="003D0EF4">
            <w:pPr>
              <w:rPr>
                <w:rFonts w:eastAsia="Times New Roman"/>
              </w:rPr>
            </w:pPr>
            <w:r>
              <w:rPr>
                <w:rFonts w:eastAsia="Times New Roman"/>
              </w:rPr>
              <w:t xml:space="preserve">99,253 </w:t>
            </w:r>
          </w:p>
        </w:tc>
        <w:tc>
          <w:tcPr>
            <w:tcW w:w="0" w:type="auto"/>
            <w:tcBorders>
              <w:right w:val="single" w:sz="6" w:space="0" w:color="auto"/>
            </w:tcBorders>
            <w:vAlign w:val="center"/>
            <w:hideMark/>
          </w:tcPr>
          <w:p w14:paraId="52E4E9C8" w14:textId="77777777" w:rsidR="001B3899" w:rsidRDefault="003D0EF4">
            <w:pPr>
              <w:rPr>
                <w:rFonts w:eastAsia="Times New Roman"/>
              </w:rPr>
            </w:pPr>
            <w:r>
              <w:rPr>
                <w:rFonts w:eastAsia="Times New Roman"/>
              </w:rPr>
              <w:t xml:space="preserve">2,529,845 </w:t>
            </w:r>
          </w:p>
        </w:tc>
        <w:tc>
          <w:tcPr>
            <w:tcW w:w="0" w:type="auto"/>
            <w:tcBorders>
              <w:right w:val="single" w:sz="6" w:space="0" w:color="auto"/>
            </w:tcBorders>
            <w:vAlign w:val="center"/>
            <w:hideMark/>
          </w:tcPr>
          <w:p w14:paraId="32E978EC" w14:textId="77777777" w:rsidR="001B3899" w:rsidRDefault="003D0EF4">
            <w:pPr>
              <w:rPr>
                <w:rFonts w:eastAsia="Times New Roman"/>
              </w:rPr>
            </w:pPr>
            <w:r>
              <w:rPr>
                <w:rFonts w:eastAsia="Times New Roman"/>
              </w:rPr>
              <w:t xml:space="preserve">2,629,098 </w:t>
            </w:r>
          </w:p>
        </w:tc>
        <w:tc>
          <w:tcPr>
            <w:tcW w:w="0" w:type="auto"/>
            <w:vAlign w:val="center"/>
            <w:hideMark/>
          </w:tcPr>
          <w:p w14:paraId="41D0B25A" w14:textId="77777777" w:rsidR="001B3899" w:rsidRDefault="003D0EF4">
            <w:pPr>
              <w:rPr>
                <w:rFonts w:eastAsia="Times New Roman"/>
              </w:rPr>
            </w:pPr>
            <w:r>
              <w:rPr>
                <w:rFonts w:eastAsia="Times New Roman"/>
              </w:rPr>
              <w:t xml:space="preserve">0% </w:t>
            </w:r>
          </w:p>
        </w:tc>
        <w:tc>
          <w:tcPr>
            <w:tcW w:w="0" w:type="auto"/>
            <w:vAlign w:val="center"/>
            <w:hideMark/>
          </w:tcPr>
          <w:p w14:paraId="7E56FE82" w14:textId="77777777" w:rsidR="001B3899" w:rsidRDefault="003D0EF4">
            <w:pPr>
              <w:rPr>
                <w:rFonts w:eastAsia="Times New Roman"/>
              </w:rPr>
            </w:pPr>
            <w:r>
              <w:rPr>
                <w:rFonts w:eastAsia="Times New Roman"/>
              </w:rPr>
              <w:t xml:space="preserve">27.8% </w:t>
            </w:r>
          </w:p>
        </w:tc>
        <w:tc>
          <w:tcPr>
            <w:tcW w:w="0" w:type="auto"/>
            <w:tcBorders>
              <w:right w:val="single" w:sz="6" w:space="0" w:color="auto"/>
            </w:tcBorders>
            <w:vAlign w:val="center"/>
            <w:hideMark/>
          </w:tcPr>
          <w:p w14:paraId="6A6EBCEE" w14:textId="77777777" w:rsidR="001B3899" w:rsidRDefault="003D0EF4">
            <w:pPr>
              <w:rPr>
                <w:rFonts w:eastAsia="Times New Roman"/>
              </w:rPr>
            </w:pPr>
            <w:r>
              <w:rPr>
                <w:rFonts w:eastAsia="Times New Roman"/>
              </w:rPr>
              <w:t xml:space="preserve">40.8% </w:t>
            </w:r>
          </w:p>
        </w:tc>
        <w:tc>
          <w:tcPr>
            <w:tcW w:w="0" w:type="auto"/>
            <w:vAlign w:val="center"/>
            <w:hideMark/>
          </w:tcPr>
          <w:p w14:paraId="3552F278" w14:textId="77777777" w:rsidR="001B3899" w:rsidRDefault="003D0EF4">
            <w:pPr>
              <w:rPr>
                <w:rFonts w:eastAsia="Times New Roman"/>
              </w:rPr>
            </w:pPr>
            <w:r>
              <w:rPr>
                <w:rFonts w:eastAsia="Times New Roman"/>
              </w:rPr>
              <w:t xml:space="preserve">39.1% </w:t>
            </w:r>
          </w:p>
        </w:tc>
      </w:tr>
      <w:tr w:rsidR="001B3899" w14:paraId="0961F7E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F829079" w14:textId="6E972790" w:rsidR="001B3899" w:rsidRDefault="003D0EF4">
            <w:pPr>
              <w:rPr>
                <w:rFonts w:eastAsia="Times New Roman"/>
              </w:rPr>
            </w:pPr>
            <w:del w:id="110" w:author="Kyeil Kim" w:date="2019-04-25T13:21:00Z">
              <w:r w:rsidDel="00757A16">
                <w:rPr>
                  <w:rFonts w:eastAsia="Times New Roman"/>
                </w:rPr>
                <w:delText>Shared2</w:delText>
              </w:r>
            </w:del>
            <w:ins w:id="111" w:author="Kyeil Kim" w:date="2019-04-25T13:21:00Z">
              <w:r w:rsidR="00757A16">
                <w:rPr>
                  <w:rFonts w:eastAsia="Times New Roman"/>
                </w:rPr>
                <w:t>Shared 2</w:t>
              </w:r>
            </w:ins>
            <w:r>
              <w:rPr>
                <w:rFonts w:eastAsia="Times New Roman"/>
              </w:rPr>
              <w:t xml:space="preserve"> </w:t>
            </w:r>
          </w:p>
        </w:tc>
        <w:tc>
          <w:tcPr>
            <w:tcW w:w="0" w:type="auto"/>
            <w:vAlign w:val="center"/>
            <w:hideMark/>
          </w:tcPr>
          <w:p w14:paraId="3EED5191" w14:textId="77777777" w:rsidR="001B3899" w:rsidRDefault="003D0EF4">
            <w:pPr>
              <w:rPr>
                <w:rFonts w:eastAsia="Times New Roman"/>
              </w:rPr>
            </w:pPr>
            <w:r>
              <w:rPr>
                <w:rFonts w:eastAsia="Times New Roman"/>
              </w:rPr>
              <w:t xml:space="preserve">29,001 </w:t>
            </w:r>
          </w:p>
        </w:tc>
        <w:tc>
          <w:tcPr>
            <w:tcW w:w="0" w:type="auto"/>
            <w:vAlign w:val="center"/>
            <w:hideMark/>
          </w:tcPr>
          <w:p w14:paraId="315EF8D3" w14:textId="77777777" w:rsidR="001B3899" w:rsidRDefault="003D0EF4">
            <w:pPr>
              <w:rPr>
                <w:rFonts w:eastAsia="Times New Roman"/>
              </w:rPr>
            </w:pPr>
            <w:r>
              <w:rPr>
                <w:rFonts w:eastAsia="Times New Roman"/>
              </w:rPr>
              <w:t xml:space="preserve">108,519 </w:t>
            </w:r>
          </w:p>
        </w:tc>
        <w:tc>
          <w:tcPr>
            <w:tcW w:w="0" w:type="auto"/>
            <w:tcBorders>
              <w:right w:val="single" w:sz="6" w:space="0" w:color="auto"/>
            </w:tcBorders>
            <w:vAlign w:val="center"/>
            <w:hideMark/>
          </w:tcPr>
          <w:p w14:paraId="237C85A1" w14:textId="77777777" w:rsidR="001B3899" w:rsidRDefault="003D0EF4">
            <w:pPr>
              <w:rPr>
                <w:rFonts w:eastAsia="Times New Roman"/>
              </w:rPr>
            </w:pPr>
            <w:r>
              <w:rPr>
                <w:rFonts w:eastAsia="Times New Roman"/>
              </w:rPr>
              <w:t xml:space="preserve">1,527,634 </w:t>
            </w:r>
          </w:p>
        </w:tc>
        <w:tc>
          <w:tcPr>
            <w:tcW w:w="0" w:type="auto"/>
            <w:tcBorders>
              <w:right w:val="single" w:sz="6" w:space="0" w:color="auto"/>
            </w:tcBorders>
            <w:vAlign w:val="center"/>
            <w:hideMark/>
          </w:tcPr>
          <w:p w14:paraId="7B1F3632" w14:textId="77777777" w:rsidR="001B3899" w:rsidRDefault="003D0EF4">
            <w:pPr>
              <w:rPr>
                <w:rFonts w:eastAsia="Times New Roman"/>
              </w:rPr>
            </w:pPr>
            <w:r>
              <w:rPr>
                <w:rFonts w:eastAsia="Times New Roman"/>
              </w:rPr>
              <w:t xml:space="preserve">1,665,153 </w:t>
            </w:r>
          </w:p>
        </w:tc>
        <w:tc>
          <w:tcPr>
            <w:tcW w:w="0" w:type="auto"/>
            <w:vAlign w:val="center"/>
            <w:hideMark/>
          </w:tcPr>
          <w:p w14:paraId="776F0BA8" w14:textId="77777777" w:rsidR="001B3899" w:rsidRDefault="003D0EF4">
            <w:pPr>
              <w:rPr>
                <w:rFonts w:eastAsia="Times New Roman"/>
              </w:rPr>
            </w:pPr>
            <w:r>
              <w:rPr>
                <w:rFonts w:eastAsia="Times New Roman"/>
              </w:rPr>
              <w:t xml:space="preserve">18% </w:t>
            </w:r>
          </w:p>
        </w:tc>
        <w:tc>
          <w:tcPr>
            <w:tcW w:w="0" w:type="auto"/>
            <w:vAlign w:val="center"/>
            <w:hideMark/>
          </w:tcPr>
          <w:p w14:paraId="7A1F10A8" w14:textId="77777777" w:rsidR="001B3899" w:rsidRDefault="003D0EF4">
            <w:pPr>
              <w:rPr>
                <w:rFonts w:eastAsia="Times New Roman"/>
              </w:rPr>
            </w:pPr>
            <w:r>
              <w:rPr>
                <w:rFonts w:eastAsia="Times New Roman"/>
              </w:rPr>
              <w:t xml:space="preserve">30.4% </w:t>
            </w:r>
          </w:p>
        </w:tc>
        <w:tc>
          <w:tcPr>
            <w:tcW w:w="0" w:type="auto"/>
            <w:tcBorders>
              <w:right w:val="single" w:sz="6" w:space="0" w:color="auto"/>
            </w:tcBorders>
            <w:vAlign w:val="center"/>
            <w:hideMark/>
          </w:tcPr>
          <w:p w14:paraId="14CEFB23" w14:textId="77777777" w:rsidR="001B3899" w:rsidRDefault="003D0EF4">
            <w:pPr>
              <w:rPr>
                <w:rFonts w:eastAsia="Times New Roman"/>
              </w:rPr>
            </w:pPr>
            <w:r>
              <w:rPr>
                <w:rFonts w:eastAsia="Times New Roman"/>
              </w:rPr>
              <w:t xml:space="preserve">24.6% </w:t>
            </w:r>
          </w:p>
        </w:tc>
        <w:tc>
          <w:tcPr>
            <w:tcW w:w="0" w:type="auto"/>
            <w:vAlign w:val="center"/>
            <w:hideMark/>
          </w:tcPr>
          <w:p w14:paraId="63853C2A" w14:textId="77777777" w:rsidR="001B3899" w:rsidRDefault="003D0EF4">
            <w:pPr>
              <w:rPr>
                <w:rFonts w:eastAsia="Times New Roman"/>
              </w:rPr>
            </w:pPr>
            <w:r>
              <w:rPr>
                <w:rFonts w:eastAsia="Times New Roman"/>
              </w:rPr>
              <w:t xml:space="preserve">24.8% </w:t>
            </w:r>
          </w:p>
        </w:tc>
      </w:tr>
      <w:tr w:rsidR="001B3899" w14:paraId="22C28CB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E70B1FD" w14:textId="633E8F49" w:rsidR="001B3899" w:rsidRDefault="003D0EF4">
            <w:pPr>
              <w:rPr>
                <w:rFonts w:eastAsia="Times New Roman"/>
              </w:rPr>
            </w:pPr>
            <w:del w:id="112" w:author="Kyeil Kim" w:date="2019-04-25T13:22:00Z">
              <w:r w:rsidDel="004B44DE">
                <w:rPr>
                  <w:rFonts w:eastAsia="Times New Roman"/>
                </w:rPr>
                <w:delText>Shared3+</w:delText>
              </w:r>
            </w:del>
            <w:ins w:id="113" w:author="Kyeil Kim" w:date="2019-04-25T13:22:00Z">
              <w:r w:rsidR="004B44DE">
                <w:rPr>
                  <w:rFonts w:eastAsia="Times New Roman"/>
                </w:rPr>
                <w:t>Shared 3+</w:t>
              </w:r>
            </w:ins>
            <w:r>
              <w:rPr>
                <w:rFonts w:eastAsia="Times New Roman"/>
              </w:rPr>
              <w:t xml:space="preserve"> </w:t>
            </w:r>
          </w:p>
        </w:tc>
        <w:tc>
          <w:tcPr>
            <w:tcW w:w="0" w:type="auto"/>
            <w:vAlign w:val="center"/>
            <w:hideMark/>
          </w:tcPr>
          <w:p w14:paraId="1468F28E" w14:textId="77777777" w:rsidR="001B3899" w:rsidRDefault="003D0EF4">
            <w:pPr>
              <w:rPr>
                <w:rFonts w:eastAsia="Times New Roman"/>
              </w:rPr>
            </w:pPr>
            <w:r>
              <w:rPr>
                <w:rFonts w:eastAsia="Times New Roman"/>
              </w:rPr>
              <w:t xml:space="preserve">16,323 </w:t>
            </w:r>
          </w:p>
        </w:tc>
        <w:tc>
          <w:tcPr>
            <w:tcW w:w="0" w:type="auto"/>
            <w:vAlign w:val="center"/>
            <w:hideMark/>
          </w:tcPr>
          <w:p w14:paraId="192DFB8B" w14:textId="77777777" w:rsidR="001B3899" w:rsidRDefault="003D0EF4">
            <w:pPr>
              <w:rPr>
                <w:rFonts w:eastAsia="Times New Roman"/>
              </w:rPr>
            </w:pPr>
            <w:r>
              <w:rPr>
                <w:rFonts w:eastAsia="Times New Roman"/>
              </w:rPr>
              <w:t xml:space="preserve">61,041 </w:t>
            </w:r>
          </w:p>
        </w:tc>
        <w:tc>
          <w:tcPr>
            <w:tcW w:w="0" w:type="auto"/>
            <w:tcBorders>
              <w:right w:val="single" w:sz="6" w:space="0" w:color="auto"/>
            </w:tcBorders>
            <w:vAlign w:val="center"/>
            <w:hideMark/>
          </w:tcPr>
          <w:p w14:paraId="1417C1B1" w14:textId="77777777" w:rsidR="001B3899" w:rsidRDefault="003D0EF4">
            <w:pPr>
              <w:rPr>
                <w:rFonts w:eastAsia="Times New Roman"/>
              </w:rPr>
            </w:pPr>
            <w:r>
              <w:rPr>
                <w:rFonts w:eastAsia="Times New Roman"/>
              </w:rPr>
              <w:t xml:space="preserve">1,379,035 </w:t>
            </w:r>
          </w:p>
        </w:tc>
        <w:tc>
          <w:tcPr>
            <w:tcW w:w="0" w:type="auto"/>
            <w:tcBorders>
              <w:right w:val="single" w:sz="6" w:space="0" w:color="auto"/>
            </w:tcBorders>
            <w:vAlign w:val="center"/>
            <w:hideMark/>
          </w:tcPr>
          <w:p w14:paraId="6E6E4DA2" w14:textId="77777777" w:rsidR="001B3899" w:rsidRDefault="003D0EF4">
            <w:pPr>
              <w:rPr>
                <w:rFonts w:eastAsia="Times New Roman"/>
              </w:rPr>
            </w:pPr>
            <w:r>
              <w:rPr>
                <w:rFonts w:eastAsia="Times New Roman"/>
              </w:rPr>
              <w:t xml:space="preserve">1,456,399 </w:t>
            </w:r>
          </w:p>
        </w:tc>
        <w:tc>
          <w:tcPr>
            <w:tcW w:w="0" w:type="auto"/>
            <w:vAlign w:val="center"/>
            <w:hideMark/>
          </w:tcPr>
          <w:p w14:paraId="18A531BF" w14:textId="77777777" w:rsidR="001B3899" w:rsidRDefault="003D0EF4">
            <w:pPr>
              <w:rPr>
                <w:rFonts w:eastAsia="Times New Roman"/>
              </w:rPr>
            </w:pPr>
            <w:r>
              <w:rPr>
                <w:rFonts w:eastAsia="Times New Roman"/>
              </w:rPr>
              <w:t xml:space="preserve">10% </w:t>
            </w:r>
          </w:p>
        </w:tc>
        <w:tc>
          <w:tcPr>
            <w:tcW w:w="0" w:type="auto"/>
            <w:vAlign w:val="center"/>
            <w:hideMark/>
          </w:tcPr>
          <w:p w14:paraId="14722376" w14:textId="77777777" w:rsidR="001B3899" w:rsidRDefault="003D0EF4">
            <w:pPr>
              <w:rPr>
                <w:rFonts w:eastAsia="Times New Roman"/>
              </w:rPr>
            </w:pPr>
            <w:r>
              <w:rPr>
                <w:rFonts w:eastAsia="Times New Roman"/>
              </w:rPr>
              <w:t xml:space="preserve">17.1% </w:t>
            </w:r>
          </w:p>
        </w:tc>
        <w:tc>
          <w:tcPr>
            <w:tcW w:w="0" w:type="auto"/>
            <w:tcBorders>
              <w:right w:val="single" w:sz="6" w:space="0" w:color="auto"/>
            </w:tcBorders>
            <w:vAlign w:val="center"/>
            <w:hideMark/>
          </w:tcPr>
          <w:p w14:paraId="79C72CBF" w14:textId="77777777" w:rsidR="001B3899" w:rsidRDefault="003D0EF4">
            <w:pPr>
              <w:rPr>
                <w:rFonts w:eastAsia="Times New Roman"/>
              </w:rPr>
            </w:pPr>
            <w:r>
              <w:rPr>
                <w:rFonts w:eastAsia="Times New Roman"/>
              </w:rPr>
              <w:t xml:space="preserve">22.2% </w:t>
            </w:r>
          </w:p>
        </w:tc>
        <w:tc>
          <w:tcPr>
            <w:tcW w:w="0" w:type="auto"/>
            <w:vAlign w:val="center"/>
            <w:hideMark/>
          </w:tcPr>
          <w:p w14:paraId="690C9525" w14:textId="77777777" w:rsidR="001B3899" w:rsidRDefault="003D0EF4">
            <w:pPr>
              <w:rPr>
                <w:rFonts w:eastAsia="Times New Roman"/>
              </w:rPr>
            </w:pPr>
            <w:r>
              <w:rPr>
                <w:rFonts w:eastAsia="Times New Roman"/>
              </w:rPr>
              <w:t xml:space="preserve">21.7% </w:t>
            </w:r>
          </w:p>
        </w:tc>
      </w:tr>
      <w:tr w:rsidR="001B3899" w14:paraId="21E29CE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C9D7EB5" w14:textId="77777777" w:rsidR="001B3899" w:rsidRDefault="003D0EF4">
            <w:pPr>
              <w:rPr>
                <w:rFonts w:eastAsia="Times New Roman"/>
              </w:rPr>
            </w:pPr>
            <w:r>
              <w:rPr>
                <w:rFonts w:eastAsia="Times New Roman"/>
              </w:rPr>
              <w:t xml:space="preserve">Walk </w:t>
            </w:r>
          </w:p>
        </w:tc>
        <w:tc>
          <w:tcPr>
            <w:tcW w:w="0" w:type="auto"/>
            <w:vAlign w:val="center"/>
            <w:hideMark/>
          </w:tcPr>
          <w:p w14:paraId="6112B600" w14:textId="77777777" w:rsidR="001B3899" w:rsidRDefault="003D0EF4">
            <w:pPr>
              <w:rPr>
                <w:rFonts w:eastAsia="Times New Roman"/>
              </w:rPr>
            </w:pPr>
            <w:r>
              <w:rPr>
                <w:rFonts w:eastAsia="Times New Roman"/>
              </w:rPr>
              <w:t xml:space="preserve">27,567 </w:t>
            </w:r>
          </w:p>
        </w:tc>
        <w:tc>
          <w:tcPr>
            <w:tcW w:w="0" w:type="auto"/>
            <w:vAlign w:val="center"/>
            <w:hideMark/>
          </w:tcPr>
          <w:p w14:paraId="25DD0C72" w14:textId="77777777" w:rsidR="001B3899" w:rsidRDefault="003D0EF4">
            <w:pPr>
              <w:rPr>
                <w:rFonts w:eastAsia="Times New Roman"/>
              </w:rPr>
            </w:pPr>
            <w:r>
              <w:rPr>
                <w:rFonts w:eastAsia="Times New Roman"/>
              </w:rPr>
              <w:t xml:space="preserve">17,840 </w:t>
            </w:r>
          </w:p>
        </w:tc>
        <w:tc>
          <w:tcPr>
            <w:tcW w:w="0" w:type="auto"/>
            <w:tcBorders>
              <w:right w:val="single" w:sz="6" w:space="0" w:color="auto"/>
            </w:tcBorders>
            <w:vAlign w:val="center"/>
            <w:hideMark/>
          </w:tcPr>
          <w:p w14:paraId="2C334137" w14:textId="77777777" w:rsidR="001B3899" w:rsidRDefault="003D0EF4">
            <w:pPr>
              <w:rPr>
                <w:rFonts w:eastAsia="Times New Roman"/>
              </w:rPr>
            </w:pPr>
            <w:r>
              <w:rPr>
                <w:rFonts w:eastAsia="Times New Roman"/>
              </w:rPr>
              <w:t xml:space="preserve">141,904 </w:t>
            </w:r>
          </w:p>
        </w:tc>
        <w:tc>
          <w:tcPr>
            <w:tcW w:w="0" w:type="auto"/>
            <w:tcBorders>
              <w:right w:val="single" w:sz="6" w:space="0" w:color="auto"/>
            </w:tcBorders>
            <w:vAlign w:val="center"/>
            <w:hideMark/>
          </w:tcPr>
          <w:p w14:paraId="45599F9D" w14:textId="77777777" w:rsidR="001B3899" w:rsidRDefault="003D0EF4">
            <w:pPr>
              <w:rPr>
                <w:rFonts w:eastAsia="Times New Roman"/>
              </w:rPr>
            </w:pPr>
            <w:r>
              <w:rPr>
                <w:rFonts w:eastAsia="Times New Roman"/>
              </w:rPr>
              <w:t xml:space="preserve">187,311 </w:t>
            </w:r>
          </w:p>
        </w:tc>
        <w:tc>
          <w:tcPr>
            <w:tcW w:w="0" w:type="auto"/>
            <w:vAlign w:val="center"/>
            <w:hideMark/>
          </w:tcPr>
          <w:p w14:paraId="1A4D3290" w14:textId="77777777" w:rsidR="001B3899" w:rsidRDefault="003D0EF4">
            <w:pPr>
              <w:rPr>
                <w:rFonts w:eastAsia="Times New Roman"/>
              </w:rPr>
            </w:pPr>
            <w:r>
              <w:rPr>
                <w:rFonts w:eastAsia="Times New Roman"/>
              </w:rPr>
              <w:t xml:space="preserve">17% </w:t>
            </w:r>
          </w:p>
        </w:tc>
        <w:tc>
          <w:tcPr>
            <w:tcW w:w="0" w:type="auto"/>
            <w:vAlign w:val="center"/>
            <w:hideMark/>
          </w:tcPr>
          <w:p w14:paraId="1E9980B4" w14:textId="77777777" w:rsidR="001B3899" w:rsidRDefault="003D0EF4">
            <w:pPr>
              <w:rPr>
                <w:rFonts w:eastAsia="Times New Roman"/>
              </w:rPr>
            </w:pPr>
            <w:r>
              <w:rPr>
                <w:rFonts w:eastAsia="Times New Roman"/>
              </w:rPr>
              <w:t xml:space="preserve">5.0% </w:t>
            </w:r>
          </w:p>
        </w:tc>
        <w:tc>
          <w:tcPr>
            <w:tcW w:w="0" w:type="auto"/>
            <w:tcBorders>
              <w:right w:val="single" w:sz="6" w:space="0" w:color="auto"/>
            </w:tcBorders>
            <w:vAlign w:val="center"/>
            <w:hideMark/>
          </w:tcPr>
          <w:p w14:paraId="01EB2A53" w14:textId="77777777" w:rsidR="001B3899" w:rsidRDefault="003D0EF4">
            <w:pPr>
              <w:rPr>
                <w:rFonts w:eastAsia="Times New Roman"/>
              </w:rPr>
            </w:pPr>
            <w:r>
              <w:rPr>
                <w:rFonts w:eastAsia="Times New Roman"/>
              </w:rPr>
              <w:t xml:space="preserve">2.3% </w:t>
            </w:r>
          </w:p>
        </w:tc>
        <w:tc>
          <w:tcPr>
            <w:tcW w:w="0" w:type="auto"/>
            <w:vAlign w:val="center"/>
            <w:hideMark/>
          </w:tcPr>
          <w:p w14:paraId="35C356B8" w14:textId="77777777" w:rsidR="001B3899" w:rsidRDefault="003D0EF4">
            <w:pPr>
              <w:rPr>
                <w:rFonts w:eastAsia="Times New Roman"/>
              </w:rPr>
            </w:pPr>
            <w:r>
              <w:rPr>
                <w:rFonts w:eastAsia="Times New Roman"/>
              </w:rPr>
              <w:t xml:space="preserve">2.8% </w:t>
            </w:r>
          </w:p>
        </w:tc>
      </w:tr>
      <w:tr w:rsidR="001B3899" w14:paraId="2F35A67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DA9FC0C" w14:textId="77777777" w:rsidR="001B3899" w:rsidRDefault="003D0EF4">
            <w:pPr>
              <w:rPr>
                <w:rFonts w:eastAsia="Times New Roman"/>
              </w:rPr>
            </w:pPr>
            <w:r>
              <w:rPr>
                <w:rFonts w:eastAsia="Times New Roman"/>
              </w:rPr>
              <w:t xml:space="preserve">Bike </w:t>
            </w:r>
          </w:p>
        </w:tc>
        <w:tc>
          <w:tcPr>
            <w:tcW w:w="0" w:type="auto"/>
            <w:vAlign w:val="center"/>
            <w:hideMark/>
          </w:tcPr>
          <w:p w14:paraId="4D371FB1" w14:textId="77777777" w:rsidR="001B3899" w:rsidRDefault="003D0EF4">
            <w:pPr>
              <w:rPr>
                <w:rFonts w:eastAsia="Times New Roman"/>
              </w:rPr>
            </w:pPr>
            <w:r>
              <w:rPr>
                <w:rFonts w:eastAsia="Times New Roman"/>
              </w:rPr>
              <w:t xml:space="preserve">2,409 </w:t>
            </w:r>
          </w:p>
        </w:tc>
        <w:tc>
          <w:tcPr>
            <w:tcW w:w="0" w:type="auto"/>
            <w:vAlign w:val="center"/>
            <w:hideMark/>
          </w:tcPr>
          <w:p w14:paraId="56C7A024" w14:textId="77777777" w:rsidR="001B3899" w:rsidRDefault="003D0EF4">
            <w:pPr>
              <w:rPr>
                <w:rFonts w:eastAsia="Times New Roman"/>
              </w:rPr>
            </w:pPr>
            <w:r>
              <w:rPr>
                <w:rFonts w:eastAsia="Times New Roman"/>
              </w:rPr>
              <w:t xml:space="preserve">2,032 </w:t>
            </w:r>
          </w:p>
        </w:tc>
        <w:tc>
          <w:tcPr>
            <w:tcW w:w="0" w:type="auto"/>
            <w:tcBorders>
              <w:right w:val="single" w:sz="6" w:space="0" w:color="auto"/>
            </w:tcBorders>
            <w:vAlign w:val="center"/>
            <w:hideMark/>
          </w:tcPr>
          <w:p w14:paraId="435772EC" w14:textId="77777777" w:rsidR="001B3899" w:rsidRDefault="003D0EF4">
            <w:pPr>
              <w:rPr>
                <w:rFonts w:eastAsia="Times New Roman"/>
              </w:rPr>
            </w:pPr>
            <w:r>
              <w:rPr>
                <w:rFonts w:eastAsia="Times New Roman"/>
              </w:rPr>
              <w:t xml:space="preserve">26,207 </w:t>
            </w:r>
          </w:p>
        </w:tc>
        <w:tc>
          <w:tcPr>
            <w:tcW w:w="0" w:type="auto"/>
            <w:tcBorders>
              <w:right w:val="single" w:sz="6" w:space="0" w:color="auto"/>
            </w:tcBorders>
            <w:vAlign w:val="center"/>
            <w:hideMark/>
          </w:tcPr>
          <w:p w14:paraId="0CE0AC84" w14:textId="77777777" w:rsidR="001B3899" w:rsidRDefault="003D0EF4">
            <w:pPr>
              <w:rPr>
                <w:rFonts w:eastAsia="Times New Roman"/>
              </w:rPr>
            </w:pPr>
            <w:r>
              <w:rPr>
                <w:rFonts w:eastAsia="Times New Roman"/>
              </w:rPr>
              <w:t xml:space="preserve">30,649 </w:t>
            </w:r>
          </w:p>
        </w:tc>
        <w:tc>
          <w:tcPr>
            <w:tcW w:w="0" w:type="auto"/>
            <w:vAlign w:val="center"/>
            <w:hideMark/>
          </w:tcPr>
          <w:p w14:paraId="22470332" w14:textId="77777777" w:rsidR="001B3899" w:rsidRDefault="003D0EF4">
            <w:pPr>
              <w:rPr>
                <w:rFonts w:eastAsia="Times New Roman"/>
              </w:rPr>
            </w:pPr>
            <w:r>
              <w:rPr>
                <w:rFonts w:eastAsia="Times New Roman"/>
              </w:rPr>
              <w:t xml:space="preserve">1% </w:t>
            </w:r>
          </w:p>
        </w:tc>
        <w:tc>
          <w:tcPr>
            <w:tcW w:w="0" w:type="auto"/>
            <w:vAlign w:val="center"/>
            <w:hideMark/>
          </w:tcPr>
          <w:p w14:paraId="19525455" w14:textId="77777777" w:rsidR="001B3899" w:rsidRDefault="003D0EF4">
            <w:pPr>
              <w:rPr>
                <w:rFonts w:eastAsia="Times New Roman"/>
              </w:rPr>
            </w:pPr>
            <w:r>
              <w:rPr>
                <w:rFonts w:eastAsia="Times New Roman"/>
              </w:rPr>
              <w:t xml:space="preserve">0.6% </w:t>
            </w:r>
          </w:p>
        </w:tc>
        <w:tc>
          <w:tcPr>
            <w:tcW w:w="0" w:type="auto"/>
            <w:tcBorders>
              <w:right w:val="single" w:sz="6" w:space="0" w:color="auto"/>
            </w:tcBorders>
            <w:vAlign w:val="center"/>
            <w:hideMark/>
          </w:tcPr>
          <w:p w14:paraId="0679F914" w14:textId="77777777" w:rsidR="001B3899" w:rsidRDefault="003D0EF4">
            <w:pPr>
              <w:rPr>
                <w:rFonts w:eastAsia="Times New Roman"/>
              </w:rPr>
            </w:pPr>
            <w:r>
              <w:rPr>
                <w:rFonts w:eastAsia="Times New Roman"/>
              </w:rPr>
              <w:t xml:space="preserve">0.4% </w:t>
            </w:r>
          </w:p>
        </w:tc>
        <w:tc>
          <w:tcPr>
            <w:tcW w:w="0" w:type="auto"/>
            <w:vAlign w:val="center"/>
            <w:hideMark/>
          </w:tcPr>
          <w:p w14:paraId="10553096" w14:textId="77777777" w:rsidR="001B3899" w:rsidRDefault="003D0EF4">
            <w:pPr>
              <w:rPr>
                <w:rFonts w:eastAsia="Times New Roman"/>
              </w:rPr>
            </w:pPr>
            <w:r>
              <w:rPr>
                <w:rFonts w:eastAsia="Times New Roman"/>
              </w:rPr>
              <w:t xml:space="preserve">0.5% </w:t>
            </w:r>
          </w:p>
        </w:tc>
      </w:tr>
      <w:tr w:rsidR="001B3899" w14:paraId="7F7DC73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83ED627"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5DAA6A3C" w14:textId="77777777" w:rsidR="001B3899" w:rsidRDefault="003D0EF4">
            <w:pPr>
              <w:rPr>
                <w:rFonts w:eastAsia="Times New Roman"/>
              </w:rPr>
            </w:pPr>
            <w:r>
              <w:rPr>
                <w:rFonts w:eastAsia="Times New Roman"/>
              </w:rPr>
              <w:t xml:space="preserve">55,295 </w:t>
            </w:r>
          </w:p>
        </w:tc>
        <w:tc>
          <w:tcPr>
            <w:tcW w:w="0" w:type="auto"/>
            <w:vAlign w:val="center"/>
            <w:hideMark/>
          </w:tcPr>
          <w:p w14:paraId="6DBA785B" w14:textId="77777777" w:rsidR="001B3899" w:rsidRDefault="003D0EF4">
            <w:pPr>
              <w:rPr>
                <w:rFonts w:eastAsia="Times New Roman"/>
              </w:rPr>
            </w:pPr>
            <w:r>
              <w:rPr>
                <w:rFonts w:eastAsia="Times New Roman"/>
              </w:rPr>
              <w:t xml:space="preserve">18,801 </w:t>
            </w:r>
          </w:p>
        </w:tc>
        <w:tc>
          <w:tcPr>
            <w:tcW w:w="0" w:type="auto"/>
            <w:tcBorders>
              <w:right w:val="single" w:sz="6" w:space="0" w:color="auto"/>
            </w:tcBorders>
            <w:vAlign w:val="center"/>
            <w:hideMark/>
          </w:tcPr>
          <w:p w14:paraId="25A81EDD" w14:textId="77777777" w:rsidR="001B3899" w:rsidRDefault="003D0EF4">
            <w:pPr>
              <w:rPr>
                <w:rFonts w:eastAsia="Times New Roman"/>
              </w:rPr>
            </w:pPr>
            <w:r>
              <w:rPr>
                <w:rFonts w:eastAsia="Times New Roman"/>
              </w:rPr>
              <w:t xml:space="preserve">21,097 </w:t>
            </w:r>
          </w:p>
        </w:tc>
        <w:tc>
          <w:tcPr>
            <w:tcW w:w="0" w:type="auto"/>
            <w:tcBorders>
              <w:right w:val="single" w:sz="6" w:space="0" w:color="auto"/>
            </w:tcBorders>
            <w:vAlign w:val="center"/>
            <w:hideMark/>
          </w:tcPr>
          <w:p w14:paraId="3DB4DC07" w14:textId="77777777" w:rsidR="001B3899" w:rsidRDefault="003D0EF4">
            <w:pPr>
              <w:rPr>
                <w:rFonts w:eastAsia="Times New Roman"/>
              </w:rPr>
            </w:pPr>
            <w:r>
              <w:rPr>
                <w:rFonts w:eastAsia="Times New Roman"/>
              </w:rPr>
              <w:t xml:space="preserve">95,194 </w:t>
            </w:r>
          </w:p>
        </w:tc>
        <w:tc>
          <w:tcPr>
            <w:tcW w:w="0" w:type="auto"/>
            <w:vAlign w:val="center"/>
            <w:hideMark/>
          </w:tcPr>
          <w:p w14:paraId="5E69C6EB" w14:textId="77777777" w:rsidR="001B3899" w:rsidRDefault="003D0EF4">
            <w:pPr>
              <w:rPr>
                <w:rFonts w:eastAsia="Times New Roman"/>
              </w:rPr>
            </w:pPr>
            <w:r>
              <w:rPr>
                <w:rFonts w:eastAsia="Times New Roman"/>
              </w:rPr>
              <w:t xml:space="preserve">34% </w:t>
            </w:r>
          </w:p>
        </w:tc>
        <w:tc>
          <w:tcPr>
            <w:tcW w:w="0" w:type="auto"/>
            <w:vAlign w:val="center"/>
            <w:hideMark/>
          </w:tcPr>
          <w:p w14:paraId="1B00FF10" w14:textId="77777777" w:rsidR="001B3899" w:rsidRDefault="003D0EF4">
            <w:pPr>
              <w:rPr>
                <w:rFonts w:eastAsia="Times New Roman"/>
              </w:rPr>
            </w:pPr>
            <w:r>
              <w:rPr>
                <w:rFonts w:eastAsia="Times New Roman"/>
              </w:rPr>
              <w:t xml:space="preserve">5.3% </w:t>
            </w:r>
          </w:p>
        </w:tc>
        <w:tc>
          <w:tcPr>
            <w:tcW w:w="0" w:type="auto"/>
            <w:tcBorders>
              <w:right w:val="single" w:sz="6" w:space="0" w:color="auto"/>
            </w:tcBorders>
            <w:vAlign w:val="center"/>
            <w:hideMark/>
          </w:tcPr>
          <w:p w14:paraId="1045CC8D" w14:textId="77777777" w:rsidR="001B3899" w:rsidRDefault="003D0EF4">
            <w:pPr>
              <w:rPr>
                <w:rFonts w:eastAsia="Times New Roman"/>
              </w:rPr>
            </w:pPr>
            <w:r>
              <w:rPr>
                <w:rFonts w:eastAsia="Times New Roman"/>
              </w:rPr>
              <w:t xml:space="preserve">0.3% </w:t>
            </w:r>
          </w:p>
        </w:tc>
        <w:tc>
          <w:tcPr>
            <w:tcW w:w="0" w:type="auto"/>
            <w:vAlign w:val="center"/>
            <w:hideMark/>
          </w:tcPr>
          <w:p w14:paraId="60C4F87D" w14:textId="77777777" w:rsidR="001B3899" w:rsidRDefault="003D0EF4">
            <w:pPr>
              <w:rPr>
                <w:rFonts w:eastAsia="Times New Roman"/>
              </w:rPr>
            </w:pPr>
            <w:r>
              <w:rPr>
                <w:rFonts w:eastAsia="Times New Roman"/>
              </w:rPr>
              <w:t xml:space="preserve">1.4% </w:t>
            </w:r>
          </w:p>
        </w:tc>
      </w:tr>
      <w:tr w:rsidR="001B3899" w14:paraId="58DE33B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751B50C"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349B5C43" w14:textId="77777777" w:rsidR="001B3899" w:rsidRDefault="003D0EF4">
            <w:pPr>
              <w:rPr>
                <w:rFonts w:eastAsia="Times New Roman"/>
              </w:rPr>
            </w:pPr>
            <w:r>
              <w:rPr>
                <w:rFonts w:eastAsia="Times New Roman"/>
              </w:rPr>
              <w:t xml:space="preserve">6,225 </w:t>
            </w:r>
          </w:p>
        </w:tc>
        <w:tc>
          <w:tcPr>
            <w:tcW w:w="0" w:type="auto"/>
            <w:vAlign w:val="center"/>
            <w:hideMark/>
          </w:tcPr>
          <w:p w14:paraId="472F3415" w14:textId="77777777" w:rsidR="001B3899" w:rsidRDefault="003D0EF4">
            <w:pPr>
              <w:rPr>
                <w:rFonts w:eastAsia="Times New Roman"/>
              </w:rPr>
            </w:pPr>
            <w:r>
              <w:rPr>
                <w:rFonts w:eastAsia="Times New Roman"/>
              </w:rPr>
              <w:t xml:space="preserve">3,903 </w:t>
            </w:r>
          </w:p>
        </w:tc>
        <w:tc>
          <w:tcPr>
            <w:tcW w:w="0" w:type="auto"/>
            <w:tcBorders>
              <w:right w:val="single" w:sz="6" w:space="0" w:color="auto"/>
            </w:tcBorders>
            <w:vAlign w:val="center"/>
            <w:hideMark/>
          </w:tcPr>
          <w:p w14:paraId="78EDD6E0" w14:textId="77777777" w:rsidR="001B3899" w:rsidRDefault="003D0EF4">
            <w:pPr>
              <w:rPr>
                <w:rFonts w:eastAsia="Times New Roman"/>
              </w:rPr>
            </w:pPr>
            <w:r>
              <w:rPr>
                <w:rFonts w:eastAsia="Times New Roman"/>
              </w:rPr>
              <w:t xml:space="preserve">6,865 </w:t>
            </w:r>
          </w:p>
        </w:tc>
        <w:tc>
          <w:tcPr>
            <w:tcW w:w="0" w:type="auto"/>
            <w:tcBorders>
              <w:right w:val="single" w:sz="6" w:space="0" w:color="auto"/>
            </w:tcBorders>
            <w:vAlign w:val="center"/>
            <w:hideMark/>
          </w:tcPr>
          <w:p w14:paraId="575959FE" w14:textId="77777777" w:rsidR="001B3899" w:rsidRDefault="003D0EF4">
            <w:pPr>
              <w:rPr>
                <w:rFonts w:eastAsia="Times New Roman"/>
              </w:rPr>
            </w:pPr>
            <w:r>
              <w:rPr>
                <w:rFonts w:eastAsia="Times New Roman"/>
              </w:rPr>
              <w:t xml:space="preserve">16,993 </w:t>
            </w:r>
          </w:p>
        </w:tc>
        <w:tc>
          <w:tcPr>
            <w:tcW w:w="0" w:type="auto"/>
            <w:vAlign w:val="center"/>
            <w:hideMark/>
          </w:tcPr>
          <w:p w14:paraId="19DE409D" w14:textId="77777777" w:rsidR="001B3899" w:rsidRDefault="003D0EF4">
            <w:pPr>
              <w:rPr>
                <w:rFonts w:eastAsia="Times New Roman"/>
              </w:rPr>
            </w:pPr>
            <w:r>
              <w:rPr>
                <w:rFonts w:eastAsia="Times New Roman"/>
              </w:rPr>
              <w:t xml:space="preserve">4% </w:t>
            </w:r>
          </w:p>
        </w:tc>
        <w:tc>
          <w:tcPr>
            <w:tcW w:w="0" w:type="auto"/>
            <w:vAlign w:val="center"/>
            <w:hideMark/>
          </w:tcPr>
          <w:p w14:paraId="7E618A9E" w14:textId="77777777" w:rsidR="001B3899" w:rsidRDefault="003D0EF4">
            <w:pPr>
              <w:rPr>
                <w:rFonts w:eastAsia="Times New Roman"/>
              </w:rPr>
            </w:pPr>
            <w:r>
              <w:rPr>
                <w:rFonts w:eastAsia="Times New Roman"/>
              </w:rPr>
              <w:t xml:space="preserve">1.1% </w:t>
            </w:r>
          </w:p>
        </w:tc>
        <w:tc>
          <w:tcPr>
            <w:tcW w:w="0" w:type="auto"/>
            <w:tcBorders>
              <w:right w:val="single" w:sz="6" w:space="0" w:color="auto"/>
            </w:tcBorders>
            <w:vAlign w:val="center"/>
            <w:hideMark/>
          </w:tcPr>
          <w:p w14:paraId="7F0FC974" w14:textId="77777777" w:rsidR="001B3899" w:rsidRDefault="003D0EF4">
            <w:pPr>
              <w:rPr>
                <w:rFonts w:eastAsia="Times New Roman"/>
              </w:rPr>
            </w:pPr>
            <w:r>
              <w:rPr>
                <w:rFonts w:eastAsia="Times New Roman"/>
              </w:rPr>
              <w:t xml:space="preserve">0.1% </w:t>
            </w:r>
          </w:p>
        </w:tc>
        <w:tc>
          <w:tcPr>
            <w:tcW w:w="0" w:type="auto"/>
            <w:vAlign w:val="center"/>
            <w:hideMark/>
          </w:tcPr>
          <w:p w14:paraId="1BB0634D" w14:textId="77777777" w:rsidR="001B3899" w:rsidRDefault="003D0EF4">
            <w:pPr>
              <w:rPr>
                <w:rFonts w:eastAsia="Times New Roman"/>
              </w:rPr>
            </w:pPr>
            <w:r>
              <w:rPr>
                <w:rFonts w:eastAsia="Times New Roman"/>
              </w:rPr>
              <w:t xml:space="preserve">0.3% </w:t>
            </w:r>
          </w:p>
        </w:tc>
      </w:tr>
      <w:tr w:rsidR="001B3899" w14:paraId="6966309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F7232BE" w14:textId="77777777" w:rsidR="001B3899" w:rsidRDefault="003D0EF4">
            <w:pPr>
              <w:rPr>
                <w:rFonts w:eastAsia="Times New Roman"/>
              </w:rPr>
            </w:pPr>
            <w:r>
              <w:rPr>
                <w:rFonts w:eastAsia="Times New Roman"/>
              </w:rPr>
              <w:t xml:space="preserve">PNR All Transit </w:t>
            </w:r>
          </w:p>
        </w:tc>
        <w:tc>
          <w:tcPr>
            <w:tcW w:w="0" w:type="auto"/>
            <w:vAlign w:val="center"/>
            <w:hideMark/>
          </w:tcPr>
          <w:p w14:paraId="3B117F43" w14:textId="77777777" w:rsidR="001B3899" w:rsidRDefault="003D0EF4">
            <w:pPr>
              <w:rPr>
                <w:rFonts w:eastAsia="Times New Roman"/>
              </w:rPr>
            </w:pPr>
            <w:r>
              <w:rPr>
                <w:rFonts w:eastAsia="Times New Roman"/>
              </w:rPr>
              <w:t xml:space="preserve">0 </w:t>
            </w:r>
          </w:p>
        </w:tc>
        <w:tc>
          <w:tcPr>
            <w:tcW w:w="0" w:type="auto"/>
            <w:vAlign w:val="center"/>
            <w:hideMark/>
          </w:tcPr>
          <w:p w14:paraId="294BF7D2" w14:textId="77777777" w:rsidR="001B3899" w:rsidRDefault="003D0EF4">
            <w:pPr>
              <w:rPr>
                <w:rFonts w:eastAsia="Times New Roman"/>
              </w:rPr>
            </w:pPr>
            <w:r>
              <w:rPr>
                <w:rFonts w:eastAsia="Times New Roman"/>
              </w:rPr>
              <w:t xml:space="preserve">442 </w:t>
            </w:r>
          </w:p>
        </w:tc>
        <w:tc>
          <w:tcPr>
            <w:tcW w:w="0" w:type="auto"/>
            <w:tcBorders>
              <w:right w:val="single" w:sz="6" w:space="0" w:color="auto"/>
            </w:tcBorders>
            <w:vAlign w:val="center"/>
            <w:hideMark/>
          </w:tcPr>
          <w:p w14:paraId="626EFBE5" w14:textId="77777777" w:rsidR="001B3899" w:rsidRDefault="003D0EF4">
            <w:pPr>
              <w:rPr>
                <w:rFonts w:eastAsia="Times New Roman"/>
              </w:rPr>
            </w:pPr>
            <w:r>
              <w:rPr>
                <w:rFonts w:eastAsia="Times New Roman"/>
              </w:rPr>
              <w:t xml:space="preserve">1,189 </w:t>
            </w:r>
          </w:p>
        </w:tc>
        <w:tc>
          <w:tcPr>
            <w:tcW w:w="0" w:type="auto"/>
            <w:tcBorders>
              <w:right w:val="single" w:sz="6" w:space="0" w:color="auto"/>
            </w:tcBorders>
            <w:vAlign w:val="center"/>
            <w:hideMark/>
          </w:tcPr>
          <w:p w14:paraId="56C25A67" w14:textId="77777777" w:rsidR="001B3899" w:rsidRDefault="003D0EF4">
            <w:pPr>
              <w:rPr>
                <w:rFonts w:eastAsia="Times New Roman"/>
              </w:rPr>
            </w:pPr>
            <w:r>
              <w:rPr>
                <w:rFonts w:eastAsia="Times New Roman"/>
              </w:rPr>
              <w:t xml:space="preserve">1,630 </w:t>
            </w:r>
          </w:p>
        </w:tc>
        <w:tc>
          <w:tcPr>
            <w:tcW w:w="0" w:type="auto"/>
            <w:vAlign w:val="center"/>
            <w:hideMark/>
          </w:tcPr>
          <w:p w14:paraId="791315EE" w14:textId="77777777" w:rsidR="001B3899" w:rsidRDefault="003D0EF4">
            <w:pPr>
              <w:rPr>
                <w:rFonts w:eastAsia="Times New Roman"/>
              </w:rPr>
            </w:pPr>
            <w:r>
              <w:rPr>
                <w:rFonts w:eastAsia="Times New Roman"/>
              </w:rPr>
              <w:t xml:space="preserve">0% </w:t>
            </w:r>
          </w:p>
        </w:tc>
        <w:tc>
          <w:tcPr>
            <w:tcW w:w="0" w:type="auto"/>
            <w:vAlign w:val="center"/>
            <w:hideMark/>
          </w:tcPr>
          <w:p w14:paraId="6C3D369B" w14:textId="77777777" w:rsidR="001B3899" w:rsidRDefault="003D0EF4">
            <w:pPr>
              <w:rPr>
                <w:rFonts w:eastAsia="Times New Roman"/>
              </w:rPr>
            </w:pPr>
            <w:r>
              <w:rPr>
                <w:rFonts w:eastAsia="Times New Roman"/>
              </w:rPr>
              <w:t xml:space="preserve">0.1% </w:t>
            </w:r>
          </w:p>
        </w:tc>
        <w:tc>
          <w:tcPr>
            <w:tcW w:w="0" w:type="auto"/>
            <w:tcBorders>
              <w:right w:val="single" w:sz="6" w:space="0" w:color="auto"/>
            </w:tcBorders>
            <w:vAlign w:val="center"/>
            <w:hideMark/>
          </w:tcPr>
          <w:p w14:paraId="0364CEED" w14:textId="77777777" w:rsidR="001B3899" w:rsidRDefault="003D0EF4">
            <w:pPr>
              <w:rPr>
                <w:rFonts w:eastAsia="Times New Roman"/>
              </w:rPr>
            </w:pPr>
            <w:r>
              <w:rPr>
                <w:rFonts w:eastAsia="Times New Roman"/>
              </w:rPr>
              <w:t xml:space="preserve">0.0% </w:t>
            </w:r>
          </w:p>
        </w:tc>
        <w:tc>
          <w:tcPr>
            <w:tcW w:w="0" w:type="auto"/>
            <w:vAlign w:val="center"/>
            <w:hideMark/>
          </w:tcPr>
          <w:p w14:paraId="4D62FBE4" w14:textId="77777777" w:rsidR="001B3899" w:rsidRDefault="003D0EF4">
            <w:pPr>
              <w:rPr>
                <w:rFonts w:eastAsia="Times New Roman"/>
              </w:rPr>
            </w:pPr>
            <w:r>
              <w:rPr>
                <w:rFonts w:eastAsia="Times New Roman"/>
              </w:rPr>
              <w:t xml:space="preserve">0.0% </w:t>
            </w:r>
          </w:p>
        </w:tc>
      </w:tr>
      <w:tr w:rsidR="001B3899" w14:paraId="3DE88BB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0631E19"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4586679E" w14:textId="77777777" w:rsidR="001B3899" w:rsidRDefault="003D0EF4">
            <w:pPr>
              <w:rPr>
                <w:rFonts w:eastAsia="Times New Roman"/>
              </w:rPr>
            </w:pPr>
            <w:r>
              <w:rPr>
                <w:rFonts w:eastAsia="Times New Roman"/>
              </w:rPr>
              <w:t xml:space="preserve">0 </w:t>
            </w:r>
          </w:p>
        </w:tc>
        <w:tc>
          <w:tcPr>
            <w:tcW w:w="0" w:type="auto"/>
            <w:vAlign w:val="center"/>
            <w:hideMark/>
          </w:tcPr>
          <w:p w14:paraId="5041FDA0" w14:textId="77777777" w:rsidR="001B3899" w:rsidRDefault="003D0EF4">
            <w:pPr>
              <w:rPr>
                <w:rFonts w:eastAsia="Times New Roman"/>
              </w:rPr>
            </w:pPr>
            <w:r>
              <w:rPr>
                <w:rFonts w:eastAsia="Times New Roman"/>
              </w:rPr>
              <w:t xml:space="preserve">3,622 </w:t>
            </w:r>
          </w:p>
        </w:tc>
        <w:tc>
          <w:tcPr>
            <w:tcW w:w="0" w:type="auto"/>
            <w:tcBorders>
              <w:right w:val="single" w:sz="6" w:space="0" w:color="auto"/>
            </w:tcBorders>
            <w:vAlign w:val="center"/>
            <w:hideMark/>
          </w:tcPr>
          <w:p w14:paraId="0EABCC2E" w14:textId="77777777" w:rsidR="001B3899" w:rsidRDefault="003D0EF4">
            <w:pPr>
              <w:rPr>
                <w:rFonts w:eastAsia="Times New Roman"/>
              </w:rPr>
            </w:pPr>
            <w:r>
              <w:rPr>
                <w:rFonts w:eastAsia="Times New Roman"/>
              </w:rPr>
              <w:t xml:space="preserve">16,482 </w:t>
            </w:r>
          </w:p>
        </w:tc>
        <w:tc>
          <w:tcPr>
            <w:tcW w:w="0" w:type="auto"/>
            <w:tcBorders>
              <w:right w:val="single" w:sz="6" w:space="0" w:color="auto"/>
            </w:tcBorders>
            <w:vAlign w:val="center"/>
            <w:hideMark/>
          </w:tcPr>
          <w:p w14:paraId="6FC4A726" w14:textId="77777777" w:rsidR="001B3899" w:rsidRDefault="003D0EF4">
            <w:pPr>
              <w:rPr>
                <w:rFonts w:eastAsia="Times New Roman"/>
              </w:rPr>
            </w:pPr>
            <w:r>
              <w:rPr>
                <w:rFonts w:eastAsia="Times New Roman"/>
              </w:rPr>
              <w:t xml:space="preserve">20,104 </w:t>
            </w:r>
          </w:p>
        </w:tc>
        <w:tc>
          <w:tcPr>
            <w:tcW w:w="0" w:type="auto"/>
            <w:vAlign w:val="center"/>
            <w:hideMark/>
          </w:tcPr>
          <w:p w14:paraId="664D3D9C" w14:textId="77777777" w:rsidR="001B3899" w:rsidRDefault="003D0EF4">
            <w:pPr>
              <w:rPr>
                <w:rFonts w:eastAsia="Times New Roman"/>
              </w:rPr>
            </w:pPr>
            <w:r>
              <w:rPr>
                <w:rFonts w:eastAsia="Times New Roman"/>
              </w:rPr>
              <w:t xml:space="preserve">0% </w:t>
            </w:r>
          </w:p>
        </w:tc>
        <w:tc>
          <w:tcPr>
            <w:tcW w:w="0" w:type="auto"/>
            <w:vAlign w:val="center"/>
            <w:hideMark/>
          </w:tcPr>
          <w:p w14:paraId="3C417D96"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377BBD42" w14:textId="77777777" w:rsidR="001B3899" w:rsidRDefault="003D0EF4">
            <w:pPr>
              <w:rPr>
                <w:rFonts w:eastAsia="Times New Roman"/>
              </w:rPr>
            </w:pPr>
            <w:r>
              <w:rPr>
                <w:rFonts w:eastAsia="Times New Roman"/>
              </w:rPr>
              <w:t xml:space="preserve">0.3% </w:t>
            </w:r>
          </w:p>
        </w:tc>
        <w:tc>
          <w:tcPr>
            <w:tcW w:w="0" w:type="auto"/>
            <w:vAlign w:val="center"/>
            <w:hideMark/>
          </w:tcPr>
          <w:p w14:paraId="211857AF" w14:textId="77777777" w:rsidR="001B3899" w:rsidRDefault="003D0EF4">
            <w:pPr>
              <w:rPr>
                <w:rFonts w:eastAsia="Times New Roman"/>
              </w:rPr>
            </w:pPr>
            <w:r>
              <w:rPr>
                <w:rFonts w:eastAsia="Times New Roman"/>
              </w:rPr>
              <w:t xml:space="preserve">0.3% </w:t>
            </w:r>
          </w:p>
        </w:tc>
      </w:tr>
      <w:tr w:rsidR="001B3899" w14:paraId="08C838A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D45060F" w14:textId="77777777" w:rsidR="001B3899" w:rsidRDefault="003D0EF4">
            <w:pPr>
              <w:rPr>
                <w:rFonts w:eastAsia="Times New Roman"/>
              </w:rPr>
            </w:pPr>
            <w:r>
              <w:rPr>
                <w:rFonts w:eastAsia="Times New Roman"/>
              </w:rPr>
              <w:t xml:space="preserve">KNR All Transit </w:t>
            </w:r>
          </w:p>
        </w:tc>
        <w:tc>
          <w:tcPr>
            <w:tcW w:w="0" w:type="auto"/>
            <w:vAlign w:val="center"/>
            <w:hideMark/>
          </w:tcPr>
          <w:p w14:paraId="7C063CB8" w14:textId="77777777" w:rsidR="001B3899" w:rsidRDefault="003D0EF4">
            <w:pPr>
              <w:rPr>
                <w:rFonts w:eastAsia="Times New Roman"/>
              </w:rPr>
            </w:pPr>
            <w:r>
              <w:rPr>
                <w:rFonts w:eastAsia="Times New Roman"/>
              </w:rPr>
              <w:t xml:space="preserve">4,788 </w:t>
            </w:r>
          </w:p>
        </w:tc>
        <w:tc>
          <w:tcPr>
            <w:tcW w:w="0" w:type="auto"/>
            <w:vAlign w:val="center"/>
            <w:hideMark/>
          </w:tcPr>
          <w:p w14:paraId="165465CB" w14:textId="77777777" w:rsidR="001B3899" w:rsidRDefault="003D0EF4">
            <w:pPr>
              <w:rPr>
                <w:rFonts w:eastAsia="Times New Roman"/>
              </w:rPr>
            </w:pPr>
            <w:r>
              <w:rPr>
                <w:rFonts w:eastAsia="Times New Roman"/>
              </w:rPr>
              <w:t xml:space="preserve">3,432 </w:t>
            </w:r>
          </w:p>
        </w:tc>
        <w:tc>
          <w:tcPr>
            <w:tcW w:w="0" w:type="auto"/>
            <w:tcBorders>
              <w:right w:val="single" w:sz="6" w:space="0" w:color="auto"/>
            </w:tcBorders>
            <w:vAlign w:val="center"/>
            <w:hideMark/>
          </w:tcPr>
          <w:p w14:paraId="3ED1D578" w14:textId="77777777" w:rsidR="001B3899" w:rsidRDefault="003D0EF4">
            <w:pPr>
              <w:rPr>
                <w:rFonts w:eastAsia="Times New Roman"/>
              </w:rPr>
            </w:pPr>
            <w:r>
              <w:rPr>
                <w:rFonts w:eastAsia="Times New Roman"/>
              </w:rPr>
              <w:t xml:space="preserve">4,449 </w:t>
            </w:r>
          </w:p>
        </w:tc>
        <w:tc>
          <w:tcPr>
            <w:tcW w:w="0" w:type="auto"/>
            <w:tcBorders>
              <w:right w:val="single" w:sz="6" w:space="0" w:color="auto"/>
            </w:tcBorders>
            <w:vAlign w:val="center"/>
            <w:hideMark/>
          </w:tcPr>
          <w:p w14:paraId="12F72354" w14:textId="77777777" w:rsidR="001B3899" w:rsidRDefault="003D0EF4">
            <w:pPr>
              <w:rPr>
                <w:rFonts w:eastAsia="Times New Roman"/>
              </w:rPr>
            </w:pPr>
            <w:r>
              <w:rPr>
                <w:rFonts w:eastAsia="Times New Roman"/>
              </w:rPr>
              <w:t xml:space="preserve">12,669 </w:t>
            </w:r>
          </w:p>
        </w:tc>
        <w:tc>
          <w:tcPr>
            <w:tcW w:w="0" w:type="auto"/>
            <w:vAlign w:val="center"/>
            <w:hideMark/>
          </w:tcPr>
          <w:p w14:paraId="2E1312FA" w14:textId="77777777" w:rsidR="001B3899" w:rsidRDefault="003D0EF4">
            <w:pPr>
              <w:rPr>
                <w:rFonts w:eastAsia="Times New Roman"/>
              </w:rPr>
            </w:pPr>
            <w:r>
              <w:rPr>
                <w:rFonts w:eastAsia="Times New Roman"/>
              </w:rPr>
              <w:t xml:space="preserve">3% </w:t>
            </w:r>
          </w:p>
        </w:tc>
        <w:tc>
          <w:tcPr>
            <w:tcW w:w="0" w:type="auto"/>
            <w:vAlign w:val="center"/>
            <w:hideMark/>
          </w:tcPr>
          <w:p w14:paraId="2CCBC2E9"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20012011" w14:textId="77777777" w:rsidR="001B3899" w:rsidRDefault="003D0EF4">
            <w:pPr>
              <w:rPr>
                <w:rFonts w:eastAsia="Times New Roman"/>
              </w:rPr>
            </w:pPr>
            <w:r>
              <w:rPr>
                <w:rFonts w:eastAsia="Times New Roman"/>
              </w:rPr>
              <w:t xml:space="preserve">0.1% </w:t>
            </w:r>
          </w:p>
        </w:tc>
        <w:tc>
          <w:tcPr>
            <w:tcW w:w="0" w:type="auto"/>
            <w:vAlign w:val="center"/>
            <w:hideMark/>
          </w:tcPr>
          <w:p w14:paraId="6637E139" w14:textId="77777777" w:rsidR="001B3899" w:rsidRDefault="003D0EF4">
            <w:pPr>
              <w:rPr>
                <w:rFonts w:eastAsia="Times New Roman"/>
              </w:rPr>
            </w:pPr>
            <w:r>
              <w:rPr>
                <w:rFonts w:eastAsia="Times New Roman"/>
              </w:rPr>
              <w:t xml:space="preserve">0.2% </w:t>
            </w:r>
          </w:p>
        </w:tc>
      </w:tr>
      <w:tr w:rsidR="001B3899" w14:paraId="1AC4575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43121B4"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6BE6A61E" w14:textId="77777777" w:rsidR="001B3899" w:rsidRDefault="003D0EF4">
            <w:pPr>
              <w:rPr>
                <w:rFonts w:eastAsia="Times New Roman"/>
              </w:rPr>
            </w:pPr>
            <w:r>
              <w:rPr>
                <w:rFonts w:eastAsia="Times New Roman"/>
              </w:rPr>
              <w:t xml:space="preserve">1,685 </w:t>
            </w:r>
          </w:p>
        </w:tc>
        <w:tc>
          <w:tcPr>
            <w:tcW w:w="0" w:type="auto"/>
            <w:vAlign w:val="center"/>
            <w:hideMark/>
          </w:tcPr>
          <w:p w14:paraId="0A7FC1CA" w14:textId="77777777" w:rsidR="001B3899" w:rsidRDefault="003D0EF4">
            <w:pPr>
              <w:rPr>
                <w:rFonts w:eastAsia="Times New Roman"/>
              </w:rPr>
            </w:pPr>
            <w:r>
              <w:rPr>
                <w:rFonts w:eastAsia="Times New Roman"/>
              </w:rPr>
              <w:t xml:space="preserve">3,556 </w:t>
            </w:r>
          </w:p>
        </w:tc>
        <w:tc>
          <w:tcPr>
            <w:tcW w:w="0" w:type="auto"/>
            <w:tcBorders>
              <w:right w:val="single" w:sz="6" w:space="0" w:color="auto"/>
            </w:tcBorders>
            <w:vAlign w:val="center"/>
            <w:hideMark/>
          </w:tcPr>
          <w:p w14:paraId="623A23A5" w14:textId="77777777" w:rsidR="001B3899" w:rsidRDefault="003D0EF4">
            <w:pPr>
              <w:rPr>
                <w:rFonts w:eastAsia="Times New Roman"/>
              </w:rPr>
            </w:pPr>
            <w:r>
              <w:rPr>
                <w:rFonts w:eastAsia="Times New Roman"/>
              </w:rPr>
              <w:t xml:space="preserve">5,063 </w:t>
            </w:r>
          </w:p>
        </w:tc>
        <w:tc>
          <w:tcPr>
            <w:tcW w:w="0" w:type="auto"/>
            <w:tcBorders>
              <w:right w:val="single" w:sz="6" w:space="0" w:color="auto"/>
            </w:tcBorders>
            <w:vAlign w:val="center"/>
            <w:hideMark/>
          </w:tcPr>
          <w:p w14:paraId="6B7652CC" w14:textId="77777777" w:rsidR="001B3899" w:rsidRDefault="003D0EF4">
            <w:pPr>
              <w:rPr>
                <w:rFonts w:eastAsia="Times New Roman"/>
              </w:rPr>
            </w:pPr>
            <w:r>
              <w:rPr>
                <w:rFonts w:eastAsia="Times New Roman"/>
              </w:rPr>
              <w:t xml:space="preserve">10,304 </w:t>
            </w:r>
          </w:p>
        </w:tc>
        <w:tc>
          <w:tcPr>
            <w:tcW w:w="0" w:type="auto"/>
            <w:vAlign w:val="center"/>
            <w:hideMark/>
          </w:tcPr>
          <w:p w14:paraId="35533E7E" w14:textId="77777777" w:rsidR="001B3899" w:rsidRDefault="003D0EF4">
            <w:pPr>
              <w:rPr>
                <w:rFonts w:eastAsia="Times New Roman"/>
              </w:rPr>
            </w:pPr>
            <w:r>
              <w:rPr>
                <w:rFonts w:eastAsia="Times New Roman"/>
              </w:rPr>
              <w:t xml:space="preserve">1% </w:t>
            </w:r>
          </w:p>
        </w:tc>
        <w:tc>
          <w:tcPr>
            <w:tcW w:w="0" w:type="auto"/>
            <w:vAlign w:val="center"/>
            <w:hideMark/>
          </w:tcPr>
          <w:p w14:paraId="55912E48"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3DA95713" w14:textId="77777777" w:rsidR="001B3899" w:rsidRDefault="003D0EF4">
            <w:pPr>
              <w:rPr>
                <w:rFonts w:eastAsia="Times New Roman"/>
              </w:rPr>
            </w:pPr>
            <w:r>
              <w:rPr>
                <w:rFonts w:eastAsia="Times New Roman"/>
              </w:rPr>
              <w:t xml:space="preserve">0.1% </w:t>
            </w:r>
          </w:p>
        </w:tc>
        <w:tc>
          <w:tcPr>
            <w:tcW w:w="0" w:type="auto"/>
            <w:vAlign w:val="center"/>
            <w:hideMark/>
          </w:tcPr>
          <w:p w14:paraId="247E425B" w14:textId="77777777" w:rsidR="001B3899" w:rsidRDefault="003D0EF4">
            <w:pPr>
              <w:rPr>
                <w:rFonts w:eastAsia="Times New Roman"/>
              </w:rPr>
            </w:pPr>
            <w:r>
              <w:rPr>
                <w:rFonts w:eastAsia="Times New Roman"/>
              </w:rPr>
              <w:t xml:space="preserve">0.2% </w:t>
            </w:r>
          </w:p>
        </w:tc>
      </w:tr>
      <w:tr w:rsidR="001B3899" w14:paraId="65D3D8F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957FDAB" w14:textId="77777777" w:rsidR="001B3899" w:rsidRDefault="003D0EF4">
            <w:pPr>
              <w:rPr>
                <w:rFonts w:eastAsia="Times New Roman"/>
              </w:rPr>
            </w:pPr>
            <w:commentRangeStart w:id="114"/>
            <w:commentRangeStart w:id="115"/>
            <w:r>
              <w:rPr>
                <w:rFonts w:eastAsia="Times New Roman"/>
              </w:rPr>
              <w:lastRenderedPageBreak/>
              <w:t xml:space="preserve">School Bus </w:t>
            </w:r>
          </w:p>
        </w:tc>
        <w:tc>
          <w:tcPr>
            <w:tcW w:w="0" w:type="auto"/>
            <w:vAlign w:val="center"/>
            <w:hideMark/>
          </w:tcPr>
          <w:p w14:paraId="3FAB917E" w14:textId="77777777" w:rsidR="001B3899" w:rsidRDefault="003D0EF4">
            <w:pPr>
              <w:rPr>
                <w:rFonts w:eastAsia="Times New Roman"/>
              </w:rPr>
            </w:pPr>
            <w:r>
              <w:rPr>
                <w:rFonts w:eastAsia="Times New Roman"/>
              </w:rPr>
              <w:t xml:space="preserve">19,588 </w:t>
            </w:r>
          </w:p>
        </w:tc>
        <w:tc>
          <w:tcPr>
            <w:tcW w:w="0" w:type="auto"/>
            <w:vAlign w:val="center"/>
            <w:hideMark/>
          </w:tcPr>
          <w:p w14:paraId="33F958BB" w14:textId="77777777" w:rsidR="001B3899" w:rsidRDefault="003D0EF4">
            <w:pPr>
              <w:rPr>
                <w:rFonts w:eastAsia="Times New Roman"/>
              </w:rPr>
            </w:pPr>
            <w:r>
              <w:rPr>
                <w:rFonts w:eastAsia="Times New Roman"/>
              </w:rPr>
              <w:t xml:space="preserve">34,034 </w:t>
            </w:r>
          </w:p>
        </w:tc>
        <w:tc>
          <w:tcPr>
            <w:tcW w:w="0" w:type="auto"/>
            <w:tcBorders>
              <w:right w:val="single" w:sz="6" w:space="0" w:color="auto"/>
            </w:tcBorders>
            <w:vAlign w:val="center"/>
            <w:hideMark/>
          </w:tcPr>
          <w:p w14:paraId="7FCDBC1F" w14:textId="77777777" w:rsidR="001B3899" w:rsidRDefault="003D0EF4">
            <w:pPr>
              <w:rPr>
                <w:rFonts w:eastAsia="Times New Roman"/>
              </w:rPr>
            </w:pPr>
            <w:r>
              <w:rPr>
                <w:rFonts w:eastAsia="Times New Roman"/>
              </w:rPr>
              <w:t xml:space="preserve">540,806 </w:t>
            </w:r>
          </w:p>
        </w:tc>
        <w:tc>
          <w:tcPr>
            <w:tcW w:w="0" w:type="auto"/>
            <w:tcBorders>
              <w:right w:val="single" w:sz="6" w:space="0" w:color="auto"/>
            </w:tcBorders>
            <w:vAlign w:val="center"/>
            <w:hideMark/>
          </w:tcPr>
          <w:p w14:paraId="12B6E853" w14:textId="77777777" w:rsidR="001B3899" w:rsidRDefault="003D0EF4">
            <w:pPr>
              <w:rPr>
                <w:rFonts w:eastAsia="Times New Roman"/>
              </w:rPr>
            </w:pPr>
            <w:r>
              <w:rPr>
                <w:rFonts w:eastAsia="Times New Roman"/>
              </w:rPr>
              <w:t xml:space="preserve">594,428 </w:t>
            </w:r>
          </w:p>
        </w:tc>
        <w:tc>
          <w:tcPr>
            <w:tcW w:w="0" w:type="auto"/>
            <w:vAlign w:val="center"/>
            <w:hideMark/>
          </w:tcPr>
          <w:p w14:paraId="0DFB83C2" w14:textId="77777777" w:rsidR="001B3899" w:rsidRDefault="003D0EF4">
            <w:pPr>
              <w:rPr>
                <w:rFonts w:eastAsia="Times New Roman"/>
              </w:rPr>
            </w:pPr>
            <w:r>
              <w:rPr>
                <w:rFonts w:eastAsia="Times New Roman"/>
              </w:rPr>
              <w:t xml:space="preserve">12% </w:t>
            </w:r>
          </w:p>
        </w:tc>
        <w:tc>
          <w:tcPr>
            <w:tcW w:w="0" w:type="auto"/>
            <w:vAlign w:val="center"/>
            <w:hideMark/>
          </w:tcPr>
          <w:p w14:paraId="04FA6785" w14:textId="77777777" w:rsidR="001B3899" w:rsidRDefault="003D0EF4">
            <w:pPr>
              <w:rPr>
                <w:rFonts w:eastAsia="Times New Roman"/>
              </w:rPr>
            </w:pPr>
            <w:r>
              <w:rPr>
                <w:rFonts w:eastAsia="Times New Roman"/>
              </w:rPr>
              <w:t xml:space="preserve">9.5% </w:t>
            </w:r>
          </w:p>
        </w:tc>
        <w:tc>
          <w:tcPr>
            <w:tcW w:w="0" w:type="auto"/>
            <w:tcBorders>
              <w:right w:val="single" w:sz="6" w:space="0" w:color="auto"/>
            </w:tcBorders>
            <w:vAlign w:val="center"/>
            <w:hideMark/>
          </w:tcPr>
          <w:p w14:paraId="15621C15" w14:textId="77777777" w:rsidR="001B3899" w:rsidRDefault="003D0EF4">
            <w:pPr>
              <w:rPr>
                <w:rFonts w:eastAsia="Times New Roman"/>
              </w:rPr>
            </w:pPr>
            <w:r>
              <w:rPr>
                <w:rFonts w:eastAsia="Times New Roman"/>
              </w:rPr>
              <w:t xml:space="preserve">8.7% </w:t>
            </w:r>
          </w:p>
        </w:tc>
        <w:tc>
          <w:tcPr>
            <w:tcW w:w="0" w:type="auto"/>
            <w:vAlign w:val="center"/>
            <w:hideMark/>
          </w:tcPr>
          <w:p w14:paraId="6FDBFF08" w14:textId="77777777" w:rsidR="001B3899" w:rsidRDefault="003D0EF4">
            <w:pPr>
              <w:rPr>
                <w:rFonts w:eastAsia="Times New Roman"/>
              </w:rPr>
            </w:pPr>
            <w:r>
              <w:rPr>
                <w:rFonts w:eastAsia="Times New Roman"/>
              </w:rPr>
              <w:t xml:space="preserve">8.8% </w:t>
            </w:r>
            <w:commentRangeEnd w:id="114"/>
            <w:r w:rsidR="00F46B20">
              <w:rPr>
                <w:rStyle w:val="CommentReference"/>
              </w:rPr>
              <w:commentReference w:id="114"/>
            </w:r>
            <w:r w:rsidR="004040AF">
              <w:rPr>
                <w:rStyle w:val="CommentReference"/>
              </w:rPr>
              <w:commentReference w:id="115"/>
            </w:r>
          </w:p>
        </w:tc>
      </w:tr>
      <w:commentRangeEnd w:id="115"/>
      <w:tr w:rsidR="001B3899" w14:paraId="5794EC93" w14:textId="77777777">
        <w:trPr>
          <w:divId w:val="114837436"/>
          <w:tblCellSpacing w:w="15" w:type="dxa"/>
        </w:trPr>
        <w:tc>
          <w:tcPr>
            <w:tcW w:w="0" w:type="auto"/>
            <w:gridSpan w:val="9"/>
            <w:tcBorders>
              <w:bottom w:val="single" w:sz="6" w:space="0" w:color="auto"/>
            </w:tcBorders>
            <w:vAlign w:val="center"/>
            <w:hideMark/>
          </w:tcPr>
          <w:p w14:paraId="0B36FD02" w14:textId="77777777" w:rsidR="001B3899" w:rsidRDefault="001B3899">
            <w:pPr>
              <w:rPr>
                <w:rFonts w:eastAsia="Times New Roman"/>
              </w:rPr>
            </w:pPr>
          </w:p>
        </w:tc>
      </w:tr>
      <w:tr w:rsidR="001B3899" w14:paraId="240EB29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7449BBF" w14:textId="77777777" w:rsidR="001B3899" w:rsidRDefault="003D0EF4">
            <w:pPr>
              <w:rPr>
                <w:rFonts w:eastAsia="Times New Roman"/>
              </w:rPr>
            </w:pPr>
            <w:r>
              <w:rPr>
                <w:rFonts w:eastAsia="Times New Roman"/>
              </w:rPr>
              <w:t xml:space="preserve">Walk-Transit </w:t>
            </w:r>
          </w:p>
        </w:tc>
        <w:tc>
          <w:tcPr>
            <w:tcW w:w="0" w:type="auto"/>
            <w:vAlign w:val="center"/>
            <w:hideMark/>
          </w:tcPr>
          <w:p w14:paraId="6E17A7C8" w14:textId="77777777" w:rsidR="001B3899" w:rsidRDefault="003D0EF4">
            <w:pPr>
              <w:rPr>
                <w:rFonts w:eastAsia="Times New Roman"/>
              </w:rPr>
            </w:pPr>
            <w:r>
              <w:rPr>
                <w:rFonts w:eastAsia="Times New Roman"/>
              </w:rPr>
              <w:t xml:space="preserve">61,520 </w:t>
            </w:r>
          </w:p>
        </w:tc>
        <w:tc>
          <w:tcPr>
            <w:tcW w:w="0" w:type="auto"/>
            <w:vAlign w:val="center"/>
            <w:hideMark/>
          </w:tcPr>
          <w:p w14:paraId="1C8C82BE" w14:textId="77777777" w:rsidR="001B3899" w:rsidRDefault="003D0EF4">
            <w:pPr>
              <w:rPr>
                <w:rFonts w:eastAsia="Times New Roman"/>
              </w:rPr>
            </w:pPr>
            <w:r>
              <w:rPr>
                <w:rFonts w:eastAsia="Times New Roman"/>
              </w:rPr>
              <w:t xml:space="preserve">22,704 </w:t>
            </w:r>
          </w:p>
        </w:tc>
        <w:tc>
          <w:tcPr>
            <w:tcW w:w="0" w:type="auto"/>
            <w:tcBorders>
              <w:right w:val="single" w:sz="6" w:space="0" w:color="auto"/>
            </w:tcBorders>
            <w:vAlign w:val="center"/>
            <w:hideMark/>
          </w:tcPr>
          <w:p w14:paraId="558079D4" w14:textId="77777777" w:rsidR="001B3899" w:rsidRDefault="003D0EF4">
            <w:pPr>
              <w:rPr>
                <w:rFonts w:eastAsia="Times New Roman"/>
              </w:rPr>
            </w:pPr>
            <w:r>
              <w:rPr>
                <w:rFonts w:eastAsia="Times New Roman"/>
              </w:rPr>
              <w:t xml:space="preserve">27,963 </w:t>
            </w:r>
          </w:p>
        </w:tc>
        <w:tc>
          <w:tcPr>
            <w:tcW w:w="0" w:type="auto"/>
            <w:tcBorders>
              <w:right w:val="single" w:sz="6" w:space="0" w:color="auto"/>
            </w:tcBorders>
            <w:vAlign w:val="center"/>
            <w:hideMark/>
          </w:tcPr>
          <w:p w14:paraId="3CCEACCE" w14:textId="77777777" w:rsidR="001B3899" w:rsidRDefault="003D0EF4">
            <w:pPr>
              <w:rPr>
                <w:rFonts w:eastAsia="Times New Roman"/>
              </w:rPr>
            </w:pPr>
            <w:r>
              <w:rPr>
                <w:rFonts w:eastAsia="Times New Roman"/>
              </w:rPr>
              <w:t xml:space="preserve">112,186 </w:t>
            </w:r>
          </w:p>
        </w:tc>
        <w:tc>
          <w:tcPr>
            <w:tcW w:w="0" w:type="auto"/>
            <w:vAlign w:val="center"/>
            <w:hideMark/>
          </w:tcPr>
          <w:p w14:paraId="5FC83F2A" w14:textId="77777777" w:rsidR="001B3899" w:rsidRDefault="003D0EF4">
            <w:pPr>
              <w:rPr>
                <w:rFonts w:eastAsia="Times New Roman"/>
              </w:rPr>
            </w:pPr>
            <w:r>
              <w:rPr>
                <w:rFonts w:eastAsia="Times New Roman"/>
              </w:rPr>
              <w:t xml:space="preserve">38% </w:t>
            </w:r>
          </w:p>
        </w:tc>
        <w:tc>
          <w:tcPr>
            <w:tcW w:w="0" w:type="auto"/>
            <w:vAlign w:val="center"/>
            <w:hideMark/>
          </w:tcPr>
          <w:p w14:paraId="202C106B" w14:textId="77777777" w:rsidR="001B3899" w:rsidRDefault="003D0EF4">
            <w:pPr>
              <w:rPr>
                <w:rFonts w:eastAsia="Times New Roman"/>
              </w:rPr>
            </w:pPr>
            <w:r>
              <w:rPr>
                <w:rFonts w:eastAsia="Times New Roman"/>
              </w:rPr>
              <w:t xml:space="preserve">6.4% </w:t>
            </w:r>
          </w:p>
        </w:tc>
        <w:tc>
          <w:tcPr>
            <w:tcW w:w="0" w:type="auto"/>
            <w:tcBorders>
              <w:right w:val="single" w:sz="6" w:space="0" w:color="auto"/>
            </w:tcBorders>
            <w:vAlign w:val="center"/>
            <w:hideMark/>
          </w:tcPr>
          <w:p w14:paraId="557E8A66" w14:textId="77777777" w:rsidR="001B3899" w:rsidRDefault="003D0EF4">
            <w:pPr>
              <w:rPr>
                <w:rFonts w:eastAsia="Times New Roman"/>
              </w:rPr>
            </w:pPr>
            <w:r>
              <w:rPr>
                <w:rFonts w:eastAsia="Times New Roman"/>
              </w:rPr>
              <w:t xml:space="preserve">0.5% </w:t>
            </w:r>
          </w:p>
        </w:tc>
        <w:tc>
          <w:tcPr>
            <w:tcW w:w="0" w:type="auto"/>
            <w:vAlign w:val="center"/>
            <w:hideMark/>
          </w:tcPr>
          <w:p w14:paraId="7290475D" w14:textId="77777777" w:rsidR="001B3899" w:rsidRDefault="003D0EF4">
            <w:pPr>
              <w:rPr>
                <w:rFonts w:eastAsia="Times New Roman"/>
              </w:rPr>
            </w:pPr>
            <w:r>
              <w:rPr>
                <w:rFonts w:eastAsia="Times New Roman"/>
              </w:rPr>
              <w:t xml:space="preserve">1.7% </w:t>
            </w:r>
          </w:p>
        </w:tc>
      </w:tr>
      <w:tr w:rsidR="001B3899" w14:paraId="00C9166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2E65C24" w14:textId="77777777" w:rsidR="001B3899" w:rsidRDefault="003D0EF4">
            <w:pPr>
              <w:rPr>
                <w:rFonts w:eastAsia="Times New Roman"/>
              </w:rPr>
            </w:pPr>
            <w:r>
              <w:rPr>
                <w:rFonts w:eastAsia="Times New Roman"/>
              </w:rPr>
              <w:t xml:space="preserve">PNR-Transit </w:t>
            </w:r>
          </w:p>
        </w:tc>
        <w:tc>
          <w:tcPr>
            <w:tcW w:w="0" w:type="auto"/>
            <w:vAlign w:val="center"/>
            <w:hideMark/>
          </w:tcPr>
          <w:p w14:paraId="3A69B2A3" w14:textId="77777777" w:rsidR="001B3899" w:rsidRDefault="003D0EF4">
            <w:pPr>
              <w:rPr>
                <w:rFonts w:eastAsia="Times New Roman"/>
              </w:rPr>
            </w:pPr>
            <w:r>
              <w:rPr>
                <w:rFonts w:eastAsia="Times New Roman"/>
              </w:rPr>
              <w:t xml:space="preserve">0 </w:t>
            </w:r>
          </w:p>
        </w:tc>
        <w:tc>
          <w:tcPr>
            <w:tcW w:w="0" w:type="auto"/>
            <w:vAlign w:val="center"/>
            <w:hideMark/>
          </w:tcPr>
          <w:p w14:paraId="03F6DDBA" w14:textId="77777777" w:rsidR="001B3899" w:rsidRDefault="003D0EF4">
            <w:pPr>
              <w:rPr>
                <w:rFonts w:eastAsia="Times New Roman"/>
              </w:rPr>
            </w:pPr>
            <w:r>
              <w:rPr>
                <w:rFonts w:eastAsia="Times New Roman"/>
              </w:rPr>
              <w:t xml:space="preserve">4,064 </w:t>
            </w:r>
          </w:p>
        </w:tc>
        <w:tc>
          <w:tcPr>
            <w:tcW w:w="0" w:type="auto"/>
            <w:tcBorders>
              <w:right w:val="single" w:sz="6" w:space="0" w:color="auto"/>
            </w:tcBorders>
            <w:vAlign w:val="center"/>
            <w:hideMark/>
          </w:tcPr>
          <w:p w14:paraId="30A4D920" w14:textId="77777777" w:rsidR="001B3899" w:rsidRDefault="003D0EF4">
            <w:pPr>
              <w:rPr>
                <w:rFonts w:eastAsia="Times New Roman"/>
              </w:rPr>
            </w:pPr>
            <w:r>
              <w:rPr>
                <w:rFonts w:eastAsia="Times New Roman"/>
              </w:rPr>
              <w:t xml:space="preserve">17,671 </w:t>
            </w:r>
          </w:p>
        </w:tc>
        <w:tc>
          <w:tcPr>
            <w:tcW w:w="0" w:type="auto"/>
            <w:tcBorders>
              <w:right w:val="single" w:sz="6" w:space="0" w:color="auto"/>
            </w:tcBorders>
            <w:vAlign w:val="center"/>
            <w:hideMark/>
          </w:tcPr>
          <w:p w14:paraId="3F2A6F13" w14:textId="77777777" w:rsidR="001B3899" w:rsidRDefault="003D0EF4">
            <w:pPr>
              <w:rPr>
                <w:rFonts w:eastAsia="Times New Roman"/>
              </w:rPr>
            </w:pPr>
            <w:r>
              <w:rPr>
                <w:rFonts w:eastAsia="Times New Roman"/>
              </w:rPr>
              <w:t xml:space="preserve">21,735 </w:t>
            </w:r>
          </w:p>
        </w:tc>
        <w:tc>
          <w:tcPr>
            <w:tcW w:w="0" w:type="auto"/>
            <w:vAlign w:val="center"/>
            <w:hideMark/>
          </w:tcPr>
          <w:p w14:paraId="59F40C8F" w14:textId="77777777" w:rsidR="001B3899" w:rsidRDefault="003D0EF4">
            <w:pPr>
              <w:rPr>
                <w:rFonts w:eastAsia="Times New Roman"/>
              </w:rPr>
            </w:pPr>
            <w:r>
              <w:rPr>
                <w:rFonts w:eastAsia="Times New Roman"/>
              </w:rPr>
              <w:t xml:space="preserve">0% </w:t>
            </w:r>
          </w:p>
        </w:tc>
        <w:tc>
          <w:tcPr>
            <w:tcW w:w="0" w:type="auto"/>
            <w:vAlign w:val="center"/>
            <w:hideMark/>
          </w:tcPr>
          <w:p w14:paraId="0292AFEE" w14:textId="77777777" w:rsidR="001B3899" w:rsidRDefault="003D0EF4">
            <w:pPr>
              <w:rPr>
                <w:rFonts w:eastAsia="Times New Roman"/>
              </w:rPr>
            </w:pPr>
            <w:r>
              <w:rPr>
                <w:rFonts w:eastAsia="Times New Roman"/>
              </w:rPr>
              <w:t xml:space="preserve">1.1% </w:t>
            </w:r>
          </w:p>
        </w:tc>
        <w:tc>
          <w:tcPr>
            <w:tcW w:w="0" w:type="auto"/>
            <w:tcBorders>
              <w:right w:val="single" w:sz="6" w:space="0" w:color="auto"/>
            </w:tcBorders>
            <w:vAlign w:val="center"/>
            <w:hideMark/>
          </w:tcPr>
          <w:p w14:paraId="5073F91A" w14:textId="77777777" w:rsidR="001B3899" w:rsidRDefault="003D0EF4">
            <w:pPr>
              <w:rPr>
                <w:rFonts w:eastAsia="Times New Roman"/>
              </w:rPr>
            </w:pPr>
            <w:r>
              <w:rPr>
                <w:rFonts w:eastAsia="Times New Roman"/>
              </w:rPr>
              <w:t xml:space="preserve">0.3% </w:t>
            </w:r>
          </w:p>
        </w:tc>
        <w:tc>
          <w:tcPr>
            <w:tcW w:w="0" w:type="auto"/>
            <w:vAlign w:val="center"/>
            <w:hideMark/>
          </w:tcPr>
          <w:p w14:paraId="0C284AC5" w14:textId="77777777" w:rsidR="001B3899" w:rsidRDefault="003D0EF4">
            <w:pPr>
              <w:rPr>
                <w:rFonts w:eastAsia="Times New Roman"/>
              </w:rPr>
            </w:pPr>
            <w:r>
              <w:rPr>
                <w:rFonts w:eastAsia="Times New Roman"/>
              </w:rPr>
              <w:t xml:space="preserve">0.3% </w:t>
            </w:r>
          </w:p>
        </w:tc>
      </w:tr>
      <w:tr w:rsidR="001B3899" w14:paraId="6E0E2403"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D6D0EB0" w14:textId="77777777" w:rsidR="001B3899" w:rsidRDefault="003D0EF4">
            <w:pPr>
              <w:rPr>
                <w:rFonts w:eastAsia="Times New Roman"/>
              </w:rPr>
            </w:pPr>
            <w:r>
              <w:rPr>
                <w:rFonts w:eastAsia="Times New Roman"/>
              </w:rPr>
              <w:t xml:space="preserve">KNR-Transit </w:t>
            </w:r>
          </w:p>
        </w:tc>
        <w:tc>
          <w:tcPr>
            <w:tcW w:w="0" w:type="auto"/>
            <w:vAlign w:val="center"/>
            <w:hideMark/>
          </w:tcPr>
          <w:p w14:paraId="1BD9424B" w14:textId="77777777" w:rsidR="001B3899" w:rsidRDefault="003D0EF4">
            <w:pPr>
              <w:rPr>
                <w:rFonts w:eastAsia="Times New Roman"/>
              </w:rPr>
            </w:pPr>
            <w:r>
              <w:rPr>
                <w:rFonts w:eastAsia="Times New Roman"/>
              </w:rPr>
              <w:t xml:space="preserve">6,473 </w:t>
            </w:r>
          </w:p>
        </w:tc>
        <w:tc>
          <w:tcPr>
            <w:tcW w:w="0" w:type="auto"/>
            <w:vAlign w:val="center"/>
            <w:hideMark/>
          </w:tcPr>
          <w:p w14:paraId="78D0F9B4" w14:textId="77777777" w:rsidR="001B3899" w:rsidRDefault="003D0EF4">
            <w:pPr>
              <w:rPr>
                <w:rFonts w:eastAsia="Times New Roman"/>
              </w:rPr>
            </w:pPr>
            <w:r>
              <w:rPr>
                <w:rFonts w:eastAsia="Times New Roman"/>
              </w:rPr>
              <w:t xml:space="preserve">6,987 </w:t>
            </w:r>
          </w:p>
        </w:tc>
        <w:tc>
          <w:tcPr>
            <w:tcW w:w="0" w:type="auto"/>
            <w:tcBorders>
              <w:right w:val="single" w:sz="6" w:space="0" w:color="auto"/>
            </w:tcBorders>
            <w:vAlign w:val="center"/>
            <w:hideMark/>
          </w:tcPr>
          <w:p w14:paraId="04087305" w14:textId="77777777" w:rsidR="001B3899" w:rsidRDefault="003D0EF4">
            <w:pPr>
              <w:rPr>
                <w:rFonts w:eastAsia="Times New Roman"/>
              </w:rPr>
            </w:pPr>
            <w:r>
              <w:rPr>
                <w:rFonts w:eastAsia="Times New Roman"/>
              </w:rPr>
              <w:t xml:space="preserve">9,512 </w:t>
            </w:r>
          </w:p>
        </w:tc>
        <w:tc>
          <w:tcPr>
            <w:tcW w:w="0" w:type="auto"/>
            <w:tcBorders>
              <w:right w:val="single" w:sz="6" w:space="0" w:color="auto"/>
            </w:tcBorders>
            <w:vAlign w:val="center"/>
            <w:hideMark/>
          </w:tcPr>
          <w:p w14:paraId="53312769" w14:textId="77777777" w:rsidR="001B3899" w:rsidRDefault="003D0EF4">
            <w:pPr>
              <w:rPr>
                <w:rFonts w:eastAsia="Times New Roman"/>
              </w:rPr>
            </w:pPr>
            <w:r>
              <w:rPr>
                <w:rFonts w:eastAsia="Times New Roman"/>
              </w:rPr>
              <w:t xml:space="preserve">22,973 </w:t>
            </w:r>
          </w:p>
        </w:tc>
        <w:tc>
          <w:tcPr>
            <w:tcW w:w="0" w:type="auto"/>
            <w:vAlign w:val="center"/>
            <w:hideMark/>
          </w:tcPr>
          <w:p w14:paraId="1FC1C183" w14:textId="77777777" w:rsidR="001B3899" w:rsidRDefault="003D0EF4">
            <w:pPr>
              <w:rPr>
                <w:rFonts w:eastAsia="Times New Roman"/>
              </w:rPr>
            </w:pPr>
            <w:r>
              <w:rPr>
                <w:rFonts w:eastAsia="Times New Roman"/>
              </w:rPr>
              <w:t xml:space="preserve">4% </w:t>
            </w:r>
          </w:p>
        </w:tc>
        <w:tc>
          <w:tcPr>
            <w:tcW w:w="0" w:type="auto"/>
            <w:vAlign w:val="center"/>
            <w:hideMark/>
          </w:tcPr>
          <w:p w14:paraId="67297450" w14:textId="77777777" w:rsidR="001B3899" w:rsidRDefault="003D0EF4">
            <w:pPr>
              <w:rPr>
                <w:rFonts w:eastAsia="Times New Roman"/>
              </w:rPr>
            </w:pPr>
            <w:r>
              <w:rPr>
                <w:rFonts w:eastAsia="Times New Roman"/>
              </w:rPr>
              <w:t xml:space="preserve">2.0% </w:t>
            </w:r>
          </w:p>
        </w:tc>
        <w:tc>
          <w:tcPr>
            <w:tcW w:w="0" w:type="auto"/>
            <w:tcBorders>
              <w:right w:val="single" w:sz="6" w:space="0" w:color="auto"/>
            </w:tcBorders>
            <w:vAlign w:val="center"/>
            <w:hideMark/>
          </w:tcPr>
          <w:p w14:paraId="3C6003F8" w14:textId="77777777" w:rsidR="001B3899" w:rsidRDefault="003D0EF4">
            <w:pPr>
              <w:rPr>
                <w:rFonts w:eastAsia="Times New Roman"/>
              </w:rPr>
            </w:pPr>
            <w:r>
              <w:rPr>
                <w:rFonts w:eastAsia="Times New Roman"/>
              </w:rPr>
              <w:t xml:space="preserve">0.2% </w:t>
            </w:r>
          </w:p>
        </w:tc>
        <w:tc>
          <w:tcPr>
            <w:tcW w:w="0" w:type="auto"/>
            <w:vAlign w:val="center"/>
            <w:hideMark/>
          </w:tcPr>
          <w:p w14:paraId="4A8511F1" w14:textId="77777777" w:rsidR="001B3899" w:rsidRDefault="003D0EF4">
            <w:pPr>
              <w:rPr>
                <w:rFonts w:eastAsia="Times New Roman"/>
              </w:rPr>
            </w:pPr>
            <w:r>
              <w:rPr>
                <w:rFonts w:eastAsia="Times New Roman"/>
              </w:rPr>
              <w:t xml:space="preserve">0.3% </w:t>
            </w:r>
          </w:p>
        </w:tc>
      </w:tr>
      <w:tr w:rsidR="001B3899" w14:paraId="58B74C9E"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F8882A6" w14:textId="77777777" w:rsidR="001B3899" w:rsidRDefault="003D0EF4">
            <w:pPr>
              <w:rPr>
                <w:rFonts w:eastAsia="Times New Roman"/>
              </w:rPr>
            </w:pPr>
            <w:r>
              <w:rPr>
                <w:rFonts w:eastAsia="Times New Roman"/>
              </w:rPr>
              <w:t xml:space="preserve">Premium Transit </w:t>
            </w:r>
          </w:p>
        </w:tc>
        <w:tc>
          <w:tcPr>
            <w:tcW w:w="0" w:type="auto"/>
            <w:vAlign w:val="center"/>
            <w:hideMark/>
          </w:tcPr>
          <w:p w14:paraId="2308E203" w14:textId="77777777" w:rsidR="001B3899" w:rsidRDefault="003D0EF4">
            <w:pPr>
              <w:rPr>
                <w:rFonts w:eastAsia="Times New Roman"/>
              </w:rPr>
            </w:pPr>
            <w:r>
              <w:rPr>
                <w:rFonts w:eastAsia="Times New Roman"/>
              </w:rPr>
              <w:t xml:space="preserve">7,910 </w:t>
            </w:r>
          </w:p>
        </w:tc>
        <w:tc>
          <w:tcPr>
            <w:tcW w:w="0" w:type="auto"/>
            <w:vAlign w:val="center"/>
            <w:hideMark/>
          </w:tcPr>
          <w:p w14:paraId="26D36069" w14:textId="77777777" w:rsidR="001B3899" w:rsidRDefault="003D0EF4">
            <w:pPr>
              <w:rPr>
                <w:rFonts w:eastAsia="Times New Roman"/>
              </w:rPr>
            </w:pPr>
            <w:r>
              <w:rPr>
                <w:rFonts w:eastAsia="Times New Roman"/>
              </w:rPr>
              <w:t xml:space="preserve">11,081 </w:t>
            </w:r>
          </w:p>
        </w:tc>
        <w:tc>
          <w:tcPr>
            <w:tcW w:w="0" w:type="auto"/>
            <w:tcBorders>
              <w:right w:val="single" w:sz="6" w:space="0" w:color="auto"/>
            </w:tcBorders>
            <w:vAlign w:val="center"/>
            <w:hideMark/>
          </w:tcPr>
          <w:p w14:paraId="16267563" w14:textId="77777777" w:rsidR="001B3899" w:rsidRDefault="003D0EF4">
            <w:pPr>
              <w:rPr>
                <w:rFonts w:eastAsia="Times New Roman"/>
              </w:rPr>
            </w:pPr>
            <w:r>
              <w:rPr>
                <w:rFonts w:eastAsia="Times New Roman"/>
              </w:rPr>
              <w:t xml:space="preserve">28,410 </w:t>
            </w:r>
          </w:p>
        </w:tc>
        <w:tc>
          <w:tcPr>
            <w:tcW w:w="0" w:type="auto"/>
            <w:tcBorders>
              <w:right w:val="single" w:sz="6" w:space="0" w:color="auto"/>
            </w:tcBorders>
            <w:vAlign w:val="center"/>
            <w:hideMark/>
          </w:tcPr>
          <w:p w14:paraId="5C721740" w14:textId="77777777" w:rsidR="001B3899" w:rsidRDefault="003D0EF4">
            <w:pPr>
              <w:rPr>
                <w:rFonts w:eastAsia="Times New Roman"/>
              </w:rPr>
            </w:pPr>
            <w:r>
              <w:rPr>
                <w:rFonts w:eastAsia="Times New Roman"/>
              </w:rPr>
              <w:t xml:space="preserve">47,401 </w:t>
            </w:r>
          </w:p>
        </w:tc>
        <w:tc>
          <w:tcPr>
            <w:tcW w:w="0" w:type="auto"/>
            <w:vAlign w:val="center"/>
            <w:hideMark/>
          </w:tcPr>
          <w:p w14:paraId="1FF2EC9C" w14:textId="77777777" w:rsidR="001B3899" w:rsidRDefault="003D0EF4">
            <w:pPr>
              <w:rPr>
                <w:rFonts w:eastAsia="Times New Roman"/>
              </w:rPr>
            </w:pPr>
            <w:r>
              <w:rPr>
                <w:rFonts w:eastAsia="Times New Roman"/>
              </w:rPr>
              <w:t xml:space="preserve">5% </w:t>
            </w:r>
          </w:p>
        </w:tc>
        <w:tc>
          <w:tcPr>
            <w:tcW w:w="0" w:type="auto"/>
            <w:vAlign w:val="center"/>
            <w:hideMark/>
          </w:tcPr>
          <w:p w14:paraId="456BE7E6" w14:textId="77777777" w:rsidR="001B3899" w:rsidRDefault="003D0EF4">
            <w:pPr>
              <w:rPr>
                <w:rFonts w:eastAsia="Times New Roman"/>
              </w:rPr>
            </w:pPr>
            <w:r>
              <w:rPr>
                <w:rFonts w:eastAsia="Times New Roman"/>
              </w:rPr>
              <w:t xml:space="preserve">3.1% </w:t>
            </w:r>
          </w:p>
        </w:tc>
        <w:tc>
          <w:tcPr>
            <w:tcW w:w="0" w:type="auto"/>
            <w:tcBorders>
              <w:right w:val="single" w:sz="6" w:space="0" w:color="auto"/>
            </w:tcBorders>
            <w:vAlign w:val="center"/>
            <w:hideMark/>
          </w:tcPr>
          <w:p w14:paraId="57AC4A7B" w14:textId="77777777" w:rsidR="001B3899" w:rsidRDefault="003D0EF4">
            <w:pPr>
              <w:rPr>
                <w:rFonts w:eastAsia="Times New Roman"/>
              </w:rPr>
            </w:pPr>
            <w:r>
              <w:rPr>
                <w:rFonts w:eastAsia="Times New Roman"/>
              </w:rPr>
              <w:t xml:space="preserve">0.5% </w:t>
            </w:r>
          </w:p>
        </w:tc>
        <w:tc>
          <w:tcPr>
            <w:tcW w:w="0" w:type="auto"/>
            <w:vAlign w:val="center"/>
            <w:hideMark/>
          </w:tcPr>
          <w:p w14:paraId="07B2280E" w14:textId="77777777" w:rsidR="001B3899" w:rsidRDefault="003D0EF4">
            <w:pPr>
              <w:rPr>
                <w:rFonts w:eastAsia="Times New Roman"/>
              </w:rPr>
            </w:pPr>
            <w:r>
              <w:rPr>
                <w:rFonts w:eastAsia="Times New Roman"/>
              </w:rPr>
              <w:t xml:space="preserve">0.7% </w:t>
            </w:r>
          </w:p>
        </w:tc>
      </w:tr>
      <w:tr w:rsidR="001B3899" w14:paraId="157C6987" w14:textId="77777777">
        <w:trPr>
          <w:divId w:val="114837436"/>
          <w:tblCellSpacing w:w="15" w:type="dxa"/>
        </w:trPr>
        <w:tc>
          <w:tcPr>
            <w:tcW w:w="0" w:type="auto"/>
            <w:gridSpan w:val="9"/>
            <w:tcBorders>
              <w:bottom w:val="single" w:sz="6" w:space="0" w:color="auto"/>
            </w:tcBorders>
            <w:vAlign w:val="center"/>
            <w:hideMark/>
          </w:tcPr>
          <w:p w14:paraId="0B0337B2" w14:textId="77777777" w:rsidR="001B3899" w:rsidRDefault="001B3899">
            <w:pPr>
              <w:rPr>
                <w:rFonts w:eastAsia="Times New Roman"/>
              </w:rPr>
            </w:pPr>
          </w:p>
        </w:tc>
      </w:tr>
      <w:tr w:rsidR="001B3899" w14:paraId="6B8EC80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0E92CEB" w14:textId="77777777" w:rsidR="001B3899" w:rsidRDefault="003D0EF4">
            <w:pPr>
              <w:rPr>
                <w:rFonts w:eastAsia="Times New Roman"/>
              </w:rPr>
            </w:pPr>
            <w:commentRangeStart w:id="116"/>
            <w:commentRangeStart w:id="117"/>
            <w:r>
              <w:rPr>
                <w:rFonts w:eastAsia="Times New Roman"/>
              </w:rPr>
              <w:t xml:space="preserve">Total </w:t>
            </w:r>
          </w:p>
        </w:tc>
        <w:tc>
          <w:tcPr>
            <w:tcW w:w="0" w:type="auto"/>
            <w:vAlign w:val="center"/>
            <w:hideMark/>
          </w:tcPr>
          <w:p w14:paraId="6C6D1B25" w14:textId="77777777" w:rsidR="001B3899" w:rsidRDefault="003D0EF4">
            <w:pPr>
              <w:rPr>
                <w:rFonts w:eastAsia="Times New Roman"/>
              </w:rPr>
            </w:pPr>
            <w:r>
              <w:rPr>
                <w:rFonts w:eastAsia="Times New Roman"/>
              </w:rPr>
              <w:t xml:space="preserve">162,882 </w:t>
            </w:r>
          </w:p>
        </w:tc>
        <w:tc>
          <w:tcPr>
            <w:tcW w:w="0" w:type="auto"/>
            <w:vAlign w:val="center"/>
            <w:hideMark/>
          </w:tcPr>
          <w:p w14:paraId="30B74A3C" w14:textId="77777777" w:rsidR="001B3899" w:rsidRDefault="003D0EF4">
            <w:pPr>
              <w:rPr>
                <w:rFonts w:eastAsia="Times New Roman"/>
              </w:rPr>
            </w:pPr>
            <w:r>
              <w:rPr>
                <w:rFonts w:eastAsia="Times New Roman"/>
              </w:rPr>
              <w:t xml:space="preserve">356,474 </w:t>
            </w:r>
          </w:p>
        </w:tc>
        <w:tc>
          <w:tcPr>
            <w:tcW w:w="0" w:type="auto"/>
            <w:tcBorders>
              <w:right w:val="single" w:sz="6" w:space="0" w:color="auto"/>
            </w:tcBorders>
            <w:vAlign w:val="center"/>
            <w:hideMark/>
          </w:tcPr>
          <w:p w14:paraId="02A7B9F1" w14:textId="77777777" w:rsidR="001B3899" w:rsidRDefault="003D0EF4">
            <w:pPr>
              <w:rPr>
                <w:rFonts w:eastAsia="Times New Roman"/>
              </w:rPr>
            </w:pPr>
            <w:r>
              <w:rPr>
                <w:rFonts w:eastAsia="Times New Roman"/>
              </w:rPr>
              <w:t xml:space="preserve">6,200,576 </w:t>
            </w:r>
          </w:p>
        </w:tc>
        <w:tc>
          <w:tcPr>
            <w:tcW w:w="0" w:type="auto"/>
            <w:tcBorders>
              <w:right w:val="single" w:sz="6" w:space="0" w:color="auto"/>
            </w:tcBorders>
            <w:vAlign w:val="center"/>
            <w:hideMark/>
          </w:tcPr>
          <w:p w14:paraId="7794F35E" w14:textId="77777777" w:rsidR="001B3899" w:rsidRDefault="003D0EF4">
            <w:pPr>
              <w:rPr>
                <w:rFonts w:eastAsia="Times New Roman"/>
              </w:rPr>
            </w:pPr>
            <w:r>
              <w:rPr>
                <w:rFonts w:eastAsia="Times New Roman"/>
              </w:rPr>
              <w:t xml:space="preserve">6,719,932 </w:t>
            </w:r>
          </w:p>
        </w:tc>
        <w:tc>
          <w:tcPr>
            <w:tcW w:w="0" w:type="auto"/>
            <w:vAlign w:val="center"/>
            <w:hideMark/>
          </w:tcPr>
          <w:p w14:paraId="28494C6C" w14:textId="77777777" w:rsidR="001B3899" w:rsidRDefault="003D0EF4">
            <w:pPr>
              <w:rPr>
                <w:rFonts w:eastAsia="Times New Roman"/>
              </w:rPr>
            </w:pPr>
            <w:r>
              <w:rPr>
                <w:rFonts w:eastAsia="Times New Roman"/>
              </w:rPr>
              <w:t xml:space="preserve">100% </w:t>
            </w:r>
          </w:p>
        </w:tc>
        <w:tc>
          <w:tcPr>
            <w:tcW w:w="0" w:type="auto"/>
            <w:vAlign w:val="center"/>
            <w:hideMark/>
          </w:tcPr>
          <w:p w14:paraId="1F058B9A" w14:textId="77777777" w:rsidR="001B3899" w:rsidRDefault="003D0EF4">
            <w:pPr>
              <w:rPr>
                <w:rFonts w:eastAsia="Times New Roman"/>
              </w:rPr>
            </w:pPr>
            <w:r>
              <w:rPr>
                <w:rFonts w:eastAsia="Times New Roman"/>
              </w:rPr>
              <w:t xml:space="preserve">100.0% </w:t>
            </w:r>
          </w:p>
        </w:tc>
        <w:tc>
          <w:tcPr>
            <w:tcW w:w="0" w:type="auto"/>
            <w:tcBorders>
              <w:right w:val="single" w:sz="6" w:space="0" w:color="auto"/>
            </w:tcBorders>
            <w:vAlign w:val="center"/>
            <w:hideMark/>
          </w:tcPr>
          <w:p w14:paraId="32C9478C" w14:textId="77777777" w:rsidR="001B3899" w:rsidRDefault="003D0EF4">
            <w:pPr>
              <w:rPr>
                <w:rFonts w:eastAsia="Times New Roman"/>
              </w:rPr>
            </w:pPr>
            <w:r>
              <w:rPr>
                <w:rFonts w:eastAsia="Times New Roman"/>
              </w:rPr>
              <w:t xml:space="preserve">100.0% </w:t>
            </w:r>
          </w:p>
        </w:tc>
        <w:tc>
          <w:tcPr>
            <w:tcW w:w="0" w:type="auto"/>
            <w:vAlign w:val="center"/>
            <w:hideMark/>
          </w:tcPr>
          <w:p w14:paraId="6ECA8CF7" w14:textId="77777777" w:rsidR="001B3899" w:rsidRDefault="003D0EF4">
            <w:pPr>
              <w:rPr>
                <w:rFonts w:eastAsia="Times New Roman"/>
              </w:rPr>
            </w:pPr>
            <w:r>
              <w:rPr>
                <w:rFonts w:eastAsia="Times New Roman"/>
              </w:rPr>
              <w:t xml:space="preserve">100.0% </w:t>
            </w:r>
            <w:commentRangeEnd w:id="116"/>
            <w:r w:rsidR="007F4EA0">
              <w:rPr>
                <w:rStyle w:val="CommentReference"/>
              </w:rPr>
              <w:commentReference w:id="116"/>
            </w:r>
            <w:r w:rsidR="004040AF">
              <w:rPr>
                <w:rStyle w:val="CommentReference"/>
              </w:rPr>
              <w:commentReference w:id="117"/>
            </w:r>
          </w:p>
        </w:tc>
      </w:tr>
      <w:commentRangeEnd w:id="117"/>
    </w:tbl>
    <w:p w14:paraId="5F9CAEC0" w14:textId="77777777" w:rsidR="001B3899" w:rsidRDefault="001B3899">
      <w:pPr>
        <w:divId w:val="11483743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814"/>
        <w:gridCol w:w="937"/>
        <w:gridCol w:w="1003"/>
        <w:gridCol w:w="1003"/>
        <w:gridCol w:w="601"/>
        <w:gridCol w:w="937"/>
        <w:gridCol w:w="937"/>
        <w:gridCol w:w="1038"/>
      </w:tblGrid>
      <w:tr w:rsidR="001B3899" w14:paraId="38D24275" w14:textId="77777777">
        <w:trPr>
          <w:divId w:val="114837436"/>
          <w:tblHeader/>
          <w:tblCellSpacing w:w="15" w:type="dxa"/>
        </w:trPr>
        <w:tc>
          <w:tcPr>
            <w:tcW w:w="0" w:type="auto"/>
            <w:gridSpan w:val="9"/>
            <w:tcBorders>
              <w:top w:val="nil"/>
              <w:left w:val="nil"/>
              <w:bottom w:val="nil"/>
              <w:right w:val="nil"/>
            </w:tcBorders>
            <w:vAlign w:val="center"/>
            <w:hideMark/>
          </w:tcPr>
          <w:p w14:paraId="18E8DF7B" w14:textId="77777777" w:rsidR="001B3899" w:rsidRDefault="003D0EF4">
            <w:pPr>
              <w:jc w:val="center"/>
              <w:rPr>
                <w:rFonts w:eastAsia="Times New Roman"/>
              </w:rPr>
            </w:pPr>
            <w:r>
              <w:rPr>
                <w:rFonts w:eastAsia="Times New Roman"/>
              </w:rPr>
              <w:t xml:space="preserve">Table 3-15n. Tour Mode Choice - Estimated Mode Shares All Tours </w:t>
            </w:r>
          </w:p>
        </w:tc>
      </w:tr>
      <w:tr w:rsidR="001B3899" w14:paraId="5125CEF2" w14:textId="77777777">
        <w:trPr>
          <w:divId w:val="114837436"/>
          <w:tblHeader/>
          <w:tblCellSpacing w:w="15" w:type="dxa"/>
        </w:trPr>
        <w:tc>
          <w:tcPr>
            <w:tcW w:w="0" w:type="auto"/>
            <w:vAlign w:val="center"/>
            <w:hideMark/>
          </w:tcPr>
          <w:p w14:paraId="754C54F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C65BA51"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35A97CAF"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42211573"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0A40A862"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6D8875A4" w14:textId="77777777" w:rsidR="001B3899" w:rsidRDefault="003D0EF4">
            <w:pPr>
              <w:rPr>
                <w:rFonts w:eastAsia="Times New Roman"/>
                <w:b/>
                <w:bCs/>
              </w:rPr>
            </w:pPr>
            <w:r>
              <w:rPr>
                <w:rFonts w:eastAsia="Times New Roman"/>
                <w:b/>
                <w:bCs/>
              </w:rPr>
              <w:t xml:space="preserve">Zero Car </w:t>
            </w:r>
          </w:p>
        </w:tc>
        <w:tc>
          <w:tcPr>
            <w:tcW w:w="0" w:type="auto"/>
            <w:vAlign w:val="center"/>
            <w:hideMark/>
          </w:tcPr>
          <w:p w14:paraId="2715FDB4" w14:textId="77777777" w:rsidR="001B3899" w:rsidRDefault="003D0EF4">
            <w:pPr>
              <w:rPr>
                <w:rFonts w:eastAsia="Times New Roman"/>
                <w:b/>
                <w:bCs/>
              </w:rPr>
            </w:pPr>
            <w:r>
              <w:rPr>
                <w:rFonts w:eastAsia="Times New Roman"/>
                <w:b/>
                <w:bCs/>
              </w:rPr>
              <w:t xml:space="preserve">Autos &lt; Workers </w:t>
            </w:r>
          </w:p>
        </w:tc>
        <w:tc>
          <w:tcPr>
            <w:tcW w:w="0" w:type="auto"/>
            <w:vAlign w:val="center"/>
            <w:hideMark/>
          </w:tcPr>
          <w:p w14:paraId="11B2B63D" w14:textId="77777777" w:rsidR="001B3899" w:rsidRDefault="003D0EF4">
            <w:pPr>
              <w:rPr>
                <w:rFonts w:eastAsia="Times New Roman"/>
                <w:b/>
                <w:bCs/>
              </w:rPr>
            </w:pPr>
            <w:r>
              <w:rPr>
                <w:rFonts w:eastAsia="Times New Roman"/>
                <w:b/>
                <w:bCs/>
              </w:rPr>
              <w:t xml:space="preserve">Autos &gt;= Workers </w:t>
            </w:r>
          </w:p>
        </w:tc>
        <w:tc>
          <w:tcPr>
            <w:tcW w:w="0" w:type="auto"/>
            <w:vAlign w:val="center"/>
            <w:hideMark/>
          </w:tcPr>
          <w:p w14:paraId="1005FF74" w14:textId="77777777" w:rsidR="001B3899" w:rsidRDefault="003D0EF4">
            <w:pPr>
              <w:rPr>
                <w:rFonts w:eastAsia="Times New Roman"/>
                <w:b/>
                <w:bCs/>
              </w:rPr>
            </w:pPr>
            <w:r>
              <w:rPr>
                <w:rFonts w:eastAsia="Times New Roman"/>
                <w:b/>
                <w:bCs/>
              </w:rPr>
              <w:t xml:space="preserve">Total </w:t>
            </w:r>
          </w:p>
        </w:tc>
      </w:tr>
      <w:tr w:rsidR="001B3899" w14:paraId="17986A59" w14:textId="77777777">
        <w:trPr>
          <w:divId w:val="114837436"/>
          <w:tblCellSpacing w:w="15" w:type="dxa"/>
        </w:trPr>
        <w:tc>
          <w:tcPr>
            <w:tcW w:w="0" w:type="auto"/>
            <w:gridSpan w:val="9"/>
            <w:tcBorders>
              <w:bottom w:val="single" w:sz="6" w:space="0" w:color="auto"/>
            </w:tcBorders>
            <w:vAlign w:val="center"/>
            <w:hideMark/>
          </w:tcPr>
          <w:p w14:paraId="3280F088" w14:textId="77777777" w:rsidR="001B3899" w:rsidRDefault="001B3899">
            <w:pPr>
              <w:rPr>
                <w:rFonts w:eastAsia="Times New Roman"/>
                <w:b/>
                <w:bCs/>
              </w:rPr>
            </w:pPr>
          </w:p>
        </w:tc>
      </w:tr>
      <w:tr w:rsidR="001B3899" w14:paraId="17F3E89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D34A31C" w14:textId="77777777" w:rsidR="001B3899" w:rsidRDefault="003D0EF4">
            <w:pPr>
              <w:rPr>
                <w:rFonts w:eastAsia="Times New Roman"/>
              </w:rPr>
            </w:pPr>
            <w:r>
              <w:rPr>
                <w:rFonts w:eastAsia="Times New Roman"/>
              </w:rPr>
              <w:t xml:space="preserve">Drive Alone </w:t>
            </w:r>
          </w:p>
        </w:tc>
        <w:tc>
          <w:tcPr>
            <w:tcW w:w="0" w:type="auto"/>
            <w:vAlign w:val="center"/>
            <w:hideMark/>
          </w:tcPr>
          <w:p w14:paraId="77624DA6" w14:textId="77777777" w:rsidR="001B3899" w:rsidRDefault="003D0EF4">
            <w:pPr>
              <w:rPr>
                <w:rFonts w:eastAsia="Times New Roman"/>
              </w:rPr>
            </w:pPr>
            <w:r>
              <w:rPr>
                <w:rFonts w:eastAsia="Times New Roman"/>
              </w:rPr>
              <w:t xml:space="preserve">0 </w:t>
            </w:r>
          </w:p>
        </w:tc>
        <w:tc>
          <w:tcPr>
            <w:tcW w:w="0" w:type="auto"/>
            <w:vAlign w:val="center"/>
            <w:hideMark/>
          </w:tcPr>
          <w:p w14:paraId="1149C967" w14:textId="77777777" w:rsidR="001B3899" w:rsidRDefault="003D0EF4">
            <w:pPr>
              <w:rPr>
                <w:rFonts w:eastAsia="Times New Roman"/>
              </w:rPr>
            </w:pPr>
            <w:r>
              <w:rPr>
                <w:rFonts w:eastAsia="Times New Roman"/>
              </w:rPr>
              <w:t xml:space="preserve">213,940 </w:t>
            </w:r>
          </w:p>
        </w:tc>
        <w:tc>
          <w:tcPr>
            <w:tcW w:w="0" w:type="auto"/>
            <w:tcBorders>
              <w:right w:val="single" w:sz="6" w:space="0" w:color="auto"/>
            </w:tcBorders>
            <w:vAlign w:val="center"/>
            <w:hideMark/>
          </w:tcPr>
          <w:p w14:paraId="56C01DB4" w14:textId="77777777" w:rsidR="001B3899" w:rsidRDefault="003D0EF4">
            <w:pPr>
              <w:rPr>
                <w:rFonts w:eastAsia="Times New Roman"/>
              </w:rPr>
            </w:pPr>
            <w:r>
              <w:rPr>
                <w:rFonts w:eastAsia="Times New Roman"/>
              </w:rPr>
              <w:t xml:space="preserve">2,672,258 </w:t>
            </w:r>
          </w:p>
        </w:tc>
        <w:tc>
          <w:tcPr>
            <w:tcW w:w="0" w:type="auto"/>
            <w:tcBorders>
              <w:right w:val="single" w:sz="6" w:space="0" w:color="auto"/>
            </w:tcBorders>
            <w:vAlign w:val="center"/>
            <w:hideMark/>
          </w:tcPr>
          <w:p w14:paraId="23405F74" w14:textId="77777777" w:rsidR="001B3899" w:rsidRDefault="003D0EF4">
            <w:pPr>
              <w:rPr>
                <w:rFonts w:eastAsia="Times New Roman"/>
              </w:rPr>
            </w:pPr>
            <w:r>
              <w:rPr>
                <w:rFonts w:eastAsia="Times New Roman"/>
              </w:rPr>
              <w:t xml:space="preserve">2,886,198 </w:t>
            </w:r>
          </w:p>
        </w:tc>
        <w:tc>
          <w:tcPr>
            <w:tcW w:w="0" w:type="auto"/>
            <w:vAlign w:val="center"/>
            <w:hideMark/>
          </w:tcPr>
          <w:p w14:paraId="779AAF8B" w14:textId="77777777" w:rsidR="001B3899" w:rsidRDefault="003D0EF4">
            <w:pPr>
              <w:rPr>
                <w:rFonts w:eastAsia="Times New Roman"/>
              </w:rPr>
            </w:pPr>
            <w:r>
              <w:rPr>
                <w:rFonts w:eastAsia="Times New Roman"/>
              </w:rPr>
              <w:t xml:space="preserve">0% </w:t>
            </w:r>
          </w:p>
        </w:tc>
        <w:tc>
          <w:tcPr>
            <w:tcW w:w="0" w:type="auto"/>
            <w:vAlign w:val="center"/>
            <w:hideMark/>
          </w:tcPr>
          <w:p w14:paraId="044D4F80" w14:textId="77777777" w:rsidR="001B3899" w:rsidRDefault="003D0EF4">
            <w:pPr>
              <w:rPr>
                <w:rFonts w:eastAsia="Times New Roman"/>
              </w:rPr>
            </w:pPr>
            <w:r>
              <w:rPr>
                <w:rFonts w:eastAsia="Times New Roman"/>
              </w:rPr>
              <w:t xml:space="preserve">31.9% </w:t>
            </w:r>
          </w:p>
        </w:tc>
        <w:tc>
          <w:tcPr>
            <w:tcW w:w="0" w:type="auto"/>
            <w:tcBorders>
              <w:right w:val="single" w:sz="6" w:space="0" w:color="auto"/>
            </w:tcBorders>
            <w:vAlign w:val="center"/>
            <w:hideMark/>
          </w:tcPr>
          <w:p w14:paraId="24EF9979" w14:textId="77777777" w:rsidR="001B3899" w:rsidRDefault="003D0EF4">
            <w:pPr>
              <w:rPr>
                <w:rFonts w:eastAsia="Times New Roman"/>
              </w:rPr>
            </w:pPr>
            <w:r>
              <w:rPr>
                <w:rFonts w:eastAsia="Times New Roman"/>
              </w:rPr>
              <w:t xml:space="preserve">46.2% </w:t>
            </w:r>
          </w:p>
        </w:tc>
        <w:tc>
          <w:tcPr>
            <w:tcW w:w="0" w:type="auto"/>
            <w:vAlign w:val="center"/>
            <w:hideMark/>
          </w:tcPr>
          <w:p w14:paraId="16DF84BC" w14:textId="77777777" w:rsidR="001B3899" w:rsidRDefault="003D0EF4">
            <w:pPr>
              <w:rPr>
                <w:rFonts w:eastAsia="Times New Roman"/>
              </w:rPr>
            </w:pPr>
            <w:r>
              <w:rPr>
                <w:rFonts w:eastAsia="Times New Roman"/>
              </w:rPr>
              <w:t xml:space="preserve">43.4% </w:t>
            </w:r>
          </w:p>
        </w:tc>
      </w:tr>
      <w:tr w:rsidR="001B3899" w14:paraId="1B77D095"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32F40A7" w14:textId="1E185D04" w:rsidR="001B3899" w:rsidRDefault="003D0EF4">
            <w:pPr>
              <w:rPr>
                <w:rFonts w:eastAsia="Times New Roman"/>
              </w:rPr>
            </w:pPr>
            <w:del w:id="118" w:author="Kyeil Kim" w:date="2019-04-25T13:21:00Z">
              <w:r w:rsidDel="00757A16">
                <w:rPr>
                  <w:rFonts w:eastAsia="Times New Roman"/>
                </w:rPr>
                <w:delText>Shared2</w:delText>
              </w:r>
            </w:del>
            <w:ins w:id="119" w:author="Kyeil Kim" w:date="2019-04-25T13:21:00Z">
              <w:r w:rsidR="00757A16">
                <w:rPr>
                  <w:rFonts w:eastAsia="Times New Roman"/>
                </w:rPr>
                <w:t>Shared 2</w:t>
              </w:r>
            </w:ins>
            <w:r>
              <w:rPr>
                <w:rFonts w:eastAsia="Times New Roman"/>
              </w:rPr>
              <w:t xml:space="preserve"> </w:t>
            </w:r>
          </w:p>
        </w:tc>
        <w:tc>
          <w:tcPr>
            <w:tcW w:w="0" w:type="auto"/>
            <w:vAlign w:val="center"/>
            <w:hideMark/>
          </w:tcPr>
          <w:p w14:paraId="46CFFEF0" w14:textId="77777777" w:rsidR="001B3899" w:rsidRDefault="003D0EF4">
            <w:pPr>
              <w:rPr>
                <w:rFonts w:eastAsia="Times New Roman"/>
              </w:rPr>
            </w:pPr>
            <w:r>
              <w:rPr>
                <w:rFonts w:eastAsia="Times New Roman"/>
              </w:rPr>
              <w:t xml:space="preserve">54,701 </w:t>
            </w:r>
          </w:p>
        </w:tc>
        <w:tc>
          <w:tcPr>
            <w:tcW w:w="0" w:type="auto"/>
            <w:vAlign w:val="center"/>
            <w:hideMark/>
          </w:tcPr>
          <w:p w14:paraId="347426D7" w14:textId="77777777" w:rsidR="001B3899" w:rsidRDefault="003D0EF4">
            <w:pPr>
              <w:rPr>
                <w:rFonts w:eastAsia="Times New Roman"/>
              </w:rPr>
            </w:pPr>
            <w:r>
              <w:rPr>
                <w:rFonts w:eastAsia="Times New Roman"/>
              </w:rPr>
              <w:t xml:space="preserve">243,078 </w:t>
            </w:r>
          </w:p>
        </w:tc>
        <w:tc>
          <w:tcPr>
            <w:tcW w:w="0" w:type="auto"/>
            <w:tcBorders>
              <w:right w:val="single" w:sz="6" w:space="0" w:color="auto"/>
            </w:tcBorders>
            <w:vAlign w:val="center"/>
            <w:hideMark/>
          </w:tcPr>
          <w:p w14:paraId="6702D4EE" w14:textId="77777777" w:rsidR="001B3899" w:rsidRDefault="003D0EF4">
            <w:pPr>
              <w:rPr>
                <w:rFonts w:eastAsia="Times New Roman"/>
              </w:rPr>
            </w:pPr>
            <w:r>
              <w:rPr>
                <w:rFonts w:eastAsia="Times New Roman"/>
              </w:rPr>
              <w:t xml:space="preserve">1,514,374 </w:t>
            </w:r>
          </w:p>
        </w:tc>
        <w:tc>
          <w:tcPr>
            <w:tcW w:w="0" w:type="auto"/>
            <w:tcBorders>
              <w:right w:val="single" w:sz="6" w:space="0" w:color="auto"/>
            </w:tcBorders>
            <w:vAlign w:val="center"/>
            <w:hideMark/>
          </w:tcPr>
          <w:p w14:paraId="72AF8B98" w14:textId="77777777" w:rsidR="001B3899" w:rsidRDefault="003D0EF4">
            <w:pPr>
              <w:rPr>
                <w:rFonts w:eastAsia="Times New Roman"/>
              </w:rPr>
            </w:pPr>
            <w:r>
              <w:rPr>
                <w:rFonts w:eastAsia="Times New Roman"/>
              </w:rPr>
              <w:t xml:space="preserve">1,812,153 </w:t>
            </w:r>
          </w:p>
        </w:tc>
        <w:tc>
          <w:tcPr>
            <w:tcW w:w="0" w:type="auto"/>
            <w:vAlign w:val="center"/>
            <w:hideMark/>
          </w:tcPr>
          <w:p w14:paraId="538B3DF4" w14:textId="77777777" w:rsidR="001B3899" w:rsidRDefault="003D0EF4">
            <w:pPr>
              <w:rPr>
                <w:rFonts w:eastAsia="Times New Roman"/>
              </w:rPr>
            </w:pPr>
            <w:r>
              <w:rPr>
                <w:rFonts w:eastAsia="Times New Roman"/>
              </w:rPr>
              <w:t xml:space="preserve">28% </w:t>
            </w:r>
          </w:p>
        </w:tc>
        <w:tc>
          <w:tcPr>
            <w:tcW w:w="0" w:type="auto"/>
            <w:vAlign w:val="center"/>
            <w:hideMark/>
          </w:tcPr>
          <w:p w14:paraId="1FD49DAC" w14:textId="77777777" w:rsidR="001B3899" w:rsidRDefault="003D0EF4">
            <w:pPr>
              <w:rPr>
                <w:rFonts w:eastAsia="Times New Roman"/>
              </w:rPr>
            </w:pPr>
            <w:r>
              <w:rPr>
                <w:rFonts w:eastAsia="Times New Roman"/>
              </w:rPr>
              <w:t xml:space="preserve">36.3% </w:t>
            </w:r>
          </w:p>
        </w:tc>
        <w:tc>
          <w:tcPr>
            <w:tcW w:w="0" w:type="auto"/>
            <w:tcBorders>
              <w:right w:val="single" w:sz="6" w:space="0" w:color="auto"/>
            </w:tcBorders>
            <w:vAlign w:val="center"/>
            <w:hideMark/>
          </w:tcPr>
          <w:p w14:paraId="3AB195C5" w14:textId="77777777" w:rsidR="001B3899" w:rsidRDefault="003D0EF4">
            <w:pPr>
              <w:rPr>
                <w:rFonts w:eastAsia="Times New Roman"/>
              </w:rPr>
            </w:pPr>
            <w:r>
              <w:rPr>
                <w:rFonts w:eastAsia="Times New Roman"/>
              </w:rPr>
              <w:t xml:space="preserve">26.2% </w:t>
            </w:r>
          </w:p>
        </w:tc>
        <w:tc>
          <w:tcPr>
            <w:tcW w:w="0" w:type="auto"/>
            <w:vAlign w:val="center"/>
            <w:hideMark/>
          </w:tcPr>
          <w:p w14:paraId="49CB6894" w14:textId="77777777" w:rsidR="001B3899" w:rsidRDefault="003D0EF4">
            <w:pPr>
              <w:rPr>
                <w:rFonts w:eastAsia="Times New Roman"/>
              </w:rPr>
            </w:pPr>
            <w:r>
              <w:rPr>
                <w:rFonts w:eastAsia="Times New Roman"/>
              </w:rPr>
              <w:t xml:space="preserve">27.3% </w:t>
            </w:r>
          </w:p>
        </w:tc>
      </w:tr>
      <w:tr w:rsidR="001B3899" w14:paraId="7013B7F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5E899D4C" w14:textId="473CD644" w:rsidR="001B3899" w:rsidRDefault="003D0EF4">
            <w:pPr>
              <w:rPr>
                <w:rFonts w:eastAsia="Times New Roman"/>
              </w:rPr>
            </w:pPr>
            <w:del w:id="120" w:author="Kyeil Kim" w:date="2019-04-25T13:22:00Z">
              <w:r w:rsidDel="004B44DE">
                <w:rPr>
                  <w:rFonts w:eastAsia="Times New Roman"/>
                </w:rPr>
                <w:delText>Shared3+</w:delText>
              </w:r>
            </w:del>
            <w:ins w:id="121" w:author="Kyeil Kim" w:date="2019-04-25T13:22:00Z">
              <w:r w:rsidR="004B44DE">
                <w:rPr>
                  <w:rFonts w:eastAsia="Times New Roman"/>
                </w:rPr>
                <w:t>Shared 3+</w:t>
              </w:r>
            </w:ins>
            <w:r>
              <w:rPr>
                <w:rFonts w:eastAsia="Times New Roman"/>
              </w:rPr>
              <w:t xml:space="preserve"> </w:t>
            </w:r>
          </w:p>
        </w:tc>
        <w:tc>
          <w:tcPr>
            <w:tcW w:w="0" w:type="auto"/>
            <w:vAlign w:val="center"/>
            <w:hideMark/>
          </w:tcPr>
          <w:p w14:paraId="60645D26" w14:textId="77777777" w:rsidR="001B3899" w:rsidRDefault="003D0EF4">
            <w:pPr>
              <w:rPr>
                <w:rFonts w:eastAsia="Times New Roman"/>
              </w:rPr>
            </w:pPr>
            <w:r>
              <w:rPr>
                <w:rFonts w:eastAsia="Times New Roman"/>
              </w:rPr>
              <w:t xml:space="preserve">21,170 </w:t>
            </w:r>
          </w:p>
        </w:tc>
        <w:tc>
          <w:tcPr>
            <w:tcW w:w="0" w:type="auto"/>
            <w:vAlign w:val="center"/>
            <w:hideMark/>
          </w:tcPr>
          <w:p w14:paraId="05567444" w14:textId="77777777" w:rsidR="001B3899" w:rsidRDefault="003D0EF4">
            <w:pPr>
              <w:rPr>
                <w:rFonts w:eastAsia="Times New Roman"/>
              </w:rPr>
            </w:pPr>
            <w:r>
              <w:rPr>
                <w:rFonts w:eastAsia="Times New Roman"/>
              </w:rPr>
              <w:t xml:space="preserve">123,329 </w:t>
            </w:r>
          </w:p>
        </w:tc>
        <w:tc>
          <w:tcPr>
            <w:tcW w:w="0" w:type="auto"/>
            <w:tcBorders>
              <w:right w:val="single" w:sz="6" w:space="0" w:color="auto"/>
            </w:tcBorders>
            <w:vAlign w:val="center"/>
            <w:hideMark/>
          </w:tcPr>
          <w:p w14:paraId="60B71909" w14:textId="77777777" w:rsidR="001B3899" w:rsidRDefault="003D0EF4">
            <w:pPr>
              <w:rPr>
                <w:rFonts w:eastAsia="Times New Roman"/>
              </w:rPr>
            </w:pPr>
            <w:r>
              <w:rPr>
                <w:rFonts w:eastAsia="Times New Roman"/>
              </w:rPr>
              <w:t xml:space="preserve">1,345,207 </w:t>
            </w:r>
          </w:p>
        </w:tc>
        <w:tc>
          <w:tcPr>
            <w:tcW w:w="0" w:type="auto"/>
            <w:tcBorders>
              <w:right w:val="single" w:sz="6" w:space="0" w:color="auto"/>
            </w:tcBorders>
            <w:vAlign w:val="center"/>
            <w:hideMark/>
          </w:tcPr>
          <w:p w14:paraId="6B486148" w14:textId="77777777" w:rsidR="001B3899" w:rsidRDefault="003D0EF4">
            <w:pPr>
              <w:rPr>
                <w:rFonts w:eastAsia="Times New Roman"/>
              </w:rPr>
            </w:pPr>
            <w:r>
              <w:rPr>
                <w:rFonts w:eastAsia="Times New Roman"/>
              </w:rPr>
              <w:t xml:space="preserve">1,489,706 </w:t>
            </w:r>
          </w:p>
        </w:tc>
        <w:tc>
          <w:tcPr>
            <w:tcW w:w="0" w:type="auto"/>
            <w:vAlign w:val="center"/>
            <w:hideMark/>
          </w:tcPr>
          <w:p w14:paraId="52C90064" w14:textId="77777777" w:rsidR="001B3899" w:rsidRDefault="003D0EF4">
            <w:pPr>
              <w:rPr>
                <w:rFonts w:eastAsia="Times New Roman"/>
              </w:rPr>
            </w:pPr>
            <w:r>
              <w:rPr>
                <w:rFonts w:eastAsia="Times New Roman"/>
              </w:rPr>
              <w:t xml:space="preserve">11% </w:t>
            </w:r>
          </w:p>
        </w:tc>
        <w:tc>
          <w:tcPr>
            <w:tcW w:w="0" w:type="auto"/>
            <w:vAlign w:val="center"/>
            <w:hideMark/>
          </w:tcPr>
          <w:p w14:paraId="0420D246" w14:textId="77777777" w:rsidR="001B3899" w:rsidRDefault="003D0EF4">
            <w:pPr>
              <w:rPr>
                <w:rFonts w:eastAsia="Times New Roman"/>
              </w:rPr>
            </w:pPr>
            <w:r>
              <w:rPr>
                <w:rFonts w:eastAsia="Times New Roman"/>
              </w:rPr>
              <w:t xml:space="preserve">18.4% </w:t>
            </w:r>
          </w:p>
        </w:tc>
        <w:tc>
          <w:tcPr>
            <w:tcW w:w="0" w:type="auto"/>
            <w:tcBorders>
              <w:right w:val="single" w:sz="6" w:space="0" w:color="auto"/>
            </w:tcBorders>
            <w:vAlign w:val="center"/>
            <w:hideMark/>
          </w:tcPr>
          <w:p w14:paraId="7A2F8804" w14:textId="77777777" w:rsidR="001B3899" w:rsidRDefault="003D0EF4">
            <w:pPr>
              <w:rPr>
                <w:rFonts w:eastAsia="Times New Roman"/>
              </w:rPr>
            </w:pPr>
            <w:r>
              <w:rPr>
                <w:rFonts w:eastAsia="Times New Roman"/>
              </w:rPr>
              <w:t xml:space="preserve">23.3% </w:t>
            </w:r>
          </w:p>
        </w:tc>
        <w:tc>
          <w:tcPr>
            <w:tcW w:w="0" w:type="auto"/>
            <w:vAlign w:val="center"/>
            <w:hideMark/>
          </w:tcPr>
          <w:p w14:paraId="0C81F153" w14:textId="77777777" w:rsidR="001B3899" w:rsidRDefault="003D0EF4">
            <w:pPr>
              <w:rPr>
                <w:rFonts w:eastAsia="Times New Roman"/>
              </w:rPr>
            </w:pPr>
            <w:r>
              <w:rPr>
                <w:rFonts w:eastAsia="Times New Roman"/>
              </w:rPr>
              <w:t xml:space="preserve">22.4% </w:t>
            </w:r>
          </w:p>
        </w:tc>
      </w:tr>
      <w:tr w:rsidR="001B3899" w14:paraId="5041DEC0"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F85957D" w14:textId="77777777" w:rsidR="001B3899" w:rsidRDefault="003D0EF4">
            <w:pPr>
              <w:rPr>
                <w:rFonts w:eastAsia="Times New Roman"/>
              </w:rPr>
            </w:pPr>
            <w:r>
              <w:rPr>
                <w:rFonts w:eastAsia="Times New Roman"/>
              </w:rPr>
              <w:t xml:space="preserve">Walk </w:t>
            </w:r>
          </w:p>
        </w:tc>
        <w:tc>
          <w:tcPr>
            <w:tcW w:w="0" w:type="auto"/>
            <w:vAlign w:val="center"/>
            <w:hideMark/>
          </w:tcPr>
          <w:p w14:paraId="02C4A193" w14:textId="77777777" w:rsidR="001B3899" w:rsidRDefault="003D0EF4">
            <w:pPr>
              <w:rPr>
                <w:rFonts w:eastAsia="Times New Roman"/>
              </w:rPr>
            </w:pPr>
            <w:r>
              <w:rPr>
                <w:rFonts w:eastAsia="Times New Roman"/>
              </w:rPr>
              <w:t xml:space="preserve">48,242 </w:t>
            </w:r>
          </w:p>
        </w:tc>
        <w:tc>
          <w:tcPr>
            <w:tcW w:w="0" w:type="auto"/>
            <w:vAlign w:val="center"/>
            <w:hideMark/>
          </w:tcPr>
          <w:p w14:paraId="4C772A9E" w14:textId="77777777" w:rsidR="001B3899" w:rsidRDefault="003D0EF4">
            <w:pPr>
              <w:rPr>
                <w:rFonts w:eastAsia="Times New Roman"/>
              </w:rPr>
            </w:pPr>
            <w:r>
              <w:rPr>
                <w:rFonts w:eastAsia="Times New Roman"/>
              </w:rPr>
              <w:t xml:space="preserve">51,703 </w:t>
            </w:r>
          </w:p>
        </w:tc>
        <w:tc>
          <w:tcPr>
            <w:tcW w:w="0" w:type="auto"/>
            <w:tcBorders>
              <w:right w:val="single" w:sz="6" w:space="0" w:color="auto"/>
            </w:tcBorders>
            <w:vAlign w:val="center"/>
            <w:hideMark/>
          </w:tcPr>
          <w:p w14:paraId="12AABB4E" w14:textId="77777777" w:rsidR="001B3899" w:rsidRDefault="003D0EF4">
            <w:pPr>
              <w:rPr>
                <w:rFonts w:eastAsia="Times New Roman"/>
              </w:rPr>
            </w:pPr>
            <w:r>
              <w:rPr>
                <w:rFonts w:eastAsia="Times New Roman"/>
              </w:rPr>
              <w:t xml:space="preserve">168,717 </w:t>
            </w:r>
          </w:p>
        </w:tc>
        <w:tc>
          <w:tcPr>
            <w:tcW w:w="0" w:type="auto"/>
            <w:tcBorders>
              <w:right w:val="single" w:sz="6" w:space="0" w:color="auto"/>
            </w:tcBorders>
            <w:vAlign w:val="center"/>
            <w:hideMark/>
          </w:tcPr>
          <w:p w14:paraId="3AE069E4" w14:textId="77777777" w:rsidR="001B3899" w:rsidRDefault="003D0EF4">
            <w:pPr>
              <w:rPr>
                <w:rFonts w:eastAsia="Times New Roman"/>
              </w:rPr>
            </w:pPr>
            <w:r>
              <w:rPr>
                <w:rFonts w:eastAsia="Times New Roman"/>
              </w:rPr>
              <w:t xml:space="preserve">268,662 </w:t>
            </w:r>
          </w:p>
        </w:tc>
        <w:tc>
          <w:tcPr>
            <w:tcW w:w="0" w:type="auto"/>
            <w:vAlign w:val="center"/>
            <w:hideMark/>
          </w:tcPr>
          <w:p w14:paraId="4E4B1F67" w14:textId="77777777" w:rsidR="001B3899" w:rsidRDefault="003D0EF4">
            <w:pPr>
              <w:rPr>
                <w:rFonts w:eastAsia="Times New Roman"/>
              </w:rPr>
            </w:pPr>
            <w:r>
              <w:rPr>
                <w:rFonts w:eastAsia="Times New Roman"/>
              </w:rPr>
              <w:t xml:space="preserve">25% </w:t>
            </w:r>
          </w:p>
        </w:tc>
        <w:tc>
          <w:tcPr>
            <w:tcW w:w="0" w:type="auto"/>
            <w:vAlign w:val="center"/>
            <w:hideMark/>
          </w:tcPr>
          <w:p w14:paraId="33008883" w14:textId="77777777" w:rsidR="001B3899" w:rsidRDefault="003D0EF4">
            <w:pPr>
              <w:rPr>
                <w:rFonts w:eastAsia="Times New Roman"/>
              </w:rPr>
            </w:pPr>
            <w:r>
              <w:rPr>
                <w:rFonts w:eastAsia="Times New Roman"/>
              </w:rPr>
              <w:t xml:space="preserve">7.7% </w:t>
            </w:r>
          </w:p>
        </w:tc>
        <w:tc>
          <w:tcPr>
            <w:tcW w:w="0" w:type="auto"/>
            <w:tcBorders>
              <w:right w:val="single" w:sz="6" w:space="0" w:color="auto"/>
            </w:tcBorders>
            <w:vAlign w:val="center"/>
            <w:hideMark/>
          </w:tcPr>
          <w:p w14:paraId="3681D81E" w14:textId="77777777" w:rsidR="001B3899" w:rsidRDefault="003D0EF4">
            <w:pPr>
              <w:rPr>
                <w:rFonts w:eastAsia="Times New Roman"/>
              </w:rPr>
            </w:pPr>
            <w:r>
              <w:rPr>
                <w:rFonts w:eastAsia="Times New Roman"/>
              </w:rPr>
              <w:t xml:space="preserve">2.9% </w:t>
            </w:r>
          </w:p>
        </w:tc>
        <w:tc>
          <w:tcPr>
            <w:tcW w:w="0" w:type="auto"/>
            <w:vAlign w:val="center"/>
            <w:hideMark/>
          </w:tcPr>
          <w:p w14:paraId="2E4CB82A" w14:textId="77777777" w:rsidR="001B3899" w:rsidRDefault="003D0EF4">
            <w:pPr>
              <w:rPr>
                <w:rFonts w:eastAsia="Times New Roman"/>
              </w:rPr>
            </w:pPr>
            <w:r>
              <w:rPr>
                <w:rFonts w:eastAsia="Times New Roman"/>
              </w:rPr>
              <w:t xml:space="preserve">4.0% </w:t>
            </w:r>
          </w:p>
        </w:tc>
      </w:tr>
      <w:tr w:rsidR="001B3899" w14:paraId="0AF015F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0A0B4E22" w14:textId="77777777" w:rsidR="001B3899" w:rsidRDefault="003D0EF4">
            <w:pPr>
              <w:rPr>
                <w:rFonts w:eastAsia="Times New Roman"/>
              </w:rPr>
            </w:pPr>
            <w:r>
              <w:rPr>
                <w:rFonts w:eastAsia="Times New Roman"/>
              </w:rPr>
              <w:t xml:space="preserve">Bike </w:t>
            </w:r>
          </w:p>
        </w:tc>
        <w:tc>
          <w:tcPr>
            <w:tcW w:w="0" w:type="auto"/>
            <w:vAlign w:val="center"/>
            <w:hideMark/>
          </w:tcPr>
          <w:p w14:paraId="6EC134C8" w14:textId="77777777" w:rsidR="001B3899" w:rsidRDefault="003D0EF4">
            <w:pPr>
              <w:rPr>
                <w:rFonts w:eastAsia="Times New Roman"/>
              </w:rPr>
            </w:pPr>
            <w:r>
              <w:rPr>
                <w:rFonts w:eastAsia="Times New Roman"/>
              </w:rPr>
              <w:t xml:space="preserve">4,218 </w:t>
            </w:r>
          </w:p>
        </w:tc>
        <w:tc>
          <w:tcPr>
            <w:tcW w:w="0" w:type="auto"/>
            <w:vAlign w:val="center"/>
            <w:hideMark/>
          </w:tcPr>
          <w:p w14:paraId="0512D2F9" w14:textId="77777777" w:rsidR="001B3899" w:rsidRDefault="003D0EF4">
            <w:pPr>
              <w:rPr>
                <w:rFonts w:eastAsia="Times New Roman"/>
              </w:rPr>
            </w:pPr>
            <w:r>
              <w:rPr>
                <w:rFonts w:eastAsia="Times New Roman"/>
              </w:rPr>
              <w:t xml:space="preserve">5,235 </w:t>
            </w:r>
          </w:p>
        </w:tc>
        <w:tc>
          <w:tcPr>
            <w:tcW w:w="0" w:type="auto"/>
            <w:tcBorders>
              <w:right w:val="single" w:sz="6" w:space="0" w:color="auto"/>
            </w:tcBorders>
            <w:vAlign w:val="center"/>
            <w:hideMark/>
          </w:tcPr>
          <w:p w14:paraId="3E3446BD" w14:textId="77777777" w:rsidR="001B3899" w:rsidRDefault="003D0EF4">
            <w:pPr>
              <w:rPr>
                <w:rFonts w:eastAsia="Times New Roman"/>
              </w:rPr>
            </w:pPr>
            <w:r>
              <w:rPr>
                <w:rFonts w:eastAsia="Times New Roman"/>
              </w:rPr>
              <w:t xml:space="preserve">24,699 </w:t>
            </w:r>
          </w:p>
        </w:tc>
        <w:tc>
          <w:tcPr>
            <w:tcW w:w="0" w:type="auto"/>
            <w:tcBorders>
              <w:right w:val="single" w:sz="6" w:space="0" w:color="auto"/>
            </w:tcBorders>
            <w:vAlign w:val="center"/>
            <w:hideMark/>
          </w:tcPr>
          <w:p w14:paraId="768AA7E9" w14:textId="77777777" w:rsidR="001B3899" w:rsidRDefault="003D0EF4">
            <w:pPr>
              <w:rPr>
                <w:rFonts w:eastAsia="Times New Roman"/>
              </w:rPr>
            </w:pPr>
            <w:r>
              <w:rPr>
                <w:rFonts w:eastAsia="Times New Roman"/>
              </w:rPr>
              <w:t xml:space="preserve">34,152 </w:t>
            </w:r>
          </w:p>
        </w:tc>
        <w:tc>
          <w:tcPr>
            <w:tcW w:w="0" w:type="auto"/>
            <w:vAlign w:val="center"/>
            <w:hideMark/>
          </w:tcPr>
          <w:p w14:paraId="40587B06" w14:textId="77777777" w:rsidR="001B3899" w:rsidRDefault="003D0EF4">
            <w:pPr>
              <w:rPr>
                <w:rFonts w:eastAsia="Times New Roman"/>
              </w:rPr>
            </w:pPr>
            <w:r>
              <w:rPr>
                <w:rFonts w:eastAsia="Times New Roman"/>
              </w:rPr>
              <w:t xml:space="preserve">2% </w:t>
            </w:r>
          </w:p>
        </w:tc>
        <w:tc>
          <w:tcPr>
            <w:tcW w:w="0" w:type="auto"/>
            <w:vAlign w:val="center"/>
            <w:hideMark/>
          </w:tcPr>
          <w:p w14:paraId="1D7465E1" w14:textId="77777777" w:rsidR="001B3899" w:rsidRDefault="003D0EF4">
            <w:pPr>
              <w:rPr>
                <w:rFonts w:eastAsia="Times New Roman"/>
              </w:rPr>
            </w:pPr>
            <w:r>
              <w:rPr>
                <w:rFonts w:eastAsia="Times New Roman"/>
              </w:rPr>
              <w:t xml:space="preserve">0.8% </w:t>
            </w:r>
          </w:p>
        </w:tc>
        <w:tc>
          <w:tcPr>
            <w:tcW w:w="0" w:type="auto"/>
            <w:tcBorders>
              <w:right w:val="single" w:sz="6" w:space="0" w:color="auto"/>
            </w:tcBorders>
            <w:vAlign w:val="center"/>
            <w:hideMark/>
          </w:tcPr>
          <w:p w14:paraId="15753445" w14:textId="77777777" w:rsidR="001B3899" w:rsidRDefault="003D0EF4">
            <w:pPr>
              <w:rPr>
                <w:rFonts w:eastAsia="Times New Roman"/>
              </w:rPr>
            </w:pPr>
            <w:r>
              <w:rPr>
                <w:rFonts w:eastAsia="Times New Roman"/>
              </w:rPr>
              <w:t xml:space="preserve">0.4% </w:t>
            </w:r>
          </w:p>
        </w:tc>
        <w:tc>
          <w:tcPr>
            <w:tcW w:w="0" w:type="auto"/>
            <w:vAlign w:val="center"/>
            <w:hideMark/>
          </w:tcPr>
          <w:p w14:paraId="4C62F223" w14:textId="77777777" w:rsidR="001B3899" w:rsidRDefault="003D0EF4">
            <w:pPr>
              <w:rPr>
                <w:rFonts w:eastAsia="Times New Roman"/>
              </w:rPr>
            </w:pPr>
            <w:r>
              <w:rPr>
                <w:rFonts w:eastAsia="Times New Roman"/>
              </w:rPr>
              <w:t xml:space="preserve">0.5% </w:t>
            </w:r>
          </w:p>
        </w:tc>
      </w:tr>
      <w:tr w:rsidR="001B3899" w14:paraId="5AC42DAB"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78751C3" w14:textId="77777777" w:rsidR="001B3899" w:rsidRDefault="003D0EF4">
            <w:pPr>
              <w:rPr>
                <w:rFonts w:eastAsia="Times New Roman"/>
              </w:rPr>
            </w:pPr>
            <w:r>
              <w:rPr>
                <w:rFonts w:eastAsia="Times New Roman"/>
              </w:rPr>
              <w:t xml:space="preserve">Walk All Transit </w:t>
            </w:r>
          </w:p>
        </w:tc>
        <w:tc>
          <w:tcPr>
            <w:tcW w:w="0" w:type="auto"/>
            <w:vAlign w:val="center"/>
            <w:hideMark/>
          </w:tcPr>
          <w:p w14:paraId="5D58860C" w14:textId="77777777" w:rsidR="001B3899" w:rsidRDefault="003D0EF4">
            <w:pPr>
              <w:rPr>
                <w:rFonts w:eastAsia="Times New Roman"/>
              </w:rPr>
            </w:pPr>
            <w:r>
              <w:rPr>
                <w:rFonts w:eastAsia="Times New Roman"/>
              </w:rPr>
              <w:t xml:space="preserve">52,584 </w:t>
            </w:r>
          </w:p>
        </w:tc>
        <w:tc>
          <w:tcPr>
            <w:tcW w:w="0" w:type="auto"/>
            <w:vAlign w:val="center"/>
            <w:hideMark/>
          </w:tcPr>
          <w:p w14:paraId="281B5CE4" w14:textId="77777777" w:rsidR="001B3899" w:rsidRDefault="003D0EF4">
            <w:pPr>
              <w:rPr>
                <w:rFonts w:eastAsia="Times New Roman"/>
              </w:rPr>
            </w:pPr>
            <w:r>
              <w:rPr>
                <w:rFonts w:eastAsia="Times New Roman"/>
              </w:rPr>
              <w:t xml:space="preserve">18,276 </w:t>
            </w:r>
          </w:p>
        </w:tc>
        <w:tc>
          <w:tcPr>
            <w:tcW w:w="0" w:type="auto"/>
            <w:tcBorders>
              <w:right w:val="single" w:sz="6" w:space="0" w:color="auto"/>
            </w:tcBorders>
            <w:vAlign w:val="center"/>
            <w:hideMark/>
          </w:tcPr>
          <w:p w14:paraId="3CC76B33" w14:textId="77777777" w:rsidR="001B3899" w:rsidRDefault="003D0EF4">
            <w:pPr>
              <w:rPr>
                <w:rFonts w:eastAsia="Times New Roman"/>
              </w:rPr>
            </w:pPr>
            <w:r>
              <w:rPr>
                <w:rFonts w:eastAsia="Times New Roman"/>
              </w:rPr>
              <w:t xml:space="preserve">21,748 </w:t>
            </w:r>
          </w:p>
        </w:tc>
        <w:tc>
          <w:tcPr>
            <w:tcW w:w="0" w:type="auto"/>
            <w:tcBorders>
              <w:right w:val="single" w:sz="6" w:space="0" w:color="auto"/>
            </w:tcBorders>
            <w:vAlign w:val="center"/>
            <w:hideMark/>
          </w:tcPr>
          <w:p w14:paraId="49684B3C" w14:textId="77777777" w:rsidR="001B3899" w:rsidRDefault="003D0EF4">
            <w:pPr>
              <w:rPr>
                <w:rFonts w:eastAsia="Times New Roman"/>
              </w:rPr>
            </w:pPr>
            <w:r>
              <w:rPr>
                <w:rFonts w:eastAsia="Times New Roman"/>
              </w:rPr>
              <w:t xml:space="preserve">92,608 </w:t>
            </w:r>
          </w:p>
        </w:tc>
        <w:tc>
          <w:tcPr>
            <w:tcW w:w="0" w:type="auto"/>
            <w:vAlign w:val="center"/>
            <w:hideMark/>
          </w:tcPr>
          <w:p w14:paraId="411B101E" w14:textId="77777777" w:rsidR="001B3899" w:rsidRDefault="003D0EF4">
            <w:pPr>
              <w:rPr>
                <w:rFonts w:eastAsia="Times New Roman"/>
              </w:rPr>
            </w:pPr>
            <w:r>
              <w:rPr>
                <w:rFonts w:eastAsia="Times New Roman"/>
              </w:rPr>
              <w:t xml:space="preserve">27% </w:t>
            </w:r>
          </w:p>
        </w:tc>
        <w:tc>
          <w:tcPr>
            <w:tcW w:w="0" w:type="auto"/>
            <w:vAlign w:val="center"/>
            <w:hideMark/>
          </w:tcPr>
          <w:p w14:paraId="46462823" w14:textId="77777777" w:rsidR="001B3899" w:rsidRDefault="003D0EF4">
            <w:pPr>
              <w:rPr>
                <w:rFonts w:eastAsia="Times New Roman"/>
              </w:rPr>
            </w:pPr>
            <w:r>
              <w:rPr>
                <w:rFonts w:eastAsia="Times New Roman"/>
              </w:rPr>
              <w:t xml:space="preserve">2.7% </w:t>
            </w:r>
          </w:p>
        </w:tc>
        <w:tc>
          <w:tcPr>
            <w:tcW w:w="0" w:type="auto"/>
            <w:tcBorders>
              <w:right w:val="single" w:sz="6" w:space="0" w:color="auto"/>
            </w:tcBorders>
            <w:vAlign w:val="center"/>
            <w:hideMark/>
          </w:tcPr>
          <w:p w14:paraId="0C7EAD5F" w14:textId="77777777" w:rsidR="001B3899" w:rsidRDefault="003D0EF4">
            <w:pPr>
              <w:rPr>
                <w:rFonts w:eastAsia="Times New Roman"/>
              </w:rPr>
            </w:pPr>
            <w:r>
              <w:rPr>
                <w:rFonts w:eastAsia="Times New Roman"/>
              </w:rPr>
              <w:t xml:space="preserve">0.4% </w:t>
            </w:r>
          </w:p>
        </w:tc>
        <w:tc>
          <w:tcPr>
            <w:tcW w:w="0" w:type="auto"/>
            <w:vAlign w:val="center"/>
            <w:hideMark/>
          </w:tcPr>
          <w:p w14:paraId="72CDC324" w14:textId="77777777" w:rsidR="001B3899" w:rsidRDefault="003D0EF4">
            <w:pPr>
              <w:rPr>
                <w:rFonts w:eastAsia="Times New Roman"/>
              </w:rPr>
            </w:pPr>
            <w:r>
              <w:rPr>
                <w:rFonts w:eastAsia="Times New Roman"/>
              </w:rPr>
              <w:t xml:space="preserve">1.4% </w:t>
            </w:r>
          </w:p>
        </w:tc>
      </w:tr>
      <w:tr w:rsidR="001B3899" w14:paraId="42FB902C"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318E10C" w14:textId="77777777" w:rsidR="001B3899" w:rsidRDefault="003D0EF4">
            <w:pPr>
              <w:rPr>
                <w:rFonts w:eastAsia="Times New Roman"/>
              </w:rPr>
            </w:pPr>
            <w:r>
              <w:rPr>
                <w:rFonts w:eastAsia="Times New Roman"/>
              </w:rPr>
              <w:t xml:space="preserve">Walk Premium Only </w:t>
            </w:r>
          </w:p>
        </w:tc>
        <w:tc>
          <w:tcPr>
            <w:tcW w:w="0" w:type="auto"/>
            <w:vAlign w:val="center"/>
            <w:hideMark/>
          </w:tcPr>
          <w:p w14:paraId="5C7E60B9" w14:textId="77777777" w:rsidR="001B3899" w:rsidRDefault="003D0EF4">
            <w:pPr>
              <w:rPr>
                <w:rFonts w:eastAsia="Times New Roman"/>
              </w:rPr>
            </w:pPr>
            <w:r>
              <w:rPr>
                <w:rFonts w:eastAsia="Times New Roman"/>
              </w:rPr>
              <w:t xml:space="preserve">5,917 </w:t>
            </w:r>
          </w:p>
        </w:tc>
        <w:tc>
          <w:tcPr>
            <w:tcW w:w="0" w:type="auto"/>
            <w:vAlign w:val="center"/>
            <w:hideMark/>
          </w:tcPr>
          <w:p w14:paraId="77519177" w14:textId="77777777" w:rsidR="001B3899" w:rsidRDefault="003D0EF4">
            <w:pPr>
              <w:rPr>
                <w:rFonts w:eastAsia="Times New Roman"/>
              </w:rPr>
            </w:pPr>
            <w:r>
              <w:rPr>
                <w:rFonts w:eastAsia="Times New Roman"/>
              </w:rPr>
              <w:t xml:space="preserve">3,922 </w:t>
            </w:r>
          </w:p>
        </w:tc>
        <w:tc>
          <w:tcPr>
            <w:tcW w:w="0" w:type="auto"/>
            <w:tcBorders>
              <w:right w:val="single" w:sz="6" w:space="0" w:color="auto"/>
            </w:tcBorders>
            <w:vAlign w:val="center"/>
            <w:hideMark/>
          </w:tcPr>
          <w:p w14:paraId="0F467087" w14:textId="77777777" w:rsidR="001B3899" w:rsidRDefault="003D0EF4">
            <w:pPr>
              <w:rPr>
                <w:rFonts w:eastAsia="Times New Roman"/>
              </w:rPr>
            </w:pPr>
            <w:r>
              <w:rPr>
                <w:rFonts w:eastAsia="Times New Roman"/>
              </w:rPr>
              <w:t xml:space="preserve">7,324 </w:t>
            </w:r>
          </w:p>
        </w:tc>
        <w:tc>
          <w:tcPr>
            <w:tcW w:w="0" w:type="auto"/>
            <w:tcBorders>
              <w:right w:val="single" w:sz="6" w:space="0" w:color="auto"/>
            </w:tcBorders>
            <w:vAlign w:val="center"/>
            <w:hideMark/>
          </w:tcPr>
          <w:p w14:paraId="1C57ACE8" w14:textId="77777777" w:rsidR="001B3899" w:rsidRDefault="003D0EF4">
            <w:pPr>
              <w:rPr>
                <w:rFonts w:eastAsia="Times New Roman"/>
              </w:rPr>
            </w:pPr>
            <w:r>
              <w:rPr>
                <w:rFonts w:eastAsia="Times New Roman"/>
              </w:rPr>
              <w:t xml:space="preserve">17,163 </w:t>
            </w:r>
          </w:p>
        </w:tc>
        <w:tc>
          <w:tcPr>
            <w:tcW w:w="0" w:type="auto"/>
            <w:vAlign w:val="center"/>
            <w:hideMark/>
          </w:tcPr>
          <w:p w14:paraId="6A910D28" w14:textId="77777777" w:rsidR="001B3899" w:rsidRDefault="003D0EF4">
            <w:pPr>
              <w:rPr>
                <w:rFonts w:eastAsia="Times New Roman"/>
              </w:rPr>
            </w:pPr>
            <w:r>
              <w:rPr>
                <w:rFonts w:eastAsia="Times New Roman"/>
              </w:rPr>
              <w:t xml:space="preserve">3% </w:t>
            </w:r>
          </w:p>
        </w:tc>
        <w:tc>
          <w:tcPr>
            <w:tcW w:w="0" w:type="auto"/>
            <w:vAlign w:val="center"/>
            <w:hideMark/>
          </w:tcPr>
          <w:p w14:paraId="59B29F4E" w14:textId="77777777" w:rsidR="001B3899" w:rsidRDefault="003D0EF4">
            <w:pPr>
              <w:rPr>
                <w:rFonts w:eastAsia="Times New Roman"/>
              </w:rPr>
            </w:pPr>
            <w:r>
              <w:rPr>
                <w:rFonts w:eastAsia="Times New Roman"/>
              </w:rPr>
              <w:t xml:space="preserve">0.6% </w:t>
            </w:r>
          </w:p>
        </w:tc>
        <w:tc>
          <w:tcPr>
            <w:tcW w:w="0" w:type="auto"/>
            <w:tcBorders>
              <w:right w:val="single" w:sz="6" w:space="0" w:color="auto"/>
            </w:tcBorders>
            <w:vAlign w:val="center"/>
            <w:hideMark/>
          </w:tcPr>
          <w:p w14:paraId="34966321" w14:textId="77777777" w:rsidR="001B3899" w:rsidRDefault="003D0EF4">
            <w:pPr>
              <w:rPr>
                <w:rFonts w:eastAsia="Times New Roman"/>
              </w:rPr>
            </w:pPr>
            <w:r>
              <w:rPr>
                <w:rFonts w:eastAsia="Times New Roman"/>
              </w:rPr>
              <w:t xml:space="preserve">0.1% </w:t>
            </w:r>
          </w:p>
        </w:tc>
        <w:tc>
          <w:tcPr>
            <w:tcW w:w="0" w:type="auto"/>
            <w:vAlign w:val="center"/>
            <w:hideMark/>
          </w:tcPr>
          <w:p w14:paraId="0865C321" w14:textId="77777777" w:rsidR="001B3899" w:rsidRDefault="003D0EF4">
            <w:pPr>
              <w:rPr>
                <w:rFonts w:eastAsia="Times New Roman"/>
              </w:rPr>
            </w:pPr>
            <w:r>
              <w:rPr>
                <w:rFonts w:eastAsia="Times New Roman"/>
              </w:rPr>
              <w:t xml:space="preserve">0.3% </w:t>
            </w:r>
          </w:p>
        </w:tc>
      </w:tr>
      <w:tr w:rsidR="001B3899" w14:paraId="389D274D"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7D6B0E4" w14:textId="77777777" w:rsidR="001B3899" w:rsidRDefault="003D0EF4">
            <w:pPr>
              <w:rPr>
                <w:rFonts w:eastAsia="Times New Roman"/>
              </w:rPr>
            </w:pPr>
            <w:r>
              <w:rPr>
                <w:rFonts w:eastAsia="Times New Roman"/>
              </w:rPr>
              <w:t xml:space="preserve">PNR All Transit </w:t>
            </w:r>
          </w:p>
        </w:tc>
        <w:tc>
          <w:tcPr>
            <w:tcW w:w="0" w:type="auto"/>
            <w:vAlign w:val="center"/>
            <w:hideMark/>
          </w:tcPr>
          <w:p w14:paraId="124CEA8E" w14:textId="77777777" w:rsidR="001B3899" w:rsidRDefault="003D0EF4">
            <w:pPr>
              <w:rPr>
                <w:rFonts w:eastAsia="Times New Roman"/>
              </w:rPr>
            </w:pPr>
            <w:r>
              <w:rPr>
                <w:rFonts w:eastAsia="Times New Roman"/>
              </w:rPr>
              <w:t xml:space="preserve">0 </w:t>
            </w:r>
          </w:p>
        </w:tc>
        <w:tc>
          <w:tcPr>
            <w:tcW w:w="0" w:type="auto"/>
            <w:vAlign w:val="center"/>
            <w:hideMark/>
          </w:tcPr>
          <w:p w14:paraId="2BCF0741" w14:textId="77777777" w:rsidR="001B3899" w:rsidRDefault="003D0EF4">
            <w:pPr>
              <w:rPr>
                <w:rFonts w:eastAsia="Times New Roman"/>
              </w:rPr>
            </w:pPr>
            <w:r>
              <w:rPr>
                <w:rFonts w:eastAsia="Times New Roman"/>
              </w:rPr>
              <w:t xml:space="preserve">367 </w:t>
            </w:r>
          </w:p>
        </w:tc>
        <w:tc>
          <w:tcPr>
            <w:tcW w:w="0" w:type="auto"/>
            <w:tcBorders>
              <w:right w:val="single" w:sz="6" w:space="0" w:color="auto"/>
            </w:tcBorders>
            <w:vAlign w:val="center"/>
            <w:hideMark/>
          </w:tcPr>
          <w:p w14:paraId="40560EE5" w14:textId="77777777" w:rsidR="001B3899" w:rsidRDefault="003D0EF4">
            <w:pPr>
              <w:rPr>
                <w:rFonts w:eastAsia="Times New Roman"/>
              </w:rPr>
            </w:pPr>
            <w:r>
              <w:rPr>
                <w:rFonts w:eastAsia="Times New Roman"/>
              </w:rPr>
              <w:t xml:space="preserve">897 </w:t>
            </w:r>
          </w:p>
        </w:tc>
        <w:tc>
          <w:tcPr>
            <w:tcW w:w="0" w:type="auto"/>
            <w:tcBorders>
              <w:right w:val="single" w:sz="6" w:space="0" w:color="auto"/>
            </w:tcBorders>
            <w:vAlign w:val="center"/>
            <w:hideMark/>
          </w:tcPr>
          <w:p w14:paraId="40864F91" w14:textId="77777777" w:rsidR="001B3899" w:rsidRDefault="003D0EF4">
            <w:pPr>
              <w:rPr>
                <w:rFonts w:eastAsia="Times New Roman"/>
              </w:rPr>
            </w:pPr>
            <w:r>
              <w:rPr>
                <w:rFonts w:eastAsia="Times New Roman"/>
              </w:rPr>
              <w:t xml:space="preserve">1,264 </w:t>
            </w:r>
          </w:p>
        </w:tc>
        <w:tc>
          <w:tcPr>
            <w:tcW w:w="0" w:type="auto"/>
            <w:vAlign w:val="center"/>
            <w:hideMark/>
          </w:tcPr>
          <w:p w14:paraId="7BA7487C" w14:textId="77777777" w:rsidR="001B3899" w:rsidRDefault="003D0EF4">
            <w:pPr>
              <w:rPr>
                <w:rFonts w:eastAsia="Times New Roman"/>
              </w:rPr>
            </w:pPr>
            <w:r>
              <w:rPr>
                <w:rFonts w:eastAsia="Times New Roman"/>
              </w:rPr>
              <w:t xml:space="preserve">0% </w:t>
            </w:r>
          </w:p>
        </w:tc>
        <w:tc>
          <w:tcPr>
            <w:tcW w:w="0" w:type="auto"/>
            <w:vAlign w:val="center"/>
            <w:hideMark/>
          </w:tcPr>
          <w:p w14:paraId="5B94C2F1" w14:textId="77777777" w:rsidR="001B3899" w:rsidRDefault="003D0EF4">
            <w:pPr>
              <w:rPr>
                <w:rFonts w:eastAsia="Times New Roman"/>
              </w:rPr>
            </w:pPr>
            <w:r>
              <w:rPr>
                <w:rFonts w:eastAsia="Times New Roman"/>
              </w:rPr>
              <w:t xml:space="preserve">0.1% </w:t>
            </w:r>
          </w:p>
        </w:tc>
        <w:tc>
          <w:tcPr>
            <w:tcW w:w="0" w:type="auto"/>
            <w:tcBorders>
              <w:right w:val="single" w:sz="6" w:space="0" w:color="auto"/>
            </w:tcBorders>
            <w:vAlign w:val="center"/>
            <w:hideMark/>
          </w:tcPr>
          <w:p w14:paraId="7507882A" w14:textId="77777777" w:rsidR="001B3899" w:rsidRDefault="003D0EF4">
            <w:pPr>
              <w:rPr>
                <w:rFonts w:eastAsia="Times New Roman"/>
              </w:rPr>
            </w:pPr>
            <w:r>
              <w:rPr>
                <w:rFonts w:eastAsia="Times New Roman"/>
              </w:rPr>
              <w:t xml:space="preserve">0.0% </w:t>
            </w:r>
          </w:p>
        </w:tc>
        <w:tc>
          <w:tcPr>
            <w:tcW w:w="0" w:type="auto"/>
            <w:vAlign w:val="center"/>
            <w:hideMark/>
          </w:tcPr>
          <w:p w14:paraId="3CFFB3AF" w14:textId="77777777" w:rsidR="001B3899" w:rsidRDefault="003D0EF4">
            <w:pPr>
              <w:rPr>
                <w:rFonts w:eastAsia="Times New Roman"/>
              </w:rPr>
            </w:pPr>
            <w:r>
              <w:rPr>
                <w:rFonts w:eastAsia="Times New Roman"/>
              </w:rPr>
              <w:t xml:space="preserve">0.0% </w:t>
            </w:r>
          </w:p>
        </w:tc>
      </w:tr>
      <w:tr w:rsidR="001B3899" w14:paraId="52460FA9"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FF98FEF" w14:textId="77777777" w:rsidR="001B3899" w:rsidRDefault="003D0EF4">
            <w:pPr>
              <w:rPr>
                <w:rFonts w:eastAsia="Times New Roman"/>
              </w:rPr>
            </w:pPr>
            <w:r>
              <w:rPr>
                <w:rFonts w:eastAsia="Times New Roman"/>
              </w:rPr>
              <w:t xml:space="preserve">PNR Premium Only </w:t>
            </w:r>
          </w:p>
        </w:tc>
        <w:tc>
          <w:tcPr>
            <w:tcW w:w="0" w:type="auto"/>
            <w:vAlign w:val="center"/>
            <w:hideMark/>
          </w:tcPr>
          <w:p w14:paraId="2413B14C" w14:textId="77777777" w:rsidR="001B3899" w:rsidRDefault="003D0EF4">
            <w:pPr>
              <w:rPr>
                <w:rFonts w:eastAsia="Times New Roman"/>
              </w:rPr>
            </w:pPr>
            <w:r>
              <w:rPr>
                <w:rFonts w:eastAsia="Times New Roman"/>
              </w:rPr>
              <w:t xml:space="preserve">0 </w:t>
            </w:r>
          </w:p>
        </w:tc>
        <w:tc>
          <w:tcPr>
            <w:tcW w:w="0" w:type="auto"/>
            <w:vAlign w:val="center"/>
            <w:hideMark/>
          </w:tcPr>
          <w:p w14:paraId="228572A0" w14:textId="77777777" w:rsidR="001B3899" w:rsidRDefault="003D0EF4">
            <w:pPr>
              <w:rPr>
                <w:rFonts w:eastAsia="Times New Roman"/>
              </w:rPr>
            </w:pPr>
            <w:r>
              <w:rPr>
                <w:rFonts w:eastAsia="Times New Roman"/>
              </w:rPr>
              <w:t xml:space="preserve">3,637 </w:t>
            </w:r>
          </w:p>
        </w:tc>
        <w:tc>
          <w:tcPr>
            <w:tcW w:w="0" w:type="auto"/>
            <w:tcBorders>
              <w:right w:val="single" w:sz="6" w:space="0" w:color="auto"/>
            </w:tcBorders>
            <w:vAlign w:val="center"/>
            <w:hideMark/>
          </w:tcPr>
          <w:p w14:paraId="748B1892" w14:textId="77777777" w:rsidR="001B3899" w:rsidRDefault="003D0EF4">
            <w:pPr>
              <w:rPr>
                <w:rFonts w:eastAsia="Times New Roman"/>
              </w:rPr>
            </w:pPr>
            <w:r>
              <w:rPr>
                <w:rFonts w:eastAsia="Times New Roman"/>
              </w:rPr>
              <w:t xml:space="preserve">15,877 </w:t>
            </w:r>
          </w:p>
        </w:tc>
        <w:tc>
          <w:tcPr>
            <w:tcW w:w="0" w:type="auto"/>
            <w:tcBorders>
              <w:right w:val="single" w:sz="6" w:space="0" w:color="auto"/>
            </w:tcBorders>
            <w:vAlign w:val="center"/>
            <w:hideMark/>
          </w:tcPr>
          <w:p w14:paraId="173A9EF0" w14:textId="77777777" w:rsidR="001B3899" w:rsidRDefault="003D0EF4">
            <w:pPr>
              <w:rPr>
                <w:rFonts w:eastAsia="Times New Roman"/>
              </w:rPr>
            </w:pPr>
            <w:r>
              <w:rPr>
                <w:rFonts w:eastAsia="Times New Roman"/>
              </w:rPr>
              <w:t xml:space="preserve">19,514 </w:t>
            </w:r>
          </w:p>
        </w:tc>
        <w:tc>
          <w:tcPr>
            <w:tcW w:w="0" w:type="auto"/>
            <w:vAlign w:val="center"/>
            <w:hideMark/>
          </w:tcPr>
          <w:p w14:paraId="3EF02771" w14:textId="77777777" w:rsidR="001B3899" w:rsidRDefault="003D0EF4">
            <w:pPr>
              <w:rPr>
                <w:rFonts w:eastAsia="Times New Roman"/>
              </w:rPr>
            </w:pPr>
            <w:r>
              <w:rPr>
                <w:rFonts w:eastAsia="Times New Roman"/>
              </w:rPr>
              <w:t xml:space="preserve">0% </w:t>
            </w:r>
          </w:p>
        </w:tc>
        <w:tc>
          <w:tcPr>
            <w:tcW w:w="0" w:type="auto"/>
            <w:vAlign w:val="center"/>
            <w:hideMark/>
          </w:tcPr>
          <w:p w14:paraId="1E25F41E" w14:textId="77777777" w:rsidR="001B3899" w:rsidRDefault="003D0EF4">
            <w:pPr>
              <w:rPr>
                <w:rFonts w:eastAsia="Times New Roman"/>
              </w:rPr>
            </w:pPr>
            <w:r>
              <w:rPr>
                <w:rFonts w:eastAsia="Times New Roman"/>
              </w:rPr>
              <w:t xml:space="preserve">0.5% </w:t>
            </w:r>
          </w:p>
        </w:tc>
        <w:tc>
          <w:tcPr>
            <w:tcW w:w="0" w:type="auto"/>
            <w:tcBorders>
              <w:right w:val="single" w:sz="6" w:space="0" w:color="auto"/>
            </w:tcBorders>
            <w:vAlign w:val="center"/>
            <w:hideMark/>
          </w:tcPr>
          <w:p w14:paraId="3112E31D" w14:textId="77777777" w:rsidR="001B3899" w:rsidRDefault="003D0EF4">
            <w:pPr>
              <w:rPr>
                <w:rFonts w:eastAsia="Times New Roman"/>
              </w:rPr>
            </w:pPr>
            <w:r>
              <w:rPr>
                <w:rFonts w:eastAsia="Times New Roman"/>
              </w:rPr>
              <w:t xml:space="preserve">0.3% </w:t>
            </w:r>
          </w:p>
        </w:tc>
        <w:tc>
          <w:tcPr>
            <w:tcW w:w="0" w:type="auto"/>
            <w:vAlign w:val="center"/>
            <w:hideMark/>
          </w:tcPr>
          <w:p w14:paraId="3C9F9C90" w14:textId="77777777" w:rsidR="001B3899" w:rsidRDefault="003D0EF4">
            <w:pPr>
              <w:rPr>
                <w:rFonts w:eastAsia="Times New Roman"/>
              </w:rPr>
            </w:pPr>
            <w:r>
              <w:rPr>
                <w:rFonts w:eastAsia="Times New Roman"/>
              </w:rPr>
              <w:t xml:space="preserve">0.3% </w:t>
            </w:r>
          </w:p>
        </w:tc>
      </w:tr>
      <w:tr w:rsidR="001B3899" w14:paraId="1E4A73FA"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64D3ADF2" w14:textId="77777777" w:rsidR="001B3899" w:rsidRDefault="003D0EF4">
            <w:pPr>
              <w:rPr>
                <w:rFonts w:eastAsia="Times New Roman"/>
              </w:rPr>
            </w:pPr>
            <w:r>
              <w:rPr>
                <w:rFonts w:eastAsia="Times New Roman"/>
              </w:rPr>
              <w:t xml:space="preserve">KNR All Transit </w:t>
            </w:r>
          </w:p>
        </w:tc>
        <w:tc>
          <w:tcPr>
            <w:tcW w:w="0" w:type="auto"/>
            <w:vAlign w:val="center"/>
            <w:hideMark/>
          </w:tcPr>
          <w:p w14:paraId="27C4F7CE" w14:textId="77777777" w:rsidR="001B3899" w:rsidRDefault="003D0EF4">
            <w:pPr>
              <w:rPr>
                <w:rFonts w:eastAsia="Times New Roman"/>
              </w:rPr>
            </w:pPr>
            <w:r>
              <w:rPr>
                <w:rFonts w:eastAsia="Times New Roman"/>
              </w:rPr>
              <w:t xml:space="preserve">4,666 </w:t>
            </w:r>
          </w:p>
        </w:tc>
        <w:tc>
          <w:tcPr>
            <w:tcW w:w="0" w:type="auto"/>
            <w:vAlign w:val="center"/>
            <w:hideMark/>
          </w:tcPr>
          <w:p w14:paraId="4A6359F9" w14:textId="77777777" w:rsidR="001B3899" w:rsidRDefault="003D0EF4">
            <w:pPr>
              <w:rPr>
                <w:rFonts w:eastAsia="Times New Roman"/>
              </w:rPr>
            </w:pPr>
            <w:r>
              <w:rPr>
                <w:rFonts w:eastAsia="Times New Roman"/>
              </w:rPr>
              <w:t xml:space="preserve">3,248 </w:t>
            </w:r>
          </w:p>
        </w:tc>
        <w:tc>
          <w:tcPr>
            <w:tcW w:w="0" w:type="auto"/>
            <w:tcBorders>
              <w:right w:val="single" w:sz="6" w:space="0" w:color="auto"/>
            </w:tcBorders>
            <w:vAlign w:val="center"/>
            <w:hideMark/>
          </w:tcPr>
          <w:p w14:paraId="607F91E0" w14:textId="77777777" w:rsidR="001B3899" w:rsidRDefault="003D0EF4">
            <w:pPr>
              <w:rPr>
                <w:rFonts w:eastAsia="Times New Roman"/>
              </w:rPr>
            </w:pPr>
            <w:r>
              <w:rPr>
                <w:rFonts w:eastAsia="Times New Roman"/>
              </w:rPr>
              <w:t xml:space="preserve">4,752 </w:t>
            </w:r>
          </w:p>
        </w:tc>
        <w:tc>
          <w:tcPr>
            <w:tcW w:w="0" w:type="auto"/>
            <w:tcBorders>
              <w:right w:val="single" w:sz="6" w:space="0" w:color="auto"/>
            </w:tcBorders>
            <w:vAlign w:val="center"/>
            <w:hideMark/>
          </w:tcPr>
          <w:p w14:paraId="190C3836" w14:textId="77777777" w:rsidR="001B3899" w:rsidRDefault="003D0EF4">
            <w:pPr>
              <w:rPr>
                <w:rFonts w:eastAsia="Times New Roman"/>
              </w:rPr>
            </w:pPr>
            <w:r>
              <w:rPr>
                <w:rFonts w:eastAsia="Times New Roman"/>
              </w:rPr>
              <w:t xml:space="preserve">12,666 </w:t>
            </w:r>
          </w:p>
        </w:tc>
        <w:tc>
          <w:tcPr>
            <w:tcW w:w="0" w:type="auto"/>
            <w:vAlign w:val="center"/>
            <w:hideMark/>
          </w:tcPr>
          <w:p w14:paraId="04D5306F" w14:textId="77777777" w:rsidR="001B3899" w:rsidRDefault="003D0EF4">
            <w:pPr>
              <w:rPr>
                <w:rFonts w:eastAsia="Times New Roman"/>
              </w:rPr>
            </w:pPr>
            <w:r>
              <w:rPr>
                <w:rFonts w:eastAsia="Times New Roman"/>
              </w:rPr>
              <w:t xml:space="preserve">2% </w:t>
            </w:r>
          </w:p>
        </w:tc>
        <w:tc>
          <w:tcPr>
            <w:tcW w:w="0" w:type="auto"/>
            <w:vAlign w:val="center"/>
            <w:hideMark/>
          </w:tcPr>
          <w:p w14:paraId="01AFCA60" w14:textId="77777777" w:rsidR="001B3899" w:rsidRDefault="003D0EF4">
            <w:pPr>
              <w:rPr>
                <w:rFonts w:eastAsia="Times New Roman"/>
              </w:rPr>
            </w:pPr>
            <w:r>
              <w:rPr>
                <w:rFonts w:eastAsia="Times New Roman"/>
              </w:rPr>
              <w:t xml:space="preserve">0.5% </w:t>
            </w:r>
          </w:p>
        </w:tc>
        <w:tc>
          <w:tcPr>
            <w:tcW w:w="0" w:type="auto"/>
            <w:tcBorders>
              <w:right w:val="single" w:sz="6" w:space="0" w:color="auto"/>
            </w:tcBorders>
            <w:vAlign w:val="center"/>
            <w:hideMark/>
          </w:tcPr>
          <w:p w14:paraId="4FF37341" w14:textId="77777777" w:rsidR="001B3899" w:rsidRDefault="003D0EF4">
            <w:pPr>
              <w:rPr>
                <w:rFonts w:eastAsia="Times New Roman"/>
              </w:rPr>
            </w:pPr>
            <w:r>
              <w:rPr>
                <w:rFonts w:eastAsia="Times New Roman"/>
              </w:rPr>
              <w:t xml:space="preserve">0.1% </w:t>
            </w:r>
          </w:p>
        </w:tc>
        <w:tc>
          <w:tcPr>
            <w:tcW w:w="0" w:type="auto"/>
            <w:vAlign w:val="center"/>
            <w:hideMark/>
          </w:tcPr>
          <w:p w14:paraId="49996F2A" w14:textId="77777777" w:rsidR="001B3899" w:rsidRDefault="003D0EF4">
            <w:pPr>
              <w:rPr>
                <w:rFonts w:eastAsia="Times New Roman"/>
              </w:rPr>
            </w:pPr>
            <w:r>
              <w:rPr>
                <w:rFonts w:eastAsia="Times New Roman"/>
              </w:rPr>
              <w:t xml:space="preserve">0.2% </w:t>
            </w:r>
          </w:p>
        </w:tc>
      </w:tr>
      <w:tr w:rsidR="001B3899" w14:paraId="129FBCB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29500FDE" w14:textId="77777777" w:rsidR="001B3899" w:rsidRDefault="003D0EF4">
            <w:pPr>
              <w:rPr>
                <w:rFonts w:eastAsia="Times New Roman"/>
              </w:rPr>
            </w:pPr>
            <w:r>
              <w:rPr>
                <w:rFonts w:eastAsia="Times New Roman"/>
              </w:rPr>
              <w:t xml:space="preserve">KNR Premium Only </w:t>
            </w:r>
          </w:p>
        </w:tc>
        <w:tc>
          <w:tcPr>
            <w:tcW w:w="0" w:type="auto"/>
            <w:vAlign w:val="center"/>
            <w:hideMark/>
          </w:tcPr>
          <w:p w14:paraId="7F7D8D83" w14:textId="77777777" w:rsidR="001B3899" w:rsidRDefault="003D0EF4">
            <w:pPr>
              <w:rPr>
                <w:rFonts w:eastAsia="Times New Roman"/>
              </w:rPr>
            </w:pPr>
            <w:r>
              <w:rPr>
                <w:rFonts w:eastAsia="Times New Roman"/>
              </w:rPr>
              <w:t xml:space="preserve">1,531 </w:t>
            </w:r>
          </w:p>
        </w:tc>
        <w:tc>
          <w:tcPr>
            <w:tcW w:w="0" w:type="auto"/>
            <w:vAlign w:val="center"/>
            <w:hideMark/>
          </w:tcPr>
          <w:p w14:paraId="0EAAE0F1" w14:textId="77777777" w:rsidR="001B3899" w:rsidRDefault="003D0EF4">
            <w:pPr>
              <w:rPr>
                <w:rFonts w:eastAsia="Times New Roman"/>
              </w:rPr>
            </w:pPr>
            <w:r>
              <w:rPr>
                <w:rFonts w:eastAsia="Times New Roman"/>
              </w:rPr>
              <w:t xml:space="preserve">3,318 </w:t>
            </w:r>
          </w:p>
        </w:tc>
        <w:tc>
          <w:tcPr>
            <w:tcW w:w="0" w:type="auto"/>
            <w:tcBorders>
              <w:right w:val="single" w:sz="6" w:space="0" w:color="auto"/>
            </w:tcBorders>
            <w:vAlign w:val="center"/>
            <w:hideMark/>
          </w:tcPr>
          <w:p w14:paraId="4C8424E3" w14:textId="77777777" w:rsidR="001B3899" w:rsidRDefault="003D0EF4">
            <w:pPr>
              <w:rPr>
                <w:rFonts w:eastAsia="Times New Roman"/>
              </w:rPr>
            </w:pPr>
            <w:r>
              <w:rPr>
                <w:rFonts w:eastAsia="Times New Roman"/>
              </w:rPr>
              <w:t xml:space="preserve">5,516 </w:t>
            </w:r>
          </w:p>
        </w:tc>
        <w:tc>
          <w:tcPr>
            <w:tcW w:w="0" w:type="auto"/>
            <w:tcBorders>
              <w:right w:val="single" w:sz="6" w:space="0" w:color="auto"/>
            </w:tcBorders>
            <w:vAlign w:val="center"/>
            <w:hideMark/>
          </w:tcPr>
          <w:p w14:paraId="0488002B" w14:textId="77777777" w:rsidR="001B3899" w:rsidRDefault="003D0EF4">
            <w:pPr>
              <w:rPr>
                <w:rFonts w:eastAsia="Times New Roman"/>
              </w:rPr>
            </w:pPr>
            <w:r>
              <w:rPr>
                <w:rFonts w:eastAsia="Times New Roman"/>
              </w:rPr>
              <w:t xml:space="preserve">10,365 </w:t>
            </w:r>
          </w:p>
        </w:tc>
        <w:tc>
          <w:tcPr>
            <w:tcW w:w="0" w:type="auto"/>
            <w:vAlign w:val="center"/>
            <w:hideMark/>
          </w:tcPr>
          <w:p w14:paraId="707B3414" w14:textId="77777777" w:rsidR="001B3899" w:rsidRDefault="003D0EF4">
            <w:pPr>
              <w:rPr>
                <w:rFonts w:eastAsia="Times New Roman"/>
              </w:rPr>
            </w:pPr>
            <w:r>
              <w:rPr>
                <w:rFonts w:eastAsia="Times New Roman"/>
              </w:rPr>
              <w:t xml:space="preserve">1% </w:t>
            </w:r>
          </w:p>
        </w:tc>
        <w:tc>
          <w:tcPr>
            <w:tcW w:w="0" w:type="auto"/>
            <w:vAlign w:val="center"/>
            <w:hideMark/>
          </w:tcPr>
          <w:p w14:paraId="4189E7E4" w14:textId="77777777" w:rsidR="001B3899" w:rsidRDefault="003D0EF4">
            <w:pPr>
              <w:rPr>
                <w:rFonts w:eastAsia="Times New Roman"/>
              </w:rPr>
            </w:pPr>
            <w:r>
              <w:rPr>
                <w:rFonts w:eastAsia="Times New Roman"/>
              </w:rPr>
              <w:t xml:space="preserve">0.5% </w:t>
            </w:r>
          </w:p>
        </w:tc>
        <w:tc>
          <w:tcPr>
            <w:tcW w:w="0" w:type="auto"/>
            <w:tcBorders>
              <w:right w:val="single" w:sz="6" w:space="0" w:color="auto"/>
            </w:tcBorders>
            <w:vAlign w:val="center"/>
            <w:hideMark/>
          </w:tcPr>
          <w:p w14:paraId="6291DCC9" w14:textId="77777777" w:rsidR="001B3899" w:rsidRDefault="003D0EF4">
            <w:pPr>
              <w:rPr>
                <w:rFonts w:eastAsia="Times New Roman"/>
              </w:rPr>
            </w:pPr>
            <w:r>
              <w:rPr>
                <w:rFonts w:eastAsia="Times New Roman"/>
              </w:rPr>
              <w:t xml:space="preserve">0.1% </w:t>
            </w:r>
          </w:p>
        </w:tc>
        <w:tc>
          <w:tcPr>
            <w:tcW w:w="0" w:type="auto"/>
            <w:vAlign w:val="center"/>
            <w:hideMark/>
          </w:tcPr>
          <w:p w14:paraId="10CFE563" w14:textId="77777777" w:rsidR="001B3899" w:rsidRDefault="003D0EF4">
            <w:pPr>
              <w:rPr>
                <w:rFonts w:eastAsia="Times New Roman"/>
              </w:rPr>
            </w:pPr>
            <w:r>
              <w:rPr>
                <w:rFonts w:eastAsia="Times New Roman"/>
              </w:rPr>
              <w:t xml:space="preserve">0.2% </w:t>
            </w:r>
          </w:p>
        </w:tc>
      </w:tr>
      <w:tr w:rsidR="001B3899" w14:paraId="303C745F"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5168ED9" w14:textId="77777777" w:rsidR="001B3899" w:rsidRDefault="003D0EF4">
            <w:pPr>
              <w:rPr>
                <w:rFonts w:eastAsia="Times New Roman"/>
              </w:rPr>
            </w:pPr>
            <w:commentRangeStart w:id="122"/>
            <w:commentRangeStart w:id="123"/>
            <w:r>
              <w:rPr>
                <w:rFonts w:eastAsia="Times New Roman"/>
              </w:rPr>
              <w:t xml:space="preserve">School Bus </w:t>
            </w:r>
          </w:p>
        </w:tc>
        <w:tc>
          <w:tcPr>
            <w:tcW w:w="0" w:type="auto"/>
            <w:vAlign w:val="center"/>
            <w:hideMark/>
          </w:tcPr>
          <w:p w14:paraId="1D72C552" w14:textId="77777777" w:rsidR="001B3899" w:rsidRDefault="003D0EF4">
            <w:pPr>
              <w:rPr>
                <w:rFonts w:eastAsia="Times New Roman"/>
              </w:rPr>
            </w:pPr>
            <w:r>
              <w:rPr>
                <w:rFonts w:eastAsia="Times New Roman"/>
              </w:rPr>
              <w:t xml:space="preserve">30,406 </w:t>
            </w:r>
          </w:p>
        </w:tc>
        <w:tc>
          <w:tcPr>
            <w:tcW w:w="0" w:type="auto"/>
            <w:vAlign w:val="center"/>
            <w:hideMark/>
          </w:tcPr>
          <w:p w14:paraId="57088DE4" w14:textId="77777777" w:rsidR="001B3899" w:rsidRDefault="003D0EF4">
            <w:pPr>
              <w:rPr>
                <w:rFonts w:eastAsia="Times New Roman"/>
              </w:rPr>
            </w:pPr>
            <w:r>
              <w:rPr>
                <w:rFonts w:eastAsia="Times New Roman"/>
              </w:rPr>
              <w:t xml:space="preserve">62,931 </w:t>
            </w:r>
          </w:p>
        </w:tc>
        <w:tc>
          <w:tcPr>
            <w:tcW w:w="0" w:type="auto"/>
            <w:tcBorders>
              <w:right w:val="single" w:sz="6" w:space="0" w:color="auto"/>
            </w:tcBorders>
            <w:vAlign w:val="center"/>
            <w:hideMark/>
          </w:tcPr>
          <w:p w14:paraId="7E383905" w14:textId="77777777" w:rsidR="001B3899" w:rsidRDefault="003D0EF4">
            <w:pPr>
              <w:rPr>
                <w:rFonts w:eastAsia="Times New Roman"/>
              </w:rPr>
            </w:pPr>
            <w:r>
              <w:rPr>
                <w:rFonts w:eastAsia="Times New Roman"/>
              </w:rPr>
              <w:t xml:space="preserve">475,148 </w:t>
            </w:r>
          </w:p>
        </w:tc>
        <w:tc>
          <w:tcPr>
            <w:tcW w:w="0" w:type="auto"/>
            <w:tcBorders>
              <w:right w:val="single" w:sz="6" w:space="0" w:color="auto"/>
            </w:tcBorders>
            <w:vAlign w:val="center"/>
            <w:hideMark/>
          </w:tcPr>
          <w:p w14:paraId="4DF062D0" w14:textId="77777777" w:rsidR="001B3899" w:rsidRDefault="003D0EF4">
            <w:pPr>
              <w:rPr>
                <w:rFonts w:eastAsia="Times New Roman"/>
              </w:rPr>
            </w:pPr>
            <w:r>
              <w:rPr>
                <w:rFonts w:eastAsia="Times New Roman"/>
              </w:rPr>
              <w:t xml:space="preserve">568,485 </w:t>
            </w:r>
          </w:p>
        </w:tc>
        <w:tc>
          <w:tcPr>
            <w:tcW w:w="0" w:type="auto"/>
            <w:vAlign w:val="center"/>
            <w:hideMark/>
          </w:tcPr>
          <w:p w14:paraId="1A0B91EB" w14:textId="77777777" w:rsidR="001B3899" w:rsidRDefault="003D0EF4">
            <w:pPr>
              <w:rPr>
                <w:rFonts w:eastAsia="Times New Roman"/>
              </w:rPr>
            </w:pPr>
            <w:r>
              <w:rPr>
                <w:rFonts w:eastAsia="Times New Roman"/>
              </w:rPr>
              <w:t xml:space="preserve">16% </w:t>
            </w:r>
          </w:p>
        </w:tc>
        <w:tc>
          <w:tcPr>
            <w:tcW w:w="0" w:type="auto"/>
            <w:vAlign w:val="center"/>
            <w:hideMark/>
          </w:tcPr>
          <w:p w14:paraId="48E99B5E" w14:textId="77777777" w:rsidR="001B3899" w:rsidRDefault="003D0EF4">
            <w:pPr>
              <w:rPr>
                <w:rFonts w:eastAsia="Times New Roman"/>
              </w:rPr>
            </w:pPr>
            <w:r>
              <w:rPr>
                <w:rFonts w:eastAsia="Times New Roman"/>
              </w:rPr>
              <w:t xml:space="preserve">9.4% </w:t>
            </w:r>
          </w:p>
        </w:tc>
        <w:tc>
          <w:tcPr>
            <w:tcW w:w="0" w:type="auto"/>
            <w:tcBorders>
              <w:right w:val="single" w:sz="6" w:space="0" w:color="auto"/>
            </w:tcBorders>
            <w:vAlign w:val="center"/>
            <w:hideMark/>
          </w:tcPr>
          <w:p w14:paraId="44FA4B6D" w14:textId="77777777" w:rsidR="001B3899" w:rsidRDefault="003D0EF4">
            <w:pPr>
              <w:rPr>
                <w:rFonts w:eastAsia="Times New Roman"/>
              </w:rPr>
            </w:pPr>
            <w:r>
              <w:rPr>
                <w:rFonts w:eastAsia="Times New Roman"/>
              </w:rPr>
              <w:t xml:space="preserve">8.2% </w:t>
            </w:r>
          </w:p>
        </w:tc>
        <w:tc>
          <w:tcPr>
            <w:tcW w:w="0" w:type="auto"/>
            <w:vAlign w:val="center"/>
            <w:hideMark/>
          </w:tcPr>
          <w:p w14:paraId="512C6C1D" w14:textId="77777777" w:rsidR="001B3899" w:rsidRDefault="003D0EF4">
            <w:pPr>
              <w:rPr>
                <w:rFonts w:eastAsia="Times New Roman"/>
              </w:rPr>
            </w:pPr>
            <w:r>
              <w:rPr>
                <w:rFonts w:eastAsia="Times New Roman"/>
              </w:rPr>
              <w:t xml:space="preserve">8.6% </w:t>
            </w:r>
            <w:commentRangeEnd w:id="122"/>
            <w:r w:rsidR="00F46B20">
              <w:rPr>
                <w:rStyle w:val="CommentReference"/>
              </w:rPr>
              <w:commentReference w:id="122"/>
            </w:r>
            <w:r w:rsidR="004040AF">
              <w:rPr>
                <w:rStyle w:val="CommentReference"/>
              </w:rPr>
              <w:commentReference w:id="123"/>
            </w:r>
          </w:p>
        </w:tc>
      </w:tr>
      <w:commentRangeEnd w:id="123"/>
      <w:tr w:rsidR="001B3899" w14:paraId="02652D82" w14:textId="77777777">
        <w:trPr>
          <w:divId w:val="114837436"/>
          <w:tblCellSpacing w:w="15" w:type="dxa"/>
        </w:trPr>
        <w:tc>
          <w:tcPr>
            <w:tcW w:w="0" w:type="auto"/>
            <w:gridSpan w:val="9"/>
            <w:tcBorders>
              <w:bottom w:val="single" w:sz="6" w:space="0" w:color="auto"/>
            </w:tcBorders>
            <w:vAlign w:val="center"/>
            <w:hideMark/>
          </w:tcPr>
          <w:p w14:paraId="1A492034" w14:textId="77777777" w:rsidR="001B3899" w:rsidRDefault="001B3899">
            <w:pPr>
              <w:rPr>
                <w:rFonts w:eastAsia="Times New Roman"/>
              </w:rPr>
            </w:pPr>
          </w:p>
        </w:tc>
      </w:tr>
      <w:tr w:rsidR="001B3899" w14:paraId="00109407"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7E8F73B1" w14:textId="77777777" w:rsidR="001B3899" w:rsidRDefault="003D0EF4">
            <w:pPr>
              <w:rPr>
                <w:rFonts w:eastAsia="Times New Roman"/>
              </w:rPr>
            </w:pPr>
            <w:r>
              <w:rPr>
                <w:rFonts w:eastAsia="Times New Roman"/>
              </w:rPr>
              <w:t xml:space="preserve">Walk-Transit </w:t>
            </w:r>
          </w:p>
        </w:tc>
        <w:tc>
          <w:tcPr>
            <w:tcW w:w="0" w:type="auto"/>
            <w:vAlign w:val="center"/>
            <w:hideMark/>
          </w:tcPr>
          <w:p w14:paraId="60565898" w14:textId="77777777" w:rsidR="001B3899" w:rsidRDefault="003D0EF4">
            <w:pPr>
              <w:rPr>
                <w:rFonts w:eastAsia="Times New Roman"/>
              </w:rPr>
            </w:pPr>
            <w:r>
              <w:rPr>
                <w:rFonts w:eastAsia="Times New Roman"/>
              </w:rPr>
              <w:t xml:space="preserve">58,501 </w:t>
            </w:r>
          </w:p>
        </w:tc>
        <w:tc>
          <w:tcPr>
            <w:tcW w:w="0" w:type="auto"/>
            <w:vAlign w:val="center"/>
            <w:hideMark/>
          </w:tcPr>
          <w:p w14:paraId="6B91A365" w14:textId="77777777" w:rsidR="001B3899" w:rsidRDefault="003D0EF4">
            <w:pPr>
              <w:rPr>
                <w:rFonts w:eastAsia="Times New Roman"/>
              </w:rPr>
            </w:pPr>
            <w:r>
              <w:rPr>
                <w:rFonts w:eastAsia="Times New Roman"/>
              </w:rPr>
              <w:t xml:space="preserve">22,198 </w:t>
            </w:r>
          </w:p>
        </w:tc>
        <w:tc>
          <w:tcPr>
            <w:tcW w:w="0" w:type="auto"/>
            <w:tcBorders>
              <w:right w:val="single" w:sz="6" w:space="0" w:color="auto"/>
            </w:tcBorders>
            <w:vAlign w:val="center"/>
            <w:hideMark/>
          </w:tcPr>
          <w:p w14:paraId="4D365446" w14:textId="77777777" w:rsidR="001B3899" w:rsidRDefault="003D0EF4">
            <w:pPr>
              <w:rPr>
                <w:rFonts w:eastAsia="Times New Roman"/>
              </w:rPr>
            </w:pPr>
            <w:r>
              <w:rPr>
                <w:rFonts w:eastAsia="Times New Roman"/>
              </w:rPr>
              <w:t xml:space="preserve">29,072 </w:t>
            </w:r>
          </w:p>
        </w:tc>
        <w:tc>
          <w:tcPr>
            <w:tcW w:w="0" w:type="auto"/>
            <w:tcBorders>
              <w:right w:val="single" w:sz="6" w:space="0" w:color="auto"/>
            </w:tcBorders>
            <w:vAlign w:val="center"/>
            <w:hideMark/>
          </w:tcPr>
          <w:p w14:paraId="384BE190" w14:textId="77777777" w:rsidR="001B3899" w:rsidRDefault="003D0EF4">
            <w:pPr>
              <w:rPr>
                <w:rFonts w:eastAsia="Times New Roman"/>
              </w:rPr>
            </w:pPr>
            <w:r>
              <w:rPr>
                <w:rFonts w:eastAsia="Times New Roman"/>
              </w:rPr>
              <w:t xml:space="preserve">109,771 </w:t>
            </w:r>
          </w:p>
        </w:tc>
        <w:tc>
          <w:tcPr>
            <w:tcW w:w="0" w:type="auto"/>
            <w:vAlign w:val="center"/>
            <w:hideMark/>
          </w:tcPr>
          <w:p w14:paraId="52192CE0" w14:textId="77777777" w:rsidR="001B3899" w:rsidRDefault="003D0EF4">
            <w:pPr>
              <w:rPr>
                <w:rFonts w:eastAsia="Times New Roman"/>
              </w:rPr>
            </w:pPr>
            <w:r>
              <w:rPr>
                <w:rFonts w:eastAsia="Times New Roman"/>
              </w:rPr>
              <w:t xml:space="preserve">30% </w:t>
            </w:r>
          </w:p>
        </w:tc>
        <w:tc>
          <w:tcPr>
            <w:tcW w:w="0" w:type="auto"/>
            <w:vAlign w:val="center"/>
            <w:hideMark/>
          </w:tcPr>
          <w:p w14:paraId="2ADB65DE" w14:textId="77777777" w:rsidR="001B3899" w:rsidRDefault="003D0EF4">
            <w:pPr>
              <w:rPr>
                <w:rFonts w:eastAsia="Times New Roman"/>
              </w:rPr>
            </w:pPr>
            <w:r>
              <w:rPr>
                <w:rFonts w:eastAsia="Times New Roman"/>
              </w:rPr>
              <w:t xml:space="preserve">3.3% </w:t>
            </w:r>
          </w:p>
        </w:tc>
        <w:tc>
          <w:tcPr>
            <w:tcW w:w="0" w:type="auto"/>
            <w:tcBorders>
              <w:right w:val="single" w:sz="6" w:space="0" w:color="auto"/>
            </w:tcBorders>
            <w:vAlign w:val="center"/>
            <w:hideMark/>
          </w:tcPr>
          <w:p w14:paraId="3DDFBCFB" w14:textId="77777777" w:rsidR="001B3899" w:rsidRDefault="003D0EF4">
            <w:pPr>
              <w:rPr>
                <w:rFonts w:eastAsia="Times New Roman"/>
              </w:rPr>
            </w:pPr>
            <w:r>
              <w:rPr>
                <w:rFonts w:eastAsia="Times New Roman"/>
              </w:rPr>
              <w:t xml:space="preserve">0.5% </w:t>
            </w:r>
          </w:p>
        </w:tc>
        <w:tc>
          <w:tcPr>
            <w:tcW w:w="0" w:type="auto"/>
            <w:vAlign w:val="center"/>
            <w:hideMark/>
          </w:tcPr>
          <w:p w14:paraId="4B61C006" w14:textId="77777777" w:rsidR="001B3899" w:rsidRDefault="003D0EF4">
            <w:pPr>
              <w:rPr>
                <w:rFonts w:eastAsia="Times New Roman"/>
              </w:rPr>
            </w:pPr>
            <w:r>
              <w:rPr>
                <w:rFonts w:eastAsia="Times New Roman"/>
              </w:rPr>
              <w:t xml:space="preserve">1.7% </w:t>
            </w:r>
          </w:p>
        </w:tc>
      </w:tr>
      <w:tr w:rsidR="001B3899" w14:paraId="7EFC4EB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170B8EF6" w14:textId="77777777" w:rsidR="001B3899" w:rsidRDefault="003D0EF4">
            <w:pPr>
              <w:rPr>
                <w:rFonts w:eastAsia="Times New Roman"/>
              </w:rPr>
            </w:pPr>
            <w:r>
              <w:rPr>
                <w:rFonts w:eastAsia="Times New Roman"/>
              </w:rPr>
              <w:lastRenderedPageBreak/>
              <w:t xml:space="preserve">PNR-Transit </w:t>
            </w:r>
          </w:p>
        </w:tc>
        <w:tc>
          <w:tcPr>
            <w:tcW w:w="0" w:type="auto"/>
            <w:vAlign w:val="center"/>
            <w:hideMark/>
          </w:tcPr>
          <w:p w14:paraId="3178329C" w14:textId="77777777" w:rsidR="001B3899" w:rsidRDefault="003D0EF4">
            <w:pPr>
              <w:rPr>
                <w:rFonts w:eastAsia="Times New Roman"/>
              </w:rPr>
            </w:pPr>
            <w:r>
              <w:rPr>
                <w:rFonts w:eastAsia="Times New Roman"/>
              </w:rPr>
              <w:t xml:space="preserve">0 </w:t>
            </w:r>
          </w:p>
        </w:tc>
        <w:tc>
          <w:tcPr>
            <w:tcW w:w="0" w:type="auto"/>
            <w:vAlign w:val="center"/>
            <w:hideMark/>
          </w:tcPr>
          <w:p w14:paraId="6B3A577D" w14:textId="77777777" w:rsidR="001B3899" w:rsidRDefault="003D0EF4">
            <w:pPr>
              <w:rPr>
                <w:rFonts w:eastAsia="Times New Roman"/>
              </w:rPr>
            </w:pPr>
            <w:r>
              <w:rPr>
                <w:rFonts w:eastAsia="Times New Roman"/>
              </w:rPr>
              <w:t xml:space="preserve">4,004 </w:t>
            </w:r>
          </w:p>
        </w:tc>
        <w:tc>
          <w:tcPr>
            <w:tcW w:w="0" w:type="auto"/>
            <w:tcBorders>
              <w:right w:val="single" w:sz="6" w:space="0" w:color="auto"/>
            </w:tcBorders>
            <w:vAlign w:val="center"/>
            <w:hideMark/>
          </w:tcPr>
          <w:p w14:paraId="383B55B7" w14:textId="77777777" w:rsidR="001B3899" w:rsidRDefault="003D0EF4">
            <w:pPr>
              <w:rPr>
                <w:rFonts w:eastAsia="Times New Roman"/>
              </w:rPr>
            </w:pPr>
            <w:r>
              <w:rPr>
                <w:rFonts w:eastAsia="Times New Roman"/>
              </w:rPr>
              <w:t xml:space="preserve">16,774 </w:t>
            </w:r>
          </w:p>
        </w:tc>
        <w:tc>
          <w:tcPr>
            <w:tcW w:w="0" w:type="auto"/>
            <w:tcBorders>
              <w:right w:val="single" w:sz="6" w:space="0" w:color="auto"/>
            </w:tcBorders>
            <w:vAlign w:val="center"/>
            <w:hideMark/>
          </w:tcPr>
          <w:p w14:paraId="57541855" w14:textId="77777777" w:rsidR="001B3899" w:rsidRDefault="003D0EF4">
            <w:pPr>
              <w:rPr>
                <w:rFonts w:eastAsia="Times New Roman"/>
              </w:rPr>
            </w:pPr>
            <w:r>
              <w:rPr>
                <w:rFonts w:eastAsia="Times New Roman"/>
              </w:rPr>
              <w:t xml:space="preserve">20,778 </w:t>
            </w:r>
          </w:p>
        </w:tc>
        <w:tc>
          <w:tcPr>
            <w:tcW w:w="0" w:type="auto"/>
            <w:vAlign w:val="center"/>
            <w:hideMark/>
          </w:tcPr>
          <w:p w14:paraId="50366053" w14:textId="77777777" w:rsidR="001B3899" w:rsidRDefault="003D0EF4">
            <w:pPr>
              <w:rPr>
                <w:rFonts w:eastAsia="Times New Roman"/>
              </w:rPr>
            </w:pPr>
            <w:r>
              <w:rPr>
                <w:rFonts w:eastAsia="Times New Roman"/>
              </w:rPr>
              <w:t xml:space="preserve">0% </w:t>
            </w:r>
          </w:p>
        </w:tc>
        <w:tc>
          <w:tcPr>
            <w:tcW w:w="0" w:type="auto"/>
            <w:vAlign w:val="center"/>
            <w:hideMark/>
          </w:tcPr>
          <w:p w14:paraId="511A3C20" w14:textId="77777777" w:rsidR="001B3899" w:rsidRDefault="003D0EF4">
            <w:pPr>
              <w:rPr>
                <w:rFonts w:eastAsia="Times New Roman"/>
              </w:rPr>
            </w:pPr>
            <w:r>
              <w:rPr>
                <w:rFonts w:eastAsia="Times New Roman"/>
              </w:rPr>
              <w:t xml:space="preserve">0.6% </w:t>
            </w:r>
          </w:p>
        </w:tc>
        <w:tc>
          <w:tcPr>
            <w:tcW w:w="0" w:type="auto"/>
            <w:tcBorders>
              <w:right w:val="single" w:sz="6" w:space="0" w:color="auto"/>
            </w:tcBorders>
            <w:vAlign w:val="center"/>
            <w:hideMark/>
          </w:tcPr>
          <w:p w14:paraId="768167A5" w14:textId="77777777" w:rsidR="001B3899" w:rsidRDefault="003D0EF4">
            <w:pPr>
              <w:rPr>
                <w:rFonts w:eastAsia="Times New Roman"/>
              </w:rPr>
            </w:pPr>
            <w:r>
              <w:rPr>
                <w:rFonts w:eastAsia="Times New Roman"/>
              </w:rPr>
              <w:t xml:space="preserve">0.3% </w:t>
            </w:r>
          </w:p>
        </w:tc>
        <w:tc>
          <w:tcPr>
            <w:tcW w:w="0" w:type="auto"/>
            <w:vAlign w:val="center"/>
            <w:hideMark/>
          </w:tcPr>
          <w:p w14:paraId="5D7224D8" w14:textId="77777777" w:rsidR="001B3899" w:rsidRDefault="003D0EF4">
            <w:pPr>
              <w:rPr>
                <w:rFonts w:eastAsia="Times New Roman"/>
              </w:rPr>
            </w:pPr>
            <w:r>
              <w:rPr>
                <w:rFonts w:eastAsia="Times New Roman"/>
              </w:rPr>
              <w:t xml:space="preserve">0.3% </w:t>
            </w:r>
          </w:p>
        </w:tc>
      </w:tr>
      <w:tr w:rsidR="001B3899" w14:paraId="1600C2F1"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064403C" w14:textId="77777777" w:rsidR="001B3899" w:rsidRDefault="003D0EF4">
            <w:pPr>
              <w:rPr>
                <w:rFonts w:eastAsia="Times New Roman"/>
              </w:rPr>
            </w:pPr>
            <w:r>
              <w:rPr>
                <w:rFonts w:eastAsia="Times New Roman"/>
              </w:rPr>
              <w:t xml:space="preserve">KNR-Transit </w:t>
            </w:r>
          </w:p>
        </w:tc>
        <w:tc>
          <w:tcPr>
            <w:tcW w:w="0" w:type="auto"/>
            <w:vAlign w:val="center"/>
            <w:hideMark/>
          </w:tcPr>
          <w:p w14:paraId="1101068E" w14:textId="77777777" w:rsidR="001B3899" w:rsidRDefault="003D0EF4">
            <w:pPr>
              <w:rPr>
                <w:rFonts w:eastAsia="Times New Roman"/>
              </w:rPr>
            </w:pPr>
            <w:r>
              <w:rPr>
                <w:rFonts w:eastAsia="Times New Roman"/>
              </w:rPr>
              <w:t xml:space="preserve">6,197 </w:t>
            </w:r>
          </w:p>
        </w:tc>
        <w:tc>
          <w:tcPr>
            <w:tcW w:w="0" w:type="auto"/>
            <w:vAlign w:val="center"/>
            <w:hideMark/>
          </w:tcPr>
          <w:p w14:paraId="6F65375F" w14:textId="77777777" w:rsidR="001B3899" w:rsidRDefault="003D0EF4">
            <w:pPr>
              <w:rPr>
                <w:rFonts w:eastAsia="Times New Roman"/>
              </w:rPr>
            </w:pPr>
            <w:r>
              <w:rPr>
                <w:rFonts w:eastAsia="Times New Roman"/>
              </w:rPr>
              <w:t xml:space="preserve">6,566 </w:t>
            </w:r>
          </w:p>
        </w:tc>
        <w:tc>
          <w:tcPr>
            <w:tcW w:w="0" w:type="auto"/>
            <w:tcBorders>
              <w:right w:val="single" w:sz="6" w:space="0" w:color="auto"/>
            </w:tcBorders>
            <w:vAlign w:val="center"/>
            <w:hideMark/>
          </w:tcPr>
          <w:p w14:paraId="190A23C9" w14:textId="77777777" w:rsidR="001B3899" w:rsidRDefault="003D0EF4">
            <w:pPr>
              <w:rPr>
                <w:rFonts w:eastAsia="Times New Roman"/>
              </w:rPr>
            </w:pPr>
            <w:r>
              <w:rPr>
                <w:rFonts w:eastAsia="Times New Roman"/>
              </w:rPr>
              <w:t xml:space="preserve">10,268 </w:t>
            </w:r>
          </w:p>
        </w:tc>
        <w:tc>
          <w:tcPr>
            <w:tcW w:w="0" w:type="auto"/>
            <w:tcBorders>
              <w:right w:val="single" w:sz="6" w:space="0" w:color="auto"/>
            </w:tcBorders>
            <w:vAlign w:val="center"/>
            <w:hideMark/>
          </w:tcPr>
          <w:p w14:paraId="350B9BA1" w14:textId="77777777" w:rsidR="001B3899" w:rsidRDefault="003D0EF4">
            <w:pPr>
              <w:rPr>
                <w:rFonts w:eastAsia="Times New Roman"/>
              </w:rPr>
            </w:pPr>
            <w:r>
              <w:rPr>
                <w:rFonts w:eastAsia="Times New Roman"/>
              </w:rPr>
              <w:t xml:space="preserve">23,031 </w:t>
            </w:r>
          </w:p>
        </w:tc>
        <w:tc>
          <w:tcPr>
            <w:tcW w:w="0" w:type="auto"/>
            <w:vAlign w:val="center"/>
            <w:hideMark/>
          </w:tcPr>
          <w:p w14:paraId="195E3F84" w14:textId="77777777" w:rsidR="001B3899" w:rsidRDefault="003D0EF4">
            <w:pPr>
              <w:rPr>
                <w:rFonts w:eastAsia="Times New Roman"/>
              </w:rPr>
            </w:pPr>
            <w:r>
              <w:rPr>
                <w:rFonts w:eastAsia="Times New Roman"/>
              </w:rPr>
              <w:t xml:space="preserve">3% </w:t>
            </w:r>
          </w:p>
        </w:tc>
        <w:tc>
          <w:tcPr>
            <w:tcW w:w="0" w:type="auto"/>
            <w:vAlign w:val="center"/>
            <w:hideMark/>
          </w:tcPr>
          <w:p w14:paraId="4FB75E21" w14:textId="77777777" w:rsidR="001B3899" w:rsidRDefault="003D0EF4">
            <w:pPr>
              <w:rPr>
                <w:rFonts w:eastAsia="Times New Roman"/>
              </w:rPr>
            </w:pPr>
            <w:r>
              <w:rPr>
                <w:rFonts w:eastAsia="Times New Roman"/>
              </w:rPr>
              <w:t xml:space="preserve">1.0% </w:t>
            </w:r>
          </w:p>
        </w:tc>
        <w:tc>
          <w:tcPr>
            <w:tcW w:w="0" w:type="auto"/>
            <w:tcBorders>
              <w:right w:val="single" w:sz="6" w:space="0" w:color="auto"/>
            </w:tcBorders>
            <w:vAlign w:val="center"/>
            <w:hideMark/>
          </w:tcPr>
          <w:p w14:paraId="48A2F426" w14:textId="77777777" w:rsidR="001B3899" w:rsidRDefault="003D0EF4">
            <w:pPr>
              <w:rPr>
                <w:rFonts w:eastAsia="Times New Roman"/>
              </w:rPr>
            </w:pPr>
            <w:r>
              <w:rPr>
                <w:rFonts w:eastAsia="Times New Roman"/>
              </w:rPr>
              <w:t xml:space="preserve">0.2% </w:t>
            </w:r>
          </w:p>
        </w:tc>
        <w:tc>
          <w:tcPr>
            <w:tcW w:w="0" w:type="auto"/>
            <w:vAlign w:val="center"/>
            <w:hideMark/>
          </w:tcPr>
          <w:p w14:paraId="2E7D3FAE" w14:textId="77777777" w:rsidR="001B3899" w:rsidRDefault="003D0EF4">
            <w:pPr>
              <w:rPr>
                <w:rFonts w:eastAsia="Times New Roman"/>
              </w:rPr>
            </w:pPr>
            <w:r>
              <w:rPr>
                <w:rFonts w:eastAsia="Times New Roman"/>
              </w:rPr>
              <w:t xml:space="preserve">0.3% </w:t>
            </w:r>
          </w:p>
        </w:tc>
      </w:tr>
      <w:tr w:rsidR="001B3899" w14:paraId="2F131F18"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36434B07" w14:textId="77777777" w:rsidR="001B3899" w:rsidRDefault="003D0EF4">
            <w:pPr>
              <w:rPr>
                <w:rFonts w:eastAsia="Times New Roman"/>
              </w:rPr>
            </w:pPr>
            <w:r>
              <w:rPr>
                <w:rFonts w:eastAsia="Times New Roman"/>
              </w:rPr>
              <w:t xml:space="preserve">Premium Transit </w:t>
            </w:r>
          </w:p>
        </w:tc>
        <w:tc>
          <w:tcPr>
            <w:tcW w:w="0" w:type="auto"/>
            <w:vAlign w:val="center"/>
            <w:hideMark/>
          </w:tcPr>
          <w:p w14:paraId="4EA21D37" w14:textId="77777777" w:rsidR="001B3899" w:rsidRDefault="003D0EF4">
            <w:pPr>
              <w:rPr>
                <w:rFonts w:eastAsia="Times New Roman"/>
              </w:rPr>
            </w:pPr>
            <w:r>
              <w:rPr>
                <w:rFonts w:eastAsia="Times New Roman"/>
              </w:rPr>
              <w:t xml:space="preserve">7,448 </w:t>
            </w:r>
          </w:p>
        </w:tc>
        <w:tc>
          <w:tcPr>
            <w:tcW w:w="0" w:type="auto"/>
            <w:vAlign w:val="center"/>
            <w:hideMark/>
          </w:tcPr>
          <w:p w14:paraId="3C47A05F" w14:textId="77777777" w:rsidR="001B3899" w:rsidRDefault="003D0EF4">
            <w:pPr>
              <w:rPr>
                <w:rFonts w:eastAsia="Times New Roman"/>
              </w:rPr>
            </w:pPr>
            <w:r>
              <w:rPr>
                <w:rFonts w:eastAsia="Times New Roman"/>
              </w:rPr>
              <w:t xml:space="preserve">10,877 </w:t>
            </w:r>
          </w:p>
        </w:tc>
        <w:tc>
          <w:tcPr>
            <w:tcW w:w="0" w:type="auto"/>
            <w:tcBorders>
              <w:right w:val="single" w:sz="6" w:space="0" w:color="auto"/>
            </w:tcBorders>
            <w:vAlign w:val="center"/>
            <w:hideMark/>
          </w:tcPr>
          <w:p w14:paraId="22E02ABD" w14:textId="77777777" w:rsidR="001B3899" w:rsidRDefault="003D0EF4">
            <w:pPr>
              <w:rPr>
                <w:rFonts w:eastAsia="Times New Roman"/>
              </w:rPr>
            </w:pPr>
            <w:r>
              <w:rPr>
                <w:rFonts w:eastAsia="Times New Roman"/>
              </w:rPr>
              <w:t xml:space="preserve">28,717 </w:t>
            </w:r>
          </w:p>
        </w:tc>
        <w:tc>
          <w:tcPr>
            <w:tcW w:w="0" w:type="auto"/>
            <w:tcBorders>
              <w:right w:val="single" w:sz="6" w:space="0" w:color="auto"/>
            </w:tcBorders>
            <w:vAlign w:val="center"/>
            <w:hideMark/>
          </w:tcPr>
          <w:p w14:paraId="0CD4606B" w14:textId="77777777" w:rsidR="001B3899" w:rsidRDefault="003D0EF4">
            <w:pPr>
              <w:rPr>
                <w:rFonts w:eastAsia="Times New Roman"/>
              </w:rPr>
            </w:pPr>
            <w:r>
              <w:rPr>
                <w:rFonts w:eastAsia="Times New Roman"/>
              </w:rPr>
              <w:t xml:space="preserve">47,042 </w:t>
            </w:r>
          </w:p>
        </w:tc>
        <w:tc>
          <w:tcPr>
            <w:tcW w:w="0" w:type="auto"/>
            <w:vAlign w:val="center"/>
            <w:hideMark/>
          </w:tcPr>
          <w:p w14:paraId="4A838E7C" w14:textId="77777777" w:rsidR="001B3899" w:rsidRDefault="003D0EF4">
            <w:pPr>
              <w:rPr>
                <w:rFonts w:eastAsia="Times New Roman"/>
              </w:rPr>
            </w:pPr>
            <w:r>
              <w:rPr>
                <w:rFonts w:eastAsia="Times New Roman"/>
              </w:rPr>
              <w:t xml:space="preserve">4% </w:t>
            </w:r>
          </w:p>
        </w:tc>
        <w:tc>
          <w:tcPr>
            <w:tcW w:w="0" w:type="auto"/>
            <w:vAlign w:val="center"/>
            <w:hideMark/>
          </w:tcPr>
          <w:p w14:paraId="33FE0BEE" w14:textId="77777777" w:rsidR="001B3899" w:rsidRDefault="003D0EF4">
            <w:pPr>
              <w:rPr>
                <w:rFonts w:eastAsia="Times New Roman"/>
              </w:rPr>
            </w:pPr>
            <w:r>
              <w:rPr>
                <w:rFonts w:eastAsia="Times New Roman"/>
              </w:rPr>
              <w:t xml:space="preserve">1.6% </w:t>
            </w:r>
          </w:p>
        </w:tc>
        <w:tc>
          <w:tcPr>
            <w:tcW w:w="0" w:type="auto"/>
            <w:tcBorders>
              <w:right w:val="single" w:sz="6" w:space="0" w:color="auto"/>
            </w:tcBorders>
            <w:vAlign w:val="center"/>
            <w:hideMark/>
          </w:tcPr>
          <w:p w14:paraId="341C7DFB" w14:textId="77777777" w:rsidR="001B3899" w:rsidRDefault="003D0EF4">
            <w:pPr>
              <w:rPr>
                <w:rFonts w:eastAsia="Times New Roman"/>
              </w:rPr>
            </w:pPr>
            <w:r>
              <w:rPr>
                <w:rFonts w:eastAsia="Times New Roman"/>
              </w:rPr>
              <w:t xml:space="preserve">0.5% </w:t>
            </w:r>
          </w:p>
        </w:tc>
        <w:tc>
          <w:tcPr>
            <w:tcW w:w="0" w:type="auto"/>
            <w:vAlign w:val="center"/>
            <w:hideMark/>
          </w:tcPr>
          <w:p w14:paraId="4419DBD4" w14:textId="77777777" w:rsidR="001B3899" w:rsidRDefault="003D0EF4">
            <w:pPr>
              <w:rPr>
                <w:rFonts w:eastAsia="Times New Roman"/>
              </w:rPr>
            </w:pPr>
            <w:r>
              <w:rPr>
                <w:rFonts w:eastAsia="Times New Roman"/>
              </w:rPr>
              <w:t xml:space="preserve">0.7% </w:t>
            </w:r>
          </w:p>
        </w:tc>
      </w:tr>
      <w:tr w:rsidR="001B3899" w14:paraId="15F3C05E" w14:textId="77777777">
        <w:trPr>
          <w:divId w:val="114837436"/>
          <w:tblCellSpacing w:w="15" w:type="dxa"/>
        </w:trPr>
        <w:tc>
          <w:tcPr>
            <w:tcW w:w="0" w:type="auto"/>
            <w:gridSpan w:val="9"/>
            <w:tcBorders>
              <w:bottom w:val="single" w:sz="6" w:space="0" w:color="auto"/>
            </w:tcBorders>
            <w:vAlign w:val="center"/>
            <w:hideMark/>
          </w:tcPr>
          <w:p w14:paraId="0B9CB5B6" w14:textId="77777777" w:rsidR="001B3899" w:rsidRDefault="001B3899">
            <w:pPr>
              <w:rPr>
                <w:rFonts w:eastAsia="Times New Roman"/>
              </w:rPr>
            </w:pPr>
          </w:p>
        </w:tc>
      </w:tr>
      <w:tr w:rsidR="001B3899" w14:paraId="57988BF4" w14:textId="77777777">
        <w:trPr>
          <w:divId w:val="114837436"/>
          <w:tblCellSpacing w:w="15" w:type="dxa"/>
        </w:trPr>
        <w:tc>
          <w:tcPr>
            <w:tcW w:w="3600" w:type="dxa"/>
            <w:tcBorders>
              <w:right w:val="single" w:sz="6" w:space="0" w:color="auto"/>
            </w:tcBorders>
            <w:tcMar>
              <w:top w:w="15" w:type="dxa"/>
              <w:left w:w="480" w:type="dxa"/>
              <w:bottom w:w="15" w:type="dxa"/>
              <w:right w:w="15" w:type="dxa"/>
            </w:tcMar>
            <w:vAlign w:val="center"/>
            <w:hideMark/>
          </w:tcPr>
          <w:p w14:paraId="432780EF" w14:textId="77777777" w:rsidR="001B3899" w:rsidRDefault="003D0EF4">
            <w:pPr>
              <w:rPr>
                <w:rFonts w:eastAsia="Times New Roman"/>
              </w:rPr>
            </w:pPr>
            <w:commentRangeStart w:id="124"/>
            <w:commentRangeStart w:id="125"/>
            <w:r>
              <w:rPr>
                <w:rFonts w:eastAsia="Times New Roman"/>
              </w:rPr>
              <w:t xml:space="preserve">Total </w:t>
            </w:r>
          </w:p>
        </w:tc>
        <w:tc>
          <w:tcPr>
            <w:tcW w:w="0" w:type="auto"/>
            <w:vAlign w:val="center"/>
            <w:hideMark/>
          </w:tcPr>
          <w:p w14:paraId="5D8A1FCC" w14:textId="77777777" w:rsidR="001B3899" w:rsidRDefault="003D0EF4">
            <w:pPr>
              <w:rPr>
                <w:rFonts w:eastAsia="Times New Roman"/>
              </w:rPr>
            </w:pPr>
            <w:r>
              <w:rPr>
                <w:rFonts w:eastAsia="Times New Roman"/>
              </w:rPr>
              <w:t xml:space="preserve">193,029 </w:t>
            </w:r>
          </w:p>
        </w:tc>
        <w:tc>
          <w:tcPr>
            <w:tcW w:w="0" w:type="auto"/>
            <w:vAlign w:val="center"/>
            <w:hideMark/>
          </w:tcPr>
          <w:p w14:paraId="16F2C02F" w14:textId="77777777" w:rsidR="001B3899" w:rsidRDefault="003D0EF4">
            <w:pPr>
              <w:rPr>
                <w:rFonts w:eastAsia="Times New Roman"/>
              </w:rPr>
            </w:pPr>
            <w:r>
              <w:rPr>
                <w:rFonts w:eastAsia="Times New Roman"/>
              </w:rPr>
              <w:t xml:space="preserve">670,053 </w:t>
            </w:r>
          </w:p>
        </w:tc>
        <w:tc>
          <w:tcPr>
            <w:tcW w:w="0" w:type="auto"/>
            <w:tcBorders>
              <w:right w:val="single" w:sz="6" w:space="0" w:color="auto"/>
            </w:tcBorders>
            <w:vAlign w:val="center"/>
            <w:hideMark/>
          </w:tcPr>
          <w:p w14:paraId="79C39433" w14:textId="77777777" w:rsidR="001B3899" w:rsidRDefault="003D0EF4">
            <w:pPr>
              <w:rPr>
                <w:rFonts w:eastAsia="Times New Roman"/>
              </w:rPr>
            </w:pPr>
            <w:r>
              <w:rPr>
                <w:rFonts w:eastAsia="Times New Roman"/>
              </w:rPr>
              <w:t xml:space="preserve">5,781,369 </w:t>
            </w:r>
          </w:p>
        </w:tc>
        <w:tc>
          <w:tcPr>
            <w:tcW w:w="0" w:type="auto"/>
            <w:tcBorders>
              <w:right w:val="single" w:sz="6" w:space="0" w:color="auto"/>
            </w:tcBorders>
            <w:vAlign w:val="center"/>
            <w:hideMark/>
          </w:tcPr>
          <w:p w14:paraId="5F197385" w14:textId="77777777" w:rsidR="001B3899" w:rsidRDefault="003D0EF4">
            <w:pPr>
              <w:rPr>
                <w:rFonts w:eastAsia="Times New Roman"/>
              </w:rPr>
            </w:pPr>
            <w:r>
              <w:rPr>
                <w:rFonts w:eastAsia="Times New Roman"/>
              </w:rPr>
              <w:t xml:space="preserve">6,644,451 </w:t>
            </w:r>
          </w:p>
        </w:tc>
        <w:tc>
          <w:tcPr>
            <w:tcW w:w="0" w:type="auto"/>
            <w:vAlign w:val="center"/>
            <w:hideMark/>
          </w:tcPr>
          <w:p w14:paraId="6E718D0E" w14:textId="77777777" w:rsidR="001B3899" w:rsidRDefault="003D0EF4">
            <w:pPr>
              <w:rPr>
                <w:rFonts w:eastAsia="Times New Roman"/>
              </w:rPr>
            </w:pPr>
            <w:r>
              <w:rPr>
                <w:rFonts w:eastAsia="Times New Roman"/>
              </w:rPr>
              <w:t xml:space="preserve">100% </w:t>
            </w:r>
          </w:p>
        </w:tc>
        <w:tc>
          <w:tcPr>
            <w:tcW w:w="0" w:type="auto"/>
            <w:vAlign w:val="center"/>
            <w:hideMark/>
          </w:tcPr>
          <w:p w14:paraId="153D46D4" w14:textId="77777777" w:rsidR="001B3899" w:rsidRDefault="003D0EF4">
            <w:pPr>
              <w:rPr>
                <w:rFonts w:eastAsia="Times New Roman"/>
              </w:rPr>
            </w:pPr>
            <w:r>
              <w:rPr>
                <w:rFonts w:eastAsia="Times New Roman"/>
              </w:rPr>
              <w:t xml:space="preserve">100.0% </w:t>
            </w:r>
          </w:p>
        </w:tc>
        <w:tc>
          <w:tcPr>
            <w:tcW w:w="0" w:type="auto"/>
            <w:tcBorders>
              <w:right w:val="single" w:sz="6" w:space="0" w:color="auto"/>
            </w:tcBorders>
            <w:vAlign w:val="center"/>
            <w:hideMark/>
          </w:tcPr>
          <w:p w14:paraId="6AD2E67D" w14:textId="77777777" w:rsidR="001B3899" w:rsidRDefault="003D0EF4">
            <w:pPr>
              <w:rPr>
                <w:rFonts w:eastAsia="Times New Roman"/>
              </w:rPr>
            </w:pPr>
            <w:r>
              <w:rPr>
                <w:rFonts w:eastAsia="Times New Roman"/>
              </w:rPr>
              <w:t xml:space="preserve">100.0% </w:t>
            </w:r>
          </w:p>
        </w:tc>
        <w:tc>
          <w:tcPr>
            <w:tcW w:w="0" w:type="auto"/>
            <w:vAlign w:val="center"/>
            <w:hideMark/>
          </w:tcPr>
          <w:p w14:paraId="37E14172" w14:textId="77777777" w:rsidR="001B3899" w:rsidRDefault="003D0EF4">
            <w:pPr>
              <w:rPr>
                <w:rFonts w:eastAsia="Times New Roman"/>
              </w:rPr>
            </w:pPr>
            <w:r>
              <w:rPr>
                <w:rFonts w:eastAsia="Times New Roman"/>
              </w:rPr>
              <w:t xml:space="preserve">100.0% </w:t>
            </w:r>
            <w:commentRangeEnd w:id="124"/>
            <w:r w:rsidR="00F46B20">
              <w:rPr>
                <w:rStyle w:val="CommentReference"/>
              </w:rPr>
              <w:commentReference w:id="124"/>
            </w:r>
            <w:r w:rsidR="004040AF">
              <w:rPr>
                <w:rStyle w:val="CommentReference"/>
              </w:rPr>
              <w:commentReference w:id="125"/>
            </w:r>
          </w:p>
        </w:tc>
      </w:tr>
    </w:tbl>
    <w:p w14:paraId="123DEBCE" w14:textId="77777777" w:rsidR="001B3899" w:rsidRDefault="003D0EF4">
      <w:pPr>
        <w:pStyle w:val="Heading1"/>
        <w:divId w:val="1824467884"/>
        <w:rPr>
          <w:rFonts w:eastAsia="Times New Roman"/>
        </w:rPr>
      </w:pPr>
      <w:commentRangeStart w:id="126"/>
      <w:commentRangeStart w:id="127"/>
      <w:commentRangeEnd w:id="125"/>
      <w:r>
        <w:rPr>
          <w:rFonts w:eastAsia="Times New Roman"/>
        </w:rPr>
        <w:t>Trip Mode Choice Model</w:t>
      </w:r>
      <w:commentRangeEnd w:id="126"/>
      <w:r w:rsidR="008F6547">
        <w:rPr>
          <w:rStyle w:val="CommentReference"/>
          <w:b w:val="0"/>
          <w:bCs w:val="0"/>
          <w:kern w:val="0"/>
        </w:rPr>
        <w:commentReference w:id="126"/>
      </w:r>
      <w:commentRangeEnd w:id="127"/>
      <w:r w:rsidR="004040AF">
        <w:rPr>
          <w:rStyle w:val="CommentReference"/>
          <w:b w:val="0"/>
          <w:bCs w:val="0"/>
          <w:kern w:val="0"/>
        </w:rPr>
        <w:commentReference w:id="127"/>
      </w:r>
    </w:p>
    <w:p w14:paraId="6C8C0158" w14:textId="6705B11F" w:rsidR="001B3899" w:rsidRDefault="003D0EF4">
      <w:pPr>
        <w:pStyle w:val="NormalWeb"/>
        <w:divId w:val="1824467884"/>
      </w:pPr>
      <w:r>
        <w:t xml:space="preserve">The trip mode choice model determines the mode used by the individual at the trip level. It uses a </w:t>
      </w:r>
      <w:r>
        <w:rPr>
          <w:rStyle w:val="Emphasis"/>
        </w:rPr>
        <w:t>mode-switching</w:t>
      </w:r>
      <w:r>
        <w:t xml:space="preserve"> framework. </w:t>
      </w:r>
      <w:proofErr w:type="gramStart"/>
      <w:r>
        <w:t>In essence, it</w:t>
      </w:r>
      <w:proofErr w:type="gramEnd"/>
      <w:r>
        <w:t xml:space="preserve"> computes the probability of a trip mode being chosen conditional on the tour mode. This model was calibrated to ensure the trip mode shares match by tour purpose and tour mode. </w:t>
      </w:r>
      <w:proofErr w:type="gramStart"/>
      <w:r>
        <w:t>Similar to</w:t>
      </w:r>
      <w:proofErr w:type="gramEnd"/>
      <w:r>
        <w:t xml:space="preserve"> the tour mode choice model</w:t>
      </w:r>
      <w:ins w:id="128" w:author="Kyeil Kim" w:date="2019-04-25T10:58:00Z">
        <w:r w:rsidR="002541ED">
          <w:t>,</w:t>
        </w:r>
      </w:ins>
      <w:r>
        <w:t xml:space="preserve"> the calibration targets for the trip mode choice model use</w:t>
      </w:r>
      <w:del w:id="129" w:author="Kyeil Kim" w:date="2019-04-25T10:58:00Z">
        <w:r w:rsidDel="005572B1">
          <w:delText>s</w:delText>
        </w:r>
      </w:del>
      <w:r>
        <w:t xml:space="preserve"> both the 2011 HTS and the 2009-2010 Transit On-Board Survey. The approach to create the trip mode choice calibration targets is </w:t>
      </w:r>
      <w:proofErr w:type="gramStart"/>
      <w:r>
        <w:t>similar to</w:t>
      </w:r>
      <w:proofErr w:type="gramEnd"/>
      <w:r>
        <w:t xml:space="preserve"> those already described above under tour mode choice. Note that if there were no household survey transit trips observed for a specific mode, symmetry (no mode switching) was assumed.</w:t>
      </w:r>
    </w:p>
    <w:p w14:paraId="521C800F" w14:textId="77777777" w:rsidR="001B3899" w:rsidRDefault="003D0EF4">
      <w:pPr>
        <w:pStyle w:val="NormalWeb"/>
        <w:divId w:val="1824467884"/>
      </w:pPr>
      <w:r>
        <w:t>The base alternative for calibrating the trip mode choice model was as follows:</w:t>
      </w:r>
    </w:p>
    <w:p w14:paraId="2A69994A" w14:textId="77777777" w:rsidR="001B3899" w:rsidRDefault="003D0EF4">
      <w:pPr>
        <w:numPr>
          <w:ilvl w:val="0"/>
          <w:numId w:val="4"/>
        </w:numPr>
        <w:spacing w:before="100" w:beforeAutospacing="1" w:after="100" w:afterAutospacing="1"/>
        <w:divId w:val="1824467884"/>
        <w:rPr>
          <w:rFonts w:eastAsia="Times New Roman"/>
        </w:rPr>
      </w:pPr>
      <w:r>
        <w:rPr>
          <w:rFonts w:eastAsia="Times New Roman"/>
        </w:rPr>
        <w:t>For drive-alone tours, the base alternative was the drive alone trip mode</w:t>
      </w:r>
    </w:p>
    <w:p w14:paraId="302A7D8E" w14:textId="68C5D89A" w:rsidR="001B3899" w:rsidRDefault="003D0EF4">
      <w:pPr>
        <w:numPr>
          <w:ilvl w:val="0"/>
          <w:numId w:val="4"/>
        </w:numPr>
        <w:spacing w:before="100" w:beforeAutospacing="1" w:after="100" w:afterAutospacing="1"/>
        <w:divId w:val="1824467884"/>
        <w:rPr>
          <w:rFonts w:eastAsia="Times New Roman"/>
        </w:rPr>
      </w:pPr>
      <w:r>
        <w:rPr>
          <w:rFonts w:eastAsia="Times New Roman"/>
        </w:rPr>
        <w:t xml:space="preserve">For shared-ride 2 </w:t>
      </w:r>
      <w:ins w:id="130" w:author="Kyeil Kim" w:date="2019-04-25T11:00:00Z">
        <w:r w:rsidR="002A145A">
          <w:rPr>
            <w:rFonts w:eastAsia="Times New Roman"/>
          </w:rPr>
          <w:t xml:space="preserve">person </w:t>
        </w:r>
      </w:ins>
      <w:r>
        <w:rPr>
          <w:rFonts w:eastAsia="Times New Roman"/>
        </w:rPr>
        <w:t>tours, the base alternative was shared-ride two-person trip mode</w:t>
      </w:r>
    </w:p>
    <w:p w14:paraId="691F89F9" w14:textId="09136830" w:rsidR="001B3899" w:rsidRDefault="003D0EF4">
      <w:pPr>
        <w:numPr>
          <w:ilvl w:val="0"/>
          <w:numId w:val="4"/>
        </w:numPr>
        <w:spacing w:before="100" w:beforeAutospacing="1" w:after="100" w:afterAutospacing="1"/>
        <w:divId w:val="1824467884"/>
        <w:rPr>
          <w:rFonts w:eastAsia="Times New Roman"/>
        </w:rPr>
      </w:pPr>
      <w:r>
        <w:rPr>
          <w:rFonts w:eastAsia="Times New Roman"/>
        </w:rPr>
        <w:t>For shared-ride 3+ person tours, the base alternative was the shared-ride three-plus trip mode</w:t>
      </w:r>
    </w:p>
    <w:p w14:paraId="79FD0A0B" w14:textId="00EE0E8F" w:rsidR="001B3899" w:rsidRDefault="003D0EF4">
      <w:pPr>
        <w:numPr>
          <w:ilvl w:val="0"/>
          <w:numId w:val="4"/>
        </w:numPr>
        <w:spacing w:before="100" w:beforeAutospacing="1" w:after="100" w:afterAutospacing="1"/>
        <w:divId w:val="1824467884"/>
        <w:rPr>
          <w:rFonts w:eastAsia="Times New Roman"/>
        </w:rPr>
      </w:pPr>
      <w:r>
        <w:rPr>
          <w:rFonts w:eastAsia="Times New Roman"/>
        </w:rPr>
        <w:t xml:space="preserve">For walk tours - no mode switching </w:t>
      </w:r>
      <w:del w:id="131" w:author="Kyeil Kim" w:date="2019-04-25T11:00:00Z">
        <w:r w:rsidDel="002A145A">
          <w:rPr>
            <w:rFonts w:eastAsia="Times New Roman"/>
          </w:rPr>
          <w:delText xml:space="preserve">is </w:delText>
        </w:r>
      </w:del>
      <w:ins w:id="132" w:author="Kyeil Kim" w:date="2019-04-25T11:00:00Z">
        <w:r w:rsidR="002A145A">
          <w:rPr>
            <w:rFonts w:eastAsia="Times New Roman"/>
          </w:rPr>
          <w:t xml:space="preserve">was </w:t>
        </w:r>
      </w:ins>
      <w:r>
        <w:rPr>
          <w:rFonts w:eastAsia="Times New Roman"/>
        </w:rPr>
        <w:t>allowed</w:t>
      </w:r>
    </w:p>
    <w:p w14:paraId="7B773A1C" w14:textId="77777777" w:rsidR="001B3899" w:rsidRDefault="003D0EF4">
      <w:pPr>
        <w:numPr>
          <w:ilvl w:val="0"/>
          <w:numId w:val="4"/>
        </w:numPr>
        <w:spacing w:before="100" w:beforeAutospacing="1" w:after="100" w:afterAutospacing="1"/>
        <w:divId w:val="1824467884"/>
        <w:rPr>
          <w:rFonts w:eastAsia="Times New Roman"/>
        </w:rPr>
      </w:pPr>
      <w:r>
        <w:rPr>
          <w:rFonts w:eastAsia="Times New Roman"/>
        </w:rPr>
        <w:t>For walk-transit tours, the base alternative was the walk-transit trip mode</w:t>
      </w:r>
    </w:p>
    <w:p w14:paraId="27FD3697" w14:textId="77777777" w:rsidR="001B3899" w:rsidRDefault="003D0EF4">
      <w:pPr>
        <w:numPr>
          <w:ilvl w:val="0"/>
          <w:numId w:val="4"/>
        </w:numPr>
        <w:spacing w:before="100" w:beforeAutospacing="1" w:after="100" w:afterAutospacing="1"/>
        <w:divId w:val="1824467884"/>
        <w:rPr>
          <w:rFonts w:eastAsia="Times New Roman"/>
        </w:rPr>
      </w:pPr>
      <w:r>
        <w:rPr>
          <w:rFonts w:eastAsia="Times New Roman"/>
        </w:rPr>
        <w:t>PNR and KNR assume symmetry - hence no constants were applied.</w:t>
      </w:r>
    </w:p>
    <w:p w14:paraId="3824006B" w14:textId="080C8B89" w:rsidR="001B3899" w:rsidRDefault="003D0EF4">
      <w:pPr>
        <w:pStyle w:val="NormalWeb"/>
        <w:divId w:val="1824467884"/>
      </w:pPr>
      <w:r>
        <w:t>Tables 3-16a through 3-16x show</w:t>
      </w:r>
      <w:del w:id="133" w:author="Kyeil Kim" w:date="2019-04-25T11:02:00Z">
        <w:r w:rsidDel="00702AEE">
          <w:delText>s</w:delText>
        </w:r>
      </w:del>
      <w:r>
        <w:t xml:space="preserve"> the results of the </w:t>
      </w:r>
      <w:ins w:id="134" w:author="Kyeil Kim" w:date="2019-04-25T11:02:00Z">
        <w:r w:rsidR="001503E5">
          <w:t>t</w:t>
        </w:r>
      </w:ins>
      <w:del w:id="135" w:author="Kyeil Kim" w:date="2019-04-25T11:02:00Z">
        <w:r w:rsidDel="001503E5">
          <w:delText>T</w:delText>
        </w:r>
      </w:del>
      <w:r>
        <w:t>rip mode choice calibration. Table</w:t>
      </w:r>
      <w:ins w:id="136" w:author="Kyeil Kim" w:date="2019-04-25T11:03:00Z">
        <w:r w:rsidR="001503E5">
          <w:t>s</w:t>
        </w:r>
      </w:ins>
      <w:r>
        <w:t xml:space="preserve"> 3-17a and 3-17b show</w:t>
      </w:r>
      <w:del w:id="137" w:author="Kyeil Kim" w:date="2019-04-25T11:03:00Z">
        <w:r w:rsidDel="001503E5">
          <w:delText>s</w:delText>
        </w:r>
      </w:del>
      <w:r>
        <w:t xml:space="preserve"> the target and model transit trips by household home district and household income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682"/>
        <w:gridCol w:w="547"/>
        <w:gridCol w:w="547"/>
        <w:gridCol w:w="473"/>
        <w:gridCol w:w="473"/>
        <w:gridCol w:w="473"/>
        <w:gridCol w:w="660"/>
        <w:gridCol w:w="398"/>
        <w:gridCol w:w="660"/>
        <w:gridCol w:w="473"/>
        <w:gridCol w:w="660"/>
        <w:gridCol w:w="541"/>
        <w:gridCol w:w="675"/>
        <w:gridCol w:w="608"/>
        <w:gridCol w:w="473"/>
        <w:gridCol w:w="503"/>
      </w:tblGrid>
      <w:tr w:rsidR="001B3899" w14:paraId="6617560E" w14:textId="77777777">
        <w:trPr>
          <w:divId w:val="1824467884"/>
          <w:tblHeader/>
          <w:tblCellSpacing w:w="15" w:type="dxa"/>
        </w:trPr>
        <w:tc>
          <w:tcPr>
            <w:tcW w:w="0" w:type="auto"/>
            <w:gridSpan w:val="17"/>
            <w:tcBorders>
              <w:top w:val="nil"/>
              <w:left w:val="nil"/>
              <w:bottom w:val="nil"/>
              <w:right w:val="nil"/>
            </w:tcBorders>
            <w:vAlign w:val="center"/>
            <w:hideMark/>
          </w:tcPr>
          <w:p w14:paraId="5830E03D" w14:textId="2E1BB7E4" w:rsidR="001B3899" w:rsidRDefault="003D0EF4">
            <w:pPr>
              <w:jc w:val="center"/>
              <w:rPr>
                <w:rFonts w:eastAsia="Times New Roman"/>
              </w:rPr>
            </w:pPr>
            <w:del w:id="138" w:author="Kyeil Kim" w:date="2019-04-25T11:02:00Z">
              <w:r w:rsidDel="00740CC3">
                <w:rPr>
                  <w:rFonts w:eastAsia="Times New Roman"/>
                </w:rPr>
                <w:lastRenderedPageBreak/>
                <w:delText xml:space="preserve">Tablke </w:delText>
              </w:r>
            </w:del>
            <w:ins w:id="139" w:author="Kyeil Kim" w:date="2019-04-25T11:02:00Z">
              <w:r w:rsidR="00740CC3">
                <w:rPr>
                  <w:rFonts w:eastAsia="Times New Roman"/>
                </w:rPr>
                <w:t xml:space="preserve">Table </w:t>
              </w:r>
            </w:ins>
            <w:r>
              <w:rPr>
                <w:rFonts w:eastAsia="Times New Roman"/>
              </w:rPr>
              <w:t xml:space="preserve">3-16a. Trip Mode Choice by Tour Purpose and Tour Mode - Observed Trip Mode Summary: Work Tours </w:t>
            </w:r>
          </w:p>
        </w:tc>
      </w:tr>
      <w:tr w:rsidR="001B3899" w14:paraId="73AE46EB" w14:textId="77777777">
        <w:trPr>
          <w:divId w:val="1824467884"/>
          <w:tblHeader/>
          <w:tblCellSpacing w:w="15" w:type="dxa"/>
        </w:trPr>
        <w:tc>
          <w:tcPr>
            <w:tcW w:w="0" w:type="auto"/>
            <w:vAlign w:val="center"/>
            <w:hideMark/>
          </w:tcPr>
          <w:p w14:paraId="284D4562"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376B8277" w14:textId="77777777" w:rsidR="001B3899" w:rsidRDefault="003D0EF4">
            <w:pPr>
              <w:jc w:val="center"/>
              <w:divId w:val="720517920"/>
              <w:rPr>
                <w:rFonts w:eastAsia="Times New Roman"/>
                <w:b/>
                <w:bCs/>
              </w:rPr>
            </w:pPr>
            <w:r>
              <w:rPr>
                <w:rFonts w:eastAsia="Times New Roman"/>
                <w:b/>
                <w:bCs/>
              </w:rPr>
              <w:t xml:space="preserve">Trip Mode </w:t>
            </w:r>
          </w:p>
        </w:tc>
        <w:tc>
          <w:tcPr>
            <w:tcW w:w="0" w:type="auto"/>
            <w:vAlign w:val="center"/>
            <w:hideMark/>
          </w:tcPr>
          <w:p w14:paraId="3278DC1C"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61A0DF95" w14:textId="77777777" w:rsidR="001B3899" w:rsidRDefault="003D0EF4">
            <w:pPr>
              <w:jc w:val="center"/>
              <w:divId w:val="1102994677"/>
              <w:rPr>
                <w:rFonts w:eastAsia="Times New Roman"/>
                <w:b/>
                <w:bCs/>
              </w:rPr>
            </w:pPr>
            <w:r>
              <w:rPr>
                <w:rFonts w:eastAsia="Times New Roman"/>
                <w:b/>
                <w:bCs/>
              </w:rPr>
              <w:t xml:space="preserve">Transit Totals </w:t>
            </w:r>
          </w:p>
        </w:tc>
      </w:tr>
      <w:tr w:rsidR="000D4135" w14:paraId="63DB91BB" w14:textId="77777777">
        <w:trPr>
          <w:divId w:val="1824467884"/>
          <w:tblHeader/>
          <w:tblCellSpacing w:w="15" w:type="dxa"/>
        </w:trPr>
        <w:tc>
          <w:tcPr>
            <w:tcW w:w="0" w:type="auto"/>
            <w:vAlign w:val="center"/>
            <w:hideMark/>
          </w:tcPr>
          <w:p w14:paraId="7FE3A5D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5B5F49A1"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1989BCC"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069DDA0C"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70C2B86D"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792A2508"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0DB926C"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628D3670" w14:textId="0B2C5B26"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40" w:author="Kyeil Kim" w:date="2019-04-25T13:09:00Z">
              <w:r w:rsidR="000D4135">
                <w:rPr>
                  <w:rFonts w:eastAsia="Times New Roman"/>
                  <w:b/>
                  <w:bCs/>
                </w:rPr>
                <w:t>mium</w:t>
              </w:r>
            </w:ins>
            <w:r>
              <w:rPr>
                <w:rFonts w:eastAsia="Times New Roman"/>
                <w:b/>
                <w:bCs/>
              </w:rPr>
              <w:t xml:space="preserve"> </w:t>
            </w:r>
          </w:p>
        </w:tc>
        <w:tc>
          <w:tcPr>
            <w:tcW w:w="0" w:type="auto"/>
            <w:vAlign w:val="center"/>
            <w:hideMark/>
          </w:tcPr>
          <w:p w14:paraId="5E6E5488"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49ADCA2F" w14:textId="46A0C6AA" w:rsidR="001B3899" w:rsidRDefault="003D0EF4">
            <w:pPr>
              <w:rPr>
                <w:rFonts w:eastAsia="Times New Roman"/>
                <w:b/>
                <w:bCs/>
              </w:rPr>
            </w:pPr>
            <w:r>
              <w:rPr>
                <w:rFonts w:eastAsia="Times New Roman"/>
                <w:b/>
                <w:bCs/>
              </w:rPr>
              <w:t>PNR Pre</w:t>
            </w:r>
            <w:ins w:id="141" w:author="Kyeil Kim" w:date="2019-04-25T13:10:00Z">
              <w:r w:rsidR="000D4135">
                <w:rPr>
                  <w:rFonts w:eastAsia="Times New Roman"/>
                  <w:b/>
                  <w:bCs/>
                </w:rPr>
                <w:t>mium</w:t>
              </w:r>
            </w:ins>
            <w:r>
              <w:rPr>
                <w:rFonts w:eastAsia="Times New Roman"/>
                <w:b/>
                <w:bCs/>
              </w:rPr>
              <w:t xml:space="preserve"> </w:t>
            </w:r>
          </w:p>
        </w:tc>
        <w:tc>
          <w:tcPr>
            <w:tcW w:w="0" w:type="auto"/>
            <w:vAlign w:val="center"/>
            <w:hideMark/>
          </w:tcPr>
          <w:p w14:paraId="2B3252AE"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449A9C60" w14:textId="0E417C3D" w:rsidR="001B3899" w:rsidRDefault="003D0EF4">
            <w:pPr>
              <w:rPr>
                <w:rFonts w:eastAsia="Times New Roman"/>
                <w:b/>
                <w:bCs/>
              </w:rPr>
            </w:pPr>
            <w:r>
              <w:rPr>
                <w:rFonts w:eastAsia="Times New Roman"/>
                <w:b/>
                <w:bCs/>
              </w:rPr>
              <w:t>KNR Pre</w:t>
            </w:r>
            <w:ins w:id="142" w:author="Kyeil Kim" w:date="2019-04-25T13:10:00Z">
              <w:r w:rsidR="000D4135">
                <w:rPr>
                  <w:rFonts w:eastAsia="Times New Roman"/>
                  <w:b/>
                  <w:bCs/>
                </w:rPr>
                <w:t>mium</w:t>
              </w:r>
            </w:ins>
            <w:r>
              <w:rPr>
                <w:rFonts w:eastAsia="Times New Roman"/>
                <w:b/>
                <w:bCs/>
              </w:rPr>
              <w:t xml:space="preserve"> </w:t>
            </w:r>
          </w:p>
        </w:tc>
        <w:tc>
          <w:tcPr>
            <w:tcW w:w="0" w:type="auto"/>
            <w:vAlign w:val="center"/>
            <w:hideMark/>
          </w:tcPr>
          <w:p w14:paraId="7A6DED6E"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63A9E01"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71CC6EBE"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4AC15BD2"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76EC573C" w14:textId="77777777" w:rsidR="001B3899" w:rsidRDefault="003D0EF4">
            <w:pPr>
              <w:rPr>
                <w:rFonts w:eastAsia="Times New Roman"/>
                <w:b/>
                <w:bCs/>
              </w:rPr>
            </w:pPr>
            <w:r>
              <w:rPr>
                <w:rFonts w:eastAsia="Times New Roman"/>
                <w:b/>
                <w:bCs/>
              </w:rPr>
              <w:t xml:space="preserve">KNR </w:t>
            </w:r>
          </w:p>
        </w:tc>
      </w:tr>
      <w:tr w:rsidR="000D4135" w14:paraId="212478F2" w14:textId="77777777">
        <w:trPr>
          <w:divId w:val="1824467884"/>
          <w:tblCellSpacing w:w="15" w:type="dxa"/>
        </w:trPr>
        <w:tc>
          <w:tcPr>
            <w:tcW w:w="4800" w:type="dxa"/>
            <w:tcBorders>
              <w:right w:val="single" w:sz="6" w:space="0" w:color="auto"/>
            </w:tcBorders>
            <w:vAlign w:val="center"/>
            <w:hideMark/>
          </w:tcPr>
          <w:p w14:paraId="7972935D" w14:textId="77777777" w:rsidR="001B3899" w:rsidRDefault="003D0EF4">
            <w:pPr>
              <w:rPr>
                <w:rFonts w:eastAsia="Times New Roman"/>
              </w:rPr>
            </w:pPr>
            <w:r>
              <w:rPr>
                <w:rFonts w:eastAsia="Times New Roman"/>
              </w:rPr>
              <w:t xml:space="preserve">Drive Alone </w:t>
            </w:r>
          </w:p>
        </w:tc>
        <w:tc>
          <w:tcPr>
            <w:tcW w:w="0" w:type="auto"/>
            <w:vAlign w:val="center"/>
            <w:hideMark/>
          </w:tcPr>
          <w:p w14:paraId="3B8C4E39" w14:textId="77777777" w:rsidR="001B3899" w:rsidRDefault="003D0EF4">
            <w:pPr>
              <w:rPr>
                <w:rFonts w:eastAsia="Times New Roman"/>
              </w:rPr>
            </w:pPr>
            <w:r>
              <w:rPr>
                <w:rFonts w:eastAsia="Times New Roman"/>
              </w:rPr>
              <w:t xml:space="preserve">3,655,183 </w:t>
            </w:r>
          </w:p>
        </w:tc>
        <w:tc>
          <w:tcPr>
            <w:tcW w:w="0" w:type="auto"/>
            <w:vAlign w:val="center"/>
            <w:hideMark/>
          </w:tcPr>
          <w:p w14:paraId="10A1A8DE" w14:textId="77777777" w:rsidR="001B3899" w:rsidRDefault="003D0EF4">
            <w:pPr>
              <w:rPr>
                <w:rFonts w:eastAsia="Times New Roman"/>
              </w:rPr>
            </w:pPr>
            <w:r>
              <w:rPr>
                <w:rFonts w:eastAsia="Times New Roman"/>
              </w:rPr>
              <w:t xml:space="preserve">0 </w:t>
            </w:r>
          </w:p>
        </w:tc>
        <w:tc>
          <w:tcPr>
            <w:tcW w:w="0" w:type="auto"/>
            <w:vAlign w:val="center"/>
            <w:hideMark/>
          </w:tcPr>
          <w:p w14:paraId="24D7FD0E" w14:textId="77777777" w:rsidR="001B3899" w:rsidRDefault="003D0EF4">
            <w:pPr>
              <w:rPr>
                <w:rFonts w:eastAsia="Times New Roman"/>
              </w:rPr>
            </w:pPr>
            <w:r>
              <w:rPr>
                <w:rFonts w:eastAsia="Times New Roman"/>
              </w:rPr>
              <w:t xml:space="preserve">0 </w:t>
            </w:r>
          </w:p>
        </w:tc>
        <w:tc>
          <w:tcPr>
            <w:tcW w:w="0" w:type="auto"/>
            <w:vAlign w:val="center"/>
            <w:hideMark/>
          </w:tcPr>
          <w:p w14:paraId="0D13C29A" w14:textId="77777777" w:rsidR="001B3899" w:rsidRDefault="003D0EF4">
            <w:pPr>
              <w:rPr>
                <w:rFonts w:eastAsia="Times New Roman"/>
              </w:rPr>
            </w:pPr>
            <w:r>
              <w:rPr>
                <w:rFonts w:eastAsia="Times New Roman"/>
              </w:rPr>
              <w:t xml:space="preserve">8,092 </w:t>
            </w:r>
          </w:p>
        </w:tc>
        <w:tc>
          <w:tcPr>
            <w:tcW w:w="0" w:type="auto"/>
            <w:vAlign w:val="center"/>
            <w:hideMark/>
          </w:tcPr>
          <w:p w14:paraId="4A1D507B" w14:textId="77777777" w:rsidR="001B3899" w:rsidRDefault="003D0EF4">
            <w:pPr>
              <w:rPr>
                <w:rFonts w:eastAsia="Times New Roman"/>
              </w:rPr>
            </w:pPr>
            <w:r>
              <w:rPr>
                <w:rFonts w:eastAsia="Times New Roman"/>
              </w:rPr>
              <w:t xml:space="preserve">0 </w:t>
            </w:r>
          </w:p>
        </w:tc>
        <w:tc>
          <w:tcPr>
            <w:tcW w:w="0" w:type="auto"/>
            <w:vAlign w:val="center"/>
            <w:hideMark/>
          </w:tcPr>
          <w:p w14:paraId="61A563E9" w14:textId="77777777" w:rsidR="001B3899" w:rsidRDefault="003D0EF4">
            <w:pPr>
              <w:rPr>
                <w:rFonts w:eastAsia="Times New Roman"/>
              </w:rPr>
            </w:pPr>
            <w:r>
              <w:rPr>
                <w:rFonts w:eastAsia="Times New Roman"/>
              </w:rPr>
              <w:t xml:space="preserve">0 </w:t>
            </w:r>
          </w:p>
        </w:tc>
        <w:tc>
          <w:tcPr>
            <w:tcW w:w="0" w:type="auto"/>
            <w:vAlign w:val="center"/>
            <w:hideMark/>
          </w:tcPr>
          <w:p w14:paraId="20F6CAB2" w14:textId="77777777" w:rsidR="001B3899" w:rsidRDefault="003D0EF4">
            <w:pPr>
              <w:rPr>
                <w:rFonts w:eastAsia="Times New Roman"/>
              </w:rPr>
            </w:pPr>
            <w:r>
              <w:rPr>
                <w:rFonts w:eastAsia="Times New Roman"/>
              </w:rPr>
              <w:t xml:space="preserve">0 </w:t>
            </w:r>
          </w:p>
        </w:tc>
        <w:tc>
          <w:tcPr>
            <w:tcW w:w="0" w:type="auto"/>
            <w:vAlign w:val="center"/>
            <w:hideMark/>
          </w:tcPr>
          <w:p w14:paraId="36CADB77" w14:textId="77777777" w:rsidR="001B3899" w:rsidRDefault="003D0EF4">
            <w:pPr>
              <w:rPr>
                <w:rFonts w:eastAsia="Times New Roman"/>
              </w:rPr>
            </w:pPr>
            <w:r>
              <w:rPr>
                <w:rFonts w:eastAsia="Times New Roman"/>
              </w:rPr>
              <w:t xml:space="preserve">0 </w:t>
            </w:r>
          </w:p>
        </w:tc>
        <w:tc>
          <w:tcPr>
            <w:tcW w:w="0" w:type="auto"/>
            <w:vAlign w:val="center"/>
            <w:hideMark/>
          </w:tcPr>
          <w:p w14:paraId="1F52450A" w14:textId="77777777" w:rsidR="001B3899" w:rsidRDefault="003D0EF4">
            <w:pPr>
              <w:rPr>
                <w:rFonts w:eastAsia="Times New Roman"/>
              </w:rPr>
            </w:pPr>
            <w:r>
              <w:rPr>
                <w:rFonts w:eastAsia="Times New Roman"/>
              </w:rPr>
              <w:t xml:space="preserve">0 </w:t>
            </w:r>
          </w:p>
        </w:tc>
        <w:tc>
          <w:tcPr>
            <w:tcW w:w="0" w:type="auto"/>
            <w:vAlign w:val="center"/>
            <w:hideMark/>
          </w:tcPr>
          <w:p w14:paraId="322F5E2F" w14:textId="77777777" w:rsidR="001B3899" w:rsidRDefault="003D0EF4">
            <w:pPr>
              <w:rPr>
                <w:rFonts w:eastAsia="Times New Roman"/>
              </w:rPr>
            </w:pPr>
            <w:r>
              <w:rPr>
                <w:rFonts w:eastAsia="Times New Roman"/>
              </w:rPr>
              <w:t xml:space="preserve">0 </w:t>
            </w:r>
          </w:p>
        </w:tc>
        <w:tc>
          <w:tcPr>
            <w:tcW w:w="0" w:type="auto"/>
            <w:vAlign w:val="center"/>
            <w:hideMark/>
          </w:tcPr>
          <w:p w14:paraId="5E3D0A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6D5A4C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2076B6" w14:textId="77777777" w:rsidR="001B3899" w:rsidRDefault="003D0EF4">
            <w:pPr>
              <w:rPr>
                <w:rFonts w:eastAsia="Times New Roman"/>
              </w:rPr>
            </w:pPr>
            <w:r>
              <w:rPr>
                <w:rFonts w:eastAsia="Times New Roman"/>
              </w:rPr>
              <w:t xml:space="preserve">3,663,275 </w:t>
            </w:r>
          </w:p>
        </w:tc>
        <w:tc>
          <w:tcPr>
            <w:tcW w:w="0" w:type="auto"/>
            <w:vAlign w:val="center"/>
            <w:hideMark/>
          </w:tcPr>
          <w:p w14:paraId="5176F1F8" w14:textId="77777777" w:rsidR="001B3899" w:rsidRDefault="003D0EF4">
            <w:pPr>
              <w:rPr>
                <w:rFonts w:eastAsia="Times New Roman"/>
              </w:rPr>
            </w:pPr>
            <w:r>
              <w:rPr>
                <w:rFonts w:eastAsia="Times New Roman"/>
              </w:rPr>
              <w:t xml:space="preserve">0 </w:t>
            </w:r>
          </w:p>
        </w:tc>
        <w:tc>
          <w:tcPr>
            <w:tcW w:w="0" w:type="auto"/>
            <w:vAlign w:val="center"/>
            <w:hideMark/>
          </w:tcPr>
          <w:p w14:paraId="5B2D865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88A4BA" w14:textId="77777777" w:rsidR="001B3899" w:rsidRDefault="003D0EF4">
            <w:pPr>
              <w:rPr>
                <w:rFonts w:eastAsia="Times New Roman"/>
              </w:rPr>
            </w:pPr>
            <w:r>
              <w:rPr>
                <w:rFonts w:eastAsia="Times New Roman"/>
              </w:rPr>
              <w:t xml:space="preserve">0 </w:t>
            </w:r>
          </w:p>
        </w:tc>
      </w:tr>
      <w:tr w:rsidR="000D4135" w14:paraId="769072CF" w14:textId="77777777">
        <w:trPr>
          <w:divId w:val="1824467884"/>
          <w:tblCellSpacing w:w="15" w:type="dxa"/>
        </w:trPr>
        <w:tc>
          <w:tcPr>
            <w:tcW w:w="4800" w:type="dxa"/>
            <w:tcBorders>
              <w:right w:val="single" w:sz="6" w:space="0" w:color="auto"/>
            </w:tcBorders>
            <w:vAlign w:val="center"/>
            <w:hideMark/>
          </w:tcPr>
          <w:p w14:paraId="0F409BAE" w14:textId="0147DE05" w:rsidR="001B3899" w:rsidRDefault="003D0EF4">
            <w:pPr>
              <w:rPr>
                <w:rFonts w:eastAsia="Times New Roman"/>
              </w:rPr>
            </w:pPr>
            <w:r>
              <w:rPr>
                <w:rFonts w:eastAsia="Times New Roman"/>
              </w:rPr>
              <w:t>Shared</w:t>
            </w:r>
            <w:ins w:id="143" w:author="Kyeil Kim" w:date="2019-04-25T13:10:00Z">
              <w:r w:rsidR="000D4135">
                <w:rPr>
                  <w:rFonts w:eastAsia="Times New Roman"/>
                </w:rPr>
                <w:t xml:space="preserve"> </w:t>
              </w:r>
            </w:ins>
            <w:r>
              <w:rPr>
                <w:rFonts w:eastAsia="Times New Roman"/>
              </w:rPr>
              <w:t xml:space="preserve">2 </w:t>
            </w:r>
          </w:p>
        </w:tc>
        <w:tc>
          <w:tcPr>
            <w:tcW w:w="0" w:type="auto"/>
            <w:vAlign w:val="center"/>
            <w:hideMark/>
          </w:tcPr>
          <w:p w14:paraId="3CA12BCB" w14:textId="77777777" w:rsidR="001B3899" w:rsidRDefault="003D0EF4">
            <w:pPr>
              <w:rPr>
                <w:rFonts w:eastAsia="Times New Roman"/>
              </w:rPr>
            </w:pPr>
            <w:r>
              <w:rPr>
                <w:rFonts w:eastAsia="Times New Roman"/>
              </w:rPr>
              <w:t xml:space="preserve">453,678 </w:t>
            </w:r>
          </w:p>
        </w:tc>
        <w:tc>
          <w:tcPr>
            <w:tcW w:w="0" w:type="auto"/>
            <w:vAlign w:val="center"/>
            <w:hideMark/>
          </w:tcPr>
          <w:p w14:paraId="0E19CC76" w14:textId="77777777" w:rsidR="001B3899" w:rsidRDefault="003D0EF4">
            <w:pPr>
              <w:rPr>
                <w:rFonts w:eastAsia="Times New Roman"/>
              </w:rPr>
            </w:pPr>
            <w:r>
              <w:rPr>
                <w:rFonts w:eastAsia="Times New Roman"/>
              </w:rPr>
              <w:t xml:space="preserve">573,534 </w:t>
            </w:r>
          </w:p>
        </w:tc>
        <w:tc>
          <w:tcPr>
            <w:tcW w:w="0" w:type="auto"/>
            <w:vAlign w:val="center"/>
            <w:hideMark/>
          </w:tcPr>
          <w:p w14:paraId="0EC589CF" w14:textId="77777777" w:rsidR="001B3899" w:rsidRDefault="003D0EF4">
            <w:pPr>
              <w:rPr>
                <w:rFonts w:eastAsia="Times New Roman"/>
              </w:rPr>
            </w:pPr>
            <w:r>
              <w:rPr>
                <w:rFonts w:eastAsia="Times New Roman"/>
              </w:rPr>
              <w:t xml:space="preserve">0 </w:t>
            </w:r>
          </w:p>
        </w:tc>
        <w:tc>
          <w:tcPr>
            <w:tcW w:w="0" w:type="auto"/>
            <w:vAlign w:val="center"/>
            <w:hideMark/>
          </w:tcPr>
          <w:p w14:paraId="4B4493DA" w14:textId="77777777" w:rsidR="001B3899" w:rsidRDefault="003D0EF4">
            <w:pPr>
              <w:rPr>
                <w:rFonts w:eastAsia="Times New Roman"/>
              </w:rPr>
            </w:pPr>
            <w:r>
              <w:rPr>
                <w:rFonts w:eastAsia="Times New Roman"/>
              </w:rPr>
              <w:t xml:space="preserve">8,278 </w:t>
            </w:r>
          </w:p>
        </w:tc>
        <w:tc>
          <w:tcPr>
            <w:tcW w:w="0" w:type="auto"/>
            <w:vAlign w:val="center"/>
            <w:hideMark/>
          </w:tcPr>
          <w:p w14:paraId="20E9013E" w14:textId="77777777" w:rsidR="001B3899" w:rsidRDefault="003D0EF4">
            <w:pPr>
              <w:rPr>
                <w:rFonts w:eastAsia="Times New Roman"/>
              </w:rPr>
            </w:pPr>
            <w:r>
              <w:rPr>
                <w:rFonts w:eastAsia="Times New Roman"/>
              </w:rPr>
              <w:t xml:space="preserve">0 </w:t>
            </w:r>
          </w:p>
        </w:tc>
        <w:tc>
          <w:tcPr>
            <w:tcW w:w="0" w:type="auto"/>
            <w:vAlign w:val="center"/>
            <w:hideMark/>
          </w:tcPr>
          <w:p w14:paraId="25E16258" w14:textId="77777777" w:rsidR="001B3899" w:rsidRDefault="003D0EF4">
            <w:pPr>
              <w:rPr>
                <w:rFonts w:eastAsia="Times New Roman"/>
              </w:rPr>
            </w:pPr>
            <w:r>
              <w:rPr>
                <w:rFonts w:eastAsia="Times New Roman"/>
              </w:rPr>
              <w:t xml:space="preserve">0 </w:t>
            </w:r>
          </w:p>
        </w:tc>
        <w:tc>
          <w:tcPr>
            <w:tcW w:w="0" w:type="auto"/>
            <w:vAlign w:val="center"/>
            <w:hideMark/>
          </w:tcPr>
          <w:p w14:paraId="528693FF" w14:textId="77777777" w:rsidR="001B3899" w:rsidRDefault="003D0EF4">
            <w:pPr>
              <w:rPr>
                <w:rFonts w:eastAsia="Times New Roman"/>
              </w:rPr>
            </w:pPr>
            <w:r>
              <w:rPr>
                <w:rFonts w:eastAsia="Times New Roman"/>
              </w:rPr>
              <w:t xml:space="preserve">0 </w:t>
            </w:r>
          </w:p>
        </w:tc>
        <w:tc>
          <w:tcPr>
            <w:tcW w:w="0" w:type="auto"/>
            <w:vAlign w:val="center"/>
            <w:hideMark/>
          </w:tcPr>
          <w:p w14:paraId="0FE88929" w14:textId="77777777" w:rsidR="001B3899" w:rsidRDefault="003D0EF4">
            <w:pPr>
              <w:rPr>
                <w:rFonts w:eastAsia="Times New Roman"/>
              </w:rPr>
            </w:pPr>
            <w:r>
              <w:rPr>
                <w:rFonts w:eastAsia="Times New Roman"/>
              </w:rPr>
              <w:t xml:space="preserve">0 </w:t>
            </w:r>
          </w:p>
        </w:tc>
        <w:tc>
          <w:tcPr>
            <w:tcW w:w="0" w:type="auto"/>
            <w:vAlign w:val="center"/>
            <w:hideMark/>
          </w:tcPr>
          <w:p w14:paraId="66E2B678" w14:textId="77777777" w:rsidR="001B3899" w:rsidRDefault="003D0EF4">
            <w:pPr>
              <w:rPr>
                <w:rFonts w:eastAsia="Times New Roman"/>
              </w:rPr>
            </w:pPr>
            <w:r>
              <w:rPr>
                <w:rFonts w:eastAsia="Times New Roman"/>
              </w:rPr>
              <w:t xml:space="preserve">0 </w:t>
            </w:r>
          </w:p>
        </w:tc>
        <w:tc>
          <w:tcPr>
            <w:tcW w:w="0" w:type="auto"/>
            <w:vAlign w:val="center"/>
            <w:hideMark/>
          </w:tcPr>
          <w:p w14:paraId="227F0BDD" w14:textId="77777777" w:rsidR="001B3899" w:rsidRDefault="003D0EF4">
            <w:pPr>
              <w:rPr>
                <w:rFonts w:eastAsia="Times New Roman"/>
              </w:rPr>
            </w:pPr>
            <w:r>
              <w:rPr>
                <w:rFonts w:eastAsia="Times New Roman"/>
              </w:rPr>
              <w:t xml:space="preserve">0 </w:t>
            </w:r>
          </w:p>
        </w:tc>
        <w:tc>
          <w:tcPr>
            <w:tcW w:w="0" w:type="auto"/>
            <w:vAlign w:val="center"/>
            <w:hideMark/>
          </w:tcPr>
          <w:p w14:paraId="7EF6D0D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B67A6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81D6F2" w14:textId="77777777" w:rsidR="001B3899" w:rsidRDefault="003D0EF4">
            <w:pPr>
              <w:rPr>
                <w:rFonts w:eastAsia="Times New Roman"/>
              </w:rPr>
            </w:pPr>
            <w:r>
              <w:rPr>
                <w:rFonts w:eastAsia="Times New Roman"/>
              </w:rPr>
              <w:t xml:space="preserve">1,035,490 </w:t>
            </w:r>
          </w:p>
        </w:tc>
        <w:tc>
          <w:tcPr>
            <w:tcW w:w="0" w:type="auto"/>
            <w:vAlign w:val="center"/>
            <w:hideMark/>
          </w:tcPr>
          <w:p w14:paraId="5C1FD77B" w14:textId="77777777" w:rsidR="001B3899" w:rsidRDefault="003D0EF4">
            <w:pPr>
              <w:rPr>
                <w:rFonts w:eastAsia="Times New Roman"/>
              </w:rPr>
            </w:pPr>
            <w:r>
              <w:rPr>
                <w:rFonts w:eastAsia="Times New Roman"/>
              </w:rPr>
              <w:t xml:space="preserve">0 </w:t>
            </w:r>
          </w:p>
        </w:tc>
        <w:tc>
          <w:tcPr>
            <w:tcW w:w="0" w:type="auto"/>
            <w:vAlign w:val="center"/>
            <w:hideMark/>
          </w:tcPr>
          <w:p w14:paraId="4C9A742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C6700A4" w14:textId="77777777" w:rsidR="001B3899" w:rsidRDefault="003D0EF4">
            <w:pPr>
              <w:rPr>
                <w:rFonts w:eastAsia="Times New Roman"/>
              </w:rPr>
            </w:pPr>
            <w:r>
              <w:rPr>
                <w:rFonts w:eastAsia="Times New Roman"/>
              </w:rPr>
              <w:t xml:space="preserve">0 </w:t>
            </w:r>
          </w:p>
        </w:tc>
      </w:tr>
      <w:tr w:rsidR="000D4135" w14:paraId="2647438F" w14:textId="77777777">
        <w:trPr>
          <w:divId w:val="1824467884"/>
          <w:tblCellSpacing w:w="15" w:type="dxa"/>
        </w:trPr>
        <w:tc>
          <w:tcPr>
            <w:tcW w:w="4800" w:type="dxa"/>
            <w:tcBorders>
              <w:right w:val="single" w:sz="6" w:space="0" w:color="auto"/>
            </w:tcBorders>
            <w:vAlign w:val="center"/>
            <w:hideMark/>
          </w:tcPr>
          <w:p w14:paraId="1E916A3C" w14:textId="3D1D1F96" w:rsidR="001B3899" w:rsidRDefault="003D0EF4">
            <w:pPr>
              <w:rPr>
                <w:rFonts w:eastAsia="Times New Roman"/>
              </w:rPr>
            </w:pPr>
            <w:r>
              <w:rPr>
                <w:rFonts w:eastAsia="Times New Roman"/>
              </w:rPr>
              <w:t>Shared</w:t>
            </w:r>
            <w:ins w:id="144" w:author="Kyeil Kim" w:date="2019-04-25T13:10:00Z">
              <w:r w:rsidR="000D4135">
                <w:rPr>
                  <w:rFonts w:eastAsia="Times New Roman"/>
                </w:rPr>
                <w:t xml:space="preserve"> </w:t>
              </w:r>
            </w:ins>
            <w:r>
              <w:rPr>
                <w:rFonts w:eastAsia="Times New Roman"/>
              </w:rPr>
              <w:t xml:space="preserve">3+ </w:t>
            </w:r>
          </w:p>
        </w:tc>
        <w:tc>
          <w:tcPr>
            <w:tcW w:w="0" w:type="auto"/>
            <w:vAlign w:val="center"/>
            <w:hideMark/>
          </w:tcPr>
          <w:p w14:paraId="4BA53D2A" w14:textId="77777777" w:rsidR="001B3899" w:rsidRDefault="003D0EF4">
            <w:pPr>
              <w:rPr>
                <w:rFonts w:eastAsia="Times New Roman"/>
              </w:rPr>
            </w:pPr>
            <w:r>
              <w:rPr>
                <w:rFonts w:eastAsia="Times New Roman"/>
              </w:rPr>
              <w:t xml:space="preserve">168,716 </w:t>
            </w:r>
          </w:p>
        </w:tc>
        <w:tc>
          <w:tcPr>
            <w:tcW w:w="0" w:type="auto"/>
            <w:vAlign w:val="center"/>
            <w:hideMark/>
          </w:tcPr>
          <w:p w14:paraId="1D284508" w14:textId="77777777" w:rsidR="001B3899" w:rsidRDefault="003D0EF4">
            <w:pPr>
              <w:rPr>
                <w:rFonts w:eastAsia="Times New Roman"/>
              </w:rPr>
            </w:pPr>
            <w:r>
              <w:rPr>
                <w:rFonts w:eastAsia="Times New Roman"/>
              </w:rPr>
              <w:t xml:space="preserve">68,020 </w:t>
            </w:r>
          </w:p>
        </w:tc>
        <w:tc>
          <w:tcPr>
            <w:tcW w:w="0" w:type="auto"/>
            <w:vAlign w:val="center"/>
            <w:hideMark/>
          </w:tcPr>
          <w:p w14:paraId="2CED1667" w14:textId="77777777" w:rsidR="001B3899" w:rsidRDefault="003D0EF4">
            <w:pPr>
              <w:rPr>
                <w:rFonts w:eastAsia="Times New Roman"/>
              </w:rPr>
            </w:pPr>
            <w:r>
              <w:rPr>
                <w:rFonts w:eastAsia="Times New Roman"/>
              </w:rPr>
              <w:t xml:space="preserve">183,889 </w:t>
            </w:r>
          </w:p>
        </w:tc>
        <w:tc>
          <w:tcPr>
            <w:tcW w:w="0" w:type="auto"/>
            <w:vAlign w:val="center"/>
            <w:hideMark/>
          </w:tcPr>
          <w:p w14:paraId="1E8146BC" w14:textId="77777777" w:rsidR="001B3899" w:rsidRDefault="003D0EF4">
            <w:pPr>
              <w:rPr>
                <w:rFonts w:eastAsia="Times New Roman"/>
              </w:rPr>
            </w:pPr>
            <w:r>
              <w:rPr>
                <w:rFonts w:eastAsia="Times New Roman"/>
              </w:rPr>
              <w:t xml:space="preserve">1,850 </w:t>
            </w:r>
          </w:p>
        </w:tc>
        <w:tc>
          <w:tcPr>
            <w:tcW w:w="0" w:type="auto"/>
            <w:vAlign w:val="center"/>
            <w:hideMark/>
          </w:tcPr>
          <w:p w14:paraId="6083618D" w14:textId="77777777" w:rsidR="001B3899" w:rsidRDefault="003D0EF4">
            <w:pPr>
              <w:rPr>
                <w:rFonts w:eastAsia="Times New Roman"/>
              </w:rPr>
            </w:pPr>
            <w:r>
              <w:rPr>
                <w:rFonts w:eastAsia="Times New Roman"/>
              </w:rPr>
              <w:t xml:space="preserve">0 </w:t>
            </w:r>
          </w:p>
        </w:tc>
        <w:tc>
          <w:tcPr>
            <w:tcW w:w="0" w:type="auto"/>
            <w:vAlign w:val="center"/>
            <w:hideMark/>
          </w:tcPr>
          <w:p w14:paraId="2B425476" w14:textId="77777777" w:rsidR="001B3899" w:rsidRDefault="003D0EF4">
            <w:pPr>
              <w:rPr>
                <w:rFonts w:eastAsia="Times New Roman"/>
              </w:rPr>
            </w:pPr>
            <w:r>
              <w:rPr>
                <w:rFonts w:eastAsia="Times New Roman"/>
              </w:rPr>
              <w:t xml:space="preserve">0 </w:t>
            </w:r>
          </w:p>
        </w:tc>
        <w:tc>
          <w:tcPr>
            <w:tcW w:w="0" w:type="auto"/>
            <w:vAlign w:val="center"/>
            <w:hideMark/>
          </w:tcPr>
          <w:p w14:paraId="2AAEFE79" w14:textId="77777777" w:rsidR="001B3899" w:rsidRDefault="003D0EF4">
            <w:pPr>
              <w:rPr>
                <w:rFonts w:eastAsia="Times New Roman"/>
              </w:rPr>
            </w:pPr>
            <w:r>
              <w:rPr>
                <w:rFonts w:eastAsia="Times New Roman"/>
              </w:rPr>
              <w:t xml:space="preserve">0 </w:t>
            </w:r>
          </w:p>
        </w:tc>
        <w:tc>
          <w:tcPr>
            <w:tcW w:w="0" w:type="auto"/>
            <w:vAlign w:val="center"/>
            <w:hideMark/>
          </w:tcPr>
          <w:p w14:paraId="16652600" w14:textId="77777777" w:rsidR="001B3899" w:rsidRDefault="003D0EF4">
            <w:pPr>
              <w:rPr>
                <w:rFonts w:eastAsia="Times New Roman"/>
              </w:rPr>
            </w:pPr>
            <w:r>
              <w:rPr>
                <w:rFonts w:eastAsia="Times New Roman"/>
              </w:rPr>
              <w:t xml:space="preserve">0 </w:t>
            </w:r>
          </w:p>
        </w:tc>
        <w:tc>
          <w:tcPr>
            <w:tcW w:w="0" w:type="auto"/>
            <w:vAlign w:val="center"/>
            <w:hideMark/>
          </w:tcPr>
          <w:p w14:paraId="416F90C3" w14:textId="77777777" w:rsidR="001B3899" w:rsidRDefault="003D0EF4">
            <w:pPr>
              <w:rPr>
                <w:rFonts w:eastAsia="Times New Roman"/>
              </w:rPr>
            </w:pPr>
            <w:r>
              <w:rPr>
                <w:rFonts w:eastAsia="Times New Roman"/>
              </w:rPr>
              <w:t xml:space="preserve">0 </w:t>
            </w:r>
          </w:p>
        </w:tc>
        <w:tc>
          <w:tcPr>
            <w:tcW w:w="0" w:type="auto"/>
            <w:vAlign w:val="center"/>
            <w:hideMark/>
          </w:tcPr>
          <w:p w14:paraId="70115C9B" w14:textId="77777777" w:rsidR="001B3899" w:rsidRDefault="003D0EF4">
            <w:pPr>
              <w:rPr>
                <w:rFonts w:eastAsia="Times New Roman"/>
              </w:rPr>
            </w:pPr>
            <w:r>
              <w:rPr>
                <w:rFonts w:eastAsia="Times New Roman"/>
              </w:rPr>
              <w:t xml:space="preserve">0 </w:t>
            </w:r>
          </w:p>
        </w:tc>
        <w:tc>
          <w:tcPr>
            <w:tcW w:w="0" w:type="auto"/>
            <w:vAlign w:val="center"/>
            <w:hideMark/>
          </w:tcPr>
          <w:p w14:paraId="651AA95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DFFC6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E39873" w14:textId="77777777" w:rsidR="001B3899" w:rsidRDefault="003D0EF4">
            <w:pPr>
              <w:rPr>
                <w:rFonts w:eastAsia="Times New Roman"/>
              </w:rPr>
            </w:pPr>
            <w:r>
              <w:rPr>
                <w:rFonts w:eastAsia="Times New Roman"/>
              </w:rPr>
              <w:t xml:space="preserve">422,475 </w:t>
            </w:r>
          </w:p>
        </w:tc>
        <w:tc>
          <w:tcPr>
            <w:tcW w:w="0" w:type="auto"/>
            <w:vAlign w:val="center"/>
            <w:hideMark/>
          </w:tcPr>
          <w:p w14:paraId="6F5C25C1" w14:textId="77777777" w:rsidR="001B3899" w:rsidRDefault="003D0EF4">
            <w:pPr>
              <w:rPr>
                <w:rFonts w:eastAsia="Times New Roman"/>
              </w:rPr>
            </w:pPr>
            <w:r>
              <w:rPr>
                <w:rFonts w:eastAsia="Times New Roman"/>
              </w:rPr>
              <w:t xml:space="preserve">0 </w:t>
            </w:r>
          </w:p>
        </w:tc>
        <w:tc>
          <w:tcPr>
            <w:tcW w:w="0" w:type="auto"/>
            <w:vAlign w:val="center"/>
            <w:hideMark/>
          </w:tcPr>
          <w:p w14:paraId="3D213CD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29163F" w14:textId="77777777" w:rsidR="001B3899" w:rsidRDefault="003D0EF4">
            <w:pPr>
              <w:rPr>
                <w:rFonts w:eastAsia="Times New Roman"/>
              </w:rPr>
            </w:pPr>
            <w:r>
              <w:rPr>
                <w:rFonts w:eastAsia="Times New Roman"/>
              </w:rPr>
              <w:t xml:space="preserve">0 </w:t>
            </w:r>
          </w:p>
        </w:tc>
      </w:tr>
      <w:tr w:rsidR="000D4135" w14:paraId="7EF0F789" w14:textId="77777777">
        <w:trPr>
          <w:divId w:val="1824467884"/>
          <w:tblCellSpacing w:w="15" w:type="dxa"/>
        </w:trPr>
        <w:tc>
          <w:tcPr>
            <w:tcW w:w="4800" w:type="dxa"/>
            <w:tcBorders>
              <w:right w:val="single" w:sz="6" w:space="0" w:color="auto"/>
            </w:tcBorders>
            <w:vAlign w:val="center"/>
            <w:hideMark/>
          </w:tcPr>
          <w:p w14:paraId="16F7822B" w14:textId="77777777" w:rsidR="001B3899" w:rsidRDefault="003D0EF4">
            <w:pPr>
              <w:rPr>
                <w:rFonts w:eastAsia="Times New Roman"/>
              </w:rPr>
            </w:pPr>
            <w:r>
              <w:rPr>
                <w:rFonts w:eastAsia="Times New Roman"/>
              </w:rPr>
              <w:t xml:space="preserve">Walk </w:t>
            </w:r>
          </w:p>
        </w:tc>
        <w:tc>
          <w:tcPr>
            <w:tcW w:w="0" w:type="auto"/>
            <w:vAlign w:val="center"/>
            <w:hideMark/>
          </w:tcPr>
          <w:p w14:paraId="30496E75" w14:textId="77777777" w:rsidR="001B3899" w:rsidRDefault="003D0EF4">
            <w:pPr>
              <w:rPr>
                <w:rFonts w:eastAsia="Times New Roman"/>
              </w:rPr>
            </w:pPr>
            <w:r>
              <w:rPr>
                <w:rFonts w:eastAsia="Times New Roman"/>
              </w:rPr>
              <w:t xml:space="preserve">0 </w:t>
            </w:r>
          </w:p>
        </w:tc>
        <w:tc>
          <w:tcPr>
            <w:tcW w:w="0" w:type="auto"/>
            <w:vAlign w:val="center"/>
            <w:hideMark/>
          </w:tcPr>
          <w:p w14:paraId="0C1F593F" w14:textId="77777777" w:rsidR="001B3899" w:rsidRDefault="003D0EF4">
            <w:pPr>
              <w:rPr>
                <w:rFonts w:eastAsia="Times New Roman"/>
              </w:rPr>
            </w:pPr>
            <w:r>
              <w:rPr>
                <w:rFonts w:eastAsia="Times New Roman"/>
              </w:rPr>
              <w:t xml:space="preserve">0 </w:t>
            </w:r>
          </w:p>
        </w:tc>
        <w:tc>
          <w:tcPr>
            <w:tcW w:w="0" w:type="auto"/>
            <w:vAlign w:val="center"/>
            <w:hideMark/>
          </w:tcPr>
          <w:p w14:paraId="29AF7817" w14:textId="77777777" w:rsidR="001B3899" w:rsidRDefault="003D0EF4">
            <w:pPr>
              <w:rPr>
                <w:rFonts w:eastAsia="Times New Roman"/>
              </w:rPr>
            </w:pPr>
            <w:r>
              <w:rPr>
                <w:rFonts w:eastAsia="Times New Roman"/>
              </w:rPr>
              <w:t xml:space="preserve">0 </w:t>
            </w:r>
          </w:p>
        </w:tc>
        <w:tc>
          <w:tcPr>
            <w:tcW w:w="0" w:type="auto"/>
            <w:vAlign w:val="center"/>
            <w:hideMark/>
          </w:tcPr>
          <w:p w14:paraId="4B9ED8A8" w14:textId="77777777" w:rsidR="001B3899" w:rsidRDefault="003D0EF4">
            <w:pPr>
              <w:rPr>
                <w:rFonts w:eastAsia="Times New Roman"/>
              </w:rPr>
            </w:pPr>
            <w:r>
              <w:rPr>
                <w:rFonts w:eastAsia="Times New Roman"/>
              </w:rPr>
              <w:t xml:space="preserve">35,500 </w:t>
            </w:r>
          </w:p>
        </w:tc>
        <w:tc>
          <w:tcPr>
            <w:tcW w:w="0" w:type="auto"/>
            <w:vAlign w:val="center"/>
            <w:hideMark/>
          </w:tcPr>
          <w:p w14:paraId="27EA77C1" w14:textId="77777777" w:rsidR="001B3899" w:rsidRDefault="003D0EF4">
            <w:pPr>
              <w:rPr>
                <w:rFonts w:eastAsia="Times New Roman"/>
              </w:rPr>
            </w:pPr>
            <w:r>
              <w:rPr>
                <w:rFonts w:eastAsia="Times New Roman"/>
              </w:rPr>
              <w:t xml:space="preserve">0 </w:t>
            </w:r>
          </w:p>
        </w:tc>
        <w:tc>
          <w:tcPr>
            <w:tcW w:w="0" w:type="auto"/>
            <w:vAlign w:val="center"/>
            <w:hideMark/>
          </w:tcPr>
          <w:p w14:paraId="6900EEF8" w14:textId="77777777" w:rsidR="001B3899" w:rsidRDefault="003D0EF4">
            <w:pPr>
              <w:rPr>
                <w:rFonts w:eastAsia="Times New Roman"/>
              </w:rPr>
            </w:pPr>
            <w:r>
              <w:rPr>
                <w:rFonts w:eastAsia="Times New Roman"/>
              </w:rPr>
              <w:t xml:space="preserve">0 </w:t>
            </w:r>
          </w:p>
        </w:tc>
        <w:tc>
          <w:tcPr>
            <w:tcW w:w="0" w:type="auto"/>
            <w:vAlign w:val="center"/>
            <w:hideMark/>
          </w:tcPr>
          <w:p w14:paraId="63DC8159" w14:textId="77777777" w:rsidR="001B3899" w:rsidRDefault="003D0EF4">
            <w:pPr>
              <w:rPr>
                <w:rFonts w:eastAsia="Times New Roman"/>
              </w:rPr>
            </w:pPr>
            <w:r>
              <w:rPr>
                <w:rFonts w:eastAsia="Times New Roman"/>
              </w:rPr>
              <w:t xml:space="preserve">0 </w:t>
            </w:r>
          </w:p>
        </w:tc>
        <w:tc>
          <w:tcPr>
            <w:tcW w:w="0" w:type="auto"/>
            <w:vAlign w:val="center"/>
            <w:hideMark/>
          </w:tcPr>
          <w:p w14:paraId="1D5B2AB2" w14:textId="77777777" w:rsidR="001B3899" w:rsidRDefault="003D0EF4">
            <w:pPr>
              <w:rPr>
                <w:rFonts w:eastAsia="Times New Roman"/>
              </w:rPr>
            </w:pPr>
            <w:r>
              <w:rPr>
                <w:rFonts w:eastAsia="Times New Roman"/>
              </w:rPr>
              <w:t xml:space="preserve">0 </w:t>
            </w:r>
          </w:p>
        </w:tc>
        <w:tc>
          <w:tcPr>
            <w:tcW w:w="0" w:type="auto"/>
            <w:vAlign w:val="center"/>
            <w:hideMark/>
          </w:tcPr>
          <w:p w14:paraId="4D81AFB4" w14:textId="77777777" w:rsidR="001B3899" w:rsidRDefault="003D0EF4">
            <w:pPr>
              <w:rPr>
                <w:rFonts w:eastAsia="Times New Roman"/>
              </w:rPr>
            </w:pPr>
            <w:r>
              <w:rPr>
                <w:rFonts w:eastAsia="Times New Roman"/>
              </w:rPr>
              <w:t xml:space="preserve">0 </w:t>
            </w:r>
          </w:p>
        </w:tc>
        <w:tc>
          <w:tcPr>
            <w:tcW w:w="0" w:type="auto"/>
            <w:vAlign w:val="center"/>
            <w:hideMark/>
          </w:tcPr>
          <w:p w14:paraId="033E5959" w14:textId="77777777" w:rsidR="001B3899" w:rsidRDefault="003D0EF4">
            <w:pPr>
              <w:rPr>
                <w:rFonts w:eastAsia="Times New Roman"/>
              </w:rPr>
            </w:pPr>
            <w:r>
              <w:rPr>
                <w:rFonts w:eastAsia="Times New Roman"/>
              </w:rPr>
              <w:t xml:space="preserve">0 </w:t>
            </w:r>
          </w:p>
        </w:tc>
        <w:tc>
          <w:tcPr>
            <w:tcW w:w="0" w:type="auto"/>
            <w:vAlign w:val="center"/>
            <w:hideMark/>
          </w:tcPr>
          <w:p w14:paraId="09F64D5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9023B0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59E86DE" w14:textId="77777777" w:rsidR="001B3899" w:rsidRDefault="003D0EF4">
            <w:pPr>
              <w:rPr>
                <w:rFonts w:eastAsia="Times New Roman"/>
              </w:rPr>
            </w:pPr>
            <w:r>
              <w:rPr>
                <w:rFonts w:eastAsia="Times New Roman"/>
              </w:rPr>
              <w:t xml:space="preserve">35,500 </w:t>
            </w:r>
          </w:p>
        </w:tc>
        <w:tc>
          <w:tcPr>
            <w:tcW w:w="0" w:type="auto"/>
            <w:vAlign w:val="center"/>
            <w:hideMark/>
          </w:tcPr>
          <w:p w14:paraId="5DA8EAAF" w14:textId="77777777" w:rsidR="001B3899" w:rsidRDefault="003D0EF4">
            <w:pPr>
              <w:rPr>
                <w:rFonts w:eastAsia="Times New Roman"/>
              </w:rPr>
            </w:pPr>
            <w:r>
              <w:rPr>
                <w:rFonts w:eastAsia="Times New Roman"/>
              </w:rPr>
              <w:t xml:space="preserve">0 </w:t>
            </w:r>
          </w:p>
        </w:tc>
        <w:tc>
          <w:tcPr>
            <w:tcW w:w="0" w:type="auto"/>
            <w:vAlign w:val="center"/>
            <w:hideMark/>
          </w:tcPr>
          <w:p w14:paraId="3440151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76D5B3" w14:textId="77777777" w:rsidR="001B3899" w:rsidRDefault="003D0EF4">
            <w:pPr>
              <w:rPr>
                <w:rFonts w:eastAsia="Times New Roman"/>
              </w:rPr>
            </w:pPr>
            <w:r>
              <w:rPr>
                <w:rFonts w:eastAsia="Times New Roman"/>
              </w:rPr>
              <w:t xml:space="preserve">0 </w:t>
            </w:r>
          </w:p>
        </w:tc>
      </w:tr>
      <w:tr w:rsidR="000D4135" w14:paraId="3B427BB2" w14:textId="77777777">
        <w:trPr>
          <w:divId w:val="1824467884"/>
          <w:tblCellSpacing w:w="15" w:type="dxa"/>
        </w:trPr>
        <w:tc>
          <w:tcPr>
            <w:tcW w:w="4800" w:type="dxa"/>
            <w:tcBorders>
              <w:right w:val="single" w:sz="6" w:space="0" w:color="auto"/>
            </w:tcBorders>
            <w:vAlign w:val="center"/>
            <w:hideMark/>
          </w:tcPr>
          <w:p w14:paraId="7D5535DB" w14:textId="77777777" w:rsidR="001B3899" w:rsidRDefault="003D0EF4">
            <w:pPr>
              <w:rPr>
                <w:rFonts w:eastAsia="Times New Roman"/>
              </w:rPr>
            </w:pPr>
            <w:r>
              <w:rPr>
                <w:rFonts w:eastAsia="Times New Roman"/>
              </w:rPr>
              <w:t xml:space="preserve">Bike </w:t>
            </w:r>
          </w:p>
        </w:tc>
        <w:tc>
          <w:tcPr>
            <w:tcW w:w="0" w:type="auto"/>
            <w:vAlign w:val="center"/>
            <w:hideMark/>
          </w:tcPr>
          <w:p w14:paraId="490012C3" w14:textId="77777777" w:rsidR="001B3899" w:rsidRDefault="003D0EF4">
            <w:pPr>
              <w:rPr>
                <w:rFonts w:eastAsia="Times New Roman"/>
              </w:rPr>
            </w:pPr>
            <w:r>
              <w:rPr>
                <w:rFonts w:eastAsia="Times New Roman"/>
              </w:rPr>
              <w:t xml:space="preserve">0 </w:t>
            </w:r>
          </w:p>
        </w:tc>
        <w:tc>
          <w:tcPr>
            <w:tcW w:w="0" w:type="auto"/>
            <w:vAlign w:val="center"/>
            <w:hideMark/>
          </w:tcPr>
          <w:p w14:paraId="22DC9497" w14:textId="77777777" w:rsidR="001B3899" w:rsidRDefault="003D0EF4">
            <w:pPr>
              <w:rPr>
                <w:rFonts w:eastAsia="Times New Roman"/>
              </w:rPr>
            </w:pPr>
            <w:r>
              <w:rPr>
                <w:rFonts w:eastAsia="Times New Roman"/>
              </w:rPr>
              <w:t xml:space="preserve">0 </w:t>
            </w:r>
          </w:p>
        </w:tc>
        <w:tc>
          <w:tcPr>
            <w:tcW w:w="0" w:type="auto"/>
            <w:vAlign w:val="center"/>
            <w:hideMark/>
          </w:tcPr>
          <w:p w14:paraId="033D1EDB" w14:textId="77777777" w:rsidR="001B3899" w:rsidRDefault="003D0EF4">
            <w:pPr>
              <w:rPr>
                <w:rFonts w:eastAsia="Times New Roman"/>
              </w:rPr>
            </w:pPr>
            <w:r>
              <w:rPr>
                <w:rFonts w:eastAsia="Times New Roman"/>
              </w:rPr>
              <w:t xml:space="preserve">0 </w:t>
            </w:r>
          </w:p>
        </w:tc>
        <w:tc>
          <w:tcPr>
            <w:tcW w:w="0" w:type="auto"/>
            <w:vAlign w:val="center"/>
            <w:hideMark/>
          </w:tcPr>
          <w:p w14:paraId="5AD55B4C" w14:textId="77777777" w:rsidR="001B3899" w:rsidRDefault="003D0EF4">
            <w:pPr>
              <w:rPr>
                <w:rFonts w:eastAsia="Times New Roman"/>
              </w:rPr>
            </w:pPr>
            <w:r>
              <w:rPr>
                <w:rFonts w:eastAsia="Times New Roman"/>
              </w:rPr>
              <w:t xml:space="preserve">1,304 </w:t>
            </w:r>
          </w:p>
        </w:tc>
        <w:tc>
          <w:tcPr>
            <w:tcW w:w="0" w:type="auto"/>
            <w:vAlign w:val="center"/>
            <w:hideMark/>
          </w:tcPr>
          <w:p w14:paraId="461C651A" w14:textId="77777777" w:rsidR="001B3899" w:rsidRDefault="003D0EF4">
            <w:pPr>
              <w:rPr>
                <w:rFonts w:eastAsia="Times New Roman"/>
              </w:rPr>
            </w:pPr>
            <w:r>
              <w:rPr>
                <w:rFonts w:eastAsia="Times New Roman"/>
              </w:rPr>
              <w:t xml:space="preserve">24,856 </w:t>
            </w:r>
          </w:p>
        </w:tc>
        <w:tc>
          <w:tcPr>
            <w:tcW w:w="0" w:type="auto"/>
            <w:vAlign w:val="center"/>
            <w:hideMark/>
          </w:tcPr>
          <w:p w14:paraId="4A5F75E7" w14:textId="77777777" w:rsidR="001B3899" w:rsidRDefault="003D0EF4">
            <w:pPr>
              <w:rPr>
                <w:rFonts w:eastAsia="Times New Roman"/>
              </w:rPr>
            </w:pPr>
            <w:r>
              <w:rPr>
                <w:rFonts w:eastAsia="Times New Roman"/>
              </w:rPr>
              <w:t xml:space="preserve">0 </w:t>
            </w:r>
          </w:p>
        </w:tc>
        <w:tc>
          <w:tcPr>
            <w:tcW w:w="0" w:type="auto"/>
            <w:vAlign w:val="center"/>
            <w:hideMark/>
          </w:tcPr>
          <w:p w14:paraId="4B3B087E" w14:textId="77777777" w:rsidR="001B3899" w:rsidRDefault="003D0EF4">
            <w:pPr>
              <w:rPr>
                <w:rFonts w:eastAsia="Times New Roman"/>
              </w:rPr>
            </w:pPr>
            <w:r>
              <w:rPr>
                <w:rFonts w:eastAsia="Times New Roman"/>
              </w:rPr>
              <w:t xml:space="preserve">0 </w:t>
            </w:r>
          </w:p>
        </w:tc>
        <w:tc>
          <w:tcPr>
            <w:tcW w:w="0" w:type="auto"/>
            <w:vAlign w:val="center"/>
            <w:hideMark/>
          </w:tcPr>
          <w:p w14:paraId="32C1A0FE" w14:textId="77777777" w:rsidR="001B3899" w:rsidRDefault="003D0EF4">
            <w:pPr>
              <w:rPr>
                <w:rFonts w:eastAsia="Times New Roman"/>
              </w:rPr>
            </w:pPr>
            <w:r>
              <w:rPr>
                <w:rFonts w:eastAsia="Times New Roman"/>
              </w:rPr>
              <w:t xml:space="preserve">0 </w:t>
            </w:r>
          </w:p>
        </w:tc>
        <w:tc>
          <w:tcPr>
            <w:tcW w:w="0" w:type="auto"/>
            <w:vAlign w:val="center"/>
            <w:hideMark/>
          </w:tcPr>
          <w:p w14:paraId="4949F43C" w14:textId="77777777" w:rsidR="001B3899" w:rsidRDefault="003D0EF4">
            <w:pPr>
              <w:rPr>
                <w:rFonts w:eastAsia="Times New Roman"/>
              </w:rPr>
            </w:pPr>
            <w:r>
              <w:rPr>
                <w:rFonts w:eastAsia="Times New Roman"/>
              </w:rPr>
              <w:t xml:space="preserve">0 </w:t>
            </w:r>
          </w:p>
        </w:tc>
        <w:tc>
          <w:tcPr>
            <w:tcW w:w="0" w:type="auto"/>
            <w:vAlign w:val="center"/>
            <w:hideMark/>
          </w:tcPr>
          <w:p w14:paraId="352B71F9" w14:textId="77777777" w:rsidR="001B3899" w:rsidRDefault="003D0EF4">
            <w:pPr>
              <w:rPr>
                <w:rFonts w:eastAsia="Times New Roman"/>
              </w:rPr>
            </w:pPr>
            <w:r>
              <w:rPr>
                <w:rFonts w:eastAsia="Times New Roman"/>
              </w:rPr>
              <w:t xml:space="preserve">0 </w:t>
            </w:r>
          </w:p>
        </w:tc>
        <w:tc>
          <w:tcPr>
            <w:tcW w:w="0" w:type="auto"/>
            <w:vAlign w:val="center"/>
            <w:hideMark/>
          </w:tcPr>
          <w:p w14:paraId="5EC01E9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619A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A8293A1" w14:textId="77777777" w:rsidR="001B3899" w:rsidRDefault="003D0EF4">
            <w:pPr>
              <w:rPr>
                <w:rFonts w:eastAsia="Times New Roman"/>
              </w:rPr>
            </w:pPr>
            <w:r>
              <w:rPr>
                <w:rFonts w:eastAsia="Times New Roman"/>
              </w:rPr>
              <w:t xml:space="preserve">26,160 </w:t>
            </w:r>
          </w:p>
        </w:tc>
        <w:tc>
          <w:tcPr>
            <w:tcW w:w="0" w:type="auto"/>
            <w:vAlign w:val="center"/>
            <w:hideMark/>
          </w:tcPr>
          <w:p w14:paraId="3E664D2C" w14:textId="77777777" w:rsidR="001B3899" w:rsidRDefault="003D0EF4">
            <w:pPr>
              <w:rPr>
                <w:rFonts w:eastAsia="Times New Roman"/>
              </w:rPr>
            </w:pPr>
            <w:r>
              <w:rPr>
                <w:rFonts w:eastAsia="Times New Roman"/>
              </w:rPr>
              <w:t xml:space="preserve">0 </w:t>
            </w:r>
          </w:p>
        </w:tc>
        <w:tc>
          <w:tcPr>
            <w:tcW w:w="0" w:type="auto"/>
            <w:vAlign w:val="center"/>
            <w:hideMark/>
          </w:tcPr>
          <w:p w14:paraId="75AB67F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C0B73D" w14:textId="77777777" w:rsidR="001B3899" w:rsidRDefault="003D0EF4">
            <w:pPr>
              <w:rPr>
                <w:rFonts w:eastAsia="Times New Roman"/>
              </w:rPr>
            </w:pPr>
            <w:r>
              <w:rPr>
                <w:rFonts w:eastAsia="Times New Roman"/>
              </w:rPr>
              <w:t xml:space="preserve">0 </w:t>
            </w:r>
          </w:p>
        </w:tc>
      </w:tr>
      <w:tr w:rsidR="000D4135" w14:paraId="54A2046A" w14:textId="77777777">
        <w:trPr>
          <w:divId w:val="1824467884"/>
          <w:tblCellSpacing w:w="15" w:type="dxa"/>
        </w:trPr>
        <w:tc>
          <w:tcPr>
            <w:tcW w:w="4800" w:type="dxa"/>
            <w:tcBorders>
              <w:right w:val="single" w:sz="6" w:space="0" w:color="auto"/>
            </w:tcBorders>
            <w:vAlign w:val="center"/>
            <w:hideMark/>
          </w:tcPr>
          <w:p w14:paraId="00904205" w14:textId="77777777" w:rsidR="001B3899" w:rsidRDefault="003D0EF4">
            <w:pPr>
              <w:rPr>
                <w:rFonts w:eastAsia="Times New Roman"/>
              </w:rPr>
            </w:pPr>
            <w:r>
              <w:rPr>
                <w:rFonts w:eastAsia="Times New Roman"/>
              </w:rPr>
              <w:t xml:space="preserve">Walk-Transit </w:t>
            </w:r>
          </w:p>
        </w:tc>
        <w:tc>
          <w:tcPr>
            <w:tcW w:w="0" w:type="auto"/>
            <w:vAlign w:val="center"/>
            <w:hideMark/>
          </w:tcPr>
          <w:p w14:paraId="394171F0" w14:textId="77777777" w:rsidR="001B3899" w:rsidRDefault="003D0EF4">
            <w:pPr>
              <w:rPr>
                <w:rFonts w:eastAsia="Times New Roman"/>
              </w:rPr>
            </w:pPr>
            <w:r>
              <w:rPr>
                <w:rFonts w:eastAsia="Times New Roman"/>
              </w:rPr>
              <w:t xml:space="preserve">0 </w:t>
            </w:r>
          </w:p>
        </w:tc>
        <w:tc>
          <w:tcPr>
            <w:tcW w:w="0" w:type="auto"/>
            <w:vAlign w:val="center"/>
            <w:hideMark/>
          </w:tcPr>
          <w:p w14:paraId="1EBCDFE7" w14:textId="77777777" w:rsidR="001B3899" w:rsidRDefault="003D0EF4">
            <w:pPr>
              <w:rPr>
                <w:rFonts w:eastAsia="Times New Roman"/>
              </w:rPr>
            </w:pPr>
            <w:r>
              <w:rPr>
                <w:rFonts w:eastAsia="Times New Roman"/>
              </w:rPr>
              <w:t xml:space="preserve">14,585 </w:t>
            </w:r>
          </w:p>
        </w:tc>
        <w:tc>
          <w:tcPr>
            <w:tcW w:w="0" w:type="auto"/>
            <w:vAlign w:val="center"/>
            <w:hideMark/>
          </w:tcPr>
          <w:p w14:paraId="4EE66C72" w14:textId="77777777" w:rsidR="001B3899" w:rsidRDefault="003D0EF4">
            <w:pPr>
              <w:rPr>
                <w:rFonts w:eastAsia="Times New Roman"/>
              </w:rPr>
            </w:pPr>
            <w:r>
              <w:rPr>
                <w:rFonts w:eastAsia="Times New Roman"/>
              </w:rPr>
              <w:t xml:space="preserve">1,890 </w:t>
            </w:r>
          </w:p>
        </w:tc>
        <w:tc>
          <w:tcPr>
            <w:tcW w:w="0" w:type="auto"/>
            <w:vAlign w:val="center"/>
            <w:hideMark/>
          </w:tcPr>
          <w:p w14:paraId="78DB2ED9" w14:textId="77777777" w:rsidR="001B3899" w:rsidRDefault="003D0EF4">
            <w:pPr>
              <w:rPr>
                <w:rFonts w:eastAsia="Times New Roman"/>
              </w:rPr>
            </w:pPr>
            <w:r>
              <w:rPr>
                <w:rFonts w:eastAsia="Times New Roman"/>
              </w:rPr>
              <w:t xml:space="preserve">31,541 </w:t>
            </w:r>
          </w:p>
        </w:tc>
        <w:tc>
          <w:tcPr>
            <w:tcW w:w="0" w:type="auto"/>
            <w:vAlign w:val="center"/>
            <w:hideMark/>
          </w:tcPr>
          <w:p w14:paraId="0BA12815" w14:textId="77777777" w:rsidR="001B3899" w:rsidRDefault="003D0EF4">
            <w:pPr>
              <w:rPr>
                <w:rFonts w:eastAsia="Times New Roman"/>
              </w:rPr>
            </w:pPr>
            <w:r>
              <w:rPr>
                <w:rFonts w:eastAsia="Times New Roman"/>
              </w:rPr>
              <w:t xml:space="preserve">42 </w:t>
            </w:r>
          </w:p>
        </w:tc>
        <w:tc>
          <w:tcPr>
            <w:tcW w:w="0" w:type="auto"/>
            <w:vAlign w:val="center"/>
            <w:hideMark/>
          </w:tcPr>
          <w:p w14:paraId="408B5AD0" w14:textId="77777777" w:rsidR="001B3899" w:rsidRDefault="003D0EF4">
            <w:pPr>
              <w:rPr>
                <w:rFonts w:eastAsia="Times New Roman"/>
              </w:rPr>
            </w:pPr>
            <w:r>
              <w:rPr>
                <w:rFonts w:eastAsia="Times New Roman"/>
              </w:rPr>
              <w:t xml:space="preserve">91,079 </w:t>
            </w:r>
          </w:p>
        </w:tc>
        <w:tc>
          <w:tcPr>
            <w:tcW w:w="0" w:type="auto"/>
            <w:vAlign w:val="center"/>
            <w:hideMark/>
          </w:tcPr>
          <w:p w14:paraId="3D27A558" w14:textId="77777777" w:rsidR="001B3899" w:rsidRDefault="003D0EF4">
            <w:pPr>
              <w:rPr>
                <w:rFonts w:eastAsia="Times New Roman"/>
              </w:rPr>
            </w:pPr>
            <w:r>
              <w:rPr>
                <w:rFonts w:eastAsia="Times New Roman"/>
              </w:rPr>
              <w:t xml:space="preserve">16,943 </w:t>
            </w:r>
          </w:p>
        </w:tc>
        <w:tc>
          <w:tcPr>
            <w:tcW w:w="0" w:type="auto"/>
            <w:vAlign w:val="center"/>
            <w:hideMark/>
          </w:tcPr>
          <w:p w14:paraId="34FEFB42" w14:textId="77777777" w:rsidR="001B3899" w:rsidRDefault="003D0EF4">
            <w:pPr>
              <w:rPr>
                <w:rFonts w:eastAsia="Times New Roman"/>
              </w:rPr>
            </w:pPr>
            <w:r>
              <w:rPr>
                <w:rFonts w:eastAsia="Times New Roman"/>
              </w:rPr>
              <w:t xml:space="preserve">0 </w:t>
            </w:r>
          </w:p>
        </w:tc>
        <w:tc>
          <w:tcPr>
            <w:tcW w:w="0" w:type="auto"/>
            <w:vAlign w:val="center"/>
            <w:hideMark/>
          </w:tcPr>
          <w:p w14:paraId="34F9E819" w14:textId="77777777" w:rsidR="001B3899" w:rsidRDefault="003D0EF4">
            <w:pPr>
              <w:rPr>
                <w:rFonts w:eastAsia="Times New Roman"/>
              </w:rPr>
            </w:pPr>
            <w:r>
              <w:rPr>
                <w:rFonts w:eastAsia="Times New Roman"/>
              </w:rPr>
              <w:t xml:space="preserve">0 </w:t>
            </w:r>
          </w:p>
        </w:tc>
        <w:tc>
          <w:tcPr>
            <w:tcW w:w="0" w:type="auto"/>
            <w:vAlign w:val="center"/>
            <w:hideMark/>
          </w:tcPr>
          <w:p w14:paraId="7249C7BE" w14:textId="77777777" w:rsidR="001B3899" w:rsidRDefault="003D0EF4">
            <w:pPr>
              <w:rPr>
                <w:rFonts w:eastAsia="Times New Roman"/>
              </w:rPr>
            </w:pPr>
            <w:r>
              <w:rPr>
                <w:rFonts w:eastAsia="Times New Roman"/>
              </w:rPr>
              <w:t xml:space="preserve">0 </w:t>
            </w:r>
          </w:p>
        </w:tc>
        <w:tc>
          <w:tcPr>
            <w:tcW w:w="0" w:type="auto"/>
            <w:vAlign w:val="center"/>
            <w:hideMark/>
          </w:tcPr>
          <w:p w14:paraId="1380BAD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8D670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B77BD2" w14:textId="77777777" w:rsidR="001B3899" w:rsidRDefault="003D0EF4">
            <w:pPr>
              <w:rPr>
                <w:rFonts w:eastAsia="Times New Roman"/>
              </w:rPr>
            </w:pPr>
            <w:r>
              <w:rPr>
                <w:rFonts w:eastAsia="Times New Roman"/>
              </w:rPr>
              <w:t xml:space="preserve">156,080 </w:t>
            </w:r>
          </w:p>
        </w:tc>
        <w:tc>
          <w:tcPr>
            <w:tcW w:w="0" w:type="auto"/>
            <w:vAlign w:val="center"/>
            <w:hideMark/>
          </w:tcPr>
          <w:p w14:paraId="05160B2C" w14:textId="77777777" w:rsidR="001B3899" w:rsidRDefault="003D0EF4">
            <w:pPr>
              <w:rPr>
                <w:rFonts w:eastAsia="Times New Roman"/>
              </w:rPr>
            </w:pPr>
            <w:r>
              <w:rPr>
                <w:rFonts w:eastAsia="Times New Roman"/>
              </w:rPr>
              <w:t xml:space="preserve">108,022 </w:t>
            </w:r>
          </w:p>
        </w:tc>
        <w:tc>
          <w:tcPr>
            <w:tcW w:w="0" w:type="auto"/>
            <w:vAlign w:val="center"/>
            <w:hideMark/>
          </w:tcPr>
          <w:p w14:paraId="39B74F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6B3A22" w14:textId="77777777" w:rsidR="001B3899" w:rsidRDefault="003D0EF4">
            <w:pPr>
              <w:rPr>
                <w:rFonts w:eastAsia="Times New Roman"/>
              </w:rPr>
            </w:pPr>
            <w:r>
              <w:rPr>
                <w:rFonts w:eastAsia="Times New Roman"/>
              </w:rPr>
              <w:t xml:space="preserve">0 </w:t>
            </w:r>
          </w:p>
        </w:tc>
      </w:tr>
      <w:tr w:rsidR="000D4135" w14:paraId="77AD7FB9" w14:textId="77777777">
        <w:trPr>
          <w:divId w:val="1824467884"/>
          <w:tblCellSpacing w:w="15" w:type="dxa"/>
        </w:trPr>
        <w:tc>
          <w:tcPr>
            <w:tcW w:w="4800" w:type="dxa"/>
            <w:tcBorders>
              <w:right w:val="single" w:sz="6" w:space="0" w:color="auto"/>
            </w:tcBorders>
            <w:vAlign w:val="center"/>
            <w:hideMark/>
          </w:tcPr>
          <w:p w14:paraId="66903D15" w14:textId="77777777" w:rsidR="001B3899" w:rsidRDefault="003D0EF4">
            <w:pPr>
              <w:rPr>
                <w:rFonts w:eastAsia="Times New Roman"/>
              </w:rPr>
            </w:pPr>
            <w:r>
              <w:rPr>
                <w:rFonts w:eastAsia="Times New Roman"/>
              </w:rPr>
              <w:t xml:space="preserve">PNR-Transit </w:t>
            </w:r>
          </w:p>
        </w:tc>
        <w:tc>
          <w:tcPr>
            <w:tcW w:w="0" w:type="auto"/>
            <w:vAlign w:val="center"/>
            <w:hideMark/>
          </w:tcPr>
          <w:p w14:paraId="46844205" w14:textId="77777777" w:rsidR="001B3899" w:rsidRDefault="003D0EF4">
            <w:pPr>
              <w:rPr>
                <w:rFonts w:eastAsia="Times New Roman"/>
              </w:rPr>
            </w:pPr>
            <w:r>
              <w:rPr>
                <w:rFonts w:eastAsia="Times New Roman"/>
              </w:rPr>
              <w:t xml:space="preserve">0 </w:t>
            </w:r>
          </w:p>
        </w:tc>
        <w:tc>
          <w:tcPr>
            <w:tcW w:w="0" w:type="auto"/>
            <w:vAlign w:val="center"/>
            <w:hideMark/>
          </w:tcPr>
          <w:p w14:paraId="5AE5892A" w14:textId="77777777" w:rsidR="001B3899" w:rsidRDefault="003D0EF4">
            <w:pPr>
              <w:rPr>
                <w:rFonts w:eastAsia="Times New Roman"/>
              </w:rPr>
            </w:pPr>
            <w:r>
              <w:rPr>
                <w:rFonts w:eastAsia="Times New Roman"/>
              </w:rPr>
              <w:t xml:space="preserve">0 </w:t>
            </w:r>
          </w:p>
        </w:tc>
        <w:tc>
          <w:tcPr>
            <w:tcW w:w="0" w:type="auto"/>
            <w:vAlign w:val="center"/>
            <w:hideMark/>
          </w:tcPr>
          <w:p w14:paraId="32CBF7CF" w14:textId="77777777" w:rsidR="001B3899" w:rsidRDefault="003D0EF4">
            <w:pPr>
              <w:rPr>
                <w:rFonts w:eastAsia="Times New Roman"/>
              </w:rPr>
            </w:pPr>
            <w:r>
              <w:rPr>
                <w:rFonts w:eastAsia="Times New Roman"/>
              </w:rPr>
              <w:t xml:space="preserve">0 </w:t>
            </w:r>
          </w:p>
        </w:tc>
        <w:tc>
          <w:tcPr>
            <w:tcW w:w="0" w:type="auto"/>
            <w:vAlign w:val="center"/>
            <w:hideMark/>
          </w:tcPr>
          <w:p w14:paraId="55EE9B16" w14:textId="77777777" w:rsidR="001B3899" w:rsidRDefault="003D0EF4">
            <w:pPr>
              <w:rPr>
                <w:rFonts w:eastAsia="Times New Roman"/>
              </w:rPr>
            </w:pPr>
            <w:r>
              <w:rPr>
                <w:rFonts w:eastAsia="Times New Roman"/>
              </w:rPr>
              <w:t xml:space="preserve">0 </w:t>
            </w:r>
          </w:p>
        </w:tc>
        <w:tc>
          <w:tcPr>
            <w:tcW w:w="0" w:type="auto"/>
            <w:vAlign w:val="center"/>
            <w:hideMark/>
          </w:tcPr>
          <w:p w14:paraId="3DC0817F" w14:textId="77777777" w:rsidR="001B3899" w:rsidRDefault="003D0EF4">
            <w:pPr>
              <w:rPr>
                <w:rFonts w:eastAsia="Times New Roman"/>
              </w:rPr>
            </w:pPr>
            <w:r>
              <w:rPr>
                <w:rFonts w:eastAsia="Times New Roman"/>
              </w:rPr>
              <w:t xml:space="preserve">0 </w:t>
            </w:r>
          </w:p>
        </w:tc>
        <w:tc>
          <w:tcPr>
            <w:tcW w:w="0" w:type="auto"/>
            <w:vAlign w:val="center"/>
            <w:hideMark/>
          </w:tcPr>
          <w:p w14:paraId="1D34AB32" w14:textId="77777777" w:rsidR="001B3899" w:rsidRDefault="003D0EF4">
            <w:pPr>
              <w:rPr>
                <w:rFonts w:eastAsia="Times New Roman"/>
              </w:rPr>
            </w:pPr>
            <w:r>
              <w:rPr>
                <w:rFonts w:eastAsia="Times New Roman"/>
              </w:rPr>
              <w:t xml:space="preserve">0 </w:t>
            </w:r>
          </w:p>
        </w:tc>
        <w:tc>
          <w:tcPr>
            <w:tcW w:w="0" w:type="auto"/>
            <w:vAlign w:val="center"/>
            <w:hideMark/>
          </w:tcPr>
          <w:p w14:paraId="089870A3" w14:textId="77777777" w:rsidR="001B3899" w:rsidRDefault="003D0EF4">
            <w:pPr>
              <w:rPr>
                <w:rFonts w:eastAsia="Times New Roman"/>
              </w:rPr>
            </w:pPr>
            <w:r>
              <w:rPr>
                <w:rFonts w:eastAsia="Times New Roman"/>
              </w:rPr>
              <w:t xml:space="preserve">0 </w:t>
            </w:r>
          </w:p>
        </w:tc>
        <w:tc>
          <w:tcPr>
            <w:tcW w:w="0" w:type="auto"/>
            <w:vAlign w:val="center"/>
            <w:hideMark/>
          </w:tcPr>
          <w:p w14:paraId="5B25DE07" w14:textId="77777777" w:rsidR="001B3899" w:rsidRDefault="003D0EF4">
            <w:pPr>
              <w:rPr>
                <w:rFonts w:eastAsia="Times New Roman"/>
              </w:rPr>
            </w:pPr>
            <w:r>
              <w:rPr>
                <w:rFonts w:eastAsia="Times New Roman"/>
              </w:rPr>
              <w:t xml:space="preserve">2,494 </w:t>
            </w:r>
          </w:p>
        </w:tc>
        <w:tc>
          <w:tcPr>
            <w:tcW w:w="0" w:type="auto"/>
            <w:vAlign w:val="center"/>
            <w:hideMark/>
          </w:tcPr>
          <w:p w14:paraId="56C390F4" w14:textId="77777777" w:rsidR="001B3899" w:rsidRDefault="003D0EF4">
            <w:pPr>
              <w:rPr>
                <w:rFonts w:eastAsia="Times New Roman"/>
              </w:rPr>
            </w:pPr>
            <w:r>
              <w:rPr>
                <w:rFonts w:eastAsia="Times New Roman"/>
              </w:rPr>
              <w:t xml:space="preserve">31,796 </w:t>
            </w:r>
          </w:p>
        </w:tc>
        <w:tc>
          <w:tcPr>
            <w:tcW w:w="0" w:type="auto"/>
            <w:vAlign w:val="center"/>
            <w:hideMark/>
          </w:tcPr>
          <w:p w14:paraId="279CB563" w14:textId="77777777" w:rsidR="001B3899" w:rsidRDefault="003D0EF4">
            <w:pPr>
              <w:rPr>
                <w:rFonts w:eastAsia="Times New Roman"/>
              </w:rPr>
            </w:pPr>
            <w:r>
              <w:rPr>
                <w:rFonts w:eastAsia="Times New Roman"/>
              </w:rPr>
              <w:t xml:space="preserve">0 </w:t>
            </w:r>
          </w:p>
        </w:tc>
        <w:tc>
          <w:tcPr>
            <w:tcW w:w="0" w:type="auto"/>
            <w:vAlign w:val="center"/>
            <w:hideMark/>
          </w:tcPr>
          <w:p w14:paraId="41E75B2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A0A5E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08AA37" w14:textId="77777777" w:rsidR="001B3899" w:rsidRDefault="003D0EF4">
            <w:pPr>
              <w:rPr>
                <w:rFonts w:eastAsia="Times New Roman"/>
              </w:rPr>
            </w:pPr>
            <w:r>
              <w:rPr>
                <w:rFonts w:eastAsia="Times New Roman"/>
              </w:rPr>
              <w:t xml:space="preserve">34,290 </w:t>
            </w:r>
          </w:p>
        </w:tc>
        <w:tc>
          <w:tcPr>
            <w:tcW w:w="0" w:type="auto"/>
            <w:vAlign w:val="center"/>
            <w:hideMark/>
          </w:tcPr>
          <w:p w14:paraId="5876D506" w14:textId="77777777" w:rsidR="001B3899" w:rsidRDefault="003D0EF4">
            <w:pPr>
              <w:rPr>
                <w:rFonts w:eastAsia="Times New Roman"/>
              </w:rPr>
            </w:pPr>
            <w:r>
              <w:rPr>
                <w:rFonts w:eastAsia="Times New Roman"/>
              </w:rPr>
              <w:t xml:space="preserve">0 </w:t>
            </w:r>
          </w:p>
        </w:tc>
        <w:tc>
          <w:tcPr>
            <w:tcW w:w="0" w:type="auto"/>
            <w:vAlign w:val="center"/>
            <w:hideMark/>
          </w:tcPr>
          <w:p w14:paraId="61D7273C" w14:textId="77777777" w:rsidR="001B3899" w:rsidRDefault="003D0EF4">
            <w:pPr>
              <w:rPr>
                <w:rFonts w:eastAsia="Times New Roman"/>
              </w:rPr>
            </w:pPr>
            <w:r>
              <w:rPr>
                <w:rFonts w:eastAsia="Times New Roman"/>
              </w:rPr>
              <w:t xml:space="preserve">34,290 </w:t>
            </w:r>
          </w:p>
        </w:tc>
        <w:tc>
          <w:tcPr>
            <w:tcW w:w="0" w:type="auto"/>
            <w:tcBorders>
              <w:right w:val="single" w:sz="6" w:space="0" w:color="auto"/>
            </w:tcBorders>
            <w:vAlign w:val="center"/>
            <w:hideMark/>
          </w:tcPr>
          <w:p w14:paraId="160923C2" w14:textId="77777777" w:rsidR="001B3899" w:rsidRDefault="003D0EF4">
            <w:pPr>
              <w:rPr>
                <w:rFonts w:eastAsia="Times New Roman"/>
              </w:rPr>
            </w:pPr>
            <w:r>
              <w:rPr>
                <w:rFonts w:eastAsia="Times New Roman"/>
              </w:rPr>
              <w:t xml:space="preserve">0 </w:t>
            </w:r>
          </w:p>
        </w:tc>
      </w:tr>
      <w:tr w:rsidR="000D4135" w14:paraId="5C92ED01" w14:textId="77777777">
        <w:trPr>
          <w:divId w:val="1824467884"/>
          <w:tblCellSpacing w:w="15" w:type="dxa"/>
        </w:trPr>
        <w:tc>
          <w:tcPr>
            <w:tcW w:w="4800" w:type="dxa"/>
            <w:tcBorders>
              <w:right w:val="single" w:sz="6" w:space="0" w:color="auto"/>
            </w:tcBorders>
            <w:vAlign w:val="center"/>
            <w:hideMark/>
          </w:tcPr>
          <w:p w14:paraId="5609C987" w14:textId="77777777" w:rsidR="001B3899" w:rsidRDefault="003D0EF4">
            <w:pPr>
              <w:rPr>
                <w:rFonts w:eastAsia="Times New Roman"/>
              </w:rPr>
            </w:pPr>
            <w:r>
              <w:rPr>
                <w:rFonts w:eastAsia="Times New Roman"/>
              </w:rPr>
              <w:t xml:space="preserve">KNR-Transit </w:t>
            </w:r>
          </w:p>
        </w:tc>
        <w:tc>
          <w:tcPr>
            <w:tcW w:w="0" w:type="auto"/>
            <w:vAlign w:val="center"/>
            <w:hideMark/>
          </w:tcPr>
          <w:p w14:paraId="50851A7B" w14:textId="77777777" w:rsidR="001B3899" w:rsidRDefault="003D0EF4">
            <w:pPr>
              <w:rPr>
                <w:rFonts w:eastAsia="Times New Roman"/>
              </w:rPr>
            </w:pPr>
            <w:r>
              <w:rPr>
                <w:rFonts w:eastAsia="Times New Roman"/>
              </w:rPr>
              <w:t xml:space="preserve">0 </w:t>
            </w:r>
          </w:p>
        </w:tc>
        <w:tc>
          <w:tcPr>
            <w:tcW w:w="0" w:type="auto"/>
            <w:vAlign w:val="center"/>
            <w:hideMark/>
          </w:tcPr>
          <w:p w14:paraId="1D55C3BE" w14:textId="77777777" w:rsidR="001B3899" w:rsidRDefault="003D0EF4">
            <w:pPr>
              <w:rPr>
                <w:rFonts w:eastAsia="Times New Roman"/>
              </w:rPr>
            </w:pPr>
            <w:r>
              <w:rPr>
                <w:rFonts w:eastAsia="Times New Roman"/>
              </w:rPr>
              <w:t xml:space="preserve">0 </w:t>
            </w:r>
          </w:p>
        </w:tc>
        <w:tc>
          <w:tcPr>
            <w:tcW w:w="0" w:type="auto"/>
            <w:vAlign w:val="center"/>
            <w:hideMark/>
          </w:tcPr>
          <w:p w14:paraId="7E430871" w14:textId="77777777" w:rsidR="001B3899" w:rsidRDefault="003D0EF4">
            <w:pPr>
              <w:rPr>
                <w:rFonts w:eastAsia="Times New Roman"/>
              </w:rPr>
            </w:pPr>
            <w:r>
              <w:rPr>
                <w:rFonts w:eastAsia="Times New Roman"/>
              </w:rPr>
              <w:t xml:space="preserve">0 </w:t>
            </w:r>
          </w:p>
        </w:tc>
        <w:tc>
          <w:tcPr>
            <w:tcW w:w="0" w:type="auto"/>
            <w:vAlign w:val="center"/>
            <w:hideMark/>
          </w:tcPr>
          <w:p w14:paraId="6CA7CEA2" w14:textId="77777777" w:rsidR="001B3899" w:rsidRDefault="003D0EF4">
            <w:pPr>
              <w:rPr>
                <w:rFonts w:eastAsia="Times New Roman"/>
              </w:rPr>
            </w:pPr>
            <w:r>
              <w:rPr>
                <w:rFonts w:eastAsia="Times New Roman"/>
              </w:rPr>
              <w:t xml:space="preserve">0 </w:t>
            </w:r>
          </w:p>
        </w:tc>
        <w:tc>
          <w:tcPr>
            <w:tcW w:w="0" w:type="auto"/>
            <w:vAlign w:val="center"/>
            <w:hideMark/>
          </w:tcPr>
          <w:p w14:paraId="7CAF1927" w14:textId="77777777" w:rsidR="001B3899" w:rsidRDefault="003D0EF4">
            <w:pPr>
              <w:rPr>
                <w:rFonts w:eastAsia="Times New Roman"/>
              </w:rPr>
            </w:pPr>
            <w:r>
              <w:rPr>
                <w:rFonts w:eastAsia="Times New Roman"/>
              </w:rPr>
              <w:t xml:space="preserve">0 </w:t>
            </w:r>
          </w:p>
        </w:tc>
        <w:tc>
          <w:tcPr>
            <w:tcW w:w="0" w:type="auto"/>
            <w:vAlign w:val="center"/>
            <w:hideMark/>
          </w:tcPr>
          <w:p w14:paraId="6464FA8E" w14:textId="77777777" w:rsidR="001B3899" w:rsidRDefault="003D0EF4">
            <w:pPr>
              <w:rPr>
                <w:rFonts w:eastAsia="Times New Roman"/>
              </w:rPr>
            </w:pPr>
            <w:r>
              <w:rPr>
                <w:rFonts w:eastAsia="Times New Roman"/>
              </w:rPr>
              <w:t xml:space="preserve">0 </w:t>
            </w:r>
          </w:p>
        </w:tc>
        <w:tc>
          <w:tcPr>
            <w:tcW w:w="0" w:type="auto"/>
            <w:vAlign w:val="center"/>
            <w:hideMark/>
          </w:tcPr>
          <w:p w14:paraId="10ED1080" w14:textId="77777777" w:rsidR="001B3899" w:rsidRDefault="003D0EF4">
            <w:pPr>
              <w:rPr>
                <w:rFonts w:eastAsia="Times New Roman"/>
              </w:rPr>
            </w:pPr>
            <w:r>
              <w:rPr>
                <w:rFonts w:eastAsia="Times New Roman"/>
              </w:rPr>
              <w:t xml:space="preserve">0 </w:t>
            </w:r>
          </w:p>
        </w:tc>
        <w:tc>
          <w:tcPr>
            <w:tcW w:w="0" w:type="auto"/>
            <w:vAlign w:val="center"/>
            <w:hideMark/>
          </w:tcPr>
          <w:p w14:paraId="719EBC17" w14:textId="77777777" w:rsidR="001B3899" w:rsidRDefault="003D0EF4">
            <w:pPr>
              <w:rPr>
                <w:rFonts w:eastAsia="Times New Roman"/>
              </w:rPr>
            </w:pPr>
            <w:r>
              <w:rPr>
                <w:rFonts w:eastAsia="Times New Roman"/>
              </w:rPr>
              <w:t xml:space="preserve">0 </w:t>
            </w:r>
          </w:p>
        </w:tc>
        <w:tc>
          <w:tcPr>
            <w:tcW w:w="0" w:type="auto"/>
            <w:vAlign w:val="center"/>
            <w:hideMark/>
          </w:tcPr>
          <w:p w14:paraId="71A2A408" w14:textId="77777777" w:rsidR="001B3899" w:rsidRDefault="003D0EF4">
            <w:pPr>
              <w:rPr>
                <w:rFonts w:eastAsia="Times New Roman"/>
              </w:rPr>
            </w:pPr>
            <w:r>
              <w:rPr>
                <w:rFonts w:eastAsia="Times New Roman"/>
              </w:rPr>
              <w:t xml:space="preserve">0 </w:t>
            </w:r>
          </w:p>
        </w:tc>
        <w:tc>
          <w:tcPr>
            <w:tcW w:w="0" w:type="auto"/>
            <w:vAlign w:val="center"/>
            <w:hideMark/>
          </w:tcPr>
          <w:p w14:paraId="077BB37B" w14:textId="77777777" w:rsidR="001B3899" w:rsidRDefault="003D0EF4">
            <w:pPr>
              <w:rPr>
                <w:rFonts w:eastAsia="Times New Roman"/>
              </w:rPr>
            </w:pPr>
            <w:r>
              <w:rPr>
                <w:rFonts w:eastAsia="Times New Roman"/>
              </w:rPr>
              <w:t xml:space="preserve">11,283 </w:t>
            </w:r>
          </w:p>
        </w:tc>
        <w:tc>
          <w:tcPr>
            <w:tcW w:w="0" w:type="auto"/>
            <w:vAlign w:val="center"/>
            <w:hideMark/>
          </w:tcPr>
          <w:p w14:paraId="2FA130CE" w14:textId="77777777" w:rsidR="001B3899" w:rsidRDefault="003D0EF4">
            <w:pPr>
              <w:rPr>
                <w:rFonts w:eastAsia="Times New Roman"/>
              </w:rPr>
            </w:pPr>
            <w:r>
              <w:rPr>
                <w:rFonts w:eastAsia="Times New Roman"/>
              </w:rPr>
              <w:t xml:space="preserve">12,077 </w:t>
            </w:r>
          </w:p>
        </w:tc>
        <w:tc>
          <w:tcPr>
            <w:tcW w:w="0" w:type="auto"/>
            <w:tcBorders>
              <w:right w:val="single" w:sz="6" w:space="0" w:color="auto"/>
            </w:tcBorders>
            <w:vAlign w:val="center"/>
            <w:hideMark/>
          </w:tcPr>
          <w:p w14:paraId="55DA0E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6653EA" w14:textId="77777777" w:rsidR="001B3899" w:rsidRDefault="003D0EF4">
            <w:pPr>
              <w:rPr>
                <w:rFonts w:eastAsia="Times New Roman"/>
              </w:rPr>
            </w:pPr>
            <w:r>
              <w:rPr>
                <w:rFonts w:eastAsia="Times New Roman"/>
              </w:rPr>
              <w:t xml:space="preserve">23,360 </w:t>
            </w:r>
          </w:p>
        </w:tc>
        <w:tc>
          <w:tcPr>
            <w:tcW w:w="0" w:type="auto"/>
            <w:vAlign w:val="center"/>
            <w:hideMark/>
          </w:tcPr>
          <w:p w14:paraId="55AE0615" w14:textId="77777777" w:rsidR="001B3899" w:rsidRDefault="003D0EF4">
            <w:pPr>
              <w:rPr>
                <w:rFonts w:eastAsia="Times New Roman"/>
              </w:rPr>
            </w:pPr>
            <w:r>
              <w:rPr>
                <w:rFonts w:eastAsia="Times New Roman"/>
              </w:rPr>
              <w:t xml:space="preserve">0 </w:t>
            </w:r>
          </w:p>
        </w:tc>
        <w:tc>
          <w:tcPr>
            <w:tcW w:w="0" w:type="auto"/>
            <w:vAlign w:val="center"/>
            <w:hideMark/>
          </w:tcPr>
          <w:p w14:paraId="102C37D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65D46C" w14:textId="77777777" w:rsidR="001B3899" w:rsidRDefault="003D0EF4">
            <w:pPr>
              <w:rPr>
                <w:rFonts w:eastAsia="Times New Roman"/>
              </w:rPr>
            </w:pPr>
            <w:r>
              <w:rPr>
                <w:rFonts w:eastAsia="Times New Roman"/>
              </w:rPr>
              <w:t xml:space="preserve">23,360 </w:t>
            </w:r>
          </w:p>
        </w:tc>
      </w:tr>
      <w:tr w:rsidR="000D4135" w14:paraId="4FFCFE7E" w14:textId="77777777">
        <w:trPr>
          <w:divId w:val="1824467884"/>
          <w:tblCellSpacing w:w="15" w:type="dxa"/>
        </w:trPr>
        <w:tc>
          <w:tcPr>
            <w:tcW w:w="4800" w:type="dxa"/>
            <w:tcBorders>
              <w:right w:val="single" w:sz="6" w:space="0" w:color="auto"/>
            </w:tcBorders>
            <w:vAlign w:val="center"/>
            <w:hideMark/>
          </w:tcPr>
          <w:p w14:paraId="0B9B1AEE" w14:textId="77777777" w:rsidR="001B3899" w:rsidRDefault="003D0EF4">
            <w:pPr>
              <w:rPr>
                <w:rFonts w:eastAsia="Times New Roman"/>
              </w:rPr>
            </w:pPr>
            <w:r>
              <w:rPr>
                <w:rFonts w:eastAsia="Times New Roman"/>
              </w:rPr>
              <w:t xml:space="preserve">School Bus </w:t>
            </w:r>
          </w:p>
        </w:tc>
        <w:tc>
          <w:tcPr>
            <w:tcW w:w="0" w:type="auto"/>
            <w:vAlign w:val="center"/>
            <w:hideMark/>
          </w:tcPr>
          <w:p w14:paraId="5864CE96" w14:textId="77777777" w:rsidR="001B3899" w:rsidRDefault="003D0EF4">
            <w:pPr>
              <w:rPr>
                <w:rFonts w:eastAsia="Times New Roman"/>
              </w:rPr>
            </w:pPr>
            <w:r>
              <w:rPr>
                <w:rFonts w:eastAsia="Times New Roman"/>
              </w:rPr>
              <w:t xml:space="preserve">0 </w:t>
            </w:r>
          </w:p>
        </w:tc>
        <w:tc>
          <w:tcPr>
            <w:tcW w:w="0" w:type="auto"/>
            <w:vAlign w:val="center"/>
            <w:hideMark/>
          </w:tcPr>
          <w:p w14:paraId="2E563E30" w14:textId="77777777" w:rsidR="001B3899" w:rsidRDefault="003D0EF4">
            <w:pPr>
              <w:rPr>
                <w:rFonts w:eastAsia="Times New Roman"/>
              </w:rPr>
            </w:pPr>
            <w:r>
              <w:rPr>
                <w:rFonts w:eastAsia="Times New Roman"/>
              </w:rPr>
              <w:t xml:space="preserve">0 </w:t>
            </w:r>
          </w:p>
        </w:tc>
        <w:tc>
          <w:tcPr>
            <w:tcW w:w="0" w:type="auto"/>
            <w:vAlign w:val="center"/>
            <w:hideMark/>
          </w:tcPr>
          <w:p w14:paraId="3D9C8E48" w14:textId="77777777" w:rsidR="001B3899" w:rsidRDefault="003D0EF4">
            <w:pPr>
              <w:rPr>
                <w:rFonts w:eastAsia="Times New Roman"/>
              </w:rPr>
            </w:pPr>
            <w:r>
              <w:rPr>
                <w:rFonts w:eastAsia="Times New Roman"/>
              </w:rPr>
              <w:t xml:space="preserve">0 </w:t>
            </w:r>
          </w:p>
        </w:tc>
        <w:tc>
          <w:tcPr>
            <w:tcW w:w="0" w:type="auto"/>
            <w:vAlign w:val="center"/>
            <w:hideMark/>
          </w:tcPr>
          <w:p w14:paraId="3A0B27A3" w14:textId="77777777" w:rsidR="001B3899" w:rsidRDefault="003D0EF4">
            <w:pPr>
              <w:rPr>
                <w:rFonts w:eastAsia="Times New Roman"/>
              </w:rPr>
            </w:pPr>
            <w:r>
              <w:rPr>
                <w:rFonts w:eastAsia="Times New Roman"/>
              </w:rPr>
              <w:t xml:space="preserve">0 </w:t>
            </w:r>
          </w:p>
        </w:tc>
        <w:tc>
          <w:tcPr>
            <w:tcW w:w="0" w:type="auto"/>
            <w:vAlign w:val="center"/>
            <w:hideMark/>
          </w:tcPr>
          <w:p w14:paraId="58FC7CFE" w14:textId="77777777" w:rsidR="001B3899" w:rsidRDefault="003D0EF4">
            <w:pPr>
              <w:rPr>
                <w:rFonts w:eastAsia="Times New Roman"/>
              </w:rPr>
            </w:pPr>
            <w:r>
              <w:rPr>
                <w:rFonts w:eastAsia="Times New Roman"/>
              </w:rPr>
              <w:t xml:space="preserve">0 </w:t>
            </w:r>
          </w:p>
        </w:tc>
        <w:tc>
          <w:tcPr>
            <w:tcW w:w="0" w:type="auto"/>
            <w:vAlign w:val="center"/>
            <w:hideMark/>
          </w:tcPr>
          <w:p w14:paraId="695401E0" w14:textId="77777777" w:rsidR="001B3899" w:rsidRDefault="003D0EF4">
            <w:pPr>
              <w:rPr>
                <w:rFonts w:eastAsia="Times New Roman"/>
              </w:rPr>
            </w:pPr>
            <w:r>
              <w:rPr>
                <w:rFonts w:eastAsia="Times New Roman"/>
              </w:rPr>
              <w:t xml:space="preserve">0 </w:t>
            </w:r>
          </w:p>
        </w:tc>
        <w:tc>
          <w:tcPr>
            <w:tcW w:w="0" w:type="auto"/>
            <w:vAlign w:val="center"/>
            <w:hideMark/>
          </w:tcPr>
          <w:p w14:paraId="56D8D3E7" w14:textId="77777777" w:rsidR="001B3899" w:rsidRDefault="003D0EF4">
            <w:pPr>
              <w:rPr>
                <w:rFonts w:eastAsia="Times New Roman"/>
              </w:rPr>
            </w:pPr>
            <w:r>
              <w:rPr>
                <w:rFonts w:eastAsia="Times New Roman"/>
              </w:rPr>
              <w:t xml:space="preserve">0 </w:t>
            </w:r>
          </w:p>
        </w:tc>
        <w:tc>
          <w:tcPr>
            <w:tcW w:w="0" w:type="auto"/>
            <w:vAlign w:val="center"/>
            <w:hideMark/>
          </w:tcPr>
          <w:p w14:paraId="5746237A" w14:textId="77777777" w:rsidR="001B3899" w:rsidRDefault="003D0EF4">
            <w:pPr>
              <w:rPr>
                <w:rFonts w:eastAsia="Times New Roman"/>
              </w:rPr>
            </w:pPr>
            <w:r>
              <w:rPr>
                <w:rFonts w:eastAsia="Times New Roman"/>
              </w:rPr>
              <w:t xml:space="preserve">0 </w:t>
            </w:r>
          </w:p>
        </w:tc>
        <w:tc>
          <w:tcPr>
            <w:tcW w:w="0" w:type="auto"/>
            <w:vAlign w:val="center"/>
            <w:hideMark/>
          </w:tcPr>
          <w:p w14:paraId="38CBE200" w14:textId="77777777" w:rsidR="001B3899" w:rsidRDefault="003D0EF4">
            <w:pPr>
              <w:rPr>
                <w:rFonts w:eastAsia="Times New Roman"/>
              </w:rPr>
            </w:pPr>
            <w:r>
              <w:rPr>
                <w:rFonts w:eastAsia="Times New Roman"/>
              </w:rPr>
              <w:t xml:space="preserve">0 </w:t>
            </w:r>
          </w:p>
        </w:tc>
        <w:tc>
          <w:tcPr>
            <w:tcW w:w="0" w:type="auto"/>
            <w:vAlign w:val="center"/>
            <w:hideMark/>
          </w:tcPr>
          <w:p w14:paraId="00A9FC4F" w14:textId="77777777" w:rsidR="001B3899" w:rsidRDefault="003D0EF4">
            <w:pPr>
              <w:rPr>
                <w:rFonts w:eastAsia="Times New Roman"/>
              </w:rPr>
            </w:pPr>
            <w:r>
              <w:rPr>
                <w:rFonts w:eastAsia="Times New Roman"/>
              </w:rPr>
              <w:t xml:space="preserve">0 </w:t>
            </w:r>
          </w:p>
        </w:tc>
        <w:tc>
          <w:tcPr>
            <w:tcW w:w="0" w:type="auto"/>
            <w:vAlign w:val="center"/>
            <w:hideMark/>
          </w:tcPr>
          <w:p w14:paraId="1441222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C879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E36937" w14:textId="77777777" w:rsidR="001B3899" w:rsidRDefault="003D0EF4">
            <w:pPr>
              <w:rPr>
                <w:rFonts w:eastAsia="Times New Roman"/>
              </w:rPr>
            </w:pPr>
            <w:r>
              <w:rPr>
                <w:rFonts w:eastAsia="Times New Roman"/>
              </w:rPr>
              <w:t xml:space="preserve">0 </w:t>
            </w:r>
          </w:p>
        </w:tc>
        <w:tc>
          <w:tcPr>
            <w:tcW w:w="0" w:type="auto"/>
            <w:vAlign w:val="center"/>
            <w:hideMark/>
          </w:tcPr>
          <w:p w14:paraId="09482F13" w14:textId="77777777" w:rsidR="001B3899" w:rsidRDefault="003D0EF4">
            <w:pPr>
              <w:rPr>
                <w:rFonts w:eastAsia="Times New Roman"/>
              </w:rPr>
            </w:pPr>
            <w:r>
              <w:rPr>
                <w:rFonts w:eastAsia="Times New Roman"/>
              </w:rPr>
              <w:t xml:space="preserve">0 </w:t>
            </w:r>
          </w:p>
        </w:tc>
        <w:tc>
          <w:tcPr>
            <w:tcW w:w="0" w:type="auto"/>
            <w:vAlign w:val="center"/>
            <w:hideMark/>
          </w:tcPr>
          <w:p w14:paraId="31429DB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A870D1" w14:textId="77777777" w:rsidR="001B3899" w:rsidRDefault="003D0EF4">
            <w:pPr>
              <w:rPr>
                <w:rFonts w:eastAsia="Times New Roman"/>
              </w:rPr>
            </w:pPr>
            <w:r>
              <w:rPr>
                <w:rFonts w:eastAsia="Times New Roman"/>
              </w:rPr>
              <w:t xml:space="preserve">0 </w:t>
            </w:r>
          </w:p>
        </w:tc>
      </w:tr>
      <w:tr w:rsidR="000D4135" w14:paraId="7FC3891D" w14:textId="77777777">
        <w:trPr>
          <w:divId w:val="1824467884"/>
          <w:tblCellSpacing w:w="15" w:type="dxa"/>
        </w:trPr>
        <w:tc>
          <w:tcPr>
            <w:tcW w:w="4800" w:type="dxa"/>
            <w:tcBorders>
              <w:right w:val="single" w:sz="6" w:space="0" w:color="auto"/>
            </w:tcBorders>
            <w:vAlign w:val="center"/>
            <w:hideMark/>
          </w:tcPr>
          <w:p w14:paraId="37BC13F9" w14:textId="77777777" w:rsidR="001B3899" w:rsidRDefault="003D0EF4">
            <w:pPr>
              <w:rPr>
                <w:rFonts w:eastAsia="Times New Roman"/>
              </w:rPr>
            </w:pPr>
            <w:r>
              <w:rPr>
                <w:rFonts w:eastAsia="Times New Roman"/>
              </w:rPr>
              <w:t xml:space="preserve">Total </w:t>
            </w:r>
          </w:p>
        </w:tc>
        <w:tc>
          <w:tcPr>
            <w:tcW w:w="0" w:type="auto"/>
            <w:vAlign w:val="center"/>
            <w:hideMark/>
          </w:tcPr>
          <w:p w14:paraId="4556F606" w14:textId="77777777" w:rsidR="001B3899" w:rsidRDefault="003D0EF4">
            <w:pPr>
              <w:rPr>
                <w:rFonts w:eastAsia="Times New Roman"/>
              </w:rPr>
            </w:pPr>
            <w:r>
              <w:rPr>
                <w:rFonts w:eastAsia="Times New Roman"/>
              </w:rPr>
              <w:t xml:space="preserve">4,277,577 </w:t>
            </w:r>
          </w:p>
        </w:tc>
        <w:tc>
          <w:tcPr>
            <w:tcW w:w="0" w:type="auto"/>
            <w:vAlign w:val="center"/>
            <w:hideMark/>
          </w:tcPr>
          <w:p w14:paraId="3429115B" w14:textId="77777777" w:rsidR="001B3899" w:rsidRDefault="003D0EF4">
            <w:pPr>
              <w:rPr>
                <w:rFonts w:eastAsia="Times New Roman"/>
              </w:rPr>
            </w:pPr>
            <w:r>
              <w:rPr>
                <w:rFonts w:eastAsia="Times New Roman"/>
              </w:rPr>
              <w:t xml:space="preserve">656,139 </w:t>
            </w:r>
          </w:p>
        </w:tc>
        <w:tc>
          <w:tcPr>
            <w:tcW w:w="0" w:type="auto"/>
            <w:vAlign w:val="center"/>
            <w:hideMark/>
          </w:tcPr>
          <w:p w14:paraId="268BAD59" w14:textId="77777777" w:rsidR="001B3899" w:rsidRDefault="003D0EF4">
            <w:pPr>
              <w:rPr>
                <w:rFonts w:eastAsia="Times New Roman"/>
              </w:rPr>
            </w:pPr>
            <w:r>
              <w:rPr>
                <w:rFonts w:eastAsia="Times New Roman"/>
              </w:rPr>
              <w:t xml:space="preserve">185,779 </w:t>
            </w:r>
          </w:p>
        </w:tc>
        <w:tc>
          <w:tcPr>
            <w:tcW w:w="0" w:type="auto"/>
            <w:vAlign w:val="center"/>
            <w:hideMark/>
          </w:tcPr>
          <w:p w14:paraId="5785E847" w14:textId="77777777" w:rsidR="001B3899" w:rsidRDefault="003D0EF4">
            <w:pPr>
              <w:rPr>
                <w:rFonts w:eastAsia="Times New Roman"/>
              </w:rPr>
            </w:pPr>
            <w:r>
              <w:rPr>
                <w:rFonts w:eastAsia="Times New Roman"/>
              </w:rPr>
              <w:t xml:space="preserve">86,564 </w:t>
            </w:r>
          </w:p>
        </w:tc>
        <w:tc>
          <w:tcPr>
            <w:tcW w:w="0" w:type="auto"/>
            <w:vAlign w:val="center"/>
            <w:hideMark/>
          </w:tcPr>
          <w:p w14:paraId="472CC76E" w14:textId="77777777" w:rsidR="001B3899" w:rsidRDefault="003D0EF4">
            <w:pPr>
              <w:rPr>
                <w:rFonts w:eastAsia="Times New Roman"/>
              </w:rPr>
            </w:pPr>
            <w:r>
              <w:rPr>
                <w:rFonts w:eastAsia="Times New Roman"/>
              </w:rPr>
              <w:t xml:space="preserve">24,898 </w:t>
            </w:r>
          </w:p>
        </w:tc>
        <w:tc>
          <w:tcPr>
            <w:tcW w:w="0" w:type="auto"/>
            <w:vAlign w:val="center"/>
            <w:hideMark/>
          </w:tcPr>
          <w:p w14:paraId="1BEBA66C" w14:textId="77777777" w:rsidR="001B3899" w:rsidRDefault="003D0EF4">
            <w:pPr>
              <w:rPr>
                <w:rFonts w:eastAsia="Times New Roman"/>
              </w:rPr>
            </w:pPr>
            <w:r>
              <w:rPr>
                <w:rFonts w:eastAsia="Times New Roman"/>
              </w:rPr>
              <w:t xml:space="preserve">91,079 </w:t>
            </w:r>
          </w:p>
        </w:tc>
        <w:tc>
          <w:tcPr>
            <w:tcW w:w="0" w:type="auto"/>
            <w:vAlign w:val="center"/>
            <w:hideMark/>
          </w:tcPr>
          <w:p w14:paraId="3A5C4072" w14:textId="77777777" w:rsidR="001B3899" w:rsidRDefault="003D0EF4">
            <w:pPr>
              <w:rPr>
                <w:rFonts w:eastAsia="Times New Roman"/>
              </w:rPr>
            </w:pPr>
            <w:r>
              <w:rPr>
                <w:rFonts w:eastAsia="Times New Roman"/>
              </w:rPr>
              <w:t xml:space="preserve">16,943 </w:t>
            </w:r>
          </w:p>
        </w:tc>
        <w:tc>
          <w:tcPr>
            <w:tcW w:w="0" w:type="auto"/>
            <w:vAlign w:val="center"/>
            <w:hideMark/>
          </w:tcPr>
          <w:p w14:paraId="00212CA3" w14:textId="77777777" w:rsidR="001B3899" w:rsidRDefault="003D0EF4">
            <w:pPr>
              <w:rPr>
                <w:rFonts w:eastAsia="Times New Roman"/>
              </w:rPr>
            </w:pPr>
            <w:r>
              <w:rPr>
                <w:rFonts w:eastAsia="Times New Roman"/>
              </w:rPr>
              <w:t xml:space="preserve">2,494 </w:t>
            </w:r>
          </w:p>
        </w:tc>
        <w:tc>
          <w:tcPr>
            <w:tcW w:w="0" w:type="auto"/>
            <w:vAlign w:val="center"/>
            <w:hideMark/>
          </w:tcPr>
          <w:p w14:paraId="13BA06D1" w14:textId="77777777" w:rsidR="001B3899" w:rsidRDefault="003D0EF4">
            <w:pPr>
              <w:rPr>
                <w:rFonts w:eastAsia="Times New Roman"/>
              </w:rPr>
            </w:pPr>
            <w:r>
              <w:rPr>
                <w:rFonts w:eastAsia="Times New Roman"/>
              </w:rPr>
              <w:t xml:space="preserve">31,796 </w:t>
            </w:r>
          </w:p>
        </w:tc>
        <w:tc>
          <w:tcPr>
            <w:tcW w:w="0" w:type="auto"/>
            <w:vAlign w:val="center"/>
            <w:hideMark/>
          </w:tcPr>
          <w:p w14:paraId="62A429BC" w14:textId="77777777" w:rsidR="001B3899" w:rsidRDefault="003D0EF4">
            <w:pPr>
              <w:rPr>
                <w:rFonts w:eastAsia="Times New Roman"/>
              </w:rPr>
            </w:pPr>
            <w:r>
              <w:rPr>
                <w:rFonts w:eastAsia="Times New Roman"/>
              </w:rPr>
              <w:t xml:space="preserve">11,283 </w:t>
            </w:r>
          </w:p>
        </w:tc>
        <w:tc>
          <w:tcPr>
            <w:tcW w:w="0" w:type="auto"/>
            <w:vAlign w:val="center"/>
            <w:hideMark/>
          </w:tcPr>
          <w:p w14:paraId="4EE20724" w14:textId="77777777" w:rsidR="001B3899" w:rsidRDefault="003D0EF4">
            <w:pPr>
              <w:rPr>
                <w:rFonts w:eastAsia="Times New Roman"/>
              </w:rPr>
            </w:pPr>
            <w:r>
              <w:rPr>
                <w:rFonts w:eastAsia="Times New Roman"/>
              </w:rPr>
              <w:t xml:space="preserve">12,077 </w:t>
            </w:r>
          </w:p>
        </w:tc>
        <w:tc>
          <w:tcPr>
            <w:tcW w:w="0" w:type="auto"/>
            <w:tcBorders>
              <w:right w:val="single" w:sz="6" w:space="0" w:color="auto"/>
            </w:tcBorders>
            <w:vAlign w:val="center"/>
            <w:hideMark/>
          </w:tcPr>
          <w:p w14:paraId="5038C71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39D2F5" w14:textId="77777777" w:rsidR="001B3899" w:rsidRDefault="003D0EF4">
            <w:pPr>
              <w:rPr>
                <w:rFonts w:eastAsia="Times New Roman"/>
              </w:rPr>
            </w:pPr>
            <w:r>
              <w:rPr>
                <w:rFonts w:eastAsia="Times New Roman"/>
              </w:rPr>
              <w:t xml:space="preserve">5,396,630 </w:t>
            </w:r>
          </w:p>
        </w:tc>
        <w:tc>
          <w:tcPr>
            <w:tcW w:w="0" w:type="auto"/>
            <w:vAlign w:val="center"/>
            <w:hideMark/>
          </w:tcPr>
          <w:p w14:paraId="1E5EDD8B" w14:textId="77777777" w:rsidR="001B3899" w:rsidRDefault="003D0EF4">
            <w:pPr>
              <w:rPr>
                <w:rFonts w:eastAsia="Times New Roman"/>
              </w:rPr>
            </w:pPr>
            <w:r>
              <w:rPr>
                <w:rFonts w:eastAsia="Times New Roman"/>
              </w:rPr>
              <w:t xml:space="preserve">108,022 </w:t>
            </w:r>
          </w:p>
        </w:tc>
        <w:tc>
          <w:tcPr>
            <w:tcW w:w="0" w:type="auto"/>
            <w:vAlign w:val="center"/>
            <w:hideMark/>
          </w:tcPr>
          <w:p w14:paraId="3865DD7C" w14:textId="77777777" w:rsidR="001B3899" w:rsidRDefault="003D0EF4">
            <w:pPr>
              <w:rPr>
                <w:rFonts w:eastAsia="Times New Roman"/>
              </w:rPr>
            </w:pPr>
            <w:r>
              <w:rPr>
                <w:rFonts w:eastAsia="Times New Roman"/>
              </w:rPr>
              <w:t xml:space="preserve">34,290 </w:t>
            </w:r>
          </w:p>
        </w:tc>
        <w:tc>
          <w:tcPr>
            <w:tcW w:w="0" w:type="auto"/>
            <w:tcBorders>
              <w:right w:val="single" w:sz="6" w:space="0" w:color="auto"/>
            </w:tcBorders>
            <w:vAlign w:val="center"/>
            <w:hideMark/>
          </w:tcPr>
          <w:p w14:paraId="36EEBC88" w14:textId="77777777" w:rsidR="001B3899" w:rsidRDefault="003D0EF4">
            <w:pPr>
              <w:rPr>
                <w:rFonts w:eastAsia="Times New Roman"/>
              </w:rPr>
            </w:pPr>
            <w:r>
              <w:rPr>
                <w:rFonts w:eastAsia="Times New Roman"/>
              </w:rPr>
              <w:t xml:space="preserve">23,360 </w:t>
            </w:r>
          </w:p>
        </w:tc>
      </w:tr>
    </w:tbl>
    <w:p w14:paraId="0B702A54"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560BCCC5" w14:textId="77777777">
        <w:trPr>
          <w:divId w:val="1824467884"/>
          <w:tblHeader/>
          <w:tblCellSpacing w:w="15" w:type="dxa"/>
        </w:trPr>
        <w:tc>
          <w:tcPr>
            <w:tcW w:w="0" w:type="auto"/>
            <w:gridSpan w:val="17"/>
            <w:tcBorders>
              <w:top w:val="nil"/>
              <w:left w:val="nil"/>
              <w:bottom w:val="nil"/>
              <w:right w:val="nil"/>
            </w:tcBorders>
            <w:vAlign w:val="center"/>
            <w:hideMark/>
          </w:tcPr>
          <w:p w14:paraId="691497AE" w14:textId="58A4333E" w:rsidR="001B3899" w:rsidRDefault="003D0EF4">
            <w:pPr>
              <w:jc w:val="center"/>
              <w:rPr>
                <w:rFonts w:eastAsia="Times New Roman"/>
              </w:rPr>
            </w:pPr>
            <w:del w:id="145" w:author="Kyeil Kim" w:date="2019-04-25T13:10:00Z">
              <w:r w:rsidDel="000D4135">
                <w:rPr>
                  <w:rFonts w:eastAsia="Times New Roman"/>
                </w:rPr>
                <w:lastRenderedPageBreak/>
                <w:delText xml:space="preserve">Tablke </w:delText>
              </w:r>
            </w:del>
            <w:ins w:id="146" w:author="Kyeil Kim" w:date="2019-04-25T13:10:00Z">
              <w:r w:rsidR="000D4135">
                <w:rPr>
                  <w:rFonts w:eastAsia="Times New Roman"/>
                </w:rPr>
                <w:t xml:space="preserve">Table </w:t>
              </w:r>
            </w:ins>
            <w:r>
              <w:rPr>
                <w:rFonts w:eastAsia="Times New Roman"/>
              </w:rPr>
              <w:t xml:space="preserve">3-16b. Trip Mode Choice by Tour Purpose and Tour Mode - Observed Trip Mode Shares: Work Tours </w:t>
            </w:r>
          </w:p>
        </w:tc>
      </w:tr>
      <w:tr w:rsidR="001B3899" w14:paraId="442E2C25" w14:textId="77777777">
        <w:trPr>
          <w:divId w:val="1824467884"/>
          <w:tblHeader/>
          <w:tblCellSpacing w:w="15" w:type="dxa"/>
        </w:trPr>
        <w:tc>
          <w:tcPr>
            <w:tcW w:w="0" w:type="auto"/>
            <w:vAlign w:val="center"/>
            <w:hideMark/>
          </w:tcPr>
          <w:p w14:paraId="1DBB8440"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3DCD4731" w14:textId="77777777" w:rsidR="001B3899" w:rsidRDefault="003D0EF4">
            <w:pPr>
              <w:jc w:val="center"/>
              <w:divId w:val="386760026"/>
              <w:rPr>
                <w:rFonts w:eastAsia="Times New Roman"/>
                <w:b/>
                <w:bCs/>
              </w:rPr>
            </w:pPr>
            <w:r>
              <w:rPr>
                <w:rFonts w:eastAsia="Times New Roman"/>
                <w:b/>
                <w:bCs/>
              </w:rPr>
              <w:t xml:space="preserve">Trip Mode </w:t>
            </w:r>
          </w:p>
        </w:tc>
        <w:tc>
          <w:tcPr>
            <w:tcW w:w="0" w:type="auto"/>
            <w:vAlign w:val="center"/>
            <w:hideMark/>
          </w:tcPr>
          <w:p w14:paraId="073108A2"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F24DC8E" w14:textId="77777777" w:rsidR="001B3899" w:rsidRDefault="003D0EF4">
            <w:pPr>
              <w:jc w:val="center"/>
              <w:divId w:val="521096128"/>
              <w:rPr>
                <w:rFonts w:eastAsia="Times New Roman"/>
                <w:b/>
                <w:bCs/>
              </w:rPr>
            </w:pPr>
            <w:r>
              <w:rPr>
                <w:rFonts w:eastAsia="Times New Roman"/>
                <w:b/>
                <w:bCs/>
              </w:rPr>
              <w:t xml:space="preserve">Transit Totals </w:t>
            </w:r>
          </w:p>
        </w:tc>
      </w:tr>
      <w:tr w:rsidR="001B3899" w14:paraId="2BB29D58" w14:textId="77777777">
        <w:trPr>
          <w:divId w:val="1824467884"/>
          <w:tblHeader/>
          <w:tblCellSpacing w:w="15" w:type="dxa"/>
        </w:trPr>
        <w:tc>
          <w:tcPr>
            <w:tcW w:w="0" w:type="auto"/>
            <w:vAlign w:val="center"/>
            <w:hideMark/>
          </w:tcPr>
          <w:p w14:paraId="3A606B52"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20020780"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08E683C2"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0E595D2E"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15586DED"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7C7DEA1F"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058B9CFA"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811E415" w14:textId="0D57647A"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47" w:author="Kyeil Kim" w:date="2019-04-25T13:11:00Z">
              <w:r w:rsidR="000D4135">
                <w:rPr>
                  <w:rFonts w:eastAsia="Times New Roman"/>
                  <w:b/>
                  <w:bCs/>
                </w:rPr>
                <w:t>mium</w:t>
              </w:r>
            </w:ins>
            <w:r>
              <w:rPr>
                <w:rFonts w:eastAsia="Times New Roman"/>
                <w:b/>
                <w:bCs/>
              </w:rPr>
              <w:t xml:space="preserve"> </w:t>
            </w:r>
          </w:p>
        </w:tc>
        <w:tc>
          <w:tcPr>
            <w:tcW w:w="0" w:type="auto"/>
            <w:vAlign w:val="center"/>
            <w:hideMark/>
          </w:tcPr>
          <w:p w14:paraId="4167DB7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485C066D" w14:textId="6CB65F14" w:rsidR="001B3899" w:rsidRDefault="003D0EF4">
            <w:pPr>
              <w:rPr>
                <w:rFonts w:eastAsia="Times New Roman"/>
                <w:b/>
                <w:bCs/>
              </w:rPr>
            </w:pPr>
            <w:r>
              <w:rPr>
                <w:rFonts w:eastAsia="Times New Roman"/>
                <w:b/>
                <w:bCs/>
              </w:rPr>
              <w:t>PNR Pre</w:t>
            </w:r>
            <w:ins w:id="148" w:author="Kyeil Kim" w:date="2019-04-25T13:11:00Z">
              <w:r w:rsidR="000D4135">
                <w:rPr>
                  <w:rFonts w:eastAsia="Times New Roman"/>
                  <w:b/>
                  <w:bCs/>
                </w:rPr>
                <w:t>mium</w:t>
              </w:r>
            </w:ins>
            <w:r>
              <w:rPr>
                <w:rFonts w:eastAsia="Times New Roman"/>
                <w:b/>
                <w:bCs/>
              </w:rPr>
              <w:t xml:space="preserve"> </w:t>
            </w:r>
          </w:p>
        </w:tc>
        <w:tc>
          <w:tcPr>
            <w:tcW w:w="0" w:type="auto"/>
            <w:vAlign w:val="center"/>
            <w:hideMark/>
          </w:tcPr>
          <w:p w14:paraId="0D6F7066"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0737A2A5" w14:textId="2B6A7C66" w:rsidR="001B3899" w:rsidRDefault="003D0EF4">
            <w:pPr>
              <w:rPr>
                <w:rFonts w:eastAsia="Times New Roman"/>
                <w:b/>
                <w:bCs/>
              </w:rPr>
            </w:pPr>
            <w:r>
              <w:rPr>
                <w:rFonts w:eastAsia="Times New Roman"/>
                <w:b/>
                <w:bCs/>
              </w:rPr>
              <w:t>KNR Pre</w:t>
            </w:r>
            <w:ins w:id="149" w:author="Kyeil Kim" w:date="2019-04-25T13:11:00Z">
              <w:r w:rsidR="000D4135">
                <w:rPr>
                  <w:rFonts w:eastAsia="Times New Roman"/>
                  <w:b/>
                  <w:bCs/>
                </w:rPr>
                <w:t>mium</w:t>
              </w:r>
            </w:ins>
            <w:r>
              <w:rPr>
                <w:rFonts w:eastAsia="Times New Roman"/>
                <w:b/>
                <w:bCs/>
              </w:rPr>
              <w:t xml:space="preserve"> </w:t>
            </w:r>
          </w:p>
        </w:tc>
        <w:tc>
          <w:tcPr>
            <w:tcW w:w="0" w:type="auto"/>
            <w:vAlign w:val="center"/>
            <w:hideMark/>
          </w:tcPr>
          <w:p w14:paraId="7C674025"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014D217"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9CC7F91"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1546B4E5"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54967927" w14:textId="77777777" w:rsidR="001B3899" w:rsidRDefault="003D0EF4">
            <w:pPr>
              <w:rPr>
                <w:rFonts w:eastAsia="Times New Roman"/>
                <w:b/>
                <w:bCs/>
              </w:rPr>
            </w:pPr>
            <w:r>
              <w:rPr>
                <w:rFonts w:eastAsia="Times New Roman"/>
                <w:b/>
                <w:bCs/>
              </w:rPr>
              <w:t xml:space="preserve">KNR </w:t>
            </w:r>
          </w:p>
        </w:tc>
      </w:tr>
      <w:tr w:rsidR="001B3899" w14:paraId="3EDD003F" w14:textId="77777777">
        <w:trPr>
          <w:divId w:val="1824467884"/>
          <w:tblCellSpacing w:w="15" w:type="dxa"/>
        </w:trPr>
        <w:tc>
          <w:tcPr>
            <w:tcW w:w="3600" w:type="dxa"/>
            <w:tcBorders>
              <w:right w:val="single" w:sz="6" w:space="0" w:color="auto"/>
            </w:tcBorders>
            <w:vAlign w:val="center"/>
            <w:hideMark/>
          </w:tcPr>
          <w:p w14:paraId="7E4AFA14" w14:textId="77777777" w:rsidR="001B3899" w:rsidRDefault="003D0EF4">
            <w:pPr>
              <w:rPr>
                <w:rFonts w:eastAsia="Times New Roman"/>
              </w:rPr>
            </w:pPr>
            <w:r>
              <w:rPr>
                <w:rFonts w:eastAsia="Times New Roman"/>
              </w:rPr>
              <w:t xml:space="preserve">Drive Alone </w:t>
            </w:r>
          </w:p>
        </w:tc>
        <w:tc>
          <w:tcPr>
            <w:tcW w:w="0" w:type="auto"/>
            <w:vAlign w:val="center"/>
            <w:hideMark/>
          </w:tcPr>
          <w:p w14:paraId="1D68CB8D" w14:textId="77777777" w:rsidR="001B3899" w:rsidRDefault="003D0EF4">
            <w:pPr>
              <w:rPr>
                <w:rFonts w:eastAsia="Times New Roman"/>
              </w:rPr>
            </w:pPr>
            <w:r>
              <w:rPr>
                <w:rFonts w:eastAsia="Times New Roman"/>
              </w:rPr>
              <w:t xml:space="preserve">100% </w:t>
            </w:r>
          </w:p>
        </w:tc>
        <w:tc>
          <w:tcPr>
            <w:tcW w:w="0" w:type="auto"/>
            <w:vAlign w:val="center"/>
            <w:hideMark/>
          </w:tcPr>
          <w:p w14:paraId="5855A47B" w14:textId="77777777" w:rsidR="001B3899" w:rsidRDefault="003D0EF4">
            <w:pPr>
              <w:rPr>
                <w:rFonts w:eastAsia="Times New Roman"/>
              </w:rPr>
            </w:pPr>
            <w:r>
              <w:rPr>
                <w:rFonts w:eastAsia="Times New Roman"/>
              </w:rPr>
              <w:t xml:space="preserve">0% </w:t>
            </w:r>
          </w:p>
        </w:tc>
        <w:tc>
          <w:tcPr>
            <w:tcW w:w="0" w:type="auto"/>
            <w:vAlign w:val="center"/>
            <w:hideMark/>
          </w:tcPr>
          <w:p w14:paraId="6893EEBA" w14:textId="77777777" w:rsidR="001B3899" w:rsidRDefault="003D0EF4">
            <w:pPr>
              <w:rPr>
                <w:rFonts w:eastAsia="Times New Roman"/>
              </w:rPr>
            </w:pPr>
            <w:r>
              <w:rPr>
                <w:rFonts w:eastAsia="Times New Roman"/>
              </w:rPr>
              <w:t xml:space="preserve">0% </w:t>
            </w:r>
          </w:p>
        </w:tc>
        <w:tc>
          <w:tcPr>
            <w:tcW w:w="0" w:type="auto"/>
            <w:vAlign w:val="center"/>
            <w:hideMark/>
          </w:tcPr>
          <w:p w14:paraId="0E3A52EE" w14:textId="77777777" w:rsidR="001B3899" w:rsidRDefault="003D0EF4">
            <w:pPr>
              <w:rPr>
                <w:rFonts w:eastAsia="Times New Roman"/>
              </w:rPr>
            </w:pPr>
            <w:r>
              <w:rPr>
                <w:rFonts w:eastAsia="Times New Roman"/>
              </w:rPr>
              <w:t xml:space="preserve">0% </w:t>
            </w:r>
          </w:p>
        </w:tc>
        <w:tc>
          <w:tcPr>
            <w:tcW w:w="0" w:type="auto"/>
            <w:vAlign w:val="center"/>
            <w:hideMark/>
          </w:tcPr>
          <w:p w14:paraId="6E8C2383" w14:textId="77777777" w:rsidR="001B3899" w:rsidRDefault="003D0EF4">
            <w:pPr>
              <w:rPr>
                <w:rFonts w:eastAsia="Times New Roman"/>
              </w:rPr>
            </w:pPr>
            <w:r>
              <w:rPr>
                <w:rFonts w:eastAsia="Times New Roman"/>
              </w:rPr>
              <w:t xml:space="preserve">0% </w:t>
            </w:r>
          </w:p>
        </w:tc>
        <w:tc>
          <w:tcPr>
            <w:tcW w:w="0" w:type="auto"/>
            <w:vAlign w:val="center"/>
            <w:hideMark/>
          </w:tcPr>
          <w:p w14:paraId="113B5B7E" w14:textId="77777777" w:rsidR="001B3899" w:rsidRDefault="003D0EF4">
            <w:pPr>
              <w:rPr>
                <w:rFonts w:eastAsia="Times New Roman"/>
              </w:rPr>
            </w:pPr>
            <w:r>
              <w:rPr>
                <w:rFonts w:eastAsia="Times New Roman"/>
              </w:rPr>
              <w:t xml:space="preserve">0% </w:t>
            </w:r>
          </w:p>
        </w:tc>
        <w:tc>
          <w:tcPr>
            <w:tcW w:w="0" w:type="auto"/>
            <w:vAlign w:val="center"/>
            <w:hideMark/>
          </w:tcPr>
          <w:p w14:paraId="2D31B0D7" w14:textId="77777777" w:rsidR="001B3899" w:rsidRDefault="003D0EF4">
            <w:pPr>
              <w:rPr>
                <w:rFonts w:eastAsia="Times New Roman"/>
              </w:rPr>
            </w:pPr>
            <w:r>
              <w:rPr>
                <w:rFonts w:eastAsia="Times New Roman"/>
              </w:rPr>
              <w:t xml:space="preserve">0% </w:t>
            </w:r>
          </w:p>
        </w:tc>
        <w:tc>
          <w:tcPr>
            <w:tcW w:w="0" w:type="auto"/>
            <w:vAlign w:val="center"/>
            <w:hideMark/>
          </w:tcPr>
          <w:p w14:paraId="6659E731" w14:textId="77777777" w:rsidR="001B3899" w:rsidRDefault="003D0EF4">
            <w:pPr>
              <w:rPr>
                <w:rFonts w:eastAsia="Times New Roman"/>
              </w:rPr>
            </w:pPr>
            <w:r>
              <w:rPr>
                <w:rFonts w:eastAsia="Times New Roman"/>
              </w:rPr>
              <w:t xml:space="preserve">0% </w:t>
            </w:r>
          </w:p>
        </w:tc>
        <w:tc>
          <w:tcPr>
            <w:tcW w:w="0" w:type="auto"/>
            <w:vAlign w:val="center"/>
            <w:hideMark/>
          </w:tcPr>
          <w:p w14:paraId="220740C2" w14:textId="77777777" w:rsidR="001B3899" w:rsidRDefault="003D0EF4">
            <w:pPr>
              <w:rPr>
                <w:rFonts w:eastAsia="Times New Roman"/>
              </w:rPr>
            </w:pPr>
            <w:r>
              <w:rPr>
                <w:rFonts w:eastAsia="Times New Roman"/>
              </w:rPr>
              <w:t xml:space="preserve">0% </w:t>
            </w:r>
          </w:p>
        </w:tc>
        <w:tc>
          <w:tcPr>
            <w:tcW w:w="0" w:type="auto"/>
            <w:vAlign w:val="center"/>
            <w:hideMark/>
          </w:tcPr>
          <w:p w14:paraId="0B4C12EB" w14:textId="77777777" w:rsidR="001B3899" w:rsidRDefault="003D0EF4">
            <w:pPr>
              <w:rPr>
                <w:rFonts w:eastAsia="Times New Roman"/>
              </w:rPr>
            </w:pPr>
            <w:r>
              <w:rPr>
                <w:rFonts w:eastAsia="Times New Roman"/>
              </w:rPr>
              <w:t xml:space="preserve">0% </w:t>
            </w:r>
          </w:p>
        </w:tc>
        <w:tc>
          <w:tcPr>
            <w:tcW w:w="0" w:type="auto"/>
            <w:vAlign w:val="center"/>
            <w:hideMark/>
          </w:tcPr>
          <w:p w14:paraId="007E7CF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8BEC8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FE2C73" w14:textId="77777777" w:rsidR="001B3899" w:rsidRDefault="003D0EF4">
            <w:pPr>
              <w:rPr>
                <w:rFonts w:eastAsia="Times New Roman"/>
              </w:rPr>
            </w:pPr>
            <w:r>
              <w:rPr>
                <w:rFonts w:eastAsia="Times New Roman"/>
              </w:rPr>
              <w:t xml:space="preserve">100% </w:t>
            </w:r>
          </w:p>
        </w:tc>
        <w:tc>
          <w:tcPr>
            <w:tcW w:w="0" w:type="auto"/>
            <w:vAlign w:val="center"/>
            <w:hideMark/>
          </w:tcPr>
          <w:p w14:paraId="02FBED3E" w14:textId="77777777" w:rsidR="001B3899" w:rsidRDefault="003D0EF4">
            <w:pPr>
              <w:rPr>
                <w:rFonts w:eastAsia="Times New Roman"/>
              </w:rPr>
            </w:pPr>
            <w:r>
              <w:rPr>
                <w:rFonts w:eastAsia="Times New Roman"/>
              </w:rPr>
              <w:t xml:space="preserve">0% </w:t>
            </w:r>
          </w:p>
        </w:tc>
        <w:tc>
          <w:tcPr>
            <w:tcW w:w="0" w:type="auto"/>
            <w:vAlign w:val="center"/>
            <w:hideMark/>
          </w:tcPr>
          <w:p w14:paraId="15C91AD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F183603" w14:textId="77777777" w:rsidR="001B3899" w:rsidRDefault="003D0EF4">
            <w:pPr>
              <w:rPr>
                <w:rFonts w:eastAsia="Times New Roman"/>
              </w:rPr>
            </w:pPr>
            <w:r>
              <w:rPr>
                <w:rFonts w:eastAsia="Times New Roman"/>
              </w:rPr>
              <w:t xml:space="preserve">0% </w:t>
            </w:r>
          </w:p>
        </w:tc>
      </w:tr>
      <w:tr w:rsidR="001B3899" w14:paraId="518AE656" w14:textId="77777777">
        <w:trPr>
          <w:divId w:val="1824467884"/>
          <w:tblCellSpacing w:w="15" w:type="dxa"/>
        </w:trPr>
        <w:tc>
          <w:tcPr>
            <w:tcW w:w="3600" w:type="dxa"/>
            <w:tcBorders>
              <w:right w:val="single" w:sz="6" w:space="0" w:color="auto"/>
            </w:tcBorders>
            <w:vAlign w:val="center"/>
            <w:hideMark/>
          </w:tcPr>
          <w:p w14:paraId="3F5F494D" w14:textId="73CA9629" w:rsidR="001B3899" w:rsidRDefault="003D0EF4">
            <w:pPr>
              <w:rPr>
                <w:rFonts w:eastAsia="Times New Roman"/>
              </w:rPr>
            </w:pPr>
            <w:del w:id="150" w:author="Kyeil Kim" w:date="2019-04-25T13:20:00Z">
              <w:r w:rsidDel="00757A16">
                <w:rPr>
                  <w:rFonts w:eastAsia="Times New Roman"/>
                </w:rPr>
                <w:delText>Shared2</w:delText>
              </w:r>
            </w:del>
            <w:ins w:id="151" w:author="Kyeil Kim" w:date="2019-04-25T13:20:00Z">
              <w:r w:rsidR="00757A16">
                <w:rPr>
                  <w:rFonts w:eastAsia="Times New Roman"/>
                </w:rPr>
                <w:t>Shared 2</w:t>
              </w:r>
            </w:ins>
            <w:r>
              <w:rPr>
                <w:rFonts w:eastAsia="Times New Roman"/>
              </w:rPr>
              <w:t xml:space="preserve"> </w:t>
            </w:r>
          </w:p>
        </w:tc>
        <w:tc>
          <w:tcPr>
            <w:tcW w:w="0" w:type="auto"/>
            <w:vAlign w:val="center"/>
            <w:hideMark/>
          </w:tcPr>
          <w:p w14:paraId="458BF5B3" w14:textId="77777777" w:rsidR="001B3899" w:rsidRDefault="003D0EF4">
            <w:pPr>
              <w:rPr>
                <w:rFonts w:eastAsia="Times New Roman"/>
              </w:rPr>
            </w:pPr>
            <w:r>
              <w:rPr>
                <w:rFonts w:eastAsia="Times New Roman"/>
              </w:rPr>
              <w:t xml:space="preserve">44% </w:t>
            </w:r>
          </w:p>
        </w:tc>
        <w:tc>
          <w:tcPr>
            <w:tcW w:w="0" w:type="auto"/>
            <w:vAlign w:val="center"/>
            <w:hideMark/>
          </w:tcPr>
          <w:p w14:paraId="255DAEFE" w14:textId="77777777" w:rsidR="001B3899" w:rsidRDefault="003D0EF4">
            <w:pPr>
              <w:rPr>
                <w:rFonts w:eastAsia="Times New Roman"/>
              </w:rPr>
            </w:pPr>
            <w:r>
              <w:rPr>
                <w:rFonts w:eastAsia="Times New Roman"/>
              </w:rPr>
              <w:t xml:space="preserve">55% </w:t>
            </w:r>
          </w:p>
        </w:tc>
        <w:tc>
          <w:tcPr>
            <w:tcW w:w="0" w:type="auto"/>
            <w:vAlign w:val="center"/>
            <w:hideMark/>
          </w:tcPr>
          <w:p w14:paraId="160F0D62" w14:textId="77777777" w:rsidR="001B3899" w:rsidRDefault="003D0EF4">
            <w:pPr>
              <w:rPr>
                <w:rFonts w:eastAsia="Times New Roman"/>
              </w:rPr>
            </w:pPr>
            <w:r>
              <w:rPr>
                <w:rFonts w:eastAsia="Times New Roman"/>
              </w:rPr>
              <w:t xml:space="preserve">0% </w:t>
            </w:r>
          </w:p>
        </w:tc>
        <w:tc>
          <w:tcPr>
            <w:tcW w:w="0" w:type="auto"/>
            <w:vAlign w:val="center"/>
            <w:hideMark/>
          </w:tcPr>
          <w:p w14:paraId="5A812A8A" w14:textId="77777777" w:rsidR="001B3899" w:rsidRDefault="003D0EF4">
            <w:pPr>
              <w:rPr>
                <w:rFonts w:eastAsia="Times New Roman"/>
              </w:rPr>
            </w:pPr>
            <w:r>
              <w:rPr>
                <w:rFonts w:eastAsia="Times New Roman"/>
              </w:rPr>
              <w:t xml:space="preserve">1% </w:t>
            </w:r>
          </w:p>
        </w:tc>
        <w:tc>
          <w:tcPr>
            <w:tcW w:w="0" w:type="auto"/>
            <w:vAlign w:val="center"/>
            <w:hideMark/>
          </w:tcPr>
          <w:p w14:paraId="2849C3FB" w14:textId="77777777" w:rsidR="001B3899" w:rsidRDefault="003D0EF4">
            <w:pPr>
              <w:rPr>
                <w:rFonts w:eastAsia="Times New Roman"/>
              </w:rPr>
            </w:pPr>
            <w:r>
              <w:rPr>
                <w:rFonts w:eastAsia="Times New Roman"/>
              </w:rPr>
              <w:t xml:space="preserve">0% </w:t>
            </w:r>
          </w:p>
        </w:tc>
        <w:tc>
          <w:tcPr>
            <w:tcW w:w="0" w:type="auto"/>
            <w:vAlign w:val="center"/>
            <w:hideMark/>
          </w:tcPr>
          <w:p w14:paraId="30F0317A" w14:textId="77777777" w:rsidR="001B3899" w:rsidRDefault="003D0EF4">
            <w:pPr>
              <w:rPr>
                <w:rFonts w:eastAsia="Times New Roman"/>
              </w:rPr>
            </w:pPr>
            <w:r>
              <w:rPr>
                <w:rFonts w:eastAsia="Times New Roman"/>
              </w:rPr>
              <w:t xml:space="preserve">0% </w:t>
            </w:r>
          </w:p>
        </w:tc>
        <w:tc>
          <w:tcPr>
            <w:tcW w:w="0" w:type="auto"/>
            <w:vAlign w:val="center"/>
            <w:hideMark/>
          </w:tcPr>
          <w:p w14:paraId="09A6DF21" w14:textId="77777777" w:rsidR="001B3899" w:rsidRDefault="003D0EF4">
            <w:pPr>
              <w:rPr>
                <w:rFonts w:eastAsia="Times New Roman"/>
              </w:rPr>
            </w:pPr>
            <w:r>
              <w:rPr>
                <w:rFonts w:eastAsia="Times New Roman"/>
              </w:rPr>
              <w:t xml:space="preserve">0% </w:t>
            </w:r>
          </w:p>
        </w:tc>
        <w:tc>
          <w:tcPr>
            <w:tcW w:w="0" w:type="auto"/>
            <w:vAlign w:val="center"/>
            <w:hideMark/>
          </w:tcPr>
          <w:p w14:paraId="61CAA53E" w14:textId="77777777" w:rsidR="001B3899" w:rsidRDefault="003D0EF4">
            <w:pPr>
              <w:rPr>
                <w:rFonts w:eastAsia="Times New Roman"/>
              </w:rPr>
            </w:pPr>
            <w:r>
              <w:rPr>
                <w:rFonts w:eastAsia="Times New Roman"/>
              </w:rPr>
              <w:t xml:space="preserve">0% </w:t>
            </w:r>
          </w:p>
        </w:tc>
        <w:tc>
          <w:tcPr>
            <w:tcW w:w="0" w:type="auto"/>
            <w:vAlign w:val="center"/>
            <w:hideMark/>
          </w:tcPr>
          <w:p w14:paraId="36321477" w14:textId="77777777" w:rsidR="001B3899" w:rsidRDefault="003D0EF4">
            <w:pPr>
              <w:rPr>
                <w:rFonts w:eastAsia="Times New Roman"/>
              </w:rPr>
            </w:pPr>
            <w:r>
              <w:rPr>
                <w:rFonts w:eastAsia="Times New Roman"/>
              </w:rPr>
              <w:t xml:space="preserve">0% </w:t>
            </w:r>
          </w:p>
        </w:tc>
        <w:tc>
          <w:tcPr>
            <w:tcW w:w="0" w:type="auto"/>
            <w:vAlign w:val="center"/>
            <w:hideMark/>
          </w:tcPr>
          <w:p w14:paraId="3A47E402" w14:textId="77777777" w:rsidR="001B3899" w:rsidRDefault="003D0EF4">
            <w:pPr>
              <w:rPr>
                <w:rFonts w:eastAsia="Times New Roman"/>
              </w:rPr>
            </w:pPr>
            <w:r>
              <w:rPr>
                <w:rFonts w:eastAsia="Times New Roman"/>
              </w:rPr>
              <w:t xml:space="preserve">0% </w:t>
            </w:r>
          </w:p>
        </w:tc>
        <w:tc>
          <w:tcPr>
            <w:tcW w:w="0" w:type="auto"/>
            <w:vAlign w:val="center"/>
            <w:hideMark/>
          </w:tcPr>
          <w:p w14:paraId="7303053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EB8BF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661232" w14:textId="77777777" w:rsidR="001B3899" w:rsidRDefault="003D0EF4">
            <w:pPr>
              <w:rPr>
                <w:rFonts w:eastAsia="Times New Roman"/>
              </w:rPr>
            </w:pPr>
            <w:r>
              <w:rPr>
                <w:rFonts w:eastAsia="Times New Roman"/>
              </w:rPr>
              <w:t xml:space="preserve">100% </w:t>
            </w:r>
          </w:p>
        </w:tc>
        <w:tc>
          <w:tcPr>
            <w:tcW w:w="0" w:type="auto"/>
            <w:vAlign w:val="center"/>
            <w:hideMark/>
          </w:tcPr>
          <w:p w14:paraId="0ED4E53A" w14:textId="77777777" w:rsidR="001B3899" w:rsidRDefault="003D0EF4">
            <w:pPr>
              <w:rPr>
                <w:rFonts w:eastAsia="Times New Roman"/>
              </w:rPr>
            </w:pPr>
            <w:r>
              <w:rPr>
                <w:rFonts w:eastAsia="Times New Roman"/>
              </w:rPr>
              <w:t xml:space="preserve">0% </w:t>
            </w:r>
          </w:p>
        </w:tc>
        <w:tc>
          <w:tcPr>
            <w:tcW w:w="0" w:type="auto"/>
            <w:vAlign w:val="center"/>
            <w:hideMark/>
          </w:tcPr>
          <w:p w14:paraId="186AAC7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6785F5" w14:textId="77777777" w:rsidR="001B3899" w:rsidRDefault="003D0EF4">
            <w:pPr>
              <w:rPr>
                <w:rFonts w:eastAsia="Times New Roman"/>
              </w:rPr>
            </w:pPr>
            <w:r>
              <w:rPr>
                <w:rFonts w:eastAsia="Times New Roman"/>
              </w:rPr>
              <w:t xml:space="preserve">0% </w:t>
            </w:r>
          </w:p>
        </w:tc>
      </w:tr>
      <w:tr w:rsidR="001B3899" w14:paraId="6E07BE2C" w14:textId="77777777">
        <w:trPr>
          <w:divId w:val="1824467884"/>
          <w:tblCellSpacing w:w="15" w:type="dxa"/>
        </w:trPr>
        <w:tc>
          <w:tcPr>
            <w:tcW w:w="3600" w:type="dxa"/>
            <w:tcBorders>
              <w:right w:val="single" w:sz="6" w:space="0" w:color="auto"/>
            </w:tcBorders>
            <w:vAlign w:val="center"/>
            <w:hideMark/>
          </w:tcPr>
          <w:p w14:paraId="58B36561" w14:textId="5FE3D7FF" w:rsidR="001B3899" w:rsidRDefault="003D0EF4">
            <w:pPr>
              <w:rPr>
                <w:rFonts w:eastAsia="Times New Roman"/>
              </w:rPr>
            </w:pPr>
            <w:del w:id="152" w:author="Kyeil Kim" w:date="2019-04-25T13:22:00Z">
              <w:r w:rsidDel="004B44DE">
                <w:rPr>
                  <w:rFonts w:eastAsia="Times New Roman"/>
                </w:rPr>
                <w:delText>Shared3+</w:delText>
              </w:r>
            </w:del>
            <w:ins w:id="153" w:author="Kyeil Kim" w:date="2019-04-25T13:22:00Z">
              <w:r w:rsidR="004B44DE">
                <w:rPr>
                  <w:rFonts w:eastAsia="Times New Roman"/>
                </w:rPr>
                <w:t>Shared 3+</w:t>
              </w:r>
            </w:ins>
            <w:r>
              <w:rPr>
                <w:rFonts w:eastAsia="Times New Roman"/>
              </w:rPr>
              <w:t xml:space="preserve"> </w:t>
            </w:r>
          </w:p>
        </w:tc>
        <w:tc>
          <w:tcPr>
            <w:tcW w:w="0" w:type="auto"/>
            <w:vAlign w:val="center"/>
            <w:hideMark/>
          </w:tcPr>
          <w:p w14:paraId="754528E8" w14:textId="77777777" w:rsidR="001B3899" w:rsidRDefault="003D0EF4">
            <w:pPr>
              <w:rPr>
                <w:rFonts w:eastAsia="Times New Roman"/>
              </w:rPr>
            </w:pPr>
            <w:r>
              <w:rPr>
                <w:rFonts w:eastAsia="Times New Roman"/>
              </w:rPr>
              <w:t xml:space="preserve">40% </w:t>
            </w:r>
          </w:p>
        </w:tc>
        <w:tc>
          <w:tcPr>
            <w:tcW w:w="0" w:type="auto"/>
            <w:vAlign w:val="center"/>
            <w:hideMark/>
          </w:tcPr>
          <w:p w14:paraId="793F30FB" w14:textId="77777777" w:rsidR="001B3899" w:rsidRDefault="003D0EF4">
            <w:pPr>
              <w:rPr>
                <w:rFonts w:eastAsia="Times New Roman"/>
              </w:rPr>
            </w:pPr>
            <w:r>
              <w:rPr>
                <w:rFonts w:eastAsia="Times New Roman"/>
              </w:rPr>
              <w:t xml:space="preserve">16% </w:t>
            </w:r>
          </w:p>
        </w:tc>
        <w:tc>
          <w:tcPr>
            <w:tcW w:w="0" w:type="auto"/>
            <w:vAlign w:val="center"/>
            <w:hideMark/>
          </w:tcPr>
          <w:p w14:paraId="0847122F" w14:textId="77777777" w:rsidR="001B3899" w:rsidRDefault="003D0EF4">
            <w:pPr>
              <w:rPr>
                <w:rFonts w:eastAsia="Times New Roman"/>
              </w:rPr>
            </w:pPr>
            <w:r>
              <w:rPr>
                <w:rFonts w:eastAsia="Times New Roman"/>
              </w:rPr>
              <w:t xml:space="preserve">44% </w:t>
            </w:r>
          </w:p>
        </w:tc>
        <w:tc>
          <w:tcPr>
            <w:tcW w:w="0" w:type="auto"/>
            <w:vAlign w:val="center"/>
            <w:hideMark/>
          </w:tcPr>
          <w:p w14:paraId="29915870" w14:textId="77777777" w:rsidR="001B3899" w:rsidRDefault="003D0EF4">
            <w:pPr>
              <w:rPr>
                <w:rFonts w:eastAsia="Times New Roman"/>
              </w:rPr>
            </w:pPr>
            <w:r>
              <w:rPr>
                <w:rFonts w:eastAsia="Times New Roman"/>
              </w:rPr>
              <w:t xml:space="preserve">0% </w:t>
            </w:r>
          </w:p>
        </w:tc>
        <w:tc>
          <w:tcPr>
            <w:tcW w:w="0" w:type="auto"/>
            <w:vAlign w:val="center"/>
            <w:hideMark/>
          </w:tcPr>
          <w:p w14:paraId="47FA7F7A" w14:textId="77777777" w:rsidR="001B3899" w:rsidRDefault="003D0EF4">
            <w:pPr>
              <w:rPr>
                <w:rFonts w:eastAsia="Times New Roman"/>
              </w:rPr>
            </w:pPr>
            <w:r>
              <w:rPr>
                <w:rFonts w:eastAsia="Times New Roman"/>
              </w:rPr>
              <w:t xml:space="preserve">0% </w:t>
            </w:r>
          </w:p>
        </w:tc>
        <w:tc>
          <w:tcPr>
            <w:tcW w:w="0" w:type="auto"/>
            <w:vAlign w:val="center"/>
            <w:hideMark/>
          </w:tcPr>
          <w:p w14:paraId="6FF94D66" w14:textId="77777777" w:rsidR="001B3899" w:rsidRDefault="003D0EF4">
            <w:pPr>
              <w:rPr>
                <w:rFonts w:eastAsia="Times New Roman"/>
              </w:rPr>
            </w:pPr>
            <w:r>
              <w:rPr>
                <w:rFonts w:eastAsia="Times New Roman"/>
              </w:rPr>
              <w:t xml:space="preserve">0% </w:t>
            </w:r>
          </w:p>
        </w:tc>
        <w:tc>
          <w:tcPr>
            <w:tcW w:w="0" w:type="auto"/>
            <w:vAlign w:val="center"/>
            <w:hideMark/>
          </w:tcPr>
          <w:p w14:paraId="4A1B3957" w14:textId="77777777" w:rsidR="001B3899" w:rsidRDefault="003D0EF4">
            <w:pPr>
              <w:rPr>
                <w:rFonts w:eastAsia="Times New Roman"/>
              </w:rPr>
            </w:pPr>
            <w:r>
              <w:rPr>
                <w:rFonts w:eastAsia="Times New Roman"/>
              </w:rPr>
              <w:t xml:space="preserve">0% </w:t>
            </w:r>
          </w:p>
        </w:tc>
        <w:tc>
          <w:tcPr>
            <w:tcW w:w="0" w:type="auto"/>
            <w:vAlign w:val="center"/>
            <w:hideMark/>
          </w:tcPr>
          <w:p w14:paraId="11739F0B" w14:textId="77777777" w:rsidR="001B3899" w:rsidRDefault="003D0EF4">
            <w:pPr>
              <w:rPr>
                <w:rFonts w:eastAsia="Times New Roman"/>
              </w:rPr>
            </w:pPr>
            <w:r>
              <w:rPr>
                <w:rFonts w:eastAsia="Times New Roman"/>
              </w:rPr>
              <w:t xml:space="preserve">0% </w:t>
            </w:r>
          </w:p>
        </w:tc>
        <w:tc>
          <w:tcPr>
            <w:tcW w:w="0" w:type="auto"/>
            <w:vAlign w:val="center"/>
            <w:hideMark/>
          </w:tcPr>
          <w:p w14:paraId="1BA913B5" w14:textId="77777777" w:rsidR="001B3899" w:rsidRDefault="003D0EF4">
            <w:pPr>
              <w:rPr>
                <w:rFonts w:eastAsia="Times New Roman"/>
              </w:rPr>
            </w:pPr>
            <w:r>
              <w:rPr>
                <w:rFonts w:eastAsia="Times New Roman"/>
              </w:rPr>
              <w:t xml:space="preserve">0% </w:t>
            </w:r>
          </w:p>
        </w:tc>
        <w:tc>
          <w:tcPr>
            <w:tcW w:w="0" w:type="auto"/>
            <w:vAlign w:val="center"/>
            <w:hideMark/>
          </w:tcPr>
          <w:p w14:paraId="4065CEC3" w14:textId="77777777" w:rsidR="001B3899" w:rsidRDefault="003D0EF4">
            <w:pPr>
              <w:rPr>
                <w:rFonts w:eastAsia="Times New Roman"/>
              </w:rPr>
            </w:pPr>
            <w:r>
              <w:rPr>
                <w:rFonts w:eastAsia="Times New Roman"/>
              </w:rPr>
              <w:t xml:space="preserve">0% </w:t>
            </w:r>
          </w:p>
        </w:tc>
        <w:tc>
          <w:tcPr>
            <w:tcW w:w="0" w:type="auto"/>
            <w:vAlign w:val="center"/>
            <w:hideMark/>
          </w:tcPr>
          <w:p w14:paraId="1CB9D7A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093AA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BF6CE4F" w14:textId="77777777" w:rsidR="001B3899" w:rsidRDefault="003D0EF4">
            <w:pPr>
              <w:rPr>
                <w:rFonts w:eastAsia="Times New Roman"/>
              </w:rPr>
            </w:pPr>
            <w:r>
              <w:rPr>
                <w:rFonts w:eastAsia="Times New Roman"/>
              </w:rPr>
              <w:t xml:space="preserve">100% </w:t>
            </w:r>
          </w:p>
        </w:tc>
        <w:tc>
          <w:tcPr>
            <w:tcW w:w="0" w:type="auto"/>
            <w:vAlign w:val="center"/>
            <w:hideMark/>
          </w:tcPr>
          <w:p w14:paraId="265598F9" w14:textId="77777777" w:rsidR="001B3899" w:rsidRDefault="003D0EF4">
            <w:pPr>
              <w:rPr>
                <w:rFonts w:eastAsia="Times New Roman"/>
              </w:rPr>
            </w:pPr>
            <w:r>
              <w:rPr>
                <w:rFonts w:eastAsia="Times New Roman"/>
              </w:rPr>
              <w:t xml:space="preserve">0% </w:t>
            </w:r>
          </w:p>
        </w:tc>
        <w:tc>
          <w:tcPr>
            <w:tcW w:w="0" w:type="auto"/>
            <w:vAlign w:val="center"/>
            <w:hideMark/>
          </w:tcPr>
          <w:p w14:paraId="3CDA4D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EED255" w14:textId="77777777" w:rsidR="001B3899" w:rsidRDefault="003D0EF4">
            <w:pPr>
              <w:rPr>
                <w:rFonts w:eastAsia="Times New Roman"/>
              </w:rPr>
            </w:pPr>
            <w:r>
              <w:rPr>
                <w:rFonts w:eastAsia="Times New Roman"/>
              </w:rPr>
              <w:t xml:space="preserve">0% </w:t>
            </w:r>
          </w:p>
        </w:tc>
      </w:tr>
      <w:tr w:rsidR="001B3899" w14:paraId="07515296" w14:textId="77777777">
        <w:trPr>
          <w:divId w:val="1824467884"/>
          <w:tblCellSpacing w:w="15" w:type="dxa"/>
        </w:trPr>
        <w:tc>
          <w:tcPr>
            <w:tcW w:w="3600" w:type="dxa"/>
            <w:tcBorders>
              <w:right w:val="single" w:sz="6" w:space="0" w:color="auto"/>
            </w:tcBorders>
            <w:vAlign w:val="center"/>
            <w:hideMark/>
          </w:tcPr>
          <w:p w14:paraId="3A17A023" w14:textId="77777777" w:rsidR="001B3899" w:rsidRDefault="003D0EF4">
            <w:pPr>
              <w:rPr>
                <w:rFonts w:eastAsia="Times New Roman"/>
              </w:rPr>
            </w:pPr>
            <w:r>
              <w:rPr>
                <w:rFonts w:eastAsia="Times New Roman"/>
              </w:rPr>
              <w:t xml:space="preserve">Walk </w:t>
            </w:r>
          </w:p>
        </w:tc>
        <w:tc>
          <w:tcPr>
            <w:tcW w:w="0" w:type="auto"/>
            <w:vAlign w:val="center"/>
            <w:hideMark/>
          </w:tcPr>
          <w:p w14:paraId="376725D3" w14:textId="77777777" w:rsidR="001B3899" w:rsidRDefault="003D0EF4">
            <w:pPr>
              <w:rPr>
                <w:rFonts w:eastAsia="Times New Roman"/>
              </w:rPr>
            </w:pPr>
            <w:r>
              <w:rPr>
                <w:rFonts w:eastAsia="Times New Roman"/>
              </w:rPr>
              <w:t xml:space="preserve">0% </w:t>
            </w:r>
          </w:p>
        </w:tc>
        <w:tc>
          <w:tcPr>
            <w:tcW w:w="0" w:type="auto"/>
            <w:vAlign w:val="center"/>
            <w:hideMark/>
          </w:tcPr>
          <w:p w14:paraId="0B22D198" w14:textId="77777777" w:rsidR="001B3899" w:rsidRDefault="003D0EF4">
            <w:pPr>
              <w:rPr>
                <w:rFonts w:eastAsia="Times New Roman"/>
              </w:rPr>
            </w:pPr>
            <w:r>
              <w:rPr>
                <w:rFonts w:eastAsia="Times New Roman"/>
              </w:rPr>
              <w:t xml:space="preserve">0% </w:t>
            </w:r>
          </w:p>
        </w:tc>
        <w:tc>
          <w:tcPr>
            <w:tcW w:w="0" w:type="auto"/>
            <w:vAlign w:val="center"/>
            <w:hideMark/>
          </w:tcPr>
          <w:p w14:paraId="51CF61B3" w14:textId="77777777" w:rsidR="001B3899" w:rsidRDefault="003D0EF4">
            <w:pPr>
              <w:rPr>
                <w:rFonts w:eastAsia="Times New Roman"/>
              </w:rPr>
            </w:pPr>
            <w:r>
              <w:rPr>
                <w:rFonts w:eastAsia="Times New Roman"/>
              </w:rPr>
              <w:t xml:space="preserve">0% </w:t>
            </w:r>
          </w:p>
        </w:tc>
        <w:tc>
          <w:tcPr>
            <w:tcW w:w="0" w:type="auto"/>
            <w:vAlign w:val="center"/>
            <w:hideMark/>
          </w:tcPr>
          <w:p w14:paraId="1BE3F3AF" w14:textId="77777777" w:rsidR="001B3899" w:rsidRDefault="003D0EF4">
            <w:pPr>
              <w:rPr>
                <w:rFonts w:eastAsia="Times New Roman"/>
              </w:rPr>
            </w:pPr>
            <w:r>
              <w:rPr>
                <w:rFonts w:eastAsia="Times New Roman"/>
              </w:rPr>
              <w:t xml:space="preserve">100% </w:t>
            </w:r>
          </w:p>
        </w:tc>
        <w:tc>
          <w:tcPr>
            <w:tcW w:w="0" w:type="auto"/>
            <w:vAlign w:val="center"/>
            <w:hideMark/>
          </w:tcPr>
          <w:p w14:paraId="13084A62" w14:textId="77777777" w:rsidR="001B3899" w:rsidRDefault="003D0EF4">
            <w:pPr>
              <w:rPr>
                <w:rFonts w:eastAsia="Times New Roman"/>
              </w:rPr>
            </w:pPr>
            <w:r>
              <w:rPr>
                <w:rFonts w:eastAsia="Times New Roman"/>
              </w:rPr>
              <w:t xml:space="preserve">0% </w:t>
            </w:r>
          </w:p>
        </w:tc>
        <w:tc>
          <w:tcPr>
            <w:tcW w:w="0" w:type="auto"/>
            <w:vAlign w:val="center"/>
            <w:hideMark/>
          </w:tcPr>
          <w:p w14:paraId="401A41DB" w14:textId="77777777" w:rsidR="001B3899" w:rsidRDefault="003D0EF4">
            <w:pPr>
              <w:rPr>
                <w:rFonts w:eastAsia="Times New Roman"/>
              </w:rPr>
            </w:pPr>
            <w:r>
              <w:rPr>
                <w:rFonts w:eastAsia="Times New Roman"/>
              </w:rPr>
              <w:t xml:space="preserve">0% </w:t>
            </w:r>
          </w:p>
        </w:tc>
        <w:tc>
          <w:tcPr>
            <w:tcW w:w="0" w:type="auto"/>
            <w:vAlign w:val="center"/>
            <w:hideMark/>
          </w:tcPr>
          <w:p w14:paraId="4A5D4780" w14:textId="77777777" w:rsidR="001B3899" w:rsidRDefault="003D0EF4">
            <w:pPr>
              <w:rPr>
                <w:rFonts w:eastAsia="Times New Roman"/>
              </w:rPr>
            </w:pPr>
            <w:r>
              <w:rPr>
                <w:rFonts w:eastAsia="Times New Roman"/>
              </w:rPr>
              <w:t xml:space="preserve">0% </w:t>
            </w:r>
          </w:p>
        </w:tc>
        <w:tc>
          <w:tcPr>
            <w:tcW w:w="0" w:type="auto"/>
            <w:vAlign w:val="center"/>
            <w:hideMark/>
          </w:tcPr>
          <w:p w14:paraId="778CC446" w14:textId="77777777" w:rsidR="001B3899" w:rsidRDefault="003D0EF4">
            <w:pPr>
              <w:rPr>
                <w:rFonts w:eastAsia="Times New Roman"/>
              </w:rPr>
            </w:pPr>
            <w:r>
              <w:rPr>
                <w:rFonts w:eastAsia="Times New Roman"/>
              </w:rPr>
              <w:t xml:space="preserve">0% </w:t>
            </w:r>
          </w:p>
        </w:tc>
        <w:tc>
          <w:tcPr>
            <w:tcW w:w="0" w:type="auto"/>
            <w:vAlign w:val="center"/>
            <w:hideMark/>
          </w:tcPr>
          <w:p w14:paraId="6E52BC45" w14:textId="77777777" w:rsidR="001B3899" w:rsidRDefault="003D0EF4">
            <w:pPr>
              <w:rPr>
                <w:rFonts w:eastAsia="Times New Roman"/>
              </w:rPr>
            </w:pPr>
            <w:r>
              <w:rPr>
                <w:rFonts w:eastAsia="Times New Roman"/>
              </w:rPr>
              <w:t xml:space="preserve">0% </w:t>
            </w:r>
          </w:p>
        </w:tc>
        <w:tc>
          <w:tcPr>
            <w:tcW w:w="0" w:type="auto"/>
            <w:vAlign w:val="center"/>
            <w:hideMark/>
          </w:tcPr>
          <w:p w14:paraId="770D933B" w14:textId="77777777" w:rsidR="001B3899" w:rsidRDefault="003D0EF4">
            <w:pPr>
              <w:rPr>
                <w:rFonts w:eastAsia="Times New Roman"/>
              </w:rPr>
            </w:pPr>
            <w:r>
              <w:rPr>
                <w:rFonts w:eastAsia="Times New Roman"/>
              </w:rPr>
              <w:t xml:space="preserve">0% </w:t>
            </w:r>
          </w:p>
        </w:tc>
        <w:tc>
          <w:tcPr>
            <w:tcW w:w="0" w:type="auto"/>
            <w:vAlign w:val="center"/>
            <w:hideMark/>
          </w:tcPr>
          <w:p w14:paraId="5ED63B7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BB50A6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5C9251" w14:textId="77777777" w:rsidR="001B3899" w:rsidRDefault="003D0EF4">
            <w:pPr>
              <w:rPr>
                <w:rFonts w:eastAsia="Times New Roman"/>
              </w:rPr>
            </w:pPr>
            <w:r>
              <w:rPr>
                <w:rFonts w:eastAsia="Times New Roman"/>
              </w:rPr>
              <w:t xml:space="preserve">100% </w:t>
            </w:r>
          </w:p>
        </w:tc>
        <w:tc>
          <w:tcPr>
            <w:tcW w:w="0" w:type="auto"/>
            <w:vAlign w:val="center"/>
            <w:hideMark/>
          </w:tcPr>
          <w:p w14:paraId="39660E29" w14:textId="77777777" w:rsidR="001B3899" w:rsidRDefault="003D0EF4">
            <w:pPr>
              <w:rPr>
                <w:rFonts w:eastAsia="Times New Roman"/>
              </w:rPr>
            </w:pPr>
            <w:r>
              <w:rPr>
                <w:rFonts w:eastAsia="Times New Roman"/>
              </w:rPr>
              <w:t xml:space="preserve">0% </w:t>
            </w:r>
          </w:p>
        </w:tc>
        <w:tc>
          <w:tcPr>
            <w:tcW w:w="0" w:type="auto"/>
            <w:vAlign w:val="center"/>
            <w:hideMark/>
          </w:tcPr>
          <w:p w14:paraId="1B3A017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B578335" w14:textId="77777777" w:rsidR="001B3899" w:rsidRDefault="003D0EF4">
            <w:pPr>
              <w:rPr>
                <w:rFonts w:eastAsia="Times New Roman"/>
              </w:rPr>
            </w:pPr>
            <w:r>
              <w:rPr>
                <w:rFonts w:eastAsia="Times New Roman"/>
              </w:rPr>
              <w:t xml:space="preserve">0% </w:t>
            </w:r>
          </w:p>
        </w:tc>
      </w:tr>
      <w:tr w:rsidR="001B3899" w14:paraId="18D2FA9F" w14:textId="77777777">
        <w:trPr>
          <w:divId w:val="1824467884"/>
          <w:tblCellSpacing w:w="15" w:type="dxa"/>
        </w:trPr>
        <w:tc>
          <w:tcPr>
            <w:tcW w:w="3600" w:type="dxa"/>
            <w:tcBorders>
              <w:right w:val="single" w:sz="6" w:space="0" w:color="auto"/>
            </w:tcBorders>
            <w:vAlign w:val="center"/>
            <w:hideMark/>
          </w:tcPr>
          <w:p w14:paraId="55D9FF29" w14:textId="77777777" w:rsidR="001B3899" w:rsidRDefault="003D0EF4">
            <w:pPr>
              <w:rPr>
                <w:rFonts w:eastAsia="Times New Roman"/>
              </w:rPr>
            </w:pPr>
            <w:r>
              <w:rPr>
                <w:rFonts w:eastAsia="Times New Roman"/>
              </w:rPr>
              <w:t xml:space="preserve">Bike </w:t>
            </w:r>
          </w:p>
        </w:tc>
        <w:tc>
          <w:tcPr>
            <w:tcW w:w="0" w:type="auto"/>
            <w:vAlign w:val="center"/>
            <w:hideMark/>
          </w:tcPr>
          <w:p w14:paraId="271EAA5A" w14:textId="77777777" w:rsidR="001B3899" w:rsidRDefault="003D0EF4">
            <w:pPr>
              <w:rPr>
                <w:rFonts w:eastAsia="Times New Roman"/>
              </w:rPr>
            </w:pPr>
            <w:r>
              <w:rPr>
                <w:rFonts w:eastAsia="Times New Roman"/>
              </w:rPr>
              <w:t xml:space="preserve">0% </w:t>
            </w:r>
          </w:p>
        </w:tc>
        <w:tc>
          <w:tcPr>
            <w:tcW w:w="0" w:type="auto"/>
            <w:vAlign w:val="center"/>
            <w:hideMark/>
          </w:tcPr>
          <w:p w14:paraId="5E7A0C18" w14:textId="77777777" w:rsidR="001B3899" w:rsidRDefault="003D0EF4">
            <w:pPr>
              <w:rPr>
                <w:rFonts w:eastAsia="Times New Roman"/>
              </w:rPr>
            </w:pPr>
            <w:r>
              <w:rPr>
                <w:rFonts w:eastAsia="Times New Roman"/>
              </w:rPr>
              <w:t xml:space="preserve">0% </w:t>
            </w:r>
          </w:p>
        </w:tc>
        <w:tc>
          <w:tcPr>
            <w:tcW w:w="0" w:type="auto"/>
            <w:vAlign w:val="center"/>
            <w:hideMark/>
          </w:tcPr>
          <w:p w14:paraId="0B2EE6EA" w14:textId="77777777" w:rsidR="001B3899" w:rsidRDefault="003D0EF4">
            <w:pPr>
              <w:rPr>
                <w:rFonts w:eastAsia="Times New Roman"/>
              </w:rPr>
            </w:pPr>
            <w:r>
              <w:rPr>
                <w:rFonts w:eastAsia="Times New Roman"/>
              </w:rPr>
              <w:t xml:space="preserve">0% </w:t>
            </w:r>
          </w:p>
        </w:tc>
        <w:tc>
          <w:tcPr>
            <w:tcW w:w="0" w:type="auto"/>
            <w:vAlign w:val="center"/>
            <w:hideMark/>
          </w:tcPr>
          <w:p w14:paraId="215D4B98" w14:textId="77777777" w:rsidR="001B3899" w:rsidRDefault="003D0EF4">
            <w:pPr>
              <w:rPr>
                <w:rFonts w:eastAsia="Times New Roman"/>
              </w:rPr>
            </w:pPr>
            <w:r>
              <w:rPr>
                <w:rFonts w:eastAsia="Times New Roman"/>
              </w:rPr>
              <w:t xml:space="preserve">5% </w:t>
            </w:r>
          </w:p>
        </w:tc>
        <w:tc>
          <w:tcPr>
            <w:tcW w:w="0" w:type="auto"/>
            <w:vAlign w:val="center"/>
            <w:hideMark/>
          </w:tcPr>
          <w:p w14:paraId="1329BC9F" w14:textId="77777777" w:rsidR="001B3899" w:rsidRDefault="003D0EF4">
            <w:pPr>
              <w:rPr>
                <w:rFonts w:eastAsia="Times New Roman"/>
              </w:rPr>
            </w:pPr>
            <w:r>
              <w:rPr>
                <w:rFonts w:eastAsia="Times New Roman"/>
              </w:rPr>
              <w:t xml:space="preserve">95% </w:t>
            </w:r>
          </w:p>
        </w:tc>
        <w:tc>
          <w:tcPr>
            <w:tcW w:w="0" w:type="auto"/>
            <w:vAlign w:val="center"/>
            <w:hideMark/>
          </w:tcPr>
          <w:p w14:paraId="4335CE4B" w14:textId="77777777" w:rsidR="001B3899" w:rsidRDefault="003D0EF4">
            <w:pPr>
              <w:rPr>
                <w:rFonts w:eastAsia="Times New Roman"/>
              </w:rPr>
            </w:pPr>
            <w:r>
              <w:rPr>
                <w:rFonts w:eastAsia="Times New Roman"/>
              </w:rPr>
              <w:t xml:space="preserve">0% </w:t>
            </w:r>
          </w:p>
        </w:tc>
        <w:tc>
          <w:tcPr>
            <w:tcW w:w="0" w:type="auto"/>
            <w:vAlign w:val="center"/>
            <w:hideMark/>
          </w:tcPr>
          <w:p w14:paraId="0237E55F" w14:textId="77777777" w:rsidR="001B3899" w:rsidRDefault="003D0EF4">
            <w:pPr>
              <w:rPr>
                <w:rFonts w:eastAsia="Times New Roman"/>
              </w:rPr>
            </w:pPr>
            <w:r>
              <w:rPr>
                <w:rFonts w:eastAsia="Times New Roman"/>
              </w:rPr>
              <w:t xml:space="preserve">0% </w:t>
            </w:r>
          </w:p>
        </w:tc>
        <w:tc>
          <w:tcPr>
            <w:tcW w:w="0" w:type="auto"/>
            <w:vAlign w:val="center"/>
            <w:hideMark/>
          </w:tcPr>
          <w:p w14:paraId="356723FC" w14:textId="77777777" w:rsidR="001B3899" w:rsidRDefault="003D0EF4">
            <w:pPr>
              <w:rPr>
                <w:rFonts w:eastAsia="Times New Roman"/>
              </w:rPr>
            </w:pPr>
            <w:r>
              <w:rPr>
                <w:rFonts w:eastAsia="Times New Roman"/>
              </w:rPr>
              <w:t xml:space="preserve">0% </w:t>
            </w:r>
          </w:p>
        </w:tc>
        <w:tc>
          <w:tcPr>
            <w:tcW w:w="0" w:type="auto"/>
            <w:vAlign w:val="center"/>
            <w:hideMark/>
          </w:tcPr>
          <w:p w14:paraId="50DC5669" w14:textId="77777777" w:rsidR="001B3899" w:rsidRDefault="003D0EF4">
            <w:pPr>
              <w:rPr>
                <w:rFonts w:eastAsia="Times New Roman"/>
              </w:rPr>
            </w:pPr>
            <w:r>
              <w:rPr>
                <w:rFonts w:eastAsia="Times New Roman"/>
              </w:rPr>
              <w:t xml:space="preserve">0% </w:t>
            </w:r>
          </w:p>
        </w:tc>
        <w:tc>
          <w:tcPr>
            <w:tcW w:w="0" w:type="auto"/>
            <w:vAlign w:val="center"/>
            <w:hideMark/>
          </w:tcPr>
          <w:p w14:paraId="2FEBDF26" w14:textId="77777777" w:rsidR="001B3899" w:rsidRDefault="003D0EF4">
            <w:pPr>
              <w:rPr>
                <w:rFonts w:eastAsia="Times New Roman"/>
              </w:rPr>
            </w:pPr>
            <w:r>
              <w:rPr>
                <w:rFonts w:eastAsia="Times New Roman"/>
              </w:rPr>
              <w:t xml:space="preserve">0% </w:t>
            </w:r>
          </w:p>
        </w:tc>
        <w:tc>
          <w:tcPr>
            <w:tcW w:w="0" w:type="auto"/>
            <w:vAlign w:val="center"/>
            <w:hideMark/>
          </w:tcPr>
          <w:p w14:paraId="06DC88F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7EAB7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83EDBB" w14:textId="77777777" w:rsidR="001B3899" w:rsidRDefault="003D0EF4">
            <w:pPr>
              <w:rPr>
                <w:rFonts w:eastAsia="Times New Roman"/>
              </w:rPr>
            </w:pPr>
            <w:r>
              <w:rPr>
                <w:rFonts w:eastAsia="Times New Roman"/>
              </w:rPr>
              <w:t xml:space="preserve">100% </w:t>
            </w:r>
          </w:p>
        </w:tc>
        <w:tc>
          <w:tcPr>
            <w:tcW w:w="0" w:type="auto"/>
            <w:vAlign w:val="center"/>
            <w:hideMark/>
          </w:tcPr>
          <w:p w14:paraId="1B441D6A" w14:textId="77777777" w:rsidR="001B3899" w:rsidRDefault="003D0EF4">
            <w:pPr>
              <w:rPr>
                <w:rFonts w:eastAsia="Times New Roman"/>
              </w:rPr>
            </w:pPr>
            <w:r>
              <w:rPr>
                <w:rFonts w:eastAsia="Times New Roman"/>
              </w:rPr>
              <w:t xml:space="preserve">0% </w:t>
            </w:r>
          </w:p>
        </w:tc>
        <w:tc>
          <w:tcPr>
            <w:tcW w:w="0" w:type="auto"/>
            <w:vAlign w:val="center"/>
            <w:hideMark/>
          </w:tcPr>
          <w:p w14:paraId="1F29365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1752DF" w14:textId="77777777" w:rsidR="001B3899" w:rsidRDefault="003D0EF4">
            <w:pPr>
              <w:rPr>
                <w:rFonts w:eastAsia="Times New Roman"/>
              </w:rPr>
            </w:pPr>
            <w:r>
              <w:rPr>
                <w:rFonts w:eastAsia="Times New Roman"/>
              </w:rPr>
              <w:t xml:space="preserve">0% </w:t>
            </w:r>
          </w:p>
        </w:tc>
      </w:tr>
      <w:tr w:rsidR="001B3899" w14:paraId="48F6DF0F" w14:textId="77777777">
        <w:trPr>
          <w:divId w:val="1824467884"/>
          <w:tblCellSpacing w:w="15" w:type="dxa"/>
        </w:trPr>
        <w:tc>
          <w:tcPr>
            <w:tcW w:w="3600" w:type="dxa"/>
            <w:tcBorders>
              <w:right w:val="single" w:sz="6" w:space="0" w:color="auto"/>
            </w:tcBorders>
            <w:vAlign w:val="center"/>
            <w:hideMark/>
          </w:tcPr>
          <w:p w14:paraId="70E575C8" w14:textId="77777777" w:rsidR="001B3899" w:rsidRDefault="003D0EF4">
            <w:pPr>
              <w:rPr>
                <w:rFonts w:eastAsia="Times New Roman"/>
              </w:rPr>
            </w:pPr>
            <w:r>
              <w:rPr>
                <w:rFonts w:eastAsia="Times New Roman"/>
              </w:rPr>
              <w:t xml:space="preserve">Walk-Transit </w:t>
            </w:r>
          </w:p>
        </w:tc>
        <w:tc>
          <w:tcPr>
            <w:tcW w:w="0" w:type="auto"/>
            <w:vAlign w:val="center"/>
            <w:hideMark/>
          </w:tcPr>
          <w:p w14:paraId="2DE4798F" w14:textId="77777777" w:rsidR="001B3899" w:rsidRDefault="003D0EF4">
            <w:pPr>
              <w:rPr>
                <w:rFonts w:eastAsia="Times New Roman"/>
              </w:rPr>
            </w:pPr>
            <w:r>
              <w:rPr>
                <w:rFonts w:eastAsia="Times New Roman"/>
              </w:rPr>
              <w:t xml:space="preserve">0% </w:t>
            </w:r>
          </w:p>
        </w:tc>
        <w:tc>
          <w:tcPr>
            <w:tcW w:w="0" w:type="auto"/>
            <w:vAlign w:val="center"/>
            <w:hideMark/>
          </w:tcPr>
          <w:p w14:paraId="31183F30" w14:textId="77777777" w:rsidR="001B3899" w:rsidRDefault="003D0EF4">
            <w:pPr>
              <w:rPr>
                <w:rFonts w:eastAsia="Times New Roman"/>
              </w:rPr>
            </w:pPr>
            <w:r>
              <w:rPr>
                <w:rFonts w:eastAsia="Times New Roman"/>
              </w:rPr>
              <w:t xml:space="preserve">9% </w:t>
            </w:r>
          </w:p>
        </w:tc>
        <w:tc>
          <w:tcPr>
            <w:tcW w:w="0" w:type="auto"/>
            <w:vAlign w:val="center"/>
            <w:hideMark/>
          </w:tcPr>
          <w:p w14:paraId="0A3CDEEB" w14:textId="77777777" w:rsidR="001B3899" w:rsidRDefault="003D0EF4">
            <w:pPr>
              <w:rPr>
                <w:rFonts w:eastAsia="Times New Roman"/>
              </w:rPr>
            </w:pPr>
            <w:r>
              <w:rPr>
                <w:rFonts w:eastAsia="Times New Roman"/>
              </w:rPr>
              <w:t xml:space="preserve">1% </w:t>
            </w:r>
          </w:p>
        </w:tc>
        <w:tc>
          <w:tcPr>
            <w:tcW w:w="0" w:type="auto"/>
            <w:vAlign w:val="center"/>
            <w:hideMark/>
          </w:tcPr>
          <w:p w14:paraId="5C40A5FA" w14:textId="77777777" w:rsidR="001B3899" w:rsidRDefault="003D0EF4">
            <w:pPr>
              <w:rPr>
                <w:rFonts w:eastAsia="Times New Roman"/>
              </w:rPr>
            </w:pPr>
            <w:r>
              <w:rPr>
                <w:rFonts w:eastAsia="Times New Roman"/>
              </w:rPr>
              <w:t xml:space="preserve">20% </w:t>
            </w:r>
          </w:p>
        </w:tc>
        <w:tc>
          <w:tcPr>
            <w:tcW w:w="0" w:type="auto"/>
            <w:vAlign w:val="center"/>
            <w:hideMark/>
          </w:tcPr>
          <w:p w14:paraId="372C4209" w14:textId="77777777" w:rsidR="001B3899" w:rsidRDefault="003D0EF4">
            <w:pPr>
              <w:rPr>
                <w:rFonts w:eastAsia="Times New Roman"/>
              </w:rPr>
            </w:pPr>
            <w:r>
              <w:rPr>
                <w:rFonts w:eastAsia="Times New Roman"/>
              </w:rPr>
              <w:t xml:space="preserve">0% </w:t>
            </w:r>
          </w:p>
        </w:tc>
        <w:tc>
          <w:tcPr>
            <w:tcW w:w="0" w:type="auto"/>
            <w:vAlign w:val="center"/>
            <w:hideMark/>
          </w:tcPr>
          <w:p w14:paraId="37EE216C" w14:textId="77777777" w:rsidR="001B3899" w:rsidRDefault="003D0EF4">
            <w:pPr>
              <w:rPr>
                <w:rFonts w:eastAsia="Times New Roman"/>
              </w:rPr>
            </w:pPr>
            <w:r>
              <w:rPr>
                <w:rFonts w:eastAsia="Times New Roman"/>
              </w:rPr>
              <w:t xml:space="preserve">58% </w:t>
            </w:r>
          </w:p>
        </w:tc>
        <w:tc>
          <w:tcPr>
            <w:tcW w:w="0" w:type="auto"/>
            <w:vAlign w:val="center"/>
            <w:hideMark/>
          </w:tcPr>
          <w:p w14:paraId="4584F105" w14:textId="77777777" w:rsidR="001B3899" w:rsidRDefault="003D0EF4">
            <w:pPr>
              <w:rPr>
                <w:rFonts w:eastAsia="Times New Roman"/>
              </w:rPr>
            </w:pPr>
            <w:r>
              <w:rPr>
                <w:rFonts w:eastAsia="Times New Roman"/>
              </w:rPr>
              <w:t xml:space="preserve">11% </w:t>
            </w:r>
          </w:p>
        </w:tc>
        <w:tc>
          <w:tcPr>
            <w:tcW w:w="0" w:type="auto"/>
            <w:vAlign w:val="center"/>
            <w:hideMark/>
          </w:tcPr>
          <w:p w14:paraId="181F1CEB" w14:textId="77777777" w:rsidR="001B3899" w:rsidRDefault="003D0EF4">
            <w:pPr>
              <w:rPr>
                <w:rFonts w:eastAsia="Times New Roman"/>
              </w:rPr>
            </w:pPr>
            <w:r>
              <w:rPr>
                <w:rFonts w:eastAsia="Times New Roman"/>
              </w:rPr>
              <w:t xml:space="preserve">0% </w:t>
            </w:r>
          </w:p>
        </w:tc>
        <w:tc>
          <w:tcPr>
            <w:tcW w:w="0" w:type="auto"/>
            <w:vAlign w:val="center"/>
            <w:hideMark/>
          </w:tcPr>
          <w:p w14:paraId="7CA51D83" w14:textId="77777777" w:rsidR="001B3899" w:rsidRDefault="003D0EF4">
            <w:pPr>
              <w:rPr>
                <w:rFonts w:eastAsia="Times New Roman"/>
              </w:rPr>
            </w:pPr>
            <w:r>
              <w:rPr>
                <w:rFonts w:eastAsia="Times New Roman"/>
              </w:rPr>
              <w:t xml:space="preserve">0% </w:t>
            </w:r>
          </w:p>
        </w:tc>
        <w:tc>
          <w:tcPr>
            <w:tcW w:w="0" w:type="auto"/>
            <w:vAlign w:val="center"/>
            <w:hideMark/>
          </w:tcPr>
          <w:p w14:paraId="656A28FE" w14:textId="77777777" w:rsidR="001B3899" w:rsidRDefault="003D0EF4">
            <w:pPr>
              <w:rPr>
                <w:rFonts w:eastAsia="Times New Roman"/>
              </w:rPr>
            </w:pPr>
            <w:r>
              <w:rPr>
                <w:rFonts w:eastAsia="Times New Roman"/>
              </w:rPr>
              <w:t xml:space="preserve">0% </w:t>
            </w:r>
          </w:p>
        </w:tc>
        <w:tc>
          <w:tcPr>
            <w:tcW w:w="0" w:type="auto"/>
            <w:vAlign w:val="center"/>
            <w:hideMark/>
          </w:tcPr>
          <w:p w14:paraId="34B3829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A5F7C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1E8E97" w14:textId="77777777" w:rsidR="001B3899" w:rsidRDefault="003D0EF4">
            <w:pPr>
              <w:rPr>
                <w:rFonts w:eastAsia="Times New Roman"/>
              </w:rPr>
            </w:pPr>
            <w:r>
              <w:rPr>
                <w:rFonts w:eastAsia="Times New Roman"/>
              </w:rPr>
              <w:t xml:space="preserve">100% </w:t>
            </w:r>
          </w:p>
        </w:tc>
        <w:tc>
          <w:tcPr>
            <w:tcW w:w="0" w:type="auto"/>
            <w:vAlign w:val="center"/>
            <w:hideMark/>
          </w:tcPr>
          <w:p w14:paraId="4E510AC6" w14:textId="77777777" w:rsidR="001B3899" w:rsidRDefault="003D0EF4">
            <w:pPr>
              <w:rPr>
                <w:rFonts w:eastAsia="Times New Roman"/>
              </w:rPr>
            </w:pPr>
            <w:r>
              <w:rPr>
                <w:rFonts w:eastAsia="Times New Roman"/>
              </w:rPr>
              <w:t xml:space="preserve">69% </w:t>
            </w:r>
          </w:p>
        </w:tc>
        <w:tc>
          <w:tcPr>
            <w:tcW w:w="0" w:type="auto"/>
            <w:vAlign w:val="center"/>
            <w:hideMark/>
          </w:tcPr>
          <w:p w14:paraId="161738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E16546" w14:textId="77777777" w:rsidR="001B3899" w:rsidRDefault="003D0EF4">
            <w:pPr>
              <w:rPr>
                <w:rFonts w:eastAsia="Times New Roman"/>
              </w:rPr>
            </w:pPr>
            <w:r>
              <w:rPr>
                <w:rFonts w:eastAsia="Times New Roman"/>
              </w:rPr>
              <w:t xml:space="preserve">0% </w:t>
            </w:r>
          </w:p>
        </w:tc>
      </w:tr>
      <w:tr w:rsidR="001B3899" w14:paraId="1EFD0AB3" w14:textId="77777777">
        <w:trPr>
          <w:divId w:val="1824467884"/>
          <w:tblCellSpacing w:w="15" w:type="dxa"/>
        </w:trPr>
        <w:tc>
          <w:tcPr>
            <w:tcW w:w="3600" w:type="dxa"/>
            <w:tcBorders>
              <w:right w:val="single" w:sz="6" w:space="0" w:color="auto"/>
            </w:tcBorders>
            <w:vAlign w:val="center"/>
            <w:hideMark/>
          </w:tcPr>
          <w:p w14:paraId="41D817DE" w14:textId="77777777" w:rsidR="001B3899" w:rsidRDefault="003D0EF4">
            <w:pPr>
              <w:rPr>
                <w:rFonts w:eastAsia="Times New Roman"/>
              </w:rPr>
            </w:pPr>
            <w:r>
              <w:rPr>
                <w:rFonts w:eastAsia="Times New Roman"/>
              </w:rPr>
              <w:t xml:space="preserve">PNR-Transit </w:t>
            </w:r>
          </w:p>
        </w:tc>
        <w:tc>
          <w:tcPr>
            <w:tcW w:w="0" w:type="auto"/>
            <w:vAlign w:val="center"/>
            <w:hideMark/>
          </w:tcPr>
          <w:p w14:paraId="1A187C30" w14:textId="77777777" w:rsidR="001B3899" w:rsidRDefault="003D0EF4">
            <w:pPr>
              <w:rPr>
                <w:rFonts w:eastAsia="Times New Roman"/>
              </w:rPr>
            </w:pPr>
            <w:r>
              <w:rPr>
                <w:rFonts w:eastAsia="Times New Roman"/>
              </w:rPr>
              <w:t xml:space="preserve">0% </w:t>
            </w:r>
          </w:p>
        </w:tc>
        <w:tc>
          <w:tcPr>
            <w:tcW w:w="0" w:type="auto"/>
            <w:vAlign w:val="center"/>
            <w:hideMark/>
          </w:tcPr>
          <w:p w14:paraId="3860FD6D" w14:textId="77777777" w:rsidR="001B3899" w:rsidRDefault="003D0EF4">
            <w:pPr>
              <w:rPr>
                <w:rFonts w:eastAsia="Times New Roman"/>
              </w:rPr>
            </w:pPr>
            <w:r>
              <w:rPr>
                <w:rFonts w:eastAsia="Times New Roman"/>
              </w:rPr>
              <w:t xml:space="preserve">0% </w:t>
            </w:r>
          </w:p>
        </w:tc>
        <w:tc>
          <w:tcPr>
            <w:tcW w:w="0" w:type="auto"/>
            <w:vAlign w:val="center"/>
            <w:hideMark/>
          </w:tcPr>
          <w:p w14:paraId="7BE71D14" w14:textId="77777777" w:rsidR="001B3899" w:rsidRDefault="003D0EF4">
            <w:pPr>
              <w:rPr>
                <w:rFonts w:eastAsia="Times New Roman"/>
              </w:rPr>
            </w:pPr>
            <w:r>
              <w:rPr>
                <w:rFonts w:eastAsia="Times New Roman"/>
              </w:rPr>
              <w:t xml:space="preserve">0% </w:t>
            </w:r>
          </w:p>
        </w:tc>
        <w:tc>
          <w:tcPr>
            <w:tcW w:w="0" w:type="auto"/>
            <w:vAlign w:val="center"/>
            <w:hideMark/>
          </w:tcPr>
          <w:p w14:paraId="6C538A57" w14:textId="77777777" w:rsidR="001B3899" w:rsidRDefault="003D0EF4">
            <w:pPr>
              <w:rPr>
                <w:rFonts w:eastAsia="Times New Roman"/>
              </w:rPr>
            </w:pPr>
            <w:r>
              <w:rPr>
                <w:rFonts w:eastAsia="Times New Roman"/>
              </w:rPr>
              <w:t xml:space="preserve">0% </w:t>
            </w:r>
          </w:p>
        </w:tc>
        <w:tc>
          <w:tcPr>
            <w:tcW w:w="0" w:type="auto"/>
            <w:vAlign w:val="center"/>
            <w:hideMark/>
          </w:tcPr>
          <w:p w14:paraId="5BEF1208" w14:textId="77777777" w:rsidR="001B3899" w:rsidRDefault="003D0EF4">
            <w:pPr>
              <w:rPr>
                <w:rFonts w:eastAsia="Times New Roman"/>
              </w:rPr>
            </w:pPr>
            <w:r>
              <w:rPr>
                <w:rFonts w:eastAsia="Times New Roman"/>
              </w:rPr>
              <w:t xml:space="preserve">0% </w:t>
            </w:r>
          </w:p>
        </w:tc>
        <w:tc>
          <w:tcPr>
            <w:tcW w:w="0" w:type="auto"/>
            <w:vAlign w:val="center"/>
            <w:hideMark/>
          </w:tcPr>
          <w:p w14:paraId="7D93A26E" w14:textId="77777777" w:rsidR="001B3899" w:rsidRDefault="003D0EF4">
            <w:pPr>
              <w:rPr>
                <w:rFonts w:eastAsia="Times New Roman"/>
              </w:rPr>
            </w:pPr>
            <w:r>
              <w:rPr>
                <w:rFonts w:eastAsia="Times New Roman"/>
              </w:rPr>
              <w:t xml:space="preserve">0% </w:t>
            </w:r>
          </w:p>
        </w:tc>
        <w:tc>
          <w:tcPr>
            <w:tcW w:w="0" w:type="auto"/>
            <w:vAlign w:val="center"/>
            <w:hideMark/>
          </w:tcPr>
          <w:p w14:paraId="23CB5AE3" w14:textId="77777777" w:rsidR="001B3899" w:rsidRDefault="003D0EF4">
            <w:pPr>
              <w:rPr>
                <w:rFonts w:eastAsia="Times New Roman"/>
              </w:rPr>
            </w:pPr>
            <w:r>
              <w:rPr>
                <w:rFonts w:eastAsia="Times New Roman"/>
              </w:rPr>
              <w:t xml:space="preserve">0% </w:t>
            </w:r>
          </w:p>
        </w:tc>
        <w:tc>
          <w:tcPr>
            <w:tcW w:w="0" w:type="auto"/>
            <w:vAlign w:val="center"/>
            <w:hideMark/>
          </w:tcPr>
          <w:p w14:paraId="4B6A72EE" w14:textId="77777777" w:rsidR="001B3899" w:rsidRDefault="003D0EF4">
            <w:pPr>
              <w:rPr>
                <w:rFonts w:eastAsia="Times New Roman"/>
              </w:rPr>
            </w:pPr>
            <w:r>
              <w:rPr>
                <w:rFonts w:eastAsia="Times New Roman"/>
              </w:rPr>
              <w:t xml:space="preserve">7% </w:t>
            </w:r>
          </w:p>
        </w:tc>
        <w:tc>
          <w:tcPr>
            <w:tcW w:w="0" w:type="auto"/>
            <w:vAlign w:val="center"/>
            <w:hideMark/>
          </w:tcPr>
          <w:p w14:paraId="4DC804B4" w14:textId="77777777" w:rsidR="001B3899" w:rsidRDefault="003D0EF4">
            <w:pPr>
              <w:rPr>
                <w:rFonts w:eastAsia="Times New Roman"/>
              </w:rPr>
            </w:pPr>
            <w:r>
              <w:rPr>
                <w:rFonts w:eastAsia="Times New Roman"/>
              </w:rPr>
              <w:t xml:space="preserve">93% </w:t>
            </w:r>
          </w:p>
        </w:tc>
        <w:tc>
          <w:tcPr>
            <w:tcW w:w="0" w:type="auto"/>
            <w:vAlign w:val="center"/>
            <w:hideMark/>
          </w:tcPr>
          <w:p w14:paraId="0D694AFB" w14:textId="77777777" w:rsidR="001B3899" w:rsidRDefault="003D0EF4">
            <w:pPr>
              <w:rPr>
                <w:rFonts w:eastAsia="Times New Roman"/>
              </w:rPr>
            </w:pPr>
            <w:r>
              <w:rPr>
                <w:rFonts w:eastAsia="Times New Roman"/>
              </w:rPr>
              <w:t xml:space="preserve">0% </w:t>
            </w:r>
          </w:p>
        </w:tc>
        <w:tc>
          <w:tcPr>
            <w:tcW w:w="0" w:type="auto"/>
            <w:vAlign w:val="center"/>
            <w:hideMark/>
          </w:tcPr>
          <w:p w14:paraId="1B6E2DA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D9B7B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6A61E3" w14:textId="77777777" w:rsidR="001B3899" w:rsidRDefault="003D0EF4">
            <w:pPr>
              <w:rPr>
                <w:rFonts w:eastAsia="Times New Roman"/>
              </w:rPr>
            </w:pPr>
            <w:r>
              <w:rPr>
                <w:rFonts w:eastAsia="Times New Roman"/>
              </w:rPr>
              <w:t xml:space="preserve">100% </w:t>
            </w:r>
          </w:p>
        </w:tc>
        <w:tc>
          <w:tcPr>
            <w:tcW w:w="0" w:type="auto"/>
            <w:vAlign w:val="center"/>
            <w:hideMark/>
          </w:tcPr>
          <w:p w14:paraId="473A4377" w14:textId="77777777" w:rsidR="001B3899" w:rsidRDefault="003D0EF4">
            <w:pPr>
              <w:rPr>
                <w:rFonts w:eastAsia="Times New Roman"/>
              </w:rPr>
            </w:pPr>
            <w:r>
              <w:rPr>
                <w:rFonts w:eastAsia="Times New Roman"/>
              </w:rPr>
              <w:t xml:space="preserve">0% </w:t>
            </w:r>
          </w:p>
        </w:tc>
        <w:tc>
          <w:tcPr>
            <w:tcW w:w="0" w:type="auto"/>
            <w:vAlign w:val="center"/>
            <w:hideMark/>
          </w:tcPr>
          <w:p w14:paraId="213B0BC4"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713F2861" w14:textId="77777777" w:rsidR="001B3899" w:rsidRDefault="003D0EF4">
            <w:pPr>
              <w:rPr>
                <w:rFonts w:eastAsia="Times New Roman"/>
              </w:rPr>
            </w:pPr>
            <w:r>
              <w:rPr>
                <w:rFonts w:eastAsia="Times New Roman"/>
              </w:rPr>
              <w:t xml:space="preserve">0% </w:t>
            </w:r>
          </w:p>
        </w:tc>
      </w:tr>
      <w:tr w:rsidR="001B3899" w14:paraId="184B63AD" w14:textId="77777777">
        <w:trPr>
          <w:divId w:val="1824467884"/>
          <w:tblCellSpacing w:w="15" w:type="dxa"/>
        </w:trPr>
        <w:tc>
          <w:tcPr>
            <w:tcW w:w="3600" w:type="dxa"/>
            <w:tcBorders>
              <w:right w:val="single" w:sz="6" w:space="0" w:color="auto"/>
            </w:tcBorders>
            <w:vAlign w:val="center"/>
            <w:hideMark/>
          </w:tcPr>
          <w:p w14:paraId="6C90396F" w14:textId="77777777" w:rsidR="001B3899" w:rsidRDefault="003D0EF4">
            <w:pPr>
              <w:rPr>
                <w:rFonts w:eastAsia="Times New Roman"/>
              </w:rPr>
            </w:pPr>
            <w:r>
              <w:rPr>
                <w:rFonts w:eastAsia="Times New Roman"/>
              </w:rPr>
              <w:t xml:space="preserve">KNR-Transit </w:t>
            </w:r>
          </w:p>
        </w:tc>
        <w:tc>
          <w:tcPr>
            <w:tcW w:w="0" w:type="auto"/>
            <w:vAlign w:val="center"/>
            <w:hideMark/>
          </w:tcPr>
          <w:p w14:paraId="73F8514E" w14:textId="77777777" w:rsidR="001B3899" w:rsidRDefault="003D0EF4">
            <w:pPr>
              <w:rPr>
                <w:rFonts w:eastAsia="Times New Roman"/>
              </w:rPr>
            </w:pPr>
            <w:r>
              <w:rPr>
                <w:rFonts w:eastAsia="Times New Roman"/>
              </w:rPr>
              <w:t xml:space="preserve">0% </w:t>
            </w:r>
          </w:p>
        </w:tc>
        <w:tc>
          <w:tcPr>
            <w:tcW w:w="0" w:type="auto"/>
            <w:vAlign w:val="center"/>
            <w:hideMark/>
          </w:tcPr>
          <w:p w14:paraId="18541274" w14:textId="77777777" w:rsidR="001B3899" w:rsidRDefault="003D0EF4">
            <w:pPr>
              <w:rPr>
                <w:rFonts w:eastAsia="Times New Roman"/>
              </w:rPr>
            </w:pPr>
            <w:r>
              <w:rPr>
                <w:rFonts w:eastAsia="Times New Roman"/>
              </w:rPr>
              <w:t xml:space="preserve">0% </w:t>
            </w:r>
          </w:p>
        </w:tc>
        <w:tc>
          <w:tcPr>
            <w:tcW w:w="0" w:type="auto"/>
            <w:vAlign w:val="center"/>
            <w:hideMark/>
          </w:tcPr>
          <w:p w14:paraId="6C549C04" w14:textId="77777777" w:rsidR="001B3899" w:rsidRDefault="003D0EF4">
            <w:pPr>
              <w:rPr>
                <w:rFonts w:eastAsia="Times New Roman"/>
              </w:rPr>
            </w:pPr>
            <w:r>
              <w:rPr>
                <w:rFonts w:eastAsia="Times New Roman"/>
              </w:rPr>
              <w:t xml:space="preserve">0% </w:t>
            </w:r>
          </w:p>
        </w:tc>
        <w:tc>
          <w:tcPr>
            <w:tcW w:w="0" w:type="auto"/>
            <w:vAlign w:val="center"/>
            <w:hideMark/>
          </w:tcPr>
          <w:p w14:paraId="04F24848" w14:textId="77777777" w:rsidR="001B3899" w:rsidRDefault="003D0EF4">
            <w:pPr>
              <w:rPr>
                <w:rFonts w:eastAsia="Times New Roman"/>
              </w:rPr>
            </w:pPr>
            <w:r>
              <w:rPr>
                <w:rFonts w:eastAsia="Times New Roman"/>
              </w:rPr>
              <w:t xml:space="preserve">0% </w:t>
            </w:r>
          </w:p>
        </w:tc>
        <w:tc>
          <w:tcPr>
            <w:tcW w:w="0" w:type="auto"/>
            <w:vAlign w:val="center"/>
            <w:hideMark/>
          </w:tcPr>
          <w:p w14:paraId="5DCBAB53" w14:textId="77777777" w:rsidR="001B3899" w:rsidRDefault="003D0EF4">
            <w:pPr>
              <w:rPr>
                <w:rFonts w:eastAsia="Times New Roman"/>
              </w:rPr>
            </w:pPr>
            <w:r>
              <w:rPr>
                <w:rFonts w:eastAsia="Times New Roman"/>
              </w:rPr>
              <w:t xml:space="preserve">0% </w:t>
            </w:r>
          </w:p>
        </w:tc>
        <w:tc>
          <w:tcPr>
            <w:tcW w:w="0" w:type="auto"/>
            <w:vAlign w:val="center"/>
            <w:hideMark/>
          </w:tcPr>
          <w:p w14:paraId="69787FB1" w14:textId="77777777" w:rsidR="001B3899" w:rsidRDefault="003D0EF4">
            <w:pPr>
              <w:rPr>
                <w:rFonts w:eastAsia="Times New Roman"/>
              </w:rPr>
            </w:pPr>
            <w:r>
              <w:rPr>
                <w:rFonts w:eastAsia="Times New Roman"/>
              </w:rPr>
              <w:t xml:space="preserve">0% </w:t>
            </w:r>
          </w:p>
        </w:tc>
        <w:tc>
          <w:tcPr>
            <w:tcW w:w="0" w:type="auto"/>
            <w:vAlign w:val="center"/>
            <w:hideMark/>
          </w:tcPr>
          <w:p w14:paraId="4EC7A2C2" w14:textId="77777777" w:rsidR="001B3899" w:rsidRDefault="003D0EF4">
            <w:pPr>
              <w:rPr>
                <w:rFonts w:eastAsia="Times New Roman"/>
              </w:rPr>
            </w:pPr>
            <w:r>
              <w:rPr>
                <w:rFonts w:eastAsia="Times New Roman"/>
              </w:rPr>
              <w:t xml:space="preserve">0% </w:t>
            </w:r>
          </w:p>
        </w:tc>
        <w:tc>
          <w:tcPr>
            <w:tcW w:w="0" w:type="auto"/>
            <w:vAlign w:val="center"/>
            <w:hideMark/>
          </w:tcPr>
          <w:p w14:paraId="5BBBD72C" w14:textId="77777777" w:rsidR="001B3899" w:rsidRDefault="003D0EF4">
            <w:pPr>
              <w:rPr>
                <w:rFonts w:eastAsia="Times New Roman"/>
              </w:rPr>
            </w:pPr>
            <w:r>
              <w:rPr>
                <w:rFonts w:eastAsia="Times New Roman"/>
              </w:rPr>
              <w:t xml:space="preserve">0% </w:t>
            </w:r>
          </w:p>
        </w:tc>
        <w:tc>
          <w:tcPr>
            <w:tcW w:w="0" w:type="auto"/>
            <w:vAlign w:val="center"/>
            <w:hideMark/>
          </w:tcPr>
          <w:p w14:paraId="503AA600" w14:textId="77777777" w:rsidR="001B3899" w:rsidRDefault="003D0EF4">
            <w:pPr>
              <w:rPr>
                <w:rFonts w:eastAsia="Times New Roman"/>
              </w:rPr>
            </w:pPr>
            <w:r>
              <w:rPr>
                <w:rFonts w:eastAsia="Times New Roman"/>
              </w:rPr>
              <w:t xml:space="preserve">0% </w:t>
            </w:r>
          </w:p>
        </w:tc>
        <w:tc>
          <w:tcPr>
            <w:tcW w:w="0" w:type="auto"/>
            <w:vAlign w:val="center"/>
            <w:hideMark/>
          </w:tcPr>
          <w:p w14:paraId="74FF20DE" w14:textId="77777777" w:rsidR="001B3899" w:rsidRDefault="003D0EF4">
            <w:pPr>
              <w:rPr>
                <w:rFonts w:eastAsia="Times New Roman"/>
              </w:rPr>
            </w:pPr>
            <w:r>
              <w:rPr>
                <w:rFonts w:eastAsia="Times New Roman"/>
              </w:rPr>
              <w:t xml:space="preserve">48% </w:t>
            </w:r>
          </w:p>
        </w:tc>
        <w:tc>
          <w:tcPr>
            <w:tcW w:w="0" w:type="auto"/>
            <w:vAlign w:val="center"/>
            <w:hideMark/>
          </w:tcPr>
          <w:p w14:paraId="7A9CE0CD" w14:textId="77777777" w:rsidR="001B3899" w:rsidRDefault="003D0EF4">
            <w:pPr>
              <w:rPr>
                <w:rFonts w:eastAsia="Times New Roman"/>
              </w:rPr>
            </w:pPr>
            <w:r>
              <w:rPr>
                <w:rFonts w:eastAsia="Times New Roman"/>
              </w:rPr>
              <w:t xml:space="preserve">52% </w:t>
            </w:r>
          </w:p>
        </w:tc>
        <w:tc>
          <w:tcPr>
            <w:tcW w:w="0" w:type="auto"/>
            <w:tcBorders>
              <w:right w:val="single" w:sz="6" w:space="0" w:color="auto"/>
            </w:tcBorders>
            <w:vAlign w:val="center"/>
            <w:hideMark/>
          </w:tcPr>
          <w:p w14:paraId="6F6917E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C7B7E4" w14:textId="77777777" w:rsidR="001B3899" w:rsidRDefault="003D0EF4">
            <w:pPr>
              <w:rPr>
                <w:rFonts w:eastAsia="Times New Roman"/>
              </w:rPr>
            </w:pPr>
            <w:r>
              <w:rPr>
                <w:rFonts w:eastAsia="Times New Roman"/>
              </w:rPr>
              <w:t xml:space="preserve">100% </w:t>
            </w:r>
          </w:p>
        </w:tc>
        <w:tc>
          <w:tcPr>
            <w:tcW w:w="0" w:type="auto"/>
            <w:vAlign w:val="center"/>
            <w:hideMark/>
          </w:tcPr>
          <w:p w14:paraId="61E662BE" w14:textId="77777777" w:rsidR="001B3899" w:rsidRDefault="003D0EF4">
            <w:pPr>
              <w:rPr>
                <w:rFonts w:eastAsia="Times New Roman"/>
              </w:rPr>
            </w:pPr>
            <w:r>
              <w:rPr>
                <w:rFonts w:eastAsia="Times New Roman"/>
              </w:rPr>
              <w:t xml:space="preserve">0% </w:t>
            </w:r>
          </w:p>
        </w:tc>
        <w:tc>
          <w:tcPr>
            <w:tcW w:w="0" w:type="auto"/>
            <w:vAlign w:val="center"/>
            <w:hideMark/>
          </w:tcPr>
          <w:p w14:paraId="5E6706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795F57" w14:textId="77777777" w:rsidR="001B3899" w:rsidRDefault="003D0EF4">
            <w:pPr>
              <w:rPr>
                <w:rFonts w:eastAsia="Times New Roman"/>
              </w:rPr>
            </w:pPr>
            <w:r>
              <w:rPr>
                <w:rFonts w:eastAsia="Times New Roman"/>
              </w:rPr>
              <w:t xml:space="preserve">100% </w:t>
            </w:r>
          </w:p>
        </w:tc>
      </w:tr>
      <w:tr w:rsidR="001B3899" w14:paraId="407A3CE6" w14:textId="77777777">
        <w:trPr>
          <w:divId w:val="1824467884"/>
          <w:tblCellSpacing w:w="15" w:type="dxa"/>
        </w:trPr>
        <w:tc>
          <w:tcPr>
            <w:tcW w:w="3600" w:type="dxa"/>
            <w:tcBorders>
              <w:right w:val="single" w:sz="6" w:space="0" w:color="auto"/>
            </w:tcBorders>
            <w:vAlign w:val="center"/>
            <w:hideMark/>
          </w:tcPr>
          <w:p w14:paraId="1F3B99E0" w14:textId="77777777" w:rsidR="001B3899" w:rsidRDefault="003D0EF4">
            <w:pPr>
              <w:rPr>
                <w:rFonts w:eastAsia="Times New Roman"/>
              </w:rPr>
            </w:pPr>
            <w:r>
              <w:rPr>
                <w:rFonts w:eastAsia="Times New Roman"/>
              </w:rPr>
              <w:t xml:space="preserve">School Bus </w:t>
            </w:r>
          </w:p>
        </w:tc>
        <w:tc>
          <w:tcPr>
            <w:tcW w:w="0" w:type="auto"/>
            <w:vAlign w:val="center"/>
            <w:hideMark/>
          </w:tcPr>
          <w:p w14:paraId="4C8AD86D" w14:textId="77777777" w:rsidR="001B3899" w:rsidRDefault="003D0EF4">
            <w:pPr>
              <w:rPr>
                <w:rFonts w:eastAsia="Times New Roman"/>
              </w:rPr>
            </w:pPr>
            <w:r>
              <w:rPr>
                <w:rFonts w:eastAsia="Times New Roman"/>
              </w:rPr>
              <w:t xml:space="preserve">0% </w:t>
            </w:r>
          </w:p>
        </w:tc>
        <w:tc>
          <w:tcPr>
            <w:tcW w:w="0" w:type="auto"/>
            <w:vAlign w:val="center"/>
            <w:hideMark/>
          </w:tcPr>
          <w:p w14:paraId="059DB454" w14:textId="77777777" w:rsidR="001B3899" w:rsidRDefault="003D0EF4">
            <w:pPr>
              <w:rPr>
                <w:rFonts w:eastAsia="Times New Roman"/>
              </w:rPr>
            </w:pPr>
            <w:r>
              <w:rPr>
                <w:rFonts w:eastAsia="Times New Roman"/>
              </w:rPr>
              <w:t xml:space="preserve">0% </w:t>
            </w:r>
          </w:p>
        </w:tc>
        <w:tc>
          <w:tcPr>
            <w:tcW w:w="0" w:type="auto"/>
            <w:vAlign w:val="center"/>
            <w:hideMark/>
          </w:tcPr>
          <w:p w14:paraId="0E1BAF1E" w14:textId="77777777" w:rsidR="001B3899" w:rsidRDefault="003D0EF4">
            <w:pPr>
              <w:rPr>
                <w:rFonts w:eastAsia="Times New Roman"/>
              </w:rPr>
            </w:pPr>
            <w:r>
              <w:rPr>
                <w:rFonts w:eastAsia="Times New Roman"/>
              </w:rPr>
              <w:t xml:space="preserve">0% </w:t>
            </w:r>
          </w:p>
        </w:tc>
        <w:tc>
          <w:tcPr>
            <w:tcW w:w="0" w:type="auto"/>
            <w:vAlign w:val="center"/>
            <w:hideMark/>
          </w:tcPr>
          <w:p w14:paraId="5719D901" w14:textId="77777777" w:rsidR="001B3899" w:rsidRDefault="003D0EF4">
            <w:pPr>
              <w:rPr>
                <w:rFonts w:eastAsia="Times New Roman"/>
              </w:rPr>
            </w:pPr>
            <w:r>
              <w:rPr>
                <w:rFonts w:eastAsia="Times New Roman"/>
              </w:rPr>
              <w:t xml:space="preserve">0% </w:t>
            </w:r>
          </w:p>
        </w:tc>
        <w:tc>
          <w:tcPr>
            <w:tcW w:w="0" w:type="auto"/>
            <w:vAlign w:val="center"/>
            <w:hideMark/>
          </w:tcPr>
          <w:p w14:paraId="15A6E3AB" w14:textId="77777777" w:rsidR="001B3899" w:rsidRDefault="003D0EF4">
            <w:pPr>
              <w:rPr>
                <w:rFonts w:eastAsia="Times New Roman"/>
              </w:rPr>
            </w:pPr>
            <w:r>
              <w:rPr>
                <w:rFonts w:eastAsia="Times New Roman"/>
              </w:rPr>
              <w:t xml:space="preserve">0% </w:t>
            </w:r>
          </w:p>
        </w:tc>
        <w:tc>
          <w:tcPr>
            <w:tcW w:w="0" w:type="auto"/>
            <w:vAlign w:val="center"/>
            <w:hideMark/>
          </w:tcPr>
          <w:p w14:paraId="3E78C49A" w14:textId="77777777" w:rsidR="001B3899" w:rsidRDefault="003D0EF4">
            <w:pPr>
              <w:rPr>
                <w:rFonts w:eastAsia="Times New Roman"/>
              </w:rPr>
            </w:pPr>
            <w:r>
              <w:rPr>
                <w:rFonts w:eastAsia="Times New Roman"/>
              </w:rPr>
              <w:t xml:space="preserve">0% </w:t>
            </w:r>
          </w:p>
        </w:tc>
        <w:tc>
          <w:tcPr>
            <w:tcW w:w="0" w:type="auto"/>
            <w:vAlign w:val="center"/>
            <w:hideMark/>
          </w:tcPr>
          <w:p w14:paraId="3A1B2B9A" w14:textId="77777777" w:rsidR="001B3899" w:rsidRDefault="003D0EF4">
            <w:pPr>
              <w:rPr>
                <w:rFonts w:eastAsia="Times New Roman"/>
              </w:rPr>
            </w:pPr>
            <w:r>
              <w:rPr>
                <w:rFonts w:eastAsia="Times New Roman"/>
              </w:rPr>
              <w:t xml:space="preserve">0% </w:t>
            </w:r>
          </w:p>
        </w:tc>
        <w:tc>
          <w:tcPr>
            <w:tcW w:w="0" w:type="auto"/>
            <w:vAlign w:val="center"/>
            <w:hideMark/>
          </w:tcPr>
          <w:p w14:paraId="3F647CC0" w14:textId="77777777" w:rsidR="001B3899" w:rsidRDefault="003D0EF4">
            <w:pPr>
              <w:rPr>
                <w:rFonts w:eastAsia="Times New Roman"/>
              </w:rPr>
            </w:pPr>
            <w:r>
              <w:rPr>
                <w:rFonts w:eastAsia="Times New Roman"/>
              </w:rPr>
              <w:t xml:space="preserve">0% </w:t>
            </w:r>
          </w:p>
        </w:tc>
        <w:tc>
          <w:tcPr>
            <w:tcW w:w="0" w:type="auto"/>
            <w:vAlign w:val="center"/>
            <w:hideMark/>
          </w:tcPr>
          <w:p w14:paraId="0D12A85F" w14:textId="77777777" w:rsidR="001B3899" w:rsidRDefault="003D0EF4">
            <w:pPr>
              <w:rPr>
                <w:rFonts w:eastAsia="Times New Roman"/>
              </w:rPr>
            </w:pPr>
            <w:r>
              <w:rPr>
                <w:rFonts w:eastAsia="Times New Roman"/>
              </w:rPr>
              <w:t xml:space="preserve">0% </w:t>
            </w:r>
          </w:p>
        </w:tc>
        <w:tc>
          <w:tcPr>
            <w:tcW w:w="0" w:type="auto"/>
            <w:vAlign w:val="center"/>
            <w:hideMark/>
          </w:tcPr>
          <w:p w14:paraId="1FD1F717" w14:textId="77777777" w:rsidR="001B3899" w:rsidRDefault="003D0EF4">
            <w:pPr>
              <w:rPr>
                <w:rFonts w:eastAsia="Times New Roman"/>
              </w:rPr>
            </w:pPr>
            <w:r>
              <w:rPr>
                <w:rFonts w:eastAsia="Times New Roman"/>
              </w:rPr>
              <w:t xml:space="preserve">0% </w:t>
            </w:r>
          </w:p>
        </w:tc>
        <w:tc>
          <w:tcPr>
            <w:tcW w:w="0" w:type="auto"/>
            <w:vAlign w:val="center"/>
            <w:hideMark/>
          </w:tcPr>
          <w:p w14:paraId="5500F82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3C14D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8F7F91C" w14:textId="77777777" w:rsidR="001B3899" w:rsidRDefault="003D0EF4">
            <w:pPr>
              <w:rPr>
                <w:rFonts w:eastAsia="Times New Roman"/>
              </w:rPr>
            </w:pPr>
            <w:r>
              <w:rPr>
                <w:rFonts w:eastAsia="Times New Roman"/>
              </w:rPr>
              <w:t xml:space="preserve">0% </w:t>
            </w:r>
          </w:p>
        </w:tc>
        <w:tc>
          <w:tcPr>
            <w:tcW w:w="0" w:type="auto"/>
            <w:vAlign w:val="center"/>
            <w:hideMark/>
          </w:tcPr>
          <w:p w14:paraId="7C1C76D1" w14:textId="77777777" w:rsidR="001B3899" w:rsidRDefault="003D0EF4">
            <w:pPr>
              <w:rPr>
                <w:rFonts w:eastAsia="Times New Roman"/>
              </w:rPr>
            </w:pPr>
            <w:r>
              <w:rPr>
                <w:rFonts w:eastAsia="Times New Roman"/>
              </w:rPr>
              <w:t xml:space="preserve">0% </w:t>
            </w:r>
          </w:p>
        </w:tc>
        <w:tc>
          <w:tcPr>
            <w:tcW w:w="0" w:type="auto"/>
            <w:vAlign w:val="center"/>
            <w:hideMark/>
          </w:tcPr>
          <w:p w14:paraId="6B07335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49CE41" w14:textId="77777777" w:rsidR="001B3899" w:rsidRDefault="003D0EF4">
            <w:pPr>
              <w:rPr>
                <w:rFonts w:eastAsia="Times New Roman"/>
              </w:rPr>
            </w:pPr>
            <w:r>
              <w:rPr>
                <w:rFonts w:eastAsia="Times New Roman"/>
              </w:rPr>
              <w:t xml:space="preserve">0% </w:t>
            </w:r>
          </w:p>
        </w:tc>
      </w:tr>
      <w:tr w:rsidR="001B3899" w14:paraId="013C2C44" w14:textId="77777777">
        <w:trPr>
          <w:divId w:val="1824467884"/>
          <w:tblCellSpacing w:w="15" w:type="dxa"/>
        </w:trPr>
        <w:tc>
          <w:tcPr>
            <w:tcW w:w="3600" w:type="dxa"/>
            <w:tcBorders>
              <w:right w:val="single" w:sz="6" w:space="0" w:color="auto"/>
            </w:tcBorders>
            <w:vAlign w:val="center"/>
            <w:hideMark/>
          </w:tcPr>
          <w:p w14:paraId="2C7F209E" w14:textId="77777777" w:rsidR="001B3899" w:rsidRDefault="003D0EF4">
            <w:pPr>
              <w:rPr>
                <w:rFonts w:eastAsia="Times New Roman"/>
              </w:rPr>
            </w:pPr>
            <w:r>
              <w:rPr>
                <w:rFonts w:eastAsia="Times New Roman"/>
              </w:rPr>
              <w:t xml:space="preserve">Total </w:t>
            </w:r>
          </w:p>
        </w:tc>
        <w:tc>
          <w:tcPr>
            <w:tcW w:w="0" w:type="auto"/>
            <w:vAlign w:val="center"/>
            <w:hideMark/>
          </w:tcPr>
          <w:p w14:paraId="241317CE" w14:textId="77777777" w:rsidR="001B3899" w:rsidRDefault="003D0EF4">
            <w:pPr>
              <w:rPr>
                <w:rFonts w:eastAsia="Times New Roman"/>
              </w:rPr>
            </w:pPr>
            <w:r>
              <w:rPr>
                <w:rFonts w:eastAsia="Times New Roman"/>
              </w:rPr>
              <w:t xml:space="preserve">79% </w:t>
            </w:r>
          </w:p>
        </w:tc>
        <w:tc>
          <w:tcPr>
            <w:tcW w:w="0" w:type="auto"/>
            <w:vAlign w:val="center"/>
            <w:hideMark/>
          </w:tcPr>
          <w:p w14:paraId="0B84FB7A" w14:textId="77777777" w:rsidR="001B3899" w:rsidRDefault="003D0EF4">
            <w:pPr>
              <w:rPr>
                <w:rFonts w:eastAsia="Times New Roman"/>
              </w:rPr>
            </w:pPr>
            <w:r>
              <w:rPr>
                <w:rFonts w:eastAsia="Times New Roman"/>
              </w:rPr>
              <w:t xml:space="preserve">12% </w:t>
            </w:r>
          </w:p>
        </w:tc>
        <w:tc>
          <w:tcPr>
            <w:tcW w:w="0" w:type="auto"/>
            <w:vAlign w:val="center"/>
            <w:hideMark/>
          </w:tcPr>
          <w:p w14:paraId="07B02F4C" w14:textId="77777777" w:rsidR="001B3899" w:rsidRDefault="003D0EF4">
            <w:pPr>
              <w:rPr>
                <w:rFonts w:eastAsia="Times New Roman"/>
              </w:rPr>
            </w:pPr>
            <w:r>
              <w:rPr>
                <w:rFonts w:eastAsia="Times New Roman"/>
              </w:rPr>
              <w:t xml:space="preserve">3% </w:t>
            </w:r>
          </w:p>
        </w:tc>
        <w:tc>
          <w:tcPr>
            <w:tcW w:w="0" w:type="auto"/>
            <w:vAlign w:val="center"/>
            <w:hideMark/>
          </w:tcPr>
          <w:p w14:paraId="0D131E06" w14:textId="77777777" w:rsidR="001B3899" w:rsidRDefault="003D0EF4">
            <w:pPr>
              <w:rPr>
                <w:rFonts w:eastAsia="Times New Roman"/>
              </w:rPr>
            </w:pPr>
            <w:r>
              <w:rPr>
                <w:rFonts w:eastAsia="Times New Roman"/>
              </w:rPr>
              <w:t xml:space="preserve">2% </w:t>
            </w:r>
          </w:p>
        </w:tc>
        <w:tc>
          <w:tcPr>
            <w:tcW w:w="0" w:type="auto"/>
            <w:vAlign w:val="center"/>
            <w:hideMark/>
          </w:tcPr>
          <w:p w14:paraId="3173947D" w14:textId="77777777" w:rsidR="001B3899" w:rsidRDefault="003D0EF4">
            <w:pPr>
              <w:rPr>
                <w:rFonts w:eastAsia="Times New Roman"/>
              </w:rPr>
            </w:pPr>
            <w:r>
              <w:rPr>
                <w:rFonts w:eastAsia="Times New Roman"/>
              </w:rPr>
              <w:t xml:space="preserve">0% </w:t>
            </w:r>
          </w:p>
        </w:tc>
        <w:tc>
          <w:tcPr>
            <w:tcW w:w="0" w:type="auto"/>
            <w:vAlign w:val="center"/>
            <w:hideMark/>
          </w:tcPr>
          <w:p w14:paraId="3A143DC0" w14:textId="77777777" w:rsidR="001B3899" w:rsidRDefault="003D0EF4">
            <w:pPr>
              <w:rPr>
                <w:rFonts w:eastAsia="Times New Roman"/>
              </w:rPr>
            </w:pPr>
            <w:r>
              <w:rPr>
                <w:rFonts w:eastAsia="Times New Roman"/>
              </w:rPr>
              <w:t xml:space="preserve">2% </w:t>
            </w:r>
          </w:p>
        </w:tc>
        <w:tc>
          <w:tcPr>
            <w:tcW w:w="0" w:type="auto"/>
            <w:vAlign w:val="center"/>
            <w:hideMark/>
          </w:tcPr>
          <w:p w14:paraId="3591CD63" w14:textId="77777777" w:rsidR="001B3899" w:rsidRDefault="003D0EF4">
            <w:pPr>
              <w:rPr>
                <w:rFonts w:eastAsia="Times New Roman"/>
              </w:rPr>
            </w:pPr>
            <w:r>
              <w:rPr>
                <w:rFonts w:eastAsia="Times New Roman"/>
              </w:rPr>
              <w:t xml:space="preserve">0% </w:t>
            </w:r>
          </w:p>
        </w:tc>
        <w:tc>
          <w:tcPr>
            <w:tcW w:w="0" w:type="auto"/>
            <w:vAlign w:val="center"/>
            <w:hideMark/>
          </w:tcPr>
          <w:p w14:paraId="35811240" w14:textId="77777777" w:rsidR="001B3899" w:rsidRDefault="003D0EF4">
            <w:pPr>
              <w:rPr>
                <w:rFonts w:eastAsia="Times New Roman"/>
              </w:rPr>
            </w:pPr>
            <w:r>
              <w:rPr>
                <w:rFonts w:eastAsia="Times New Roman"/>
              </w:rPr>
              <w:t xml:space="preserve">0% </w:t>
            </w:r>
          </w:p>
        </w:tc>
        <w:tc>
          <w:tcPr>
            <w:tcW w:w="0" w:type="auto"/>
            <w:vAlign w:val="center"/>
            <w:hideMark/>
          </w:tcPr>
          <w:p w14:paraId="33A5FF70" w14:textId="77777777" w:rsidR="001B3899" w:rsidRDefault="003D0EF4">
            <w:pPr>
              <w:rPr>
                <w:rFonts w:eastAsia="Times New Roman"/>
              </w:rPr>
            </w:pPr>
            <w:r>
              <w:rPr>
                <w:rFonts w:eastAsia="Times New Roman"/>
              </w:rPr>
              <w:t xml:space="preserve">1% </w:t>
            </w:r>
          </w:p>
        </w:tc>
        <w:tc>
          <w:tcPr>
            <w:tcW w:w="0" w:type="auto"/>
            <w:vAlign w:val="center"/>
            <w:hideMark/>
          </w:tcPr>
          <w:p w14:paraId="02452B88" w14:textId="77777777" w:rsidR="001B3899" w:rsidRDefault="003D0EF4">
            <w:pPr>
              <w:rPr>
                <w:rFonts w:eastAsia="Times New Roman"/>
              </w:rPr>
            </w:pPr>
            <w:r>
              <w:rPr>
                <w:rFonts w:eastAsia="Times New Roman"/>
              </w:rPr>
              <w:t xml:space="preserve">0% </w:t>
            </w:r>
          </w:p>
        </w:tc>
        <w:tc>
          <w:tcPr>
            <w:tcW w:w="0" w:type="auto"/>
            <w:vAlign w:val="center"/>
            <w:hideMark/>
          </w:tcPr>
          <w:p w14:paraId="32A3AA9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D446D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AD6FE2" w14:textId="77777777" w:rsidR="001B3899" w:rsidRDefault="003D0EF4">
            <w:pPr>
              <w:rPr>
                <w:rFonts w:eastAsia="Times New Roman"/>
              </w:rPr>
            </w:pPr>
            <w:r>
              <w:rPr>
                <w:rFonts w:eastAsia="Times New Roman"/>
              </w:rPr>
              <w:t xml:space="preserve">100% </w:t>
            </w:r>
          </w:p>
        </w:tc>
        <w:tc>
          <w:tcPr>
            <w:tcW w:w="0" w:type="auto"/>
            <w:vAlign w:val="center"/>
            <w:hideMark/>
          </w:tcPr>
          <w:p w14:paraId="7DA9EE2A" w14:textId="77777777" w:rsidR="001B3899" w:rsidRDefault="003D0EF4">
            <w:pPr>
              <w:rPr>
                <w:rFonts w:eastAsia="Times New Roman"/>
              </w:rPr>
            </w:pPr>
            <w:r>
              <w:rPr>
                <w:rFonts w:eastAsia="Times New Roman"/>
              </w:rPr>
              <w:t xml:space="preserve">2% </w:t>
            </w:r>
          </w:p>
        </w:tc>
        <w:tc>
          <w:tcPr>
            <w:tcW w:w="0" w:type="auto"/>
            <w:vAlign w:val="center"/>
            <w:hideMark/>
          </w:tcPr>
          <w:p w14:paraId="7B22C2E1"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7F9B3B3A" w14:textId="77777777" w:rsidR="001B3899" w:rsidRDefault="003D0EF4">
            <w:pPr>
              <w:rPr>
                <w:rFonts w:eastAsia="Times New Roman"/>
              </w:rPr>
            </w:pPr>
            <w:r>
              <w:rPr>
                <w:rFonts w:eastAsia="Times New Roman"/>
              </w:rPr>
              <w:t xml:space="preserve">0% </w:t>
            </w:r>
          </w:p>
        </w:tc>
      </w:tr>
    </w:tbl>
    <w:p w14:paraId="7C7ADA7B"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645"/>
        <w:gridCol w:w="515"/>
        <w:gridCol w:w="516"/>
        <w:gridCol w:w="446"/>
        <w:gridCol w:w="446"/>
        <w:gridCol w:w="446"/>
        <w:gridCol w:w="621"/>
        <w:gridCol w:w="375"/>
        <w:gridCol w:w="621"/>
        <w:gridCol w:w="446"/>
        <w:gridCol w:w="621"/>
        <w:gridCol w:w="511"/>
        <w:gridCol w:w="636"/>
        <w:gridCol w:w="576"/>
        <w:gridCol w:w="446"/>
        <w:gridCol w:w="476"/>
      </w:tblGrid>
      <w:tr w:rsidR="001B3899" w14:paraId="353B22D7" w14:textId="77777777">
        <w:trPr>
          <w:divId w:val="1824467884"/>
          <w:tblHeader/>
          <w:tblCellSpacing w:w="15" w:type="dxa"/>
        </w:trPr>
        <w:tc>
          <w:tcPr>
            <w:tcW w:w="0" w:type="auto"/>
            <w:gridSpan w:val="17"/>
            <w:tcBorders>
              <w:top w:val="nil"/>
              <w:left w:val="nil"/>
              <w:bottom w:val="nil"/>
              <w:right w:val="nil"/>
            </w:tcBorders>
            <w:vAlign w:val="center"/>
            <w:hideMark/>
          </w:tcPr>
          <w:p w14:paraId="101CA037" w14:textId="7040D8AC" w:rsidR="001B3899" w:rsidRDefault="00477412">
            <w:pPr>
              <w:jc w:val="center"/>
              <w:rPr>
                <w:rFonts w:eastAsia="Times New Roman"/>
              </w:rPr>
            </w:pPr>
            <w:ins w:id="154" w:author="Kyeil Kim" w:date="2019-04-25T13:17:00Z">
              <w:r>
                <w:rPr>
                  <w:rFonts w:eastAsia="Times New Roman"/>
                </w:rPr>
                <w:t xml:space="preserve">Table </w:t>
              </w:r>
            </w:ins>
            <w:del w:id="155" w:author="Kyeil Kim" w:date="2019-04-25T13:17:00Z">
              <w:r w:rsidR="003D0EF4" w:rsidDel="00477412">
                <w:rPr>
                  <w:rFonts w:eastAsia="Times New Roman"/>
                </w:rPr>
                <w:delText xml:space="preserve">Tablke </w:delText>
              </w:r>
            </w:del>
            <w:r w:rsidR="003D0EF4">
              <w:rPr>
                <w:rFonts w:eastAsia="Times New Roman"/>
              </w:rPr>
              <w:t xml:space="preserve">3-16c. Trip Mode Choice by Tour Purpose and Tour Mode - Estimated Trip Mode Summary: Work Tours </w:t>
            </w:r>
          </w:p>
        </w:tc>
      </w:tr>
      <w:tr w:rsidR="001B3899" w14:paraId="350FAC9E" w14:textId="77777777">
        <w:trPr>
          <w:divId w:val="1824467884"/>
          <w:tblHeader/>
          <w:tblCellSpacing w:w="15" w:type="dxa"/>
        </w:trPr>
        <w:tc>
          <w:tcPr>
            <w:tcW w:w="0" w:type="auto"/>
            <w:vAlign w:val="center"/>
            <w:hideMark/>
          </w:tcPr>
          <w:p w14:paraId="38B4692C"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7C33995E" w14:textId="77777777" w:rsidR="001B3899" w:rsidRDefault="003D0EF4">
            <w:pPr>
              <w:jc w:val="center"/>
              <w:divId w:val="520365332"/>
              <w:rPr>
                <w:rFonts w:eastAsia="Times New Roman"/>
                <w:b/>
                <w:bCs/>
              </w:rPr>
            </w:pPr>
            <w:r>
              <w:rPr>
                <w:rFonts w:eastAsia="Times New Roman"/>
                <w:b/>
                <w:bCs/>
              </w:rPr>
              <w:t xml:space="preserve">Trip Mode </w:t>
            </w:r>
          </w:p>
        </w:tc>
        <w:tc>
          <w:tcPr>
            <w:tcW w:w="0" w:type="auto"/>
            <w:vAlign w:val="center"/>
            <w:hideMark/>
          </w:tcPr>
          <w:p w14:paraId="628FA9ED"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3C76CFD3" w14:textId="77777777" w:rsidR="001B3899" w:rsidRDefault="003D0EF4">
            <w:pPr>
              <w:jc w:val="center"/>
              <w:divId w:val="2025010823"/>
              <w:rPr>
                <w:rFonts w:eastAsia="Times New Roman"/>
                <w:b/>
                <w:bCs/>
              </w:rPr>
            </w:pPr>
            <w:r>
              <w:rPr>
                <w:rFonts w:eastAsia="Times New Roman"/>
                <w:b/>
                <w:bCs/>
              </w:rPr>
              <w:t xml:space="preserve">Transit Totals </w:t>
            </w:r>
          </w:p>
        </w:tc>
      </w:tr>
      <w:tr w:rsidR="001B3899" w14:paraId="2CD92635" w14:textId="77777777">
        <w:trPr>
          <w:divId w:val="1824467884"/>
          <w:tblHeader/>
          <w:tblCellSpacing w:w="15" w:type="dxa"/>
        </w:trPr>
        <w:tc>
          <w:tcPr>
            <w:tcW w:w="0" w:type="auto"/>
            <w:vAlign w:val="center"/>
            <w:hideMark/>
          </w:tcPr>
          <w:p w14:paraId="355DF082"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6FE06D29"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0FC8B81B"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24BA12D"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A730C1F"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3AA4D3C2"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05C92CA"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A783D00" w14:textId="2F3331E4"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56" w:author="Kyeil Kim" w:date="2019-04-25T13:11:00Z">
              <w:r w:rsidR="000D4135">
                <w:rPr>
                  <w:rFonts w:eastAsia="Times New Roman"/>
                  <w:b/>
                  <w:bCs/>
                </w:rPr>
                <w:t>mium</w:t>
              </w:r>
            </w:ins>
            <w:r>
              <w:rPr>
                <w:rFonts w:eastAsia="Times New Roman"/>
                <w:b/>
                <w:bCs/>
              </w:rPr>
              <w:t xml:space="preserve"> </w:t>
            </w:r>
          </w:p>
        </w:tc>
        <w:tc>
          <w:tcPr>
            <w:tcW w:w="0" w:type="auto"/>
            <w:vAlign w:val="center"/>
            <w:hideMark/>
          </w:tcPr>
          <w:p w14:paraId="51C91F3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BC032C4" w14:textId="5A0DD3B0" w:rsidR="001B3899" w:rsidRDefault="003D0EF4">
            <w:pPr>
              <w:rPr>
                <w:rFonts w:eastAsia="Times New Roman"/>
                <w:b/>
                <w:bCs/>
              </w:rPr>
            </w:pPr>
            <w:r>
              <w:rPr>
                <w:rFonts w:eastAsia="Times New Roman"/>
                <w:b/>
                <w:bCs/>
              </w:rPr>
              <w:t>PNR Pre</w:t>
            </w:r>
            <w:ins w:id="157" w:author="Kyeil Kim" w:date="2019-04-25T13:11:00Z">
              <w:r w:rsidR="000D4135">
                <w:rPr>
                  <w:rFonts w:eastAsia="Times New Roman"/>
                  <w:b/>
                  <w:bCs/>
                </w:rPr>
                <w:t>mium</w:t>
              </w:r>
            </w:ins>
            <w:r>
              <w:rPr>
                <w:rFonts w:eastAsia="Times New Roman"/>
                <w:b/>
                <w:bCs/>
              </w:rPr>
              <w:t xml:space="preserve"> </w:t>
            </w:r>
          </w:p>
        </w:tc>
        <w:tc>
          <w:tcPr>
            <w:tcW w:w="0" w:type="auto"/>
            <w:vAlign w:val="center"/>
            <w:hideMark/>
          </w:tcPr>
          <w:p w14:paraId="0768473F"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4681FEA6" w14:textId="5F7EFB4D" w:rsidR="001B3899" w:rsidRDefault="003D0EF4">
            <w:pPr>
              <w:rPr>
                <w:rFonts w:eastAsia="Times New Roman"/>
                <w:b/>
                <w:bCs/>
              </w:rPr>
            </w:pPr>
            <w:r>
              <w:rPr>
                <w:rFonts w:eastAsia="Times New Roman"/>
                <w:b/>
                <w:bCs/>
              </w:rPr>
              <w:t>KNR Pre</w:t>
            </w:r>
            <w:ins w:id="158"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0412FA14"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7108796"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02E79C9"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1202C3E7"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F222B05" w14:textId="77777777" w:rsidR="001B3899" w:rsidRDefault="003D0EF4">
            <w:pPr>
              <w:rPr>
                <w:rFonts w:eastAsia="Times New Roman"/>
                <w:b/>
                <w:bCs/>
              </w:rPr>
            </w:pPr>
            <w:r>
              <w:rPr>
                <w:rFonts w:eastAsia="Times New Roman"/>
                <w:b/>
                <w:bCs/>
              </w:rPr>
              <w:t xml:space="preserve">KNR </w:t>
            </w:r>
          </w:p>
        </w:tc>
      </w:tr>
      <w:tr w:rsidR="001B3899" w14:paraId="5F66D1AF" w14:textId="77777777">
        <w:trPr>
          <w:divId w:val="1824467884"/>
          <w:tblCellSpacing w:w="15" w:type="dxa"/>
        </w:trPr>
        <w:tc>
          <w:tcPr>
            <w:tcW w:w="3600" w:type="dxa"/>
            <w:tcBorders>
              <w:right w:val="single" w:sz="6" w:space="0" w:color="auto"/>
            </w:tcBorders>
            <w:vAlign w:val="center"/>
            <w:hideMark/>
          </w:tcPr>
          <w:p w14:paraId="219B7E8D" w14:textId="77777777" w:rsidR="001B3899" w:rsidRDefault="003D0EF4">
            <w:pPr>
              <w:rPr>
                <w:rFonts w:eastAsia="Times New Roman"/>
              </w:rPr>
            </w:pPr>
            <w:r>
              <w:rPr>
                <w:rFonts w:eastAsia="Times New Roman"/>
              </w:rPr>
              <w:t xml:space="preserve">Drive Alone </w:t>
            </w:r>
          </w:p>
        </w:tc>
        <w:tc>
          <w:tcPr>
            <w:tcW w:w="0" w:type="auto"/>
            <w:vAlign w:val="center"/>
            <w:hideMark/>
          </w:tcPr>
          <w:p w14:paraId="6552B539" w14:textId="77777777" w:rsidR="001B3899" w:rsidRDefault="003D0EF4">
            <w:pPr>
              <w:rPr>
                <w:rFonts w:eastAsia="Times New Roman"/>
              </w:rPr>
            </w:pPr>
            <w:r>
              <w:rPr>
                <w:rFonts w:eastAsia="Times New Roman"/>
              </w:rPr>
              <w:t xml:space="preserve">3,663,275 </w:t>
            </w:r>
          </w:p>
        </w:tc>
        <w:tc>
          <w:tcPr>
            <w:tcW w:w="0" w:type="auto"/>
            <w:vAlign w:val="center"/>
            <w:hideMark/>
          </w:tcPr>
          <w:p w14:paraId="30FF28EB" w14:textId="77777777" w:rsidR="001B3899" w:rsidRDefault="003D0EF4">
            <w:pPr>
              <w:rPr>
                <w:rFonts w:eastAsia="Times New Roman"/>
              </w:rPr>
            </w:pPr>
            <w:r>
              <w:rPr>
                <w:rFonts w:eastAsia="Times New Roman"/>
              </w:rPr>
              <w:t xml:space="preserve">0 </w:t>
            </w:r>
          </w:p>
        </w:tc>
        <w:tc>
          <w:tcPr>
            <w:tcW w:w="0" w:type="auto"/>
            <w:vAlign w:val="center"/>
            <w:hideMark/>
          </w:tcPr>
          <w:p w14:paraId="47D197B6" w14:textId="77777777" w:rsidR="001B3899" w:rsidRDefault="003D0EF4">
            <w:pPr>
              <w:rPr>
                <w:rFonts w:eastAsia="Times New Roman"/>
              </w:rPr>
            </w:pPr>
            <w:r>
              <w:rPr>
                <w:rFonts w:eastAsia="Times New Roman"/>
              </w:rPr>
              <w:t xml:space="preserve">0 </w:t>
            </w:r>
          </w:p>
        </w:tc>
        <w:tc>
          <w:tcPr>
            <w:tcW w:w="0" w:type="auto"/>
            <w:vAlign w:val="center"/>
            <w:hideMark/>
          </w:tcPr>
          <w:p w14:paraId="4EB600E0" w14:textId="77777777" w:rsidR="001B3899" w:rsidRDefault="003D0EF4">
            <w:pPr>
              <w:rPr>
                <w:rFonts w:eastAsia="Times New Roman"/>
              </w:rPr>
            </w:pPr>
            <w:r>
              <w:rPr>
                <w:rFonts w:eastAsia="Times New Roman"/>
              </w:rPr>
              <w:t xml:space="preserve">0 </w:t>
            </w:r>
          </w:p>
        </w:tc>
        <w:tc>
          <w:tcPr>
            <w:tcW w:w="0" w:type="auto"/>
            <w:vAlign w:val="center"/>
            <w:hideMark/>
          </w:tcPr>
          <w:p w14:paraId="374C7076" w14:textId="77777777" w:rsidR="001B3899" w:rsidRDefault="003D0EF4">
            <w:pPr>
              <w:rPr>
                <w:rFonts w:eastAsia="Times New Roman"/>
              </w:rPr>
            </w:pPr>
            <w:r>
              <w:rPr>
                <w:rFonts w:eastAsia="Times New Roman"/>
              </w:rPr>
              <w:t xml:space="preserve">0 </w:t>
            </w:r>
          </w:p>
        </w:tc>
        <w:tc>
          <w:tcPr>
            <w:tcW w:w="0" w:type="auto"/>
            <w:vAlign w:val="center"/>
            <w:hideMark/>
          </w:tcPr>
          <w:p w14:paraId="0A83259A" w14:textId="77777777" w:rsidR="001B3899" w:rsidRDefault="003D0EF4">
            <w:pPr>
              <w:rPr>
                <w:rFonts w:eastAsia="Times New Roman"/>
              </w:rPr>
            </w:pPr>
            <w:r>
              <w:rPr>
                <w:rFonts w:eastAsia="Times New Roman"/>
              </w:rPr>
              <w:t xml:space="preserve">0 </w:t>
            </w:r>
          </w:p>
        </w:tc>
        <w:tc>
          <w:tcPr>
            <w:tcW w:w="0" w:type="auto"/>
            <w:vAlign w:val="center"/>
            <w:hideMark/>
          </w:tcPr>
          <w:p w14:paraId="64464A67" w14:textId="77777777" w:rsidR="001B3899" w:rsidRDefault="003D0EF4">
            <w:pPr>
              <w:rPr>
                <w:rFonts w:eastAsia="Times New Roman"/>
              </w:rPr>
            </w:pPr>
            <w:r>
              <w:rPr>
                <w:rFonts w:eastAsia="Times New Roman"/>
              </w:rPr>
              <w:t xml:space="preserve">0 </w:t>
            </w:r>
          </w:p>
        </w:tc>
        <w:tc>
          <w:tcPr>
            <w:tcW w:w="0" w:type="auto"/>
            <w:vAlign w:val="center"/>
            <w:hideMark/>
          </w:tcPr>
          <w:p w14:paraId="77A139DD" w14:textId="77777777" w:rsidR="001B3899" w:rsidRDefault="003D0EF4">
            <w:pPr>
              <w:rPr>
                <w:rFonts w:eastAsia="Times New Roman"/>
              </w:rPr>
            </w:pPr>
            <w:r>
              <w:rPr>
                <w:rFonts w:eastAsia="Times New Roman"/>
              </w:rPr>
              <w:t xml:space="preserve">0 </w:t>
            </w:r>
          </w:p>
        </w:tc>
        <w:tc>
          <w:tcPr>
            <w:tcW w:w="0" w:type="auto"/>
            <w:vAlign w:val="center"/>
            <w:hideMark/>
          </w:tcPr>
          <w:p w14:paraId="7F35DB6D" w14:textId="77777777" w:rsidR="001B3899" w:rsidRDefault="003D0EF4">
            <w:pPr>
              <w:rPr>
                <w:rFonts w:eastAsia="Times New Roman"/>
              </w:rPr>
            </w:pPr>
            <w:r>
              <w:rPr>
                <w:rFonts w:eastAsia="Times New Roman"/>
              </w:rPr>
              <w:t xml:space="preserve">0 </w:t>
            </w:r>
          </w:p>
        </w:tc>
        <w:tc>
          <w:tcPr>
            <w:tcW w:w="0" w:type="auto"/>
            <w:vAlign w:val="center"/>
            <w:hideMark/>
          </w:tcPr>
          <w:p w14:paraId="502FE673" w14:textId="77777777" w:rsidR="001B3899" w:rsidRDefault="003D0EF4">
            <w:pPr>
              <w:rPr>
                <w:rFonts w:eastAsia="Times New Roman"/>
              </w:rPr>
            </w:pPr>
            <w:r>
              <w:rPr>
                <w:rFonts w:eastAsia="Times New Roman"/>
              </w:rPr>
              <w:t xml:space="preserve">0 </w:t>
            </w:r>
          </w:p>
        </w:tc>
        <w:tc>
          <w:tcPr>
            <w:tcW w:w="0" w:type="auto"/>
            <w:vAlign w:val="center"/>
            <w:hideMark/>
          </w:tcPr>
          <w:p w14:paraId="58A89B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5D844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A929F5" w14:textId="77777777" w:rsidR="001B3899" w:rsidRDefault="003D0EF4">
            <w:pPr>
              <w:rPr>
                <w:rFonts w:eastAsia="Times New Roman"/>
              </w:rPr>
            </w:pPr>
            <w:r>
              <w:rPr>
                <w:rFonts w:eastAsia="Times New Roman"/>
              </w:rPr>
              <w:t xml:space="preserve">3,663,275 </w:t>
            </w:r>
          </w:p>
        </w:tc>
        <w:tc>
          <w:tcPr>
            <w:tcW w:w="0" w:type="auto"/>
            <w:vAlign w:val="center"/>
            <w:hideMark/>
          </w:tcPr>
          <w:p w14:paraId="29BB6762" w14:textId="77777777" w:rsidR="001B3899" w:rsidRDefault="003D0EF4">
            <w:pPr>
              <w:rPr>
                <w:rFonts w:eastAsia="Times New Roman"/>
              </w:rPr>
            </w:pPr>
            <w:r>
              <w:rPr>
                <w:rFonts w:eastAsia="Times New Roman"/>
              </w:rPr>
              <w:t xml:space="preserve">0 </w:t>
            </w:r>
          </w:p>
        </w:tc>
        <w:tc>
          <w:tcPr>
            <w:tcW w:w="0" w:type="auto"/>
            <w:vAlign w:val="center"/>
            <w:hideMark/>
          </w:tcPr>
          <w:p w14:paraId="1579EA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16B693" w14:textId="77777777" w:rsidR="001B3899" w:rsidRDefault="003D0EF4">
            <w:pPr>
              <w:rPr>
                <w:rFonts w:eastAsia="Times New Roman"/>
              </w:rPr>
            </w:pPr>
            <w:r>
              <w:rPr>
                <w:rFonts w:eastAsia="Times New Roman"/>
              </w:rPr>
              <w:t xml:space="preserve">0 </w:t>
            </w:r>
          </w:p>
        </w:tc>
      </w:tr>
      <w:tr w:rsidR="001B3899" w14:paraId="264BF5CB" w14:textId="77777777">
        <w:trPr>
          <w:divId w:val="1824467884"/>
          <w:tblCellSpacing w:w="15" w:type="dxa"/>
        </w:trPr>
        <w:tc>
          <w:tcPr>
            <w:tcW w:w="3600" w:type="dxa"/>
            <w:tcBorders>
              <w:right w:val="single" w:sz="6" w:space="0" w:color="auto"/>
            </w:tcBorders>
            <w:vAlign w:val="center"/>
            <w:hideMark/>
          </w:tcPr>
          <w:p w14:paraId="06870DD5" w14:textId="6AE02891" w:rsidR="001B3899" w:rsidRDefault="003D0EF4">
            <w:pPr>
              <w:rPr>
                <w:rFonts w:eastAsia="Times New Roman"/>
              </w:rPr>
            </w:pPr>
            <w:del w:id="159" w:author="Kyeil Kim" w:date="2019-04-25T13:21:00Z">
              <w:r w:rsidDel="00757A16">
                <w:rPr>
                  <w:rFonts w:eastAsia="Times New Roman"/>
                </w:rPr>
                <w:delText>Shared2</w:delText>
              </w:r>
            </w:del>
            <w:ins w:id="160" w:author="Kyeil Kim" w:date="2019-04-25T13:21:00Z">
              <w:r w:rsidR="00757A16">
                <w:rPr>
                  <w:rFonts w:eastAsia="Times New Roman"/>
                </w:rPr>
                <w:t>Shared 2</w:t>
              </w:r>
            </w:ins>
            <w:r>
              <w:rPr>
                <w:rFonts w:eastAsia="Times New Roman"/>
              </w:rPr>
              <w:t xml:space="preserve"> </w:t>
            </w:r>
          </w:p>
        </w:tc>
        <w:tc>
          <w:tcPr>
            <w:tcW w:w="0" w:type="auto"/>
            <w:vAlign w:val="center"/>
            <w:hideMark/>
          </w:tcPr>
          <w:p w14:paraId="062A4880" w14:textId="77777777" w:rsidR="001B3899" w:rsidRDefault="003D0EF4">
            <w:pPr>
              <w:rPr>
                <w:rFonts w:eastAsia="Times New Roman"/>
              </w:rPr>
            </w:pPr>
            <w:r>
              <w:rPr>
                <w:rFonts w:eastAsia="Times New Roman"/>
              </w:rPr>
              <w:t xml:space="preserve">453,965 </w:t>
            </w:r>
          </w:p>
        </w:tc>
        <w:tc>
          <w:tcPr>
            <w:tcW w:w="0" w:type="auto"/>
            <w:vAlign w:val="center"/>
            <w:hideMark/>
          </w:tcPr>
          <w:p w14:paraId="1F2BF8BF" w14:textId="77777777" w:rsidR="001B3899" w:rsidRDefault="003D0EF4">
            <w:pPr>
              <w:rPr>
                <w:rFonts w:eastAsia="Times New Roman"/>
              </w:rPr>
            </w:pPr>
            <w:r>
              <w:rPr>
                <w:rFonts w:eastAsia="Times New Roman"/>
              </w:rPr>
              <w:t xml:space="preserve">573,310 </w:t>
            </w:r>
          </w:p>
        </w:tc>
        <w:tc>
          <w:tcPr>
            <w:tcW w:w="0" w:type="auto"/>
            <w:vAlign w:val="center"/>
            <w:hideMark/>
          </w:tcPr>
          <w:p w14:paraId="74F26B3C" w14:textId="77777777" w:rsidR="001B3899" w:rsidRDefault="003D0EF4">
            <w:pPr>
              <w:rPr>
                <w:rFonts w:eastAsia="Times New Roman"/>
              </w:rPr>
            </w:pPr>
            <w:r>
              <w:rPr>
                <w:rFonts w:eastAsia="Times New Roman"/>
              </w:rPr>
              <w:t xml:space="preserve">0 </w:t>
            </w:r>
          </w:p>
        </w:tc>
        <w:tc>
          <w:tcPr>
            <w:tcW w:w="0" w:type="auto"/>
            <w:vAlign w:val="center"/>
            <w:hideMark/>
          </w:tcPr>
          <w:p w14:paraId="1308D150" w14:textId="77777777" w:rsidR="001B3899" w:rsidRDefault="003D0EF4">
            <w:pPr>
              <w:rPr>
                <w:rFonts w:eastAsia="Times New Roman"/>
              </w:rPr>
            </w:pPr>
            <w:r>
              <w:rPr>
                <w:rFonts w:eastAsia="Times New Roman"/>
              </w:rPr>
              <w:t xml:space="preserve">8,215 </w:t>
            </w:r>
          </w:p>
        </w:tc>
        <w:tc>
          <w:tcPr>
            <w:tcW w:w="0" w:type="auto"/>
            <w:vAlign w:val="center"/>
            <w:hideMark/>
          </w:tcPr>
          <w:p w14:paraId="5452AEEC" w14:textId="77777777" w:rsidR="001B3899" w:rsidRDefault="003D0EF4">
            <w:pPr>
              <w:rPr>
                <w:rFonts w:eastAsia="Times New Roman"/>
              </w:rPr>
            </w:pPr>
            <w:r>
              <w:rPr>
                <w:rFonts w:eastAsia="Times New Roman"/>
              </w:rPr>
              <w:t xml:space="preserve">0 </w:t>
            </w:r>
          </w:p>
        </w:tc>
        <w:tc>
          <w:tcPr>
            <w:tcW w:w="0" w:type="auto"/>
            <w:vAlign w:val="center"/>
            <w:hideMark/>
          </w:tcPr>
          <w:p w14:paraId="030D6ACE" w14:textId="77777777" w:rsidR="001B3899" w:rsidRDefault="003D0EF4">
            <w:pPr>
              <w:rPr>
                <w:rFonts w:eastAsia="Times New Roman"/>
              </w:rPr>
            </w:pPr>
            <w:r>
              <w:rPr>
                <w:rFonts w:eastAsia="Times New Roman"/>
              </w:rPr>
              <w:t xml:space="preserve">0 </w:t>
            </w:r>
          </w:p>
        </w:tc>
        <w:tc>
          <w:tcPr>
            <w:tcW w:w="0" w:type="auto"/>
            <w:vAlign w:val="center"/>
            <w:hideMark/>
          </w:tcPr>
          <w:p w14:paraId="34C716DC" w14:textId="77777777" w:rsidR="001B3899" w:rsidRDefault="003D0EF4">
            <w:pPr>
              <w:rPr>
                <w:rFonts w:eastAsia="Times New Roman"/>
              </w:rPr>
            </w:pPr>
            <w:r>
              <w:rPr>
                <w:rFonts w:eastAsia="Times New Roman"/>
              </w:rPr>
              <w:t xml:space="preserve">0 </w:t>
            </w:r>
          </w:p>
        </w:tc>
        <w:tc>
          <w:tcPr>
            <w:tcW w:w="0" w:type="auto"/>
            <w:vAlign w:val="center"/>
            <w:hideMark/>
          </w:tcPr>
          <w:p w14:paraId="54C4CE57" w14:textId="77777777" w:rsidR="001B3899" w:rsidRDefault="003D0EF4">
            <w:pPr>
              <w:rPr>
                <w:rFonts w:eastAsia="Times New Roman"/>
              </w:rPr>
            </w:pPr>
            <w:r>
              <w:rPr>
                <w:rFonts w:eastAsia="Times New Roman"/>
              </w:rPr>
              <w:t xml:space="preserve">0 </w:t>
            </w:r>
          </w:p>
        </w:tc>
        <w:tc>
          <w:tcPr>
            <w:tcW w:w="0" w:type="auto"/>
            <w:vAlign w:val="center"/>
            <w:hideMark/>
          </w:tcPr>
          <w:p w14:paraId="1D2CB6F9" w14:textId="77777777" w:rsidR="001B3899" w:rsidRDefault="003D0EF4">
            <w:pPr>
              <w:rPr>
                <w:rFonts w:eastAsia="Times New Roman"/>
              </w:rPr>
            </w:pPr>
            <w:r>
              <w:rPr>
                <w:rFonts w:eastAsia="Times New Roman"/>
              </w:rPr>
              <w:t xml:space="preserve">0 </w:t>
            </w:r>
          </w:p>
        </w:tc>
        <w:tc>
          <w:tcPr>
            <w:tcW w:w="0" w:type="auto"/>
            <w:vAlign w:val="center"/>
            <w:hideMark/>
          </w:tcPr>
          <w:p w14:paraId="5774405A" w14:textId="77777777" w:rsidR="001B3899" w:rsidRDefault="003D0EF4">
            <w:pPr>
              <w:rPr>
                <w:rFonts w:eastAsia="Times New Roman"/>
              </w:rPr>
            </w:pPr>
            <w:r>
              <w:rPr>
                <w:rFonts w:eastAsia="Times New Roman"/>
              </w:rPr>
              <w:t xml:space="preserve">0 </w:t>
            </w:r>
          </w:p>
        </w:tc>
        <w:tc>
          <w:tcPr>
            <w:tcW w:w="0" w:type="auto"/>
            <w:vAlign w:val="center"/>
            <w:hideMark/>
          </w:tcPr>
          <w:p w14:paraId="21D5AA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0D942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F8CF98" w14:textId="77777777" w:rsidR="001B3899" w:rsidRDefault="003D0EF4">
            <w:pPr>
              <w:rPr>
                <w:rFonts w:eastAsia="Times New Roman"/>
              </w:rPr>
            </w:pPr>
            <w:r>
              <w:rPr>
                <w:rFonts w:eastAsia="Times New Roman"/>
              </w:rPr>
              <w:t xml:space="preserve">1,035,490 </w:t>
            </w:r>
          </w:p>
        </w:tc>
        <w:tc>
          <w:tcPr>
            <w:tcW w:w="0" w:type="auto"/>
            <w:vAlign w:val="center"/>
            <w:hideMark/>
          </w:tcPr>
          <w:p w14:paraId="6040BBA1" w14:textId="77777777" w:rsidR="001B3899" w:rsidRDefault="003D0EF4">
            <w:pPr>
              <w:rPr>
                <w:rFonts w:eastAsia="Times New Roman"/>
              </w:rPr>
            </w:pPr>
            <w:r>
              <w:rPr>
                <w:rFonts w:eastAsia="Times New Roman"/>
              </w:rPr>
              <w:t xml:space="preserve">0 </w:t>
            </w:r>
          </w:p>
        </w:tc>
        <w:tc>
          <w:tcPr>
            <w:tcW w:w="0" w:type="auto"/>
            <w:vAlign w:val="center"/>
            <w:hideMark/>
          </w:tcPr>
          <w:p w14:paraId="2E6AFF4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D0474B" w14:textId="77777777" w:rsidR="001B3899" w:rsidRDefault="003D0EF4">
            <w:pPr>
              <w:rPr>
                <w:rFonts w:eastAsia="Times New Roman"/>
              </w:rPr>
            </w:pPr>
            <w:r>
              <w:rPr>
                <w:rFonts w:eastAsia="Times New Roman"/>
              </w:rPr>
              <w:t xml:space="preserve">0 </w:t>
            </w:r>
          </w:p>
        </w:tc>
      </w:tr>
      <w:tr w:rsidR="001B3899" w14:paraId="59E71A9B" w14:textId="77777777">
        <w:trPr>
          <w:divId w:val="1824467884"/>
          <w:tblCellSpacing w:w="15" w:type="dxa"/>
        </w:trPr>
        <w:tc>
          <w:tcPr>
            <w:tcW w:w="3600" w:type="dxa"/>
            <w:tcBorders>
              <w:right w:val="single" w:sz="6" w:space="0" w:color="auto"/>
            </w:tcBorders>
            <w:vAlign w:val="center"/>
            <w:hideMark/>
          </w:tcPr>
          <w:p w14:paraId="4B2135A7" w14:textId="7A8AEEE7" w:rsidR="001B3899" w:rsidRDefault="003D0EF4">
            <w:pPr>
              <w:rPr>
                <w:rFonts w:eastAsia="Times New Roman"/>
              </w:rPr>
            </w:pPr>
            <w:del w:id="161" w:author="Kyeil Kim" w:date="2019-04-25T13:22:00Z">
              <w:r w:rsidDel="004B44DE">
                <w:rPr>
                  <w:rFonts w:eastAsia="Times New Roman"/>
                </w:rPr>
                <w:lastRenderedPageBreak/>
                <w:delText>Shared3+</w:delText>
              </w:r>
            </w:del>
            <w:ins w:id="162" w:author="Kyeil Kim" w:date="2019-04-25T13:22:00Z">
              <w:r w:rsidR="004B44DE">
                <w:rPr>
                  <w:rFonts w:eastAsia="Times New Roman"/>
                </w:rPr>
                <w:t>Shared 3+</w:t>
              </w:r>
            </w:ins>
            <w:r>
              <w:rPr>
                <w:rFonts w:eastAsia="Times New Roman"/>
              </w:rPr>
              <w:t xml:space="preserve"> </w:t>
            </w:r>
          </w:p>
        </w:tc>
        <w:tc>
          <w:tcPr>
            <w:tcW w:w="0" w:type="auto"/>
            <w:vAlign w:val="center"/>
            <w:hideMark/>
          </w:tcPr>
          <w:p w14:paraId="54141764" w14:textId="77777777" w:rsidR="001B3899" w:rsidRDefault="003D0EF4">
            <w:pPr>
              <w:rPr>
                <w:rFonts w:eastAsia="Times New Roman"/>
              </w:rPr>
            </w:pPr>
            <w:r>
              <w:rPr>
                <w:rFonts w:eastAsia="Times New Roman"/>
              </w:rPr>
              <w:t xml:space="preserve">168,615 </w:t>
            </w:r>
          </w:p>
        </w:tc>
        <w:tc>
          <w:tcPr>
            <w:tcW w:w="0" w:type="auto"/>
            <w:vAlign w:val="center"/>
            <w:hideMark/>
          </w:tcPr>
          <w:p w14:paraId="21D23B5C" w14:textId="77777777" w:rsidR="001B3899" w:rsidRDefault="003D0EF4">
            <w:pPr>
              <w:rPr>
                <w:rFonts w:eastAsia="Times New Roman"/>
              </w:rPr>
            </w:pPr>
            <w:r>
              <w:rPr>
                <w:rFonts w:eastAsia="Times New Roman"/>
              </w:rPr>
              <w:t xml:space="preserve">67,680 </w:t>
            </w:r>
          </w:p>
        </w:tc>
        <w:tc>
          <w:tcPr>
            <w:tcW w:w="0" w:type="auto"/>
            <w:vAlign w:val="center"/>
            <w:hideMark/>
          </w:tcPr>
          <w:p w14:paraId="193BFEB5" w14:textId="77777777" w:rsidR="001B3899" w:rsidRDefault="003D0EF4">
            <w:pPr>
              <w:rPr>
                <w:rFonts w:eastAsia="Times New Roman"/>
              </w:rPr>
            </w:pPr>
            <w:r>
              <w:rPr>
                <w:rFonts w:eastAsia="Times New Roman"/>
              </w:rPr>
              <w:t xml:space="preserve">184,205 </w:t>
            </w:r>
          </w:p>
        </w:tc>
        <w:tc>
          <w:tcPr>
            <w:tcW w:w="0" w:type="auto"/>
            <w:vAlign w:val="center"/>
            <w:hideMark/>
          </w:tcPr>
          <w:p w14:paraId="2DA727C4" w14:textId="77777777" w:rsidR="001B3899" w:rsidRDefault="003D0EF4">
            <w:pPr>
              <w:rPr>
                <w:rFonts w:eastAsia="Times New Roman"/>
              </w:rPr>
            </w:pPr>
            <w:r>
              <w:rPr>
                <w:rFonts w:eastAsia="Times New Roman"/>
              </w:rPr>
              <w:t xml:space="preserve">1,975 </w:t>
            </w:r>
          </w:p>
        </w:tc>
        <w:tc>
          <w:tcPr>
            <w:tcW w:w="0" w:type="auto"/>
            <w:vAlign w:val="center"/>
            <w:hideMark/>
          </w:tcPr>
          <w:p w14:paraId="00AD6505" w14:textId="77777777" w:rsidR="001B3899" w:rsidRDefault="003D0EF4">
            <w:pPr>
              <w:rPr>
                <w:rFonts w:eastAsia="Times New Roman"/>
              </w:rPr>
            </w:pPr>
            <w:r>
              <w:rPr>
                <w:rFonts w:eastAsia="Times New Roman"/>
              </w:rPr>
              <w:t xml:space="preserve">0 </w:t>
            </w:r>
          </w:p>
        </w:tc>
        <w:tc>
          <w:tcPr>
            <w:tcW w:w="0" w:type="auto"/>
            <w:vAlign w:val="center"/>
            <w:hideMark/>
          </w:tcPr>
          <w:p w14:paraId="170929FD" w14:textId="77777777" w:rsidR="001B3899" w:rsidRDefault="003D0EF4">
            <w:pPr>
              <w:rPr>
                <w:rFonts w:eastAsia="Times New Roman"/>
              </w:rPr>
            </w:pPr>
            <w:r>
              <w:rPr>
                <w:rFonts w:eastAsia="Times New Roman"/>
              </w:rPr>
              <w:t xml:space="preserve">0 </w:t>
            </w:r>
          </w:p>
        </w:tc>
        <w:tc>
          <w:tcPr>
            <w:tcW w:w="0" w:type="auto"/>
            <w:vAlign w:val="center"/>
            <w:hideMark/>
          </w:tcPr>
          <w:p w14:paraId="559C9917" w14:textId="77777777" w:rsidR="001B3899" w:rsidRDefault="003D0EF4">
            <w:pPr>
              <w:rPr>
                <w:rFonts w:eastAsia="Times New Roman"/>
              </w:rPr>
            </w:pPr>
            <w:r>
              <w:rPr>
                <w:rFonts w:eastAsia="Times New Roman"/>
              </w:rPr>
              <w:t xml:space="preserve">0 </w:t>
            </w:r>
          </w:p>
        </w:tc>
        <w:tc>
          <w:tcPr>
            <w:tcW w:w="0" w:type="auto"/>
            <w:vAlign w:val="center"/>
            <w:hideMark/>
          </w:tcPr>
          <w:p w14:paraId="73A9E5F3" w14:textId="77777777" w:rsidR="001B3899" w:rsidRDefault="003D0EF4">
            <w:pPr>
              <w:rPr>
                <w:rFonts w:eastAsia="Times New Roman"/>
              </w:rPr>
            </w:pPr>
            <w:r>
              <w:rPr>
                <w:rFonts w:eastAsia="Times New Roman"/>
              </w:rPr>
              <w:t xml:space="preserve">0 </w:t>
            </w:r>
          </w:p>
        </w:tc>
        <w:tc>
          <w:tcPr>
            <w:tcW w:w="0" w:type="auto"/>
            <w:vAlign w:val="center"/>
            <w:hideMark/>
          </w:tcPr>
          <w:p w14:paraId="57E794A9" w14:textId="77777777" w:rsidR="001B3899" w:rsidRDefault="003D0EF4">
            <w:pPr>
              <w:rPr>
                <w:rFonts w:eastAsia="Times New Roman"/>
              </w:rPr>
            </w:pPr>
            <w:r>
              <w:rPr>
                <w:rFonts w:eastAsia="Times New Roman"/>
              </w:rPr>
              <w:t xml:space="preserve">0 </w:t>
            </w:r>
          </w:p>
        </w:tc>
        <w:tc>
          <w:tcPr>
            <w:tcW w:w="0" w:type="auto"/>
            <w:vAlign w:val="center"/>
            <w:hideMark/>
          </w:tcPr>
          <w:p w14:paraId="6A3EFB1F" w14:textId="77777777" w:rsidR="001B3899" w:rsidRDefault="003D0EF4">
            <w:pPr>
              <w:rPr>
                <w:rFonts w:eastAsia="Times New Roman"/>
              </w:rPr>
            </w:pPr>
            <w:r>
              <w:rPr>
                <w:rFonts w:eastAsia="Times New Roman"/>
              </w:rPr>
              <w:t xml:space="preserve">0 </w:t>
            </w:r>
          </w:p>
        </w:tc>
        <w:tc>
          <w:tcPr>
            <w:tcW w:w="0" w:type="auto"/>
            <w:vAlign w:val="center"/>
            <w:hideMark/>
          </w:tcPr>
          <w:p w14:paraId="0D34CB6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6BDA8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AC2C89" w14:textId="77777777" w:rsidR="001B3899" w:rsidRDefault="003D0EF4">
            <w:pPr>
              <w:rPr>
                <w:rFonts w:eastAsia="Times New Roman"/>
              </w:rPr>
            </w:pPr>
            <w:r>
              <w:rPr>
                <w:rFonts w:eastAsia="Times New Roman"/>
              </w:rPr>
              <w:t xml:space="preserve">422,475 </w:t>
            </w:r>
          </w:p>
        </w:tc>
        <w:tc>
          <w:tcPr>
            <w:tcW w:w="0" w:type="auto"/>
            <w:vAlign w:val="center"/>
            <w:hideMark/>
          </w:tcPr>
          <w:p w14:paraId="01357165" w14:textId="77777777" w:rsidR="001B3899" w:rsidRDefault="003D0EF4">
            <w:pPr>
              <w:rPr>
                <w:rFonts w:eastAsia="Times New Roman"/>
              </w:rPr>
            </w:pPr>
            <w:r>
              <w:rPr>
                <w:rFonts w:eastAsia="Times New Roman"/>
              </w:rPr>
              <w:t xml:space="preserve">0 </w:t>
            </w:r>
          </w:p>
        </w:tc>
        <w:tc>
          <w:tcPr>
            <w:tcW w:w="0" w:type="auto"/>
            <w:vAlign w:val="center"/>
            <w:hideMark/>
          </w:tcPr>
          <w:p w14:paraId="7A4BD94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DB4B5D" w14:textId="77777777" w:rsidR="001B3899" w:rsidRDefault="003D0EF4">
            <w:pPr>
              <w:rPr>
                <w:rFonts w:eastAsia="Times New Roman"/>
              </w:rPr>
            </w:pPr>
            <w:r>
              <w:rPr>
                <w:rFonts w:eastAsia="Times New Roman"/>
              </w:rPr>
              <w:t xml:space="preserve">0 </w:t>
            </w:r>
          </w:p>
        </w:tc>
      </w:tr>
      <w:tr w:rsidR="001B3899" w14:paraId="1AA12B2F" w14:textId="77777777">
        <w:trPr>
          <w:divId w:val="1824467884"/>
          <w:tblCellSpacing w:w="15" w:type="dxa"/>
        </w:trPr>
        <w:tc>
          <w:tcPr>
            <w:tcW w:w="3600" w:type="dxa"/>
            <w:tcBorders>
              <w:right w:val="single" w:sz="6" w:space="0" w:color="auto"/>
            </w:tcBorders>
            <w:vAlign w:val="center"/>
            <w:hideMark/>
          </w:tcPr>
          <w:p w14:paraId="11F494C3" w14:textId="77777777" w:rsidR="001B3899" w:rsidRDefault="003D0EF4">
            <w:pPr>
              <w:rPr>
                <w:rFonts w:eastAsia="Times New Roman"/>
              </w:rPr>
            </w:pPr>
            <w:r>
              <w:rPr>
                <w:rFonts w:eastAsia="Times New Roman"/>
              </w:rPr>
              <w:t xml:space="preserve">Walk </w:t>
            </w:r>
          </w:p>
        </w:tc>
        <w:tc>
          <w:tcPr>
            <w:tcW w:w="0" w:type="auto"/>
            <w:vAlign w:val="center"/>
            <w:hideMark/>
          </w:tcPr>
          <w:p w14:paraId="6EFBB841" w14:textId="77777777" w:rsidR="001B3899" w:rsidRDefault="003D0EF4">
            <w:pPr>
              <w:rPr>
                <w:rFonts w:eastAsia="Times New Roman"/>
              </w:rPr>
            </w:pPr>
            <w:r>
              <w:rPr>
                <w:rFonts w:eastAsia="Times New Roman"/>
              </w:rPr>
              <w:t xml:space="preserve">0 </w:t>
            </w:r>
          </w:p>
        </w:tc>
        <w:tc>
          <w:tcPr>
            <w:tcW w:w="0" w:type="auto"/>
            <w:vAlign w:val="center"/>
            <w:hideMark/>
          </w:tcPr>
          <w:p w14:paraId="49D89764" w14:textId="77777777" w:rsidR="001B3899" w:rsidRDefault="003D0EF4">
            <w:pPr>
              <w:rPr>
                <w:rFonts w:eastAsia="Times New Roman"/>
              </w:rPr>
            </w:pPr>
            <w:r>
              <w:rPr>
                <w:rFonts w:eastAsia="Times New Roman"/>
              </w:rPr>
              <w:t xml:space="preserve">0 </w:t>
            </w:r>
          </w:p>
        </w:tc>
        <w:tc>
          <w:tcPr>
            <w:tcW w:w="0" w:type="auto"/>
            <w:vAlign w:val="center"/>
            <w:hideMark/>
          </w:tcPr>
          <w:p w14:paraId="1534A1E2" w14:textId="77777777" w:rsidR="001B3899" w:rsidRDefault="003D0EF4">
            <w:pPr>
              <w:rPr>
                <w:rFonts w:eastAsia="Times New Roman"/>
              </w:rPr>
            </w:pPr>
            <w:r>
              <w:rPr>
                <w:rFonts w:eastAsia="Times New Roman"/>
              </w:rPr>
              <w:t xml:space="preserve">0 </w:t>
            </w:r>
          </w:p>
        </w:tc>
        <w:tc>
          <w:tcPr>
            <w:tcW w:w="0" w:type="auto"/>
            <w:vAlign w:val="center"/>
            <w:hideMark/>
          </w:tcPr>
          <w:p w14:paraId="1F332AAE" w14:textId="77777777" w:rsidR="001B3899" w:rsidRDefault="003D0EF4">
            <w:pPr>
              <w:rPr>
                <w:rFonts w:eastAsia="Times New Roman"/>
              </w:rPr>
            </w:pPr>
            <w:r>
              <w:rPr>
                <w:rFonts w:eastAsia="Times New Roman"/>
              </w:rPr>
              <w:t xml:space="preserve">35,500 </w:t>
            </w:r>
          </w:p>
        </w:tc>
        <w:tc>
          <w:tcPr>
            <w:tcW w:w="0" w:type="auto"/>
            <w:vAlign w:val="center"/>
            <w:hideMark/>
          </w:tcPr>
          <w:p w14:paraId="08F904F2" w14:textId="77777777" w:rsidR="001B3899" w:rsidRDefault="003D0EF4">
            <w:pPr>
              <w:rPr>
                <w:rFonts w:eastAsia="Times New Roman"/>
              </w:rPr>
            </w:pPr>
            <w:r>
              <w:rPr>
                <w:rFonts w:eastAsia="Times New Roman"/>
              </w:rPr>
              <w:t xml:space="preserve">0 </w:t>
            </w:r>
          </w:p>
        </w:tc>
        <w:tc>
          <w:tcPr>
            <w:tcW w:w="0" w:type="auto"/>
            <w:vAlign w:val="center"/>
            <w:hideMark/>
          </w:tcPr>
          <w:p w14:paraId="543F6013" w14:textId="77777777" w:rsidR="001B3899" w:rsidRDefault="003D0EF4">
            <w:pPr>
              <w:rPr>
                <w:rFonts w:eastAsia="Times New Roman"/>
              </w:rPr>
            </w:pPr>
            <w:r>
              <w:rPr>
                <w:rFonts w:eastAsia="Times New Roman"/>
              </w:rPr>
              <w:t xml:space="preserve">0 </w:t>
            </w:r>
          </w:p>
        </w:tc>
        <w:tc>
          <w:tcPr>
            <w:tcW w:w="0" w:type="auto"/>
            <w:vAlign w:val="center"/>
            <w:hideMark/>
          </w:tcPr>
          <w:p w14:paraId="1E55A088" w14:textId="77777777" w:rsidR="001B3899" w:rsidRDefault="003D0EF4">
            <w:pPr>
              <w:rPr>
                <w:rFonts w:eastAsia="Times New Roman"/>
              </w:rPr>
            </w:pPr>
            <w:r>
              <w:rPr>
                <w:rFonts w:eastAsia="Times New Roman"/>
              </w:rPr>
              <w:t xml:space="preserve">0 </w:t>
            </w:r>
          </w:p>
        </w:tc>
        <w:tc>
          <w:tcPr>
            <w:tcW w:w="0" w:type="auto"/>
            <w:vAlign w:val="center"/>
            <w:hideMark/>
          </w:tcPr>
          <w:p w14:paraId="55FC3CE6" w14:textId="77777777" w:rsidR="001B3899" w:rsidRDefault="003D0EF4">
            <w:pPr>
              <w:rPr>
                <w:rFonts w:eastAsia="Times New Roman"/>
              </w:rPr>
            </w:pPr>
            <w:r>
              <w:rPr>
                <w:rFonts w:eastAsia="Times New Roman"/>
              </w:rPr>
              <w:t xml:space="preserve">0 </w:t>
            </w:r>
          </w:p>
        </w:tc>
        <w:tc>
          <w:tcPr>
            <w:tcW w:w="0" w:type="auto"/>
            <w:vAlign w:val="center"/>
            <w:hideMark/>
          </w:tcPr>
          <w:p w14:paraId="48B925EF" w14:textId="77777777" w:rsidR="001B3899" w:rsidRDefault="003D0EF4">
            <w:pPr>
              <w:rPr>
                <w:rFonts w:eastAsia="Times New Roman"/>
              </w:rPr>
            </w:pPr>
            <w:r>
              <w:rPr>
                <w:rFonts w:eastAsia="Times New Roman"/>
              </w:rPr>
              <w:t xml:space="preserve">0 </w:t>
            </w:r>
          </w:p>
        </w:tc>
        <w:tc>
          <w:tcPr>
            <w:tcW w:w="0" w:type="auto"/>
            <w:vAlign w:val="center"/>
            <w:hideMark/>
          </w:tcPr>
          <w:p w14:paraId="01F12EA0" w14:textId="77777777" w:rsidR="001B3899" w:rsidRDefault="003D0EF4">
            <w:pPr>
              <w:rPr>
                <w:rFonts w:eastAsia="Times New Roman"/>
              </w:rPr>
            </w:pPr>
            <w:r>
              <w:rPr>
                <w:rFonts w:eastAsia="Times New Roman"/>
              </w:rPr>
              <w:t xml:space="preserve">0 </w:t>
            </w:r>
          </w:p>
        </w:tc>
        <w:tc>
          <w:tcPr>
            <w:tcW w:w="0" w:type="auto"/>
            <w:vAlign w:val="center"/>
            <w:hideMark/>
          </w:tcPr>
          <w:p w14:paraId="1C9659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FC6DB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08F039" w14:textId="77777777" w:rsidR="001B3899" w:rsidRDefault="003D0EF4">
            <w:pPr>
              <w:rPr>
                <w:rFonts w:eastAsia="Times New Roman"/>
              </w:rPr>
            </w:pPr>
            <w:r>
              <w:rPr>
                <w:rFonts w:eastAsia="Times New Roman"/>
              </w:rPr>
              <w:t xml:space="preserve">35,500 </w:t>
            </w:r>
          </w:p>
        </w:tc>
        <w:tc>
          <w:tcPr>
            <w:tcW w:w="0" w:type="auto"/>
            <w:vAlign w:val="center"/>
            <w:hideMark/>
          </w:tcPr>
          <w:p w14:paraId="02F49B25" w14:textId="77777777" w:rsidR="001B3899" w:rsidRDefault="003D0EF4">
            <w:pPr>
              <w:rPr>
                <w:rFonts w:eastAsia="Times New Roman"/>
              </w:rPr>
            </w:pPr>
            <w:r>
              <w:rPr>
                <w:rFonts w:eastAsia="Times New Roman"/>
              </w:rPr>
              <w:t xml:space="preserve">0 </w:t>
            </w:r>
          </w:p>
        </w:tc>
        <w:tc>
          <w:tcPr>
            <w:tcW w:w="0" w:type="auto"/>
            <w:vAlign w:val="center"/>
            <w:hideMark/>
          </w:tcPr>
          <w:p w14:paraId="7CF0852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30F12D" w14:textId="77777777" w:rsidR="001B3899" w:rsidRDefault="003D0EF4">
            <w:pPr>
              <w:rPr>
                <w:rFonts w:eastAsia="Times New Roman"/>
              </w:rPr>
            </w:pPr>
            <w:r>
              <w:rPr>
                <w:rFonts w:eastAsia="Times New Roman"/>
              </w:rPr>
              <w:t xml:space="preserve">0 </w:t>
            </w:r>
          </w:p>
        </w:tc>
      </w:tr>
      <w:tr w:rsidR="001B3899" w14:paraId="4382D1D7" w14:textId="77777777">
        <w:trPr>
          <w:divId w:val="1824467884"/>
          <w:tblCellSpacing w:w="15" w:type="dxa"/>
        </w:trPr>
        <w:tc>
          <w:tcPr>
            <w:tcW w:w="3600" w:type="dxa"/>
            <w:tcBorders>
              <w:right w:val="single" w:sz="6" w:space="0" w:color="auto"/>
            </w:tcBorders>
            <w:vAlign w:val="center"/>
            <w:hideMark/>
          </w:tcPr>
          <w:p w14:paraId="340269C4" w14:textId="77777777" w:rsidR="001B3899" w:rsidRDefault="003D0EF4">
            <w:pPr>
              <w:rPr>
                <w:rFonts w:eastAsia="Times New Roman"/>
              </w:rPr>
            </w:pPr>
            <w:r>
              <w:rPr>
                <w:rFonts w:eastAsia="Times New Roman"/>
              </w:rPr>
              <w:t xml:space="preserve">Bike </w:t>
            </w:r>
          </w:p>
        </w:tc>
        <w:tc>
          <w:tcPr>
            <w:tcW w:w="0" w:type="auto"/>
            <w:vAlign w:val="center"/>
            <w:hideMark/>
          </w:tcPr>
          <w:p w14:paraId="5BA046D0" w14:textId="77777777" w:rsidR="001B3899" w:rsidRDefault="003D0EF4">
            <w:pPr>
              <w:rPr>
                <w:rFonts w:eastAsia="Times New Roman"/>
              </w:rPr>
            </w:pPr>
            <w:r>
              <w:rPr>
                <w:rFonts w:eastAsia="Times New Roman"/>
              </w:rPr>
              <w:t xml:space="preserve">0 </w:t>
            </w:r>
          </w:p>
        </w:tc>
        <w:tc>
          <w:tcPr>
            <w:tcW w:w="0" w:type="auto"/>
            <w:vAlign w:val="center"/>
            <w:hideMark/>
          </w:tcPr>
          <w:p w14:paraId="2EC985C3" w14:textId="77777777" w:rsidR="001B3899" w:rsidRDefault="003D0EF4">
            <w:pPr>
              <w:rPr>
                <w:rFonts w:eastAsia="Times New Roman"/>
              </w:rPr>
            </w:pPr>
            <w:r>
              <w:rPr>
                <w:rFonts w:eastAsia="Times New Roman"/>
              </w:rPr>
              <w:t xml:space="preserve">0 </w:t>
            </w:r>
          </w:p>
        </w:tc>
        <w:tc>
          <w:tcPr>
            <w:tcW w:w="0" w:type="auto"/>
            <w:vAlign w:val="center"/>
            <w:hideMark/>
          </w:tcPr>
          <w:p w14:paraId="041D4869" w14:textId="77777777" w:rsidR="001B3899" w:rsidRDefault="003D0EF4">
            <w:pPr>
              <w:rPr>
                <w:rFonts w:eastAsia="Times New Roman"/>
              </w:rPr>
            </w:pPr>
            <w:r>
              <w:rPr>
                <w:rFonts w:eastAsia="Times New Roman"/>
              </w:rPr>
              <w:t xml:space="preserve">0 </w:t>
            </w:r>
          </w:p>
        </w:tc>
        <w:tc>
          <w:tcPr>
            <w:tcW w:w="0" w:type="auto"/>
            <w:vAlign w:val="center"/>
            <w:hideMark/>
          </w:tcPr>
          <w:p w14:paraId="726F8AF4" w14:textId="77777777" w:rsidR="001B3899" w:rsidRDefault="003D0EF4">
            <w:pPr>
              <w:rPr>
                <w:rFonts w:eastAsia="Times New Roman"/>
              </w:rPr>
            </w:pPr>
            <w:r>
              <w:rPr>
                <w:rFonts w:eastAsia="Times New Roman"/>
              </w:rPr>
              <w:t xml:space="preserve">1,280 </w:t>
            </w:r>
          </w:p>
        </w:tc>
        <w:tc>
          <w:tcPr>
            <w:tcW w:w="0" w:type="auto"/>
            <w:vAlign w:val="center"/>
            <w:hideMark/>
          </w:tcPr>
          <w:p w14:paraId="3C32B64A" w14:textId="77777777" w:rsidR="001B3899" w:rsidRDefault="003D0EF4">
            <w:pPr>
              <w:rPr>
                <w:rFonts w:eastAsia="Times New Roman"/>
              </w:rPr>
            </w:pPr>
            <w:r>
              <w:rPr>
                <w:rFonts w:eastAsia="Times New Roman"/>
              </w:rPr>
              <w:t xml:space="preserve">24,880 </w:t>
            </w:r>
          </w:p>
        </w:tc>
        <w:tc>
          <w:tcPr>
            <w:tcW w:w="0" w:type="auto"/>
            <w:vAlign w:val="center"/>
            <w:hideMark/>
          </w:tcPr>
          <w:p w14:paraId="00881445" w14:textId="77777777" w:rsidR="001B3899" w:rsidRDefault="003D0EF4">
            <w:pPr>
              <w:rPr>
                <w:rFonts w:eastAsia="Times New Roman"/>
              </w:rPr>
            </w:pPr>
            <w:r>
              <w:rPr>
                <w:rFonts w:eastAsia="Times New Roman"/>
              </w:rPr>
              <w:t xml:space="preserve">0 </w:t>
            </w:r>
          </w:p>
        </w:tc>
        <w:tc>
          <w:tcPr>
            <w:tcW w:w="0" w:type="auto"/>
            <w:vAlign w:val="center"/>
            <w:hideMark/>
          </w:tcPr>
          <w:p w14:paraId="7F7E574E" w14:textId="77777777" w:rsidR="001B3899" w:rsidRDefault="003D0EF4">
            <w:pPr>
              <w:rPr>
                <w:rFonts w:eastAsia="Times New Roman"/>
              </w:rPr>
            </w:pPr>
            <w:r>
              <w:rPr>
                <w:rFonts w:eastAsia="Times New Roman"/>
              </w:rPr>
              <w:t xml:space="preserve">0 </w:t>
            </w:r>
          </w:p>
        </w:tc>
        <w:tc>
          <w:tcPr>
            <w:tcW w:w="0" w:type="auto"/>
            <w:vAlign w:val="center"/>
            <w:hideMark/>
          </w:tcPr>
          <w:p w14:paraId="2CE84D0A" w14:textId="77777777" w:rsidR="001B3899" w:rsidRDefault="003D0EF4">
            <w:pPr>
              <w:rPr>
                <w:rFonts w:eastAsia="Times New Roman"/>
              </w:rPr>
            </w:pPr>
            <w:r>
              <w:rPr>
                <w:rFonts w:eastAsia="Times New Roman"/>
              </w:rPr>
              <w:t xml:space="preserve">0 </w:t>
            </w:r>
          </w:p>
        </w:tc>
        <w:tc>
          <w:tcPr>
            <w:tcW w:w="0" w:type="auto"/>
            <w:vAlign w:val="center"/>
            <w:hideMark/>
          </w:tcPr>
          <w:p w14:paraId="66E047D4" w14:textId="77777777" w:rsidR="001B3899" w:rsidRDefault="003D0EF4">
            <w:pPr>
              <w:rPr>
                <w:rFonts w:eastAsia="Times New Roman"/>
              </w:rPr>
            </w:pPr>
            <w:r>
              <w:rPr>
                <w:rFonts w:eastAsia="Times New Roman"/>
              </w:rPr>
              <w:t xml:space="preserve">0 </w:t>
            </w:r>
          </w:p>
        </w:tc>
        <w:tc>
          <w:tcPr>
            <w:tcW w:w="0" w:type="auto"/>
            <w:vAlign w:val="center"/>
            <w:hideMark/>
          </w:tcPr>
          <w:p w14:paraId="45308FFE" w14:textId="77777777" w:rsidR="001B3899" w:rsidRDefault="003D0EF4">
            <w:pPr>
              <w:rPr>
                <w:rFonts w:eastAsia="Times New Roman"/>
              </w:rPr>
            </w:pPr>
            <w:r>
              <w:rPr>
                <w:rFonts w:eastAsia="Times New Roman"/>
              </w:rPr>
              <w:t xml:space="preserve">0 </w:t>
            </w:r>
          </w:p>
        </w:tc>
        <w:tc>
          <w:tcPr>
            <w:tcW w:w="0" w:type="auto"/>
            <w:vAlign w:val="center"/>
            <w:hideMark/>
          </w:tcPr>
          <w:p w14:paraId="7310E66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63E32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0EDC3D" w14:textId="77777777" w:rsidR="001B3899" w:rsidRDefault="003D0EF4">
            <w:pPr>
              <w:rPr>
                <w:rFonts w:eastAsia="Times New Roman"/>
              </w:rPr>
            </w:pPr>
            <w:r>
              <w:rPr>
                <w:rFonts w:eastAsia="Times New Roman"/>
              </w:rPr>
              <w:t xml:space="preserve">26,160 </w:t>
            </w:r>
          </w:p>
        </w:tc>
        <w:tc>
          <w:tcPr>
            <w:tcW w:w="0" w:type="auto"/>
            <w:vAlign w:val="center"/>
            <w:hideMark/>
          </w:tcPr>
          <w:p w14:paraId="7623CE0C" w14:textId="77777777" w:rsidR="001B3899" w:rsidRDefault="003D0EF4">
            <w:pPr>
              <w:rPr>
                <w:rFonts w:eastAsia="Times New Roman"/>
              </w:rPr>
            </w:pPr>
            <w:r>
              <w:rPr>
                <w:rFonts w:eastAsia="Times New Roman"/>
              </w:rPr>
              <w:t xml:space="preserve">0 </w:t>
            </w:r>
          </w:p>
        </w:tc>
        <w:tc>
          <w:tcPr>
            <w:tcW w:w="0" w:type="auto"/>
            <w:vAlign w:val="center"/>
            <w:hideMark/>
          </w:tcPr>
          <w:p w14:paraId="56A4A3E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30FDBC" w14:textId="77777777" w:rsidR="001B3899" w:rsidRDefault="003D0EF4">
            <w:pPr>
              <w:rPr>
                <w:rFonts w:eastAsia="Times New Roman"/>
              </w:rPr>
            </w:pPr>
            <w:r>
              <w:rPr>
                <w:rFonts w:eastAsia="Times New Roman"/>
              </w:rPr>
              <w:t xml:space="preserve">0 </w:t>
            </w:r>
          </w:p>
        </w:tc>
      </w:tr>
      <w:tr w:rsidR="001B3899" w14:paraId="4AA347CC" w14:textId="77777777">
        <w:trPr>
          <w:divId w:val="1824467884"/>
          <w:tblCellSpacing w:w="15" w:type="dxa"/>
        </w:trPr>
        <w:tc>
          <w:tcPr>
            <w:tcW w:w="3600" w:type="dxa"/>
            <w:tcBorders>
              <w:right w:val="single" w:sz="6" w:space="0" w:color="auto"/>
            </w:tcBorders>
            <w:vAlign w:val="center"/>
            <w:hideMark/>
          </w:tcPr>
          <w:p w14:paraId="0CB8F5F5" w14:textId="77777777" w:rsidR="001B3899" w:rsidRDefault="003D0EF4">
            <w:pPr>
              <w:rPr>
                <w:rFonts w:eastAsia="Times New Roman"/>
              </w:rPr>
            </w:pPr>
            <w:r>
              <w:rPr>
                <w:rFonts w:eastAsia="Times New Roman"/>
              </w:rPr>
              <w:t xml:space="preserve">Walk-Transit </w:t>
            </w:r>
          </w:p>
        </w:tc>
        <w:tc>
          <w:tcPr>
            <w:tcW w:w="0" w:type="auto"/>
            <w:vAlign w:val="center"/>
            <w:hideMark/>
          </w:tcPr>
          <w:p w14:paraId="2EC06B1B" w14:textId="77777777" w:rsidR="001B3899" w:rsidRDefault="003D0EF4">
            <w:pPr>
              <w:rPr>
                <w:rFonts w:eastAsia="Times New Roman"/>
              </w:rPr>
            </w:pPr>
            <w:r>
              <w:rPr>
                <w:rFonts w:eastAsia="Times New Roman"/>
              </w:rPr>
              <w:t xml:space="preserve">0 </w:t>
            </w:r>
          </w:p>
        </w:tc>
        <w:tc>
          <w:tcPr>
            <w:tcW w:w="0" w:type="auto"/>
            <w:vAlign w:val="center"/>
            <w:hideMark/>
          </w:tcPr>
          <w:p w14:paraId="26D9C001" w14:textId="77777777" w:rsidR="001B3899" w:rsidRDefault="003D0EF4">
            <w:pPr>
              <w:rPr>
                <w:rFonts w:eastAsia="Times New Roman"/>
              </w:rPr>
            </w:pPr>
            <w:r>
              <w:rPr>
                <w:rFonts w:eastAsia="Times New Roman"/>
              </w:rPr>
              <w:t xml:space="preserve">18,865 </w:t>
            </w:r>
          </w:p>
        </w:tc>
        <w:tc>
          <w:tcPr>
            <w:tcW w:w="0" w:type="auto"/>
            <w:vAlign w:val="center"/>
            <w:hideMark/>
          </w:tcPr>
          <w:p w14:paraId="0AA7AE00" w14:textId="77777777" w:rsidR="001B3899" w:rsidRDefault="003D0EF4">
            <w:pPr>
              <w:rPr>
                <w:rFonts w:eastAsia="Times New Roman"/>
              </w:rPr>
            </w:pPr>
            <w:r>
              <w:rPr>
                <w:rFonts w:eastAsia="Times New Roman"/>
              </w:rPr>
              <w:t xml:space="preserve">2,595 </w:t>
            </w:r>
          </w:p>
        </w:tc>
        <w:tc>
          <w:tcPr>
            <w:tcW w:w="0" w:type="auto"/>
            <w:vAlign w:val="center"/>
            <w:hideMark/>
          </w:tcPr>
          <w:p w14:paraId="5DCADBFD" w14:textId="77777777" w:rsidR="001B3899" w:rsidRDefault="003D0EF4">
            <w:pPr>
              <w:rPr>
                <w:rFonts w:eastAsia="Times New Roman"/>
              </w:rPr>
            </w:pPr>
            <w:r>
              <w:rPr>
                <w:rFonts w:eastAsia="Times New Roman"/>
              </w:rPr>
              <w:t xml:space="preserve">41,155 </w:t>
            </w:r>
          </w:p>
        </w:tc>
        <w:tc>
          <w:tcPr>
            <w:tcW w:w="0" w:type="auto"/>
            <w:vAlign w:val="center"/>
            <w:hideMark/>
          </w:tcPr>
          <w:p w14:paraId="4A665645" w14:textId="77777777" w:rsidR="001B3899" w:rsidRDefault="003D0EF4">
            <w:pPr>
              <w:rPr>
                <w:rFonts w:eastAsia="Times New Roman"/>
              </w:rPr>
            </w:pPr>
            <w:r>
              <w:rPr>
                <w:rFonts w:eastAsia="Times New Roman"/>
              </w:rPr>
              <w:t xml:space="preserve">0 </w:t>
            </w:r>
          </w:p>
        </w:tc>
        <w:tc>
          <w:tcPr>
            <w:tcW w:w="0" w:type="auto"/>
            <w:vAlign w:val="center"/>
            <w:hideMark/>
          </w:tcPr>
          <w:p w14:paraId="53087B58" w14:textId="77777777" w:rsidR="001B3899" w:rsidRDefault="003D0EF4">
            <w:pPr>
              <w:rPr>
                <w:rFonts w:eastAsia="Times New Roman"/>
              </w:rPr>
            </w:pPr>
            <w:r>
              <w:rPr>
                <w:rFonts w:eastAsia="Times New Roman"/>
              </w:rPr>
              <w:t xml:space="preserve">79,930 </w:t>
            </w:r>
          </w:p>
        </w:tc>
        <w:tc>
          <w:tcPr>
            <w:tcW w:w="0" w:type="auto"/>
            <w:vAlign w:val="center"/>
            <w:hideMark/>
          </w:tcPr>
          <w:p w14:paraId="0770B67D" w14:textId="77777777" w:rsidR="001B3899" w:rsidRDefault="003D0EF4">
            <w:pPr>
              <w:rPr>
                <w:rFonts w:eastAsia="Times New Roman"/>
              </w:rPr>
            </w:pPr>
            <w:r>
              <w:rPr>
                <w:rFonts w:eastAsia="Times New Roman"/>
              </w:rPr>
              <w:t xml:space="preserve">13,535 </w:t>
            </w:r>
          </w:p>
        </w:tc>
        <w:tc>
          <w:tcPr>
            <w:tcW w:w="0" w:type="auto"/>
            <w:vAlign w:val="center"/>
            <w:hideMark/>
          </w:tcPr>
          <w:p w14:paraId="0A1592E2" w14:textId="77777777" w:rsidR="001B3899" w:rsidRDefault="003D0EF4">
            <w:pPr>
              <w:rPr>
                <w:rFonts w:eastAsia="Times New Roman"/>
              </w:rPr>
            </w:pPr>
            <w:r>
              <w:rPr>
                <w:rFonts w:eastAsia="Times New Roman"/>
              </w:rPr>
              <w:t xml:space="preserve">0 </w:t>
            </w:r>
          </w:p>
        </w:tc>
        <w:tc>
          <w:tcPr>
            <w:tcW w:w="0" w:type="auto"/>
            <w:vAlign w:val="center"/>
            <w:hideMark/>
          </w:tcPr>
          <w:p w14:paraId="78B0A7CA" w14:textId="77777777" w:rsidR="001B3899" w:rsidRDefault="003D0EF4">
            <w:pPr>
              <w:rPr>
                <w:rFonts w:eastAsia="Times New Roman"/>
              </w:rPr>
            </w:pPr>
            <w:r>
              <w:rPr>
                <w:rFonts w:eastAsia="Times New Roman"/>
              </w:rPr>
              <w:t xml:space="preserve">0 </w:t>
            </w:r>
          </w:p>
        </w:tc>
        <w:tc>
          <w:tcPr>
            <w:tcW w:w="0" w:type="auto"/>
            <w:vAlign w:val="center"/>
            <w:hideMark/>
          </w:tcPr>
          <w:p w14:paraId="2C21D95C" w14:textId="77777777" w:rsidR="001B3899" w:rsidRDefault="003D0EF4">
            <w:pPr>
              <w:rPr>
                <w:rFonts w:eastAsia="Times New Roman"/>
              </w:rPr>
            </w:pPr>
            <w:r>
              <w:rPr>
                <w:rFonts w:eastAsia="Times New Roman"/>
              </w:rPr>
              <w:t xml:space="preserve">0 </w:t>
            </w:r>
          </w:p>
        </w:tc>
        <w:tc>
          <w:tcPr>
            <w:tcW w:w="0" w:type="auto"/>
            <w:vAlign w:val="center"/>
            <w:hideMark/>
          </w:tcPr>
          <w:p w14:paraId="299C64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FC1D66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A4B698F" w14:textId="77777777" w:rsidR="001B3899" w:rsidRDefault="003D0EF4">
            <w:pPr>
              <w:rPr>
                <w:rFonts w:eastAsia="Times New Roman"/>
              </w:rPr>
            </w:pPr>
            <w:r>
              <w:rPr>
                <w:rFonts w:eastAsia="Times New Roman"/>
              </w:rPr>
              <w:t xml:space="preserve">156,080 </w:t>
            </w:r>
          </w:p>
        </w:tc>
        <w:tc>
          <w:tcPr>
            <w:tcW w:w="0" w:type="auto"/>
            <w:vAlign w:val="center"/>
            <w:hideMark/>
          </w:tcPr>
          <w:p w14:paraId="3A1D970C" w14:textId="77777777" w:rsidR="001B3899" w:rsidRDefault="003D0EF4">
            <w:pPr>
              <w:rPr>
                <w:rFonts w:eastAsia="Times New Roman"/>
              </w:rPr>
            </w:pPr>
            <w:r>
              <w:rPr>
                <w:rFonts w:eastAsia="Times New Roman"/>
              </w:rPr>
              <w:t xml:space="preserve">93,465 </w:t>
            </w:r>
          </w:p>
        </w:tc>
        <w:tc>
          <w:tcPr>
            <w:tcW w:w="0" w:type="auto"/>
            <w:vAlign w:val="center"/>
            <w:hideMark/>
          </w:tcPr>
          <w:p w14:paraId="1C388A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01A43AE" w14:textId="77777777" w:rsidR="001B3899" w:rsidRDefault="003D0EF4">
            <w:pPr>
              <w:rPr>
                <w:rFonts w:eastAsia="Times New Roman"/>
              </w:rPr>
            </w:pPr>
            <w:r>
              <w:rPr>
                <w:rFonts w:eastAsia="Times New Roman"/>
              </w:rPr>
              <w:t xml:space="preserve">0 </w:t>
            </w:r>
          </w:p>
        </w:tc>
      </w:tr>
      <w:tr w:rsidR="001B3899" w14:paraId="4AB519ED" w14:textId="77777777">
        <w:trPr>
          <w:divId w:val="1824467884"/>
          <w:tblCellSpacing w:w="15" w:type="dxa"/>
        </w:trPr>
        <w:tc>
          <w:tcPr>
            <w:tcW w:w="3600" w:type="dxa"/>
            <w:tcBorders>
              <w:right w:val="single" w:sz="6" w:space="0" w:color="auto"/>
            </w:tcBorders>
            <w:vAlign w:val="center"/>
            <w:hideMark/>
          </w:tcPr>
          <w:p w14:paraId="750631ED" w14:textId="77777777" w:rsidR="001B3899" w:rsidRDefault="003D0EF4">
            <w:pPr>
              <w:rPr>
                <w:rFonts w:eastAsia="Times New Roman"/>
              </w:rPr>
            </w:pPr>
            <w:r>
              <w:rPr>
                <w:rFonts w:eastAsia="Times New Roman"/>
              </w:rPr>
              <w:t xml:space="preserve">PNR-Transit </w:t>
            </w:r>
          </w:p>
        </w:tc>
        <w:tc>
          <w:tcPr>
            <w:tcW w:w="0" w:type="auto"/>
            <w:vAlign w:val="center"/>
            <w:hideMark/>
          </w:tcPr>
          <w:p w14:paraId="09B6429E" w14:textId="77777777" w:rsidR="001B3899" w:rsidRDefault="003D0EF4">
            <w:pPr>
              <w:rPr>
                <w:rFonts w:eastAsia="Times New Roman"/>
              </w:rPr>
            </w:pPr>
            <w:r>
              <w:rPr>
                <w:rFonts w:eastAsia="Times New Roman"/>
              </w:rPr>
              <w:t xml:space="preserve">0 </w:t>
            </w:r>
          </w:p>
        </w:tc>
        <w:tc>
          <w:tcPr>
            <w:tcW w:w="0" w:type="auto"/>
            <w:vAlign w:val="center"/>
            <w:hideMark/>
          </w:tcPr>
          <w:p w14:paraId="30266212" w14:textId="77777777" w:rsidR="001B3899" w:rsidRDefault="003D0EF4">
            <w:pPr>
              <w:rPr>
                <w:rFonts w:eastAsia="Times New Roman"/>
              </w:rPr>
            </w:pPr>
            <w:r>
              <w:rPr>
                <w:rFonts w:eastAsia="Times New Roman"/>
              </w:rPr>
              <w:t xml:space="preserve">0 </w:t>
            </w:r>
          </w:p>
        </w:tc>
        <w:tc>
          <w:tcPr>
            <w:tcW w:w="0" w:type="auto"/>
            <w:vAlign w:val="center"/>
            <w:hideMark/>
          </w:tcPr>
          <w:p w14:paraId="4B8D08A2" w14:textId="77777777" w:rsidR="001B3899" w:rsidRDefault="003D0EF4">
            <w:pPr>
              <w:rPr>
                <w:rFonts w:eastAsia="Times New Roman"/>
              </w:rPr>
            </w:pPr>
            <w:r>
              <w:rPr>
                <w:rFonts w:eastAsia="Times New Roman"/>
              </w:rPr>
              <w:t xml:space="preserve">0 </w:t>
            </w:r>
          </w:p>
        </w:tc>
        <w:tc>
          <w:tcPr>
            <w:tcW w:w="0" w:type="auto"/>
            <w:vAlign w:val="center"/>
            <w:hideMark/>
          </w:tcPr>
          <w:p w14:paraId="7C90FC40" w14:textId="77777777" w:rsidR="001B3899" w:rsidRDefault="003D0EF4">
            <w:pPr>
              <w:rPr>
                <w:rFonts w:eastAsia="Times New Roman"/>
              </w:rPr>
            </w:pPr>
            <w:r>
              <w:rPr>
                <w:rFonts w:eastAsia="Times New Roman"/>
              </w:rPr>
              <w:t xml:space="preserve">0 </w:t>
            </w:r>
          </w:p>
        </w:tc>
        <w:tc>
          <w:tcPr>
            <w:tcW w:w="0" w:type="auto"/>
            <w:vAlign w:val="center"/>
            <w:hideMark/>
          </w:tcPr>
          <w:p w14:paraId="612A1570" w14:textId="77777777" w:rsidR="001B3899" w:rsidRDefault="003D0EF4">
            <w:pPr>
              <w:rPr>
                <w:rFonts w:eastAsia="Times New Roman"/>
              </w:rPr>
            </w:pPr>
            <w:r>
              <w:rPr>
                <w:rFonts w:eastAsia="Times New Roman"/>
              </w:rPr>
              <w:t xml:space="preserve">0 </w:t>
            </w:r>
          </w:p>
        </w:tc>
        <w:tc>
          <w:tcPr>
            <w:tcW w:w="0" w:type="auto"/>
            <w:vAlign w:val="center"/>
            <w:hideMark/>
          </w:tcPr>
          <w:p w14:paraId="26856300" w14:textId="77777777" w:rsidR="001B3899" w:rsidRDefault="003D0EF4">
            <w:pPr>
              <w:rPr>
                <w:rFonts w:eastAsia="Times New Roman"/>
              </w:rPr>
            </w:pPr>
            <w:r>
              <w:rPr>
                <w:rFonts w:eastAsia="Times New Roman"/>
              </w:rPr>
              <w:t xml:space="preserve">0 </w:t>
            </w:r>
          </w:p>
        </w:tc>
        <w:tc>
          <w:tcPr>
            <w:tcW w:w="0" w:type="auto"/>
            <w:vAlign w:val="center"/>
            <w:hideMark/>
          </w:tcPr>
          <w:p w14:paraId="6633AD65" w14:textId="77777777" w:rsidR="001B3899" w:rsidRDefault="003D0EF4">
            <w:pPr>
              <w:rPr>
                <w:rFonts w:eastAsia="Times New Roman"/>
              </w:rPr>
            </w:pPr>
            <w:r>
              <w:rPr>
                <w:rFonts w:eastAsia="Times New Roman"/>
              </w:rPr>
              <w:t xml:space="preserve">0 </w:t>
            </w:r>
          </w:p>
        </w:tc>
        <w:tc>
          <w:tcPr>
            <w:tcW w:w="0" w:type="auto"/>
            <w:vAlign w:val="center"/>
            <w:hideMark/>
          </w:tcPr>
          <w:p w14:paraId="678FF6F2" w14:textId="77777777" w:rsidR="001B3899" w:rsidRDefault="003D0EF4">
            <w:pPr>
              <w:rPr>
                <w:rFonts w:eastAsia="Times New Roman"/>
              </w:rPr>
            </w:pPr>
            <w:r>
              <w:rPr>
                <w:rFonts w:eastAsia="Times New Roman"/>
              </w:rPr>
              <w:t xml:space="preserve">2,945 </w:t>
            </w:r>
          </w:p>
        </w:tc>
        <w:tc>
          <w:tcPr>
            <w:tcW w:w="0" w:type="auto"/>
            <w:vAlign w:val="center"/>
            <w:hideMark/>
          </w:tcPr>
          <w:p w14:paraId="19019A67" w14:textId="77777777" w:rsidR="001B3899" w:rsidRDefault="003D0EF4">
            <w:pPr>
              <w:rPr>
                <w:rFonts w:eastAsia="Times New Roman"/>
              </w:rPr>
            </w:pPr>
            <w:r>
              <w:rPr>
                <w:rFonts w:eastAsia="Times New Roman"/>
              </w:rPr>
              <w:t xml:space="preserve">31,345 </w:t>
            </w:r>
          </w:p>
        </w:tc>
        <w:tc>
          <w:tcPr>
            <w:tcW w:w="0" w:type="auto"/>
            <w:vAlign w:val="center"/>
            <w:hideMark/>
          </w:tcPr>
          <w:p w14:paraId="6D8D17E3" w14:textId="77777777" w:rsidR="001B3899" w:rsidRDefault="003D0EF4">
            <w:pPr>
              <w:rPr>
                <w:rFonts w:eastAsia="Times New Roman"/>
              </w:rPr>
            </w:pPr>
            <w:r>
              <w:rPr>
                <w:rFonts w:eastAsia="Times New Roman"/>
              </w:rPr>
              <w:t xml:space="preserve">0 </w:t>
            </w:r>
          </w:p>
        </w:tc>
        <w:tc>
          <w:tcPr>
            <w:tcW w:w="0" w:type="auto"/>
            <w:vAlign w:val="center"/>
            <w:hideMark/>
          </w:tcPr>
          <w:p w14:paraId="58DA61B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E2917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F2D3ED" w14:textId="77777777" w:rsidR="001B3899" w:rsidRDefault="003D0EF4">
            <w:pPr>
              <w:rPr>
                <w:rFonts w:eastAsia="Times New Roman"/>
              </w:rPr>
            </w:pPr>
            <w:r>
              <w:rPr>
                <w:rFonts w:eastAsia="Times New Roman"/>
              </w:rPr>
              <w:t xml:space="preserve">34,290 </w:t>
            </w:r>
          </w:p>
        </w:tc>
        <w:tc>
          <w:tcPr>
            <w:tcW w:w="0" w:type="auto"/>
            <w:vAlign w:val="center"/>
            <w:hideMark/>
          </w:tcPr>
          <w:p w14:paraId="40B8FB32" w14:textId="77777777" w:rsidR="001B3899" w:rsidRDefault="003D0EF4">
            <w:pPr>
              <w:rPr>
                <w:rFonts w:eastAsia="Times New Roman"/>
              </w:rPr>
            </w:pPr>
            <w:r>
              <w:rPr>
                <w:rFonts w:eastAsia="Times New Roman"/>
              </w:rPr>
              <w:t xml:space="preserve">0 </w:t>
            </w:r>
          </w:p>
        </w:tc>
        <w:tc>
          <w:tcPr>
            <w:tcW w:w="0" w:type="auto"/>
            <w:vAlign w:val="center"/>
            <w:hideMark/>
          </w:tcPr>
          <w:p w14:paraId="13898DAD" w14:textId="77777777" w:rsidR="001B3899" w:rsidRDefault="003D0EF4">
            <w:pPr>
              <w:rPr>
                <w:rFonts w:eastAsia="Times New Roman"/>
              </w:rPr>
            </w:pPr>
            <w:r>
              <w:rPr>
                <w:rFonts w:eastAsia="Times New Roman"/>
              </w:rPr>
              <w:t xml:space="preserve">34,290 </w:t>
            </w:r>
          </w:p>
        </w:tc>
        <w:tc>
          <w:tcPr>
            <w:tcW w:w="0" w:type="auto"/>
            <w:tcBorders>
              <w:right w:val="single" w:sz="6" w:space="0" w:color="auto"/>
            </w:tcBorders>
            <w:vAlign w:val="center"/>
            <w:hideMark/>
          </w:tcPr>
          <w:p w14:paraId="1F0CD787" w14:textId="77777777" w:rsidR="001B3899" w:rsidRDefault="003D0EF4">
            <w:pPr>
              <w:rPr>
                <w:rFonts w:eastAsia="Times New Roman"/>
              </w:rPr>
            </w:pPr>
            <w:r>
              <w:rPr>
                <w:rFonts w:eastAsia="Times New Roman"/>
              </w:rPr>
              <w:t xml:space="preserve">0 </w:t>
            </w:r>
          </w:p>
        </w:tc>
      </w:tr>
      <w:tr w:rsidR="001B3899" w14:paraId="398172D9" w14:textId="77777777">
        <w:trPr>
          <w:divId w:val="1824467884"/>
          <w:tblCellSpacing w:w="15" w:type="dxa"/>
        </w:trPr>
        <w:tc>
          <w:tcPr>
            <w:tcW w:w="3600" w:type="dxa"/>
            <w:tcBorders>
              <w:right w:val="single" w:sz="6" w:space="0" w:color="auto"/>
            </w:tcBorders>
            <w:vAlign w:val="center"/>
            <w:hideMark/>
          </w:tcPr>
          <w:p w14:paraId="20B088AB" w14:textId="77777777" w:rsidR="001B3899" w:rsidRDefault="003D0EF4">
            <w:pPr>
              <w:rPr>
                <w:rFonts w:eastAsia="Times New Roman"/>
              </w:rPr>
            </w:pPr>
            <w:r>
              <w:rPr>
                <w:rFonts w:eastAsia="Times New Roman"/>
              </w:rPr>
              <w:t xml:space="preserve">KNR-Transit </w:t>
            </w:r>
          </w:p>
        </w:tc>
        <w:tc>
          <w:tcPr>
            <w:tcW w:w="0" w:type="auto"/>
            <w:vAlign w:val="center"/>
            <w:hideMark/>
          </w:tcPr>
          <w:p w14:paraId="2F77CD5B" w14:textId="77777777" w:rsidR="001B3899" w:rsidRDefault="003D0EF4">
            <w:pPr>
              <w:rPr>
                <w:rFonts w:eastAsia="Times New Roman"/>
              </w:rPr>
            </w:pPr>
            <w:r>
              <w:rPr>
                <w:rFonts w:eastAsia="Times New Roman"/>
              </w:rPr>
              <w:t xml:space="preserve">0 </w:t>
            </w:r>
          </w:p>
        </w:tc>
        <w:tc>
          <w:tcPr>
            <w:tcW w:w="0" w:type="auto"/>
            <w:vAlign w:val="center"/>
            <w:hideMark/>
          </w:tcPr>
          <w:p w14:paraId="220DEF9B" w14:textId="77777777" w:rsidR="001B3899" w:rsidRDefault="003D0EF4">
            <w:pPr>
              <w:rPr>
                <w:rFonts w:eastAsia="Times New Roman"/>
              </w:rPr>
            </w:pPr>
            <w:r>
              <w:rPr>
                <w:rFonts w:eastAsia="Times New Roman"/>
              </w:rPr>
              <w:t xml:space="preserve">0 </w:t>
            </w:r>
          </w:p>
        </w:tc>
        <w:tc>
          <w:tcPr>
            <w:tcW w:w="0" w:type="auto"/>
            <w:vAlign w:val="center"/>
            <w:hideMark/>
          </w:tcPr>
          <w:p w14:paraId="0BADD518" w14:textId="77777777" w:rsidR="001B3899" w:rsidRDefault="003D0EF4">
            <w:pPr>
              <w:rPr>
                <w:rFonts w:eastAsia="Times New Roman"/>
              </w:rPr>
            </w:pPr>
            <w:r>
              <w:rPr>
                <w:rFonts w:eastAsia="Times New Roman"/>
              </w:rPr>
              <w:t xml:space="preserve">0 </w:t>
            </w:r>
          </w:p>
        </w:tc>
        <w:tc>
          <w:tcPr>
            <w:tcW w:w="0" w:type="auto"/>
            <w:vAlign w:val="center"/>
            <w:hideMark/>
          </w:tcPr>
          <w:p w14:paraId="26D4ADA5" w14:textId="77777777" w:rsidR="001B3899" w:rsidRDefault="003D0EF4">
            <w:pPr>
              <w:rPr>
                <w:rFonts w:eastAsia="Times New Roman"/>
              </w:rPr>
            </w:pPr>
            <w:r>
              <w:rPr>
                <w:rFonts w:eastAsia="Times New Roman"/>
              </w:rPr>
              <w:t xml:space="preserve">0 </w:t>
            </w:r>
          </w:p>
        </w:tc>
        <w:tc>
          <w:tcPr>
            <w:tcW w:w="0" w:type="auto"/>
            <w:vAlign w:val="center"/>
            <w:hideMark/>
          </w:tcPr>
          <w:p w14:paraId="4816680F" w14:textId="77777777" w:rsidR="001B3899" w:rsidRDefault="003D0EF4">
            <w:pPr>
              <w:rPr>
                <w:rFonts w:eastAsia="Times New Roman"/>
              </w:rPr>
            </w:pPr>
            <w:r>
              <w:rPr>
                <w:rFonts w:eastAsia="Times New Roman"/>
              </w:rPr>
              <w:t xml:space="preserve">0 </w:t>
            </w:r>
          </w:p>
        </w:tc>
        <w:tc>
          <w:tcPr>
            <w:tcW w:w="0" w:type="auto"/>
            <w:vAlign w:val="center"/>
            <w:hideMark/>
          </w:tcPr>
          <w:p w14:paraId="1EA2EE7A" w14:textId="77777777" w:rsidR="001B3899" w:rsidRDefault="003D0EF4">
            <w:pPr>
              <w:rPr>
                <w:rFonts w:eastAsia="Times New Roman"/>
              </w:rPr>
            </w:pPr>
            <w:r>
              <w:rPr>
                <w:rFonts w:eastAsia="Times New Roman"/>
              </w:rPr>
              <w:t xml:space="preserve">0 </w:t>
            </w:r>
          </w:p>
        </w:tc>
        <w:tc>
          <w:tcPr>
            <w:tcW w:w="0" w:type="auto"/>
            <w:vAlign w:val="center"/>
            <w:hideMark/>
          </w:tcPr>
          <w:p w14:paraId="6BA38ECA" w14:textId="77777777" w:rsidR="001B3899" w:rsidRDefault="003D0EF4">
            <w:pPr>
              <w:rPr>
                <w:rFonts w:eastAsia="Times New Roman"/>
              </w:rPr>
            </w:pPr>
            <w:r>
              <w:rPr>
                <w:rFonts w:eastAsia="Times New Roman"/>
              </w:rPr>
              <w:t xml:space="preserve">0 </w:t>
            </w:r>
          </w:p>
        </w:tc>
        <w:tc>
          <w:tcPr>
            <w:tcW w:w="0" w:type="auto"/>
            <w:vAlign w:val="center"/>
            <w:hideMark/>
          </w:tcPr>
          <w:p w14:paraId="7CA9DEBB" w14:textId="77777777" w:rsidR="001B3899" w:rsidRDefault="003D0EF4">
            <w:pPr>
              <w:rPr>
                <w:rFonts w:eastAsia="Times New Roman"/>
              </w:rPr>
            </w:pPr>
            <w:r>
              <w:rPr>
                <w:rFonts w:eastAsia="Times New Roman"/>
              </w:rPr>
              <w:t xml:space="preserve">0 </w:t>
            </w:r>
          </w:p>
        </w:tc>
        <w:tc>
          <w:tcPr>
            <w:tcW w:w="0" w:type="auto"/>
            <w:vAlign w:val="center"/>
            <w:hideMark/>
          </w:tcPr>
          <w:p w14:paraId="1BD295CF" w14:textId="77777777" w:rsidR="001B3899" w:rsidRDefault="003D0EF4">
            <w:pPr>
              <w:rPr>
                <w:rFonts w:eastAsia="Times New Roman"/>
              </w:rPr>
            </w:pPr>
            <w:r>
              <w:rPr>
                <w:rFonts w:eastAsia="Times New Roman"/>
              </w:rPr>
              <w:t xml:space="preserve">0 </w:t>
            </w:r>
          </w:p>
        </w:tc>
        <w:tc>
          <w:tcPr>
            <w:tcW w:w="0" w:type="auto"/>
            <w:vAlign w:val="center"/>
            <w:hideMark/>
          </w:tcPr>
          <w:p w14:paraId="78C9F2FF" w14:textId="77777777" w:rsidR="001B3899" w:rsidRDefault="003D0EF4">
            <w:pPr>
              <w:rPr>
                <w:rFonts w:eastAsia="Times New Roman"/>
              </w:rPr>
            </w:pPr>
            <w:r>
              <w:rPr>
                <w:rFonts w:eastAsia="Times New Roman"/>
              </w:rPr>
              <w:t xml:space="preserve">11,345 </w:t>
            </w:r>
          </w:p>
        </w:tc>
        <w:tc>
          <w:tcPr>
            <w:tcW w:w="0" w:type="auto"/>
            <w:vAlign w:val="center"/>
            <w:hideMark/>
          </w:tcPr>
          <w:p w14:paraId="767C27CE" w14:textId="77777777" w:rsidR="001B3899" w:rsidRDefault="003D0EF4">
            <w:pPr>
              <w:rPr>
                <w:rFonts w:eastAsia="Times New Roman"/>
              </w:rPr>
            </w:pPr>
            <w:r>
              <w:rPr>
                <w:rFonts w:eastAsia="Times New Roman"/>
              </w:rPr>
              <w:t xml:space="preserve">12,015 </w:t>
            </w:r>
          </w:p>
        </w:tc>
        <w:tc>
          <w:tcPr>
            <w:tcW w:w="0" w:type="auto"/>
            <w:tcBorders>
              <w:right w:val="single" w:sz="6" w:space="0" w:color="auto"/>
            </w:tcBorders>
            <w:vAlign w:val="center"/>
            <w:hideMark/>
          </w:tcPr>
          <w:p w14:paraId="140FFDC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4868897" w14:textId="77777777" w:rsidR="001B3899" w:rsidRDefault="003D0EF4">
            <w:pPr>
              <w:rPr>
                <w:rFonts w:eastAsia="Times New Roman"/>
              </w:rPr>
            </w:pPr>
            <w:r>
              <w:rPr>
                <w:rFonts w:eastAsia="Times New Roman"/>
              </w:rPr>
              <w:t xml:space="preserve">23,360 </w:t>
            </w:r>
          </w:p>
        </w:tc>
        <w:tc>
          <w:tcPr>
            <w:tcW w:w="0" w:type="auto"/>
            <w:vAlign w:val="center"/>
            <w:hideMark/>
          </w:tcPr>
          <w:p w14:paraId="7832DA86" w14:textId="77777777" w:rsidR="001B3899" w:rsidRDefault="003D0EF4">
            <w:pPr>
              <w:rPr>
                <w:rFonts w:eastAsia="Times New Roman"/>
              </w:rPr>
            </w:pPr>
            <w:r>
              <w:rPr>
                <w:rFonts w:eastAsia="Times New Roman"/>
              </w:rPr>
              <w:t xml:space="preserve">0 </w:t>
            </w:r>
          </w:p>
        </w:tc>
        <w:tc>
          <w:tcPr>
            <w:tcW w:w="0" w:type="auto"/>
            <w:vAlign w:val="center"/>
            <w:hideMark/>
          </w:tcPr>
          <w:p w14:paraId="51F6466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FF8DE9F" w14:textId="77777777" w:rsidR="001B3899" w:rsidRDefault="003D0EF4">
            <w:pPr>
              <w:rPr>
                <w:rFonts w:eastAsia="Times New Roman"/>
              </w:rPr>
            </w:pPr>
            <w:r>
              <w:rPr>
                <w:rFonts w:eastAsia="Times New Roman"/>
              </w:rPr>
              <w:t xml:space="preserve">23,360 </w:t>
            </w:r>
          </w:p>
        </w:tc>
      </w:tr>
      <w:tr w:rsidR="001B3899" w14:paraId="37635C48" w14:textId="77777777">
        <w:trPr>
          <w:divId w:val="1824467884"/>
          <w:tblCellSpacing w:w="15" w:type="dxa"/>
        </w:trPr>
        <w:tc>
          <w:tcPr>
            <w:tcW w:w="3600" w:type="dxa"/>
            <w:tcBorders>
              <w:right w:val="single" w:sz="6" w:space="0" w:color="auto"/>
            </w:tcBorders>
            <w:vAlign w:val="center"/>
            <w:hideMark/>
          </w:tcPr>
          <w:p w14:paraId="361FB6B0" w14:textId="77777777" w:rsidR="001B3899" w:rsidRDefault="003D0EF4">
            <w:pPr>
              <w:rPr>
                <w:rFonts w:eastAsia="Times New Roman"/>
              </w:rPr>
            </w:pPr>
            <w:r>
              <w:rPr>
                <w:rFonts w:eastAsia="Times New Roman"/>
              </w:rPr>
              <w:t xml:space="preserve">School Bus </w:t>
            </w:r>
          </w:p>
        </w:tc>
        <w:tc>
          <w:tcPr>
            <w:tcW w:w="0" w:type="auto"/>
            <w:vAlign w:val="center"/>
            <w:hideMark/>
          </w:tcPr>
          <w:p w14:paraId="79B05F31" w14:textId="77777777" w:rsidR="001B3899" w:rsidRDefault="003D0EF4">
            <w:pPr>
              <w:rPr>
                <w:rFonts w:eastAsia="Times New Roman"/>
              </w:rPr>
            </w:pPr>
            <w:r>
              <w:rPr>
                <w:rFonts w:eastAsia="Times New Roman"/>
              </w:rPr>
              <w:t xml:space="preserve">0 </w:t>
            </w:r>
          </w:p>
        </w:tc>
        <w:tc>
          <w:tcPr>
            <w:tcW w:w="0" w:type="auto"/>
            <w:vAlign w:val="center"/>
            <w:hideMark/>
          </w:tcPr>
          <w:p w14:paraId="7E40D228" w14:textId="77777777" w:rsidR="001B3899" w:rsidRDefault="003D0EF4">
            <w:pPr>
              <w:rPr>
                <w:rFonts w:eastAsia="Times New Roman"/>
              </w:rPr>
            </w:pPr>
            <w:r>
              <w:rPr>
                <w:rFonts w:eastAsia="Times New Roman"/>
              </w:rPr>
              <w:t xml:space="preserve">0 </w:t>
            </w:r>
          </w:p>
        </w:tc>
        <w:tc>
          <w:tcPr>
            <w:tcW w:w="0" w:type="auto"/>
            <w:vAlign w:val="center"/>
            <w:hideMark/>
          </w:tcPr>
          <w:p w14:paraId="17CB5660" w14:textId="77777777" w:rsidR="001B3899" w:rsidRDefault="003D0EF4">
            <w:pPr>
              <w:rPr>
                <w:rFonts w:eastAsia="Times New Roman"/>
              </w:rPr>
            </w:pPr>
            <w:r>
              <w:rPr>
                <w:rFonts w:eastAsia="Times New Roman"/>
              </w:rPr>
              <w:t xml:space="preserve">0 </w:t>
            </w:r>
          </w:p>
        </w:tc>
        <w:tc>
          <w:tcPr>
            <w:tcW w:w="0" w:type="auto"/>
            <w:vAlign w:val="center"/>
            <w:hideMark/>
          </w:tcPr>
          <w:p w14:paraId="6EBD4E81" w14:textId="77777777" w:rsidR="001B3899" w:rsidRDefault="003D0EF4">
            <w:pPr>
              <w:rPr>
                <w:rFonts w:eastAsia="Times New Roman"/>
              </w:rPr>
            </w:pPr>
            <w:r>
              <w:rPr>
                <w:rFonts w:eastAsia="Times New Roman"/>
              </w:rPr>
              <w:t xml:space="preserve">0 </w:t>
            </w:r>
          </w:p>
        </w:tc>
        <w:tc>
          <w:tcPr>
            <w:tcW w:w="0" w:type="auto"/>
            <w:vAlign w:val="center"/>
            <w:hideMark/>
          </w:tcPr>
          <w:p w14:paraId="6F799C74" w14:textId="77777777" w:rsidR="001B3899" w:rsidRDefault="003D0EF4">
            <w:pPr>
              <w:rPr>
                <w:rFonts w:eastAsia="Times New Roman"/>
              </w:rPr>
            </w:pPr>
            <w:r>
              <w:rPr>
                <w:rFonts w:eastAsia="Times New Roman"/>
              </w:rPr>
              <w:t xml:space="preserve">0 </w:t>
            </w:r>
          </w:p>
        </w:tc>
        <w:tc>
          <w:tcPr>
            <w:tcW w:w="0" w:type="auto"/>
            <w:vAlign w:val="center"/>
            <w:hideMark/>
          </w:tcPr>
          <w:p w14:paraId="2773F611" w14:textId="77777777" w:rsidR="001B3899" w:rsidRDefault="003D0EF4">
            <w:pPr>
              <w:rPr>
                <w:rFonts w:eastAsia="Times New Roman"/>
              </w:rPr>
            </w:pPr>
            <w:r>
              <w:rPr>
                <w:rFonts w:eastAsia="Times New Roman"/>
              </w:rPr>
              <w:t xml:space="preserve">0 </w:t>
            </w:r>
          </w:p>
        </w:tc>
        <w:tc>
          <w:tcPr>
            <w:tcW w:w="0" w:type="auto"/>
            <w:vAlign w:val="center"/>
            <w:hideMark/>
          </w:tcPr>
          <w:p w14:paraId="26B3C19E" w14:textId="77777777" w:rsidR="001B3899" w:rsidRDefault="003D0EF4">
            <w:pPr>
              <w:rPr>
                <w:rFonts w:eastAsia="Times New Roman"/>
              </w:rPr>
            </w:pPr>
            <w:r>
              <w:rPr>
                <w:rFonts w:eastAsia="Times New Roman"/>
              </w:rPr>
              <w:t xml:space="preserve">0 </w:t>
            </w:r>
          </w:p>
        </w:tc>
        <w:tc>
          <w:tcPr>
            <w:tcW w:w="0" w:type="auto"/>
            <w:vAlign w:val="center"/>
            <w:hideMark/>
          </w:tcPr>
          <w:p w14:paraId="5917A343" w14:textId="77777777" w:rsidR="001B3899" w:rsidRDefault="003D0EF4">
            <w:pPr>
              <w:rPr>
                <w:rFonts w:eastAsia="Times New Roman"/>
              </w:rPr>
            </w:pPr>
            <w:r>
              <w:rPr>
                <w:rFonts w:eastAsia="Times New Roman"/>
              </w:rPr>
              <w:t xml:space="preserve">0 </w:t>
            </w:r>
          </w:p>
        </w:tc>
        <w:tc>
          <w:tcPr>
            <w:tcW w:w="0" w:type="auto"/>
            <w:vAlign w:val="center"/>
            <w:hideMark/>
          </w:tcPr>
          <w:p w14:paraId="7ADF2B83" w14:textId="77777777" w:rsidR="001B3899" w:rsidRDefault="003D0EF4">
            <w:pPr>
              <w:rPr>
                <w:rFonts w:eastAsia="Times New Roman"/>
              </w:rPr>
            </w:pPr>
            <w:r>
              <w:rPr>
                <w:rFonts w:eastAsia="Times New Roman"/>
              </w:rPr>
              <w:t xml:space="preserve">0 </w:t>
            </w:r>
          </w:p>
        </w:tc>
        <w:tc>
          <w:tcPr>
            <w:tcW w:w="0" w:type="auto"/>
            <w:vAlign w:val="center"/>
            <w:hideMark/>
          </w:tcPr>
          <w:p w14:paraId="5E952930" w14:textId="77777777" w:rsidR="001B3899" w:rsidRDefault="003D0EF4">
            <w:pPr>
              <w:rPr>
                <w:rFonts w:eastAsia="Times New Roman"/>
              </w:rPr>
            </w:pPr>
            <w:r>
              <w:rPr>
                <w:rFonts w:eastAsia="Times New Roman"/>
              </w:rPr>
              <w:t xml:space="preserve">0 </w:t>
            </w:r>
          </w:p>
        </w:tc>
        <w:tc>
          <w:tcPr>
            <w:tcW w:w="0" w:type="auto"/>
            <w:vAlign w:val="center"/>
            <w:hideMark/>
          </w:tcPr>
          <w:p w14:paraId="1B5A062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AAFFB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62067B2" w14:textId="77777777" w:rsidR="001B3899" w:rsidRDefault="003D0EF4">
            <w:pPr>
              <w:rPr>
                <w:rFonts w:eastAsia="Times New Roman"/>
              </w:rPr>
            </w:pPr>
            <w:r>
              <w:rPr>
                <w:rFonts w:eastAsia="Times New Roman"/>
              </w:rPr>
              <w:t xml:space="preserve">0 </w:t>
            </w:r>
          </w:p>
        </w:tc>
        <w:tc>
          <w:tcPr>
            <w:tcW w:w="0" w:type="auto"/>
            <w:vAlign w:val="center"/>
            <w:hideMark/>
          </w:tcPr>
          <w:p w14:paraId="4436E032" w14:textId="77777777" w:rsidR="001B3899" w:rsidRDefault="003D0EF4">
            <w:pPr>
              <w:rPr>
                <w:rFonts w:eastAsia="Times New Roman"/>
              </w:rPr>
            </w:pPr>
            <w:r>
              <w:rPr>
                <w:rFonts w:eastAsia="Times New Roman"/>
              </w:rPr>
              <w:t xml:space="preserve">0 </w:t>
            </w:r>
          </w:p>
        </w:tc>
        <w:tc>
          <w:tcPr>
            <w:tcW w:w="0" w:type="auto"/>
            <w:vAlign w:val="center"/>
            <w:hideMark/>
          </w:tcPr>
          <w:p w14:paraId="0843B16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7F9DB6B" w14:textId="77777777" w:rsidR="001B3899" w:rsidRDefault="003D0EF4">
            <w:pPr>
              <w:rPr>
                <w:rFonts w:eastAsia="Times New Roman"/>
              </w:rPr>
            </w:pPr>
            <w:r>
              <w:rPr>
                <w:rFonts w:eastAsia="Times New Roman"/>
              </w:rPr>
              <w:t xml:space="preserve">0 </w:t>
            </w:r>
          </w:p>
        </w:tc>
      </w:tr>
      <w:tr w:rsidR="001B3899" w14:paraId="19A15E3D" w14:textId="77777777">
        <w:trPr>
          <w:divId w:val="1824467884"/>
          <w:tblCellSpacing w:w="15" w:type="dxa"/>
        </w:trPr>
        <w:tc>
          <w:tcPr>
            <w:tcW w:w="3600" w:type="dxa"/>
            <w:tcBorders>
              <w:right w:val="single" w:sz="6" w:space="0" w:color="auto"/>
            </w:tcBorders>
            <w:vAlign w:val="center"/>
            <w:hideMark/>
          </w:tcPr>
          <w:p w14:paraId="79D809C6" w14:textId="77777777" w:rsidR="001B3899" w:rsidRDefault="003D0EF4">
            <w:pPr>
              <w:rPr>
                <w:rFonts w:eastAsia="Times New Roman"/>
              </w:rPr>
            </w:pPr>
            <w:r>
              <w:rPr>
                <w:rFonts w:eastAsia="Times New Roman"/>
              </w:rPr>
              <w:t xml:space="preserve">Total </w:t>
            </w:r>
          </w:p>
        </w:tc>
        <w:tc>
          <w:tcPr>
            <w:tcW w:w="0" w:type="auto"/>
            <w:vAlign w:val="center"/>
            <w:hideMark/>
          </w:tcPr>
          <w:p w14:paraId="6FFBE60A" w14:textId="77777777" w:rsidR="001B3899" w:rsidRDefault="003D0EF4">
            <w:pPr>
              <w:rPr>
                <w:rFonts w:eastAsia="Times New Roman"/>
              </w:rPr>
            </w:pPr>
            <w:r>
              <w:rPr>
                <w:rFonts w:eastAsia="Times New Roman"/>
              </w:rPr>
              <w:t xml:space="preserve">4,285,855 </w:t>
            </w:r>
          </w:p>
        </w:tc>
        <w:tc>
          <w:tcPr>
            <w:tcW w:w="0" w:type="auto"/>
            <w:vAlign w:val="center"/>
            <w:hideMark/>
          </w:tcPr>
          <w:p w14:paraId="2DB50A3D" w14:textId="77777777" w:rsidR="001B3899" w:rsidRDefault="003D0EF4">
            <w:pPr>
              <w:rPr>
                <w:rFonts w:eastAsia="Times New Roman"/>
              </w:rPr>
            </w:pPr>
            <w:r>
              <w:rPr>
                <w:rFonts w:eastAsia="Times New Roman"/>
              </w:rPr>
              <w:t xml:space="preserve">659,855 </w:t>
            </w:r>
          </w:p>
        </w:tc>
        <w:tc>
          <w:tcPr>
            <w:tcW w:w="0" w:type="auto"/>
            <w:vAlign w:val="center"/>
            <w:hideMark/>
          </w:tcPr>
          <w:p w14:paraId="1556A2B3" w14:textId="77777777" w:rsidR="001B3899" w:rsidRDefault="003D0EF4">
            <w:pPr>
              <w:rPr>
                <w:rFonts w:eastAsia="Times New Roman"/>
              </w:rPr>
            </w:pPr>
            <w:r>
              <w:rPr>
                <w:rFonts w:eastAsia="Times New Roman"/>
              </w:rPr>
              <w:t xml:space="preserve">186,800 </w:t>
            </w:r>
          </w:p>
        </w:tc>
        <w:tc>
          <w:tcPr>
            <w:tcW w:w="0" w:type="auto"/>
            <w:vAlign w:val="center"/>
            <w:hideMark/>
          </w:tcPr>
          <w:p w14:paraId="37AC6D04" w14:textId="77777777" w:rsidR="001B3899" w:rsidRDefault="003D0EF4">
            <w:pPr>
              <w:rPr>
                <w:rFonts w:eastAsia="Times New Roman"/>
              </w:rPr>
            </w:pPr>
            <w:r>
              <w:rPr>
                <w:rFonts w:eastAsia="Times New Roman"/>
              </w:rPr>
              <w:t xml:space="preserve">88,125 </w:t>
            </w:r>
          </w:p>
        </w:tc>
        <w:tc>
          <w:tcPr>
            <w:tcW w:w="0" w:type="auto"/>
            <w:vAlign w:val="center"/>
            <w:hideMark/>
          </w:tcPr>
          <w:p w14:paraId="6CDF10EF" w14:textId="77777777" w:rsidR="001B3899" w:rsidRDefault="003D0EF4">
            <w:pPr>
              <w:rPr>
                <w:rFonts w:eastAsia="Times New Roman"/>
              </w:rPr>
            </w:pPr>
            <w:r>
              <w:rPr>
                <w:rFonts w:eastAsia="Times New Roman"/>
              </w:rPr>
              <w:t xml:space="preserve">24,880 </w:t>
            </w:r>
          </w:p>
        </w:tc>
        <w:tc>
          <w:tcPr>
            <w:tcW w:w="0" w:type="auto"/>
            <w:vAlign w:val="center"/>
            <w:hideMark/>
          </w:tcPr>
          <w:p w14:paraId="4499A2E6" w14:textId="77777777" w:rsidR="001B3899" w:rsidRDefault="003D0EF4">
            <w:pPr>
              <w:rPr>
                <w:rFonts w:eastAsia="Times New Roman"/>
              </w:rPr>
            </w:pPr>
            <w:r>
              <w:rPr>
                <w:rFonts w:eastAsia="Times New Roman"/>
              </w:rPr>
              <w:t xml:space="preserve">79,930 </w:t>
            </w:r>
          </w:p>
        </w:tc>
        <w:tc>
          <w:tcPr>
            <w:tcW w:w="0" w:type="auto"/>
            <w:vAlign w:val="center"/>
            <w:hideMark/>
          </w:tcPr>
          <w:p w14:paraId="550B37FB" w14:textId="77777777" w:rsidR="001B3899" w:rsidRDefault="003D0EF4">
            <w:pPr>
              <w:rPr>
                <w:rFonts w:eastAsia="Times New Roman"/>
              </w:rPr>
            </w:pPr>
            <w:r>
              <w:rPr>
                <w:rFonts w:eastAsia="Times New Roman"/>
              </w:rPr>
              <w:t xml:space="preserve">13,535 </w:t>
            </w:r>
          </w:p>
        </w:tc>
        <w:tc>
          <w:tcPr>
            <w:tcW w:w="0" w:type="auto"/>
            <w:vAlign w:val="center"/>
            <w:hideMark/>
          </w:tcPr>
          <w:p w14:paraId="2A6F7DA3" w14:textId="77777777" w:rsidR="001B3899" w:rsidRDefault="003D0EF4">
            <w:pPr>
              <w:rPr>
                <w:rFonts w:eastAsia="Times New Roman"/>
              </w:rPr>
            </w:pPr>
            <w:r>
              <w:rPr>
                <w:rFonts w:eastAsia="Times New Roman"/>
              </w:rPr>
              <w:t xml:space="preserve">2,945 </w:t>
            </w:r>
          </w:p>
        </w:tc>
        <w:tc>
          <w:tcPr>
            <w:tcW w:w="0" w:type="auto"/>
            <w:vAlign w:val="center"/>
            <w:hideMark/>
          </w:tcPr>
          <w:p w14:paraId="1233ADCF" w14:textId="77777777" w:rsidR="001B3899" w:rsidRDefault="003D0EF4">
            <w:pPr>
              <w:rPr>
                <w:rFonts w:eastAsia="Times New Roman"/>
              </w:rPr>
            </w:pPr>
            <w:r>
              <w:rPr>
                <w:rFonts w:eastAsia="Times New Roman"/>
              </w:rPr>
              <w:t xml:space="preserve">31,345 </w:t>
            </w:r>
          </w:p>
        </w:tc>
        <w:tc>
          <w:tcPr>
            <w:tcW w:w="0" w:type="auto"/>
            <w:vAlign w:val="center"/>
            <w:hideMark/>
          </w:tcPr>
          <w:p w14:paraId="639F9EA3" w14:textId="77777777" w:rsidR="001B3899" w:rsidRDefault="003D0EF4">
            <w:pPr>
              <w:rPr>
                <w:rFonts w:eastAsia="Times New Roman"/>
              </w:rPr>
            </w:pPr>
            <w:r>
              <w:rPr>
                <w:rFonts w:eastAsia="Times New Roman"/>
              </w:rPr>
              <w:t xml:space="preserve">11,345 </w:t>
            </w:r>
          </w:p>
        </w:tc>
        <w:tc>
          <w:tcPr>
            <w:tcW w:w="0" w:type="auto"/>
            <w:vAlign w:val="center"/>
            <w:hideMark/>
          </w:tcPr>
          <w:p w14:paraId="7D95B525" w14:textId="77777777" w:rsidR="001B3899" w:rsidRDefault="003D0EF4">
            <w:pPr>
              <w:rPr>
                <w:rFonts w:eastAsia="Times New Roman"/>
              </w:rPr>
            </w:pPr>
            <w:r>
              <w:rPr>
                <w:rFonts w:eastAsia="Times New Roman"/>
              </w:rPr>
              <w:t xml:space="preserve">12,015 </w:t>
            </w:r>
          </w:p>
        </w:tc>
        <w:tc>
          <w:tcPr>
            <w:tcW w:w="0" w:type="auto"/>
            <w:tcBorders>
              <w:right w:val="single" w:sz="6" w:space="0" w:color="auto"/>
            </w:tcBorders>
            <w:vAlign w:val="center"/>
            <w:hideMark/>
          </w:tcPr>
          <w:p w14:paraId="735335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A436F35" w14:textId="77777777" w:rsidR="001B3899" w:rsidRDefault="003D0EF4">
            <w:pPr>
              <w:rPr>
                <w:rFonts w:eastAsia="Times New Roman"/>
              </w:rPr>
            </w:pPr>
            <w:r>
              <w:rPr>
                <w:rFonts w:eastAsia="Times New Roman"/>
              </w:rPr>
              <w:t xml:space="preserve">5,396,630 </w:t>
            </w:r>
          </w:p>
        </w:tc>
        <w:tc>
          <w:tcPr>
            <w:tcW w:w="0" w:type="auto"/>
            <w:vAlign w:val="center"/>
            <w:hideMark/>
          </w:tcPr>
          <w:p w14:paraId="680E2296" w14:textId="77777777" w:rsidR="001B3899" w:rsidRDefault="003D0EF4">
            <w:pPr>
              <w:rPr>
                <w:rFonts w:eastAsia="Times New Roman"/>
              </w:rPr>
            </w:pPr>
            <w:r>
              <w:rPr>
                <w:rFonts w:eastAsia="Times New Roman"/>
              </w:rPr>
              <w:t xml:space="preserve">93,465 </w:t>
            </w:r>
          </w:p>
        </w:tc>
        <w:tc>
          <w:tcPr>
            <w:tcW w:w="0" w:type="auto"/>
            <w:vAlign w:val="center"/>
            <w:hideMark/>
          </w:tcPr>
          <w:p w14:paraId="0151C8A3" w14:textId="77777777" w:rsidR="001B3899" w:rsidRDefault="003D0EF4">
            <w:pPr>
              <w:rPr>
                <w:rFonts w:eastAsia="Times New Roman"/>
              </w:rPr>
            </w:pPr>
            <w:r>
              <w:rPr>
                <w:rFonts w:eastAsia="Times New Roman"/>
              </w:rPr>
              <w:t xml:space="preserve">34,290 </w:t>
            </w:r>
          </w:p>
        </w:tc>
        <w:tc>
          <w:tcPr>
            <w:tcW w:w="0" w:type="auto"/>
            <w:tcBorders>
              <w:right w:val="single" w:sz="6" w:space="0" w:color="auto"/>
            </w:tcBorders>
            <w:vAlign w:val="center"/>
            <w:hideMark/>
          </w:tcPr>
          <w:p w14:paraId="398AB728" w14:textId="77777777" w:rsidR="001B3899" w:rsidRDefault="003D0EF4">
            <w:pPr>
              <w:rPr>
                <w:rFonts w:eastAsia="Times New Roman"/>
              </w:rPr>
            </w:pPr>
            <w:r>
              <w:rPr>
                <w:rFonts w:eastAsia="Times New Roman"/>
              </w:rPr>
              <w:t xml:space="preserve">23,360 </w:t>
            </w:r>
          </w:p>
        </w:tc>
      </w:tr>
    </w:tbl>
    <w:p w14:paraId="5EA90DE5"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5111CB21" w14:textId="77777777">
        <w:trPr>
          <w:divId w:val="1824467884"/>
          <w:tblHeader/>
          <w:tblCellSpacing w:w="15" w:type="dxa"/>
        </w:trPr>
        <w:tc>
          <w:tcPr>
            <w:tcW w:w="0" w:type="auto"/>
            <w:gridSpan w:val="17"/>
            <w:tcBorders>
              <w:top w:val="nil"/>
              <w:left w:val="nil"/>
              <w:bottom w:val="nil"/>
              <w:right w:val="nil"/>
            </w:tcBorders>
            <w:vAlign w:val="center"/>
            <w:hideMark/>
          </w:tcPr>
          <w:p w14:paraId="1686EBD3" w14:textId="63507FB3" w:rsidR="001B3899" w:rsidRDefault="00477412">
            <w:pPr>
              <w:jc w:val="center"/>
              <w:rPr>
                <w:rFonts w:eastAsia="Times New Roman"/>
              </w:rPr>
            </w:pPr>
            <w:ins w:id="163" w:author="Kyeil Kim" w:date="2019-04-25T13:17:00Z">
              <w:r>
                <w:rPr>
                  <w:rFonts w:eastAsia="Times New Roman"/>
                </w:rPr>
                <w:t xml:space="preserve">Table </w:t>
              </w:r>
            </w:ins>
            <w:del w:id="164" w:author="Kyeil Kim" w:date="2019-04-25T13:17:00Z">
              <w:r w:rsidR="003D0EF4" w:rsidDel="00477412">
                <w:rPr>
                  <w:rFonts w:eastAsia="Times New Roman"/>
                </w:rPr>
                <w:delText xml:space="preserve">Tablke </w:delText>
              </w:r>
            </w:del>
            <w:r w:rsidR="003D0EF4">
              <w:rPr>
                <w:rFonts w:eastAsia="Times New Roman"/>
              </w:rPr>
              <w:t xml:space="preserve">3-16d. Trip Mode Choice by Tour Purpose and Tour Mode - Estimated Trip Mode Shares: Work Tours </w:t>
            </w:r>
          </w:p>
        </w:tc>
      </w:tr>
      <w:tr w:rsidR="001B3899" w14:paraId="50DBDD17" w14:textId="77777777">
        <w:trPr>
          <w:divId w:val="1824467884"/>
          <w:tblHeader/>
          <w:tblCellSpacing w:w="15" w:type="dxa"/>
        </w:trPr>
        <w:tc>
          <w:tcPr>
            <w:tcW w:w="0" w:type="auto"/>
            <w:vAlign w:val="center"/>
            <w:hideMark/>
          </w:tcPr>
          <w:p w14:paraId="32AA83C9"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528E84D8" w14:textId="77777777" w:rsidR="001B3899" w:rsidRDefault="003D0EF4">
            <w:pPr>
              <w:jc w:val="center"/>
              <w:divId w:val="609362683"/>
              <w:rPr>
                <w:rFonts w:eastAsia="Times New Roman"/>
                <w:b/>
                <w:bCs/>
              </w:rPr>
            </w:pPr>
            <w:r>
              <w:rPr>
                <w:rFonts w:eastAsia="Times New Roman"/>
                <w:b/>
                <w:bCs/>
              </w:rPr>
              <w:t xml:space="preserve">Trip Mode </w:t>
            </w:r>
          </w:p>
        </w:tc>
        <w:tc>
          <w:tcPr>
            <w:tcW w:w="0" w:type="auto"/>
            <w:vAlign w:val="center"/>
            <w:hideMark/>
          </w:tcPr>
          <w:p w14:paraId="408B2F9B"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36AE1EAE" w14:textId="77777777" w:rsidR="001B3899" w:rsidRDefault="003D0EF4">
            <w:pPr>
              <w:jc w:val="center"/>
              <w:divId w:val="2011789978"/>
              <w:rPr>
                <w:rFonts w:eastAsia="Times New Roman"/>
                <w:b/>
                <w:bCs/>
              </w:rPr>
            </w:pPr>
            <w:r>
              <w:rPr>
                <w:rFonts w:eastAsia="Times New Roman"/>
                <w:b/>
                <w:bCs/>
              </w:rPr>
              <w:t xml:space="preserve">Transit Totals </w:t>
            </w:r>
          </w:p>
        </w:tc>
      </w:tr>
      <w:tr w:rsidR="001B3899" w14:paraId="7D7214D5" w14:textId="77777777">
        <w:trPr>
          <w:divId w:val="1824467884"/>
          <w:tblHeader/>
          <w:tblCellSpacing w:w="15" w:type="dxa"/>
        </w:trPr>
        <w:tc>
          <w:tcPr>
            <w:tcW w:w="0" w:type="auto"/>
            <w:vAlign w:val="center"/>
            <w:hideMark/>
          </w:tcPr>
          <w:p w14:paraId="1DBD9A11"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0DCC486F"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1037E06"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E0692C2"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D38E994"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1B65A916"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26146E10"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78CF10B5" w14:textId="257B962F"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65"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3AC0F919"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18210BFA" w14:textId="113D616B" w:rsidR="001B3899" w:rsidRDefault="003D0EF4">
            <w:pPr>
              <w:rPr>
                <w:rFonts w:eastAsia="Times New Roman"/>
                <w:b/>
                <w:bCs/>
              </w:rPr>
            </w:pPr>
            <w:r>
              <w:rPr>
                <w:rFonts w:eastAsia="Times New Roman"/>
                <w:b/>
                <w:bCs/>
              </w:rPr>
              <w:t>PNR Pre</w:t>
            </w:r>
            <w:ins w:id="166"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46D52BC5"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7AFCF603" w14:textId="7ACEFF43" w:rsidR="001B3899" w:rsidRDefault="003D0EF4">
            <w:pPr>
              <w:rPr>
                <w:rFonts w:eastAsia="Times New Roman"/>
                <w:b/>
                <w:bCs/>
              </w:rPr>
            </w:pPr>
            <w:r>
              <w:rPr>
                <w:rFonts w:eastAsia="Times New Roman"/>
                <w:b/>
                <w:bCs/>
              </w:rPr>
              <w:t>KNR Pre</w:t>
            </w:r>
            <w:ins w:id="167"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5576BBF0"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4714C0ED"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23A1CAB"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0A6A7410"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30F3362C" w14:textId="77777777" w:rsidR="001B3899" w:rsidRDefault="003D0EF4">
            <w:pPr>
              <w:rPr>
                <w:rFonts w:eastAsia="Times New Roman"/>
                <w:b/>
                <w:bCs/>
              </w:rPr>
            </w:pPr>
            <w:r>
              <w:rPr>
                <w:rFonts w:eastAsia="Times New Roman"/>
                <w:b/>
                <w:bCs/>
              </w:rPr>
              <w:t xml:space="preserve">KNR </w:t>
            </w:r>
          </w:p>
        </w:tc>
      </w:tr>
      <w:tr w:rsidR="001B3899" w14:paraId="4443E1C9" w14:textId="77777777">
        <w:trPr>
          <w:divId w:val="1824467884"/>
          <w:tblCellSpacing w:w="15" w:type="dxa"/>
        </w:trPr>
        <w:tc>
          <w:tcPr>
            <w:tcW w:w="3600" w:type="dxa"/>
            <w:tcBorders>
              <w:right w:val="single" w:sz="6" w:space="0" w:color="auto"/>
            </w:tcBorders>
            <w:vAlign w:val="center"/>
            <w:hideMark/>
          </w:tcPr>
          <w:p w14:paraId="1C961EB0" w14:textId="77777777" w:rsidR="001B3899" w:rsidRDefault="003D0EF4">
            <w:pPr>
              <w:rPr>
                <w:rFonts w:eastAsia="Times New Roman"/>
              </w:rPr>
            </w:pPr>
            <w:r>
              <w:rPr>
                <w:rFonts w:eastAsia="Times New Roman"/>
              </w:rPr>
              <w:t xml:space="preserve">Drive Alone </w:t>
            </w:r>
          </w:p>
        </w:tc>
        <w:tc>
          <w:tcPr>
            <w:tcW w:w="0" w:type="auto"/>
            <w:vAlign w:val="center"/>
            <w:hideMark/>
          </w:tcPr>
          <w:p w14:paraId="46240600" w14:textId="77777777" w:rsidR="001B3899" w:rsidRDefault="003D0EF4">
            <w:pPr>
              <w:rPr>
                <w:rFonts w:eastAsia="Times New Roman"/>
              </w:rPr>
            </w:pPr>
            <w:r>
              <w:rPr>
                <w:rFonts w:eastAsia="Times New Roman"/>
              </w:rPr>
              <w:t xml:space="preserve">100% </w:t>
            </w:r>
          </w:p>
        </w:tc>
        <w:tc>
          <w:tcPr>
            <w:tcW w:w="0" w:type="auto"/>
            <w:vAlign w:val="center"/>
            <w:hideMark/>
          </w:tcPr>
          <w:p w14:paraId="6F071373" w14:textId="77777777" w:rsidR="001B3899" w:rsidRDefault="003D0EF4">
            <w:pPr>
              <w:rPr>
                <w:rFonts w:eastAsia="Times New Roman"/>
              </w:rPr>
            </w:pPr>
            <w:r>
              <w:rPr>
                <w:rFonts w:eastAsia="Times New Roman"/>
              </w:rPr>
              <w:t xml:space="preserve">0% </w:t>
            </w:r>
          </w:p>
        </w:tc>
        <w:tc>
          <w:tcPr>
            <w:tcW w:w="0" w:type="auto"/>
            <w:vAlign w:val="center"/>
            <w:hideMark/>
          </w:tcPr>
          <w:p w14:paraId="7D8220BA" w14:textId="77777777" w:rsidR="001B3899" w:rsidRDefault="003D0EF4">
            <w:pPr>
              <w:rPr>
                <w:rFonts w:eastAsia="Times New Roman"/>
              </w:rPr>
            </w:pPr>
            <w:r>
              <w:rPr>
                <w:rFonts w:eastAsia="Times New Roman"/>
              </w:rPr>
              <w:t xml:space="preserve">0% </w:t>
            </w:r>
          </w:p>
        </w:tc>
        <w:tc>
          <w:tcPr>
            <w:tcW w:w="0" w:type="auto"/>
            <w:vAlign w:val="center"/>
            <w:hideMark/>
          </w:tcPr>
          <w:p w14:paraId="042E8CD0" w14:textId="77777777" w:rsidR="001B3899" w:rsidRDefault="003D0EF4">
            <w:pPr>
              <w:rPr>
                <w:rFonts w:eastAsia="Times New Roman"/>
              </w:rPr>
            </w:pPr>
            <w:r>
              <w:rPr>
                <w:rFonts w:eastAsia="Times New Roman"/>
              </w:rPr>
              <w:t xml:space="preserve">0% </w:t>
            </w:r>
          </w:p>
        </w:tc>
        <w:tc>
          <w:tcPr>
            <w:tcW w:w="0" w:type="auto"/>
            <w:vAlign w:val="center"/>
            <w:hideMark/>
          </w:tcPr>
          <w:p w14:paraId="08DCCA2D" w14:textId="77777777" w:rsidR="001B3899" w:rsidRDefault="003D0EF4">
            <w:pPr>
              <w:rPr>
                <w:rFonts w:eastAsia="Times New Roman"/>
              </w:rPr>
            </w:pPr>
            <w:r>
              <w:rPr>
                <w:rFonts w:eastAsia="Times New Roman"/>
              </w:rPr>
              <w:t xml:space="preserve">0% </w:t>
            </w:r>
          </w:p>
        </w:tc>
        <w:tc>
          <w:tcPr>
            <w:tcW w:w="0" w:type="auto"/>
            <w:vAlign w:val="center"/>
            <w:hideMark/>
          </w:tcPr>
          <w:p w14:paraId="1944E62F" w14:textId="77777777" w:rsidR="001B3899" w:rsidRDefault="003D0EF4">
            <w:pPr>
              <w:rPr>
                <w:rFonts w:eastAsia="Times New Roman"/>
              </w:rPr>
            </w:pPr>
            <w:r>
              <w:rPr>
                <w:rFonts w:eastAsia="Times New Roman"/>
              </w:rPr>
              <w:t xml:space="preserve">0% </w:t>
            </w:r>
          </w:p>
        </w:tc>
        <w:tc>
          <w:tcPr>
            <w:tcW w:w="0" w:type="auto"/>
            <w:vAlign w:val="center"/>
            <w:hideMark/>
          </w:tcPr>
          <w:p w14:paraId="033F57A5" w14:textId="77777777" w:rsidR="001B3899" w:rsidRDefault="003D0EF4">
            <w:pPr>
              <w:rPr>
                <w:rFonts w:eastAsia="Times New Roman"/>
              </w:rPr>
            </w:pPr>
            <w:r>
              <w:rPr>
                <w:rFonts w:eastAsia="Times New Roman"/>
              </w:rPr>
              <w:t xml:space="preserve">0% </w:t>
            </w:r>
          </w:p>
        </w:tc>
        <w:tc>
          <w:tcPr>
            <w:tcW w:w="0" w:type="auto"/>
            <w:vAlign w:val="center"/>
            <w:hideMark/>
          </w:tcPr>
          <w:p w14:paraId="3011FBC1" w14:textId="77777777" w:rsidR="001B3899" w:rsidRDefault="003D0EF4">
            <w:pPr>
              <w:rPr>
                <w:rFonts w:eastAsia="Times New Roman"/>
              </w:rPr>
            </w:pPr>
            <w:r>
              <w:rPr>
                <w:rFonts w:eastAsia="Times New Roman"/>
              </w:rPr>
              <w:t xml:space="preserve">0% </w:t>
            </w:r>
          </w:p>
        </w:tc>
        <w:tc>
          <w:tcPr>
            <w:tcW w:w="0" w:type="auto"/>
            <w:vAlign w:val="center"/>
            <w:hideMark/>
          </w:tcPr>
          <w:p w14:paraId="3CF3F867" w14:textId="77777777" w:rsidR="001B3899" w:rsidRDefault="003D0EF4">
            <w:pPr>
              <w:rPr>
                <w:rFonts w:eastAsia="Times New Roman"/>
              </w:rPr>
            </w:pPr>
            <w:r>
              <w:rPr>
                <w:rFonts w:eastAsia="Times New Roman"/>
              </w:rPr>
              <w:t xml:space="preserve">0% </w:t>
            </w:r>
          </w:p>
        </w:tc>
        <w:tc>
          <w:tcPr>
            <w:tcW w:w="0" w:type="auto"/>
            <w:vAlign w:val="center"/>
            <w:hideMark/>
          </w:tcPr>
          <w:p w14:paraId="768D575D" w14:textId="77777777" w:rsidR="001B3899" w:rsidRDefault="003D0EF4">
            <w:pPr>
              <w:rPr>
                <w:rFonts w:eastAsia="Times New Roman"/>
              </w:rPr>
            </w:pPr>
            <w:r>
              <w:rPr>
                <w:rFonts w:eastAsia="Times New Roman"/>
              </w:rPr>
              <w:t xml:space="preserve">0% </w:t>
            </w:r>
          </w:p>
        </w:tc>
        <w:tc>
          <w:tcPr>
            <w:tcW w:w="0" w:type="auto"/>
            <w:vAlign w:val="center"/>
            <w:hideMark/>
          </w:tcPr>
          <w:p w14:paraId="275D83B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9930A4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8FE16DE" w14:textId="77777777" w:rsidR="001B3899" w:rsidRDefault="003D0EF4">
            <w:pPr>
              <w:rPr>
                <w:rFonts w:eastAsia="Times New Roman"/>
              </w:rPr>
            </w:pPr>
            <w:r>
              <w:rPr>
                <w:rFonts w:eastAsia="Times New Roman"/>
              </w:rPr>
              <w:t xml:space="preserve">100% </w:t>
            </w:r>
          </w:p>
        </w:tc>
        <w:tc>
          <w:tcPr>
            <w:tcW w:w="0" w:type="auto"/>
            <w:vAlign w:val="center"/>
            <w:hideMark/>
          </w:tcPr>
          <w:p w14:paraId="36C00AA8" w14:textId="77777777" w:rsidR="001B3899" w:rsidRDefault="003D0EF4">
            <w:pPr>
              <w:rPr>
                <w:rFonts w:eastAsia="Times New Roman"/>
              </w:rPr>
            </w:pPr>
            <w:r>
              <w:rPr>
                <w:rFonts w:eastAsia="Times New Roman"/>
              </w:rPr>
              <w:t xml:space="preserve">0% </w:t>
            </w:r>
          </w:p>
        </w:tc>
        <w:tc>
          <w:tcPr>
            <w:tcW w:w="0" w:type="auto"/>
            <w:vAlign w:val="center"/>
            <w:hideMark/>
          </w:tcPr>
          <w:p w14:paraId="006597D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7FC20A" w14:textId="77777777" w:rsidR="001B3899" w:rsidRDefault="003D0EF4">
            <w:pPr>
              <w:rPr>
                <w:rFonts w:eastAsia="Times New Roman"/>
              </w:rPr>
            </w:pPr>
            <w:r>
              <w:rPr>
                <w:rFonts w:eastAsia="Times New Roman"/>
              </w:rPr>
              <w:t xml:space="preserve">0% </w:t>
            </w:r>
          </w:p>
        </w:tc>
      </w:tr>
      <w:tr w:rsidR="001B3899" w14:paraId="76F450B2" w14:textId="77777777">
        <w:trPr>
          <w:divId w:val="1824467884"/>
          <w:tblCellSpacing w:w="15" w:type="dxa"/>
        </w:trPr>
        <w:tc>
          <w:tcPr>
            <w:tcW w:w="3600" w:type="dxa"/>
            <w:tcBorders>
              <w:right w:val="single" w:sz="6" w:space="0" w:color="auto"/>
            </w:tcBorders>
            <w:vAlign w:val="center"/>
            <w:hideMark/>
          </w:tcPr>
          <w:p w14:paraId="7B39B050" w14:textId="2D50C7D5" w:rsidR="001B3899" w:rsidRDefault="003D0EF4">
            <w:pPr>
              <w:rPr>
                <w:rFonts w:eastAsia="Times New Roman"/>
              </w:rPr>
            </w:pPr>
            <w:del w:id="168" w:author="Kyeil Kim" w:date="2019-04-25T13:20:00Z">
              <w:r w:rsidDel="00757A16">
                <w:rPr>
                  <w:rFonts w:eastAsia="Times New Roman"/>
                </w:rPr>
                <w:delText>Shared2</w:delText>
              </w:r>
            </w:del>
            <w:ins w:id="169" w:author="Kyeil Kim" w:date="2019-04-25T13:20:00Z">
              <w:r w:rsidR="00757A16">
                <w:rPr>
                  <w:rFonts w:eastAsia="Times New Roman"/>
                </w:rPr>
                <w:t>Shared 2</w:t>
              </w:r>
            </w:ins>
            <w:r>
              <w:rPr>
                <w:rFonts w:eastAsia="Times New Roman"/>
              </w:rPr>
              <w:t xml:space="preserve"> </w:t>
            </w:r>
          </w:p>
        </w:tc>
        <w:tc>
          <w:tcPr>
            <w:tcW w:w="0" w:type="auto"/>
            <w:vAlign w:val="center"/>
            <w:hideMark/>
          </w:tcPr>
          <w:p w14:paraId="6F2DD429" w14:textId="77777777" w:rsidR="001B3899" w:rsidRDefault="003D0EF4">
            <w:pPr>
              <w:rPr>
                <w:rFonts w:eastAsia="Times New Roman"/>
              </w:rPr>
            </w:pPr>
            <w:r>
              <w:rPr>
                <w:rFonts w:eastAsia="Times New Roman"/>
              </w:rPr>
              <w:t xml:space="preserve">44% </w:t>
            </w:r>
          </w:p>
        </w:tc>
        <w:tc>
          <w:tcPr>
            <w:tcW w:w="0" w:type="auto"/>
            <w:vAlign w:val="center"/>
            <w:hideMark/>
          </w:tcPr>
          <w:p w14:paraId="4C3126B3" w14:textId="77777777" w:rsidR="001B3899" w:rsidRDefault="003D0EF4">
            <w:pPr>
              <w:rPr>
                <w:rFonts w:eastAsia="Times New Roman"/>
              </w:rPr>
            </w:pPr>
            <w:r>
              <w:rPr>
                <w:rFonts w:eastAsia="Times New Roman"/>
              </w:rPr>
              <w:t xml:space="preserve">55% </w:t>
            </w:r>
          </w:p>
        </w:tc>
        <w:tc>
          <w:tcPr>
            <w:tcW w:w="0" w:type="auto"/>
            <w:vAlign w:val="center"/>
            <w:hideMark/>
          </w:tcPr>
          <w:p w14:paraId="14A679F8" w14:textId="77777777" w:rsidR="001B3899" w:rsidRDefault="003D0EF4">
            <w:pPr>
              <w:rPr>
                <w:rFonts w:eastAsia="Times New Roman"/>
              </w:rPr>
            </w:pPr>
            <w:r>
              <w:rPr>
                <w:rFonts w:eastAsia="Times New Roman"/>
              </w:rPr>
              <w:t xml:space="preserve">0% </w:t>
            </w:r>
          </w:p>
        </w:tc>
        <w:tc>
          <w:tcPr>
            <w:tcW w:w="0" w:type="auto"/>
            <w:vAlign w:val="center"/>
            <w:hideMark/>
          </w:tcPr>
          <w:p w14:paraId="51A1E9DF" w14:textId="77777777" w:rsidR="001B3899" w:rsidRDefault="003D0EF4">
            <w:pPr>
              <w:rPr>
                <w:rFonts w:eastAsia="Times New Roman"/>
              </w:rPr>
            </w:pPr>
            <w:r>
              <w:rPr>
                <w:rFonts w:eastAsia="Times New Roman"/>
              </w:rPr>
              <w:t xml:space="preserve">1% </w:t>
            </w:r>
          </w:p>
        </w:tc>
        <w:tc>
          <w:tcPr>
            <w:tcW w:w="0" w:type="auto"/>
            <w:vAlign w:val="center"/>
            <w:hideMark/>
          </w:tcPr>
          <w:p w14:paraId="4B95F47D" w14:textId="77777777" w:rsidR="001B3899" w:rsidRDefault="003D0EF4">
            <w:pPr>
              <w:rPr>
                <w:rFonts w:eastAsia="Times New Roman"/>
              </w:rPr>
            </w:pPr>
            <w:r>
              <w:rPr>
                <w:rFonts w:eastAsia="Times New Roman"/>
              </w:rPr>
              <w:t xml:space="preserve">0% </w:t>
            </w:r>
          </w:p>
        </w:tc>
        <w:tc>
          <w:tcPr>
            <w:tcW w:w="0" w:type="auto"/>
            <w:vAlign w:val="center"/>
            <w:hideMark/>
          </w:tcPr>
          <w:p w14:paraId="52D14F81" w14:textId="77777777" w:rsidR="001B3899" w:rsidRDefault="003D0EF4">
            <w:pPr>
              <w:rPr>
                <w:rFonts w:eastAsia="Times New Roman"/>
              </w:rPr>
            </w:pPr>
            <w:r>
              <w:rPr>
                <w:rFonts w:eastAsia="Times New Roman"/>
              </w:rPr>
              <w:t xml:space="preserve">0% </w:t>
            </w:r>
          </w:p>
        </w:tc>
        <w:tc>
          <w:tcPr>
            <w:tcW w:w="0" w:type="auto"/>
            <w:vAlign w:val="center"/>
            <w:hideMark/>
          </w:tcPr>
          <w:p w14:paraId="42E3D783" w14:textId="77777777" w:rsidR="001B3899" w:rsidRDefault="003D0EF4">
            <w:pPr>
              <w:rPr>
                <w:rFonts w:eastAsia="Times New Roman"/>
              </w:rPr>
            </w:pPr>
            <w:r>
              <w:rPr>
                <w:rFonts w:eastAsia="Times New Roman"/>
              </w:rPr>
              <w:t xml:space="preserve">0% </w:t>
            </w:r>
          </w:p>
        </w:tc>
        <w:tc>
          <w:tcPr>
            <w:tcW w:w="0" w:type="auto"/>
            <w:vAlign w:val="center"/>
            <w:hideMark/>
          </w:tcPr>
          <w:p w14:paraId="39CF99A7" w14:textId="77777777" w:rsidR="001B3899" w:rsidRDefault="003D0EF4">
            <w:pPr>
              <w:rPr>
                <w:rFonts w:eastAsia="Times New Roman"/>
              </w:rPr>
            </w:pPr>
            <w:r>
              <w:rPr>
                <w:rFonts w:eastAsia="Times New Roman"/>
              </w:rPr>
              <w:t xml:space="preserve">0% </w:t>
            </w:r>
          </w:p>
        </w:tc>
        <w:tc>
          <w:tcPr>
            <w:tcW w:w="0" w:type="auto"/>
            <w:vAlign w:val="center"/>
            <w:hideMark/>
          </w:tcPr>
          <w:p w14:paraId="6C466612" w14:textId="77777777" w:rsidR="001B3899" w:rsidRDefault="003D0EF4">
            <w:pPr>
              <w:rPr>
                <w:rFonts w:eastAsia="Times New Roman"/>
              </w:rPr>
            </w:pPr>
            <w:r>
              <w:rPr>
                <w:rFonts w:eastAsia="Times New Roman"/>
              </w:rPr>
              <w:t xml:space="preserve">0% </w:t>
            </w:r>
          </w:p>
        </w:tc>
        <w:tc>
          <w:tcPr>
            <w:tcW w:w="0" w:type="auto"/>
            <w:vAlign w:val="center"/>
            <w:hideMark/>
          </w:tcPr>
          <w:p w14:paraId="63C6A88A" w14:textId="77777777" w:rsidR="001B3899" w:rsidRDefault="003D0EF4">
            <w:pPr>
              <w:rPr>
                <w:rFonts w:eastAsia="Times New Roman"/>
              </w:rPr>
            </w:pPr>
            <w:r>
              <w:rPr>
                <w:rFonts w:eastAsia="Times New Roman"/>
              </w:rPr>
              <w:t xml:space="preserve">0% </w:t>
            </w:r>
          </w:p>
        </w:tc>
        <w:tc>
          <w:tcPr>
            <w:tcW w:w="0" w:type="auto"/>
            <w:vAlign w:val="center"/>
            <w:hideMark/>
          </w:tcPr>
          <w:p w14:paraId="573C947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188D5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F43DD2" w14:textId="77777777" w:rsidR="001B3899" w:rsidRDefault="003D0EF4">
            <w:pPr>
              <w:rPr>
                <w:rFonts w:eastAsia="Times New Roman"/>
              </w:rPr>
            </w:pPr>
            <w:r>
              <w:rPr>
                <w:rFonts w:eastAsia="Times New Roman"/>
              </w:rPr>
              <w:t xml:space="preserve">100% </w:t>
            </w:r>
          </w:p>
        </w:tc>
        <w:tc>
          <w:tcPr>
            <w:tcW w:w="0" w:type="auto"/>
            <w:vAlign w:val="center"/>
            <w:hideMark/>
          </w:tcPr>
          <w:p w14:paraId="76F45FA0" w14:textId="77777777" w:rsidR="001B3899" w:rsidRDefault="003D0EF4">
            <w:pPr>
              <w:rPr>
                <w:rFonts w:eastAsia="Times New Roman"/>
              </w:rPr>
            </w:pPr>
            <w:r>
              <w:rPr>
                <w:rFonts w:eastAsia="Times New Roman"/>
              </w:rPr>
              <w:t xml:space="preserve">0% </w:t>
            </w:r>
          </w:p>
        </w:tc>
        <w:tc>
          <w:tcPr>
            <w:tcW w:w="0" w:type="auto"/>
            <w:vAlign w:val="center"/>
            <w:hideMark/>
          </w:tcPr>
          <w:p w14:paraId="1805822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65DC8FD" w14:textId="77777777" w:rsidR="001B3899" w:rsidRDefault="003D0EF4">
            <w:pPr>
              <w:rPr>
                <w:rFonts w:eastAsia="Times New Roman"/>
              </w:rPr>
            </w:pPr>
            <w:r>
              <w:rPr>
                <w:rFonts w:eastAsia="Times New Roman"/>
              </w:rPr>
              <w:t xml:space="preserve">0% </w:t>
            </w:r>
          </w:p>
        </w:tc>
      </w:tr>
      <w:tr w:rsidR="001B3899" w14:paraId="4F2EAC19" w14:textId="77777777">
        <w:trPr>
          <w:divId w:val="1824467884"/>
          <w:tblCellSpacing w:w="15" w:type="dxa"/>
        </w:trPr>
        <w:tc>
          <w:tcPr>
            <w:tcW w:w="3600" w:type="dxa"/>
            <w:tcBorders>
              <w:right w:val="single" w:sz="6" w:space="0" w:color="auto"/>
            </w:tcBorders>
            <w:vAlign w:val="center"/>
            <w:hideMark/>
          </w:tcPr>
          <w:p w14:paraId="15C8C51D" w14:textId="655DD4DF" w:rsidR="001B3899" w:rsidRDefault="003D0EF4">
            <w:pPr>
              <w:rPr>
                <w:rFonts w:eastAsia="Times New Roman"/>
              </w:rPr>
            </w:pPr>
            <w:del w:id="170" w:author="Kyeil Kim" w:date="2019-04-25T13:22:00Z">
              <w:r w:rsidDel="004B44DE">
                <w:rPr>
                  <w:rFonts w:eastAsia="Times New Roman"/>
                </w:rPr>
                <w:delText>Shared3+</w:delText>
              </w:r>
            </w:del>
            <w:ins w:id="171" w:author="Kyeil Kim" w:date="2019-04-25T13:22:00Z">
              <w:r w:rsidR="004B44DE">
                <w:rPr>
                  <w:rFonts w:eastAsia="Times New Roman"/>
                </w:rPr>
                <w:t>Shared 3+</w:t>
              </w:r>
            </w:ins>
            <w:r>
              <w:rPr>
                <w:rFonts w:eastAsia="Times New Roman"/>
              </w:rPr>
              <w:t xml:space="preserve"> </w:t>
            </w:r>
          </w:p>
        </w:tc>
        <w:tc>
          <w:tcPr>
            <w:tcW w:w="0" w:type="auto"/>
            <w:vAlign w:val="center"/>
            <w:hideMark/>
          </w:tcPr>
          <w:p w14:paraId="523E942B" w14:textId="77777777" w:rsidR="001B3899" w:rsidRDefault="003D0EF4">
            <w:pPr>
              <w:rPr>
                <w:rFonts w:eastAsia="Times New Roman"/>
              </w:rPr>
            </w:pPr>
            <w:r>
              <w:rPr>
                <w:rFonts w:eastAsia="Times New Roman"/>
              </w:rPr>
              <w:t xml:space="preserve">40% </w:t>
            </w:r>
          </w:p>
        </w:tc>
        <w:tc>
          <w:tcPr>
            <w:tcW w:w="0" w:type="auto"/>
            <w:vAlign w:val="center"/>
            <w:hideMark/>
          </w:tcPr>
          <w:p w14:paraId="45C71D06" w14:textId="77777777" w:rsidR="001B3899" w:rsidRDefault="003D0EF4">
            <w:pPr>
              <w:rPr>
                <w:rFonts w:eastAsia="Times New Roman"/>
              </w:rPr>
            </w:pPr>
            <w:r>
              <w:rPr>
                <w:rFonts w:eastAsia="Times New Roman"/>
              </w:rPr>
              <w:t xml:space="preserve">16% </w:t>
            </w:r>
          </w:p>
        </w:tc>
        <w:tc>
          <w:tcPr>
            <w:tcW w:w="0" w:type="auto"/>
            <w:vAlign w:val="center"/>
            <w:hideMark/>
          </w:tcPr>
          <w:p w14:paraId="02B13C23" w14:textId="77777777" w:rsidR="001B3899" w:rsidRDefault="003D0EF4">
            <w:pPr>
              <w:rPr>
                <w:rFonts w:eastAsia="Times New Roman"/>
              </w:rPr>
            </w:pPr>
            <w:r>
              <w:rPr>
                <w:rFonts w:eastAsia="Times New Roman"/>
              </w:rPr>
              <w:t xml:space="preserve">44% </w:t>
            </w:r>
          </w:p>
        </w:tc>
        <w:tc>
          <w:tcPr>
            <w:tcW w:w="0" w:type="auto"/>
            <w:vAlign w:val="center"/>
            <w:hideMark/>
          </w:tcPr>
          <w:p w14:paraId="645CACBB" w14:textId="77777777" w:rsidR="001B3899" w:rsidRDefault="003D0EF4">
            <w:pPr>
              <w:rPr>
                <w:rFonts w:eastAsia="Times New Roman"/>
              </w:rPr>
            </w:pPr>
            <w:r>
              <w:rPr>
                <w:rFonts w:eastAsia="Times New Roman"/>
              </w:rPr>
              <w:t xml:space="preserve">0% </w:t>
            </w:r>
          </w:p>
        </w:tc>
        <w:tc>
          <w:tcPr>
            <w:tcW w:w="0" w:type="auto"/>
            <w:vAlign w:val="center"/>
            <w:hideMark/>
          </w:tcPr>
          <w:p w14:paraId="525B6D9B" w14:textId="77777777" w:rsidR="001B3899" w:rsidRDefault="003D0EF4">
            <w:pPr>
              <w:rPr>
                <w:rFonts w:eastAsia="Times New Roman"/>
              </w:rPr>
            </w:pPr>
            <w:r>
              <w:rPr>
                <w:rFonts w:eastAsia="Times New Roman"/>
              </w:rPr>
              <w:t xml:space="preserve">0% </w:t>
            </w:r>
          </w:p>
        </w:tc>
        <w:tc>
          <w:tcPr>
            <w:tcW w:w="0" w:type="auto"/>
            <w:vAlign w:val="center"/>
            <w:hideMark/>
          </w:tcPr>
          <w:p w14:paraId="1888C4D4" w14:textId="77777777" w:rsidR="001B3899" w:rsidRDefault="003D0EF4">
            <w:pPr>
              <w:rPr>
                <w:rFonts w:eastAsia="Times New Roman"/>
              </w:rPr>
            </w:pPr>
            <w:r>
              <w:rPr>
                <w:rFonts w:eastAsia="Times New Roman"/>
              </w:rPr>
              <w:t xml:space="preserve">0% </w:t>
            </w:r>
          </w:p>
        </w:tc>
        <w:tc>
          <w:tcPr>
            <w:tcW w:w="0" w:type="auto"/>
            <w:vAlign w:val="center"/>
            <w:hideMark/>
          </w:tcPr>
          <w:p w14:paraId="51F3B39C" w14:textId="77777777" w:rsidR="001B3899" w:rsidRDefault="003D0EF4">
            <w:pPr>
              <w:rPr>
                <w:rFonts w:eastAsia="Times New Roman"/>
              </w:rPr>
            </w:pPr>
            <w:r>
              <w:rPr>
                <w:rFonts w:eastAsia="Times New Roman"/>
              </w:rPr>
              <w:t xml:space="preserve">0% </w:t>
            </w:r>
          </w:p>
        </w:tc>
        <w:tc>
          <w:tcPr>
            <w:tcW w:w="0" w:type="auto"/>
            <w:vAlign w:val="center"/>
            <w:hideMark/>
          </w:tcPr>
          <w:p w14:paraId="0D3E432A" w14:textId="77777777" w:rsidR="001B3899" w:rsidRDefault="003D0EF4">
            <w:pPr>
              <w:rPr>
                <w:rFonts w:eastAsia="Times New Roman"/>
              </w:rPr>
            </w:pPr>
            <w:r>
              <w:rPr>
                <w:rFonts w:eastAsia="Times New Roman"/>
              </w:rPr>
              <w:t xml:space="preserve">0% </w:t>
            </w:r>
          </w:p>
        </w:tc>
        <w:tc>
          <w:tcPr>
            <w:tcW w:w="0" w:type="auto"/>
            <w:vAlign w:val="center"/>
            <w:hideMark/>
          </w:tcPr>
          <w:p w14:paraId="28A34D6B" w14:textId="77777777" w:rsidR="001B3899" w:rsidRDefault="003D0EF4">
            <w:pPr>
              <w:rPr>
                <w:rFonts w:eastAsia="Times New Roman"/>
              </w:rPr>
            </w:pPr>
            <w:r>
              <w:rPr>
                <w:rFonts w:eastAsia="Times New Roman"/>
              </w:rPr>
              <w:t xml:space="preserve">0% </w:t>
            </w:r>
          </w:p>
        </w:tc>
        <w:tc>
          <w:tcPr>
            <w:tcW w:w="0" w:type="auto"/>
            <w:vAlign w:val="center"/>
            <w:hideMark/>
          </w:tcPr>
          <w:p w14:paraId="1BDDCD54" w14:textId="77777777" w:rsidR="001B3899" w:rsidRDefault="003D0EF4">
            <w:pPr>
              <w:rPr>
                <w:rFonts w:eastAsia="Times New Roman"/>
              </w:rPr>
            </w:pPr>
            <w:r>
              <w:rPr>
                <w:rFonts w:eastAsia="Times New Roman"/>
              </w:rPr>
              <w:t xml:space="preserve">0% </w:t>
            </w:r>
          </w:p>
        </w:tc>
        <w:tc>
          <w:tcPr>
            <w:tcW w:w="0" w:type="auto"/>
            <w:vAlign w:val="center"/>
            <w:hideMark/>
          </w:tcPr>
          <w:p w14:paraId="271ABF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3601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AEE8F39" w14:textId="77777777" w:rsidR="001B3899" w:rsidRDefault="003D0EF4">
            <w:pPr>
              <w:rPr>
                <w:rFonts w:eastAsia="Times New Roman"/>
              </w:rPr>
            </w:pPr>
            <w:r>
              <w:rPr>
                <w:rFonts w:eastAsia="Times New Roman"/>
              </w:rPr>
              <w:t xml:space="preserve">100% </w:t>
            </w:r>
          </w:p>
        </w:tc>
        <w:tc>
          <w:tcPr>
            <w:tcW w:w="0" w:type="auto"/>
            <w:vAlign w:val="center"/>
            <w:hideMark/>
          </w:tcPr>
          <w:p w14:paraId="0CF96171" w14:textId="77777777" w:rsidR="001B3899" w:rsidRDefault="003D0EF4">
            <w:pPr>
              <w:rPr>
                <w:rFonts w:eastAsia="Times New Roman"/>
              </w:rPr>
            </w:pPr>
            <w:r>
              <w:rPr>
                <w:rFonts w:eastAsia="Times New Roman"/>
              </w:rPr>
              <w:t xml:space="preserve">0% </w:t>
            </w:r>
          </w:p>
        </w:tc>
        <w:tc>
          <w:tcPr>
            <w:tcW w:w="0" w:type="auto"/>
            <w:vAlign w:val="center"/>
            <w:hideMark/>
          </w:tcPr>
          <w:p w14:paraId="561BD67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4FF3F5E" w14:textId="77777777" w:rsidR="001B3899" w:rsidRDefault="003D0EF4">
            <w:pPr>
              <w:rPr>
                <w:rFonts w:eastAsia="Times New Roman"/>
              </w:rPr>
            </w:pPr>
            <w:r>
              <w:rPr>
                <w:rFonts w:eastAsia="Times New Roman"/>
              </w:rPr>
              <w:t xml:space="preserve">0% </w:t>
            </w:r>
          </w:p>
        </w:tc>
      </w:tr>
      <w:tr w:rsidR="001B3899" w14:paraId="5146F86F" w14:textId="77777777">
        <w:trPr>
          <w:divId w:val="1824467884"/>
          <w:tblCellSpacing w:w="15" w:type="dxa"/>
        </w:trPr>
        <w:tc>
          <w:tcPr>
            <w:tcW w:w="3600" w:type="dxa"/>
            <w:tcBorders>
              <w:right w:val="single" w:sz="6" w:space="0" w:color="auto"/>
            </w:tcBorders>
            <w:vAlign w:val="center"/>
            <w:hideMark/>
          </w:tcPr>
          <w:p w14:paraId="4C8D28B4" w14:textId="77777777" w:rsidR="001B3899" w:rsidRDefault="003D0EF4">
            <w:pPr>
              <w:rPr>
                <w:rFonts w:eastAsia="Times New Roman"/>
              </w:rPr>
            </w:pPr>
            <w:r>
              <w:rPr>
                <w:rFonts w:eastAsia="Times New Roman"/>
              </w:rPr>
              <w:t xml:space="preserve">Walk </w:t>
            </w:r>
          </w:p>
        </w:tc>
        <w:tc>
          <w:tcPr>
            <w:tcW w:w="0" w:type="auto"/>
            <w:vAlign w:val="center"/>
            <w:hideMark/>
          </w:tcPr>
          <w:p w14:paraId="5E5F5143" w14:textId="77777777" w:rsidR="001B3899" w:rsidRDefault="003D0EF4">
            <w:pPr>
              <w:rPr>
                <w:rFonts w:eastAsia="Times New Roman"/>
              </w:rPr>
            </w:pPr>
            <w:r>
              <w:rPr>
                <w:rFonts w:eastAsia="Times New Roman"/>
              </w:rPr>
              <w:t xml:space="preserve">0% </w:t>
            </w:r>
          </w:p>
        </w:tc>
        <w:tc>
          <w:tcPr>
            <w:tcW w:w="0" w:type="auto"/>
            <w:vAlign w:val="center"/>
            <w:hideMark/>
          </w:tcPr>
          <w:p w14:paraId="09BD694F" w14:textId="77777777" w:rsidR="001B3899" w:rsidRDefault="003D0EF4">
            <w:pPr>
              <w:rPr>
                <w:rFonts w:eastAsia="Times New Roman"/>
              </w:rPr>
            </w:pPr>
            <w:r>
              <w:rPr>
                <w:rFonts w:eastAsia="Times New Roman"/>
              </w:rPr>
              <w:t xml:space="preserve">0% </w:t>
            </w:r>
          </w:p>
        </w:tc>
        <w:tc>
          <w:tcPr>
            <w:tcW w:w="0" w:type="auto"/>
            <w:vAlign w:val="center"/>
            <w:hideMark/>
          </w:tcPr>
          <w:p w14:paraId="427DB9BD" w14:textId="77777777" w:rsidR="001B3899" w:rsidRDefault="003D0EF4">
            <w:pPr>
              <w:rPr>
                <w:rFonts w:eastAsia="Times New Roman"/>
              </w:rPr>
            </w:pPr>
            <w:r>
              <w:rPr>
                <w:rFonts w:eastAsia="Times New Roman"/>
              </w:rPr>
              <w:t xml:space="preserve">0% </w:t>
            </w:r>
          </w:p>
        </w:tc>
        <w:tc>
          <w:tcPr>
            <w:tcW w:w="0" w:type="auto"/>
            <w:vAlign w:val="center"/>
            <w:hideMark/>
          </w:tcPr>
          <w:p w14:paraId="6C4B70C8" w14:textId="77777777" w:rsidR="001B3899" w:rsidRDefault="003D0EF4">
            <w:pPr>
              <w:rPr>
                <w:rFonts w:eastAsia="Times New Roman"/>
              </w:rPr>
            </w:pPr>
            <w:r>
              <w:rPr>
                <w:rFonts w:eastAsia="Times New Roman"/>
              </w:rPr>
              <w:t xml:space="preserve">100% </w:t>
            </w:r>
          </w:p>
        </w:tc>
        <w:tc>
          <w:tcPr>
            <w:tcW w:w="0" w:type="auto"/>
            <w:vAlign w:val="center"/>
            <w:hideMark/>
          </w:tcPr>
          <w:p w14:paraId="2532A2CB" w14:textId="77777777" w:rsidR="001B3899" w:rsidRDefault="003D0EF4">
            <w:pPr>
              <w:rPr>
                <w:rFonts w:eastAsia="Times New Roman"/>
              </w:rPr>
            </w:pPr>
            <w:r>
              <w:rPr>
                <w:rFonts w:eastAsia="Times New Roman"/>
              </w:rPr>
              <w:t xml:space="preserve">0% </w:t>
            </w:r>
          </w:p>
        </w:tc>
        <w:tc>
          <w:tcPr>
            <w:tcW w:w="0" w:type="auto"/>
            <w:vAlign w:val="center"/>
            <w:hideMark/>
          </w:tcPr>
          <w:p w14:paraId="229BFC39" w14:textId="77777777" w:rsidR="001B3899" w:rsidRDefault="003D0EF4">
            <w:pPr>
              <w:rPr>
                <w:rFonts w:eastAsia="Times New Roman"/>
              </w:rPr>
            </w:pPr>
            <w:r>
              <w:rPr>
                <w:rFonts w:eastAsia="Times New Roman"/>
              </w:rPr>
              <w:t xml:space="preserve">0% </w:t>
            </w:r>
          </w:p>
        </w:tc>
        <w:tc>
          <w:tcPr>
            <w:tcW w:w="0" w:type="auto"/>
            <w:vAlign w:val="center"/>
            <w:hideMark/>
          </w:tcPr>
          <w:p w14:paraId="5527CC34" w14:textId="77777777" w:rsidR="001B3899" w:rsidRDefault="003D0EF4">
            <w:pPr>
              <w:rPr>
                <w:rFonts w:eastAsia="Times New Roman"/>
              </w:rPr>
            </w:pPr>
            <w:r>
              <w:rPr>
                <w:rFonts w:eastAsia="Times New Roman"/>
              </w:rPr>
              <w:t xml:space="preserve">0% </w:t>
            </w:r>
          </w:p>
        </w:tc>
        <w:tc>
          <w:tcPr>
            <w:tcW w:w="0" w:type="auto"/>
            <w:vAlign w:val="center"/>
            <w:hideMark/>
          </w:tcPr>
          <w:p w14:paraId="72D1DB40" w14:textId="77777777" w:rsidR="001B3899" w:rsidRDefault="003D0EF4">
            <w:pPr>
              <w:rPr>
                <w:rFonts w:eastAsia="Times New Roman"/>
              </w:rPr>
            </w:pPr>
            <w:r>
              <w:rPr>
                <w:rFonts w:eastAsia="Times New Roman"/>
              </w:rPr>
              <w:t xml:space="preserve">0% </w:t>
            </w:r>
          </w:p>
        </w:tc>
        <w:tc>
          <w:tcPr>
            <w:tcW w:w="0" w:type="auto"/>
            <w:vAlign w:val="center"/>
            <w:hideMark/>
          </w:tcPr>
          <w:p w14:paraId="77D529D2" w14:textId="77777777" w:rsidR="001B3899" w:rsidRDefault="003D0EF4">
            <w:pPr>
              <w:rPr>
                <w:rFonts w:eastAsia="Times New Roman"/>
              </w:rPr>
            </w:pPr>
            <w:r>
              <w:rPr>
                <w:rFonts w:eastAsia="Times New Roman"/>
              </w:rPr>
              <w:t xml:space="preserve">0% </w:t>
            </w:r>
          </w:p>
        </w:tc>
        <w:tc>
          <w:tcPr>
            <w:tcW w:w="0" w:type="auto"/>
            <w:vAlign w:val="center"/>
            <w:hideMark/>
          </w:tcPr>
          <w:p w14:paraId="47B25BFE" w14:textId="77777777" w:rsidR="001B3899" w:rsidRDefault="003D0EF4">
            <w:pPr>
              <w:rPr>
                <w:rFonts w:eastAsia="Times New Roman"/>
              </w:rPr>
            </w:pPr>
            <w:r>
              <w:rPr>
                <w:rFonts w:eastAsia="Times New Roman"/>
              </w:rPr>
              <w:t xml:space="preserve">0% </w:t>
            </w:r>
          </w:p>
        </w:tc>
        <w:tc>
          <w:tcPr>
            <w:tcW w:w="0" w:type="auto"/>
            <w:vAlign w:val="center"/>
            <w:hideMark/>
          </w:tcPr>
          <w:p w14:paraId="207FFF1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96A94D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DDA4E6" w14:textId="77777777" w:rsidR="001B3899" w:rsidRDefault="003D0EF4">
            <w:pPr>
              <w:rPr>
                <w:rFonts w:eastAsia="Times New Roman"/>
              </w:rPr>
            </w:pPr>
            <w:r>
              <w:rPr>
                <w:rFonts w:eastAsia="Times New Roman"/>
              </w:rPr>
              <w:t xml:space="preserve">100% </w:t>
            </w:r>
          </w:p>
        </w:tc>
        <w:tc>
          <w:tcPr>
            <w:tcW w:w="0" w:type="auto"/>
            <w:vAlign w:val="center"/>
            <w:hideMark/>
          </w:tcPr>
          <w:p w14:paraId="2A0BD164" w14:textId="77777777" w:rsidR="001B3899" w:rsidRDefault="003D0EF4">
            <w:pPr>
              <w:rPr>
                <w:rFonts w:eastAsia="Times New Roman"/>
              </w:rPr>
            </w:pPr>
            <w:r>
              <w:rPr>
                <w:rFonts w:eastAsia="Times New Roman"/>
              </w:rPr>
              <w:t xml:space="preserve">0% </w:t>
            </w:r>
          </w:p>
        </w:tc>
        <w:tc>
          <w:tcPr>
            <w:tcW w:w="0" w:type="auto"/>
            <w:vAlign w:val="center"/>
            <w:hideMark/>
          </w:tcPr>
          <w:p w14:paraId="226CA7E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71C95E" w14:textId="77777777" w:rsidR="001B3899" w:rsidRDefault="003D0EF4">
            <w:pPr>
              <w:rPr>
                <w:rFonts w:eastAsia="Times New Roman"/>
              </w:rPr>
            </w:pPr>
            <w:r>
              <w:rPr>
                <w:rFonts w:eastAsia="Times New Roman"/>
              </w:rPr>
              <w:t xml:space="preserve">0% </w:t>
            </w:r>
          </w:p>
        </w:tc>
      </w:tr>
      <w:tr w:rsidR="001B3899" w14:paraId="5112FF7F" w14:textId="77777777">
        <w:trPr>
          <w:divId w:val="1824467884"/>
          <w:tblCellSpacing w:w="15" w:type="dxa"/>
        </w:trPr>
        <w:tc>
          <w:tcPr>
            <w:tcW w:w="3600" w:type="dxa"/>
            <w:tcBorders>
              <w:right w:val="single" w:sz="6" w:space="0" w:color="auto"/>
            </w:tcBorders>
            <w:vAlign w:val="center"/>
            <w:hideMark/>
          </w:tcPr>
          <w:p w14:paraId="2AB599A2" w14:textId="77777777" w:rsidR="001B3899" w:rsidRDefault="003D0EF4">
            <w:pPr>
              <w:rPr>
                <w:rFonts w:eastAsia="Times New Roman"/>
              </w:rPr>
            </w:pPr>
            <w:r>
              <w:rPr>
                <w:rFonts w:eastAsia="Times New Roman"/>
              </w:rPr>
              <w:lastRenderedPageBreak/>
              <w:t xml:space="preserve">Bike </w:t>
            </w:r>
          </w:p>
        </w:tc>
        <w:tc>
          <w:tcPr>
            <w:tcW w:w="0" w:type="auto"/>
            <w:vAlign w:val="center"/>
            <w:hideMark/>
          </w:tcPr>
          <w:p w14:paraId="13D3B77E" w14:textId="77777777" w:rsidR="001B3899" w:rsidRDefault="003D0EF4">
            <w:pPr>
              <w:rPr>
                <w:rFonts w:eastAsia="Times New Roman"/>
              </w:rPr>
            </w:pPr>
            <w:r>
              <w:rPr>
                <w:rFonts w:eastAsia="Times New Roman"/>
              </w:rPr>
              <w:t xml:space="preserve">0% </w:t>
            </w:r>
          </w:p>
        </w:tc>
        <w:tc>
          <w:tcPr>
            <w:tcW w:w="0" w:type="auto"/>
            <w:vAlign w:val="center"/>
            <w:hideMark/>
          </w:tcPr>
          <w:p w14:paraId="3C3315DF" w14:textId="77777777" w:rsidR="001B3899" w:rsidRDefault="003D0EF4">
            <w:pPr>
              <w:rPr>
                <w:rFonts w:eastAsia="Times New Roman"/>
              </w:rPr>
            </w:pPr>
            <w:r>
              <w:rPr>
                <w:rFonts w:eastAsia="Times New Roman"/>
              </w:rPr>
              <w:t xml:space="preserve">0% </w:t>
            </w:r>
          </w:p>
        </w:tc>
        <w:tc>
          <w:tcPr>
            <w:tcW w:w="0" w:type="auto"/>
            <w:vAlign w:val="center"/>
            <w:hideMark/>
          </w:tcPr>
          <w:p w14:paraId="0EDACF3A" w14:textId="77777777" w:rsidR="001B3899" w:rsidRDefault="003D0EF4">
            <w:pPr>
              <w:rPr>
                <w:rFonts w:eastAsia="Times New Roman"/>
              </w:rPr>
            </w:pPr>
            <w:r>
              <w:rPr>
                <w:rFonts w:eastAsia="Times New Roman"/>
              </w:rPr>
              <w:t xml:space="preserve">0% </w:t>
            </w:r>
          </w:p>
        </w:tc>
        <w:tc>
          <w:tcPr>
            <w:tcW w:w="0" w:type="auto"/>
            <w:vAlign w:val="center"/>
            <w:hideMark/>
          </w:tcPr>
          <w:p w14:paraId="7B4C94EC" w14:textId="77777777" w:rsidR="001B3899" w:rsidRDefault="003D0EF4">
            <w:pPr>
              <w:rPr>
                <w:rFonts w:eastAsia="Times New Roman"/>
              </w:rPr>
            </w:pPr>
            <w:r>
              <w:rPr>
                <w:rFonts w:eastAsia="Times New Roman"/>
              </w:rPr>
              <w:t xml:space="preserve">5% </w:t>
            </w:r>
          </w:p>
        </w:tc>
        <w:tc>
          <w:tcPr>
            <w:tcW w:w="0" w:type="auto"/>
            <w:vAlign w:val="center"/>
            <w:hideMark/>
          </w:tcPr>
          <w:p w14:paraId="43FA0C0F" w14:textId="77777777" w:rsidR="001B3899" w:rsidRDefault="003D0EF4">
            <w:pPr>
              <w:rPr>
                <w:rFonts w:eastAsia="Times New Roman"/>
              </w:rPr>
            </w:pPr>
            <w:r>
              <w:rPr>
                <w:rFonts w:eastAsia="Times New Roman"/>
              </w:rPr>
              <w:t xml:space="preserve">95% </w:t>
            </w:r>
          </w:p>
        </w:tc>
        <w:tc>
          <w:tcPr>
            <w:tcW w:w="0" w:type="auto"/>
            <w:vAlign w:val="center"/>
            <w:hideMark/>
          </w:tcPr>
          <w:p w14:paraId="6AAD6BB2" w14:textId="77777777" w:rsidR="001B3899" w:rsidRDefault="003D0EF4">
            <w:pPr>
              <w:rPr>
                <w:rFonts w:eastAsia="Times New Roman"/>
              </w:rPr>
            </w:pPr>
            <w:r>
              <w:rPr>
                <w:rFonts w:eastAsia="Times New Roman"/>
              </w:rPr>
              <w:t xml:space="preserve">0% </w:t>
            </w:r>
          </w:p>
        </w:tc>
        <w:tc>
          <w:tcPr>
            <w:tcW w:w="0" w:type="auto"/>
            <w:vAlign w:val="center"/>
            <w:hideMark/>
          </w:tcPr>
          <w:p w14:paraId="1A097A1C" w14:textId="77777777" w:rsidR="001B3899" w:rsidRDefault="003D0EF4">
            <w:pPr>
              <w:rPr>
                <w:rFonts w:eastAsia="Times New Roman"/>
              </w:rPr>
            </w:pPr>
            <w:r>
              <w:rPr>
                <w:rFonts w:eastAsia="Times New Roman"/>
              </w:rPr>
              <w:t xml:space="preserve">0% </w:t>
            </w:r>
          </w:p>
        </w:tc>
        <w:tc>
          <w:tcPr>
            <w:tcW w:w="0" w:type="auto"/>
            <w:vAlign w:val="center"/>
            <w:hideMark/>
          </w:tcPr>
          <w:p w14:paraId="789E53F8" w14:textId="77777777" w:rsidR="001B3899" w:rsidRDefault="003D0EF4">
            <w:pPr>
              <w:rPr>
                <w:rFonts w:eastAsia="Times New Roman"/>
              </w:rPr>
            </w:pPr>
            <w:r>
              <w:rPr>
                <w:rFonts w:eastAsia="Times New Roman"/>
              </w:rPr>
              <w:t xml:space="preserve">0% </w:t>
            </w:r>
          </w:p>
        </w:tc>
        <w:tc>
          <w:tcPr>
            <w:tcW w:w="0" w:type="auto"/>
            <w:vAlign w:val="center"/>
            <w:hideMark/>
          </w:tcPr>
          <w:p w14:paraId="6D083C17" w14:textId="77777777" w:rsidR="001B3899" w:rsidRDefault="003D0EF4">
            <w:pPr>
              <w:rPr>
                <w:rFonts w:eastAsia="Times New Roman"/>
              </w:rPr>
            </w:pPr>
            <w:r>
              <w:rPr>
                <w:rFonts w:eastAsia="Times New Roman"/>
              </w:rPr>
              <w:t xml:space="preserve">0% </w:t>
            </w:r>
          </w:p>
        </w:tc>
        <w:tc>
          <w:tcPr>
            <w:tcW w:w="0" w:type="auto"/>
            <w:vAlign w:val="center"/>
            <w:hideMark/>
          </w:tcPr>
          <w:p w14:paraId="6FF626E1" w14:textId="77777777" w:rsidR="001B3899" w:rsidRDefault="003D0EF4">
            <w:pPr>
              <w:rPr>
                <w:rFonts w:eastAsia="Times New Roman"/>
              </w:rPr>
            </w:pPr>
            <w:r>
              <w:rPr>
                <w:rFonts w:eastAsia="Times New Roman"/>
              </w:rPr>
              <w:t xml:space="preserve">0% </w:t>
            </w:r>
          </w:p>
        </w:tc>
        <w:tc>
          <w:tcPr>
            <w:tcW w:w="0" w:type="auto"/>
            <w:vAlign w:val="center"/>
            <w:hideMark/>
          </w:tcPr>
          <w:p w14:paraId="513E6E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2468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6CF7616" w14:textId="77777777" w:rsidR="001B3899" w:rsidRDefault="003D0EF4">
            <w:pPr>
              <w:rPr>
                <w:rFonts w:eastAsia="Times New Roman"/>
              </w:rPr>
            </w:pPr>
            <w:r>
              <w:rPr>
                <w:rFonts w:eastAsia="Times New Roman"/>
              </w:rPr>
              <w:t xml:space="preserve">100% </w:t>
            </w:r>
          </w:p>
        </w:tc>
        <w:tc>
          <w:tcPr>
            <w:tcW w:w="0" w:type="auto"/>
            <w:vAlign w:val="center"/>
            <w:hideMark/>
          </w:tcPr>
          <w:p w14:paraId="5FF1CBEF" w14:textId="77777777" w:rsidR="001B3899" w:rsidRDefault="003D0EF4">
            <w:pPr>
              <w:rPr>
                <w:rFonts w:eastAsia="Times New Roman"/>
              </w:rPr>
            </w:pPr>
            <w:r>
              <w:rPr>
                <w:rFonts w:eastAsia="Times New Roman"/>
              </w:rPr>
              <w:t xml:space="preserve">0% </w:t>
            </w:r>
          </w:p>
        </w:tc>
        <w:tc>
          <w:tcPr>
            <w:tcW w:w="0" w:type="auto"/>
            <w:vAlign w:val="center"/>
            <w:hideMark/>
          </w:tcPr>
          <w:p w14:paraId="5A29748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3683DAE" w14:textId="77777777" w:rsidR="001B3899" w:rsidRDefault="003D0EF4">
            <w:pPr>
              <w:rPr>
                <w:rFonts w:eastAsia="Times New Roman"/>
              </w:rPr>
            </w:pPr>
            <w:r>
              <w:rPr>
                <w:rFonts w:eastAsia="Times New Roman"/>
              </w:rPr>
              <w:t xml:space="preserve">0% </w:t>
            </w:r>
          </w:p>
        </w:tc>
      </w:tr>
      <w:tr w:rsidR="001B3899" w14:paraId="4627D8A7" w14:textId="77777777">
        <w:trPr>
          <w:divId w:val="1824467884"/>
          <w:tblCellSpacing w:w="15" w:type="dxa"/>
        </w:trPr>
        <w:tc>
          <w:tcPr>
            <w:tcW w:w="3600" w:type="dxa"/>
            <w:tcBorders>
              <w:right w:val="single" w:sz="6" w:space="0" w:color="auto"/>
            </w:tcBorders>
            <w:vAlign w:val="center"/>
            <w:hideMark/>
          </w:tcPr>
          <w:p w14:paraId="60E08952" w14:textId="77777777" w:rsidR="001B3899" w:rsidRDefault="003D0EF4">
            <w:pPr>
              <w:rPr>
                <w:rFonts w:eastAsia="Times New Roman"/>
              </w:rPr>
            </w:pPr>
            <w:r>
              <w:rPr>
                <w:rFonts w:eastAsia="Times New Roman"/>
              </w:rPr>
              <w:t xml:space="preserve">Walk-Transit </w:t>
            </w:r>
          </w:p>
        </w:tc>
        <w:tc>
          <w:tcPr>
            <w:tcW w:w="0" w:type="auto"/>
            <w:vAlign w:val="center"/>
            <w:hideMark/>
          </w:tcPr>
          <w:p w14:paraId="2100F4FE" w14:textId="77777777" w:rsidR="001B3899" w:rsidRDefault="003D0EF4">
            <w:pPr>
              <w:rPr>
                <w:rFonts w:eastAsia="Times New Roman"/>
              </w:rPr>
            </w:pPr>
            <w:r>
              <w:rPr>
                <w:rFonts w:eastAsia="Times New Roman"/>
              </w:rPr>
              <w:t xml:space="preserve">0% </w:t>
            </w:r>
          </w:p>
        </w:tc>
        <w:tc>
          <w:tcPr>
            <w:tcW w:w="0" w:type="auto"/>
            <w:vAlign w:val="center"/>
            <w:hideMark/>
          </w:tcPr>
          <w:p w14:paraId="3CC384D2" w14:textId="77777777" w:rsidR="001B3899" w:rsidRDefault="003D0EF4">
            <w:pPr>
              <w:rPr>
                <w:rFonts w:eastAsia="Times New Roman"/>
              </w:rPr>
            </w:pPr>
            <w:r>
              <w:rPr>
                <w:rFonts w:eastAsia="Times New Roman"/>
              </w:rPr>
              <w:t xml:space="preserve">12% </w:t>
            </w:r>
          </w:p>
        </w:tc>
        <w:tc>
          <w:tcPr>
            <w:tcW w:w="0" w:type="auto"/>
            <w:vAlign w:val="center"/>
            <w:hideMark/>
          </w:tcPr>
          <w:p w14:paraId="33CB503F" w14:textId="77777777" w:rsidR="001B3899" w:rsidRDefault="003D0EF4">
            <w:pPr>
              <w:rPr>
                <w:rFonts w:eastAsia="Times New Roman"/>
              </w:rPr>
            </w:pPr>
            <w:r>
              <w:rPr>
                <w:rFonts w:eastAsia="Times New Roman"/>
              </w:rPr>
              <w:t xml:space="preserve">2% </w:t>
            </w:r>
          </w:p>
        </w:tc>
        <w:tc>
          <w:tcPr>
            <w:tcW w:w="0" w:type="auto"/>
            <w:vAlign w:val="center"/>
            <w:hideMark/>
          </w:tcPr>
          <w:p w14:paraId="19D24034" w14:textId="77777777" w:rsidR="001B3899" w:rsidRDefault="003D0EF4">
            <w:pPr>
              <w:rPr>
                <w:rFonts w:eastAsia="Times New Roman"/>
              </w:rPr>
            </w:pPr>
            <w:r>
              <w:rPr>
                <w:rFonts w:eastAsia="Times New Roman"/>
              </w:rPr>
              <w:t xml:space="preserve">26% </w:t>
            </w:r>
          </w:p>
        </w:tc>
        <w:tc>
          <w:tcPr>
            <w:tcW w:w="0" w:type="auto"/>
            <w:vAlign w:val="center"/>
            <w:hideMark/>
          </w:tcPr>
          <w:p w14:paraId="31F5D106" w14:textId="77777777" w:rsidR="001B3899" w:rsidRDefault="003D0EF4">
            <w:pPr>
              <w:rPr>
                <w:rFonts w:eastAsia="Times New Roman"/>
              </w:rPr>
            </w:pPr>
            <w:r>
              <w:rPr>
                <w:rFonts w:eastAsia="Times New Roman"/>
              </w:rPr>
              <w:t xml:space="preserve">0% </w:t>
            </w:r>
          </w:p>
        </w:tc>
        <w:tc>
          <w:tcPr>
            <w:tcW w:w="0" w:type="auto"/>
            <w:vAlign w:val="center"/>
            <w:hideMark/>
          </w:tcPr>
          <w:p w14:paraId="3E60AD9E" w14:textId="77777777" w:rsidR="001B3899" w:rsidRDefault="003D0EF4">
            <w:pPr>
              <w:rPr>
                <w:rFonts w:eastAsia="Times New Roman"/>
              </w:rPr>
            </w:pPr>
            <w:r>
              <w:rPr>
                <w:rFonts w:eastAsia="Times New Roman"/>
              </w:rPr>
              <w:t xml:space="preserve">51% </w:t>
            </w:r>
          </w:p>
        </w:tc>
        <w:tc>
          <w:tcPr>
            <w:tcW w:w="0" w:type="auto"/>
            <w:vAlign w:val="center"/>
            <w:hideMark/>
          </w:tcPr>
          <w:p w14:paraId="1DF16975" w14:textId="77777777" w:rsidR="001B3899" w:rsidRDefault="003D0EF4">
            <w:pPr>
              <w:rPr>
                <w:rFonts w:eastAsia="Times New Roman"/>
              </w:rPr>
            </w:pPr>
            <w:r>
              <w:rPr>
                <w:rFonts w:eastAsia="Times New Roman"/>
              </w:rPr>
              <w:t xml:space="preserve">9% </w:t>
            </w:r>
          </w:p>
        </w:tc>
        <w:tc>
          <w:tcPr>
            <w:tcW w:w="0" w:type="auto"/>
            <w:vAlign w:val="center"/>
            <w:hideMark/>
          </w:tcPr>
          <w:p w14:paraId="516765ED" w14:textId="77777777" w:rsidR="001B3899" w:rsidRDefault="003D0EF4">
            <w:pPr>
              <w:rPr>
                <w:rFonts w:eastAsia="Times New Roman"/>
              </w:rPr>
            </w:pPr>
            <w:r>
              <w:rPr>
                <w:rFonts w:eastAsia="Times New Roman"/>
              </w:rPr>
              <w:t xml:space="preserve">0% </w:t>
            </w:r>
          </w:p>
        </w:tc>
        <w:tc>
          <w:tcPr>
            <w:tcW w:w="0" w:type="auto"/>
            <w:vAlign w:val="center"/>
            <w:hideMark/>
          </w:tcPr>
          <w:p w14:paraId="06BE0653" w14:textId="77777777" w:rsidR="001B3899" w:rsidRDefault="003D0EF4">
            <w:pPr>
              <w:rPr>
                <w:rFonts w:eastAsia="Times New Roman"/>
              </w:rPr>
            </w:pPr>
            <w:r>
              <w:rPr>
                <w:rFonts w:eastAsia="Times New Roman"/>
              </w:rPr>
              <w:t xml:space="preserve">0% </w:t>
            </w:r>
          </w:p>
        </w:tc>
        <w:tc>
          <w:tcPr>
            <w:tcW w:w="0" w:type="auto"/>
            <w:vAlign w:val="center"/>
            <w:hideMark/>
          </w:tcPr>
          <w:p w14:paraId="43054DBB" w14:textId="77777777" w:rsidR="001B3899" w:rsidRDefault="003D0EF4">
            <w:pPr>
              <w:rPr>
                <w:rFonts w:eastAsia="Times New Roman"/>
              </w:rPr>
            </w:pPr>
            <w:r>
              <w:rPr>
                <w:rFonts w:eastAsia="Times New Roman"/>
              </w:rPr>
              <w:t xml:space="preserve">0% </w:t>
            </w:r>
          </w:p>
        </w:tc>
        <w:tc>
          <w:tcPr>
            <w:tcW w:w="0" w:type="auto"/>
            <w:vAlign w:val="center"/>
            <w:hideMark/>
          </w:tcPr>
          <w:p w14:paraId="3D83E5E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816FEF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5405133" w14:textId="77777777" w:rsidR="001B3899" w:rsidRDefault="003D0EF4">
            <w:pPr>
              <w:rPr>
                <w:rFonts w:eastAsia="Times New Roman"/>
              </w:rPr>
            </w:pPr>
            <w:r>
              <w:rPr>
                <w:rFonts w:eastAsia="Times New Roman"/>
              </w:rPr>
              <w:t xml:space="preserve">100% </w:t>
            </w:r>
          </w:p>
        </w:tc>
        <w:tc>
          <w:tcPr>
            <w:tcW w:w="0" w:type="auto"/>
            <w:vAlign w:val="center"/>
            <w:hideMark/>
          </w:tcPr>
          <w:p w14:paraId="3F77FAF4" w14:textId="77777777" w:rsidR="001B3899" w:rsidRDefault="003D0EF4">
            <w:pPr>
              <w:rPr>
                <w:rFonts w:eastAsia="Times New Roman"/>
              </w:rPr>
            </w:pPr>
            <w:r>
              <w:rPr>
                <w:rFonts w:eastAsia="Times New Roman"/>
              </w:rPr>
              <w:t xml:space="preserve">60% </w:t>
            </w:r>
          </w:p>
        </w:tc>
        <w:tc>
          <w:tcPr>
            <w:tcW w:w="0" w:type="auto"/>
            <w:vAlign w:val="center"/>
            <w:hideMark/>
          </w:tcPr>
          <w:p w14:paraId="78E32B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E1BA8CF" w14:textId="77777777" w:rsidR="001B3899" w:rsidRDefault="003D0EF4">
            <w:pPr>
              <w:rPr>
                <w:rFonts w:eastAsia="Times New Roman"/>
              </w:rPr>
            </w:pPr>
            <w:r>
              <w:rPr>
                <w:rFonts w:eastAsia="Times New Roman"/>
              </w:rPr>
              <w:t xml:space="preserve">0% </w:t>
            </w:r>
          </w:p>
        </w:tc>
      </w:tr>
      <w:tr w:rsidR="001B3899" w14:paraId="21265AFB" w14:textId="77777777">
        <w:trPr>
          <w:divId w:val="1824467884"/>
          <w:tblCellSpacing w:w="15" w:type="dxa"/>
        </w:trPr>
        <w:tc>
          <w:tcPr>
            <w:tcW w:w="3600" w:type="dxa"/>
            <w:tcBorders>
              <w:right w:val="single" w:sz="6" w:space="0" w:color="auto"/>
            </w:tcBorders>
            <w:vAlign w:val="center"/>
            <w:hideMark/>
          </w:tcPr>
          <w:p w14:paraId="01AF5524" w14:textId="77777777" w:rsidR="001B3899" w:rsidRDefault="003D0EF4">
            <w:pPr>
              <w:rPr>
                <w:rFonts w:eastAsia="Times New Roman"/>
              </w:rPr>
            </w:pPr>
            <w:r>
              <w:rPr>
                <w:rFonts w:eastAsia="Times New Roman"/>
              </w:rPr>
              <w:t xml:space="preserve">PNR-Transit </w:t>
            </w:r>
          </w:p>
        </w:tc>
        <w:tc>
          <w:tcPr>
            <w:tcW w:w="0" w:type="auto"/>
            <w:vAlign w:val="center"/>
            <w:hideMark/>
          </w:tcPr>
          <w:p w14:paraId="3E61EAB8" w14:textId="77777777" w:rsidR="001B3899" w:rsidRDefault="003D0EF4">
            <w:pPr>
              <w:rPr>
                <w:rFonts w:eastAsia="Times New Roman"/>
              </w:rPr>
            </w:pPr>
            <w:r>
              <w:rPr>
                <w:rFonts w:eastAsia="Times New Roman"/>
              </w:rPr>
              <w:t xml:space="preserve">0% </w:t>
            </w:r>
          </w:p>
        </w:tc>
        <w:tc>
          <w:tcPr>
            <w:tcW w:w="0" w:type="auto"/>
            <w:vAlign w:val="center"/>
            <w:hideMark/>
          </w:tcPr>
          <w:p w14:paraId="4D7667DE" w14:textId="77777777" w:rsidR="001B3899" w:rsidRDefault="003D0EF4">
            <w:pPr>
              <w:rPr>
                <w:rFonts w:eastAsia="Times New Roman"/>
              </w:rPr>
            </w:pPr>
            <w:r>
              <w:rPr>
                <w:rFonts w:eastAsia="Times New Roman"/>
              </w:rPr>
              <w:t xml:space="preserve">0% </w:t>
            </w:r>
          </w:p>
        </w:tc>
        <w:tc>
          <w:tcPr>
            <w:tcW w:w="0" w:type="auto"/>
            <w:vAlign w:val="center"/>
            <w:hideMark/>
          </w:tcPr>
          <w:p w14:paraId="527B8404" w14:textId="77777777" w:rsidR="001B3899" w:rsidRDefault="003D0EF4">
            <w:pPr>
              <w:rPr>
                <w:rFonts w:eastAsia="Times New Roman"/>
              </w:rPr>
            </w:pPr>
            <w:r>
              <w:rPr>
                <w:rFonts w:eastAsia="Times New Roman"/>
              </w:rPr>
              <w:t xml:space="preserve">0% </w:t>
            </w:r>
          </w:p>
        </w:tc>
        <w:tc>
          <w:tcPr>
            <w:tcW w:w="0" w:type="auto"/>
            <w:vAlign w:val="center"/>
            <w:hideMark/>
          </w:tcPr>
          <w:p w14:paraId="67847B85" w14:textId="77777777" w:rsidR="001B3899" w:rsidRDefault="003D0EF4">
            <w:pPr>
              <w:rPr>
                <w:rFonts w:eastAsia="Times New Roman"/>
              </w:rPr>
            </w:pPr>
            <w:r>
              <w:rPr>
                <w:rFonts w:eastAsia="Times New Roman"/>
              </w:rPr>
              <w:t xml:space="preserve">0% </w:t>
            </w:r>
          </w:p>
        </w:tc>
        <w:tc>
          <w:tcPr>
            <w:tcW w:w="0" w:type="auto"/>
            <w:vAlign w:val="center"/>
            <w:hideMark/>
          </w:tcPr>
          <w:p w14:paraId="60839700" w14:textId="77777777" w:rsidR="001B3899" w:rsidRDefault="003D0EF4">
            <w:pPr>
              <w:rPr>
                <w:rFonts w:eastAsia="Times New Roman"/>
              </w:rPr>
            </w:pPr>
            <w:r>
              <w:rPr>
                <w:rFonts w:eastAsia="Times New Roman"/>
              </w:rPr>
              <w:t xml:space="preserve">0% </w:t>
            </w:r>
          </w:p>
        </w:tc>
        <w:tc>
          <w:tcPr>
            <w:tcW w:w="0" w:type="auto"/>
            <w:vAlign w:val="center"/>
            <w:hideMark/>
          </w:tcPr>
          <w:p w14:paraId="3344B43E" w14:textId="77777777" w:rsidR="001B3899" w:rsidRDefault="003D0EF4">
            <w:pPr>
              <w:rPr>
                <w:rFonts w:eastAsia="Times New Roman"/>
              </w:rPr>
            </w:pPr>
            <w:r>
              <w:rPr>
                <w:rFonts w:eastAsia="Times New Roman"/>
              </w:rPr>
              <w:t xml:space="preserve">0% </w:t>
            </w:r>
          </w:p>
        </w:tc>
        <w:tc>
          <w:tcPr>
            <w:tcW w:w="0" w:type="auto"/>
            <w:vAlign w:val="center"/>
            <w:hideMark/>
          </w:tcPr>
          <w:p w14:paraId="6DC36ECF" w14:textId="77777777" w:rsidR="001B3899" w:rsidRDefault="003D0EF4">
            <w:pPr>
              <w:rPr>
                <w:rFonts w:eastAsia="Times New Roman"/>
              </w:rPr>
            </w:pPr>
            <w:r>
              <w:rPr>
                <w:rFonts w:eastAsia="Times New Roman"/>
              </w:rPr>
              <w:t xml:space="preserve">0% </w:t>
            </w:r>
          </w:p>
        </w:tc>
        <w:tc>
          <w:tcPr>
            <w:tcW w:w="0" w:type="auto"/>
            <w:vAlign w:val="center"/>
            <w:hideMark/>
          </w:tcPr>
          <w:p w14:paraId="7D7EF58E" w14:textId="77777777" w:rsidR="001B3899" w:rsidRDefault="003D0EF4">
            <w:pPr>
              <w:rPr>
                <w:rFonts w:eastAsia="Times New Roman"/>
              </w:rPr>
            </w:pPr>
            <w:r>
              <w:rPr>
                <w:rFonts w:eastAsia="Times New Roman"/>
              </w:rPr>
              <w:t xml:space="preserve">9% </w:t>
            </w:r>
          </w:p>
        </w:tc>
        <w:tc>
          <w:tcPr>
            <w:tcW w:w="0" w:type="auto"/>
            <w:vAlign w:val="center"/>
            <w:hideMark/>
          </w:tcPr>
          <w:p w14:paraId="0A9F3A41" w14:textId="77777777" w:rsidR="001B3899" w:rsidRDefault="003D0EF4">
            <w:pPr>
              <w:rPr>
                <w:rFonts w:eastAsia="Times New Roman"/>
              </w:rPr>
            </w:pPr>
            <w:r>
              <w:rPr>
                <w:rFonts w:eastAsia="Times New Roman"/>
              </w:rPr>
              <w:t xml:space="preserve">91% </w:t>
            </w:r>
          </w:p>
        </w:tc>
        <w:tc>
          <w:tcPr>
            <w:tcW w:w="0" w:type="auto"/>
            <w:vAlign w:val="center"/>
            <w:hideMark/>
          </w:tcPr>
          <w:p w14:paraId="198A9839" w14:textId="77777777" w:rsidR="001B3899" w:rsidRDefault="003D0EF4">
            <w:pPr>
              <w:rPr>
                <w:rFonts w:eastAsia="Times New Roman"/>
              </w:rPr>
            </w:pPr>
            <w:r>
              <w:rPr>
                <w:rFonts w:eastAsia="Times New Roman"/>
              </w:rPr>
              <w:t xml:space="preserve">0% </w:t>
            </w:r>
          </w:p>
        </w:tc>
        <w:tc>
          <w:tcPr>
            <w:tcW w:w="0" w:type="auto"/>
            <w:vAlign w:val="center"/>
            <w:hideMark/>
          </w:tcPr>
          <w:p w14:paraId="74FE76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171A1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511C4E" w14:textId="77777777" w:rsidR="001B3899" w:rsidRDefault="003D0EF4">
            <w:pPr>
              <w:rPr>
                <w:rFonts w:eastAsia="Times New Roman"/>
              </w:rPr>
            </w:pPr>
            <w:r>
              <w:rPr>
                <w:rFonts w:eastAsia="Times New Roman"/>
              </w:rPr>
              <w:t xml:space="preserve">100% </w:t>
            </w:r>
          </w:p>
        </w:tc>
        <w:tc>
          <w:tcPr>
            <w:tcW w:w="0" w:type="auto"/>
            <w:vAlign w:val="center"/>
            <w:hideMark/>
          </w:tcPr>
          <w:p w14:paraId="18B7B368" w14:textId="77777777" w:rsidR="001B3899" w:rsidRDefault="003D0EF4">
            <w:pPr>
              <w:rPr>
                <w:rFonts w:eastAsia="Times New Roman"/>
              </w:rPr>
            </w:pPr>
            <w:r>
              <w:rPr>
                <w:rFonts w:eastAsia="Times New Roman"/>
              </w:rPr>
              <w:t xml:space="preserve">0% </w:t>
            </w:r>
          </w:p>
        </w:tc>
        <w:tc>
          <w:tcPr>
            <w:tcW w:w="0" w:type="auto"/>
            <w:vAlign w:val="center"/>
            <w:hideMark/>
          </w:tcPr>
          <w:p w14:paraId="5A6A52CE"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3BF78140" w14:textId="77777777" w:rsidR="001B3899" w:rsidRDefault="003D0EF4">
            <w:pPr>
              <w:rPr>
                <w:rFonts w:eastAsia="Times New Roman"/>
              </w:rPr>
            </w:pPr>
            <w:r>
              <w:rPr>
                <w:rFonts w:eastAsia="Times New Roman"/>
              </w:rPr>
              <w:t xml:space="preserve">0% </w:t>
            </w:r>
          </w:p>
        </w:tc>
      </w:tr>
      <w:tr w:rsidR="001B3899" w14:paraId="6021B38D" w14:textId="77777777">
        <w:trPr>
          <w:divId w:val="1824467884"/>
          <w:tblCellSpacing w:w="15" w:type="dxa"/>
        </w:trPr>
        <w:tc>
          <w:tcPr>
            <w:tcW w:w="3600" w:type="dxa"/>
            <w:tcBorders>
              <w:right w:val="single" w:sz="6" w:space="0" w:color="auto"/>
            </w:tcBorders>
            <w:vAlign w:val="center"/>
            <w:hideMark/>
          </w:tcPr>
          <w:p w14:paraId="577D03C8" w14:textId="77777777" w:rsidR="001B3899" w:rsidRDefault="003D0EF4">
            <w:pPr>
              <w:rPr>
                <w:rFonts w:eastAsia="Times New Roman"/>
              </w:rPr>
            </w:pPr>
            <w:r>
              <w:rPr>
                <w:rFonts w:eastAsia="Times New Roman"/>
              </w:rPr>
              <w:t xml:space="preserve">KNR-Transit </w:t>
            </w:r>
          </w:p>
        </w:tc>
        <w:tc>
          <w:tcPr>
            <w:tcW w:w="0" w:type="auto"/>
            <w:vAlign w:val="center"/>
            <w:hideMark/>
          </w:tcPr>
          <w:p w14:paraId="7206FD20" w14:textId="77777777" w:rsidR="001B3899" w:rsidRDefault="003D0EF4">
            <w:pPr>
              <w:rPr>
                <w:rFonts w:eastAsia="Times New Roman"/>
              </w:rPr>
            </w:pPr>
            <w:r>
              <w:rPr>
                <w:rFonts w:eastAsia="Times New Roman"/>
              </w:rPr>
              <w:t xml:space="preserve">0% </w:t>
            </w:r>
          </w:p>
        </w:tc>
        <w:tc>
          <w:tcPr>
            <w:tcW w:w="0" w:type="auto"/>
            <w:vAlign w:val="center"/>
            <w:hideMark/>
          </w:tcPr>
          <w:p w14:paraId="11299CEE" w14:textId="77777777" w:rsidR="001B3899" w:rsidRDefault="003D0EF4">
            <w:pPr>
              <w:rPr>
                <w:rFonts w:eastAsia="Times New Roman"/>
              </w:rPr>
            </w:pPr>
            <w:r>
              <w:rPr>
                <w:rFonts w:eastAsia="Times New Roman"/>
              </w:rPr>
              <w:t xml:space="preserve">0% </w:t>
            </w:r>
          </w:p>
        </w:tc>
        <w:tc>
          <w:tcPr>
            <w:tcW w:w="0" w:type="auto"/>
            <w:vAlign w:val="center"/>
            <w:hideMark/>
          </w:tcPr>
          <w:p w14:paraId="047603F2" w14:textId="77777777" w:rsidR="001B3899" w:rsidRDefault="003D0EF4">
            <w:pPr>
              <w:rPr>
                <w:rFonts w:eastAsia="Times New Roman"/>
              </w:rPr>
            </w:pPr>
            <w:r>
              <w:rPr>
                <w:rFonts w:eastAsia="Times New Roman"/>
              </w:rPr>
              <w:t xml:space="preserve">0% </w:t>
            </w:r>
          </w:p>
        </w:tc>
        <w:tc>
          <w:tcPr>
            <w:tcW w:w="0" w:type="auto"/>
            <w:vAlign w:val="center"/>
            <w:hideMark/>
          </w:tcPr>
          <w:p w14:paraId="3E821835" w14:textId="77777777" w:rsidR="001B3899" w:rsidRDefault="003D0EF4">
            <w:pPr>
              <w:rPr>
                <w:rFonts w:eastAsia="Times New Roman"/>
              </w:rPr>
            </w:pPr>
            <w:r>
              <w:rPr>
                <w:rFonts w:eastAsia="Times New Roman"/>
              </w:rPr>
              <w:t xml:space="preserve">0% </w:t>
            </w:r>
          </w:p>
        </w:tc>
        <w:tc>
          <w:tcPr>
            <w:tcW w:w="0" w:type="auto"/>
            <w:vAlign w:val="center"/>
            <w:hideMark/>
          </w:tcPr>
          <w:p w14:paraId="1FE77310" w14:textId="77777777" w:rsidR="001B3899" w:rsidRDefault="003D0EF4">
            <w:pPr>
              <w:rPr>
                <w:rFonts w:eastAsia="Times New Roman"/>
              </w:rPr>
            </w:pPr>
            <w:r>
              <w:rPr>
                <w:rFonts w:eastAsia="Times New Roman"/>
              </w:rPr>
              <w:t xml:space="preserve">0% </w:t>
            </w:r>
          </w:p>
        </w:tc>
        <w:tc>
          <w:tcPr>
            <w:tcW w:w="0" w:type="auto"/>
            <w:vAlign w:val="center"/>
            <w:hideMark/>
          </w:tcPr>
          <w:p w14:paraId="0D35DD12" w14:textId="77777777" w:rsidR="001B3899" w:rsidRDefault="003D0EF4">
            <w:pPr>
              <w:rPr>
                <w:rFonts w:eastAsia="Times New Roman"/>
              </w:rPr>
            </w:pPr>
            <w:r>
              <w:rPr>
                <w:rFonts w:eastAsia="Times New Roman"/>
              </w:rPr>
              <w:t xml:space="preserve">0% </w:t>
            </w:r>
          </w:p>
        </w:tc>
        <w:tc>
          <w:tcPr>
            <w:tcW w:w="0" w:type="auto"/>
            <w:vAlign w:val="center"/>
            <w:hideMark/>
          </w:tcPr>
          <w:p w14:paraId="666EAE1D" w14:textId="77777777" w:rsidR="001B3899" w:rsidRDefault="003D0EF4">
            <w:pPr>
              <w:rPr>
                <w:rFonts w:eastAsia="Times New Roman"/>
              </w:rPr>
            </w:pPr>
            <w:r>
              <w:rPr>
                <w:rFonts w:eastAsia="Times New Roman"/>
              </w:rPr>
              <w:t xml:space="preserve">0% </w:t>
            </w:r>
          </w:p>
        </w:tc>
        <w:tc>
          <w:tcPr>
            <w:tcW w:w="0" w:type="auto"/>
            <w:vAlign w:val="center"/>
            <w:hideMark/>
          </w:tcPr>
          <w:p w14:paraId="3F1A7FAD" w14:textId="77777777" w:rsidR="001B3899" w:rsidRDefault="003D0EF4">
            <w:pPr>
              <w:rPr>
                <w:rFonts w:eastAsia="Times New Roman"/>
              </w:rPr>
            </w:pPr>
            <w:r>
              <w:rPr>
                <w:rFonts w:eastAsia="Times New Roman"/>
              </w:rPr>
              <w:t xml:space="preserve">0% </w:t>
            </w:r>
          </w:p>
        </w:tc>
        <w:tc>
          <w:tcPr>
            <w:tcW w:w="0" w:type="auto"/>
            <w:vAlign w:val="center"/>
            <w:hideMark/>
          </w:tcPr>
          <w:p w14:paraId="76A0F453" w14:textId="77777777" w:rsidR="001B3899" w:rsidRDefault="003D0EF4">
            <w:pPr>
              <w:rPr>
                <w:rFonts w:eastAsia="Times New Roman"/>
              </w:rPr>
            </w:pPr>
            <w:r>
              <w:rPr>
                <w:rFonts w:eastAsia="Times New Roman"/>
              </w:rPr>
              <w:t xml:space="preserve">0% </w:t>
            </w:r>
          </w:p>
        </w:tc>
        <w:tc>
          <w:tcPr>
            <w:tcW w:w="0" w:type="auto"/>
            <w:vAlign w:val="center"/>
            <w:hideMark/>
          </w:tcPr>
          <w:p w14:paraId="17CA043F" w14:textId="77777777" w:rsidR="001B3899" w:rsidRDefault="003D0EF4">
            <w:pPr>
              <w:rPr>
                <w:rFonts w:eastAsia="Times New Roman"/>
              </w:rPr>
            </w:pPr>
            <w:r>
              <w:rPr>
                <w:rFonts w:eastAsia="Times New Roman"/>
              </w:rPr>
              <w:t xml:space="preserve">49% </w:t>
            </w:r>
          </w:p>
        </w:tc>
        <w:tc>
          <w:tcPr>
            <w:tcW w:w="0" w:type="auto"/>
            <w:vAlign w:val="center"/>
            <w:hideMark/>
          </w:tcPr>
          <w:p w14:paraId="3C11B489" w14:textId="77777777" w:rsidR="001B3899" w:rsidRDefault="003D0EF4">
            <w:pPr>
              <w:rPr>
                <w:rFonts w:eastAsia="Times New Roman"/>
              </w:rPr>
            </w:pPr>
            <w:r>
              <w:rPr>
                <w:rFonts w:eastAsia="Times New Roman"/>
              </w:rPr>
              <w:t xml:space="preserve">51% </w:t>
            </w:r>
          </w:p>
        </w:tc>
        <w:tc>
          <w:tcPr>
            <w:tcW w:w="0" w:type="auto"/>
            <w:tcBorders>
              <w:right w:val="single" w:sz="6" w:space="0" w:color="auto"/>
            </w:tcBorders>
            <w:vAlign w:val="center"/>
            <w:hideMark/>
          </w:tcPr>
          <w:p w14:paraId="0E47C8D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F05DC8" w14:textId="77777777" w:rsidR="001B3899" w:rsidRDefault="003D0EF4">
            <w:pPr>
              <w:rPr>
                <w:rFonts w:eastAsia="Times New Roman"/>
              </w:rPr>
            </w:pPr>
            <w:r>
              <w:rPr>
                <w:rFonts w:eastAsia="Times New Roman"/>
              </w:rPr>
              <w:t xml:space="preserve">100% </w:t>
            </w:r>
          </w:p>
        </w:tc>
        <w:tc>
          <w:tcPr>
            <w:tcW w:w="0" w:type="auto"/>
            <w:vAlign w:val="center"/>
            <w:hideMark/>
          </w:tcPr>
          <w:p w14:paraId="0A4AA9A9" w14:textId="77777777" w:rsidR="001B3899" w:rsidRDefault="003D0EF4">
            <w:pPr>
              <w:rPr>
                <w:rFonts w:eastAsia="Times New Roman"/>
              </w:rPr>
            </w:pPr>
            <w:r>
              <w:rPr>
                <w:rFonts w:eastAsia="Times New Roman"/>
              </w:rPr>
              <w:t xml:space="preserve">0% </w:t>
            </w:r>
          </w:p>
        </w:tc>
        <w:tc>
          <w:tcPr>
            <w:tcW w:w="0" w:type="auto"/>
            <w:vAlign w:val="center"/>
            <w:hideMark/>
          </w:tcPr>
          <w:p w14:paraId="6D5B705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F293EC" w14:textId="77777777" w:rsidR="001B3899" w:rsidRDefault="003D0EF4">
            <w:pPr>
              <w:rPr>
                <w:rFonts w:eastAsia="Times New Roman"/>
              </w:rPr>
            </w:pPr>
            <w:r>
              <w:rPr>
                <w:rFonts w:eastAsia="Times New Roman"/>
              </w:rPr>
              <w:t xml:space="preserve">100% </w:t>
            </w:r>
          </w:p>
        </w:tc>
      </w:tr>
      <w:tr w:rsidR="001B3899" w14:paraId="765EAE83" w14:textId="77777777">
        <w:trPr>
          <w:divId w:val="1824467884"/>
          <w:tblCellSpacing w:w="15" w:type="dxa"/>
        </w:trPr>
        <w:tc>
          <w:tcPr>
            <w:tcW w:w="3600" w:type="dxa"/>
            <w:tcBorders>
              <w:right w:val="single" w:sz="6" w:space="0" w:color="auto"/>
            </w:tcBorders>
            <w:vAlign w:val="center"/>
            <w:hideMark/>
          </w:tcPr>
          <w:p w14:paraId="07F21ADE" w14:textId="77777777" w:rsidR="001B3899" w:rsidRDefault="003D0EF4">
            <w:pPr>
              <w:rPr>
                <w:rFonts w:eastAsia="Times New Roman"/>
              </w:rPr>
            </w:pPr>
            <w:r>
              <w:rPr>
                <w:rFonts w:eastAsia="Times New Roman"/>
              </w:rPr>
              <w:t xml:space="preserve">School Bus </w:t>
            </w:r>
          </w:p>
        </w:tc>
        <w:tc>
          <w:tcPr>
            <w:tcW w:w="0" w:type="auto"/>
            <w:vAlign w:val="center"/>
            <w:hideMark/>
          </w:tcPr>
          <w:p w14:paraId="6DFD66AD" w14:textId="77777777" w:rsidR="001B3899" w:rsidRDefault="003D0EF4">
            <w:pPr>
              <w:rPr>
                <w:rFonts w:eastAsia="Times New Roman"/>
              </w:rPr>
            </w:pPr>
            <w:r>
              <w:rPr>
                <w:rFonts w:eastAsia="Times New Roman"/>
              </w:rPr>
              <w:t xml:space="preserve">0% </w:t>
            </w:r>
          </w:p>
        </w:tc>
        <w:tc>
          <w:tcPr>
            <w:tcW w:w="0" w:type="auto"/>
            <w:vAlign w:val="center"/>
            <w:hideMark/>
          </w:tcPr>
          <w:p w14:paraId="2D58E53F" w14:textId="77777777" w:rsidR="001B3899" w:rsidRDefault="003D0EF4">
            <w:pPr>
              <w:rPr>
                <w:rFonts w:eastAsia="Times New Roman"/>
              </w:rPr>
            </w:pPr>
            <w:r>
              <w:rPr>
                <w:rFonts w:eastAsia="Times New Roman"/>
              </w:rPr>
              <w:t xml:space="preserve">0% </w:t>
            </w:r>
          </w:p>
        </w:tc>
        <w:tc>
          <w:tcPr>
            <w:tcW w:w="0" w:type="auto"/>
            <w:vAlign w:val="center"/>
            <w:hideMark/>
          </w:tcPr>
          <w:p w14:paraId="465F7907" w14:textId="77777777" w:rsidR="001B3899" w:rsidRDefault="003D0EF4">
            <w:pPr>
              <w:rPr>
                <w:rFonts w:eastAsia="Times New Roman"/>
              </w:rPr>
            </w:pPr>
            <w:r>
              <w:rPr>
                <w:rFonts w:eastAsia="Times New Roman"/>
              </w:rPr>
              <w:t xml:space="preserve">0% </w:t>
            </w:r>
          </w:p>
        </w:tc>
        <w:tc>
          <w:tcPr>
            <w:tcW w:w="0" w:type="auto"/>
            <w:vAlign w:val="center"/>
            <w:hideMark/>
          </w:tcPr>
          <w:p w14:paraId="57B2E4E6" w14:textId="77777777" w:rsidR="001B3899" w:rsidRDefault="003D0EF4">
            <w:pPr>
              <w:rPr>
                <w:rFonts w:eastAsia="Times New Roman"/>
              </w:rPr>
            </w:pPr>
            <w:r>
              <w:rPr>
                <w:rFonts w:eastAsia="Times New Roman"/>
              </w:rPr>
              <w:t xml:space="preserve">0% </w:t>
            </w:r>
          </w:p>
        </w:tc>
        <w:tc>
          <w:tcPr>
            <w:tcW w:w="0" w:type="auto"/>
            <w:vAlign w:val="center"/>
            <w:hideMark/>
          </w:tcPr>
          <w:p w14:paraId="05041FDA" w14:textId="77777777" w:rsidR="001B3899" w:rsidRDefault="003D0EF4">
            <w:pPr>
              <w:rPr>
                <w:rFonts w:eastAsia="Times New Roman"/>
              </w:rPr>
            </w:pPr>
            <w:r>
              <w:rPr>
                <w:rFonts w:eastAsia="Times New Roman"/>
              </w:rPr>
              <w:t xml:space="preserve">0% </w:t>
            </w:r>
          </w:p>
        </w:tc>
        <w:tc>
          <w:tcPr>
            <w:tcW w:w="0" w:type="auto"/>
            <w:vAlign w:val="center"/>
            <w:hideMark/>
          </w:tcPr>
          <w:p w14:paraId="0A46AEF0" w14:textId="77777777" w:rsidR="001B3899" w:rsidRDefault="003D0EF4">
            <w:pPr>
              <w:rPr>
                <w:rFonts w:eastAsia="Times New Roman"/>
              </w:rPr>
            </w:pPr>
            <w:r>
              <w:rPr>
                <w:rFonts w:eastAsia="Times New Roman"/>
              </w:rPr>
              <w:t xml:space="preserve">0% </w:t>
            </w:r>
          </w:p>
        </w:tc>
        <w:tc>
          <w:tcPr>
            <w:tcW w:w="0" w:type="auto"/>
            <w:vAlign w:val="center"/>
            <w:hideMark/>
          </w:tcPr>
          <w:p w14:paraId="54B1DE44" w14:textId="77777777" w:rsidR="001B3899" w:rsidRDefault="003D0EF4">
            <w:pPr>
              <w:rPr>
                <w:rFonts w:eastAsia="Times New Roman"/>
              </w:rPr>
            </w:pPr>
            <w:r>
              <w:rPr>
                <w:rFonts w:eastAsia="Times New Roman"/>
              </w:rPr>
              <w:t xml:space="preserve">0% </w:t>
            </w:r>
          </w:p>
        </w:tc>
        <w:tc>
          <w:tcPr>
            <w:tcW w:w="0" w:type="auto"/>
            <w:vAlign w:val="center"/>
            <w:hideMark/>
          </w:tcPr>
          <w:p w14:paraId="46A8AF91" w14:textId="77777777" w:rsidR="001B3899" w:rsidRDefault="003D0EF4">
            <w:pPr>
              <w:rPr>
                <w:rFonts w:eastAsia="Times New Roman"/>
              </w:rPr>
            </w:pPr>
            <w:r>
              <w:rPr>
                <w:rFonts w:eastAsia="Times New Roman"/>
              </w:rPr>
              <w:t xml:space="preserve">0% </w:t>
            </w:r>
          </w:p>
        </w:tc>
        <w:tc>
          <w:tcPr>
            <w:tcW w:w="0" w:type="auto"/>
            <w:vAlign w:val="center"/>
            <w:hideMark/>
          </w:tcPr>
          <w:p w14:paraId="506437D9" w14:textId="77777777" w:rsidR="001B3899" w:rsidRDefault="003D0EF4">
            <w:pPr>
              <w:rPr>
                <w:rFonts w:eastAsia="Times New Roman"/>
              </w:rPr>
            </w:pPr>
            <w:r>
              <w:rPr>
                <w:rFonts w:eastAsia="Times New Roman"/>
              </w:rPr>
              <w:t xml:space="preserve">0% </w:t>
            </w:r>
          </w:p>
        </w:tc>
        <w:tc>
          <w:tcPr>
            <w:tcW w:w="0" w:type="auto"/>
            <w:vAlign w:val="center"/>
            <w:hideMark/>
          </w:tcPr>
          <w:p w14:paraId="2FBF686F" w14:textId="77777777" w:rsidR="001B3899" w:rsidRDefault="003D0EF4">
            <w:pPr>
              <w:rPr>
                <w:rFonts w:eastAsia="Times New Roman"/>
              </w:rPr>
            </w:pPr>
            <w:r>
              <w:rPr>
                <w:rFonts w:eastAsia="Times New Roman"/>
              </w:rPr>
              <w:t xml:space="preserve">0% </w:t>
            </w:r>
          </w:p>
        </w:tc>
        <w:tc>
          <w:tcPr>
            <w:tcW w:w="0" w:type="auto"/>
            <w:vAlign w:val="center"/>
            <w:hideMark/>
          </w:tcPr>
          <w:p w14:paraId="5D1633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C96D6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7613E8" w14:textId="77777777" w:rsidR="001B3899" w:rsidRDefault="003D0EF4">
            <w:pPr>
              <w:rPr>
                <w:rFonts w:eastAsia="Times New Roman"/>
              </w:rPr>
            </w:pPr>
            <w:r>
              <w:rPr>
                <w:rFonts w:eastAsia="Times New Roman"/>
              </w:rPr>
              <w:t xml:space="preserve">0% </w:t>
            </w:r>
          </w:p>
        </w:tc>
        <w:tc>
          <w:tcPr>
            <w:tcW w:w="0" w:type="auto"/>
            <w:vAlign w:val="center"/>
            <w:hideMark/>
          </w:tcPr>
          <w:p w14:paraId="5DE673CF" w14:textId="77777777" w:rsidR="001B3899" w:rsidRDefault="003D0EF4">
            <w:pPr>
              <w:rPr>
                <w:rFonts w:eastAsia="Times New Roman"/>
              </w:rPr>
            </w:pPr>
            <w:r>
              <w:rPr>
                <w:rFonts w:eastAsia="Times New Roman"/>
              </w:rPr>
              <w:t xml:space="preserve">0% </w:t>
            </w:r>
          </w:p>
        </w:tc>
        <w:tc>
          <w:tcPr>
            <w:tcW w:w="0" w:type="auto"/>
            <w:vAlign w:val="center"/>
            <w:hideMark/>
          </w:tcPr>
          <w:p w14:paraId="6CF5C5C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B26879" w14:textId="77777777" w:rsidR="001B3899" w:rsidRDefault="003D0EF4">
            <w:pPr>
              <w:rPr>
                <w:rFonts w:eastAsia="Times New Roman"/>
              </w:rPr>
            </w:pPr>
            <w:r>
              <w:rPr>
                <w:rFonts w:eastAsia="Times New Roman"/>
              </w:rPr>
              <w:t xml:space="preserve">0% </w:t>
            </w:r>
          </w:p>
        </w:tc>
      </w:tr>
      <w:tr w:rsidR="001B3899" w14:paraId="4E0DB3E1" w14:textId="77777777">
        <w:trPr>
          <w:divId w:val="1824467884"/>
          <w:tblCellSpacing w:w="15" w:type="dxa"/>
        </w:trPr>
        <w:tc>
          <w:tcPr>
            <w:tcW w:w="3600" w:type="dxa"/>
            <w:tcBorders>
              <w:right w:val="single" w:sz="6" w:space="0" w:color="auto"/>
            </w:tcBorders>
            <w:vAlign w:val="center"/>
            <w:hideMark/>
          </w:tcPr>
          <w:p w14:paraId="2959DF83" w14:textId="77777777" w:rsidR="001B3899" w:rsidRDefault="003D0EF4">
            <w:pPr>
              <w:rPr>
                <w:rFonts w:eastAsia="Times New Roman"/>
              </w:rPr>
            </w:pPr>
            <w:r>
              <w:rPr>
                <w:rFonts w:eastAsia="Times New Roman"/>
              </w:rPr>
              <w:t xml:space="preserve">Total </w:t>
            </w:r>
          </w:p>
        </w:tc>
        <w:tc>
          <w:tcPr>
            <w:tcW w:w="0" w:type="auto"/>
            <w:vAlign w:val="center"/>
            <w:hideMark/>
          </w:tcPr>
          <w:p w14:paraId="77E06B3E" w14:textId="77777777" w:rsidR="001B3899" w:rsidRDefault="003D0EF4">
            <w:pPr>
              <w:rPr>
                <w:rFonts w:eastAsia="Times New Roman"/>
              </w:rPr>
            </w:pPr>
            <w:r>
              <w:rPr>
                <w:rFonts w:eastAsia="Times New Roman"/>
              </w:rPr>
              <w:t xml:space="preserve">79% </w:t>
            </w:r>
          </w:p>
        </w:tc>
        <w:tc>
          <w:tcPr>
            <w:tcW w:w="0" w:type="auto"/>
            <w:vAlign w:val="center"/>
            <w:hideMark/>
          </w:tcPr>
          <w:p w14:paraId="777F34BD" w14:textId="77777777" w:rsidR="001B3899" w:rsidRDefault="003D0EF4">
            <w:pPr>
              <w:rPr>
                <w:rFonts w:eastAsia="Times New Roman"/>
              </w:rPr>
            </w:pPr>
            <w:r>
              <w:rPr>
                <w:rFonts w:eastAsia="Times New Roman"/>
              </w:rPr>
              <w:t xml:space="preserve">12% </w:t>
            </w:r>
          </w:p>
        </w:tc>
        <w:tc>
          <w:tcPr>
            <w:tcW w:w="0" w:type="auto"/>
            <w:vAlign w:val="center"/>
            <w:hideMark/>
          </w:tcPr>
          <w:p w14:paraId="66172361" w14:textId="77777777" w:rsidR="001B3899" w:rsidRDefault="003D0EF4">
            <w:pPr>
              <w:rPr>
                <w:rFonts w:eastAsia="Times New Roman"/>
              </w:rPr>
            </w:pPr>
            <w:r>
              <w:rPr>
                <w:rFonts w:eastAsia="Times New Roman"/>
              </w:rPr>
              <w:t xml:space="preserve">3% </w:t>
            </w:r>
          </w:p>
        </w:tc>
        <w:tc>
          <w:tcPr>
            <w:tcW w:w="0" w:type="auto"/>
            <w:vAlign w:val="center"/>
            <w:hideMark/>
          </w:tcPr>
          <w:p w14:paraId="20B52FA9" w14:textId="77777777" w:rsidR="001B3899" w:rsidRDefault="003D0EF4">
            <w:pPr>
              <w:rPr>
                <w:rFonts w:eastAsia="Times New Roman"/>
              </w:rPr>
            </w:pPr>
            <w:r>
              <w:rPr>
                <w:rFonts w:eastAsia="Times New Roman"/>
              </w:rPr>
              <w:t xml:space="preserve">2% </w:t>
            </w:r>
          </w:p>
        </w:tc>
        <w:tc>
          <w:tcPr>
            <w:tcW w:w="0" w:type="auto"/>
            <w:vAlign w:val="center"/>
            <w:hideMark/>
          </w:tcPr>
          <w:p w14:paraId="61F21DB1" w14:textId="77777777" w:rsidR="001B3899" w:rsidRDefault="003D0EF4">
            <w:pPr>
              <w:rPr>
                <w:rFonts w:eastAsia="Times New Roman"/>
              </w:rPr>
            </w:pPr>
            <w:r>
              <w:rPr>
                <w:rFonts w:eastAsia="Times New Roman"/>
              </w:rPr>
              <w:t xml:space="preserve">0% </w:t>
            </w:r>
          </w:p>
        </w:tc>
        <w:tc>
          <w:tcPr>
            <w:tcW w:w="0" w:type="auto"/>
            <w:vAlign w:val="center"/>
            <w:hideMark/>
          </w:tcPr>
          <w:p w14:paraId="2069EB17" w14:textId="77777777" w:rsidR="001B3899" w:rsidRDefault="003D0EF4">
            <w:pPr>
              <w:rPr>
                <w:rFonts w:eastAsia="Times New Roman"/>
              </w:rPr>
            </w:pPr>
            <w:r>
              <w:rPr>
                <w:rFonts w:eastAsia="Times New Roman"/>
              </w:rPr>
              <w:t xml:space="preserve">1% </w:t>
            </w:r>
          </w:p>
        </w:tc>
        <w:tc>
          <w:tcPr>
            <w:tcW w:w="0" w:type="auto"/>
            <w:vAlign w:val="center"/>
            <w:hideMark/>
          </w:tcPr>
          <w:p w14:paraId="1A6C9864" w14:textId="77777777" w:rsidR="001B3899" w:rsidRDefault="003D0EF4">
            <w:pPr>
              <w:rPr>
                <w:rFonts w:eastAsia="Times New Roman"/>
              </w:rPr>
            </w:pPr>
            <w:r>
              <w:rPr>
                <w:rFonts w:eastAsia="Times New Roman"/>
              </w:rPr>
              <w:t xml:space="preserve">0% </w:t>
            </w:r>
          </w:p>
        </w:tc>
        <w:tc>
          <w:tcPr>
            <w:tcW w:w="0" w:type="auto"/>
            <w:vAlign w:val="center"/>
            <w:hideMark/>
          </w:tcPr>
          <w:p w14:paraId="531EEF4C" w14:textId="77777777" w:rsidR="001B3899" w:rsidRDefault="003D0EF4">
            <w:pPr>
              <w:rPr>
                <w:rFonts w:eastAsia="Times New Roman"/>
              </w:rPr>
            </w:pPr>
            <w:r>
              <w:rPr>
                <w:rFonts w:eastAsia="Times New Roman"/>
              </w:rPr>
              <w:t xml:space="preserve">0% </w:t>
            </w:r>
          </w:p>
        </w:tc>
        <w:tc>
          <w:tcPr>
            <w:tcW w:w="0" w:type="auto"/>
            <w:vAlign w:val="center"/>
            <w:hideMark/>
          </w:tcPr>
          <w:p w14:paraId="64CF0E93" w14:textId="77777777" w:rsidR="001B3899" w:rsidRDefault="003D0EF4">
            <w:pPr>
              <w:rPr>
                <w:rFonts w:eastAsia="Times New Roman"/>
              </w:rPr>
            </w:pPr>
            <w:r>
              <w:rPr>
                <w:rFonts w:eastAsia="Times New Roman"/>
              </w:rPr>
              <w:t xml:space="preserve">1% </w:t>
            </w:r>
          </w:p>
        </w:tc>
        <w:tc>
          <w:tcPr>
            <w:tcW w:w="0" w:type="auto"/>
            <w:vAlign w:val="center"/>
            <w:hideMark/>
          </w:tcPr>
          <w:p w14:paraId="766F00AE" w14:textId="77777777" w:rsidR="001B3899" w:rsidRDefault="003D0EF4">
            <w:pPr>
              <w:rPr>
                <w:rFonts w:eastAsia="Times New Roman"/>
              </w:rPr>
            </w:pPr>
            <w:r>
              <w:rPr>
                <w:rFonts w:eastAsia="Times New Roman"/>
              </w:rPr>
              <w:t xml:space="preserve">0% </w:t>
            </w:r>
          </w:p>
        </w:tc>
        <w:tc>
          <w:tcPr>
            <w:tcW w:w="0" w:type="auto"/>
            <w:vAlign w:val="center"/>
            <w:hideMark/>
          </w:tcPr>
          <w:p w14:paraId="1B7A06E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6790C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729F95D" w14:textId="77777777" w:rsidR="001B3899" w:rsidRDefault="003D0EF4">
            <w:pPr>
              <w:rPr>
                <w:rFonts w:eastAsia="Times New Roman"/>
              </w:rPr>
            </w:pPr>
            <w:r>
              <w:rPr>
                <w:rFonts w:eastAsia="Times New Roman"/>
              </w:rPr>
              <w:t xml:space="preserve">100% </w:t>
            </w:r>
          </w:p>
        </w:tc>
        <w:tc>
          <w:tcPr>
            <w:tcW w:w="0" w:type="auto"/>
            <w:vAlign w:val="center"/>
            <w:hideMark/>
          </w:tcPr>
          <w:p w14:paraId="10501AD0" w14:textId="77777777" w:rsidR="001B3899" w:rsidRDefault="003D0EF4">
            <w:pPr>
              <w:rPr>
                <w:rFonts w:eastAsia="Times New Roman"/>
              </w:rPr>
            </w:pPr>
            <w:r>
              <w:rPr>
                <w:rFonts w:eastAsia="Times New Roman"/>
              </w:rPr>
              <w:t xml:space="preserve">2% </w:t>
            </w:r>
          </w:p>
        </w:tc>
        <w:tc>
          <w:tcPr>
            <w:tcW w:w="0" w:type="auto"/>
            <w:vAlign w:val="center"/>
            <w:hideMark/>
          </w:tcPr>
          <w:p w14:paraId="6C214F9D"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54F820C3" w14:textId="77777777" w:rsidR="001B3899" w:rsidRDefault="003D0EF4">
            <w:pPr>
              <w:rPr>
                <w:rFonts w:eastAsia="Times New Roman"/>
              </w:rPr>
            </w:pPr>
            <w:r>
              <w:rPr>
                <w:rFonts w:eastAsia="Times New Roman"/>
              </w:rPr>
              <w:t xml:space="preserve">0% </w:t>
            </w:r>
          </w:p>
        </w:tc>
      </w:tr>
    </w:tbl>
    <w:p w14:paraId="7EBA8CCF"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584"/>
        <w:gridCol w:w="485"/>
        <w:gridCol w:w="424"/>
        <w:gridCol w:w="422"/>
        <w:gridCol w:w="409"/>
        <w:gridCol w:w="486"/>
        <w:gridCol w:w="680"/>
        <w:gridCol w:w="379"/>
        <w:gridCol w:w="680"/>
        <w:gridCol w:w="409"/>
        <w:gridCol w:w="680"/>
        <w:gridCol w:w="557"/>
        <w:gridCol w:w="578"/>
        <w:gridCol w:w="624"/>
        <w:gridCol w:w="409"/>
        <w:gridCol w:w="439"/>
      </w:tblGrid>
      <w:tr w:rsidR="001B3899" w14:paraId="3238AC52" w14:textId="77777777">
        <w:trPr>
          <w:divId w:val="1824467884"/>
          <w:tblHeader/>
          <w:tblCellSpacing w:w="15" w:type="dxa"/>
        </w:trPr>
        <w:tc>
          <w:tcPr>
            <w:tcW w:w="0" w:type="auto"/>
            <w:gridSpan w:val="17"/>
            <w:tcBorders>
              <w:top w:val="nil"/>
              <w:left w:val="nil"/>
              <w:bottom w:val="nil"/>
              <w:right w:val="nil"/>
            </w:tcBorders>
            <w:vAlign w:val="center"/>
            <w:hideMark/>
          </w:tcPr>
          <w:p w14:paraId="55B8EBBE" w14:textId="09DC095D" w:rsidR="001B3899" w:rsidRDefault="00477412">
            <w:pPr>
              <w:jc w:val="center"/>
              <w:rPr>
                <w:rFonts w:eastAsia="Times New Roman"/>
              </w:rPr>
            </w:pPr>
            <w:ins w:id="172" w:author="Kyeil Kim" w:date="2019-04-25T13:17:00Z">
              <w:r>
                <w:rPr>
                  <w:rFonts w:eastAsia="Times New Roman"/>
                </w:rPr>
                <w:t xml:space="preserve">Table </w:t>
              </w:r>
            </w:ins>
            <w:del w:id="173" w:author="Kyeil Kim" w:date="2019-04-25T13:17:00Z">
              <w:r w:rsidR="003D0EF4" w:rsidDel="00477412">
                <w:rPr>
                  <w:rFonts w:eastAsia="Times New Roman"/>
                </w:rPr>
                <w:delText xml:space="preserve">Tablke </w:delText>
              </w:r>
            </w:del>
            <w:r w:rsidR="003D0EF4">
              <w:rPr>
                <w:rFonts w:eastAsia="Times New Roman"/>
              </w:rPr>
              <w:t xml:space="preserve">3-16e. Trip Mode Choice by Tour Purpose and Tour Mode - Observed Trip Mode Summary: University Tours </w:t>
            </w:r>
          </w:p>
        </w:tc>
      </w:tr>
      <w:tr w:rsidR="001B3899" w14:paraId="121D9387" w14:textId="77777777">
        <w:trPr>
          <w:divId w:val="1824467884"/>
          <w:tblHeader/>
          <w:tblCellSpacing w:w="15" w:type="dxa"/>
        </w:trPr>
        <w:tc>
          <w:tcPr>
            <w:tcW w:w="0" w:type="auto"/>
            <w:vAlign w:val="center"/>
            <w:hideMark/>
          </w:tcPr>
          <w:p w14:paraId="43378687"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4430C07C" w14:textId="77777777" w:rsidR="001B3899" w:rsidRDefault="003D0EF4">
            <w:pPr>
              <w:jc w:val="center"/>
              <w:divId w:val="353965242"/>
              <w:rPr>
                <w:rFonts w:eastAsia="Times New Roman"/>
                <w:b/>
                <w:bCs/>
              </w:rPr>
            </w:pPr>
            <w:r>
              <w:rPr>
                <w:rFonts w:eastAsia="Times New Roman"/>
                <w:b/>
                <w:bCs/>
              </w:rPr>
              <w:t xml:space="preserve">Trip Mode </w:t>
            </w:r>
          </w:p>
        </w:tc>
        <w:tc>
          <w:tcPr>
            <w:tcW w:w="0" w:type="auto"/>
            <w:vAlign w:val="center"/>
            <w:hideMark/>
          </w:tcPr>
          <w:p w14:paraId="1D552DEA"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67CF2DD1" w14:textId="77777777" w:rsidR="001B3899" w:rsidRDefault="003D0EF4">
            <w:pPr>
              <w:jc w:val="center"/>
              <w:divId w:val="802886895"/>
              <w:rPr>
                <w:rFonts w:eastAsia="Times New Roman"/>
                <w:b/>
                <w:bCs/>
              </w:rPr>
            </w:pPr>
            <w:r>
              <w:rPr>
                <w:rFonts w:eastAsia="Times New Roman"/>
                <w:b/>
                <w:bCs/>
              </w:rPr>
              <w:t xml:space="preserve">Transit Totals </w:t>
            </w:r>
          </w:p>
        </w:tc>
      </w:tr>
      <w:tr w:rsidR="001B3899" w14:paraId="7A2D50D4" w14:textId="77777777">
        <w:trPr>
          <w:divId w:val="1824467884"/>
          <w:tblHeader/>
          <w:tblCellSpacing w:w="15" w:type="dxa"/>
        </w:trPr>
        <w:tc>
          <w:tcPr>
            <w:tcW w:w="0" w:type="auto"/>
            <w:vAlign w:val="center"/>
            <w:hideMark/>
          </w:tcPr>
          <w:p w14:paraId="13B16B67"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1871FB3A"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67BFAB5F"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F1E4A68"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08194B08"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4D601DD0"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7B649F55"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E4179DC" w14:textId="7223B2C9"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74"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10ECE20A"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6AA8496F" w14:textId="5E8EB630" w:rsidR="001B3899" w:rsidRDefault="003D0EF4">
            <w:pPr>
              <w:rPr>
                <w:rFonts w:eastAsia="Times New Roman"/>
                <w:b/>
                <w:bCs/>
              </w:rPr>
            </w:pPr>
            <w:r>
              <w:rPr>
                <w:rFonts w:eastAsia="Times New Roman"/>
                <w:b/>
                <w:bCs/>
              </w:rPr>
              <w:t>PNR Pre</w:t>
            </w:r>
            <w:ins w:id="175"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5516232E"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4D507F37" w14:textId="23F0424E" w:rsidR="001B3899" w:rsidRDefault="003D0EF4">
            <w:pPr>
              <w:rPr>
                <w:rFonts w:eastAsia="Times New Roman"/>
                <w:b/>
                <w:bCs/>
              </w:rPr>
            </w:pPr>
            <w:r>
              <w:rPr>
                <w:rFonts w:eastAsia="Times New Roman"/>
                <w:b/>
                <w:bCs/>
              </w:rPr>
              <w:t>KNR Pre</w:t>
            </w:r>
            <w:ins w:id="176"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242D4337"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77784D79"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D411982"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57C887D"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358CEB58" w14:textId="77777777" w:rsidR="001B3899" w:rsidRDefault="003D0EF4">
            <w:pPr>
              <w:rPr>
                <w:rFonts w:eastAsia="Times New Roman"/>
                <w:b/>
                <w:bCs/>
              </w:rPr>
            </w:pPr>
            <w:r>
              <w:rPr>
                <w:rFonts w:eastAsia="Times New Roman"/>
                <w:b/>
                <w:bCs/>
              </w:rPr>
              <w:t xml:space="preserve">KNR </w:t>
            </w:r>
          </w:p>
        </w:tc>
      </w:tr>
      <w:tr w:rsidR="001B3899" w14:paraId="216C253F" w14:textId="77777777">
        <w:trPr>
          <w:divId w:val="1824467884"/>
          <w:tblCellSpacing w:w="15" w:type="dxa"/>
        </w:trPr>
        <w:tc>
          <w:tcPr>
            <w:tcW w:w="3600" w:type="dxa"/>
            <w:tcBorders>
              <w:right w:val="single" w:sz="6" w:space="0" w:color="auto"/>
            </w:tcBorders>
            <w:vAlign w:val="center"/>
            <w:hideMark/>
          </w:tcPr>
          <w:p w14:paraId="3782C842" w14:textId="77777777" w:rsidR="001B3899" w:rsidRDefault="003D0EF4">
            <w:pPr>
              <w:rPr>
                <w:rFonts w:eastAsia="Times New Roman"/>
              </w:rPr>
            </w:pPr>
            <w:r>
              <w:rPr>
                <w:rFonts w:eastAsia="Times New Roman"/>
              </w:rPr>
              <w:t xml:space="preserve">Drive Alone </w:t>
            </w:r>
          </w:p>
        </w:tc>
        <w:tc>
          <w:tcPr>
            <w:tcW w:w="0" w:type="auto"/>
            <w:vAlign w:val="center"/>
            <w:hideMark/>
          </w:tcPr>
          <w:p w14:paraId="2F494D8A" w14:textId="77777777" w:rsidR="001B3899" w:rsidRDefault="003D0EF4">
            <w:pPr>
              <w:rPr>
                <w:rFonts w:eastAsia="Times New Roman"/>
              </w:rPr>
            </w:pPr>
            <w:r>
              <w:rPr>
                <w:rFonts w:eastAsia="Times New Roman"/>
              </w:rPr>
              <w:t xml:space="preserve">114,359 </w:t>
            </w:r>
          </w:p>
        </w:tc>
        <w:tc>
          <w:tcPr>
            <w:tcW w:w="0" w:type="auto"/>
            <w:vAlign w:val="center"/>
            <w:hideMark/>
          </w:tcPr>
          <w:p w14:paraId="2A307E80" w14:textId="77777777" w:rsidR="001B3899" w:rsidRDefault="003D0EF4">
            <w:pPr>
              <w:rPr>
                <w:rFonts w:eastAsia="Times New Roman"/>
              </w:rPr>
            </w:pPr>
            <w:r>
              <w:rPr>
                <w:rFonts w:eastAsia="Times New Roman"/>
              </w:rPr>
              <w:t xml:space="preserve">0 </w:t>
            </w:r>
          </w:p>
        </w:tc>
        <w:tc>
          <w:tcPr>
            <w:tcW w:w="0" w:type="auto"/>
            <w:vAlign w:val="center"/>
            <w:hideMark/>
          </w:tcPr>
          <w:p w14:paraId="2171C666" w14:textId="77777777" w:rsidR="001B3899" w:rsidRDefault="003D0EF4">
            <w:pPr>
              <w:rPr>
                <w:rFonts w:eastAsia="Times New Roman"/>
              </w:rPr>
            </w:pPr>
            <w:r>
              <w:rPr>
                <w:rFonts w:eastAsia="Times New Roman"/>
              </w:rPr>
              <w:t xml:space="preserve">0 </w:t>
            </w:r>
          </w:p>
        </w:tc>
        <w:tc>
          <w:tcPr>
            <w:tcW w:w="0" w:type="auto"/>
            <w:vAlign w:val="center"/>
            <w:hideMark/>
          </w:tcPr>
          <w:p w14:paraId="24D4FEFD" w14:textId="77777777" w:rsidR="001B3899" w:rsidRDefault="003D0EF4">
            <w:pPr>
              <w:rPr>
                <w:rFonts w:eastAsia="Times New Roman"/>
              </w:rPr>
            </w:pPr>
            <w:r>
              <w:rPr>
                <w:rFonts w:eastAsia="Times New Roman"/>
              </w:rPr>
              <w:t xml:space="preserve">626 </w:t>
            </w:r>
          </w:p>
        </w:tc>
        <w:tc>
          <w:tcPr>
            <w:tcW w:w="0" w:type="auto"/>
            <w:vAlign w:val="center"/>
            <w:hideMark/>
          </w:tcPr>
          <w:p w14:paraId="1A46F1C6" w14:textId="77777777" w:rsidR="001B3899" w:rsidRDefault="003D0EF4">
            <w:pPr>
              <w:rPr>
                <w:rFonts w:eastAsia="Times New Roman"/>
              </w:rPr>
            </w:pPr>
            <w:r>
              <w:rPr>
                <w:rFonts w:eastAsia="Times New Roman"/>
              </w:rPr>
              <w:t xml:space="preserve">0 </w:t>
            </w:r>
          </w:p>
        </w:tc>
        <w:tc>
          <w:tcPr>
            <w:tcW w:w="0" w:type="auto"/>
            <w:vAlign w:val="center"/>
            <w:hideMark/>
          </w:tcPr>
          <w:p w14:paraId="2EB605CF" w14:textId="77777777" w:rsidR="001B3899" w:rsidRDefault="003D0EF4">
            <w:pPr>
              <w:rPr>
                <w:rFonts w:eastAsia="Times New Roman"/>
              </w:rPr>
            </w:pPr>
            <w:r>
              <w:rPr>
                <w:rFonts w:eastAsia="Times New Roman"/>
              </w:rPr>
              <w:t xml:space="preserve">0 </w:t>
            </w:r>
          </w:p>
        </w:tc>
        <w:tc>
          <w:tcPr>
            <w:tcW w:w="0" w:type="auto"/>
            <w:vAlign w:val="center"/>
            <w:hideMark/>
          </w:tcPr>
          <w:p w14:paraId="1809979D" w14:textId="77777777" w:rsidR="001B3899" w:rsidRDefault="003D0EF4">
            <w:pPr>
              <w:rPr>
                <w:rFonts w:eastAsia="Times New Roman"/>
              </w:rPr>
            </w:pPr>
            <w:r>
              <w:rPr>
                <w:rFonts w:eastAsia="Times New Roman"/>
              </w:rPr>
              <w:t xml:space="preserve">0 </w:t>
            </w:r>
          </w:p>
        </w:tc>
        <w:tc>
          <w:tcPr>
            <w:tcW w:w="0" w:type="auto"/>
            <w:vAlign w:val="center"/>
            <w:hideMark/>
          </w:tcPr>
          <w:p w14:paraId="430A2B77" w14:textId="77777777" w:rsidR="001B3899" w:rsidRDefault="003D0EF4">
            <w:pPr>
              <w:rPr>
                <w:rFonts w:eastAsia="Times New Roman"/>
              </w:rPr>
            </w:pPr>
            <w:r>
              <w:rPr>
                <w:rFonts w:eastAsia="Times New Roman"/>
              </w:rPr>
              <w:t xml:space="preserve">0 </w:t>
            </w:r>
          </w:p>
        </w:tc>
        <w:tc>
          <w:tcPr>
            <w:tcW w:w="0" w:type="auto"/>
            <w:vAlign w:val="center"/>
            <w:hideMark/>
          </w:tcPr>
          <w:p w14:paraId="78324E5E" w14:textId="77777777" w:rsidR="001B3899" w:rsidRDefault="003D0EF4">
            <w:pPr>
              <w:rPr>
                <w:rFonts w:eastAsia="Times New Roman"/>
              </w:rPr>
            </w:pPr>
            <w:r>
              <w:rPr>
                <w:rFonts w:eastAsia="Times New Roman"/>
              </w:rPr>
              <w:t xml:space="preserve">0 </w:t>
            </w:r>
          </w:p>
        </w:tc>
        <w:tc>
          <w:tcPr>
            <w:tcW w:w="0" w:type="auto"/>
            <w:vAlign w:val="center"/>
            <w:hideMark/>
          </w:tcPr>
          <w:p w14:paraId="3CF559B2" w14:textId="77777777" w:rsidR="001B3899" w:rsidRDefault="003D0EF4">
            <w:pPr>
              <w:rPr>
                <w:rFonts w:eastAsia="Times New Roman"/>
              </w:rPr>
            </w:pPr>
            <w:r>
              <w:rPr>
                <w:rFonts w:eastAsia="Times New Roman"/>
              </w:rPr>
              <w:t xml:space="preserve">0 </w:t>
            </w:r>
          </w:p>
        </w:tc>
        <w:tc>
          <w:tcPr>
            <w:tcW w:w="0" w:type="auto"/>
            <w:vAlign w:val="center"/>
            <w:hideMark/>
          </w:tcPr>
          <w:p w14:paraId="2B7ECAB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A33D28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1F7AA6" w14:textId="77777777" w:rsidR="001B3899" w:rsidRDefault="003D0EF4">
            <w:pPr>
              <w:rPr>
                <w:rFonts w:eastAsia="Times New Roman"/>
              </w:rPr>
            </w:pPr>
            <w:r>
              <w:rPr>
                <w:rFonts w:eastAsia="Times New Roman"/>
              </w:rPr>
              <w:t xml:space="preserve">114,985 </w:t>
            </w:r>
          </w:p>
        </w:tc>
        <w:tc>
          <w:tcPr>
            <w:tcW w:w="0" w:type="auto"/>
            <w:vAlign w:val="center"/>
            <w:hideMark/>
          </w:tcPr>
          <w:p w14:paraId="5FB11FB3" w14:textId="77777777" w:rsidR="001B3899" w:rsidRDefault="003D0EF4">
            <w:pPr>
              <w:rPr>
                <w:rFonts w:eastAsia="Times New Roman"/>
              </w:rPr>
            </w:pPr>
            <w:r>
              <w:rPr>
                <w:rFonts w:eastAsia="Times New Roman"/>
              </w:rPr>
              <w:t xml:space="preserve">0 </w:t>
            </w:r>
          </w:p>
        </w:tc>
        <w:tc>
          <w:tcPr>
            <w:tcW w:w="0" w:type="auto"/>
            <w:vAlign w:val="center"/>
            <w:hideMark/>
          </w:tcPr>
          <w:p w14:paraId="2919F75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335C63" w14:textId="77777777" w:rsidR="001B3899" w:rsidRDefault="003D0EF4">
            <w:pPr>
              <w:rPr>
                <w:rFonts w:eastAsia="Times New Roman"/>
              </w:rPr>
            </w:pPr>
            <w:r>
              <w:rPr>
                <w:rFonts w:eastAsia="Times New Roman"/>
              </w:rPr>
              <w:t xml:space="preserve">0 </w:t>
            </w:r>
          </w:p>
        </w:tc>
      </w:tr>
      <w:tr w:rsidR="001B3899" w14:paraId="27E83484" w14:textId="77777777">
        <w:trPr>
          <w:divId w:val="1824467884"/>
          <w:tblCellSpacing w:w="15" w:type="dxa"/>
        </w:trPr>
        <w:tc>
          <w:tcPr>
            <w:tcW w:w="3600" w:type="dxa"/>
            <w:tcBorders>
              <w:right w:val="single" w:sz="6" w:space="0" w:color="auto"/>
            </w:tcBorders>
            <w:vAlign w:val="center"/>
            <w:hideMark/>
          </w:tcPr>
          <w:p w14:paraId="4CDDAF36" w14:textId="5D68697D" w:rsidR="001B3899" w:rsidRDefault="003D0EF4">
            <w:pPr>
              <w:rPr>
                <w:rFonts w:eastAsia="Times New Roman"/>
              </w:rPr>
            </w:pPr>
            <w:del w:id="177" w:author="Kyeil Kim" w:date="2019-04-25T13:21:00Z">
              <w:r w:rsidDel="00757A16">
                <w:rPr>
                  <w:rFonts w:eastAsia="Times New Roman"/>
                </w:rPr>
                <w:delText>Shared2</w:delText>
              </w:r>
            </w:del>
            <w:ins w:id="178" w:author="Kyeil Kim" w:date="2019-04-25T13:21:00Z">
              <w:r w:rsidR="00757A16">
                <w:rPr>
                  <w:rFonts w:eastAsia="Times New Roman"/>
                </w:rPr>
                <w:t>Shared 2</w:t>
              </w:r>
            </w:ins>
            <w:r>
              <w:rPr>
                <w:rFonts w:eastAsia="Times New Roman"/>
              </w:rPr>
              <w:t xml:space="preserve"> </w:t>
            </w:r>
          </w:p>
        </w:tc>
        <w:tc>
          <w:tcPr>
            <w:tcW w:w="0" w:type="auto"/>
            <w:vAlign w:val="center"/>
            <w:hideMark/>
          </w:tcPr>
          <w:p w14:paraId="6F9795D6" w14:textId="77777777" w:rsidR="001B3899" w:rsidRDefault="003D0EF4">
            <w:pPr>
              <w:rPr>
                <w:rFonts w:eastAsia="Times New Roman"/>
              </w:rPr>
            </w:pPr>
            <w:r>
              <w:rPr>
                <w:rFonts w:eastAsia="Times New Roman"/>
              </w:rPr>
              <w:t xml:space="preserve">8,248 </w:t>
            </w:r>
          </w:p>
        </w:tc>
        <w:tc>
          <w:tcPr>
            <w:tcW w:w="0" w:type="auto"/>
            <w:vAlign w:val="center"/>
            <w:hideMark/>
          </w:tcPr>
          <w:p w14:paraId="255C302D" w14:textId="77777777" w:rsidR="001B3899" w:rsidRDefault="003D0EF4">
            <w:pPr>
              <w:rPr>
                <w:rFonts w:eastAsia="Times New Roman"/>
              </w:rPr>
            </w:pPr>
            <w:r>
              <w:rPr>
                <w:rFonts w:eastAsia="Times New Roman"/>
              </w:rPr>
              <w:t xml:space="preserve">20,145 </w:t>
            </w:r>
          </w:p>
        </w:tc>
        <w:tc>
          <w:tcPr>
            <w:tcW w:w="0" w:type="auto"/>
            <w:vAlign w:val="center"/>
            <w:hideMark/>
          </w:tcPr>
          <w:p w14:paraId="5CB0E485" w14:textId="77777777" w:rsidR="001B3899" w:rsidRDefault="003D0EF4">
            <w:pPr>
              <w:rPr>
                <w:rFonts w:eastAsia="Times New Roman"/>
              </w:rPr>
            </w:pPr>
            <w:r>
              <w:rPr>
                <w:rFonts w:eastAsia="Times New Roman"/>
              </w:rPr>
              <w:t xml:space="preserve">0 </w:t>
            </w:r>
          </w:p>
        </w:tc>
        <w:tc>
          <w:tcPr>
            <w:tcW w:w="0" w:type="auto"/>
            <w:vAlign w:val="center"/>
            <w:hideMark/>
          </w:tcPr>
          <w:p w14:paraId="093BA8AC" w14:textId="77777777" w:rsidR="001B3899" w:rsidRDefault="003D0EF4">
            <w:pPr>
              <w:rPr>
                <w:rFonts w:eastAsia="Times New Roman"/>
              </w:rPr>
            </w:pPr>
            <w:r>
              <w:rPr>
                <w:rFonts w:eastAsia="Times New Roman"/>
              </w:rPr>
              <w:t xml:space="preserve">806 </w:t>
            </w:r>
          </w:p>
        </w:tc>
        <w:tc>
          <w:tcPr>
            <w:tcW w:w="0" w:type="auto"/>
            <w:vAlign w:val="center"/>
            <w:hideMark/>
          </w:tcPr>
          <w:p w14:paraId="50C2869B" w14:textId="77777777" w:rsidR="001B3899" w:rsidRDefault="003D0EF4">
            <w:pPr>
              <w:rPr>
                <w:rFonts w:eastAsia="Times New Roman"/>
              </w:rPr>
            </w:pPr>
            <w:r>
              <w:rPr>
                <w:rFonts w:eastAsia="Times New Roman"/>
              </w:rPr>
              <w:t xml:space="preserve">0 </w:t>
            </w:r>
          </w:p>
        </w:tc>
        <w:tc>
          <w:tcPr>
            <w:tcW w:w="0" w:type="auto"/>
            <w:vAlign w:val="center"/>
            <w:hideMark/>
          </w:tcPr>
          <w:p w14:paraId="51B2C405" w14:textId="77777777" w:rsidR="001B3899" w:rsidRDefault="003D0EF4">
            <w:pPr>
              <w:rPr>
                <w:rFonts w:eastAsia="Times New Roman"/>
              </w:rPr>
            </w:pPr>
            <w:r>
              <w:rPr>
                <w:rFonts w:eastAsia="Times New Roman"/>
              </w:rPr>
              <w:t xml:space="preserve">0 </w:t>
            </w:r>
          </w:p>
        </w:tc>
        <w:tc>
          <w:tcPr>
            <w:tcW w:w="0" w:type="auto"/>
            <w:vAlign w:val="center"/>
            <w:hideMark/>
          </w:tcPr>
          <w:p w14:paraId="5216DA3E" w14:textId="77777777" w:rsidR="001B3899" w:rsidRDefault="003D0EF4">
            <w:pPr>
              <w:rPr>
                <w:rFonts w:eastAsia="Times New Roman"/>
              </w:rPr>
            </w:pPr>
            <w:r>
              <w:rPr>
                <w:rFonts w:eastAsia="Times New Roman"/>
              </w:rPr>
              <w:t xml:space="preserve">0 </w:t>
            </w:r>
          </w:p>
        </w:tc>
        <w:tc>
          <w:tcPr>
            <w:tcW w:w="0" w:type="auto"/>
            <w:vAlign w:val="center"/>
            <w:hideMark/>
          </w:tcPr>
          <w:p w14:paraId="51BF61FA" w14:textId="77777777" w:rsidR="001B3899" w:rsidRDefault="003D0EF4">
            <w:pPr>
              <w:rPr>
                <w:rFonts w:eastAsia="Times New Roman"/>
              </w:rPr>
            </w:pPr>
            <w:r>
              <w:rPr>
                <w:rFonts w:eastAsia="Times New Roman"/>
              </w:rPr>
              <w:t xml:space="preserve">0 </w:t>
            </w:r>
          </w:p>
        </w:tc>
        <w:tc>
          <w:tcPr>
            <w:tcW w:w="0" w:type="auto"/>
            <w:vAlign w:val="center"/>
            <w:hideMark/>
          </w:tcPr>
          <w:p w14:paraId="361E8B6A" w14:textId="77777777" w:rsidR="001B3899" w:rsidRDefault="003D0EF4">
            <w:pPr>
              <w:rPr>
                <w:rFonts w:eastAsia="Times New Roman"/>
              </w:rPr>
            </w:pPr>
            <w:r>
              <w:rPr>
                <w:rFonts w:eastAsia="Times New Roman"/>
              </w:rPr>
              <w:t xml:space="preserve">0 </w:t>
            </w:r>
          </w:p>
        </w:tc>
        <w:tc>
          <w:tcPr>
            <w:tcW w:w="0" w:type="auto"/>
            <w:vAlign w:val="center"/>
            <w:hideMark/>
          </w:tcPr>
          <w:p w14:paraId="4CD721F2" w14:textId="77777777" w:rsidR="001B3899" w:rsidRDefault="003D0EF4">
            <w:pPr>
              <w:rPr>
                <w:rFonts w:eastAsia="Times New Roman"/>
              </w:rPr>
            </w:pPr>
            <w:r>
              <w:rPr>
                <w:rFonts w:eastAsia="Times New Roman"/>
              </w:rPr>
              <w:t xml:space="preserve">0 </w:t>
            </w:r>
          </w:p>
        </w:tc>
        <w:tc>
          <w:tcPr>
            <w:tcW w:w="0" w:type="auto"/>
            <w:vAlign w:val="center"/>
            <w:hideMark/>
          </w:tcPr>
          <w:p w14:paraId="743E22D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CBA1D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0BB7C0" w14:textId="77777777" w:rsidR="001B3899" w:rsidRDefault="003D0EF4">
            <w:pPr>
              <w:rPr>
                <w:rFonts w:eastAsia="Times New Roman"/>
              </w:rPr>
            </w:pPr>
            <w:r>
              <w:rPr>
                <w:rFonts w:eastAsia="Times New Roman"/>
              </w:rPr>
              <w:t xml:space="preserve">29,200 </w:t>
            </w:r>
          </w:p>
        </w:tc>
        <w:tc>
          <w:tcPr>
            <w:tcW w:w="0" w:type="auto"/>
            <w:vAlign w:val="center"/>
            <w:hideMark/>
          </w:tcPr>
          <w:p w14:paraId="1D951F03" w14:textId="77777777" w:rsidR="001B3899" w:rsidRDefault="003D0EF4">
            <w:pPr>
              <w:rPr>
                <w:rFonts w:eastAsia="Times New Roman"/>
              </w:rPr>
            </w:pPr>
            <w:r>
              <w:rPr>
                <w:rFonts w:eastAsia="Times New Roman"/>
              </w:rPr>
              <w:t xml:space="preserve">0 </w:t>
            </w:r>
          </w:p>
        </w:tc>
        <w:tc>
          <w:tcPr>
            <w:tcW w:w="0" w:type="auto"/>
            <w:vAlign w:val="center"/>
            <w:hideMark/>
          </w:tcPr>
          <w:p w14:paraId="7CD37CE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6B4FFB" w14:textId="77777777" w:rsidR="001B3899" w:rsidRDefault="003D0EF4">
            <w:pPr>
              <w:rPr>
                <w:rFonts w:eastAsia="Times New Roman"/>
              </w:rPr>
            </w:pPr>
            <w:r>
              <w:rPr>
                <w:rFonts w:eastAsia="Times New Roman"/>
              </w:rPr>
              <w:t xml:space="preserve">0 </w:t>
            </w:r>
          </w:p>
        </w:tc>
      </w:tr>
      <w:tr w:rsidR="001B3899" w14:paraId="7827D759" w14:textId="77777777">
        <w:trPr>
          <w:divId w:val="1824467884"/>
          <w:tblCellSpacing w:w="15" w:type="dxa"/>
        </w:trPr>
        <w:tc>
          <w:tcPr>
            <w:tcW w:w="3600" w:type="dxa"/>
            <w:tcBorders>
              <w:right w:val="single" w:sz="6" w:space="0" w:color="auto"/>
            </w:tcBorders>
            <w:vAlign w:val="center"/>
            <w:hideMark/>
          </w:tcPr>
          <w:p w14:paraId="123367C0" w14:textId="6506998B" w:rsidR="001B3899" w:rsidRDefault="003D0EF4">
            <w:pPr>
              <w:rPr>
                <w:rFonts w:eastAsia="Times New Roman"/>
              </w:rPr>
            </w:pPr>
            <w:del w:id="179" w:author="Kyeil Kim" w:date="2019-04-25T13:22:00Z">
              <w:r w:rsidDel="004B44DE">
                <w:rPr>
                  <w:rFonts w:eastAsia="Times New Roman"/>
                </w:rPr>
                <w:delText>Shared3+</w:delText>
              </w:r>
            </w:del>
            <w:ins w:id="180" w:author="Kyeil Kim" w:date="2019-04-25T13:22:00Z">
              <w:r w:rsidR="004B44DE">
                <w:rPr>
                  <w:rFonts w:eastAsia="Times New Roman"/>
                </w:rPr>
                <w:t>Shared 3+</w:t>
              </w:r>
            </w:ins>
            <w:r>
              <w:rPr>
                <w:rFonts w:eastAsia="Times New Roman"/>
              </w:rPr>
              <w:t xml:space="preserve"> </w:t>
            </w:r>
          </w:p>
        </w:tc>
        <w:tc>
          <w:tcPr>
            <w:tcW w:w="0" w:type="auto"/>
            <w:vAlign w:val="center"/>
            <w:hideMark/>
          </w:tcPr>
          <w:p w14:paraId="591FE247" w14:textId="77777777" w:rsidR="001B3899" w:rsidRDefault="003D0EF4">
            <w:pPr>
              <w:rPr>
                <w:rFonts w:eastAsia="Times New Roman"/>
              </w:rPr>
            </w:pPr>
            <w:r>
              <w:rPr>
                <w:rFonts w:eastAsia="Times New Roman"/>
              </w:rPr>
              <w:t xml:space="preserve">2,951 </w:t>
            </w:r>
          </w:p>
        </w:tc>
        <w:tc>
          <w:tcPr>
            <w:tcW w:w="0" w:type="auto"/>
            <w:vAlign w:val="center"/>
            <w:hideMark/>
          </w:tcPr>
          <w:p w14:paraId="37389A1B" w14:textId="77777777" w:rsidR="001B3899" w:rsidRDefault="003D0EF4">
            <w:pPr>
              <w:rPr>
                <w:rFonts w:eastAsia="Times New Roman"/>
              </w:rPr>
            </w:pPr>
            <w:r>
              <w:rPr>
                <w:rFonts w:eastAsia="Times New Roman"/>
              </w:rPr>
              <w:t xml:space="preserve">1,851 </w:t>
            </w:r>
          </w:p>
        </w:tc>
        <w:tc>
          <w:tcPr>
            <w:tcW w:w="0" w:type="auto"/>
            <w:vAlign w:val="center"/>
            <w:hideMark/>
          </w:tcPr>
          <w:p w14:paraId="117CCF42" w14:textId="77777777" w:rsidR="001B3899" w:rsidRDefault="003D0EF4">
            <w:pPr>
              <w:rPr>
                <w:rFonts w:eastAsia="Times New Roman"/>
              </w:rPr>
            </w:pPr>
            <w:r>
              <w:rPr>
                <w:rFonts w:eastAsia="Times New Roman"/>
              </w:rPr>
              <w:t xml:space="preserve">5,468 </w:t>
            </w:r>
          </w:p>
        </w:tc>
        <w:tc>
          <w:tcPr>
            <w:tcW w:w="0" w:type="auto"/>
            <w:vAlign w:val="center"/>
            <w:hideMark/>
          </w:tcPr>
          <w:p w14:paraId="7C27DB75" w14:textId="77777777" w:rsidR="001B3899" w:rsidRDefault="003D0EF4">
            <w:pPr>
              <w:rPr>
                <w:rFonts w:eastAsia="Times New Roman"/>
              </w:rPr>
            </w:pPr>
            <w:r>
              <w:rPr>
                <w:rFonts w:eastAsia="Times New Roman"/>
              </w:rPr>
              <w:t xml:space="preserve">0 </w:t>
            </w:r>
          </w:p>
        </w:tc>
        <w:tc>
          <w:tcPr>
            <w:tcW w:w="0" w:type="auto"/>
            <w:vAlign w:val="center"/>
            <w:hideMark/>
          </w:tcPr>
          <w:p w14:paraId="201B1875" w14:textId="77777777" w:rsidR="001B3899" w:rsidRDefault="003D0EF4">
            <w:pPr>
              <w:rPr>
                <w:rFonts w:eastAsia="Times New Roman"/>
              </w:rPr>
            </w:pPr>
            <w:r>
              <w:rPr>
                <w:rFonts w:eastAsia="Times New Roman"/>
              </w:rPr>
              <w:t xml:space="preserve">0 </w:t>
            </w:r>
          </w:p>
        </w:tc>
        <w:tc>
          <w:tcPr>
            <w:tcW w:w="0" w:type="auto"/>
            <w:vAlign w:val="center"/>
            <w:hideMark/>
          </w:tcPr>
          <w:p w14:paraId="4A860B35" w14:textId="77777777" w:rsidR="001B3899" w:rsidRDefault="003D0EF4">
            <w:pPr>
              <w:rPr>
                <w:rFonts w:eastAsia="Times New Roman"/>
              </w:rPr>
            </w:pPr>
            <w:r>
              <w:rPr>
                <w:rFonts w:eastAsia="Times New Roman"/>
              </w:rPr>
              <w:t xml:space="preserve">0 </w:t>
            </w:r>
          </w:p>
        </w:tc>
        <w:tc>
          <w:tcPr>
            <w:tcW w:w="0" w:type="auto"/>
            <w:vAlign w:val="center"/>
            <w:hideMark/>
          </w:tcPr>
          <w:p w14:paraId="1368CDC4" w14:textId="77777777" w:rsidR="001B3899" w:rsidRDefault="003D0EF4">
            <w:pPr>
              <w:rPr>
                <w:rFonts w:eastAsia="Times New Roman"/>
              </w:rPr>
            </w:pPr>
            <w:r>
              <w:rPr>
                <w:rFonts w:eastAsia="Times New Roman"/>
              </w:rPr>
              <w:t xml:space="preserve">0 </w:t>
            </w:r>
          </w:p>
        </w:tc>
        <w:tc>
          <w:tcPr>
            <w:tcW w:w="0" w:type="auto"/>
            <w:vAlign w:val="center"/>
            <w:hideMark/>
          </w:tcPr>
          <w:p w14:paraId="36AAA60E" w14:textId="77777777" w:rsidR="001B3899" w:rsidRDefault="003D0EF4">
            <w:pPr>
              <w:rPr>
                <w:rFonts w:eastAsia="Times New Roman"/>
              </w:rPr>
            </w:pPr>
            <w:r>
              <w:rPr>
                <w:rFonts w:eastAsia="Times New Roman"/>
              </w:rPr>
              <w:t xml:space="preserve">0 </w:t>
            </w:r>
          </w:p>
        </w:tc>
        <w:tc>
          <w:tcPr>
            <w:tcW w:w="0" w:type="auto"/>
            <w:vAlign w:val="center"/>
            <w:hideMark/>
          </w:tcPr>
          <w:p w14:paraId="4BB1365C" w14:textId="77777777" w:rsidR="001B3899" w:rsidRDefault="003D0EF4">
            <w:pPr>
              <w:rPr>
                <w:rFonts w:eastAsia="Times New Roman"/>
              </w:rPr>
            </w:pPr>
            <w:r>
              <w:rPr>
                <w:rFonts w:eastAsia="Times New Roman"/>
              </w:rPr>
              <w:t xml:space="preserve">0 </w:t>
            </w:r>
          </w:p>
        </w:tc>
        <w:tc>
          <w:tcPr>
            <w:tcW w:w="0" w:type="auto"/>
            <w:vAlign w:val="center"/>
            <w:hideMark/>
          </w:tcPr>
          <w:p w14:paraId="687F4801" w14:textId="77777777" w:rsidR="001B3899" w:rsidRDefault="003D0EF4">
            <w:pPr>
              <w:rPr>
                <w:rFonts w:eastAsia="Times New Roman"/>
              </w:rPr>
            </w:pPr>
            <w:r>
              <w:rPr>
                <w:rFonts w:eastAsia="Times New Roman"/>
              </w:rPr>
              <w:t xml:space="preserve">0 </w:t>
            </w:r>
          </w:p>
        </w:tc>
        <w:tc>
          <w:tcPr>
            <w:tcW w:w="0" w:type="auto"/>
            <w:vAlign w:val="center"/>
            <w:hideMark/>
          </w:tcPr>
          <w:p w14:paraId="75FA2D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AB7BA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2B30C3B" w14:textId="77777777" w:rsidR="001B3899" w:rsidRDefault="003D0EF4">
            <w:pPr>
              <w:rPr>
                <w:rFonts w:eastAsia="Times New Roman"/>
              </w:rPr>
            </w:pPr>
            <w:r>
              <w:rPr>
                <w:rFonts w:eastAsia="Times New Roman"/>
              </w:rPr>
              <w:t xml:space="preserve">10,270 </w:t>
            </w:r>
          </w:p>
        </w:tc>
        <w:tc>
          <w:tcPr>
            <w:tcW w:w="0" w:type="auto"/>
            <w:vAlign w:val="center"/>
            <w:hideMark/>
          </w:tcPr>
          <w:p w14:paraId="09E9227B" w14:textId="77777777" w:rsidR="001B3899" w:rsidRDefault="003D0EF4">
            <w:pPr>
              <w:rPr>
                <w:rFonts w:eastAsia="Times New Roman"/>
              </w:rPr>
            </w:pPr>
            <w:r>
              <w:rPr>
                <w:rFonts w:eastAsia="Times New Roman"/>
              </w:rPr>
              <w:t xml:space="preserve">0 </w:t>
            </w:r>
          </w:p>
        </w:tc>
        <w:tc>
          <w:tcPr>
            <w:tcW w:w="0" w:type="auto"/>
            <w:vAlign w:val="center"/>
            <w:hideMark/>
          </w:tcPr>
          <w:p w14:paraId="4FDC838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ADB5E4" w14:textId="77777777" w:rsidR="001B3899" w:rsidRDefault="003D0EF4">
            <w:pPr>
              <w:rPr>
                <w:rFonts w:eastAsia="Times New Roman"/>
              </w:rPr>
            </w:pPr>
            <w:r>
              <w:rPr>
                <w:rFonts w:eastAsia="Times New Roman"/>
              </w:rPr>
              <w:t xml:space="preserve">0 </w:t>
            </w:r>
          </w:p>
        </w:tc>
      </w:tr>
      <w:tr w:rsidR="001B3899" w14:paraId="667EA78D" w14:textId="77777777">
        <w:trPr>
          <w:divId w:val="1824467884"/>
          <w:tblCellSpacing w:w="15" w:type="dxa"/>
        </w:trPr>
        <w:tc>
          <w:tcPr>
            <w:tcW w:w="3600" w:type="dxa"/>
            <w:tcBorders>
              <w:right w:val="single" w:sz="6" w:space="0" w:color="auto"/>
            </w:tcBorders>
            <w:vAlign w:val="center"/>
            <w:hideMark/>
          </w:tcPr>
          <w:p w14:paraId="2B7D6446" w14:textId="77777777" w:rsidR="001B3899" w:rsidRDefault="003D0EF4">
            <w:pPr>
              <w:rPr>
                <w:rFonts w:eastAsia="Times New Roman"/>
              </w:rPr>
            </w:pPr>
            <w:r>
              <w:rPr>
                <w:rFonts w:eastAsia="Times New Roman"/>
              </w:rPr>
              <w:t xml:space="preserve">Walk </w:t>
            </w:r>
          </w:p>
        </w:tc>
        <w:tc>
          <w:tcPr>
            <w:tcW w:w="0" w:type="auto"/>
            <w:vAlign w:val="center"/>
            <w:hideMark/>
          </w:tcPr>
          <w:p w14:paraId="047C9D7C" w14:textId="77777777" w:rsidR="001B3899" w:rsidRDefault="003D0EF4">
            <w:pPr>
              <w:rPr>
                <w:rFonts w:eastAsia="Times New Roman"/>
              </w:rPr>
            </w:pPr>
            <w:r>
              <w:rPr>
                <w:rFonts w:eastAsia="Times New Roman"/>
              </w:rPr>
              <w:t xml:space="preserve">0 </w:t>
            </w:r>
          </w:p>
        </w:tc>
        <w:tc>
          <w:tcPr>
            <w:tcW w:w="0" w:type="auto"/>
            <w:vAlign w:val="center"/>
            <w:hideMark/>
          </w:tcPr>
          <w:p w14:paraId="3BB25F89" w14:textId="77777777" w:rsidR="001B3899" w:rsidRDefault="003D0EF4">
            <w:pPr>
              <w:rPr>
                <w:rFonts w:eastAsia="Times New Roman"/>
              </w:rPr>
            </w:pPr>
            <w:r>
              <w:rPr>
                <w:rFonts w:eastAsia="Times New Roman"/>
              </w:rPr>
              <w:t xml:space="preserve">0 </w:t>
            </w:r>
          </w:p>
        </w:tc>
        <w:tc>
          <w:tcPr>
            <w:tcW w:w="0" w:type="auto"/>
            <w:vAlign w:val="center"/>
            <w:hideMark/>
          </w:tcPr>
          <w:p w14:paraId="4507DB2B" w14:textId="77777777" w:rsidR="001B3899" w:rsidRDefault="003D0EF4">
            <w:pPr>
              <w:rPr>
                <w:rFonts w:eastAsia="Times New Roman"/>
              </w:rPr>
            </w:pPr>
            <w:r>
              <w:rPr>
                <w:rFonts w:eastAsia="Times New Roman"/>
              </w:rPr>
              <w:t xml:space="preserve">0 </w:t>
            </w:r>
          </w:p>
        </w:tc>
        <w:tc>
          <w:tcPr>
            <w:tcW w:w="0" w:type="auto"/>
            <w:vAlign w:val="center"/>
            <w:hideMark/>
          </w:tcPr>
          <w:p w14:paraId="596FD6A3" w14:textId="77777777" w:rsidR="001B3899" w:rsidRDefault="003D0EF4">
            <w:pPr>
              <w:rPr>
                <w:rFonts w:eastAsia="Times New Roman"/>
              </w:rPr>
            </w:pPr>
            <w:r>
              <w:rPr>
                <w:rFonts w:eastAsia="Times New Roman"/>
              </w:rPr>
              <w:t xml:space="preserve">1,935 </w:t>
            </w:r>
          </w:p>
        </w:tc>
        <w:tc>
          <w:tcPr>
            <w:tcW w:w="0" w:type="auto"/>
            <w:vAlign w:val="center"/>
            <w:hideMark/>
          </w:tcPr>
          <w:p w14:paraId="328A1923" w14:textId="77777777" w:rsidR="001B3899" w:rsidRDefault="003D0EF4">
            <w:pPr>
              <w:rPr>
                <w:rFonts w:eastAsia="Times New Roman"/>
              </w:rPr>
            </w:pPr>
            <w:r>
              <w:rPr>
                <w:rFonts w:eastAsia="Times New Roman"/>
              </w:rPr>
              <w:t xml:space="preserve">0 </w:t>
            </w:r>
          </w:p>
        </w:tc>
        <w:tc>
          <w:tcPr>
            <w:tcW w:w="0" w:type="auto"/>
            <w:vAlign w:val="center"/>
            <w:hideMark/>
          </w:tcPr>
          <w:p w14:paraId="76F31918" w14:textId="77777777" w:rsidR="001B3899" w:rsidRDefault="003D0EF4">
            <w:pPr>
              <w:rPr>
                <w:rFonts w:eastAsia="Times New Roman"/>
              </w:rPr>
            </w:pPr>
            <w:r>
              <w:rPr>
                <w:rFonts w:eastAsia="Times New Roman"/>
              </w:rPr>
              <w:t xml:space="preserve">0 </w:t>
            </w:r>
          </w:p>
        </w:tc>
        <w:tc>
          <w:tcPr>
            <w:tcW w:w="0" w:type="auto"/>
            <w:vAlign w:val="center"/>
            <w:hideMark/>
          </w:tcPr>
          <w:p w14:paraId="6716B590" w14:textId="77777777" w:rsidR="001B3899" w:rsidRDefault="003D0EF4">
            <w:pPr>
              <w:rPr>
                <w:rFonts w:eastAsia="Times New Roman"/>
              </w:rPr>
            </w:pPr>
            <w:r>
              <w:rPr>
                <w:rFonts w:eastAsia="Times New Roman"/>
              </w:rPr>
              <w:t xml:space="preserve">0 </w:t>
            </w:r>
          </w:p>
        </w:tc>
        <w:tc>
          <w:tcPr>
            <w:tcW w:w="0" w:type="auto"/>
            <w:vAlign w:val="center"/>
            <w:hideMark/>
          </w:tcPr>
          <w:p w14:paraId="6D403B4A" w14:textId="77777777" w:rsidR="001B3899" w:rsidRDefault="003D0EF4">
            <w:pPr>
              <w:rPr>
                <w:rFonts w:eastAsia="Times New Roman"/>
              </w:rPr>
            </w:pPr>
            <w:r>
              <w:rPr>
                <w:rFonts w:eastAsia="Times New Roman"/>
              </w:rPr>
              <w:t xml:space="preserve">0 </w:t>
            </w:r>
          </w:p>
        </w:tc>
        <w:tc>
          <w:tcPr>
            <w:tcW w:w="0" w:type="auto"/>
            <w:vAlign w:val="center"/>
            <w:hideMark/>
          </w:tcPr>
          <w:p w14:paraId="542F67E3" w14:textId="77777777" w:rsidR="001B3899" w:rsidRDefault="003D0EF4">
            <w:pPr>
              <w:rPr>
                <w:rFonts w:eastAsia="Times New Roman"/>
              </w:rPr>
            </w:pPr>
            <w:r>
              <w:rPr>
                <w:rFonts w:eastAsia="Times New Roman"/>
              </w:rPr>
              <w:t xml:space="preserve">0 </w:t>
            </w:r>
          </w:p>
        </w:tc>
        <w:tc>
          <w:tcPr>
            <w:tcW w:w="0" w:type="auto"/>
            <w:vAlign w:val="center"/>
            <w:hideMark/>
          </w:tcPr>
          <w:p w14:paraId="39B15FC8" w14:textId="77777777" w:rsidR="001B3899" w:rsidRDefault="003D0EF4">
            <w:pPr>
              <w:rPr>
                <w:rFonts w:eastAsia="Times New Roman"/>
              </w:rPr>
            </w:pPr>
            <w:r>
              <w:rPr>
                <w:rFonts w:eastAsia="Times New Roman"/>
              </w:rPr>
              <w:t xml:space="preserve">0 </w:t>
            </w:r>
          </w:p>
        </w:tc>
        <w:tc>
          <w:tcPr>
            <w:tcW w:w="0" w:type="auto"/>
            <w:vAlign w:val="center"/>
            <w:hideMark/>
          </w:tcPr>
          <w:p w14:paraId="64B4603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DBC8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A096F4" w14:textId="77777777" w:rsidR="001B3899" w:rsidRDefault="003D0EF4">
            <w:pPr>
              <w:rPr>
                <w:rFonts w:eastAsia="Times New Roman"/>
              </w:rPr>
            </w:pPr>
            <w:r>
              <w:rPr>
                <w:rFonts w:eastAsia="Times New Roman"/>
              </w:rPr>
              <w:t xml:space="preserve">1,935 </w:t>
            </w:r>
          </w:p>
        </w:tc>
        <w:tc>
          <w:tcPr>
            <w:tcW w:w="0" w:type="auto"/>
            <w:vAlign w:val="center"/>
            <w:hideMark/>
          </w:tcPr>
          <w:p w14:paraId="73CBEC13" w14:textId="77777777" w:rsidR="001B3899" w:rsidRDefault="003D0EF4">
            <w:pPr>
              <w:rPr>
                <w:rFonts w:eastAsia="Times New Roman"/>
              </w:rPr>
            </w:pPr>
            <w:r>
              <w:rPr>
                <w:rFonts w:eastAsia="Times New Roman"/>
              </w:rPr>
              <w:t xml:space="preserve">0 </w:t>
            </w:r>
          </w:p>
        </w:tc>
        <w:tc>
          <w:tcPr>
            <w:tcW w:w="0" w:type="auto"/>
            <w:vAlign w:val="center"/>
            <w:hideMark/>
          </w:tcPr>
          <w:p w14:paraId="712C822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89BF59" w14:textId="77777777" w:rsidR="001B3899" w:rsidRDefault="003D0EF4">
            <w:pPr>
              <w:rPr>
                <w:rFonts w:eastAsia="Times New Roman"/>
              </w:rPr>
            </w:pPr>
            <w:r>
              <w:rPr>
                <w:rFonts w:eastAsia="Times New Roman"/>
              </w:rPr>
              <w:t xml:space="preserve">0 </w:t>
            </w:r>
          </w:p>
        </w:tc>
      </w:tr>
      <w:tr w:rsidR="001B3899" w14:paraId="460A4519" w14:textId="77777777">
        <w:trPr>
          <w:divId w:val="1824467884"/>
          <w:tblCellSpacing w:w="15" w:type="dxa"/>
        </w:trPr>
        <w:tc>
          <w:tcPr>
            <w:tcW w:w="3600" w:type="dxa"/>
            <w:tcBorders>
              <w:right w:val="single" w:sz="6" w:space="0" w:color="auto"/>
            </w:tcBorders>
            <w:vAlign w:val="center"/>
            <w:hideMark/>
          </w:tcPr>
          <w:p w14:paraId="23EEAD7B" w14:textId="77777777" w:rsidR="001B3899" w:rsidRDefault="003D0EF4">
            <w:pPr>
              <w:rPr>
                <w:rFonts w:eastAsia="Times New Roman"/>
              </w:rPr>
            </w:pPr>
            <w:r>
              <w:rPr>
                <w:rFonts w:eastAsia="Times New Roman"/>
              </w:rPr>
              <w:t xml:space="preserve">Bike </w:t>
            </w:r>
          </w:p>
        </w:tc>
        <w:tc>
          <w:tcPr>
            <w:tcW w:w="0" w:type="auto"/>
            <w:vAlign w:val="center"/>
            <w:hideMark/>
          </w:tcPr>
          <w:p w14:paraId="168218AF" w14:textId="77777777" w:rsidR="001B3899" w:rsidRDefault="003D0EF4">
            <w:pPr>
              <w:rPr>
                <w:rFonts w:eastAsia="Times New Roman"/>
              </w:rPr>
            </w:pPr>
            <w:r>
              <w:rPr>
                <w:rFonts w:eastAsia="Times New Roman"/>
              </w:rPr>
              <w:t xml:space="preserve">0 </w:t>
            </w:r>
          </w:p>
        </w:tc>
        <w:tc>
          <w:tcPr>
            <w:tcW w:w="0" w:type="auto"/>
            <w:vAlign w:val="center"/>
            <w:hideMark/>
          </w:tcPr>
          <w:p w14:paraId="17F9B29D" w14:textId="77777777" w:rsidR="001B3899" w:rsidRDefault="003D0EF4">
            <w:pPr>
              <w:rPr>
                <w:rFonts w:eastAsia="Times New Roman"/>
              </w:rPr>
            </w:pPr>
            <w:r>
              <w:rPr>
                <w:rFonts w:eastAsia="Times New Roman"/>
              </w:rPr>
              <w:t xml:space="preserve">0 </w:t>
            </w:r>
          </w:p>
        </w:tc>
        <w:tc>
          <w:tcPr>
            <w:tcW w:w="0" w:type="auto"/>
            <w:vAlign w:val="center"/>
            <w:hideMark/>
          </w:tcPr>
          <w:p w14:paraId="6145FDFC" w14:textId="77777777" w:rsidR="001B3899" w:rsidRDefault="003D0EF4">
            <w:pPr>
              <w:rPr>
                <w:rFonts w:eastAsia="Times New Roman"/>
              </w:rPr>
            </w:pPr>
            <w:r>
              <w:rPr>
                <w:rFonts w:eastAsia="Times New Roman"/>
              </w:rPr>
              <w:t xml:space="preserve">0 </w:t>
            </w:r>
          </w:p>
        </w:tc>
        <w:tc>
          <w:tcPr>
            <w:tcW w:w="0" w:type="auto"/>
            <w:vAlign w:val="center"/>
            <w:hideMark/>
          </w:tcPr>
          <w:p w14:paraId="552D9B4A" w14:textId="77777777" w:rsidR="001B3899" w:rsidRDefault="003D0EF4">
            <w:pPr>
              <w:rPr>
                <w:rFonts w:eastAsia="Times New Roman"/>
              </w:rPr>
            </w:pPr>
            <w:r>
              <w:rPr>
                <w:rFonts w:eastAsia="Times New Roman"/>
              </w:rPr>
              <w:t xml:space="preserve">0 </w:t>
            </w:r>
          </w:p>
        </w:tc>
        <w:tc>
          <w:tcPr>
            <w:tcW w:w="0" w:type="auto"/>
            <w:vAlign w:val="center"/>
            <w:hideMark/>
          </w:tcPr>
          <w:p w14:paraId="51AB518E" w14:textId="77777777" w:rsidR="001B3899" w:rsidRDefault="003D0EF4">
            <w:pPr>
              <w:rPr>
                <w:rFonts w:eastAsia="Times New Roman"/>
              </w:rPr>
            </w:pPr>
            <w:r>
              <w:rPr>
                <w:rFonts w:eastAsia="Times New Roman"/>
              </w:rPr>
              <w:t xml:space="preserve">6,150 </w:t>
            </w:r>
          </w:p>
        </w:tc>
        <w:tc>
          <w:tcPr>
            <w:tcW w:w="0" w:type="auto"/>
            <w:vAlign w:val="center"/>
            <w:hideMark/>
          </w:tcPr>
          <w:p w14:paraId="34648F1A" w14:textId="77777777" w:rsidR="001B3899" w:rsidRDefault="003D0EF4">
            <w:pPr>
              <w:rPr>
                <w:rFonts w:eastAsia="Times New Roman"/>
              </w:rPr>
            </w:pPr>
            <w:r>
              <w:rPr>
                <w:rFonts w:eastAsia="Times New Roman"/>
              </w:rPr>
              <w:t xml:space="preserve">0 </w:t>
            </w:r>
          </w:p>
        </w:tc>
        <w:tc>
          <w:tcPr>
            <w:tcW w:w="0" w:type="auto"/>
            <w:vAlign w:val="center"/>
            <w:hideMark/>
          </w:tcPr>
          <w:p w14:paraId="10D29C1C" w14:textId="77777777" w:rsidR="001B3899" w:rsidRDefault="003D0EF4">
            <w:pPr>
              <w:rPr>
                <w:rFonts w:eastAsia="Times New Roman"/>
              </w:rPr>
            </w:pPr>
            <w:r>
              <w:rPr>
                <w:rFonts w:eastAsia="Times New Roman"/>
              </w:rPr>
              <w:t xml:space="preserve">0 </w:t>
            </w:r>
          </w:p>
        </w:tc>
        <w:tc>
          <w:tcPr>
            <w:tcW w:w="0" w:type="auto"/>
            <w:vAlign w:val="center"/>
            <w:hideMark/>
          </w:tcPr>
          <w:p w14:paraId="7ABB9278" w14:textId="77777777" w:rsidR="001B3899" w:rsidRDefault="003D0EF4">
            <w:pPr>
              <w:rPr>
                <w:rFonts w:eastAsia="Times New Roman"/>
              </w:rPr>
            </w:pPr>
            <w:r>
              <w:rPr>
                <w:rFonts w:eastAsia="Times New Roman"/>
              </w:rPr>
              <w:t xml:space="preserve">0 </w:t>
            </w:r>
          </w:p>
        </w:tc>
        <w:tc>
          <w:tcPr>
            <w:tcW w:w="0" w:type="auto"/>
            <w:vAlign w:val="center"/>
            <w:hideMark/>
          </w:tcPr>
          <w:p w14:paraId="08EEFD8F" w14:textId="77777777" w:rsidR="001B3899" w:rsidRDefault="003D0EF4">
            <w:pPr>
              <w:rPr>
                <w:rFonts w:eastAsia="Times New Roman"/>
              </w:rPr>
            </w:pPr>
            <w:r>
              <w:rPr>
                <w:rFonts w:eastAsia="Times New Roman"/>
              </w:rPr>
              <w:t xml:space="preserve">0 </w:t>
            </w:r>
          </w:p>
        </w:tc>
        <w:tc>
          <w:tcPr>
            <w:tcW w:w="0" w:type="auto"/>
            <w:vAlign w:val="center"/>
            <w:hideMark/>
          </w:tcPr>
          <w:p w14:paraId="53820315" w14:textId="77777777" w:rsidR="001B3899" w:rsidRDefault="003D0EF4">
            <w:pPr>
              <w:rPr>
                <w:rFonts w:eastAsia="Times New Roman"/>
              </w:rPr>
            </w:pPr>
            <w:r>
              <w:rPr>
                <w:rFonts w:eastAsia="Times New Roman"/>
              </w:rPr>
              <w:t xml:space="preserve">0 </w:t>
            </w:r>
          </w:p>
        </w:tc>
        <w:tc>
          <w:tcPr>
            <w:tcW w:w="0" w:type="auto"/>
            <w:vAlign w:val="center"/>
            <w:hideMark/>
          </w:tcPr>
          <w:p w14:paraId="3DBD15F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FFAC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07CE3DD" w14:textId="77777777" w:rsidR="001B3899" w:rsidRDefault="003D0EF4">
            <w:pPr>
              <w:rPr>
                <w:rFonts w:eastAsia="Times New Roman"/>
              </w:rPr>
            </w:pPr>
            <w:r>
              <w:rPr>
                <w:rFonts w:eastAsia="Times New Roman"/>
              </w:rPr>
              <w:t xml:space="preserve">6,150 </w:t>
            </w:r>
          </w:p>
        </w:tc>
        <w:tc>
          <w:tcPr>
            <w:tcW w:w="0" w:type="auto"/>
            <w:vAlign w:val="center"/>
            <w:hideMark/>
          </w:tcPr>
          <w:p w14:paraId="523E3A86" w14:textId="77777777" w:rsidR="001B3899" w:rsidRDefault="003D0EF4">
            <w:pPr>
              <w:rPr>
                <w:rFonts w:eastAsia="Times New Roman"/>
              </w:rPr>
            </w:pPr>
            <w:r>
              <w:rPr>
                <w:rFonts w:eastAsia="Times New Roman"/>
              </w:rPr>
              <w:t xml:space="preserve">0 </w:t>
            </w:r>
          </w:p>
        </w:tc>
        <w:tc>
          <w:tcPr>
            <w:tcW w:w="0" w:type="auto"/>
            <w:vAlign w:val="center"/>
            <w:hideMark/>
          </w:tcPr>
          <w:p w14:paraId="38580B1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4AE1938" w14:textId="77777777" w:rsidR="001B3899" w:rsidRDefault="003D0EF4">
            <w:pPr>
              <w:rPr>
                <w:rFonts w:eastAsia="Times New Roman"/>
              </w:rPr>
            </w:pPr>
            <w:r>
              <w:rPr>
                <w:rFonts w:eastAsia="Times New Roman"/>
              </w:rPr>
              <w:t xml:space="preserve">0 </w:t>
            </w:r>
          </w:p>
        </w:tc>
      </w:tr>
      <w:tr w:rsidR="001B3899" w14:paraId="3B19278F" w14:textId="77777777">
        <w:trPr>
          <w:divId w:val="1824467884"/>
          <w:tblCellSpacing w:w="15" w:type="dxa"/>
        </w:trPr>
        <w:tc>
          <w:tcPr>
            <w:tcW w:w="3600" w:type="dxa"/>
            <w:tcBorders>
              <w:right w:val="single" w:sz="6" w:space="0" w:color="auto"/>
            </w:tcBorders>
            <w:vAlign w:val="center"/>
            <w:hideMark/>
          </w:tcPr>
          <w:p w14:paraId="13099C10" w14:textId="77777777" w:rsidR="001B3899" w:rsidRDefault="003D0EF4">
            <w:pPr>
              <w:rPr>
                <w:rFonts w:eastAsia="Times New Roman"/>
              </w:rPr>
            </w:pPr>
            <w:r>
              <w:rPr>
                <w:rFonts w:eastAsia="Times New Roman"/>
              </w:rPr>
              <w:t xml:space="preserve">Walk-Transit </w:t>
            </w:r>
          </w:p>
        </w:tc>
        <w:tc>
          <w:tcPr>
            <w:tcW w:w="0" w:type="auto"/>
            <w:vAlign w:val="center"/>
            <w:hideMark/>
          </w:tcPr>
          <w:p w14:paraId="72B4CC54" w14:textId="77777777" w:rsidR="001B3899" w:rsidRDefault="003D0EF4">
            <w:pPr>
              <w:rPr>
                <w:rFonts w:eastAsia="Times New Roman"/>
              </w:rPr>
            </w:pPr>
            <w:r>
              <w:rPr>
                <w:rFonts w:eastAsia="Times New Roman"/>
              </w:rPr>
              <w:t xml:space="preserve">0 </w:t>
            </w:r>
          </w:p>
        </w:tc>
        <w:tc>
          <w:tcPr>
            <w:tcW w:w="0" w:type="auto"/>
            <w:vAlign w:val="center"/>
            <w:hideMark/>
          </w:tcPr>
          <w:p w14:paraId="1D0FAD67" w14:textId="77777777" w:rsidR="001B3899" w:rsidRDefault="003D0EF4">
            <w:pPr>
              <w:rPr>
                <w:rFonts w:eastAsia="Times New Roman"/>
              </w:rPr>
            </w:pPr>
            <w:r>
              <w:rPr>
                <w:rFonts w:eastAsia="Times New Roman"/>
              </w:rPr>
              <w:t xml:space="preserve">3,156 </w:t>
            </w:r>
          </w:p>
        </w:tc>
        <w:tc>
          <w:tcPr>
            <w:tcW w:w="0" w:type="auto"/>
            <w:vAlign w:val="center"/>
            <w:hideMark/>
          </w:tcPr>
          <w:p w14:paraId="7D7BF7B2" w14:textId="77777777" w:rsidR="001B3899" w:rsidRDefault="003D0EF4">
            <w:pPr>
              <w:rPr>
                <w:rFonts w:eastAsia="Times New Roman"/>
              </w:rPr>
            </w:pPr>
            <w:r>
              <w:rPr>
                <w:rFonts w:eastAsia="Times New Roman"/>
              </w:rPr>
              <w:t xml:space="preserve">338 </w:t>
            </w:r>
          </w:p>
        </w:tc>
        <w:tc>
          <w:tcPr>
            <w:tcW w:w="0" w:type="auto"/>
            <w:vAlign w:val="center"/>
            <w:hideMark/>
          </w:tcPr>
          <w:p w14:paraId="17DA591C" w14:textId="77777777" w:rsidR="001B3899" w:rsidRDefault="003D0EF4">
            <w:pPr>
              <w:rPr>
                <w:rFonts w:eastAsia="Times New Roman"/>
              </w:rPr>
            </w:pPr>
            <w:r>
              <w:rPr>
                <w:rFonts w:eastAsia="Times New Roman"/>
              </w:rPr>
              <w:t xml:space="preserve">3,616 </w:t>
            </w:r>
          </w:p>
        </w:tc>
        <w:tc>
          <w:tcPr>
            <w:tcW w:w="0" w:type="auto"/>
            <w:vAlign w:val="center"/>
            <w:hideMark/>
          </w:tcPr>
          <w:p w14:paraId="2E993AF3" w14:textId="77777777" w:rsidR="001B3899" w:rsidRDefault="003D0EF4">
            <w:pPr>
              <w:rPr>
                <w:rFonts w:eastAsia="Times New Roman"/>
              </w:rPr>
            </w:pPr>
            <w:r>
              <w:rPr>
                <w:rFonts w:eastAsia="Times New Roman"/>
              </w:rPr>
              <w:t xml:space="preserve">0 </w:t>
            </w:r>
          </w:p>
        </w:tc>
        <w:tc>
          <w:tcPr>
            <w:tcW w:w="0" w:type="auto"/>
            <w:vAlign w:val="center"/>
            <w:hideMark/>
          </w:tcPr>
          <w:p w14:paraId="47774376" w14:textId="77777777" w:rsidR="001B3899" w:rsidRDefault="003D0EF4">
            <w:pPr>
              <w:rPr>
                <w:rFonts w:eastAsia="Times New Roman"/>
              </w:rPr>
            </w:pPr>
            <w:r>
              <w:rPr>
                <w:rFonts w:eastAsia="Times New Roman"/>
              </w:rPr>
              <w:t xml:space="preserve">18,997 </w:t>
            </w:r>
          </w:p>
        </w:tc>
        <w:tc>
          <w:tcPr>
            <w:tcW w:w="0" w:type="auto"/>
            <w:vAlign w:val="center"/>
            <w:hideMark/>
          </w:tcPr>
          <w:p w14:paraId="4563CEC6" w14:textId="77777777" w:rsidR="001B3899" w:rsidRDefault="003D0EF4">
            <w:pPr>
              <w:rPr>
                <w:rFonts w:eastAsia="Times New Roman"/>
              </w:rPr>
            </w:pPr>
            <w:r>
              <w:rPr>
                <w:rFonts w:eastAsia="Times New Roman"/>
              </w:rPr>
              <w:t xml:space="preserve">5,374 </w:t>
            </w:r>
          </w:p>
        </w:tc>
        <w:tc>
          <w:tcPr>
            <w:tcW w:w="0" w:type="auto"/>
            <w:vAlign w:val="center"/>
            <w:hideMark/>
          </w:tcPr>
          <w:p w14:paraId="210051A8" w14:textId="77777777" w:rsidR="001B3899" w:rsidRDefault="003D0EF4">
            <w:pPr>
              <w:rPr>
                <w:rFonts w:eastAsia="Times New Roman"/>
              </w:rPr>
            </w:pPr>
            <w:r>
              <w:rPr>
                <w:rFonts w:eastAsia="Times New Roman"/>
              </w:rPr>
              <w:t xml:space="preserve">0 </w:t>
            </w:r>
          </w:p>
        </w:tc>
        <w:tc>
          <w:tcPr>
            <w:tcW w:w="0" w:type="auto"/>
            <w:vAlign w:val="center"/>
            <w:hideMark/>
          </w:tcPr>
          <w:p w14:paraId="244957B3" w14:textId="77777777" w:rsidR="001B3899" w:rsidRDefault="003D0EF4">
            <w:pPr>
              <w:rPr>
                <w:rFonts w:eastAsia="Times New Roman"/>
              </w:rPr>
            </w:pPr>
            <w:r>
              <w:rPr>
                <w:rFonts w:eastAsia="Times New Roman"/>
              </w:rPr>
              <w:t xml:space="preserve">0 </w:t>
            </w:r>
          </w:p>
        </w:tc>
        <w:tc>
          <w:tcPr>
            <w:tcW w:w="0" w:type="auto"/>
            <w:vAlign w:val="center"/>
            <w:hideMark/>
          </w:tcPr>
          <w:p w14:paraId="2CB63450" w14:textId="77777777" w:rsidR="001B3899" w:rsidRDefault="003D0EF4">
            <w:pPr>
              <w:rPr>
                <w:rFonts w:eastAsia="Times New Roman"/>
              </w:rPr>
            </w:pPr>
            <w:r>
              <w:rPr>
                <w:rFonts w:eastAsia="Times New Roman"/>
              </w:rPr>
              <w:t xml:space="preserve">0 </w:t>
            </w:r>
          </w:p>
        </w:tc>
        <w:tc>
          <w:tcPr>
            <w:tcW w:w="0" w:type="auto"/>
            <w:vAlign w:val="center"/>
            <w:hideMark/>
          </w:tcPr>
          <w:p w14:paraId="6501A31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AD9EAB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0E4E03" w14:textId="77777777" w:rsidR="001B3899" w:rsidRDefault="003D0EF4">
            <w:pPr>
              <w:rPr>
                <w:rFonts w:eastAsia="Times New Roman"/>
              </w:rPr>
            </w:pPr>
            <w:r>
              <w:rPr>
                <w:rFonts w:eastAsia="Times New Roman"/>
              </w:rPr>
              <w:t xml:space="preserve">31,480 </w:t>
            </w:r>
          </w:p>
        </w:tc>
        <w:tc>
          <w:tcPr>
            <w:tcW w:w="0" w:type="auto"/>
            <w:vAlign w:val="center"/>
            <w:hideMark/>
          </w:tcPr>
          <w:p w14:paraId="70D3B9A1" w14:textId="77777777" w:rsidR="001B3899" w:rsidRDefault="003D0EF4">
            <w:pPr>
              <w:rPr>
                <w:rFonts w:eastAsia="Times New Roman"/>
              </w:rPr>
            </w:pPr>
            <w:r>
              <w:rPr>
                <w:rFonts w:eastAsia="Times New Roman"/>
              </w:rPr>
              <w:t xml:space="preserve">24,371 </w:t>
            </w:r>
          </w:p>
        </w:tc>
        <w:tc>
          <w:tcPr>
            <w:tcW w:w="0" w:type="auto"/>
            <w:vAlign w:val="center"/>
            <w:hideMark/>
          </w:tcPr>
          <w:p w14:paraId="05854EF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63284AF" w14:textId="77777777" w:rsidR="001B3899" w:rsidRDefault="003D0EF4">
            <w:pPr>
              <w:rPr>
                <w:rFonts w:eastAsia="Times New Roman"/>
              </w:rPr>
            </w:pPr>
            <w:r>
              <w:rPr>
                <w:rFonts w:eastAsia="Times New Roman"/>
              </w:rPr>
              <w:t xml:space="preserve">0 </w:t>
            </w:r>
          </w:p>
        </w:tc>
      </w:tr>
      <w:tr w:rsidR="001B3899" w14:paraId="5E93B646" w14:textId="77777777">
        <w:trPr>
          <w:divId w:val="1824467884"/>
          <w:tblCellSpacing w:w="15" w:type="dxa"/>
        </w:trPr>
        <w:tc>
          <w:tcPr>
            <w:tcW w:w="3600" w:type="dxa"/>
            <w:tcBorders>
              <w:right w:val="single" w:sz="6" w:space="0" w:color="auto"/>
            </w:tcBorders>
            <w:vAlign w:val="center"/>
            <w:hideMark/>
          </w:tcPr>
          <w:p w14:paraId="4F0F67B3" w14:textId="77777777" w:rsidR="001B3899" w:rsidRDefault="003D0EF4">
            <w:pPr>
              <w:rPr>
                <w:rFonts w:eastAsia="Times New Roman"/>
              </w:rPr>
            </w:pPr>
            <w:r>
              <w:rPr>
                <w:rFonts w:eastAsia="Times New Roman"/>
              </w:rPr>
              <w:t xml:space="preserve">PNR-Transit </w:t>
            </w:r>
          </w:p>
        </w:tc>
        <w:tc>
          <w:tcPr>
            <w:tcW w:w="0" w:type="auto"/>
            <w:vAlign w:val="center"/>
            <w:hideMark/>
          </w:tcPr>
          <w:p w14:paraId="1D0A1433" w14:textId="77777777" w:rsidR="001B3899" w:rsidRDefault="003D0EF4">
            <w:pPr>
              <w:rPr>
                <w:rFonts w:eastAsia="Times New Roman"/>
              </w:rPr>
            </w:pPr>
            <w:r>
              <w:rPr>
                <w:rFonts w:eastAsia="Times New Roman"/>
              </w:rPr>
              <w:t xml:space="preserve">0 </w:t>
            </w:r>
          </w:p>
        </w:tc>
        <w:tc>
          <w:tcPr>
            <w:tcW w:w="0" w:type="auto"/>
            <w:vAlign w:val="center"/>
            <w:hideMark/>
          </w:tcPr>
          <w:p w14:paraId="26B597A9" w14:textId="77777777" w:rsidR="001B3899" w:rsidRDefault="003D0EF4">
            <w:pPr>
              <w:rPr>
                <w:rFonts w:eastAsia="Times New Roman"/>
              </w:rPr>
            </w:pPr>
            <w:r>
              <w:rPr>
                <w:rFonts w:eastAsia="Times New Roman"/>
              </w:rPr>
              <w:t xml:space="preserve">0 </w:t>
            </w:r>
          </w:p>
        </w:tc>
        <w:tc>
          <w:tcPr>
            <w:tcW w:w="0" w:type="auto"/>
            <w:vAlign w:val="center"/>
            <w:hideMark/>
          </w:tcPr>
          <w:p w14:paraId="1F87EB8A" w14:textId="77777777" w:rsidR="001B3899" w:rsidRDefault="003D0EF4">
            <w:pPr>
              <w:rPr>
                <w:rFonts w:eastAsia="Times New Roman"/>
              </w:rPr>
            </w:pPr>
            <w:r>
              <w:rPr>
                <w:rFonts w:eastAsia="Times New Roman"/>
              </w:rPr>
              <w:t xml:space="preserve">0 </w:t>
            </w:r>
          </w:p>
        </w:tc>
        <w:tc>
          <w:tcPr>
            <w:tcW w:w="0" w:type="auto"/>
            <w:vAlign w:val="center"/>
            <w:hideMark/>
          </w:tcPr>
          <w:p w14:paraId="3C63C900" w14:textId="77777777" w:rsidR="001B3899" w:rsidRDefault="003D0EF4">
            <w:pPr>
              <w:rPr>
                <w:rFonts w:eastAsia="Times New Roman"/>
              </w:rPr>
            </w:pPr>
            <w:r>
              <w:rPr>
                <w:rFonts w:eastAsia="Times New Roman"/>
              </w:rPr>
              <w:t xml:space="preserve">0 </w:t>
            </w:r>
          </w:p>
        </w:tc>
        <w:tc>
          <w:tcPr>
            <w:tcW w:w="0" w:type="auto"/>
            <w:vAlign w:val="center"/>
            <w:hideMark/>
          </w:tcPr>
          <w:p w14:paraId="5B22E3DC" w14:textId="77777777" w:rsidR="001B3899" w:rsidRDefault="003D0EF4">
            <w:pPr>
              <w:rPr>
                <w:rFonts w:eastAsia="Times New Roman"/>
              </w:rPr>
            </w:pPr>
            <w:r>
              <w:rPr>
                <w:rFonts w:eastAsia="Times New Roman"/>
              </w:rPr>
              <w:t xml:space="preserve">0 </w:t>
            </w:r>
          </w:p>
        </w:tc>
        <w:tc>
          <w:tcPr>
            <w:tcW w:w="0" w:type="auto"/>
            <w:vAlign w:val="center"/>
            <w:hideMark/>
          </w:tcPr>
          <w:p w14:paraId="648C471C" w14:textId="77777777" w:rsidR="001B3899" w:rsidRDefault="003D0EF4">
            <w:pPr>
              <w:rPr>
                <w:rFonts w:eastAsia="Times New Roman"/>
              </w:rPr>
            </w:pPr>
            <w:r>
              <w:rPr>
                <w:rFonts w:eastAsia="Times New Roman"/>
              </w:rPr>
              <w:t xml:space="preserve">0 </w:t>
            </w:r>
          </w:p>
        </w:tc>
        <w:tc>
          <w:tcPr>
            <w:tcW w:w="0" w:type="auto"/>
            <w:vAlign w:val="center"/>
            <w:hideMark/>
          </w:tcPr>
          <w:p w14:paraId="7490F55B" w14:textId="77777777" w:rsidR="001B3899" w:rsidRDefault="003D0EF4">
            <w:pPr>
              <w:rPr>
                <w:rFonts w:eastAsia="Times New Roman"/>
              </w:rPr>
            </w:pPr>
            <w:r>
              <w:rPr>
                <w:rFonts w:eastAsia="Times New Roman"/>
              </w:rPr>
              <w:t xml:space="preserve">0 </w:t>
            </w:r>
          </w:p>
        </w:tc>
        <w:tc>
          <w:tcPr>
            <w:tcW w:w="0" w:type="auto"/>
            <w:vAlign w:val="center"/>
            <w:hideMark/>
          </w:tcPr>
          <w:p w14:paraId="78218B62" w14:textId="77777777" w:rsidR="001B3899" w:rsidRDefault="003D0EF4">
            <w:pPr>
              <w:rPr>
                <w:rFonts w:eastAsia="Times New Roman"/>
              </w:rPr>
            </w:pPr>
            <w:r>
              <w:rPr>
                <w:rFonts w:eastAsia="Times New Roman"/>
              </w:rPr>
              <w:t xml:space="preserve">417 </w:t>
            </w:r>
          </w:p>
        </w:tc>
        <w:tc>
          <w:tcPr>
            <w:tcW w:w="0" w:type="auto"/>
            <w:vAlign w:val="center"/>
            <w:hideMark/>
          </w:tcPr>
          <w:p w14:paraId="39ED1B06" w14:textId="77777777" w:rsidR="001B3899" w:rsidRDefault="003D0EF4">
            <w:pPr>
              <w:rPr>
                <w:rFonts w:eastAsia="Times New Roman"/>
              </w:rPr>
            </w:pPr>
            <w:r>
              <w:rPr>
                <w:rFonts w:eastAsia="Times New Roman"/>
              </w:rPr>
              <w:t xml:space="preserve">6,183 </w:t>
            </w:r>
          </w:p>
        </w:tc>
        <w:tc>
          <w:tcPr>
            <w:tcW w:w="0" w:type="auto"/>
            <w:vAlign w:val="center"/>
            <w:hideMark/>
          </w:tcPr>
          <w:p w14:paraId="583288B9" w14:textId="77777777" w:rsidR="001B3899" w:rsidRDefault="003D0EF4">
            <w:pPr>
              <w:rPr>
                <w:rFonts w:eastAsia="Times New Roman"/>
              </w:rPr>
            </w:pPr>
            <w:r>
              <w:rPr>
                <w:rFonts w:eastAsia="Times New Roman"/>
              </w:rPr>
              <w:t xml:space="preserve">0 </w:t>
            </w:r>
          </w:p>
        </w:tc>
        <w:tc>
          <w:tcPr>
            <w:tcW w:w="0" w:type="auto"/>
            <w:vAlign w:val="center"/>
            <w:hideMark/>
          </w:tcPr>
          <w:p w14:paraId="25B40F5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7BDC9F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6FA9DAB" w14:textId="77777777" w:rsidR="001B3899" w:rsidRDefault="003D0EF4">
            <w:pPr>
              <w:rPr>
                <w:rFonts w:eastAsia="Times New Roman"/>
              </w:rPr>
            </w:pPr>
            <w:r>
              <w:rPr>
                <w:rFonts w:eastAsia="Times New Roman"/>
              </w:rPr>
              <w:t xml:space="preserve">6,600 </w:t>
            </w:r>
          </w:p>
        </w:tc>
        <w:tc>
          <w:tcPr>
            <w:tcW w:w="0" w:type="auto"/>
            <w:vAlign w:val="center"/>
            <w:hideMark/>
          </w:tcPr>
          <w:p w14:paraId="277F69C9" w14:textId="77777777" w:rsidR="001B3899" w:rsidRDefault="003D0EF4">
            <w:pPr>
              <w:rPr>
                <w:rFonts w:eastAsia="Times New Roman"/>
              </w:rPr>
            </w:pPr>
            <w:r>
              <w:rPr>
                <w:rFonts w:eastAsia="Times New Roman"/>
              </w:rPr>
              <w:t xml:space="preserve">0 </w:t>
            </w:r>
          </w:p>
        </w:tc>
        <w:tc>
          <w:tcPr>
            <w:tcW w:w="0" w:type="auto"/>
            <w:vAlign w:val="center"/>
            <w:hideMark/>
          </w:tcPr>
          <w:p w14:paraId="5E0A147E" w14:textId="77777777" w:rsidR="001B3899" w:rsidRDefault="003D0EF4">
            <w:pPr>
              <w:rPr>
                <w:rFonts w:eastAsia="Times New Roman"/>
              </w:rPr>
            </w:pPr>
            <w:r>
              <w:rPr>
                <w:rFonts w:eastAsia="Times New Roman"/>
              </w:rPr>
              <w:t xml:space="preserve">6,600 </w:t>
            </w:r>
          </w:p>
        </w:tc>
        <w:tc>
          <w:tcPr>
            <w:tcW w:w="0" w:type="auto"/>
            <w:tcBorders>
              <w:right w:val="single" w:sz="6" w:space="0" w:color="auto"/>
            </w:tcBorders>
            <w:vAlign w:val="center"/>
            <w:hideMark/>
          </w:tcPr>
          <w:p w14:paraId="43C102C2" w14:textId="77777777" w:rsidR="001B3899" w:rsidRDefault="003D0EF4">
            <w:pPr>
              <w:rPr>
                <w:rFonts w:eastAsia="Times New Roman"/>
              </w:rPr>
            </w:pPr>
            <w:r>
              <w:rPr>
                <w:rFonts w:eastAsia="Times New Roman"/>
              </w:rPr>
              <w:t xml:space="preserve">0 </w:t>
            </w:r>
          </w:p>
        </w:tc>
      </w:tr>
      <w:tr w:rsidR="001B3899" w14:paraId="46801F78" w14:textId="77777777">
        <w:trPr>
          <w:divId w:val="1824467884"/>
          <w:tblCellSpacing w:w="15" w:type="dxa"/>
        </w:trPr>
        <w:tc>
          <w:tcPr>
            <w:tcW w:w="3600" w:type="dxa"/>
            <w:tcBorders>
              <w:right w:val="single" w:sz="6" w:space="0" w:color="auto"/>
            </w:tcBorders>
            <w:vAlign w:val="center"/>
            <w:hideMark/>
          </w:tcPr>
          <w:p w14:paraId="63C4878D" w14:textId="77777777" w:rsidR="001B3899" w:rsidRDefault="003D0EF4">
            <w:pPr>
              <w:rPr>
                <w:rFonts w:eastAsia="Times New Roman"/>
              </w:rPr>
            </w:pPr>
            <w:r>
              <w:rPr>
                <w:rFonts w:eastAsia="Times New Roman"/>
              </w:rPr>
              <w:lastRenderedPageBreak/>
              <w:t xml:space="preserve">KNR-Transit </w:t>
            </w:r>
          </w:p>
        </w:tc>
        <w:tc>
          <w:tcPr>
            <w:tcW w:w="0" w:type="auto"/>
            <w:vAlign w:val="center"/>
            <w:hideMark/>
          </w:tcPr>
          <w:p w14:paraId="05910A30" w14:textId="77777777" w:rsidR="001B3899" w:rsidRDefault="003D0EF4">
            <w:pPr>
              <w:rPr>
                <w:rFonts w:eastAsia="Times New Roman"/>
              </w:rPr>
            </w:pPr>
            <w:r>
              <w:rPr>
                <w:rFonts w:eastAsia="Times New Roman"/>
              </w:rPr>
              <w:t xml:space="preserve">0 </w:t>
            </w:r>
          </w:p>
        </w:tc>
        <w:tc>
          <w:tcPr>
            <w:tcW w:w="0" w:type="auto"/>
            <w:vAlign w:val="center"/>
            <w:hideMark/>
          </w:tcPr>
          <w:p w14:paraId="28407E60" w14:textId="77777777" w:rsidR="001B3899" w:rsidRDefault="003D0EF4">
            <w:pPr>
              <w:rPr>
                <w:rFonts w:eastAsia="Times New Roman"/>
              </w:rPr>
            </w:pPr>
            <w:r>
              <w:rPr>
                <w:rFonts w:eastAsia="Times New Roman"/>
              </w:rPr>
              <w:t xml:space="preserve">0 </w:t>
            </w:r>
          </w:p>
        </w:tc>
        <w:tc>
          <w:tcPr>
            <w:tcW w:w="0" w:type="auto"/>
            <w:vAlign w:val="center"/>
            <w:hideMark/>
          </w:tcPr>
          <w:p w14:paraId="4D3CDF6C" w14:textId="77777777" w:rsidR="001B3899" w:rsidRDefault="003D0EF4">
            <w:pPr>
              <w:rPr>
                <w:rFonts w:eastAsia="Times New Roman"/>
              </w:rPr>
            </w:pPr>
            <w:r>
              <w:rPr>
                <w:rFonts w:eastAsia="Times New Roman"/>
              </w:rPr>
              <w:t xml:space="preserve">0 </w:t>
            </w:r>
          </w:p>
        </w:tc>
        <w:tc>
          <w:tcPr>
            <w:tcW w:w="0" w:type="auto"/>
            <w:vAlign w:val="center"/>
            <w:hideMark/>
          </w:tcPr>
          <w:p w14:paraId="33541511" w14:textId="77777777" w:rsidR="001B3899" w:rsidRDefault="003D0EF4">
            <w:pPr>
              <w:rPr>
                <w:rFonts w:eastAsia="Times New Roman"/>
              </w:rPr>
            </w:pPr>
            <w:r>
              <w:rPr>
                <w:rFonts w:eastAsia="Times New Roman"/>
              </w:rPr>
              <w:t xml:space="preserve">0 </w:t>
            </w:r>
          </w:p>
        </w:tc>
        <w:tc>
          <w:tcPr>
            <w:tcW w:w="0" w:type="auto"/>
            <w:vAlign w:val="center"/>
            <w:hideMark/>
          </w:tcPr>
          <w:p w14:paraId="3BB8F70E" w14:textId="77777777" w:rsidR="001B3899" w:rsidRDefault="003D0EF4">
            <w:pPr>
              <w:rPr>
                <w:rFonts w:eastAsia="Times New Roman"/>
              </w:rPr>
            </w:pPr>
            <w:r>
              <w:rPr>
                <w:rFonts w:eastAsia="Times New Roman"/>
              </w:rPr>
              <w:t xml:space="preserve">0 </w:t>
            </w:r>
          </w:p>
        </w:tc>
        <w:tc>
          <w:tcPr>
            <w:tcW w:w="0" w:type="auto"/>
            <w:vAlign w:val="center"/>
            <w:hideMark/>
          </w:tcPr>
          <w:p w14:paraId="41EAB1AC" w14:textId="77777777" w:rsidR="001B3899" w:rsidRDefault="003D0EF4">
            <w:pPr>
              <w:rPr>
                <w:rFonts w:eastAsia="Times New Roman"/>
              </w:rPr>
            </w:pPr>
            <w:r>
              <w:rPr>
                <w:rFonts w:eastAsia="Times New Roman"/>
              </w:rPr>
              <w:t xml:space="preserve">0 </w:t>
            </w:r>
          </w:p>
        </w:tc>
        <w:tc>
          <w:tcPr>
            <w:tcW w:w="0" w:type="auto"/>
            <w:vAlign w:val="center"/>
            <w:hideMark/>
          </w:tcPr>
          <w:p w14:paraId="63AEE84D" w14:textId="77777777" w:rsidR="001B3899" w:rsidRDefault="003D0EF4">
            <w:pPr>
              <w:rPr>
                <w:rFonts w:eastAsia="Times New Roman"/>
              </w:rPr>
            </w:pPr>
            <w:r>
              <w:rPr>
                <w:rFonts w:eastAsia="Times New Roman"/>
              </w:rPr>
              <w:t xml:space="preserve">0 </w:t>
            </w:r>
          </w:p>
        </w:tc>
        <w:tc>
          <w:tcPr>
            <w:tcW w:w="0" w:type="auto"/>
            <w:vAlign w:val="center"/>
            <w:hideMark/>
          </w:tcPr>
          <w:p w14:paraId="4812C37D" w14:textId="77777777" w:rsidR="001B3899" w:rsidRDefault="003D0EF4">
            <w:pPr>
              <w:rPr>
                <w:rFonts w:eastAsia="Times New Roman"/>
              </w:rPr>
            </w:pPr>
            <w:r>
              <w:rPr>
                <w:rFonts w:eastAsia="Times New Roman"/>
              </w:rPr>
              <w:t xml:space="preserve">0 </w:t>
            </w:r>
          </w:p>
        </w:tc>
        <w:tc>
          <w:tcPr>
            <w:tcW w:w="0" w:type="auto"/>
            <w:vAlign w:val="center"/>
            <w:hideMark/>
          </w:tcPr>
          <w:p w14:paraId="12E2735F" w14:textId="77777777" w:rsidR="001B3899" w:rsidRDefault="003D0EF4">
            <w:pPr>
              <w:rPr>
                <w:rFonts w:eastAsia="Times New Roman"/>
              </w:rPr>
            </w:pPr>
            <w:r>
              <w:rPr>
                <w:rFonts w:eastAsia="Times New Roman"/>
              </w:rPr>
              <w:t xml:space="preserve">0 </w:t>
            </w:r>
          </w:p>
        </w:tc>
        <w:tc>
          <w:tcPr>
            <w:tcW w:w="0" w:type="auto"/>
            <w:vAlign w:val="center"/>
            <w:hideMark/>
          </w:tcPr>
          <w:p w14:paraId="1470B8A4" w14:textId="77777777" w:rsidR="001B3899" w:rsidRDefault="003D0EF4">
            <w:pPr>
              <w:rPr>
                <w:rFonts w:eastAsia="Times New Roman"/>
              </w:rPr>
            </w:pPr>
            <w:r>
              <w:rPr>
                <w:rFonts w:eastAsia="Times New Roman"/>
              </w:rPr>
              <w:t xml:space="preserve">3,874 </w:t>
            </w:r>
          </w:p>
        </w:tc>
        <w:tc>
          <w:tcPr>
            <w:tcW w:w="0" w:type="auto"/>
            <w:vAlign w:val="center"/>
            <w:hideMark/>
          </w:tcPr>
          <w:p w14:paraId="436816BD" w14:textId="77777777" w:rsidR="001B3899" w:rsidRDefault="003D0EF4">
            <w:pPr>
              <w:rPr>
                <w:rFonts w:eastAsia="Times New Roman"/>
              </w:rPr>
            </w:pPr>
            <w:r>
              <w:rPr>
                <w:rFonts w:eastAsia="Times New Roman"/>
              </w:rPr>
              <w:t xml:space="preserve">3,666 </w:t>
            </w:r>
          </w:p>
        </w:tc>
        <w:tc>
          <w:tcPr>
            <w:tcW w:w="0" w:type="auto"/>
            <w:tcBorders>
              <w:right w:val="single" w:sz="6" w:space="0" w:color="auto"/>
            </w:tcBorders>
            <w:vAlign w:val="center"/>
            <w:hideMark/>
          </w:tcPr>
          <w:p w14:paraId="0B3D1C1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6C5B01" w14:textId="77777777" w:rsidR="001B3899" w:rsidRDefault="003D0EF4">
            <w:pPr>
              <w:rPr>
                <w:rFonts w:eastAsia="Times New Roman"/>
              </w:rPr>
            </w:pPr>
            <w:r>
              <w:rPr>
                <w:rFonts w:eastAsia="Times New Roman"/>
              </w:rPr>
              <w:t xml:space="preserve">7,540 </w:t>
            </w:r>
          </w:p>
        </w:tc>
        <w:tc>
          <w:tcPr>
            <w:tcW w:w="0" w:type="auto"/>
            <w:vAlign w:val="center"/>
            <w:hideMark/>
          </w:tcPr>
          <w:p w14:paraId="51EC005E" w14:textId="77777777" w:rsidR="001B3899" w:rsidRDefault="003D0EF4">
            <w:pPr>
              <w:rPr>
                <w:rFonts w:eastAsia="Times New Roman"/>
              </w:rPr>
            </w:pPr>
            <w:r>
              <w:rPr>
                <w:rFonts w:eastAsia="Times New Roman"/>
              </w:rPr>
              <w:t xml:space="preserve">0 </w:t>
            </w:r>
          </w:p>
        </w:tc>
        <w:tc>
          <w:tcPr>
            <w:tcW w:w="0" w:type="auto"/>
            <w:vAlign w:val="center"/>
            <w:hideMark/>
          </w:tcPr>
          <w:p w14:paraId="65D6E92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0BBFA5B" w14:textId="77777777" w:rsidR="001B3899" w:rsidRDefault="003D0EF4">
            <w:pPr>
              <w:rPr>
                <w:rFonts w:eastAsia="Times New Roman"/>
              </w:rPr>
            </w:pPr>
            <w:r>
              <w:rPr>
                <w:rFonts w:eastAsia="Times New Roman"/>
              </w:rPr>
              <w:t xml:space="preserve">7,540 </w:t>
            </w:r>
          </w:p>
        </w:tc>
      </w:tr>
      <w:tr w:rsidR="001B3899" w14:paraId="57CBC252" w14:textId="77777777">
        <w:trPr>
          <w:divId w:val="1824467884"/>
          <w:tblCellSpacing w:w="15" w:type="dxa"/>
        </w:trPr>
        <w:tc>
          <w:tcPr>
            <w:tcW w:w="3600" w:type="dxa"/>
            <w:tcBorders>
              <w:right w:val="single" w:sz="6" w:space="0" w:color="auto"/>
            </w:tcBorders>
            <w:vAlign w:val="center"/>
            <w:hideMark/>
          </w:tcPr>
          <w:p w14:paraId="3C441117" w14:textId="77777777" w:rsidR="001B3899" w:rsidRDefault="003D0EF4">
            <w:pPr>
              <w:rPr>
                <w:rFonts w:eastAsia="Times New Roman"/>
              </w:rPr>
            </w:pPr>
            <w:r>
              <w:rPr>
                <w:rFonts w:eastAsia="Times New Roman"/>
              </w:rPr>
              <w:t xml:space="preserve">School Bus </w:t>
            </w:r>
          </w:p>
        </w:tc>
        <w:tc>
          <w:tcPr>
            <w:tcW w:w="0" w:type="auto"/>
            <w:vAlign w:val="center"/>
            <w:hideMark/>
          </w:tcPr>
          <w:p w14:paraId="1A508423" w14:textId="77777777" w:rsidR="001B3899" w:rsidRDefault="003D0EF4">
            <w:pPr>
              <w:rPr>
                <w:rFonts w:eastAsia="Times New Roman"/>
              </w:rPr>
            </w:pPr>
            <w:r>
              <w:rPr>
                <w:rFonts w:eastAsia="Times New Roman"/>
              </w:rPr>
              <w:t xml:space="preserve">0 </w:t>
            </w:r>
          </w:p>
        </w:tc>
        <w:tc>
          <w:tcPr>
            <w:tcW w:w="0" w:type="auto"/>
            <w:vAlign w:val="center"/>
            <w:hideMark/>
          </w:tcPr>
          <w:p w14:paraId="1DE9F1F5" w14:textId="77777777" w:rsidR="001B3899" w:rsidRDefault="003D0EF4">
            <w:pPr>
              <w:rPr>
                <w:rFonts w:eastAsia="Times New Roman"/>
              </w:rPr>
            </w:pPr>
            <w:r>
              <w:rPr>
                <w:rFonts w:eastAsia="Times New Roman"/>
              </w:rPr>
              <w:t xml:space="preserve">0 </w:t>
            </w:r>
          </w:p>
        </w:tc>
        <w:tc>
          <w:tcPr>
            <w:tcW w:w="0" w:type="auto"/>
            <w:vAlign w:val="center"/>
            <w:hideMark/>
          </w:tcPr>
          <w:p w14:paraId="32F4032B" w14:textId="77777777" w:rsidR="001B3899" w:rsidRDefault="003D0EF4">
            <w:pPr>
              <w:rPr>
                <w:rFonts w:eastAsia="Times New Roman"/>
              </w:rPr>
            </w:pPr>
            <w:r>
              <w:rPr>
                <w:rFonts w:eastAsia="Times New Roman"/>
              </w:rPr>
              <w:t xml:space="preserve">0 </w:t>
            </w:r>
          </w:p>
        </w:tc>
        <w:tc>
          <w:tcPr>
            <w:tcW w:w="0" w:type="auto"/>
            <w:vAlign w:val="center"/>
            <w:hideMark/>
          </w:tcPr>
          <w:p w14:paraId="562A672E" w14:textId="77777777" w:rsidR="001B3899" w:rsidRDefault="003D0EF4">
            <w:pPr>
              <w:rPr>
                <w:rFonts w:eastAsia="Times New Roman"/>
              </w:rPr>
            </w:pPr>
            <w:r>
              <w:rPr>
                <w:rFonts w:eastAsia="Times New Roman"/>
              </w:rPr>
              <w:t xml:space="preserve">0 </w:t>
            </w:r>
          </w:p>
        </w:tc>
        <w:tc>
          <w:tcPr>
            <w:tcW w:w="0" w:type="auto"/>
            <w:vAlign w:val="center"/>
            <w:hideMark/>
          </w:tcPr>
          <w:p w14:paraId="33C53264" w14:textId="77777777" w:rsidR="001B3899" w:rsidRDefault="003D0EF4">
            <w:pPr>
              <w:rPr>
                <w:rFonts w:eastAsia="Times New Roman"/>
              </w:rPr>
            </w:pPr>
            <w:r>
              <w:rPr>
                <w:rFonts w:eastAsia="Times New Roman"/>
              </w:rPr>
              <w:t xml:space="preserve">0 </w:t>
            </w:r>
          </w:p>
        </w:tc>
        <w:tc>
          <w:tcPr>
            <w:tcW w:w="0" w:type="auto"/>
            <w:vAlign w:val="center"/>
            <w:hideMark/>
          </w:tcPr>
          <w:p w14:paraId="2F2B08A3" w14:textId="77777777" w:rsidR="001B3899" w:rsidRDefault="003D0EF4">
            <w:pPr>
              <w:rPr>
                <w:rFonts w:eastAsia="Times New Roman"/>
              </w:rPr>
            </w:pPr>
            <w:r>
              <w:rPr>
                <w:rFonts w:eastAsia="Times New Roman"/>
              </w:rPr>
              <w:t xml:space="preserve">0 </w:t>
            </w:r>
          </w:p>
        </w:tc>
        <w:tc>
          <w:tcPr>
            <w:tcW w:w="0" w:type="auto"/>
            <w:vAlign w:val="center"/>
            <w:hideMark/>
          </w:tcPr>
          <w:p w14:paraId="20F714AE" w14:textId="77777777" w:rsidR="001B3899" w:rsidRDefault="003D0EF4">
            <w:pPr>
              <w:rPr>
                <w:rFonts w:eastAsia="Times New Roman"/>
              </w:rPr>
            </w:pPr>
            <w:r>
              <w:rPr>
                <w:rFonts w:eastAsia="Times New Roman"/>
              </w:rPr>
              <w:t xml:space="preserve">0 </w:t>
            </w:r>
          </w:p>
        </w:tc>
        <w:tc>
          <w:tcPr>
            <w:tcW w:w="0" w:type="auto"/>
            <w:vAlign w:val="center"/>
            <w:hideMark/>
          </w:tcPr>
          <w:p w14:paraId="41E12B48" w14:textId="77777777" w:rsidR="001B3899" w:rsidRDefault="003D0EF4">
            <w:pPr>
              <w:rPr>
                <w:rFonts w:eastAsia="Times New Roman"/>
              </w:rPr>
            </w:pPr>
            <w:r>
              <w:rPr>
                <w:rFonts w:eastAsia="Times New Roman"/>
              </w:rPr>
              <w:t xml:space="preserve">0 </w:t>
            </w:r>
          </w:p>
        </w:tc>
        <w:tc>
          <w:tcPr>
            <w:tcW w:w="0" w:type="auto"/>
            <w:vAlign w:val="center"/>
            <w:hideMark/>
          </w:tcPr>
          <w:p w14:paraId="76463B59" w14:textId="77777777" w:rsidR="001B3899" w:rsidRDefault="003D0EF4">
            <w:pPr>
              <w:rPr>
                <w:rFonts w:eastAsia="Times New Roman"/>
              </w:rPr>
            </w:pPr>
            <w:r>
              <w:rPr>
                <w:rFonts w:eastAsia="Times New Roman"/>
              </w:rPr>
              <w:t xml:space="preserve">0 </w:t>
            </w:r>
          </w:p>
        </w:tc>
        <w:tc>
          <w:tcPr>
            <w:tcW w:w="0" w:type="auto"/>
            <w:vAlign w:val="center"/>
            <w:hideMark/>
          </w:tcPr>
          <w:p w14:paraId="7F5FCF7F" w14:textId="77777777" w:rsidR="001B3899" w:rsidRDefault="003D0EF4">
            <w:pPr>
              <w:rPr>
                <w:rFonts w:eastAsia="Times New Roman"/>
              </w:rPr>
            </w:pPr>
            <w:r>
              <w:rPr>
                <w:rFonts w:eastAsia="Times New Roman"/>
              </w:rPr>
              <w:t xml:space="preserve">0 </w:t>
            </w:r>
          </w:p>
        </w:tc>
        <w:tc>
          <w:tcPr>
            <w:tcW w:w="0" w:type="auto"/>
            <w:vAlign w:val="center"/>
            <w:hideMark/>
          </w:tcPr>
          <w:p w14:paraId="19A839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A8CDF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7F2AA1E" w14:textId="77777777" w:rsidR="001B3899" w:rsidRDefault="003D0EF4">
            <w:pPr>
              <w:rPr>
                <w:rFonts w:eastAsia="Times New Roman"/>
              </w:rPr>
            </w:pPr>
            <w:r>
              <w:rPr>
                <w:rFonts w:eastAsia="Times New Roman"/>
              </w:rPr>
              <w:t xml:space="preserve">0 </w:t>
            </w:r>
          </w:p>
        </w:tc>
        <w:tc>
          <w:tcPr>
            <w:tcW w:w="0" w:type="auto"/>
            <w:vAlign w:val="center"/>
            <w:hideMark/>
          </w:tcPr>
          <w:p w14:paraId="53750083" w14:textId="77777777" w:rsidR="001B3899" w:rsidRDefault="003D0EF4">
            <w:pPr>
              <w:rPr>
                <w:rFonts w:eastAsia="Times New Roman"/>
              </w:rPr>
            </w:pPr>
            <w:r>
              <w:rPr>
                <w:rFonts w:eastAsia="Times New Roman"/>
              </w:rPr>
              <w:t xml:space="preserve">0 </w:t>
            </w:r>
          </w:p>
        </w:tc>
        <w:tc>
          <w:tcPr>
            <w:tcW w:w="0" w:type="auto"/>
            <w:vAlign w:val="center"/>
            <w:hideMark/>
          </w:tcPr>
          <w:p w14:paraId="4AA1839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424E8A" w14:textId="77777777" w:rsidR="001B3899" w:rsidRDefault="003D0EF4">
            <w:pPr>
              <w:rPr>
                <w:rFonts w:eastAsia="Times New Roman"/>
              </w:rPr>
            </w:pPr>
            <w:r>
              <w:rPr>
                <w:rFonts w:eastAsia="Times New Roman"/>
              </w:rPr>
              <w:t xml:space="preserve">0 </w:t>
            </w:r>
          </w:p>
        </w:tc>
      </w:tr>
      <w:tr w:rsidR="001B3899" w14:paraId="2BECFB3C" w14:textId="77777777">
        <w:trPr>
          <w:divId w:val="1824467884"/>
          <w:tblCellSpacing w:w="15" w:type="dxa"/>
        </w:trPr>
        <w:tc>
          <w:tcPr>
            <w:tcW w:w="3600" w:type="dxa"/>
            <w:tcBorders>
              <w:right w:val="single" w:sz="6" w:space="0" w:color="auto"/>
            </w:tcBorders>
            <w:vAlign w:val="center"/>
            <w:hideMark/>
          </w:tcPr>
          <w:p w14:paraId="3EEABADA" w14:textId="77777777" w:rsidR="001B3899" w:rsidRDefault="003D0EF4">
            <w:pPr>
              <w:rPr>
                <w:rFonts w:eastAsia="Times New Roman"/>
              </w:rPr>
            </w:pPr>
            <w:r>
              <w:rPr>
                <w:rFonts w:eastAsia="Times New Roman"/>
              </w:rPr>
              <w:t xml:space="preserve">Total </w:t>
            </w:r>
          </w:p>
        </w:tc>
        <w:tc>
          <w:tcPr>
            <w:tcW w:w="0" w:type="auto"/>
            <w:vAlign w:val="center"/>
            <w:hideMark/>
          </w:tcPr>
          <w:p w14:paraId="4E0F08B9" w14:textId="77777777" w:rsidR="001B3899" w:rsidRDefault="003D0EF4">
            <w:pPr>
              <w:rPr>
                <w:rFonts w:eastAsia="Times New Roman"/>
              </w:rPr>
            </w:pPr>
            <w:r>
              <w:rPr>
                <w:rFonts w:eastAsia="Times New Roman"/>
              </w:rPr>
              <w:t xml:space="preserve">125,559 </w:t>
            </w:r>
          </w:p>
        </w:tc>
        <w:tc>
          <w:tcPr>
            <w:tcW w:w="0" w:type="auto"/>
            <w:vAlign w:val="center"/>
            <w:hideMark/>
          </w:tcPr>
          <w:p w14:paraId="31CE7EA5" w14:textId="77777777" w:rsidR="001B3899" w:rsidRDefault="003D0EF4">
            <w:pPr>
              <w:rPr>
                <w:rFonts w:eastAsia="Times New Roman"/>
              </w:rPr>
            </w:pPr>
            <w:r>
              <w:rPr>
                <w:rFonts w:eastAsia="Times New Roman"/>
              </w:rPr>
              <w:t xml:space="preserve">25,152 </w:t>
            </w:r>
          </w:p>
        </w:tc>
        <w:tc>
          <w:tcPr>
            <w:tcW w:w="0" w:type="auto"/>
            <w:vAlign w:val="center"/>
            <w:hideMark/>
          </w:tcPr>
          <w:p w14:paraId="59DD46D3" w14:textId="77777777" w:rsidR="001B3899" w:rsidRDefault="003D0EF4">
            <w:pPr>
              <w:rPr>
                <w:rFonts w:eastAsia="Times New Roman"/>
              </w:rPr>
            </w:pPr>
            <w:r>
              <w:rPr>
                <w:rFonts w:eastAsia="Times New Roman"/>
              </w:rPr>
              <w:t xml:space="preserve">5,806 </w:t>
            </w:r>
          </w:p>
        </w:tc>
        <w:tc>
          <w:tcPr>
            <w:tcW w:w="0" w:type="auto"/>
            <w:vAlign w:val="center"/>
            <w:hideMark/>
          </w:tcPr>
          <w:p w14:paraId="18F2E00D" w14:textId="77777777" w:rsidR="001B3899" w:rsidRDefault="003D0EF4">
            <w:pPr>
              <w:rPr>
                <w:rFonts w:eastAsia="Times New Roman"/>
              </w:rPr>
            </w:pPr>
            <w:r>
              <w:rPr>
                <w:rFonts w:eastAsia="Times New Roman"/>
              </w:rPr>
              <w:t xml:space="preserve">6,983 </w:t>
            </w:r>
          </w:p>
        </w:tc>
        <w:tc>
          <w:tcPr>
            <w:tcW w:w="0" w:type="auto"/>
            <w:vAlign w:val="center"/>
            <w:hideMark/>
          </w:tcPr>
          <w:p w14:paraId="388A0C91" w14:textId="77777777" w:rsidR="001B3899" w:rsidRDefault="003D0EF4">
            <w:pPr>
              <w:rPr>
                <w:rFonts w:eastAsia="Times New Roman"/>
              </w:rPr>
            </w:pPr>
            <w:r>
              <w:rPr>
                <w:rFonts w:eastAsia="Times New Roman"/>
              </w:rPr>
              <w:t xml:space="preserve">6,150 </w:t>
            </w:r>
          </w:p>
        </w:tc>
        <w:tc>
          <w:tcPr>
            <w:tcW w:w="0" w:type="auto"/>
            <w:vAlign w:val="center"/>
            <w:hideMark/>
          </w:tcPr>
          <w:p w14:paraId="2310F935" w14:textId="77777777" w:rsidR="001B3899" w:rsidRDefault="003D0EF4">
            <w:pPr>
              <w:rPr>
                <w:rFonts w:eastAsia="Times New Roman"/>
              </w:rPr>
            </w:pPr>
            <w:r>
              <w:rPr>
                <w:rFonts w:eastAsia="Times New Roman"/>
              </w:rPr>
              <w:t xml:space="preserve">18,997 </w:t>
            </w:r>
          </w:p>
        </w:tc>
        <w:tc>
          <w:tcPr>
            <w:tcW w:w="0" w:type="auto"/>
            <w:vAlign w:val="center"/>
            <w:hideMark/>
          </w:tcPr>
          <w:p w14:paraId="5D353A9F" w14:textId="77777777" w:rsidR="001B3899" w:rsidRDefault="003D0EF4">
            <w:pPr>
              <w:rPr>
                <w:rFonts w:eastAsia="Times New Roman"/>
              </w:rPr>
            </w:pPr>
            <w:r>
              <w:rPr>
                <w:rFonts w:eastAsia="Times New Roman"/>
              </w:rPr>
              <w:t xml:space="preserve">5,374 </w:t>
            </w:r>
          </w:p>
        </w:tc>
        <w:tc>
          <w:tcPr>
            <w:tcW w:w="0" w:type="auto"/>
            <w:vAlign w:val="center"/>
            <w:hideMark/>
          </w:tcPr>
          <w:p w14:paraId="5E16D3D4" w14:textId="77777777" w:rsidR="001B3899" w:rsidRDefault="003D0EF4">
            <w:pPr>
              <w:rPr>
                <w:rFonts w:eastAsia="Times New Roman"/>
              </w:rPr>
            </w:pPr>
            <w:r>
              <w:rPr>
                <w:rFonts w:eastAsia="Times New Roman"/>
              </w:rPr>
              <w:t xml:space="preserve">417 </w:t>
            </w:r>
          </w:p>
        </w:tc>
        <w:tc>
          <w:tcPr>
            <w:tcW w:w="0" w:type="auto"/>
            <w:vAlign w:val="center"/>
            <w:hideMark/>
          </w:tcPr>
          <w:p w14:paraId="2CC965B3" w14:textId="77777777" w:rsidR="001B3899" w:rsidRDefault="003D0EF4">
            <w:pPr>
              <w:rPr>
                <w:rFonts w:eastAsia="Times New Roman"/>
              </w:rPr>
            </w:pPr>
            <w:r>
              <w:rPr>
                <w:rFonts w:eastAsia="Times New Roman"/>
              </w:rPr>
              <w:t xml:space="preserve">6,183 </w:t>
            </w:r>
          </w:p>
        </w:tc>
        <w:tc>
          <w:tcPr>
            <w:tcW w:w="0" w:type="auto"/>
            <w:vAlign w:val="center"/>
            <w:hideMark/>
          </w:tcPr>
          <w:p w14:paraId="454F5D44" w14:textId="77777777" w:rsidR="001B3899" w:rsidRDefault="003D0EF4">
            <w:pPr>
              <w:rPr>
                <w:rFonts w:eastAsia="Times New Roman"/>
              </w:rPr>
            </w:pPr>
            <w:r>
              <w:rPr>
                <w:rFonts w:eastAsia="Times New Roman"/>
              </w:rPr>
              <w:t xml:space="preserve">3,874 </w:t>
            </w:r>
          </w:p>
        </w:tc>
        <w:tc>
          <w:tcPr>
            <w:tcW w:w="0" w:type="auto"/>
            <w:vAlign w:val="center"/>
            <w:hideMark/>
          </w:tcPr>
          <w:p w14:paraId="10B9E05C" w14:textId="77777777" w:rsidR="001B3899" w:rsidRDefault="003D0EF4">
            <w:pPr>
              <w:rPr>
                <w:rFonts w:eastAsia="Times New Roman"/>
              </w:rPr>
            </w:pPr>
            <w:r>
              <w:rPr>
                <w:rFonts w:eastAsia="Times New Roman"/>
              </w:rPr>
              <w:t xml:space="preserve">3,666 </w:t>
            </w:r>
          </w:p>
        </w:tc>
        <w:tc>
          <w:tcPr>
            <w:tcW w:w="0" w:type="auto"/>
            <w:tcBorders>
              <w:right w:val="single" w:sz="6" w:space="0" w:color="auto"/>
            </w:tcBorders>
            <w:vAlign w:val="center"/>
            <w:hideMark/>
          </w:tcPr>
          <w:p w14:paraId="45E0D70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A6FF50" w14:textId="77777777" w:rsidR="001B3899" w:rsidRDefault="003D0EF4">
            <w:pPr>
              <w:rPr>
                <w:rFonts w:eastAsia="Times New Roman"/>
              </w:rPr>
            </w:pPr>
            <w:r>
              <w:rPr>
                <w:rFonts w:eastAsia="Times New Roman"/>
              </w:rPr>
              <w:t xml:space="preserve">208,160 </w:t>
            </w:r>
          </w:p>
        </w:tc>
        <w:tc>
          <w:tcPr>
            <w:tcW w:w="0" w:type="auto"/>
            <w:vAlign w:val="center"/>
            <w:hideMark/>
          </w:tcPr>
          <w:p w14:paraId="6A9D87FC" w14:textId="77777777" w:rsidR="001B3899" w:rsidRDefault="003D0EF4">
            <w:pPr>
              <w:rPr>
                <w:rFonts w:eastAsia="Times New Roman"/>
              </w:rPr>
            </w:pPr>
            <w:r>
              <w:rPr>
                <w:rFonts w:eastAsia="Times New Roman"/>
              </w:rPr>
              <w:t xml:space="preserve">24,371 </w:t>
            </w:r>
          </w:p>
        </w:tc>
        <w:tc>
          <w:tcPr>
            <w:tcW w:w="0" w:type="auto"/>
            <w:vAlign w:val="center"/>
            <w:hideMark/>
          </w:tcPr>
          <w:p w14:paraId="3876CC47" w14:textId="77777777" w:rsidR="001B3899" w:rsidRDefault="003D0EF4">
            <w:pPr>
              <w:rPr>
                <w:rFonts w:eastAsia="Times New Roman"/>
              </w:rPr>
            </w:pPr>
            <w:r>
              <w:rPr>
                <w:rFonts w:eastAsia="Times New Roman"/>
              </w:rPr>
              <w:t xml:space="preserve">6,600 </w:t>
            </w:r>
          </w:p>
        </w:tc>
        <w:tc>
          <w:tcPr>
            <w:tcW w:w="0" w:type="auto"/>
            <w:tcBorders>
              <w:right w:val="single" w:sz="6" w:space="0" w:color="auto"/>
            </w:tcBorders>
            <w:vAlign w:val="center"/>
            <w:hideMark/>
          </w:tcPr>
          <w:p w14:paraId="408791B1" w14:textId="77777777" w:rsidR="001B3899" w:rsidRDefault="003D0EF4">
            <w:pPr>
              <w:rPr>
                <w:rFonts w:eastAsia="Times New Roman"/>
              </w:rPr>
            </w:pPr>
            <w:r>
              <w:rPr>
                <w:rFonts w:eastAsia="Times New Roman"/>
              </w:rPr>
              <w:t xml:space="preserve">7,540 </w:t>
            </w:r>
          </w:p>
        </w:tc>
      </w:tr>
    </w:tbl>
    <w:p w14:paraId="3D6EEEA9"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gridCol w:w="421"/>
        <w:gridCol w:w="366"/>
        <w:gridCol w:w="452"/>
        <w:gridCol w:w="450"/>
        <w:gridCol w:w="449"/>
        <w:gridCol w:w="366"/>
        <w:gridCol w:w="727"/>
        <w:gridCol w:w="403"/>
        <w:gridCol w:w="727"/>
        <w:gridCol w:w="431"/>
        <w:gridCol w:w="727"/>
        <w:gridCol w:w="593"/>
        <w:gridCol w:w="464"/>
        <w:gridCol w:w="663"/>
        <w:gridCol w:w="449"/>
        <w:gridCol w:w="479"/>
      </w:tblGrid>
      <w:tr w:rsidR="001B3899" w14:paraId="547FBCD7" w14:textId="77777777">
        <w:trPr>
          <w:divId w:val="1824467884"/>
          <w:tblHeader/>
          <w:tblCellSpacing w:w="15" w:type="dxa"/>
        </w:trPr>
        <w:tc>
          <w:tcPr>
            <w:tcW w:w="0" w:type="auto"/>
            <w:gridSpan w:val="17"/>
            <w:tcBorders>
              <w:top w:val="nil"/>
              <w:left w:val="nil"/>
              <w:bottom w:val="nil"/>
              <w:right w:val="nil"/>
            </w:tcBorders>
            <w:vAlign w:val="center"/>
            <w:hideMark/>
          </w:tcPr>
          <w:p w14:paraId="63C69645" w14:textId="4FEDDD8B" w:rsidR="001B3899" w:rsidRDefault="00477412">
            <w:pPr>
              <w:jc w:val="center"/>
              <w:rPr>
                <w:rFonts w:eastAsia="Times New Roman"/>
              </w:rPr>
            </w:pPr>
            <w:ins w:id="181" w:author="Kyeil Kim" w:date="2019-04-25T13:17:00Z">
              <w:r>
                <w:rPr>
                  <w:rFonts w:eastAsia="Times New Roman"/>
                </w:rPr>
                <w:t xml:space="preserve">Table </w:t>
              </w:r>
            </w:ins>
            <w:del w:id="182" w:author="Kyeil Kim" w:date="2019-04-25T13:17:00Z">
              <w:r w:rsidR="003D0EF4" w:rsidDel="00477412">
                <w:rPr>
                  <w:rFonts w:eastAsia="Times New Roman"/>
                </w:rPr>
                <w:delText xml:space="preserve">Tablke </w:delText>
              </w:r>
            </w:del>
            <w:r w:rsidR="003D0EF4">
              <w:rPr>
                <w:rFonts w:eastAsia="Times New Roman"/>
              </w:rPr>
              <w:t xml:space="preserve">3-16f. Trip Mode Choice by Tour Purpose and Tour Mode - Observed Trip Mode Shares: University Tours </w:t>
            </w:r>
          </w:p>
        </w:tc>
      </w:tr>
      <w:tr w:rsidR="001B3899" w14:paraId="3FFFDE62" w14:textId="77777777">
        <w:trPr>
          <w:divId w:val="1824467884"/>
          <w:tblHeader/>
          <w:tblCellSpacing w:w="15" w:type="dxa"/>
        </w:trPr>
        <w:tc>
          <w:tcPr>
            <w:tcW w:w="0" w:type="auto"/>
            <w:vAlign w:val="center"/>
            <w:hideMark/>
          </w:tcPr>
          <w:p w14:paraId="437C73E6"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187718B2" w14:textId="77777777" w:rsidR="001B3899" w:rsidRDefault="003D0EF4">
            <w:pPr>
              <w:jc w:val="center"/>
              <w:divId w:val="2043557041"/>
              <w:rPr>
                <w:rFonts w:eastAsia="Times New Roman"/>
                <w:b/>
                <w:bCs/>
              </w:rPr>
            </w:pPr>
            <w:r>
              <w:rPr>
                <w:rFonts w:eastAsia="Times New Roman"/>
                <w:b/>
                <w:bCs/>
              </w:rPr>
              <w:t xml:space="preserve">Trip Mode </w:t>
            </w:r>
          </w:p>
        </w:tc>
        <w:tc>
          <w:tcPr>
            <w:tcW w:w="0" w:type="auto"/>
            <w:vAlign w:val="center"/>
            <w:hideMark/>
          </w:tcPr>
          <w:p w14:paraId="2BFB2BD9"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5DCDECBC" w14:textId="77777777" w:rsidR="001B3899" w:rsidRDefault="003D0EF4">
            <w:pPr>
              <w:jc w:val="center"/>
              <w:divId w:val="1942644085"/>
              <w:rPr>
                <w:rFonts w:eastAsia="Times New Roman"/>
                <w:b/>
                <w:bCs/>
              </w:rPr>
            </w:pPr>
            <w:r>
              <w:rPr>
                <w:rFonts w:eastAsia="Times New Roman"/>
                <w:b/>
                <w:bCs/>
              </w:rPr>
              <w:t xml:space="preserve">Transit Totals </w:t>
            </w:r>
          </w:p>
        </w:tc>
      </w:tr>
      <w:tr w:rsidR="001B3899" w14:paraId="369B8063" w14:textId="77777777">
        <w:trPr>
          <w:divId w:val="1824467884"/>
          <w:tblHeader/>
          <w:tblCellSpacing w:w="15" w:type="dxa"/>
        </w:trPr>
        <w:tc>
          <w:tcPr>
            <w:tcW w:w="0" w:type="auto"/>
            <w:vAlign w:val="center"/>
            <w:hideMark/>
          </w:tcPr>
          <w:p w14:paraId="560339A1"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54C6C222"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68127AB9"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7FB0C63"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6516EB22"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3B4767E5"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D698F4A"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15AACE38" w14:textId="532C6F45"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83"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54B606FF"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66373781" w14:textId="6AB58819" w:rsidR="001B3899" w:rsidRDefault="003D0EF4">
            <w:pPr>
              <w:rPr>
                <w:rFonts w:eastAsia="Times New Roman"/>
                <w:b/>
                <w:bCs/>
              </w:rPr>
            </w:pPr>
            <w:r>
              <w:rPr>
                <w:rFonts w:eastAsia="Times New Roman"/>
                <w:b/>
                <w:bCs/>
              </w:rPr>
              <w:t>PNR Pre</w:t>
            </w:r>
            <w:ins w:id="184"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6F594C04"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4FC634D5" w14:textId="513325B6" w:rsidR="001B3899" w:rsidRDefault="003D0EF4">
            <w:pPr>
              <w:rPr>
                <w:rFonts w:eastAsia="Times New Roman"/>
                <w:b/>
                <w:bCs/>
              </w:rPr>
            </w:pPr>
            <w:r>
              <w:rPr>
                <w:rFonts w:eastAsia="Times New Roman"/>
                <w:b/>
                <w:bCs/>
              </w:rPr>
              <w:t>KNR Pre</w:t>
            </w:r>
            <w:ins w:id="185"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01E5A121"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16328FB"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342815A8"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00D38ACD"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4E8099DD" w14:textId="77777777" w:rsidR="001B3899" w:rsidRDefault="003D0EF4">
            <w:pPr>
              <w:rPr>
                <w:rFonts w:eastAsia="Times New Roman"/>
                <w:b/>
                <w:bCs/>
              </w:rPr>
            </w:pPr>
            <w:r>
              <w:rPr>
                <w:rFonts w:eastAsia="Times New Roman"/>
                <w:b/>
                <w:bCs/>
              </w:rPr>
              <w:t xml:space="preserve">KNR </w:t>
            </w:r>
          </w:p>
        </w:tc>
      </w:tr>
      <w:tr w:rsidR="001B3899" w14:paraId="2F87A2B5" w14:textId="77777777">
        <w:trPr>
          <w:divId w:val="1824467884"/>
          <w:tblCellSpacing w:w="15" w:type="dxa"/>
        </w:trPr>
        <w:tc>
          <w:tcPr>
            <w:tcW w:w="3600" w:type="dxa"/>
            <w:tcBorders>
              <w:right w:val="single" w:sz="6" w:space="0" w:color="auto"/>
            </w:tcBorders>
            <w:vAlign w:val="center"/>
            <w:hideMark/>
          </w:tcPr>
          <w:p w14:paraId="069937C0" w14:textId="77777777" w:rsidR="001B3899" w:rsidRDefault="003D0EF4">
            <w:pPr>
              <w:rPr>
                <w:rFonts w:eastAsia="Times New Roman"/>
              </w:rPr>
            </w:pPr>
            <w:r>
              <w:rPr>
                <w:rFonts w:eastAsia="Times New Roman"/>
              </w:rPr>
              <w:t xml:space="preserve">Drive Alone </w:t>
            </w:r>
          </w:p>
        </w:tc>
        <w:tc>
          <w:tcPr>
            <w:tcW w:w="0" w:type="auto"/>
            <w:vAlign w:val="center"/>
            <w:hideMark/>
          </w:tcPr>
          <w:p w14:paraId="3EFC75CD" w14:textId="77777777" w:rsidR="001B3899" w:rsidRDefault="003D0EF4">
            <w:pPr>
              <w:rPr>
                <w:rFonts w:eastAsia="Times New Roman"/>
              </w:rPr>
            </w:pPr>
            <w:r>
              <w:rPr>
                <w:rFonts w:eastAsia="Times New Roman"/>
              </w:rPr>
              <w:t xml:space="preserve">99% </w:t>
            </w:r>
          </w:p>
        </w:tc>
        <w:tc>
          <w:tcPr>
            <w:tcW w:w="0" w:type="auto"/>
            <w:vAlign w:val="center"/>
            <w:hideMark/>
          </w:tcPr>
          <w:p w14:paraId="76400406" w14:textId="77777777" w:rsidR="001B3899" w:rsidRDefault="003D0EF4">
            <w:pPr>
              <w:rPr>
                <w:rFonts w:eastAsia="Times New Roman"/>
              </w:rPr>
            </w:pPr>
            <w:r>
              <w:rPr>
                <w:rFonts w:eastAsia="Times New Roman"/>
              </w:rPr>
              <w:t xml:space="preserve">0% </w:t>
            </w:r>
          </w:p>
        </w:tc>
        <w:tc>
          <w:tcPr>
            <w:tcW w:w="0" w:type="auto"/>
            <w:vAlign w:val="center"/>
            <w:hideMark/>
          </w:tcPr>
          <w:p w14:paraId="10E7501F" w14:textId="77777777" w:rsidR="001B3899" w:rsidRDefault="003D0EF4">
            <w:pPr>
              <w:rPr>
                <w:rFonts w:eastAsia="Times New Roman"/>
              </w:rPr>
            </w:pPr>
            <w:r>
              <w:rPr>
                <w:rFonts w:eastAsia="Times New Roman"/>
              </w:rPr>
              <w:t xml:space="preserve">0% </w:t>
            </w:r>
          </w:p>
        </w:tc>
        <w:tc>
          <w:tcPr>
            <w:tcW w:w="0" w:type="auto"/>
            <w:vAlign w:val="center"/>
            <w:hideMark/>
          </w:tcPr>
          <w:p w14:paraId="14F96525" w14:textId="77777777" w:rsidR="001B3899" w:rsidRDefault="003D0EF4">
            <w:pPr>
              <w:rPr>
                <w:rFonts w:eastAsia="Times New Roman"/>
              </w:rPr>
            </w:pPr>
            <w:r>
              <w:rPr>
                <w:rFonts w:eastAsia="Times New Roman"/>
              </w:rPr>
              <w:t xml:space="preserve">1% </w:t>
            </w:r>
          </w:p>
        </w:tc>
        <w:tc>
          <w:tcPr>
            <w:tcW w:w="0" w:type="auto"/>
            <w:vAlign w:val="center"/>
            <w:hideMark/>
          </w:tcPr>
          <w:p w14:paraId="3EA9F28A" w14:textId="77777777" w:rsidR="001B3899" w:rsidRDefault="003D0EF4">
            <w:pPr>
              <w:rPr>
                <w:rFonts w:eastAsia="Times New Roman"/>
              </w:rPr>
            </w:pPr>
            <w:r>
              <w:rPr>
                <w:rFonts w:eastAsia="Times New Roman"/>
              </w:rPr>
              <w:t xml:space="preserve">0% </w:t>
            </w:r>
          </w:p>
        </w:tc>
        <w:tc>
          <w:tcPr>
            <w:tcW w:w="0" w:type="auto"/>
            <w:vAlign w:val="center"/>
            <w:hideMark/>
          </w:tcPr>
          <w:p w14:paraId="18CA7785" w14:textId="77777777" w:rsidR="001B3899" w:rsidRDefault="003D0EF4">
            <w:pPr>
              <w:rPr>
                <w:rFonts w:eastAsia="Times New Roman"/>
              </w:rPr>
            </w:pPr>
            <w:r>
              <w:rPr>
                <w:rFonts w:eastAsia="Times New Roman"/>
              </w:rPr>
              <w:t xml:space="preserve">0% </w:t>
            </w:r>
          </w:p>
        </w:tc>
        <w:tc>
          <w:tcPr>
            <w:tcW w:w="0" w:type="auto"/>
            <w:vAlign w:val="center"/>
            <w:hideMark/>
          </w:tcPr>
          <w:p w14:paraId="2A57E58F" w14:textId="77777777" w:rsidR="001B3899" w:rsidRDefault="003D0EF4">
            <w:pPr>
              <w:rPr>
                <w:rFonts w:eastAsia="Times New Roman"/>
              </w:rPr>
            </w:pPr>
            <w:r>
              <w:rPr>
                <w:rFonts w:eastAsia="Times New Roman"/>
              </w:rPr>
              <w:t xml:space="preserve">0% </w:t>
            </w:r>
          </w:p>
        </w:tc>
        <w:tc>
          <w:tcPr>
            <w:tcW w:w="0" w:type="auto"/>
            <w:vAlign w:val="center"/>
            <w:hideMark/>
          </w:tcPr>
          <w:p w14:paraId="090E7A4A" w14:textId="77777777" w:rsidR="001B3899" w:rsidRDefault="003D0EF4">
            <w:pPr>
              <w:rPr>
                <w:rFonts w:eastAsia="Times New Roman"/>
              </w:rPr>
            </w:pPr>
            <w:r>
              <w:rPr>
                <w:rFonts w:eastAsia="Times New Roman"/>
              </w:rPr>
              <w:t xml:space="preserve">0% </w:t>
            </w:r>
          </w:p>
        </w:tc>
        <w:tc>
          <w:tcPr>
            <w:tcW w:w="0" w:type="auto"/>
            <w:vAlign w:val="center"/>
            <w:hideMark/>
          </w:tcPr>
          <w:p w14:paraId="0B762C79" w14:textId="77777777" w:rsidR="001B3899" w:rsidRDefault="003D0EF4">
            <w:pPr>
              <w:rPr>
                <w:rFonts w:eastAsia="Times New Roman"/>
              </w:rPr>
            </w:pPr>
            <w:r>
              <w:rPr>
                <w:rFonts w:eastAsia="Times New Roman"/>
              </w:rPr>
              <w:t xml:space="preserve">0% </w:t>
            </w:r>
          </w:p>
        </w:tc>
        <w:tc>
          <w:tcPr>
            <w:tcW w:w="0" w:type="auto"/>
            <w:vAlign w:val="center"/>
            <w:hideMark/>
          </w:tcPr>
          <w:p w14:paraId="4F94CB4A" w14:textId="77777777" w:rsidR="001B3899" w:rsidRDefault="003D0EF4">
            <w:pPr>
              <w:rPr>
                <w:rFonts w:eastAsia="Times New Roman"/>
              </w:rPr>
            </w:pPr>
            <w:r>
              <w:rPr>
                <w:rFonts w:eastAsia="Times New Roman"/>
              </w:rPr>
              <w:t xml:space="preserve">0% </w:t>
            </w:r>
          </w:p>
        </w:tc>
        <w:tc>
          <w:tcPr>
            <w:tcW w:w="0" w:type="auto"/>
            <w:vAlign w:val="center"/>
            <w:hideMark/>
          </w:tcPr>
          <w:p w14:paraId="1A47AB9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8F04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BBF5A24" w14:textId="77777777" w:rsidR="001B3899" w:rsidRDefault="003D0EF4">
            <w:pPr>
              <w:rPr>
                <w:rFonts w:eastAsia="Times New Roman"/>
              </w:rPr>
            </w:pPr>
            <w:r>
              <w:rPr>
                <w:rFonts w:eastAsia="Times New Roman"/>
              </w:rPr>
              <w:t xml:space="preserve">100% </w:t>
            </w:r>
          </w:p>
        </w:tc>
        <w:tc>
          <w:tcPr>
            <w:tcW w:w="0" w:type="auto"/>
            <w:vAlign w:val="center"/>
            <w:hideMark/>
          </w:tcPr>
          <w:p w14:paraId="26F1F710" w14:textId="77777777" w:rsidR="001B3899" w:rsidRDefault="003D0EF4">
            <w:pPr>
              <w:rPr>
                <w:rFonts w:eastAsia="Times New Roman"/>
              </w:rPr>
            </w:pPr>
            <w:r>
              <w:rPr>
                <w:rFonts w:eastAsia="Times New Roman"/>
              </w:rPr>
              <w:t xml:space="preserve">0% </w:t>
            </w:r>
          </w:p>
        </w:tc>
        <w:tc>
          <w:tcPr>
            <w:tcW w:w="0" w:type="auto"/>
            <w:vAlign w:val="center"/>
            <w:hideMark/>
          </w:tcPr>
          <w:p w14:paraId="2B9FEE8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8DFF4B" w14:textId="77777777" w:rsidR="001B3899" w:rsidRDefault="003D0EF4">
            <w:pPr>
              <w:rPr>
                <w:rFonts w:eastAsia="Times New Roman"/>
              </w:rPr>
            </w:pPr>
            <w:r>
              <w:rPr>
                <w:rFonts w:eastAsia="Times New Roman"/>
              </w:rPr>
              <w:t xml:space="preserve">0% </w:t>
            </w:r>
          </w:p>
        </w:tc>
      </w:tr>
      <w:tr w:rsidR="001B3899" w14:paraId="1C671089" w14:textId="77777777">
        <w:trPr>
          <w:divId w:val="1824467884"/>
          <w:tblCellSpacing w:w="15" w:type="dxa"/>
        </w:trPr>
        <w:tc>
          <w:tcPr>
            <w:tcW w:w="3600" w:type="dxa"/>
            <w:tcBorders>
              <w:right w:val="single" w:sz="6" w:space="0" w:color="auto"/>
            </w:tcBorders>
            <w:vAlign w:val="center"/>
            <w:hideMark/>
          </w:tcPr>
          <w:p w14:paraId="0179D805" w14:textId="4B285CFB" w:rsidR="001B3899" w:rsidRDefault="003D0EF4">
            <w:pPr>
              <w:rPr>
                <w:rFonts w:eastAsia="Times New Roman"/>
              </w:rPr>
            </w:pPr>
            <w:del w:id="186" w:author="Kyeil Kim" w:date="2019-04-25T13:20:00Z">
              <w:r w:rsidDel="00757A16">
                <w:rPr>
                  <w:rFonts w:eastAsia="Times New Roman"/>
                </w:rPr>
                <w:delText>Shared2</w:delText>
              </w:r>
            </w:del>
            <w:ins w:id="187" w:author="Kyeil Kim" w:date="2019-04-25T13:20:00Z">
              <w:r w:rsidR="00757A16">
                <w:rPr>
                  <w:rFonts w:eastAsia="Times New Roman"/>
                </w:rPr>
                <w:t>Shared 2</w:t>
              </w:r>
            </w:ins>
            <w:r>
              <w:rPr>
                <w:rFonts w:eastAsia="Times New Roman"/>
              </w:rPr>
              <w:t xml:space="preserve"> </w:t>
            </w:r>
          </w:p>
        </w:tc>
        <w:tc>
          <w:tcPr>
            <w:tcW w:w="0" w:type="auto"/>
            <w:vAlign w:val="center"/>
            <w:hideMark/>
          </w:tcPr>
          <w:p w14:paraId="3A60D843" w14:textId="77777777" w:rsidR="001B3899" w:rsidRDefault="003D0EF4">
            <w:pPr>
              <w:rPr>
                <w:rFonts w:eastAsia="Times New Roman"/>
              </w:rPr>
            </w:pPr>
            <w:r>
              <w:rPr>
                <w:rFonts w:eastAsia="Times New Roman"/>
              </w:rPr>
              <w:t xml:space="preserve">28% </w:t>
            </w:r>
          </w:p>
        </w:tc>
        <w:tc>
          <w:tcPr>
            <w:tcW w:w="0" w:type="auto"/>
            <w:vAlign w:val="center"/>
            <w:hideMark/>
          </w:tcPr>
          <w:p w14:paraId="30554EC5" w14:textId="77777777" w:rsidR="001B3899" w:rsidRDefault="003D0EF4">
            <w:pPr>
              <w:rPr>
                <w:rFonts w:eastAsia="Times New Roman"/>
              </w:rPr>
            </w:pPr>
            <w:r>
              <w:rPr>
                <w:rFonts w:eastAsia="Times New Roman"/>
              </w:rPr>
              <w:t xml:space="preserve">69% </w:t>
            </w:r>
          </w:p>
        </w:tc>
        <w:tc>
          <w:tcPr>
            <w:tcW w:w="0" w:type="auto"/>
            <w:vAlign w:val="center"/>
            <w:hideMark/>
          </w:tcPr>
          <w:p w14:paraId="53BBA4FF" w14:textId="77777777" w:rsidR="001B3899" w:rsidRDefault="003D0EF4">
            <w:pPr>
              <w:rPr>
                <w:rFonts w:eastAsia="Times New Roman"/>
              </w:rPr>
            </w:pPr>
            <w:r>
              <w:rPr>
                <w:rFonts w:eastAsia="Times New Roman"/>
              </w:rPr>
              <w:t xml:space="preserve">0% </w:t>
            </w:r>
          </w:p>
        </w:tc>
        <w:tc>
          <w:tcPr>
            <w:tcW w:w="0" w:type="auto"/>
            <w:vAlign w:val="center"/>
            <w:hideMark/>
          </w:tcPr>
          <w:p w14:paraId="60B5A4C6" w14:textId="77777777" w:rsidR="001B3899" w:rsidRDefault="003D0EF4">
            <w:pPr>
              <w:rPr>
                <w:rFonts w:eastAsia="Times New Roman"/>
              </w:rPr>
            </w:pPr>
            <w:r>
              <w:rPr>
                <w:rFonts w:eastAsia="Times New Roman"/>
              </w:rPr>
              <w:t xml:space="preserve">3% </w:t>
            </w:r>
          </w:p>
        </w:tc>
        <w:tc>
          <w:tcPr>
            <w:tcW w:w="0" w:type="auto"/>
            <w:vAlign w:val="center"/>
            <w:hideMark/>
          </w:tcPr>
          <w:p w14:paraId="337F2D7A" w14:textId="77777777" w:rsidR="001B3899" w:rsidRDefault="003D0EF4">
            <w:pPr>
              <w:rPr>
                <w:rFonts w:eastAsia="Times New Roman"/>
              </w:rPr>
            </w:pPr>
            <w:r>
              <w:rPr>
                <w:rFonts w:eastAsia="Times New Roman"/>
              </w:rPr>
              <w:t xml:space="preserve">0% </w:t>
            </w:r>
          </w:p>
        </w:tc>
        <w:tc>
          <w:tcPr>
            <w:tcW w:w="0" w:type="auto"/>
            <w:vAlign w:val="center"/>
            <w:hideMark/>
          </w:tcPr>
          <w:p w14:paraId="31006A3A" w14:textId="77777777" w:rsidR="001B3899" w:rsidRDefault="003D0EF4">
            <w:pPr>
              <w:rPr>
                <w:rFonts w:eastAsia="Times New Roman"/>
              </w:rPr>
            </w:pPr>
            <w:r>
              <w:rPr>
                <w:rFonts w:eastAsia="Times New Roman"/>
              </w:rPr>
              <w:t xml:space="preserve">0% </w:t>
            </w:r>
          </w:p>
        </w:tc>
        <w:tc>
          <w:tcPr>
            <w:tcW w:w="0" w:type="auto"/>
            <w:vAlign w:val="center"/>
            <w:hideMark/>
          </w:tcPr>
          <w:p w14:paraId="77F802CA" w14:textId="77777777" w:rsidR="001B3899" w:rsidRDefault="003D0EF4">
            <w:pPr>
              <w:rPr>
                <w:rFonts w:eastAsia="Times New Roman"/>
              </w:rPr>
            </w:pPr>
            <w:r>
              <w:rPr>
                <w:rFonts w:eastAsia="Times New Roman"/>
              </w:rPr>
              <w:t xml:space="preserve">0% </w:t>
            </w:r>
          </w:p>
        </w:tc>
        <w:tc>
          <w:tcPr>
            <w:tcW w:w="0" w:type="auto"/>
            <w:vAlign w:val="center"/>
            <w:hideMark/>
          </w:tcPr>
          <w:p w14:paraId="009009C8" w14:textId="77777777" w:rsidR="001B3899" w:rsidRDefault="003D0EF4">
            <w:pPr>
              <w:rPr>
                <w:rFonts w:eastAsia="Times New Roman"/>
              </w:rPr>
            </w:pPr>
            <w:r>
              <w:rPr>
                <w:rFonts w:eastAsia="Times New Roman"/>
              </w:rPr>
              <w:t xml:space="preserve">0% </w:t>
            </w:r>
          </w:p>
        </w:tc>
        <w:tc>
          <w:tcPr>
            <w:tcW w:w="0" w:type="auto"/>
            <w:vAlign w:val="center"/>
            <w:hideMark/>
          </w:tcPr>
          <w:p w14:paraId="30D3DDA7" w14:textId="77777777" w:rsidR="001B3899" w:rsidRDefault="003D0EF4">
            <w:pPr>
              <w:rPr>
                <w:rFonts w:eastAsia="Times New Roman"/>
              </w:rPr>
            </w:pPr>
            <w:r>
              <w:rPr>
                <w:rFonts w:eastAsia="Times New Roman"/>
              </w:rPr>
              <w:t xml:space="preserve">0% </w:t>
            </w:r>
          </w:p>
        </w:tc>
        <w:tc>
          <w:tcPr>
            <w:tcW w:w="0" w:type="auto"/>
            <w:vAlign w:val="center"/>
            <w:hideMark/>
          </w:tcPr>
          <w:p w14:paraId="4AEB18A6" w14:textId="77777777" w:rsidR="001B3899" w:rsidRDefault="003D0EF4">
            <w:pPr>
              <w:rPr>
                <w:rFonts w:eastAsia="Times New Roman"/>
              </w:rPr>
            </w:pPr>
            <w:r>
              <w:rPr>
                <w:rFonts w:eastAsia="Times New Roman"/>
              </w:rPr>
              <w:t xml:space="preserve">0% </w:t>
            </w:r>
          </w:p>
        </w:tc>
        <w:tc>
          <w:tcPr>
            <w:tcW w:w="0" w:type="auto"/>
            <w:vAlign w:val="center"/>
            <w:hideMark/>
          </w:tcPr>
          <w:p w14:paraId="381D7A8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F148B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800BAC" w14:textId="77777777" w:rsidR="001B3899" w:rsidRDefault="003D0EF4">
            <w:pPr>
              <w:rPr>
                <w:rFonts w:eastAsia="Times New Roman"/>
              </w:rPr>
            </w:pPr>
            <w:r>
              <w:rPr>
                <w:rFonts w:eastAsia="Times New Roman"/>
              </w:rPr>
              <w:t xml:space="preserve">100% </w:t>
            </w:r>
          </w:p>
        </w:tc>
        <w:tc>
          <w:tcPr>
            <w:tcW w:w="0" w:type="auto"/>
            <w:vAlign w:val="center"/>
            <w:hideMark/>
          </w:tcPr>
          <w:p w14:paraId="274C81E1" w14:textId="77777777" w:rsidR="001B3899" w:rsidRDefault="003D0EF4">
            <w:pPr>
              <w:rPr>
                <w:rFonts w:eastAsia="Times New Roman"/>
              </w:rPr>
            </w:pPr>
            <w:r>
              <w:rPr>
                <w:rFonts w:eastAsia="Times New Roman"/>
              </w:rPr>
              <w:t xml:space="preserve">0% </w:t>
            </w:r>
          </w:p>
        </w:tc>
        <w:tc>
          <w:tcPr>
            <w:tcW w:w="0" w:type="auto"/>
            <w:vAlign w:val="center"/>
            <w:hideMark/>
          </w:tcPr>
          <w:p w14:paraId="3D1F57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725D02" w14:textId="77777777" w:rsidR="001B3899" w:rsidRDefault="003D0EF4">
            <w:pPr>
              <w:rPr>
                <w:rFonts w:eastAsia="Times New Roman"/>
              </w:rPr>
            </w:pPr>
            <w:r>
              <w:rPr>
                <w:rFonts w:eastAsia="Times New Roman"/>
              </w:rPr>
              <w:t xml:space="preserve">0% </w:t>
            </w:r>
          </w:p>
        </w:tc>
      </w:tr>
      <w:tr w:rsidR="001B3899" w14:paraId="65D43E21" w14:textId="77777777">
        <w:trPr>
          <w:divId w:val="1824467884"/>
          <w:tblCellSpacing w:w="15" w:type="dxa"/>
        </w:trPr>
        <w:tc>
          <w:tcPr>
            <w:tcW w:w="3600" w:type="dxa"/>
            <w:tcBorders>
              <w:right w:val="single" w:sz="6" w:space="0" w:color="auto"/>
            </w:tcBorders>
            <w:vAlign w:val="center"/>
            <w:hideMark/>
          </w:tcPr>
          <w:p w14:paraId="38F22685" w14:textId="4E4FEBC9" w:rsidR="001B3899" w:rsidRDefault="003D0EF4">
            <w:pPr>
              <w:rPr>
                <w:rFonts w:eastAsia="Times New Roman"/>
              </w:rPr>
            </w:pPr>
            <w:del w:id="188" w:author="Kyeil Kim" w:date="2019-04-25T13:22:00Z">
              <w:r w:rsidDel="004B44DE">
                <w:rPr>
                  <w:rFonts w:eastAsia="Times New Roman"/>
                </w:rPr>
                <w:delText>Shared3+</w:delText>
              </w:r>
            </w:del>
            <w:ins w:id="189" w:author="Kyeil Kim" w:date="2019-04-25T13:22:00Z">
              <w:r w:rsidR="004B44DE">
                <w:rPr>
                  <w:rFonts w:eastAsia="Times New Roman"/>
                </w:rPr>
                <w:t>Shared 3+</w:t>
              </w:r>
            </w:ins>
            <w:r>
              <w:rPr>
                <w:rFonts w:eastAsia="Times New Roman"/>
              </w:rPr>
              <w:t xml:space="preserve"> </w:t>
            </w:r>
          </w:p>
        </w:tc>
        <w:tc>
          <w:tcPr>
            <w:tcW w:w="0" w:type="auto"/>
            <w:vAlign w:val="center"/>
            <w:hideMark/>
          </w:tcPr>
          <w:p w14:paraId="3CBC927C" w14:textId="77777777" w:rsidR="001B3899" w:rsidRDefault="003D0EF4">
            <w:pPr>
              <w:rPr>
                <w:rFonts w:eastAsia="Times New Roman"/>
              </w:rPr>
            </w:pPr>
            <w:r>
              <w:rPr>
                <w:rFonts w:eastAsia="Times New Roman"/>
              </w:rPr>
              <w:t xml:space="preserve">29% </w:t>
            </w:r>
          </w:p>
        </w:tc>
        <w:tc>
          <w:tcPr>
            <w:tcW w:w="0" w:type="auto"/>
            <w:vAlign w:val="center"/>
            <w:hideMark/>
          </w:tcPr>
          <w:p w14:paraId="294C748B" w14:textId="77777777" w:rsidR="001B3899" w:rsidRDefault="003D0EF4">
            <w:pPr>
              <w:rPr>
                <w:rFonts w:eastAsia="Times New Roman"/>
              </w:rPr>
            </w:pPr>
            <w:r>
              <w:rPr>
                <w:rFonts w:eastAsia="Times New Roman"/>
              </w:rPr>
              <w:t xml:space="preserve">18% </w:t>
            </w:r>
          </w:p>
        </w:tc>
        <w:tc>
          <w:tcPr>
            <w:tcW w:w="0" w:type="auto"/>
            <w:vAlign w:val="center"/>
            <w:hideMark/>
          </w:tcPr>
          <w:p w14:paraId="751FB5A2" w14:textId="77777777" w:rsidR="001B3899" w:rsidRDefault="003D0EF4">
            <w:pPr>
              <w:rPr>
                <w:rFonts w:eastAsia="Times New Roman"/>
              </w:rPr>
            </w:pPr>
            <w:r>
              <w:rPr>
                <w:rFonts w:eastAsia="Times New Roman"/>
              </w:rPr>
              <w:t xml:space="preserve">53% </w:t>
            </w:r>
          </w:p>
        </w:tc>
        <w:tc>
          <w:tcPr>
            <w:tcW w:w="0" w:type="auto"/>
            <w:vAlign w:val="center"/>
            <w:hideMark/>
          </w:tcPr>
          <w:p w14:paraId="5C881072" w14:textId="77777777" w:rsidR="001B3899" w:rsidRDefault="003D0EF4">
            <w:pPr>
              <w:rPr>
                <w:rFonts w:eastAsia="Times New Roman"/>
              </w:rPr>
            </w:pPr>
            <w:r>
              <w:rPr>
                <w:rFonts w:eastAsia="Times New Roman"/>
              </w:rPr>
              <w:t xml:space="preserve">0% </w:t>
            </w:r>
          </w:p>
        </w:tc>
        <w:tc>
          <w:tcPr>
            <w:tcW w:w="0" w:type="auto"/>
            <w:vAlign w:val="center"/>
            <w:hideMark/>
          </w:tcPr>
          <w:p w14:paraId="6AEBC459" w14:textId="77777777" w:rsidR="001B3899" w:rsidRDefault="003D0EF4">
            <w:pPr>
              <w:rPr>
                <w:rFonts w:eastAsia="Times New Roman"/>
              </w:rPr>
            </w:pPr>
            <w:r>
              <w:rPr>
                <w:rFonts w:eastAsia="Times New Roman"/>
              </w:rPr>
              <w:t xml:space="preserve">0% </w:t>
            </w:r>
          </w:p>
        </w:tc>
        <w:tc>
          <w:tcPr>
            <w:tcW w:w="0" w:type="auto"/>
            <w:vAlign w:val="center"/>
            <w:hideMark/>
          </w:tcPr>
          <w:p w14:paraId="71D8697D" w14:textId="77777777" w:rsidR="001B3899" w:rsidRDefault="003D0EF4">
            <w:pPr>
              <w:rPr>
                <w:rFonts w:eastAsia="Times New Roman"/>
              </w:rPr>
            </w:pPr>
            <w:r>
              <w:rPr>
                <w:rFonts w:eastAsia="Times New Roman"/>
              </w:rPr>
              <w:t xml:space="preserve">0% </w:t>
            </w:r>
          </w:p>
        </w:tc>
        <w:tc>
          <w:tcPr>
            <w:tcW w:w="0" w:type="auto"/>
            <w:vAlign w:val="center"/>
            <w:hideMark/>
          </w:tcPr>
          <w:p w14:paraId="1653D4A0" w14:textId="77777777" w:rsidR="001B3899" w:rsidRDefault="003D0EF4">
            <w:pPr>
              <w:rPr>
                <w:rFonts w:eastAsia="Times New Roman"/>
              </w:rPr>
            </w:pPr>
            <w:r>
              <w:rPr>
                <w:rFonts w:eastAsia="Times New Roman"/>
              </w:rPr>
              <w:t xml:space="preserve">0% </w:t>
            </w:r>
          </w:p>
        </w:tc>
        <w:tc>
          <w:tcPr>
            <w:tcW w:w="0" w:type="auto"/>
            <w:vAlign w:val="center"/>
            <w:hideMark/>
          </w:tcPr>
          <w:p w14:paraId="2910CD7A" w14:textId="77777777" w:rsidR="001B3899" w:rsidRDefault="003D0EF4">
            <w:pPr>
              <w:rPr>
                <w:rFonts w:eastAsia="Times New Roman"/>
              </w:rPr>
            </w:pPr>
            <w:r>
              <w:rPr>
                <w:rFonts w:eastAsia="Times New Roman"/>
              </w:rPr>
              <w:t xml:space="preserve">0% </w:t>
            </w:r>
          </w:p>
        </w:tc>
        <w:tc>
          <w:tcPr>
            <w:tcW w:w="0" w:type="auto"/>
            <w:vAlign w:val="center"/>
            <w:hideMark/>
          </w:tcPr>
          <w:p w14:paraId="04A78283" w14:textId="77777777" w:rsidR="001B3899" w:rsidRDefault="003D0EF4">
            <w:pPr>
              <w:rPr>
                <w:rFonts w:eastAsia="Times New Roman"/>
              </w:rPr>
            </w:pPr>
            <w:r>
              <w:rPr>
                <w:rFonts w:eastAsia="Times New Roman"/>
              </w:rPr>
              <w:t xml:space="preserve">0% </w:t>
            </w:r>
          </w:p>
        </w:tc>
        <w:tc>
          <w:tcPr>
            <w:tcW w:w="0" w:type="auto"/>
            <w:vAlign w:val="center"/>
            <w:hideMark/>
          </w:tcPr>
          <w:p w14:paraId="2946901E" w14:textId="77777777" w:rsidR="001B3899" w:rsidRDefault="003D0EF4">
            <w:pPr>
              <w:rPr>
                <w:rFonts w:eastAsia="Times New Roman"/>
              </w:rPr>
            </w:pPr>
            <w:r>
              <w:rPr>
                <w:rFonts w:eastAsia="Times New Roman"/>
              </w:rPr>
              <w:t xml:space="preserve">0% </w:t>
            </w:r>
          </w:p>
        </w:tc>
        <w:tc>
          <w:tcPr>
            <w:tcW w:w="0" w:type="auto"/>
            <w:vAlign w:val="center"/>
            <w:hideMark/>
          </w:tcPr>
          <w:p w14:paraId="13138F0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6338B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82B1C6" w14:textId="77777777" w:rsidR="001B3899" w:rsidRDefault="003D0EF4">
            <w:pPr>
              <w:rPr>
                <w:rFonts w:eastAsia="Times New Roman"/>
              </w:rPr>
            </w:pPr>
            <w:r>
              <w:rPr>
                <w:rFonts w:eastAsia="Times New Roman"/>
              </w:rPr>
              <w:t xml:space="preserve">100% </w:t>
            </w:r>
          </w:p>
        </w:tc>
        <w:tc>
          <w:tcPr>
            <w:tcW w:w="0" w:type="auto"/>
            <w:vAlign w:val="center"/>
            <w:hideMark/>
          </w:tcPr>
          <w:p w14:paraId="15EAB9E5" w14:textId="77777777" w:rsidR="001B3899" w:rsidRDefault="003D0EF4">
            <w:pPr>
              <w:rPr>
                <w:rFonts w:eastAsia="Times New Roman"/>
              </w:rPr>
            </w:pPr>
            <w:r>
              <w:rPr>
                <w:rFonts w:eastAsia="Times New Roman"/>
              </w:rPr>
              <w:t xml:space="preserve">0% </w:t>
            </w:r>
          </w:p>
        </w:tc>
        <w:tc>
          <w:tcPr>
            <w:tcW w:w="0" w:type="auto"/>
            <w:vAlign w:val="center"/>
            <w:hideMark/>
          </w:tcPr>
          <w:p w14:paraId="68EA4C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F7926D9" w14:textId="77777777" w:rsidR="001B3899" w:rsidRDefault="003D0EF4">
            <w:pPr>
              <w:rPr>
                <w:rFonts w:eastAsia="Times New Roman"/>
              </w:rPr>
            </w:pPr>
            <w:r>
              <w:rPr>
                <w:rFonts w:eastAsia="Times New Roman"/>
              </w:rPr>
              <w:t xml:space="preserve">0% </w:t>
            </w:r>
          </w:p>
        </w:tc>
      </w:tr>
      <w:tr w:rsidR="001B3899" w14:paraId="0226B5EA" w14:textId="77777777">
        <w:trPr>
          <w:divId w:val="1824467884"/>
          <w:tblCellSpacing w:w="15" w:type="dxa"/>
        </w:trPr>
        <w:tc>
          <w:tcPr>
            <w:tcW w:w="3600" w:type="dxa"/>
            <w:tcBorders>
              <w:right w:val="single" w:sz="6" w:space="0" w:color="auto"/>
            </w:tcBorders>
            <w:vAlign w:val="center"/>
            <w:hideMark/>
          </w:tcPr>
          <w:p w14:paraId="1A605607" w14:textId="77777777" w:rsidR="001B3899" w:rsidRDefault="003D0EF4">
            <w:pPr>
              <w:rPr>
                <w:rFonts w:eastAsia="Times New Roman"/>
              </w:rPr>
            </w:pPr>
            <w:r>
              <w:rPr>
                <w:rFonts w:eastAsia="Times New Roman"/>
              </w:rPr>
              <w:t xml:space="preserve">Walk </w:t>
            </w:r>
          </w:p>
        </w:tc>
        <w:tc>
          <w:tcPr>
            <w:tcW w:w="0" w:type="auto"/>
            <w:vAlign w:val="center"/>
            <w:hideMark/>
          </w:tcPr>
          <w:p w14:paraId="7CD0FC71" w14:textId="77777777" w:rsidR="001B3899" w:rsidRDefault="003D0EF4">
            <w:pPr>
              <w:rPr>
                <w:rFonts w:eastAsia="Times New Roman"/>
              </w:rPr>
            </w:pPr>
            <w:r>
              <w:rPr>
                <w:rFonts w:eastAsia="Times New Roman"/>
              </w:rPr>
              <w:t xml:space="preserve">0% </w:t>
            </w:r>
          </w:p>
        </w:tc>
        <w:tc>
          <w:tcPr>
            <w:tcW w:w="0" w:type="auto"/>
            <w:vAlign w:val="center"/>
            <w:hideMark/>
          </w:tcPr>
          <w:p w14:paraId="78717A33" w14:textId="77777777" w:rsidR="001B3899" w:rsidRDefault="003D0EF4">
            <w:pPr>
              <w:rPr>
                <w:rFonts w:eastAsia="Times New Roman"/>
              </w:rPr>
            </w:pPr>
            <w:r>
              <w:rPr>
                <w:rFonts w:eastAsia="Times New Roman"/>
              </w:rPr>
              <w:t xml:space="preserve">0% </w:t>
            </w:r>
          </w:p>
        </w:tc>
        <w:tc>
          <w:tcPr>
            <w:tcW w:w="0" w:type="auto"/>
            <w:vAlign w:val="center"/>
            <w:hideMark/>
          </w:tcPr>
          <w:p w14:paraId="346A002C" w14:textId="77777777" w:rsidR="001B3899" w:rsidRDefault="003D0EF4">
            <w:pPr>
              <w:rPr>
                <w:rFonts w:eastAsia="Times New Roman"/>
              </w:rPr>
            </w:pPr>
            <w:r>
              <w:rPr>
                <w:rFonts w:eastAsia="Times New Roman"/>
              </w:rPr>
              <w:t xml:space="preserve">0% </w:t>
            </w:r>
          </w:p>
        </w:tc>
        <w:tc>
          <w:tcPr>
            <w:tcW w:w="0" w:type="auto"/>
            <w:vAlign w:val="center"/>
            <w:hideMark/>
          </w:tcPr>
          <w:p w14:paraId="61956562" w14:textId="77777777" w:rsidR="001B3899" w:rsidRDefault="003D0EF4">
            <w:pPr>
              <w:rPr>
                <w:rFonts w:eastAsia="Times New Roman"/>
              </w:rPr>
            </w:pPr>
            <w:r>
              <w:rPr>
                <w:rFonts w:eastAsia="Times New Roman"/>
              </w:rPr>
              <w:t xml:space="preserve">100% </w:t>
            </w:r>
          </w:p>
        </w:tc>
        <w:tc>
          <w:tcPr>
            <w:tcW w:w="0" w:type="auto"/>
            <w:vAlign w:val="center"/>
            <w:hideMark/>
          </w:tcPr>
          <w:p w14:paraId="3B5F52CB" w14:textId="77777777" w:rsidR="001B3899" w:rsidRDefault="003D0EF4">
            <w:pPr>
              <w:rPr>
                <w:rFonts w:eastAsia="Times New Roman"/>
              </w:rPr>
            </w:pPr>
            <w:r>
              <w:rPr>
                <w:rFonts w:eastAsia="Times New Roman"/>
              </w:rPr>
              <w:t xml:space="preserve">0% </w:t>
            </w:r>
          </w:p>
        </w:tc>
        <w:tc>
          <w:tcPr>
            <w:tcW w:w="0" w:type="auto"/>
            <w:vAlign w:val="center"/>
            <w:hideMark/>
          </w:tcPr>
          <w:p w14:paraId="52F808B1" w14:textId="77777777" w:rsidR="001B3899" w:rsidRDefault="003D0EF4">
            <w:pPr>
              <w:rPr>
                <w:rFonts w:eastAsia="Times New Roman"/>
              </w:rPr>
            </w:pPr>
            <w:r>
              <w:rPr>
                <w:rFonts w:eastAsia="Times New Roman"/>
              </w:rPr>
              <w:t xml:space="preserve">0% </w:t>
            </w:r>
          </w:p>
        </w:tc>
        <w:tc>
          <w:tcPr>
            <w:tcW w:w="0" w:type="auto"/>
            <w:vAlign w:val="center"/>
            <w:hideMark/>
          </w:tcPr>
          <w:p w14:paraId="10724B11" w14:textId="77777777" w:rsidR="001B3899" w:rsidRDefault="003D0EF4">
            <w:pPr>
              <w:rPr>
                <w:rFonts w:eastAsia="Times New Roman"/>
              </w:rPr>
            </w:pPr>
            <w:r>
              <w:rPr>
                <w:rFonts w:eastAsia="Times New Roman"/>
              </w:rPr>
              <w:t xml:space="preserve">0% </w:t>
            </w:r>
          </w:p>
        </w:tc>
        <w:tc>
          <w:tcPr>
            <w:tcW w:w="0" w:type="auto"/>
            <w:vAlign w:val="center"/>
            <w:hideMark/>
          </w:tcPr>
          <w:p w14:paraId="0BB679B6" w14:textId="77777777" w:rsidR="001B3899" w:rsidRDefault="003D0EF4">
            <w:pPr>
              <w:rPr>
                <w:rFonts w:eastAsia="Times New Roman"/>
              </w:rPr>
            </w:pPr>
            <w:r>
              <w:rPr>
                <w:rFonts w:eastAsia="Times New Roman"/>
              </w:rPr>
              <w:t xml:space="preserve">0% </w:t>
            </w:r>
          </w:p>
        </w:tc>
        <w:tc>
          <w:tcPr>
            <w:tcW w:w="0" w:type="auto"/>
            <w:vAlign w:val="center"/>
            <w:hideMark/>
          </w:tcPr>
          <w:p w14:paraId="7267E6DF" w14:textId="77777777" w:rsidR="001B3899" w:rsidRDefault="003D0EF4">
            <w:pPr>
              <w:rPr>
                <w:rFonts w:eastAsia="Times New Roman"/>
              </w:rPr>
            </w:pPr>
            <w:r>
              <w:rPr>
                <w:rFonts w:eastAsia="Times New Roman"/>
              </w:rPr>
              <w:t xml:space="preserve">0% </w:t>
            </w:r>
          </w:p>
        </w:tc>
        <w:tc>
          <w:tcPr>
            <w:tcW w:w="0" w:type="auto"/>
            <w:vAlign w:val="center"/>
            <w:hideMark/>
          </w:tcPr>
          <w:p w14:paraId="1710FC37" w14:textId="77777777" w:rsidR="001B3899" w:rsidRDefault="003D0EF4">
            <w:pPr>
              <w:rPr>
                <w:rFonts w:eastAsia="Times New Roman"/>
              </w:rPr>
            </w:pPr>
            <w:r>
              <w:rPr>
                <w:rFonts w:eastAsia="Times New Roman"/>
              </w:rPr>
              <w:t xml:space="preserve">0% </w:t>
            </w:r>
          </w:p>
        </w:tc>
        <w:tc>
          <w:tcPr>
            <w:tcW w:w="0" w:type="auto"/>
            <w:vAlign w:val="center"/>
            <w:hideMark/>
          </w:tcPr>
          <w:p w14:paraId="01A87F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323F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ABD03AC" w14:textId="77777777" w:rsidR="001B3899" w:rsidRDefault="003D0EF4">
            <w:pPr>
              <w:rPr>
                <w:rFonts w:eastAsia="Times New Roman"/>
              </w:rPr>
            </w:pPr>
            <w:r>
              <w:rPr>
                <w:rFonts w:eastAsia="Times New Roman"/>
              </w:rPr>
              <w:t xml:space="preserve">100% </w:t>
            </w:r>
          </w:p>
        </w:tc>
        <w:tc>
          <w:tcPr>
            <w:tcW w:w="0" w:type="auto"/>
            <w:vAlign w:val="center"/>
            <w:hideMark/>
          </w:tcPr>
          <w:p w14:paraId="4042E807" w14:textId="77777777" w:rsidR="001B3899" w:rsidRDefault="003D0EF4">
            <w:pPr>
              <w:rPr>
                <w:rFonts w:eastAsia="Times New Roman"/>
              </w:rPr>
            </w:pPr>
            <w:r>
              <w:rPr>
                <w:rFonts w:eastAsia="Times New Roman"/>
              </w:rPr>
              <w:t xml:space="preserve">0% </w:t>
            </w:r>
          </w:p>
        </w:tc>
        <w:tc>
          <w:tcPr>
            <w:tcW w:w="0" w:type="auto"/>
            <w:vAlign w:val="center"/>
            <w:hideMark/>
          </w:tcPr>
          <w:p w14:paraId="61CC28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4780D7" w14:textId="77777777" w:rsidR="001B3899" w:rsidRDefault="003D0EF4">
            <w:pPr>
              <w:rPr>
                <w:rFonts w:eastAsia="Times New Roman"/>
              </w:rPr>
            </w:pPr>
            <w:r>
              <w:rPr>
                <w:rFonts w:eastAsia="Times New Roman"/>
              </w:rPr>
              <w:t xml:space="preserve">0% </w:t>
            </w:r>
          </w:p>
        </w:tc>
      </w:tr>
      <w:tr w:rsidR="001B3899" w14:paraId="15F80C6E" w14:textId="77777777">
        <w:trPr>
          <w:divId w:val="1824467884"/>
          <w:tblCellSpacing w:w="15" w:type="dxa"/>
        </w:trPr>
        <w:tc>
          <w:tcPr>
            <w:tcW w:w="3600" w:type="dxa"/>
            <w:tcBorders>
              <w:right w:val="single" w:sz="6" w:space="0" w:color="auto"/>
            </w:tcBorders>
            <w:vAlign w:val="center"/>
            <w:hideMark/>
          </w:tcPr>
          <w:p w14:paraId="221D8496" w14:textId="77777777" w:rsidR="001B3899" w:rsidRDefault="003D0EF4">
            <w:pPr>
              <w:rPr>
                <w:rFonts w:eastAsia="Times New Roman"/>
              </w:rPr>
            </w:pPr>
            <w:r>
              <w:rPr>
                <w:rFonts w:eastAsia="Times New Roman"/>
              </w:rPr>
              <w:t xml:space="preserve">Bike </w:t>
            </w:r>
          </w:p>
        </w:tc>
        <w:tc>
          <w:tcPr>
            <w:tcW w:w="0" w:type="auto"/>
            <w:vAlign w:val="center"/>
            <w:hideMark/>
          </w:tcPr>
          <w:p w14:paraId="61743945" w14:textId="77777777" w:rsidR="001B3899" w:rsidRDefault="003D0EF4">
            <w:pPr>
              <w:rPr>
                <w:rFonts w:eastAsia="Times New Roman"/>
              </w:rPr>
            </w:pPr>
            <w:r>
              <w:rPr>
                <w:rFonts w:eastAsia="Times New Roman"/>
              </w:rPr>
              <w:t xml:space="preserve">0% </w:t>
            </w:r>
          </w:p>
        </w:tc>
        <w:tc>
          <w:tcPr>
            <w:tcW w:w="0" w:type="auto"/>
            <w:vAlign w:val="center"/>
            <w:hideMark/>
          </w:tcPr>
          <w:p w14:paraId="42C6078C" w14:textId="77777777" w:rsidR="001B3899" w:rsidRDefault="003D0EF4">
            <w:pPr>
              <w:rPr>
                <w:rFonts w:eastAsia="Times New Roman"/>
              </w:rPr>
            </w:pPr>
            <w:r>
              <w:rPr>
                <w:rFonts w:eastAsia="Times New Roman"/>
              </w:rPr>
              <w:t xml:space="preserve">0% </w:t>
            </w:r>
          </w:p>
        </w:tc>
        <w:tc>
          <w:tcPr>
            <w:tcW w:w="0" w:type="auto"/>
            <w:vAlign w:val="center"/>
            <w:hideMark/>
          </w:tcPr>
          <w:p w14:paraId="421C6CE3" w14:textId="77777777" w:rsidR="001B3899" w:rsidRDefault="003D0EF4">
            <w:pPr>
              <w:rPr>
                <w:rFonts w:eastAsia="Times New Roman"/>
              </w:rPr>
            </w:pPr>
            <w:r>
              <w:rPr>
                <w:rFonts w:eastAsia="Times New Roman"/>
              </w:rPr>
              <w:t xml:space="preserve">0% </w:t>
            </w:r>
          </w:p>
        </w:tc>
        <w:tc>
          <w:tcPr>
            <w:tcW w:w="0" w:type="auto"/>
            <w:vAlign w:val="center"/>
            <w:hideMark/>
          </w:tcPr>
          <w:p w14:paraId="578A10F0" w14:textId="77777777" w:rsidR="001B3899" w:rsidRDefault="003D0EF4">
            <w:pPr>
              <w:rPr>
                <w:rFonts w:eastAsia="Times New Roman"/>
              </w:rPr>
            </w:pPr>
            <w:r>
              <w:rPr>
                <w:rFonts w:eastAsia="Times New Roman"/>
              </w:rPr>
              <w:t xml:space="preserve">0% </w:t>
            </w:r>
          </w:p>
        </w:tc>
        <w:tc>
          <w:tcPr>
            <w:tcW w:w="0" w:type="auto"/>
            <w:vAlign w:val="center"/>
            <w:hideMark/>
          </w:tcPr>
          <w:p w14:paraId="66B8A42C" w14:textId="77777777" w:rsidR="001B3899" w:rsidRDefault="003D0EF4">
            <w:pPr>
              <w:rPr>
                <w:rFonts w:eastAsia="Times New Roman"/>
              </w:rPr>
            </w:pPr>
            <w:r>
              <w:rPr>
                <w:rFonts w:eastAsia="Times New Roman"/>
              </w:rPr>
              <w:t xml:space="preserve">100% </w:t>
            </w:r>
          </w:p>
        </w:tc>
        <w:tc>
          <w:tcPr>
            <w:tcW w:w="0" w:type="auto"/>
            <w:vAlign w:val="center"/>
            <w:hideMark/>
          </w:tcPr>
          <w:p w14:paraId="547F15C8" w14:textId="77777777" w:rsidR="001B3899" w:rsidRDefault="003D0EF4">
            <w:pPr>
              <w:rPr>
                <w:rFonts w:eastAsia="Times New Roman"/>
              </w:rPr>
            </w:pPr>
            <w:r>
              <w:rPr>
                <w:rFonts w:eastAsia="Times New Roman"/>
              </w:rPr>
              <w:t xml:space="preserve">0% </w:t>
            </w:r>
          </w:p>
        </w:tc>
        <w:tc>
          <w:tcPr>
            <w:tcW w:w="0" w:type="auto"/>
            <w:vAlign w:val="center"/>
            <w:hideMark/>
          </w:tcPr>
          <w:p w14:paraId="2A7385C8" w14:textId="77777777" w:rsidR="001B3899" w:rsidRDefault="003D0EF4">
            <w:pPr>
              <w:rPr>
                <w:rFonts w:eastAsia="Times New Roman"/>
              </w:rPr>
            </w:pPr>
            <w:r>
              <w:rPr>
                <w:rFonts w:eastAsia="Times New Roman"/>
              </w:rPr>
              <w:t xml:space="preserve">0% </w:t>
            </w:r>
          </w:p>
        </w:tc>
        <w:tc>
          <w:tcPr>
            <w:tcW w:w="0" w:type="auto"/>
            <w:vAlign w:val="center"/>
            <w:hideMark/>
          </w:tcPr>
          <w:p w14:paraId="2CE00141" w14:textId="77777777" w:rsidR="001B3899" w:rsidRDefault="003D0EF4">
            <w:pPr>
              <w:rPr>
                <w:rFonts w:eastAsia="Times New Roman"/>
              </w:rPr>
            </w:pPr>
            <w:r>
              <w:rPr>
                <w:rFonts w:eastAsia="Times New Roman"/>
              </w:rPr>
              <w:t xml:space="preserve">0% </w:t>
            </w:r>
          </w:p>
        </w:tc>
        <w:tc>
          <w:tcPr>
            <w:tcW w:w="0" w:type="auto"/>
            <w:vAlign w:val="center"/>
            <w:hideMark/>
          </w:tcPr>
          <w:p w14:paraId="289CEBEA" w14:textId="77777777" w:rsidR="001B3899" w:rsidRDefault="003D0EF4">
            <w:pPr>
              <w:rPr>
                <w:rFonts w:eastAsia="Times New Roman"/>
              </w:rPr>
            </w:pPr>
            <w:r>
              <w:rPr>
                <w:rFonts w:eastAsia="Times New Roman"/>
              </w:rPr>
              <w:t xml:space="preserve">0% </w:t>
            </w:r>
          </w:p>
        </w:tc>
        <w:tc>
          <w:tcPr>
            <w:tcW w:w="0" w:type="auto"/>
            <w:vAlign w:val="center"/>
            <w:hideMark/>
          </w:tcPr>
          <w:p w14:paraId="2713268F" w14:textId="77777777" w:rsidR="001B3899" w:rsidRDefault="003D0EF4">
            <w:pPr>
              <w:rPr>
                <w:rFonts w:eastAsia="Times New Roman"/>
              </w:rPr>
            </w:pPr>
            <w:r>
              <w:rPr>
                <w:rFonts w:eastAsia="Times New Roman"/>
              </w:rPr>
              <w:t xml:space="preserve">0% </w:t>
            </w:r>
          </w:p>
        </w:tc>
        <w:tc>
          <w:tcPr>
            <w:tcW w:w="0" w:type="auto"/>
            <w:vAlign w:val="center"/>
            <w:hideMark/>
          </w:tcPr>
          <w:p w14:paraId="24BAF86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D8EA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3B2A556" w14:textId="77777777" w:rsidR="001B3899" w:rsidRDefault="003D0EF4">
            <w:pPr>
              <w:rPr>
                <w:rFonts w:eastAsia="Times New Roman"/>
              </w:rPr>
            </w:pPr>
            <w:r>
              <w:rPr>
                <w:rFonts w:eastAsia="Times New Roman"/>
              </w:rPr>
              <w:t xml:space="preserve">100% </w:t>
            </w:r>
          </w:p>
        </w:tc>
        <w:tc>
          <w:tcPr>
            <w:tcW w:w="0" w:type="auto"/>
            <w:vAlign w:val="center"/>
            <w:hideMark/>
          </w:tcPr>
          <w:p w14:paraId="177DA910" w14:textId="77777777" w:rsidR="001B3899" w:rsidRDefault="003D0EF4">
            <w:pPr>
              <w:rPr>
                <w:rFonts w:eastAsia="Times New Roman"/>
              </w:rPr>
            </w:pPr>
            <w:r>
              <w:rPr>
                <w:rFonts w:eastAsia="Times New Roman"/>
              </w:rPr>
              <w:t xml:space="preserve">0% </w:t>
            </w:r>
          </w:p>
        </w:tc>
        <w:tc>
          <w:tcPr>
            <w:tcW w:w="0" w:type="auto"/>
            <w:vAlign w:val="center"/>
            <w:hideMark/>
          </w:tcPr>
          <w:p w14:paraId="4ACB95F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F4505AF" w14:textId="77777777" w:rsidR="001B3899" w:rsidRDefault="003D0EF4">
            <w:pPr>
              <w:rPr>
                <w:rFonts w:eastAsia="Times New Roman"/>
              </w:rPr>
            </w:pPr>
            <w:r>
              <w:rPr>
                <w:rFonts w:eastAsia="Times New Roman"/>
              </w:rPr>
              <w:t xml:space="preserve">0% </w:t>
            </w:r>
          </w:p>
        </w:tc>
      </w:tr>
      <w:tr w:rsidR="001B3899" w14:paraId="090A6F17" w14:textId="77777777">
        <w:trPr>
          <w:divId w:val="1824467884"/>
          <w:tblCellSpacing w:w="15" w:type="dxa"/>
        </w:trPr>
        <w:tc>
          <w:tcPr>
            <w:tcW w:w="3600" w:type="dxa"/>
            <w:tcBorders>
              <w:right w:val="single" w:sz="6" w:space="0" w:color="auto"/>
            </w:tcBorders>
            <w:vAlign w:val="center"/>
            <w:hideMark/>
          </w:tcPr>
          <w:p w14:paraId="68018331" w14:textId="77777777" w:rsidR="001B3899" w:rsidRDefault="003D0EF4">
            <w:pPr>
              <w:rPr>
                <w:rFonts w:eastAsia="Times New Roman"/>
              </w:rPr>
            </w:pPr>
            <w:r>
              <w:rPr>
                <w:rFonts w:eastAsia="Times New Roman"/>
              </w:rPr>
              <w:t xml:space="preserve">Walk-Transit </w:t>
            </w:r>
          </w:p>
        </w:tc>
        <w:tc>
          <w:tcPr>
            <w:tcW w:w="0" w:type="auto"/>
            <w:vAlign w:val="center"/>
            <w:hideMark/>
          </w:tcPr>
          <w:p w14:paraId="1D12E796" w14:textId="77777777" w:rsidR="001B3899" w:rsidRDefault="003D0EF4">
            <w:pPr>
              <w:rPr>
                <w:rFonts w:eastAsia="Times New Roman"/>
              </w:rPr>
            </w:pPr>
            <w:r>
              <w:rPr>
                <w:rFonts w:eastAsia="Times New Roman"/>
              </w:rPr>
              <w:t xml:space="preserve">0% </w:t>
            </w:r>
          </w:p>
        </w:tc>
        <w:tc>
          <w:tcPr>
            <w:tcW w:w="0" w:type="auto"/>
            <w:vAlign w:val="center"/>
            <w:hideMark/>
          </w:tcPr>
          <w:p w14:paraId="794B37D6" w14:textId="77777777" w:rsidR="001B3899" w:rsidRDefault="003D0EF4">
            <w:pPr>
              <w:rPr>
                <w:rFonts w:eastAsia="Times New Roman"/>
              </w:rPr>
            </w:pPr>
            <w:r>
              <w:rPr>
                <w:rFonts w:eastAsia="Times New Roman"/>
              </w:rPr>
              <w:t xml:space="preserve">10% </w:t>
            </w:r>
          </w:p>
        </w:tc>
        <w:tc>
          <w:tcPr>
            <w:tcW w:w="0" w:type="auto"/>
            <w:vAlign w:val="center"/>
            <w:hideMark/>
          </w:tcPr>
          <w:p w14:paraId="55A9FE7B" w14:textId="77777777" w:rsidR="001B3899" w:rsidRDefault="003D0EF4">
            <w:pPr>
              <w:rPr>
                <w:rFonts w:eastAsia="Times New Roman"/>
              </w:rPr>
            </w:pPr>
            <w:r>
              <w:rPr>
                <w:rFonts w:eastAsia="Times New Roman"/>
              </w:rPr>
              <w:t xml:space="preserve">1% </w:t>
            </w:r>
          </w:p>
        </w:tc>
        <w:tc>
          <w:tcPr>
            <w:tcW w:w="0" w:type="auto"/>
            <w:vAlign w:val="center"/>
            <w:hideMark/>
          </w:tcPr>
          <w:p w14:paraId="7594AAB1" w14:textId="77777777" w:rsidR="001B3899" w:rsidRDefault="003D0EF4">
            <w:pPr>
              <w:rPr>
                <w:rFonts w:eastAsia="Times New Roman"/>
              </w:rPr>
            </w:pPr>
            <w:r>
              <w:rPr>
                <w:rFonts w:eastAsia="Times New Roman"/>
              </w:rPr>
              <w:t xml:space="preserve">11% </w:t>
            </w:r>
          </w:p>
        </w:tc>
        <w:tc>
          <w:tcPr>
            <w:tcW w:w="0" w:type="auto"/>
            <w:vAlign w:val="center"/>
            <w:hideMark/>
          </w:tcPr>
          <w:p w14:paraId="63654BB9" w14:textId="77777777" w:rsidR="001B3899" w:rsidRDefault="003D0EF4">
            <w:pPr>
              <w:rPr>
                <w:rFonts w:eastAsia="Times New Roman"/>
              </w:rPr>
            </w:pPr>
            <w:r>
              <w:rPr>
                <w:rFonts w:eastAsia="Times New Roman"/>
              </w:rPr>
              <w:t xml:space="preserve">0% </w:t>
            </w:r>
          </w:p>
        </w:tc>
        <w:tc>
          <w:tcPr>
            <w:tcW w:w="0" w:type="auto"/>
            <w:vAlign w:val="center"/>
            <w:hideMark/>
          </w:tcPr>
          <w:p w14:paraId="4016E920" w14:textId="77777777" w:rsidR="001B3899" w:rsidRDefault="003D0EF4">
            <w:pPr>
              <w:rPr>
                <w:rFonts w:eastAsia="Times New Roman"/>
              </w:rPr>
            </w:pPr>
            <w:r>
              <w:rPr>
                <w:rFonts w:eastAsia="Times New Roman"/>
              </w:rPr>
              <w:t xml:space="preserve">60% </w:t>
            </w:r>
          </w:p>
        </w:tc>
        <w:tc>
          <w:tcPr>
            <w:tcW w:w="0" w:type="auto"/>
            <w:vAlign w:val="center"/>
            <w:hideMark/>
          </w:tcPr>
          <w:p w14:paraId="49FA4033" w14:textId="77777777" w:rsidR="001B3899" w:rsidRDefault="003D0EF4">
            <w:pPr>
              <w:rPr>
                <w:rFonts w:eastAsia="Times New Roman"/>
              </w:rPr>
            </w:pPr>
            <w:r>
              <w:rPr>
                <w:rFonts w:eastAsia="Times New Roman"/>
              </w:rPr>
              <w:t xml:space="preserve">17% </w:t>
            </w:r>
          </w:p>
        </w:tc>
        <w:tc>
          <w:tcPr>
            <w:tcW w:w="0" w:type="auto"/>
            <w:vAlign w:val="center"/>
            <w:hideMark/>
          </w:tcPr>
          <w:p w14:paraId="207DBA9F" w14:textId="77777777" w:rsidR="001B3899" w:rsidRDefault="003D0EF4">
            <w:pPr>
              <w:rPr>
                <w:rFonts w:eastAsia="Times New Roman"/>
              </w:rPr>
            </w:pPr>
            <w:r>
              <w:rPr>
                <w:rFonts w:eastAsia="Times New Roman"/>
              </w:rPr>
              <w:t xml:space="preserve">0% </w:t>
            </w:r>
          </w:p>
        </w:tc>
        <w:tc>
          <w:tcPr>
            <w:tcW w:w="0" w:type="auto"/>
            <w:vAlign w:val="center"/>
            <w:hideMark/>
          </w:tcPr>
          <w:p w14:paraId="126D344A" w14:textId="77777777" w:rsidR="001B3899" w:rsidRDefault="003D0EF4">
            <w:pPr>
              <w:rPr>
                <w:rFonts w:eastAsia="Times New Roman"/>
              </w:rPr>
            </w:pPr>
            <w:r>
              <w:rPr>
                <w:rFonts w:eastAsia="Times New Roman"/>
              </w:rPr>
              <w:t xml:space="preserve">0% </w:t>
            </w:r>
          </w:p>
        </w:tc>
        <w:tc>
          <w:tcPr>
            <w:tcW w:w="0" w:type="auto"/>
            <w:vAlign w:val="center"/>
            <w:hideMark/>
          </w:tcPr>
          <w:p w14:paraId="027BBC26" w14:textId="77777777" w:rsidR="001B3899" w:rsidRDefault="003D0EF4">
            <w:pPr>
              <w:rPr>
                <w:rFonts w:eastAsia="Times New Roman"/>
              </w:rPr>
            </w:pPr>
            <w:r>
              <w:rPr>
                <w:rFonts w:eastAsia="Times New Roman"/>
              </w:rPr>
              <w:t xml:space="preserve">0% </w:t>
            </w:r>
          </w:p>
        </w:tc>
        <w:tc>
          <w:tcPr>
            <w:tcW w:w="0" w:type="auto"/>
            <w:vAlign w:val="center"/>
            <w:hideMark/>
          </w:tcPr>
          <w:p w14:paraId="5FEDB94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EA7A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7D3FB5" w14:textId="77777777" w:rsidR="001B3899" w:rsidRDefault="003D0EF4">
            <w:pPr>
              <w:rPr>
                <w:rFonts w:eastAsia="Times New Roman"/>
              </w:rPr>
            </w:pPr>
            <w:r>
              <w:rPr>
                <w:rFonts w:eastAsia="Times New Roman"/>
              </w:rPr>
              <w:t xml:space="preserve">100% </w:t>
            </w:r>
          </w:p>
        </w:tc>
        <w:tc>
          <w:tcPr>
            <w:tcW w:w="0" w:type="auto"/>
            <w:vAlign w:val="center"/>
            <w:hideMark/>
          </w:tcPr>
          <w:p w14:paraId="4B01F000" w14:textId="77777777" w:rsidR="001B3899" w:rsidRDefault="003D0EF4">
            <w:pPr>
              <w:rPr>
                <w:rFonts w:eastAsia="Times New Roman"/>
              </w:rPr>
            </w:pPr>
            <w:r>
              <w:rPr>
                <w:rFonts w:eastAsia="Times New Roman"/>
              </w:rPr>
              <w:t xml:space="preserve">77% </w:t>
            </w:r>
          </w:p>
        </w:tc>
        <w:tc>
          <w:tcPr>
            <w:tcW w:w="0" w:type="auto"/>
            <w:vAlign w:val="center"/>
            <w:hideMark/>
          </w:tcPr>
          <w:p w14:paraId="2461036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CC19E6" w14:textId="77777777" w:rsidR="001B3899" w:rsidRDefault="003D0EF4">
            <w:pPr>
              <w:rPr>
                <w:rFonts w:eastAsia="Times New Roman"/>
              </w:rPr>
            </w:pPr>
            <w:r>
              <w:rPr>
                <w:rFonts w:eastAsia="Times New Roman"/>
              </w:rPr>
              <w:t xml:space="preserve">0% </w:t>
            </w:r>
          </w:p>
        </w:tc>
      </w:tr>
      <w:tr w:rsidR="001B3899" w14:paraId="1192E8F1" w14:textId="77777777">
        <w:trPr>
          <w:divId w:val="1824467884"/>
          <w:tblCellSpacing w:w="15" w:type="dxa"/>
        </w:trPr>
        <w:tc>
          <w:tcPr>
            <w:tcW w:w="3600" w:type="dxa"/>
            <w:tcBorders>
              <w:right w:val="single" w:sz="6" w:space="0" w:color="auto"/>
            </w:tcBorders>
            <w:vAlign w:val="center"/>
            <w:hideMark/>
          </w:tcPr>
          <w:p w14:paraId="7054735C" w14:textId="77777777" w:rsidR="001B3899" w:rsidRDefault="003D0EF4">
            <w:pPr>
              <w:rPr>
                <w:rFonts w:eastAsia="Times New Roman"/>
              </w:rPr>
            </w:pPr>
            <w:r>
              <w:rPr>
                <w:rFonts w:eastAsia="Times New Roman"/>
              </w:rPr>
              <w:t xml:space="preserve">PNR-Transit </w:t>
            </w:r>
          </w:p>
        </w:tc>
        <w:tc>
          <w:tcPr>
            <w:tcW w:w="0" w:type="auto"/>
            <w:vAlign w:val="center"/>
            <w:hideMark/>
          </w:tcPr>
          <w:p w14:paraId="72DA7E7D" w14:textId="77777777" w:rsidR="001B3899" w:rsidRDefault="003D0EF4">
            <w:pPr>
              <w:rPr>
                <w:rFonts w:eastAsia="Times New Roman"/>
              </w:rPr>
            </w:pPr>
            <w:r>
              <w:rPr>
                <w:rFonts w:eastAsia="Times New Roman"/>
              </w:rPr>
              <w:t xml:space="preserve">0% </w:t>
            </w:r>
          </w:p>
        </w:tc>
        <w:tc>
          <w:tcPr>
            <w:tcW w:w="0" w:type="auto"/>
            <w:vAlign w:val="center"/>
            <w:hideMark/>
          </w:tcPr>
          <w:p w14:paraId="43337B2B" w14:textId="77777777" w:rsidR="001B3899" w:rsidRDefault="003D0EF4">
            <w:pPr>
              <w:rPr>
                <w:rFonts w:eastAsia="Times New Roman"/>
              </w:rPr>
            </w:pPr>
            <w:r>
              <w:rPr>
                <w:rFonts w:eastAsia="Times New Roman"/>
              </w:rPr>
              <w:t xml:space="preserve">0% </w:t>
            </w:r>
          </w:p>
        </w:tc>
        <w:tc>
          <w:tcPr>
            <w:tcW w:w="0" w:type="auto"/>
            <w:vAlign w:val="center"/>
            <w:hideMark/>
          </w:tcPr>
          <w:p w14:paraId="290900E8" w14:textId="77777777" w:rsidR="001B3899" w:rsidRDefault="003D0EF4">
            <w:pPr>
              <w:rPr>
                <w:rFonts w:eastAsia="Times New Roman"/>
              </w:rPr>
            </w:pPr>
            <w:r>
              <w:rPr>
                <w:rFonts w:eastAsia="Times New Roman"/>
              </w:rPr>
              <w:t xml:space="preserve">0% </w:t>
            </w:r>
          </w:p>
        </w:tc>
        <w:tc>
          <w:tcPr>
            <w:tcW w:w="0" w:type="auto"/>
            <w:vAlign w:val="center"/>
            <w:hideMark/>
          </w:tcPr>
          <w:p w14:paraId="5974876A" w14:textId="77777777" w:rsidR="001B3899" w:rsidRDefault="003D0EF4">
            <w:pPr>
              <w:rPr>
                <w:rFonts w:eastAsia="Times New Roman"/>
              </w:rPr>
            </w:pPr>
            <w:r>
              <w:rPr>
                <w:rFonts w:eastAsia="Times New Roman"/>
              </w:rPr>
              <w:t xml:space="preserve">0% </w:t>
            </w:r>
          </w:p>
        </w:tc>
        <w:tc>
          <w:tcPr>
            <w:tcW w:w="0" w:type="auto"/>
            <w:vAlign w:val="center"/>
            <w:hideMark/>
          </w:tcPr>
          <w:p w14:paraId="667BE41E" w14:textId="77777777" w:rsidR="001B3899" w:rsidRDefault="003D0EF4">
            <w:pPr>
              <w:rPr>
                <w:rFonts w:eastAsia="Times New Roman"/>
              </w:rPr>
            </w:pPr>
            <w:r>
              <w:rPr>
                <w:rFonts w:eastAsia="Times New Roman"/>
              </w:rPr>
              <w:t xml:space="preserve">0% </w:t>
            </w:r>
          </w:p>
        </w:tc>
        <w:tc>
          <w:tcPr>
            <w:tcW w:w="0" w:type="auto"/>
            <w:vAlign w:val="center"/>
            <w:hideMark/>
          </w:tcPr>
          <w:p w14:paraId="39EB4158" w14:textId="77777777" w:rsidR="001B3899" w:rsidRDefault="003D0EF4">
            <w:pPr>
              <w:rPr>
                <w:rFonts w:eastAsia="Times New Roman"/>
              </w:rPr>
            </w:pPr>
            <w:r>
              <w:rPr>
                <w:rFonts w:eastAsia="Times New Roman"/>
              </w:rPr>
              <w:t xml:space="preserve">0% </w:t>
            </w:r>
          </w:p>
        </w:tc>
        <w:tc>
          <w:tcPr>
            <w:tcW w:w="0" w:type="auto"/>
            <w:vAlign w:val="center"/>
            <w:hideMark/>
          </w:tcPr>
          <w:p w14:paraId="11369CC5" w14:textId="77777777" w:rsidR="001B3899" w:rsidRDefault="003D0EF4">
            <w:pPr>
              <w:rPr>
                <w:rFonts w:eastAsia="Times New Roman"/>
              </w:rPr>
            </w:pPr>
            <w:r>
              <w:rPr>
                <w:rFonts w:eastAsia="Times New Roman"/>
              </w:rPr>
              <w:t xml:space="preserve">0% </w:t>
            </w:r>
          </w:p>
        </w:tc>
        <w:tc>
          <w:tcPr>
            <w:tcW w:w="0" w:type="auto"/>
            <w:vAlign w:val="center"/>
            <w:hideMark/>
          </w:tcPr>
          <w:p w14:paraId="7728F633" w14:textId="77777777" w:rsidR="001B3899" w:rsidRDefault="003D0EF4">
            <w:pPr>
              <w:rPr>
                <w:rFonts w:eastAsia="Times New Roman"/>
              </w:rPr>
            </w:pPr>
            <w:r>
              <w:rPr>
                <w:rFonts w:eastAsia="Times New Roman"/>
              </w:rPr>
              <w:t xml:space="preserve">6% </w:t>
            </w:r>
          </w:p>
        </w:tc>
        <w:tc>
          <w:tcPr>
            <w:tcW w:w="0" w:type="auto"/>
            <w:vAlign w:val="center"/>
            <w:hideMark/>
          </w:tcPr>
          <w:p w14:paraId="7979EB0D" w14:textId="77777777" w:rsidR="001B3899" w:rsidRDefault="003D0EF4">
            <w:pPr>
              <w:rPr>
                <w:rFonts w:eastAsia="Times New Roman"/>
              </w:rPr>
            </w:pPr>
            <w:r>
              <w:rPr>
                <w:rFonts w:eastAsia="Times New Roman"/>
              </w:rPr>
              <w:t xml:space="preserve">94% </w:t>
            </w:r>
          </w:p>
        </w:tc>
        <w:tc>
          <w:tcPr>
            <w:tcW w:w="0" w:type="auto"/>
            <w:vAlign w:val="center"/>
            <w:hideMark/>
          </w:tcPr>
          <w:p w14:paraId="553B3A8C" w14:textId="77777777" w:rsidR="001B3899" w:rsidRDefault="003D0EF4">
            <w:pPr>
              <w:rPr>
                <w:rFonts w:eastAsia="Times New Roman"/>
              </w:rPr>
            </w:pPr>
            <w:r>
              <w:rPr>
                <w:rFonts w:eastAsia="Times New Roman"/>
              </w:rPr>
              <w:t xml:space="preserve">0% </w:t>
            </w:r>
          </w:p>
        </w:tc>
        <w:tc>
          <w:tcPr>
            <w:tcW w:w="0" w:type="auto"/>
            <w:vAlign w:val="center"/>
            <w:hideMark/>
          </w:tcPr>
          <w:p w14:paraId="5C41EB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E8AAF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F2A7DB" w14:textId="77777777" w:rsidR="001B3899" w:rsidRDefault="003D0EF4">
            <w:pPr>
              <w:rPr>
                <w:rFonts w:eastAsia="Times New Roman"/>
              </w:rPr>
            </w:pPr>
            <w:r>
              <w:rPr>
                <w:rFonts w:eastAsia="Times New Roman"/>
              </w:rPr>
              <w:t xml:space="preserve">100% </w:t>
            </w:r>
          </w:p>
        </w:tc>
        <w:tc>
          <w:tcPr>
            <w:tcW w:w="0" w:type="auto"/>
            <w:vAlign w:val="center"/>
            <w:hideMark/>
          </w:tcPr>
          <w:p w14:paraId="6F1E6142" w14:textId="77777777" w:rsidR="001B3899" w:rsidRDefault="003D0EF4">
            <w:pPr>
              <w:rPr>
                <w:rFonts w:eastAsia="Times New Roman"/>
              </w:rPr>
            </w:pPr>
            <w:r>
              <w:rPr>
                <w:rFonts w:eastAsia="Times New Roman"/>
              </w:rPr>
              <w:t xml:space="preserve">0% </w:t>
            </w:r>
          </w:p>
        </w:tc>
        <w:tc>
          <w:tcPr>
            <w:tcW w:w="0" w:type="auto"/>
            <w:vAlign w:val="center"/>
            <w:hideMark/>
          </w:tcPr>
          <w:p w14:paraId="7B8625F9"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646BAB2E" w14:textId="77777777" w:rsidR="001B3899" w:rsidRDefault="003D0EF4">
            <w:pPr>
              <w:rPr>
                <w:rFonts w:eastAsia="Times New Roman"/>
              </w:rPr>
            </w:pPr>
            <w:r>
              <w:rPr>
                <w:rFonts w:eastAsia="Times New Roman"/>
              </w:rPr>
              <w:t xml:space="preserve">0% </w:t>
            </w:r>
          </w:p>
        </w:tc>
      </w:tr>
      <w:tr w:rsidR="001B3899" w14:paraId="1EC9929F" w14:textId="77777777">
        <w:trPr>
          <w:divId w:val="1824467884"/>
          <w:tblCellSpacing w:w="15" w:type="dxa"/>
        </w:trPr>
        <w:tc>
          <w:tcPr>
            <w:tcW w:w="3600" w:type="dxa"/>
            <w:tcBorders>
              <w:right w:val="single" w:sz="6" w:space="0" w:color="auto"/>
            </w:tcBorders>
            <w:vAlign w:val="center"/>
            <w:hideMark/>
          </w:tcPr>
          <w:p w14:paraId="4BFF283D" w14:textId="77777777" w:rsidR="001B3899" w:rsidRDefault="003D0EF4">
            <w:pPr>
              <w:rPr>
                <w:rFonts w:eastAsia="Times New Roman"/>
              </w:rPr>
            </w:pPr>
            <w:r>
              <w:rPr>
                <w:rFonts w:eastAsia="Times New Roman"/>
              </w:rPr>
              <w:t xml:space="preserve">KNR-Transit </w:t>
            </w:r>
          </w:p>
        </w:tc>
        <w:tc>
          <w:tcPr>
            <w:tcW w:w="0" w:type="auto"/>
            <w:vAlign w:val="center"/>
            <w:hideMark/>
          </w:tcPr>
          <w:p w14:paraId="16B778F7" w14:textId="77777777" w:rsidR="001B3899" w:rsidRDefault="003D0EF4">
            <w:pPr>
              <w:rPr>
                <w:rFonts w:eastAsia="Times New Roman"/>
              </w:rPr>
            </w:pPr>
            <w:r>
              <w:rPr>
                <w:rFonts w:eastAsia="Times New Roman"/>
              </w:rPr>
              <w:t xml:space="preserve">0% </w:t>
            </w:r>
          </w:p>
        </w:tc>
        <w:tc>
          <w:tcPr>
            <w:tcW w:w="0" w:type="auto"/>
            <w:vAlign w:val="center"/>
            <w:hideMark/>
          </w:tcPr>
          <w:p w14:paraId="17A8562D" w14:textId="77777777" w:rsidR="001B3899" w:rsidRDefault="003D0EF4">
            <w:pPr>
              <w:rPr>
                <w:rFonts w:eastAsia="Times New Roman"/>
              </w:rPr>
            </w:pPr>
            <w:r>
              <w:rPr>
                <w:rFonts w:eastAsia="Times New Roman"/>
              </w:rPr>
              <w:t xml:space="preserve">0% </w:t>
            </w:r>
          </w:p>
        </w:tc>
        <w:tc>
          <w:tcPr>
            <w:tcW w:w="0" w:type="auto"/>
            <w:vAlign w:val="center"/>
            <w:hideMark/>
          </w:tcPr>
          <w:p w14:paraId="2FFEC9E6" w14:textId="77777777" w:rsidR="001B3899" w:rsidRDefault="003D0EF4">
            <w:pPr>
              <w:rPr>
                <w:rFonts w:eastAsia="Times New Roman"/>
              </w:rPr>
            </w:pPr>
            <w:r>
              <w:rPr>
                <w:rFonts w:eastAsia="Times New Roman"/>
              </w:rPr>
              <w:t xml:space="preserve">0% </w:t>
            </w:r>
          </w:p>
        </w:tc>
        <w:tc>
          <w:tcPr>
            <w:tcW w:w="0" w:type="auto"/>
            <w:vAlign w:val="center"/>
            <w:hideMark/>
          </w:tcPr>
          <w:p w14:paraId="5C945651" w14:textId="77777777" w:rsidR="001B3899" w:rsidRDefault="003D0EF4">
            <w:pPr>
              <w:rPr>
                <w:rFonts w:eastAsia="Times New Roman"/>
              </w:rPr>
            </w:pPr>
            <w:r>
              <w:rPr>
                <w:rFonts w:eastAsia="Times New Roman"/>
              </w:rPr>
              <w:t xml:space="preserve">0% </w:t>
            </w:r>
          </w:p>
        </w:tc>
        <w:tc>
          <w:tcPr>
            <w:tcW w:w="0" w:type="auto"/>
            <w:vAlign w:val="center"/>
            <w:hideMark/>
          </w:tcPr>
          <w:p w14:paraId="41C0527E" w14:textId="77777777" w:rsidR="001B3899" w:rsidRDefault="003D0EF4">
            <w:pPr>
              <w:rPr>
                <w:rFonts w:eastAsia="Times New Roman"/>
              </w:rPr>
            </w:pPr>
            <w:r>
              <w:rPr>
                <w:rFonts w:eastAsia="Times New Roman"/>
              </w:rPr>
              <w:t xml:space="preserve">0% </w:t>
            </w:r>
          </w:p>
        </w:tc>
        <w:tc>
          <w:tcPr>
            <w:tcW w:w="0" w:type="auto"/>
            <w:vAlign w:val="center"/>
            <w:hideMark/>
          </w:tcPr>
          <w:p w14:paraId="0A29894A" w14:textId="77777777" w:rsidR="001B3899" w:rsidRDefault="003D0EF4">
            <w:pPr>
              <w:rPr>
                <w:rFonts w:eastAsia="Times New Roman"/>
              </w:rPr>
            </w:pPr>
            <w:r>
              <w:rPr>
                <w:rFonts w:eastAsia="Times New Roman"/>
              </w:rPr>
              <w:t xml:space="preserve">0% </w:t>
            </w:r>
          </w:p>
        </w:tc>
        <w:tc>
          <w:tcPr>
            <w:tcW w:w="0" w:type="auto"/>
            <w:vAlign w:val="center"/>
            <w:hideMark/>
          </w:tcPr>
          <w:p w14:paraId="7684835E" w14:textId="77777777" w:rsidR="001B3899" w:rsidRDefault="003D0EF4">
            <w:pPr>
              <w:rPr>
                <w:rFonts w:eastAsia="Times New Roman"/>
              </w:rPr>
            </w:pPr>
            <w:r>
              <w:rPr>
                <w:rFonts w:eastAsia="Times New Roman"/>
              </w:rPr>
              <w:t xml:space="preserve">0% </w:t>
            </w:r>
          </w:p>
        </w:tc>
        <w:tc>
          <w:tcPr>
            <w:tcW w:w="0" w:type="auto"/>
            <w:vAlign w:val="center"/>
            <w:hideMark/>
          </w:tcPr>
          <w:p w14:paraId="54B0A2C9" w14:textId="77777777" w:rsidR="001B3899" w:rsidRDefault="003D0EF4">
            <w:pPr>
              <w:rPr>
                <w:rFonts w:eastAsia="Times New Roman"/>
              </w:rPr>
            </w:pPr>
            <w:r>
              <w:rPr>
                <w:rFonts w:eastAsia="Times New Roman"/>
              </w:rPr>
              <w:t xml:space="preserve">0% </w:t>
            </w:r>
          </w:p>
        </w:tc>
        <w:tc>
          <w:tcPr>
            <w:tcW w:w="0" w:type="auto"/>
            <w:vAlign w:val="center"/>
            <w:hideMark/>
          </w:tcPr>
          <w:p w14:paraId="1761D9C1" w14:textId="77777777" w:rsidR="001B3899" w:rsidRDefault="003D0EF4">
            <w:pPr>
              <w:rPr>
                <w:rFonts w:eastAsia="Times New Roman"/>
              </w:rPr>
            </w:pPr>
            <w:r>
              <w:rPr>
                <w:rFonts w:eastAsia="Times New Roman"/>
              </w:rPr>
              <w:t xml:space="preserve">0% </w:t>
            </w:r>
          </w:p>
        </w:tc>
        <w:tc>
          <w:tcPr>
            <w:tcW w:w="0" w:type="auto"/>
            <w:vAlign w:val="center"/>
            <w:hideMark/>
          </w:tcPr>
          <w:p w14:paraId="1FEB87B3" w14:textId="77777777" w:rsidR="001B3899" w:rsidRDefault="003D0EF4">
            <w:pPr>
              <w:rPr>
                <w:rFonts w:eastAsia="Times New Roman"/>
              </w:rPr>
            </w:pPr>
            <w:r>
              <w:rPr>
                <w:rFonts w:eastAsia="Times New Roman"/>
              </w:rPr>
              <w:t xml:space="preserve">51% </w:t>
            </w:r>
          </w:p>
        </w:tc>
        <w:tc>
          <w:tcPr>
            <w:tcW w:w="0" w:type="auto"/>
            <w:vAlign w:val="center"/>
            <w:hideMark/>
          </w:tcPr>
          <w:p w14:paraId="29C1958D" w14:textId="77777777" w:rsidR="001B3899" w:rsidRDefault="003D0EF4">
            <w:pPr>
              <w:rPr>
                <w:rFonts w:eastAsia="Times New Roman"/>
              </w:rPr>
            </w:pPr>
            <w:r>
              <w:rPr>
                <w:rFonts w:eastAsia="Times New Roman"/>
              </w:rPr>
              <w:t xml:space="preserve">49% </w:t>
            </w:r>
          </w:p>
        </w:tc>
        <w:tc>
          <w:tcPr>
            <w:tcW w:w="0" w:type="auto"/>
            <w:tcBorders>
              <w:right w:val="single" w:sz="6" w:space="0" w:color="auto"/>
            </w:tcBorders>
            <w:vAlign w:val="center"/>
            <w:hideMark/>
          </w:tcPr>
          <w:p w14:paraId="02930C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E555E41" w14:textId="77777777" w:rsidR="001B3899" w:rsidRDefault="003D0EF4">
            <w:pPr>
              <w:rPr>
                <w:rFonts w:eastAsia="Times New Roman"/>
              </w:rPr>
            </w:pPr>
            <w:r>
              <w:rPr>
                <w:rFonts w:eastAsia="Times New Roman"/>
              </w:rPr>
              <w:t xml:space="preserve">100% </w:t>
            </w:r>
          </w:p>
        </w:tc>
        <w:tc>
          <w:tcPr>
            <w:tcW w:w="0" w:type="auto"/>
            <w:vAlign w:val="center"/>
            <w:hideMark/>
          </w:tcPr>
          <w:p w14:paraId="0C0DC613" w14:textId="77777777" w:rsidR="001B3899" w:rsidRDefault="003D0EF4">
            <w:pPr>
              <w:rPr>
                <w:rFonts w:eastAsia="Times New Roman"/>
              </w:rPr>
            </w:pPr>
            <w:r>
              <w:rPr>
                <w:rFonts w:eastAsia="Times New Roman"/>
              </w:rPr>
              <w:t xml:space="preserve">0% </w:t>
            </w:r>
          </w:p>
        </w:tc>
        <w:tc>
          <w:tcPr>
            <w:tcW w:w="0" w:type="auto"/>
            <w:vAlign w:val="center"/>
            <w:hideMark/>
          </w:tcPr>
          <w:p w14:paraId="077484F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C1CFAAD" w14:textId="77777777" w:rsidR="001B3899" w:rsidRDefault="003D0EF4">
            <w:pPr>
              <w:rPr>
                <w:rFonts w:eastAsia="Times New Roman"/>
              </w:rPr>
            </w:pPr>
            <w:r>
              <w:rPr>
                <w:rFonts w:eastAsia="Times New Roman"/>
              </w:rPr>
              <w:t xml:space="preserve">100% </w:t>
            </w:r>
          </w:p>
        </w:tc>
      </w:tr>
      <w:tr w:rsidR="001B3899" w14:paraId="02E8F007" w14:textId="77777777">
        <w:trPr>
          <w:divId w:val="1824467884"/>
          <w:tblCellSpacing w:w="15" w:type="dxa"/>
        </w:trPr>
        <w:tc>
          <w:tcPr>
            <w:tcW w:w="3600" w:type="dxa"/>
            <w:tcBorders>
              <w:right w:val="single" w:sz="6" w:space="0" w:color="auto"/>
            </w:tcBorders>
            <w:vAlign w:val="center"/>
            <w:hideMark/>
          </w:tcPr>
          <w:p w14:paraId="360A9416" w14:textId="77777777" w:rsidR="001B3899" w:rsidRDefault="003D0EF4">
            <w:pPr>
              <w:rPr>
                <w:rFonts w:eastAsia="Times New Roman"/>
              </w:rPr>
            </w:pPr>
            <w:r>
              <w:rPr>
                <w:rFonts w:eastAsia="Times New Roman"/>
              </w:rPr>
              <w:t xml:space="preserve">School Bus </w:t>
            </w:r>
          </w:p>
        </w:tc>
        <w:tc>
          <w:tcPr>
            <w:tcW w:w="0" w:type="auto"/>
            <w:vAlign w:val="center"/>
            <w:hideMark/>
          </w:tcPr>
          <w:p w14:paraId="4EDFDDEB" w14:textId="77777777" w:rsidR="001B3899" w:rsidRDefault="003D0EF4">
            <w:pPr>
              <w:rPr>
                <w:rFonts w:eastAsia="Times New Roman"/>
              </w:rPr>
            </w:pPr>
            <w:r>
              <w:rPr>
                <w:rFonts w:eastAsia="Times New Roman"/>
              </w:rPr>
              <w:t xml:space="preserve">0% </w:t>
            </w:r>
          </w:p>
        </w:tc>
        <w:tc>
          <w:tcPr>
            <w:tcW w:w="0" w:type="auto"/>
            <w:vAlign w:val="center"/>
            <w:hideMark/>
          </w:tcPr>
          <w:p w14:paraId="7D51569C" w14:textId="77777777" w:rsidR="001B3899" w:rsidRDefault="003D0EF4">
            <w:pPr>
              <w:rPr>
                <w:rFonts w:eastAsia="Times New Roman"/>
              </w:rPr>
            </w:pPr>
            <w:r>
              <w:rPr>
                <w:rFonts w:eastAsia="Times New Roman"/>
              </w:rPr>
              <w:t xml:space="preserve">0% </w:t>
            </w:r>
          </w:p>
        </w:tc>
        <w:tc>
          <w:tcPr>
            <w:tcW w:w="0" w:type="auto"/>
            <w:vAlign w:val="center"/>
            <w:hideMark/>
          </w:tcPr>
          <w:p w14:paraId="3474A17F" w14:textId="77777777" w:rsidR="001B3899" w:rsidRDefault="003D0EF4">
            <w:pPr>
              <w:rPr>
                <w:rFonts w:eastAsia="Times New Roman"/>
              </w:rPr>
            </w:pPr>
            <w:r>
              <w:rPr>
                <w:rFonts w:eastAsia="Times New Roman"/>
              </w:rPr>
              <w:t xml:space="preserve">0% </w:t>
            </w:r>
          </w:p>
        </w:tc>
        <w:tc>
          <w:tcPr>
            <w:tcW w:w="0" w:type="auto"/>
            <w:vAlign w:val="center"/>
            <w:hideMark/>
          </w:tcPr>
          <w:p w14:paraId="796464AB" w14:textId="77777777" w:rsidR="001B3899" w:rsidRDefault="003D0EF4">
            <w:pPr>
              <w:rPr>
                <w:rFonts w:eastAsia="Times New Roman"/>
              </w:rPr>
            </w:pPr>
            <w:r>
              <w:rPr>
                <w:rFonts w:eastAsia="Times New Roman"/>
              </w:rPr>
              <w:t xml:space="preserve">0% </w:t>
            </w:r>
          </w:p>
        </w:tc>
        <w:tc>
          <w:tcPr>
            <w:tcW w:w="0" w:type="auto"/>
            <w:vAlign w:val="center"/>
            <w:hideMark/>
          </w:tcPr>
          <w:p w14:paraId="1B76E4AA" w14:textId="77777777" w:rsidR="001B3899" w:rsidRDefault="003D0EF4">
            <w:pPr>
              <w:rPr>
                <w:rFonts w:eastAsia="Times New Roman"/>
              </w:rPr>
            </w:pPr>
            <w:r>
              <w:rPr>
                <w:rFonts w:eastAsia="Times New Roman"/>
              </w:rPr>
              <w:t xml:space="preserve">0% </w:t>
            </w:r>
          </w:p>
        </w:tc>
        <w:tc>
          <w:tcPr>
            <w:tcW w:w="0" w:type="auto"/>
            <w:vAlign w:val="center"/>
            <w:hideMark/>
          </w:tcPr>
          <w:p w14:paraId="3B2F2101" w14:textId="77777777" w:rsidR="001B3899" w:rsidRDefault="003D0EF4">
            <w:pPr>
              <w:rPr>
                <w:rFonts w:eastAsia="Times New Roman"/>
              </w:rPr>
            </w:pPr>
            <w:r>
              <w:rPr>
                <w:rFonts w:eastAsia="Times New Roman"/>
              </w:rPr>
              <w:t xml:space="preserve">0% </w:t>
            </w:r>
          </w:p>
        </w:tc>
        <w:tc>
          <w:tcPr>
            <w:tcW w:w="0" w:type="auto"/>
            <w:vAlign w:val="center"/>
            <w:hideMark/>
          </w:tcPr>
          <w:p w14:paraId="1A11F5A3" w14:textId="77777777" w:rsidR="001B3899" w:rsidRDefault="003D0EF4">
            <w:pPr>
              <w:rPr>
                <w:rFonts w:eastAsia="Times New Roman"/>
              </w:rPr>
            </w:pPr>
            <w:r>
              <w:rPr>
                <w:rFonts w:eastAsia="Times New Roman"/>
              </w:rPr>
              <w:t xml:space="preserve">0% </w:t>
            </w:r>
          </w:p>
        </w:tc>
        <w:tc>
          <w:tcPr>
            <w:tcW w:w="0" w:type="auto"/>
            <w:vAlign w:val="center"/>
            <w:hideMark/>
          </w:tcPr>
          <w:p w14:paraId="3E0932A0" w14:textId="77777777" w:rsidR="001B3899" w:rsidRDefault="003D0EF4">
            <w:pPr>
              <w:rPr>
                <w:rFonts w:eastAsia="Times New Roman"/>
              </w:rPr>
            </w:pPr>
            <w:r>
              <w:rPr>
                <w:rFonts w:eastAsia="Times New Roman"/>
              </w:rPr>
              <w:t xml:space="preserve">0% </w:t>
            </w:r>
          </w:p>
        </w:tc>
        <w:tc>
          <w:tcPr>
            <w:tcW w:w="0" w:type="auto"/>
            <w:vAlign w:val="center"/>
            <w:hideMark/>
          </w:tcPr>
          <w:p w14:paraId="01E7F7C0" w14:textId="77777777" w:rsidR="001B3899" w:rsidRDefault="003D0EF4">
            <w:pPr>
              <w:rPr>
                <w:rFonts w:eastAsia="Times New Roman"/>
              </w:rPr>
            </w:pPr>
            <w:r>
              <w:rPr>
                <w:rFonts w:eastAsia="Times New Roman"/>
              </w:rPr>
              <w:t xml:space="preserve">0% </w:t>
            </w:r>
          </w:p>
        </w:tc>
        <w:tc>
          <w:tcPr>
            <w:tcW w:w="0" w:type="auto"/>
            <w:vAlign w:val="center"/>
            <w:hideMark/>
          </w:tcPr>
          <w:p w14:paraId="3B182923" w14:textId="77777777" w:rsidR="001B3899" w:rsidRDefault="003D0EF4">
            <w:pPr>
              <w:rPr>
                <w:rFonts w:eastAsia="Times New Roman"/>
              </w:rPr>
            </w:pPr>
            <w:r>
              <w:rPr>
                <w:rFonts w:eastAsia="Times New Roman"/>
              </w:rPr>
              <w:t xml:space="preserve">0% </w:t>
            </w:r>
          </w:p>
        </w:tc>
        <w:tc>
          <w:tcPr>
            <w:tcW w:w="0" w:type="auto"/>
            <w:vAlign w:val="center"/>
            <w:hideMark/>
          </w:tcPr>
          <w:p w14:paraId="28EEF9E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F53F9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95AB05" w14:textId="77777777" w:rsidR="001B3899" w:rsidRDefault="003D0EF4">
            <w:pPr>
              <w:rPr>
                <w:rFonts w:eastAsia="Times New Roman"/>
              </w:rPr>
            </w:pPr>
            <w:r>
              <w:rPr>
                <w:rFonts w:eastAsia="Times New Roman"/>
              </w:rPr>
              <w:t xml:space="preserve">0% </w:t>
            </w:r>
          </w:p>
        </w:tc>
        <w:tc>
          <w:tcPr>
            <w:tcW w:w="0" w:type="auto"/>
            <w:vAlign w:val="center"/>
            <w:hideMark/>
          </w:tcPr>
          <w:p w14:paraId="19CEC1F3" w14:textId="77777777" w:rsidR="001B3899" w:rsidRDefault="003D0EF4">
            <w:pPr>
              <w:rPr>
                <w:rFonts w:eastAsia="Times New Roman"/>
              </w:rPr>
            </w:pPr>
            <w:r>
              <w:rPr>
                <w:rFonts w:eastAsia="Times New Roman"/>
              </w:rPr>
              <w:t xml:space="preserve">0% </w:t>
            </w:r>
          </w:p>
        </w:tc>
        <w:tc>
          <w:tcPr>
            <w:tcW w:w="0" w:type="auto"/>
            <w:vAlign w:val="center"/>
            <w:hideMark/>
          </w:tcPr>
          <w:p w14:paraId="2BF346A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EADB39" w14:textId="77777777" w:rsidR="001B3899" w:rsidRDefault="003D0EF4">
            <w:pPr>
              <w:rPr>
                <w:rFonts w:eastAsia="Times New Roman"/>
              </w:rPr>
            </w:pPr>
            <w:r>
              <w:rPr>
                <w:rFonts w:eastAsia="Times New Roman"/>
              </w:rPr>
              <w:t xml:space="preserve">0% </w:t>
            </w:r>
          </w:p>
        </w:tc>
      </w:tr>
      <w:tr w:rsidR="001B3899" w14:paraId="164818F7" w14:textId="77777777">
        <w:trPr>
          <w:divId w:val="1824467884"/>
          <w:tblCellSpacing w:w="15" w:type="dxa"/>
        </w:trPr>
        <w:tc>
          <w:tcPr>
            <w:tcW w:w="3600" w:type="dxa"/>
            <w:tcBorders>
              <w:right w:val="single" w:sz="6" w:space="0" w:color="auto"/>
            </w:tcBorders>
            <w:vAlign w:val="center"/>
            <w:hideMark/>
          </w:tcPr>
          <w:p w14:paraId="3D4CF99C" w14:textId="77777777" w:rsidR="001B3899" w:rsidRDefault="003D0EF4">
            <w:pPr>
              <w:rPr>
                <w:rFonts w:eastAsia="Times New Roman"/>
              </w:rPr>
            </w:pPr>
            <w:r>
              <w:rPr>
                <w:rFonts w:eastAsia="Times New Roman"/>
              </w:rPr>
              <w:lastRenderedPageBreak/>
              <w:t xml:space="preserve">Total </w:t>
            </w:r>
          </w:p>
        </w:tc>
        <w:tc>
          <w:tcPr>
            <w:tcW w:w="0" w:type="auto"/>
            <w:vAlign w:val="center"/>
            <w:hideMark/>
          </w:tcPr>
          <w:p w14:paraId="4D10B0F0" w14:textId="77777777" w:rsidR="001B3899" w:rsidRDefault="003D0EF4">
            <w:pPr>
              <w:rPr>
                <w:rFonts w:eastAsia="Times New Roman"/>
              </w:rPr>
            </w:pPr>
            <w:r>
              <w:rPr>
                <w:rFonts w:eastAsia="Times New Roman"/>
              </w:rPr>
              <w:t xml:space="preserve">60% </w:t>
            </w:r>
          </w:p>
        </w:tc>
        <w:tc>
          <w:tcPr>
            <w:tcW w:w="0" w:type="auto"/>
            <w:vAlign w:val="center"/>
            <w:hideMark/>
          </w:tcPr>
          <w:p w14:paraId="1460BACF" w14:textId="77777777" w:rsidR="001B3899" w:rsidRDefault="003D0EF4">
            <w:pPr>
              <w:rPr>
                <w:rFonts w:eastAsia="Times New Roman"/>
              </w:rPr>
            </w:pPr>
            <w:r>
              <w:rPr>
                <w:rFonts w:eastAsia="Times New Roman"/>
              </w:rPr>
              <w:t xml:space="preserve">12% </w:t>
            </w:r>
          </w:p>
        </w:tc>
        <w:tc>
          <w:tcPr>
            <w:tcW w:w="0" w:type="auto"/>
            <w:vAlign w:val="center"/>
            <w:hideMark/>
          </w:tcPr>
          <w:p w14:paraId="5DEB65F3" w14:textId="77777777" w:rsidR="001B3899" w:rsidRDefault="003D0EF4">
            <w:pPr>
              <w:rPr>
                <w:rFonts w:eastAsia="Times New Roman"/>
              </w:rPr>
            </w:pPr>
            <w:r>
              <w:rPr>
                <w:rFonts w:eastAsia="Times New Roman"/>
              </w:rPr>
              <w:t xml:space="preserve">3% </w:t>
            </w:r>
          </w:p>
        </w:tc>
        <w:tc>
          <w:tcPr>
            <w:tcW w:w="0" w:type="auto"/>
            <w:vAlign w:val="center"/>
            <w:hideMark/>
          </w:tcPr>
          <w:p w14:paraId="2AB2F172" w14:textId="77777777" w:rsidR="001B3899" w:rsidRDefault="003D0EF4">
            <w:pPr>
              <w:rPr>
                <w:rFonts w:eastAsia="Times New Roman"/>
              </w:rPr>
            </w:pPr>
            <w:r>
              <w:rPr>
                <w:rFonts w:eastAsia="Times New Roman"/>
              </w:rPr>
              <w:t xml:space="preserve">3% </w:t>
            </w:r>
          </w:p>
        </w:tc>
        <w:tc>
          <w:tcPr>
            <w:tcW w:w="0" w:type="auto"/>
            <w:vAlign w:val="center"/>
            <w:hideMark/>
          </w:tcPr>
          <w:p w14:paraId="2DE577E9" w14:textId="77777777" w:rsidR="001B3899" w:rsidRDefault="003D0EF4">
            <w:pPr>
              <w:rPr>
                <w:rFonts w:eastAsia="Times New Roman"/>
              </w:rPr>
            </w:pPr>
            <w:r>
              <w:rPr>
                <w:rFonts w:eastAsia="Times New Roman"/>
              </w:rPr>
              <w:t xml:space="preserve">3% </w:t>
            </w:r>
          </w:p>
        </w:tc>
        <w:tc>
          <w:tcPr>
            <w:tcW w:w="0" w:type="auto"/>
            <w:vAlign w:val="center"/>
            <w:hideMark/>
          </w:tcPr>
          <w:p w14:paraId="5735E2C9" w14:textId="77777777" w:rsidR="001B3899" w:rsidRDefault="003D0EF4">
            <w:pPr>
              <w:rPr>
                <w:rFonts w:eastAsia="Times New Roman"/>
              </w:rPr>
            </w:pPr>
            <w:r>
              <w:rPr>
                <w:rFonts w:eastAsia="Times New Roman"/>
              </w:rPr>
              <w:t xml:space="preserve">9% </w:t>
            </w:r>
          </w:p>
        </w:tc>
        <w:tc>
          <w:tcPr>
            <w:tcW w:w="0" w:type="auto"/>
            <w:vAlign w:val="center"/>
            <w:hideMark/>
          </w:tcPr>
          <w:p w14:paraId="494A1B40" w14:textId="77777777" w:rsidR="001B3899" w:rsidRDefault="003D0EF4">
            <w:pPr>
              <w:rPr>
                <w:rFonts w:eastAsia="Times New Roman"/>
              </w:rPr>
            </w:pPr>
            <w:r>
              <w:rPr>
                <w:rFonts w:eastAsia="Times New Roman"/>
              </w:rPr>
              <w:t xml:space="preserve">3% </w:t>
            </w:r>
          </w:p>
        </w:tc>
        <w:tc>
          <w:tcPr>
            <w:tcW w:w="0" w:type="auto"/>
            <w:vAlign w:val="center"/>
            <w:hideMark/>
          </w:tcPr>
          <w:p w14:paraId="3B04451C" w14:textId="77777777" w:rsidR="001B3899" w:rsidRDefault="003D0EF4">
            <w:pPr>
              <w:rPr>
                <w:rFonts w:eastAsia="Times New Roman"/>
              </w:rPr>
            </w:pPr>
            <w:r>
              <w:rPr>
                <w:rFonts w:eastAsia="Times New Roman"/>
              </w:rPr>
              <w:t xml:space="preserve">0% </w:t>
            </w:r>
          </w:p>
        </w:tc>
        <w:tc>
          <w:tcPr>
            <w:tcW w:w="0" w:type="auto"/>
            <w:vAlign w:val="center"/>
            <w:hideMark/>
          </w:tcPr>
          <w:p w14:paraId="2DDC1B5D" w14:textId="77777777" w:rsidR="001B3899" w:rsidRDefault="003D0EF4">
            <w:pPr>
              <w:rPr>
                <w:rFonts w:eastAsia="Times New Roman"/>
              </w:rPr>
            </w:pPr>
            <w:r>
              <w:rPr>
                <w:rFonts w:eastAsia="Times New Roman"/>
              </w:rPr>
              <w:t xml:space="preserve">3% </w:t>
            </w:r>
          </w:p>
        </w:tc>
        <w:tc>
          <w:tcPr>
            <w:tcW w:w="0" w:type="auto"/>
            <w:vAlign w:val="center"/>
            <w:hideMark/>
          </w:tcPr>
          <w:p w14:paraId="7012909B" w14:textId="77777777" w:rsidR="001B3899" w:rsidRDefault="003D0EF4">
            <w:pPr>
              <w:rPr>
                <w:rFonts w:eastAsia="Times New Roman"/>
              </w:rPr>
            </w:pPr>
            <w:r>
              <w:rPr>
                <w:rFonts w:eastAsia="Times New Roman"/>
              </w:rPr>
              <w:t xml:space="preserve">2% </w:t>
            </w:r>
          </w:p>
        </w:tc>
        <w:tc>
          <w:tcPr>
            <w:tcW w:w="0" w:type="auto"/>
            <w:vAlign w:val="center"/>
            <w:hideMark/>
          </w:tcPr>
          <w:p w14:paraId="134271A3" w14:textId="77777777" w:rsidR="001B3899" w:rsidRDefault="003D0EF4">
            <w:pPr>
              <w:rPr>
                <w:rFonts w:eastAsia="Times New Roman"/>
              </w:rPr>
            </w:pPr>
            <w:r>
              <w:rPr>
                <w:rFonts w:eastAsia="Times New Roman"/>
              </w:rPr>
              <w:t xml:space="preserve">2% </w:t>
            </w:r>
          </w:p>
        </w:tc>
        <w:tc>
          <w:tcPr>
            <w:tcW w:w="0" w:type="auto"/>
            <w:tcBorders>
              <w:right w:val="single" w:sz="6" w:space="0" w:color="auto"/>
            </w:tcBorders>
            <w:vAlign w:val="center"/>
            <w:hideMark/>
          </w:tcPr>
          <w:p w14:paraId="770E404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C490E6" w14:textId="77777777" w:rsidR="001B3899" w:rsidRDefault="003D0EF4">
            <w:pPr>
              <w:rPr>
                <w:rFonts w:eastAsia="Times New Roman"/>
              </w:rPr>
            </w:pPr>
            <w:r>
              <w:rPr>
                <w:rFonts w:eastAsia="Times New Roman"/>
              </w:rPr>
              <w:t xml:space="preserve">100% </w:t>
            </w:r>
          </w:p>
        </w:tc>
        <w:tc>
          <w:tcPr>
            <w:tcW w:w="0" w:type="auto"/>
            <w:vAlign w:val="center"/>
            <w:hideMark/>
          </w:tcPr>
          <w:p w14:paraId="27F7AEE2" w14:textId="77777777" w:rsidR="001B3899" w:rsidRDefault="003D0EF4">
            <w:pPr>
              <w:rPr>
                <w:rFonts w:eastAsia="Times New Roman"/>
              </w:rPr>
            </w:pPr>
            <w:r>
              <w:rPr>
                <w:rFonts w:eastAsia="Times New Roman"/>
              </w:rPr>
              <w:t xml:space="preserve">12% </w:t>
            </w:r>
          </w:p>
        </w:tc>
        <w:tc>
          <w:tcPr>
            <w:tcW w:w="0" w:type="auto"/>
            <w:vAlign w:val="center"/>
            <w:hideMark/>
          </w:tcPr>
          <w:p w14:paraId="63FCDA28"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764A2A5D" w14:textId="77777777" w:rsidR="001B3899" w:rsidRDefault="003D0EF4">
            <w:pPr>
              <w:rPr>
                <w:rFonts w:eastAsia="Times New Roman"/>
              </w:rPr>
            </w:pPr>
            <w:r>
              <w:rPr>
                <w:rFonts w:eastAsia="Times New Roman"/>
              </w:rPr>
              <w:t xml:space="preserve">4% </w:t>
            </w:r>
          </w:p>
        </w:tc>
      </w:tr>
    </w:tbl>
    <w:p w14:paraId="66F273DA"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584"/>
        <w:gridCol w:w="485"/>
        <w:gridCol w:w="423"/>
        <w:gridCol w:w="421"/>
        <w:gridCol w:w="407"/>
        <w:gridCol w:w="484"/>
        <w:gridCol w:w="677"/>
        <w:gridCol w:w="407"/>
        <w:gridCol w:w="677"/>
        <w:gridCol w:w="407"/>
        <w:gridCol w:w="677"/>
        <w:gridCol w:w="555"/>
        <w:gridCol w:w="577"/>
        <w:gridCol w:w="622"/>
        <w:gridCol w:w="407"/>
        <w:gridCol w:w="437"/>
      </w:tblGrid>
      <w:tr w:rsidR="001B3899" w14:paraId="5CE0A3B5" w14:textId="77777777">
        <w:trPr>
          <w:divId w:val="1824467884"/>
          <w:tblHeader/>
          <w:tblCellSpacing w:w="15" w:type="dxa"/>
        </w:trPr>
        <w:tc>
          <w:tcPr>
            <w:tcW w:w="0" w:type="auto"/>
            <w:gridSpan w:val="17"/>
            <w:tcBorders>
              <w:top w:val="nil"/>
              <w:left w:val="nil"/>
              <w:bottom w:val="nil"/>
              <w:right w:val="nil"/>
            </w:tcBorders>
            <w:vAlign w:val="center"/>
            <w:hideMark/>
          </w:tcPr>
          <w:p w14:paraId="7E534DE7" w14:textId="3AA1C70C" w:rsidR="001B3899" w:rsidRDefault="00477412">
            <w:pPr>
              <w:jc w:val="center"/>
              <w:rPr>
                <w:rFonts w:eastAsia="Times New Roman"/>
              </w:rPr>
            </w:pPr>
            <w:ins w:id="190" w:author="Kyeil Kim" w:date="2019-04-25T13:17:00Z">
              <w:r>
                <w:rPr>
                  <w:rFonts w:eastAsia="Times New Roman"/>
                </w:rPr>
                <w:t xml:space="preserve">Table </w:t>
              </w:r>
            </w:ins>
            <w:del w:id="191" w:author="Kyeil Kim" w:date="2019-04-25T13:17:00Z">
              <w:r w:rsidR="003D0EF4" w:rsidDel="00477412">
                <w:rPr>
                  <w:rFonts w:eastAsia="Times New Roman"/>
                </w:rPr>
                <w:delText xml:space="preserve">Tablke </w:delText>
              </w:r>
            </w:del>
            <w:r w:rsidR="003D0EF4">
              <w:rPr>
                <w:rFonts w:eastAsia="Times New Roman"/>
              </w:rPr>
              <w:t xml:space="preserve">3-16g. Trip Mode Choice by Tour Purpose and Tour Mode - Estimated Trip Mode Summary: University Tours </w:t>
            </w:r>
          </w:p>
        </w:tc>
      </w:tr>
      <w:tr w:rsidR="001B3899" w14:paraId="6811605A" w14:textId="77777777">
        <w:trPr>
          <w:divId w:val="1824467884"/>
          <w:tblHeader/>
          <w:tblCellSpacing w:w="15" w:type="dxa"/>
        </w:trPr>
        <w:tc>
          <w:tcPr>
            <w:tcW w:w="0" w:type="auto"/>
            <w:vAlign w:val="center"/>
            <w:hideMark/>
          </w:tcPr>
          <w:p w14:paraId="30F53C48"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4B1674B7" w14:textId="77777777" w:rsidR="001B3899" w:rsidRDefault="003D0EF4">
            <w:pPr>
              <w:jc w:val="center"/>
              <w:divId w:val="1945258287"/>
              <w:rPr>
                <w:rFonts w:eastAsia="Times New Roman"/>
                <w:b/>
                <w:bCs/>
              </w:rPr>
            </w:pPr>
            <w:r>
              <w:rPr>
                <w:rFonts w:eastAsia="Times New Roman"/>
                <w:b/>
                <w:bCs/>
              </w:rPr>
              <w:t xml:space="preserve">Trip Mode </w:t>
            </w:r>
          </w:p>
        </w:tc>
        <w:tc>
          <w:tcPr>
            <w:tcW w:w="0" w:type="auto"/>
            <w:vAlign w:val="center"/>
            <w:hideMark/>
          </w:tcPr>
          <w:p w14:paraId="37887329"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08B6CE34" w14:textId="77777777" w:rsidR="001B3899" w:rsidRDefault="003D0EF4">
            <w:pPr>
              <w:jc w:val="center"/>
              <w:divId w:val="1034816070"/>
              <w:rPr>
                <w:rFonts w:eastAsia="Times New Roman"/>
                <w:b/>
                <w:bCs/>
              </w:rPr>
            </w:pPr>
            <w:r>
              <w:rPr>
                <w:rFonts w:eastAsia="Times New Roman"/>
                <w:b/>
                <w:bCs/>
              </w:rPr>
              <w:t xml:space="preserve">Transit Totals </w:t>
            </w:r>
          </w:p>
        </w:tc>
      </w:tr>
      <w:tr w:rsidR="001B3899" w14:paraId="2B6F692A" w14:textId="77777777">
        <w:trPr>
          <w:divId w:val="1824467884"/>
          <w:tblHeader/>
          <w:tblCellSpacing w:w="15" w:type="dxa"/>
        </w:trPr>
        <w:tc>
          <w:tcPr>
            <w:tcW w:w="0" w:type="auto"/>
            <w:vAlign w:val="center"/>
            <w:hideMark/>
          </w:tcPr>
          <w:p w14:paraId="7DAA5720"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0ADD5F30"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699971F4"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EB57C5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537052F3"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172B0E58"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9D2062E"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3944061A" w14:textId="323A8FE9"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192"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01AAE2C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13CB6D4D" w14:textId="0BAF9A7D" w:rsidR="001B3899" w:rsidRDefault="003D0EF4">
            <w:pPr>
              <w:rPr>
                <w:rFonts w:eastAsia="Times New Roman"/>
                <w:b/>
                <w:bCs/>
              </w:rPr>
            </w:pPr>
            <w:r>
              <w:rPr>
                <w:rFonts w:eastAsia="Times New Roman"/>
                <w:b/>
                <w:bCs/>
              </w:rPr>
              <w:t>PNR Pre</w:t>
            </w:r>
            <w:ins w:id="193"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7E2CD77F"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195420A5" w14:textId="6AC673C4" w:rsidR="001B3899" w:rsidRDefault="003D0EF4">
            <w:pPr>
              <w:rPr>
                <w:rFonts w:eastAsia="Times New Roman"/>
                <w:b/>
                <w:bCs/>
              </w:rPr>
            </w:pPr>
            <w:r>
              <w:rPr>
                <w:rFonts w:eastAsia="Times New Roman"/>
                <w:b/>
                <w:bCs/>
              </w:rPr>
              <w:t>KNR Pre</w:t>
            </w:r>
            <w:ins w:id="194"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4B751702"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60082FD"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3CAE06E4"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7B4B30A4"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E95FF4A" w14:textId="77777777" w:rsidR="001B3899" w:rsidRDefault="003D0EF4">
            <w:pPr>
              <w:rPr>
                <w:rFonts w:eastAsia="Times New Roman"/>
                <w:b/>
                <w:bCs/>
              </w:rPr>
            </w:pPr>
            <w:r>
              <w:rPr>
                <w:rFonts w:eastAsia="Times New Roman"/>
                <w:b/>
                <w:bCs/>
              </w:rPr>
              <w:t xml:space="preserve">KNR </w:t>
            </w:r>
          </w:p>
        </w:tc>
      </w:tr>
      <w:tr w:rsidR="001B3899" w14:paraId="7BC76CE2" w14:textId="77777777">
        <w:trPr>
          <w:divId w:val="1824467884"/>
          <w:tblCellSpacing w:w="15" w:type="dxa"/>
        </w:trPr>
        <w:tc>
          <w:tcPr>
            <w:tcW w:w="3600" w:type="dxa"/>
            <w:tcBorders>
              <w:right w:val="single" w:sz="6" w:space="0" w:color="auto"/>
            </w:tcBorders>
            <w:vAlign w:val="center"/>
            <w:hideMark/>
          </w:tcPr>
          <w:p w14:paraId="6C223B55" w14:textId="77777777" w:rsidR="001B3899" w:rsidRDefault="003D0EF4">
            <w:pPr>
              <w:rPr>
                <w:rFonts w:eastAsia="Times New Roman"/>
              </w:rPr>
            </w:pPr>
            <w:r>
              <w:rPr>
                <w:rFonts w:eastAsia="Times New Roman"/>
              </w:rPr>
              <w:t xml:space="preserve">Drive Alone </w:t>
            </w:r>
          </w:p>
        </w:tc>
        <w:tc>
          <w:tcPr>
            <w:tcW w:w="0" w:type="auto"/>
            <w:vAlign w:val="center"/>
            <w:hideMark/>
          </w:tcPr>
          <w:p w14:paraId="784B2C3A" w14:textId="77777777" w:rsidR="001B3899" w:rsidRDefault="003D0EF4">
            <w:pPr>
              <w:rPr>
                <w:rFonts w:eastAsia="Times New Roman"/>
              </w:rPr>
            </w:pPr>
            <w:r>
              <w:rPr>
                <w:rFonts w:eastAsia="Times New Roman"/>
              </w:rPr>
              <w:t xml:space="preserve">114,985 </w:t>
            </w:r>
          </w:p>
        </w:tc>
        <w:tc>
          <w:tcPr>
            <w:tcW w:w="0" w:type="auto"/>
            <w:vAlign w:val="center"/>
            <w:hideMark/>
          </w:tcPr>
          <w:p w14:paraId="76ECB31D" w14:textId="77777777" w:rsidR="001B3899" w:rsidRDefault="003D0EF4">
            <w:pPr>
              <w:rPr>
                <w:rFonts w:eastAsia="Times New Roman"/>
              </w:rPr>
            </w:pPr>
            <w:r>
              <w:rPr>
                <w:rFonts w:eastAsia="Times New Roman"/>
              </w:rPr>
              <w:t xml:space="preserve">0 </w:t>
            </w:r>
          </w:p>
        </w:tc>
        <w:tc>
          <w:tcPr>
            <w:tcW w:w="0" w:type="auto"/>
            <w:vAlign w:val="center"/>
            <w:hideMark/>
          </w:tcPr>
          <w:p w14:paraId="71A05E16" w14:textId="77777777" w:rsidR="001B3899" w:rsidRDefault="003D0EF4">
            <w:pPr>
              <w:rPr>
                <w:rFonts w:eastAsia="Times New Roman"/>
              </w:rPr>
            </w:pPr>
            <w:r>
              <w:rPr>
                <w:rFonts w:eastAsia="Times New Roman"/>
              </w:rPr>
              <w:t xml:space="preserve">0 </w:t>
            </w:r>
          </w:p>
        </w:tc>
        <w:tc>
          <w:tcPr>
            <w:tcW w:w="0" w:type="auto"/>
            <w:vAlign w:val="center"/>
            <w:hideMark/>
          </w:tcPr>
          <w:p w14:paraId="30466A41" w14:textId="77777777" w:rsidR="001B3899" w:rsidRDefault="003D0EF4">
            <w:pPr>
              <w:rPr>
                <w:rFonts w:eastAsia="Times New Roman"/>
              </w:rPr>
            </w:pPr>
            <w:r>
              <w:rPr>
                <w:rFonts w:eastAsia="Times New Roman"/>
              </w:rPr>
              <w:t xml:space="preserve">0 </w:t>
            </w:r>
          </w:p>
        </w:tc>
        <w:tc>
          <w:tcPr>
            <w:tcW w:w="0" w:type="auto"/>
            <w:vAlign w:val="center"/>
            <w:hideMark/>
          </w:tcPr>
          <w:p w14:paraId="1867079F" w14:textId="77777777" w:rsidR="001B3899" w:rsidRDefault="003D0EF4">
            <w:pPr>
              <w:rPr>
                <w:rFonts w:eastAsia="Times New Roman"/>
              </w:rPr>
            </w:pPr>
            <w:r>
              <w:rPr>
                <w:rFonts w:eastAsia="Times New Roman"/>
              </w:rPr>
              <w:t xml:space="preserve">0 </w:t>
            </w:r>
          </w:p>
        </w:tc>
        <w:tc>
          <w:tcPr>
            <w:tcW w:w="0" w:type="auto"/>
            <w:vAlign w:val="center"/>
            <w:hideMark/>
          </w:tcPr>
          <w:p w14:paraId="439C2798" w14:textId="77777777" w:rsidR="001B3899" w:rsidRDefault="003D0EF4">
            <w:pPr>
              <w:rPr>
                <w:rFonts w:eastAsia="Times New Roman"/>
              </w:rPr>
            </w:pPr>
            <w:r>
              <w:rPr>
                <w:rFonts w:eastAsia="Times New Roman"/>
              </w:rPr>
              <w:t xml:space="preserve">0 </w:t>
            </w:r>
          </w:p>
        </w:tc>
        <w:tc>
          <w:tcPr>
            <w:tcW w:w="0" w:type="auto"/>
            <w:vAlign w:val="center"/>
            <w:hideMark/>
          </w:tcPr>
          <w:p w14:paraId="58A7BAF9" w14:textId="77777777" w:rsidR="001B3899" w:rsidRDefault="003D0EF4">
            <w:pPr>
              <w:rPr>
                <w:rFonts w:eastAsia="Times New Roman"/>
              </w:rPr>
            </w:pPr>
            <w:r>
              <w:rPr>
                <w:rFonts w:eastAsia="Times New Roman"/>
              </w:rPr>
              <w:t xml:space="preserve">0 </w:t>
            </w:r>
          </w:p>
        </w:tc>
        <w:tc>
          <w:tcPr>
            <w:tcW w:w="0" w:type="auto"/>
            <w:vAlign w:val="center"/>
            <w:hideMark/>
          </w:tcPr>
          <w:p w14:paraId="35BCCA9C" w14:textId="77777777" w:rsidR="001B3899" w:rsidRDefault="003D0EF4">
            <w:pPr>
              <w:rPr>
                <w:rFonts w:eastAsia="Times New Roman"/>
              </w:rPr>
            </w:pPr>
            <w:r>
              <w:rPr>
                <w:rFonts w:eastAsia="Times New Roman"/>
              </w:rPr>
              <w:t xml:space="preserve">0 </w:t>
            </w:r>
          </w:p>
        </w:tc>
        <w:tc>
          <w:tcPr>
            <w:tcW w:w="0" w:type="auto"/>
            <w:vAlign w:val="center"/>
            <w:hideMark/>
          </w:tcPr>
          <w:p w14:paraId="26B58895" w14:textId="77777777" w:rsidR="001B3899" w:rsidRDefault="003D0EF4">
            <w:pPr>
              <w:rPr>
                <w:rFonts w:eastAsia="Times New Roman"/>
              </w:rPr>
            </w:pPr>
            <w:r>
              <w:rPr>
                <w:rFonts w:eastAsia="Times New Roman"/>
              </w:rPr>
              <w:t xml:space="preserve">0 </w:t>
            </w:r>
          </w:p>
        </w:tc>
        <w:tc>
          <w:tcPr>
            <w:tcW w:w="0" w:type="auto"/>
            <w:vAlign w:val="center"/>
            <w:hideMark/>
          </w:tcPr>
          <w:p w14:paraId="1D4581AA" w14:textId="77777777" w:rsidR="001B3899" w:rsidRDefault="003D0EF4">
            <w:pPr>
              <w:rPr>
                <w:rFonts w:eastAsia="Times New Roman"/>
              </w:rPr>
            </w:pPr>
            <w:r>
              <w:rPr>
                <w:rFonts w:eastAsia="Times New Roman"/>
              </w:rPr>
              <w:t xml:space="preserve">0 </w:t>
            </w:r>
          </w:p>
        </w:tc>
        <w:tc>
          <w:tcPr>
            <w:tcW w:w="0" w:type="auto"/>
            <w:vAlign w:val="center"/>
            <w:hideMark/>
          </w:tcPr>
          <w:p w14:paraId="0E8C1F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AD4C3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3520280" w14:textId="77777777" w:rsidR="001B3899" w:rsidRDefault="003D0EF4">
            <w:pPr>
              <w:rPr>
                <w:rFonts w:eastAsia="Times New Roman"/>
              </w:rPr>
            </w:pPr>
            <w:r>
              <w:rPr>
                <w:rFonts w:eastAsia="Times New Roman"/>
              </w:rPr>
              <w:t xml:space="preserve">114,985 </w:t>
            </w:r>
          </w:p>
        </w:tc>
        <w:tc>
          <w:tcPr>
            <w:tcW w:w="0" w:type="auto"/>
            <w:vAlign w:val="center"/>
            <w:hideMark/>
          </w:tcPr>
          <w:p w14:paraId="7C36892A" w14:textId="77777777" w:rsidR="001B3899" w:rsidRDefault="003D0EF4">
            <w:pPr>
              <w:rPr>
                <w:rFonts w:eastAsia="Times New Roman"/>
              </w:rPr>
            </w:pPr>
            <w:r>
              <w:rPr>
                <w:rFonts w:eastAsia="Times New Roman"/>
              </w:rPr>
              <w:t xml:space="preserve">0 </w:t>
            </w:r>
          </w:p>
        </w:tc>
        <w:tc>
          <w:tcPr>
            <w:tcW w:w="0" w:type="auto"/>
            <w:vAlign w:val="center"/>
            <w:hideMark/>
          </w:tcPr>
          <w:p w14:paraId="533917F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058DA9C" w14:textId="77777777" w:rsidR="001B3899" w:rsidRDefault="003D0EF4">
            <w:pPr>
              <w:rPr>
                <w:rFonts w:eastAsia="Times New Roman"/>
              </w:rPr>
            </w:pPr>
            <w:r>
              <w:rPr>
                <w:rFonts w:eastAsia="Times New Roman"/>
              </w:rPr>
              <w:t xml:space="preserve">0 </w:t>
            </w:r>
          </w:p>
        </w:tc>
      </w:tr>
      <w:tr w:rsidR="001B3899" w14:paraId="4A332A25" w14:textId="77777777">
        <w:trPr>
          <w:divId w:val="1824467884"/>
          <w:tblCellSpacing w:w="15" w:type="dxa"/>
        </w:trPr>
        <w:tc>
          <w:tcPr>
            <w:tcW w:w="3600" w:type="dxa"/>
            <w:tcBorders>
              <w:right w:val="single" w:sz="6" w:space="0" w:color="auto"/>
            </w:tcBorders>
            <w:vAlign w:val="center"/>
            <w:hideMark/>
          </w:tcPr>
          <w:p w14:paraId="2CA90E9E" w14:textId="6A9B2684" w:rsidR="001B3899" w:rsidRDefault="003D0EF4">
            <w:pPr>
              <w:rPr>
                <w:rFonts w:eastAsia="Times New Roman"/>
              </w:rPr>
            </w:pPr>
            <w:del w:id="195" w:author="Kyeil Kim" w:date="2019-04-25T13:20:00Z">
              <w:r w:rsidDel="00757A16">
                <w:rPr>
                  <w:rFonts w:eastAsia="Times New Roman"/>
                </w:rPr>
                <w:delText>Shared2</w:delText>
              </w:r>
            </w:del>
            <w:ins w:id="196" w:author="Kyeil Kim" w:date="2019-04-25T13:20:00Z">
              <w:r w:rsidR="00757A16">
                <w:rPr>
                  <w:rFonts w:eastAsia="Times New Roman"/>
                </w:rPr>
                <w:t>Shared 2</w:t>
              </w:r>
            </w:ins>
            <w:r>
              <w:rPr>
                <w:rFonts w:eastAsia="Times New Roman"/>
              </w:rPr>
              <w:t xml:space="preserve"> </w:t>
            </w:r>
          </w:p>
        </w:tc>
        <w:tc>
          <w:tcPr>
            <w:tcW w:w="0" w:type="auto"/>
            <w:vAlign w:val="center"/>
            <w:hideMark/>
          </w:tcPr>
          <w:p w14:paraId="6CA28841" w14:textId="77777777" w:rsidR="001B3899" w:rsidRDefault="003D0EF4">
            <w:pPr>
              <w:rPr>
                <w:rFonts w:eastAsia="Times New Roman"/>
              </w:rPr>
            </w:pPr>
            <w:r>
              <w:rPr>
                <w:rFonts w:eastAsia="Times New Roman"/>
              </w:rPr>
              <w:t xml:space="preserve">8,280 </w:t>
            </w:r>
          </w:p>
        </w:tc>
        <w:tc>
          <w:tcPr>
            <w:tcW w:w="0" w:type="auto"/>
            <w:vAlign w:val="center"/>
            <w:hideMark/>
          </w:tcPr>
          <w:p w14:paraId="3252230B" w14:textId="77777777" w:rsidR="001B3899" w:rsidRDefault="003D0EF4">
            <w:pPr>
              <w:rPr>
                <w:rFonts w:eastAsia="Times New Roman"/>
              </w:rPr>
            </w:pPr>
            <w:r>
              <w:rPr>
                <w:rFonts w:eastAsia="Times New Roman"/>
              </w:rPr>
              <w:t xml:space="preserve">20,125 </w:t>
            </w:r>
          </w:p>
        </w:tc>
        <w:tc>
          <w:tcPr>
            <w:tcW w:w="0" w:type="auto"/>
            <w:vAlign w:val="center"/>
            <w:hideMark/>
          </w:tcPr>
          <w:p w14:paraId="14173989" w14:textId="77777777" w:rsidR="001B3899" w:rsidRDefault="003D0EF4">
            <w:pPr>
              <w:rPr>
                <w:rFonts w:eastAsia="Times New Roman"/>
              </w:rPr>
            </w:pPr>
            <w:r>
              <w:rPr>
                <w:rFonts w:eastAsia="Times New Roman"/>
              </w:rPr>
              <w:t xml:space="preserve">0 </w:t>
            </w:r>
          </w:p>
        </w:tc>
        <w:tc>
          <w:tcPr>
            <w:tcW w:w="0" w:type="auto"/>
            <w:vAlign w:val="center"/>
            <w:hideMark/>
          </w:tcPr>
          <w:p w14:paraId="5A06FCC2" w14:textId="77777777" w:rsidR="001B3899" w:rsidRDefault="003D0EF4">
            <w:pPr>
              <w:rPr>
                <w:rFonts w:eastAsia="Times New Roman"/>
              </w:rPr>
            </w:pPr>
            <w:r>
              <w:rPr>
                <w:rFonts w:eastAsia="Times New Roman"/>
              </w:rPr>
              <w:t xml:space="preserve">795 </w:t>
            </w:r>
          </w:p>
        </w:tc>
        <w:tc>
          <w:tcPr>
            <w:tcW w:w="0" w:type="auto"/>
            <w:vAlign w:val="center"/>
            <w:hideMark/>
          </w:tcPr>
          <w:p w14:paraId="591B7CF6" w14:textId="77777777" w:rsidR="001B3899" w:rsidRDefault="003D0EF4">
            <w:pPr>
              <w:rPr>
                <w:rFonts w:eastAsia="Times New Roman"/>
              </w:rPr>
            </w:pPr>
            <w:r>
              <w:rPr>
                <w:rFonts w:eastAsia="Times New Roman"/>
              </w:rPr>
              <w:t xml:space="preserve">0 </w:t>
            </w:r>
          </w:p>
        </w:tc>
        <w:tc>
          <w:tcPr>
            <w:tcW w:w="0" w:type="auto"/>
            <w:vAlign w:val="center"/>
            <w:hideMark/>
          </w:tcPr>
          <w:p w14:paraId="0E95C515" w14:textId="77777777" w:rsidR="001B3899" w:rsidRDefault="003D0EF4">
            <w:pPr>
              <w:rPr>
                <w:rFonts w:eastAsia="Times New Roman"/>
              </w:rPr>
            </w:pPr>
            <w:r>
              <w:rPr>
                <w:rFonts w:eastAsia="Times New Roman"/>
              </w:rPr>
              <w:t xml:space="preserve">0 </w:t>
            </w:r>
          </w:p>
        </w:tc>
        <w:tc>
          <w:tcPr>
            <w:tcW w:w="0" w:type="auto"/>
            <w:vAlign w:val="center"/>
            <w:hideMark/>
          </w:tcPr>
          <w:p w14:paraId="22B676B2" w14:textId="77777777" w:rsidR="001B3899" w:rsidRDefault="003D0EF4">
            <w:pPr>
              <w:rPr>
                <w:rFonts w:eastAsia="Times New Roman"/>
              </w:rPr>
            </w:pPr>
            <w:r>
              <w:rPr>
                <w:rFonts w:eastAsia="Times New Roman"/>
              </w:rPr>
              <w:t xml:space="preserve">0 </w:t>
            </w:r>
          </w:p>
        </w:tc>
        <w:tc>
          <w:tcPr>
            <w:tcW w:w="0" w:type="auto"/>
            <w:vAlign w:val="center"/>
            <w:hideMark/>
          </w:tcPr>
          <w:p w14:paraId="4CF449C1" w14:textId="77777777" w:rsidR="001B3899" w:rsidRDefault="003D0EF4">
            <w:pPr>
              <w:rPr>
                <w:rFonts w:eastAsia="Times New Roman"/>
              </w:rPr>
            </w:pPr>
            <w:r>
              <w:rPr>
                <w:rFonts w:eastAsia="Times New Roman"/>
              </w:rPr>
              <w:t xml:space="preserve">0 </w:t>
            </w:r>
          </w:p>
        </w:tc>
        <w:tc>
          <w:tcPr>
            <w:tcW w:w="0" w:type="auto"/>
            <w:vAlign w:val="center"/>
            <w:hideMark/>
          </w:tcPr>
          <w:p w14:paraId="52BE48B4" w14:textId="77777777" w:rsidR="001B3899" w:rsidRDefault="003D0EF4">
            <w:pPr>
              <w:rPr>
                <w:rFonts w:eastAsia="Times New Roman"/>
              </w:rPr>
            </w:pPr>
            <w:r>
              <w:rPr>
                <w:rFonts w:eastAsia="Times New Roman"/>
              </w:rPr>
              <w:t xml:space="preserve">0 </w:t>
            </w:r>
          </w:p>
        </w:tc>
        <w:tc>
          <w:tcPr>
            <w:tcW w:w="0" w:type="auto"/>
            <w:vAlign w:val="center"/>
            <w:hideMark/>
          </w:tcPr>
          <w:p w14:paraId="68F80831" w14:textId="77777777" w:rsidR="001B3899" w:rsidRDefault="003D0EF4">
            <w:pPr>
              <w:rPr>
                <w:rFonts w:eastAsia="Times New Roman"/>
              </w:rPr>
            </w:pPr>
            <w:r>
              <w:rPr>
                <w:rFonts w:eastAsia="Times New Roman"/>
              </w:rPr>
              <w:t xml:space="preserve">0 </w:t>
            </w:r>
          </w:p>
        </w:tc>
        <w:tc>
          <w:tcPr>
            <w:tcW w:w="0" w:type="auto"/>
            <w:vAlign w:val="center"/>
            <w:hideMark/>
          </w:tcPr>
          <w:p w14:paraId="0E5F21B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9DEC4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7E6ED5" w14:textId="77777777" w:rsidR="001B3899" w:rsidRDefault="003D0EF4">
            <w:pPr>
              <w:rPr>
                <w:rFonts w:eastAsia="Times New Roman"/>
              </w:rPr>
            </w:pPr>
            <w:r>
              <w:rPr>
                <w:rFonts w:eastAsia="Times New Roman"/>
              </w:rPr>
              <w:t xml:space="preserve">29,200 </w:t>
            </w:r>
          </w:p>
        </w:tc>
        <w:tc>
          <w:tcPr>
            <w:tcW w:w="0" w:type="auto"/>
            <w:vAlign w:val="center"/>
            <w:hideMark/>
          </w:tcPr>
          <w:p w14:paraId="206EB1C7" w14:textId="77777777" w:rsidR="001B3899" w:rsidRDefault="003D0EF4">
            <w:pPr>
              <w:rPr>
                <w:rFonts w:eastAsia="Times New Roman"/>
              </w:rPr>
            </w:pPr>
            <w:r>
              <w:rPr>
                <w:rFonts w:eastAsia="Times New Roman"/>
              </w:rPr>
              <w:t xml:space="preserve">0 </w:t>
            </w:r>
          </w:p>
        </w:tc>
        <w:tc>
          <w:tcPr>
            <w:tcW w:w="0" w:type="auto"/>
            <w:vAlign w:val="center"/>
            <w:hideMark/>
          </w:tcPr>
          <w:p w14:paraId="51A6F54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1DC59F" w14:textId="77777777" w:rsidR="001B3899" w:rsidRDefault="003D0EF4">
            <w:pPr>
              <w:rPr>
                <w:rFonts w:eastAsia="Times New Roman"/>
              </w:rPr>
            </w:pPr>
            <w:r>
              <w:rPr>
                <w:rFonts w:eastAsia="Times New Roman"/>
              </w:rPr>
              <w:t xml:space="preserve">0 </w:t>
            </w:r>
          </w:p>
        </w:tc>
      </w:tr>
      <w:tr w:rsidR="001B3899" w14:paraId="7BF58EAF" w14:textId="77777777">
        <w:trPr>
          <w:divId w:val="1824467884"/>
          <w:tblCellSpacing w:w="15" w:type="dxa"/>
        </w:trPr>
        <w:tc>
          <w:tcPr>
            <w:tcW w:w="3600" w:type="dxa"/>
            <w:tcBorders>
              <w:right w:val="single" w:sz="6" w:space="0" w:color="auto"/>
            </w:tcBorders>
            <w:vAlign w:val="center"/>
            <w:hideMark/>
          </w:tcPr>
          <w:p w14:paraId="27E4AEED" w14:textId="2C290C7C" w:rsidR="001B3899" w:rsidRDefault="003D0EF4">
            <w:pPr>
              <w:rPr>
                <w:rFonts w:eastAsia="Times New Roman"/>
              </w:rPr>
            </w:pPr>
            <w:del w:id="197" w:author="Kyeil Kim" w:date="2019-04-25T13:22:00Z">
              <w:r w:rsidDel="004B44DE">
                <w:rPr>
                  <w:rFonts w:eastAsia="Times New Roman"/>
                </w:rPr>
                <w:delText>Shared3+</w:delText>
              </w:r>
            </w:del>
            <w:ins w:id="198" w:author="Kyeil Kim" w:date="2019-04-25T13:22:00Z">
              <w:r w:rsidR="004B44DE">
                <w:rPr>
                  <w:rFonts w:eastAsia="Times New Roman"/>
                </w:rPr>
                <w:t>Shared 3+</w:t>
              </w:r>
            </w:ins>
            <w:r>
              <w:rPr>
                <w:rFonts w:eastAsia="Times New Roman"/>
              </w:rPr>
              <w:t xml:space="preserve"> </w:t>
            </w:r>
          </w:p>
        </w:tc>
        <w:tc>
          <w:tcPr>
            <w:tcW w:w="0" w:type="auto"/>
            <w:vAlign w:val="center"/>
            <w:hideMark/>
          </w:tcPr>
          <w:p w14:paraId="0B1779A4" w14:textId="77777777" w:rsidR="001B3899" w:rsidRDefault="003D0EF4">
            <w:pPr>
              <w:rPr>
                <w:rFonts w:eastAsia="Times New Roman"/>
              </w:rPr>
            </w:pPr>
            <w:r>
              <w:rPr>
                <w:rFonts w:eastAsia="Times New Roman"/>
              </w:rPr>
              <w:t xml:space="preserve">2,905 </w:t>
            </w:r>
          </w:p>
        </w:tc>
        <w:tc>
          <w:tcPr>
            <w:tcW w:w="0" w:type="auto"/>
            <w:vAlign w:val="center"/>
            <w:hideMark/>
          </w:tcPr>
          <w:p w14:paraId="1EA23D41" w14:textId="77777777" w:rsidR="001B3899" w:rsidRDefault="003D0EF4">
            <w:pPr>
              <w:rPr>
                <w:rFonts w:eastAsia="Times New Roman"/>
              </w:rPr>
            </w:pPr>
            <w:r>
              <w:rPr>
                <w:rFonts w:eastAsia="Times New Roman"/>
              </w:rPr>
              <w:t xml:space="preserve">1,835 </w:t>
            </w:r>
          </w:p>
        </w:tc>
        <w:tc>
          <w:tcPr>
            <w:tcW w:w="0" w:type="auto"/>
            <w:vAlign w:val="center"/>
            <w:hideMark/>
          </w:tcPr>
          <w:p w14:paraId="5114B4B0" w14:textId="77777777" w:rsidR="001B3899" w:rsidRDefault="003D0EF4">
            <w:pPr>
              <w:rPr>
                <w:rFonts w:eastAsia="Times New Roman"/>
              </w:rPr>
            </w:pPr>
            <w:r>
              <w:rPr>
                <w:rFonts w:eastAsia="Times New Roman"/>
              </w:rPr>
              <w:t xml:space="preserve">5,490 </w:t>
            </w:r>
          </w:p>
        </w:tc>
        <w:tc>
          <w:tcPr>
            <w:tcW w:w="0" w:type="auto"/>
            <w:vAlign w:val="center"/>
            <w:hideMark/>
          </w:tcPr>
          <w:p w14:paraId="2264A81E" w14:textId="77777777" w:rsidR="001B3899" w:rsidRDefault="003D0EF4">
            <w:pPr>
              <w:rPr>
                <w:rFonts w:eastAsia="Times New Roman"/>
              </w:rPr>
            </w:pPr>
            <w:r>
              <w:rPr>
                <w:rFonts w:eastAsia="Times New Roman"/>
              </w:rPr>
              <w:t xml:space="preserve">40 </w:t>
            </w:r>
          </w:p>
        </w:tc>
        <w:tc>
          <w:tcPr>
            <w:tcW w:w="0" w:type="auto"/>
            <w:vAlign w:val="center"/>
            <w:hideMark/>
          </w:tcPr>
          <w:p w14:paraId="0A925B1F" w14:textId="77777777" w:rsidR="001B3899" w:rsidRDefault="003D0EF4">
            <w:pPr>
              <w:rPr>
                <w:rFonts w:eastAsia="Times New Roman"/>
              </w:rPr>
            </w:pPr>
            <w:r>
              <w:rPr>
                <w:rFonts w:eastAsia="Times New Roman"/>
              </w:rPr>
              <w:t xml:space="preserve">0 </w:t>
            </w:r>
          </w:p>
        </w:tc>
        <w:tc>
          <w:tcPr>
            <w:tcW w:w="0" w:type="auto"/>
            <w:vAlign w:val="center"/>
            <w:hideMark/>
          </w:tcPr>
          <w:p w14:paraId="2BBE6E08" w14:textId="77777777" w:rsidR="001B3899" w:rsidRDefault="003D0EF4">
            <w:pPr>
              <w:rPr>
                <w:rFonts w:eastAsia="Times New Roman"/>
              </w:rPr>
            </w:pPr>
            <w:r>
              <w:rPr>
                <w:rFonts w:eastAsia="Times New Roman"/>
              </w:rPr>
              <w:t xml:space="preserve">0 </w:t>
            </w:r>
          </w:p>
        </w:tc>
        <w:tc>
          <w:tcPr>
            <w:tcW w:w="0" w:type="auto"/>
            <w:vAlign w:val="center"/>
            <w:hideMark/>
          </w:tcPr>
          <w:p w14:paraId="43900478" w14:textId="77777777" w:rsidR="001B3899" w:rsidRDefault="003D0EF4">
            <w:pPr>
              <w:rPr>
                <w:rFonts w:eastAsia="Times New Roman"/>
              </w:rPr>
            </w:pPr>
            <w:r>
              <w:rPr>
                <w:rFonts w:eastAsia="Times New Roman"/>
              </w:rPr>
              <w:t xml:space="preserve">0 </w:t>
            </w:r>
          </w:p>
        </w:tc>
        <w:tc>
          <w:tcPr>
            <w:tcW w:w="0" w:type="auto"/>
            <w:vAlign w:val="center"/>
            <w:hideMark/>
          </w:tcPr>
          <w:p w14:paraId="07084816" w14:textId="77777777" w:rsidR="001B3899" w:rsidRDefault="003D0EF4">
            <w:pPr>
              <w:rPr>
                <w:rFonts w:eastAsia="Times New Roman"/>
              </w:rPr>
            </w:pPr>
            <w:r>
              <w:rPr>
                <w:rFonts w:eastAsia="Times New Roman"/>
              </w:rPr>
              <w:t xml:space="preserve">0 </w:t>
            </w:r>
          </w:p>
        </w:tc>
        <w:tc>
          <w:tcPr>
            <w:tcW w:w="0" w:type="auto"/>
            <w:vAlign w:val="center"/>
            <w:hideMark/>
          </w:tcPr>
          <w:p w14:paraId="63C23B52" w14:textId="77777777" w:rsidR="001B3899" w:rsidRDefault="003D0EF4">
            <w:pPr>
              <w:rPr>
                <w:rFonts w:eastAsia="Times New Roman"/>
              </w:rPr>
            </w:pPr>
            <w:r>
              <w:rPr>
                <w:rFonts w:eastAsia="Times New Roman"/>
              </w:rPr>
              <w:t xml:space="preserve">0 </w:t>
            </w:r>
          </w:p>
        </w:tc>
        <w:tc>
          <w:tcPr>
            <w:tcW w:w="0" w:type="auto"/>
            <w:vAlign w:val="center"/>
            <w:hideMark/>
          </w:tcPr>
          <w:p w14:paraId="2D6AB5FF" w14:textId="77777777" w:rsidR="001B3899" w:rsidRDefault="003D0EF4">
            <w:pPr>
              <w:rPr>
                <w:rFonts w:eastAsia="Times New Roman"/>
              </w:rPr>
            </w:pPr>
            <w:r>
              <w:rPr>
                <w:rFonts w:eastAsia="Times New Roman"/>
              </w:rPr>
              <w:t xml:space="preserve">0 </w:t>
            </w:r>
          </w:p>
        </w:tc>
        <w:tc>
          <w:tcPr>
            <w:tcW w:w="0" w:type="auto"/>
            <w:vAlign w:val="center"/>
            <w:hideMark/>
          </w:tcPr>
          <w:p w14:paraId="71D4BF1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B4C6A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36C086" w14:textId="77777777" w:rsidR="001B3899" w:rsidRDefault="003D0EF4">
            <w:pPr>
              <w:rPr>
                <w:rFonts w:eastAsia="Times New Roman"/>
              </w:rPr>
            </w:pPr>
            <w:r>
              <w:rPr>
                <w:rFonts w:eastAsia="Times New Roman"/>
              </w:rPr>
              <w:t xml:space="preserve">10,270 </w:t>
            </w:r>
          </w:p>
        </w:tc>
        <w:tc>
          <w:tcPr>
            <w:tcW w:w="0" w:type="auto"/>
            <w:vAlign w:val="center"/>
            <w:hideMark/>
          </w:tcPr>
          <w:p w14:paraId="0A84C12E" w14:textId="77777777" w:rsidR="001B3899" w:rsidRDefault="003D0EF4">
            <w:pPr>
              <w:rPr>
                <w:rFonts w:eastAsia="Times New Roman"/>
              </w:rPr>
            </w:pPr>
            <w:r>
              <w:rPr>
                <w:rFonts w:eastAsia="Times New Roman"/>
              </w:rPr>
              <w:t xml:space="preserve">0 </w:t>
            </w:r>
          </w:p>
        </w:tc>
        <w:tc>
          <w:tcPr>
            <w:tcW w:w="0" w:type="auto"/>
            <w:vAlign w:val="center"/>
            <w:hideMark/>
          </w:tcPr>
          <w:p w14:paraId="21F3B5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91C314" w14:textId="77777777" w:rsidR="001B3899" w:rsidRDefault="003D0EF4">
            <w:pPr>
              <w:rPr>
                <w:rFonts w:eastAsia="Times New Roman"/>
              </w:rPr>
            </w:pPr>
            <w:r>
              <w:rPr>
                <w:rFonts w:eastAsia="Times New Roman"/>
              </w:rPr>
              <w:t xml:space="preserve">0 </w:t>
            </w:r>
          </w:p>
        </w:tc>
      </w:tr>
      <w:tr w:rsidR="001B3899" w14:paraId="688A3BD1" w14:textId="77777777">
        <w:trPr>
          <w:divId w:val="1824467884"/>
          <w:tblCellSpacing w:w="15" w:type="dxa"/>
        </w:trPr>
        <w:tc>
          <w:tcPr>
            <w:tcW w:w="3600" w:type="dxa"/>
            <w:tcBorders>
              <w:right w:val="single" w:sz="6" w:space="0" w:color="auto"/>
            </w:tcBorders>
            <w:vAlign w:val="center"/>
            <w:hideMark/>
          </w:tcPr>
          <w:p w14:paraId="166FC72A" w14:textId="77777777" w:rsidR="001B3899" w:rsidRDefault="003D0EF4">
            <w:pPr>
              <w:rPr>
                <w:rFonts w:eastAsia="Times New Roman"/>
              </w:rPr>
            </w:pPr>
            <w:r>
              <w:rPr>
                <w:rFonts w:eastAsia="Times New Roman"/>
              </w:rPr>
              <w:t xml:space="preserve">Walk </w:t>
            </w:r>
          </w:p>
        </w:tc>
        <w:tc>
          <w:tcPr>
            <w:tcW w:w="0" w:type="auto"/>
            <w:vAlign w:val="center"/>
            <w:hideMark/>
          </w:tcPr>
          <w:p w14:paraId="593845D6" w14:textId="77777777" w:rsidR="001B3899" w:rsidRDefault="003D0EF4">
            <w:pPr>
              <w:rPr>
                <w:rFonts w:eastAsia="Times New Roman"/>
              </w:rPr>
            </w:pPr>
            <w:r>
              <w:rPr>
                <w:rFonts w:eastAsia="Times New Roman"/>
              </w:rPr>
              <w:t xml:space="preserve">0 </w:t>
            </w:r>
          </w:p>
        </w:tc>
        <w:tc>
          <w:tcPr>
            <w:tcW w:w="0" w:type="auto"/>
            <w:vAlign w:val="center"/>
            <w:hideMark/>
          </w:tcPr>
          <w:p w14:paraId="5EDC09B1" w14:textId="77777777" w:rsidR="001B3899" w:rsidRDefault="003D0EF4">
            <w:pPr>
              <w:rPr>
                <w:rFonts w:eastAsia="Times New Roman"/>
              </w:rPr>
            </w:pPr>
            <w:r>
              <w:rPr>
                <w:rFonts w:eastAsia="Times New Roman"/>
              </w:rPr>
              <w:t xml:space="preserve">0 </w:t>
            </w:r>
          </w:p>
        </w:tc>
        <w:tc>
          <w:tcPr>
            <w:tcW w:w="0" w:type="auto"/>
            <w:vAlign w:val="center"/>
            <w:hideMark/>
          </w:tcPr>
          <w:p w14:paraId="3A6CBB2B" w14:textId="77777777" w:rsidR="001B3899" w:rsidRDefault="003D0EF4">
            <w:pPr>
              <w:rPr>
                <w:rFonts w:eastAsia="Times New Roman"/>
              </w:rPr>
            </w:pPr>
            <w:r>
              <w:rPr>
                <w:rFonts w:eastAsia="Times New Roman"/>
              </w:rPr>
              <w:t xml:space="preserve">0 </w:t>
            </w:r>
          </w:p>
        </w:tc>
        <w:tc>
          <w:tcPr>
            <w:tcW w:w="0" w:type="auto"/>
            <w:vAlign w:val="center"/>
            <w:hideMark/>
          </w:tcPr>
          <w:p w14:paraId="785541BA" w14:textId="77777777" w:rsidR="001B3899" w:rsidRDefault="003D0EF4">
            <w:pPr>
              <w:rPr>
                <w:rFonts w:eastAsia="Times New Roman"/>
              </w:rPr>
            </w:pPr>
            <w:r>
              <w:rPr>
                <w:rFonts w:eastAsia="Times New Roman"/>
              </w:rPr>
              <w:t xml:space="preserve">1,935 </w:t>
            </w:r>
          </w:p>
        </w:tc>
        <w:tc>
          <w:tcPr>
            <w:tcW w:w="0" w:type="auto"/>
            <w:vAlign w:val="center"/>
            <w:hideMark/>
          </w:tcPr>
          <w:p w14:paraId="79C765FE" w14:textId="77777777" w:rsidR="001B3899" w:rsidRDefault="003D0EF4">
            <w:pPr>
              <w:rPr>
                <w:rFonts w:eastAsia="Times New Roman"/>
              </w:rPr>
            </w:pPr>
            <w:r>
              <w:rPr>
                <w:rFonts w:eastAsia="Times New Roman"/>
              </w:rPr>
              <w:t xml:space="preserve">0 </w:t>
            </w:r>
          </w:p>
        </w:tc>
        <w:tc>
          <w:tcPr>
            <w:tcW w:w="0" w:type="auto"/>
            <w:vAlign w:val="center"/>
            <w:hideMark/>
          </w:tcPr>
          <w:p w14:paraId="71A0B0FD" w14:textId="77777777" w:rsidR="001B3899" w:rsidRDefault="003D0EF4">
            <w:pPr>
              <w:rPr>
                <w:rFonts w:eastAsia="Times New Roman"/>
              </w:rPr>
            </w:pPr>
            <w:r>
              <w:rPr>
                <w:rFonts w:eastAsia="Times New Roman"/>
              </w:rPr>
              <w:t xml:space="preserve">0 </w:t>
            </w:r>
          </w:p>
        </w:tc>
        <w:tc>
          <w:tcPr>
            <w:tcW w:w="0" w:type="auto"/>
            <w:vAlign w:val="center"/>
            <w:hideMark/>
          </w:tcPr>
          <w:p w14:paraId="3CB2D385" w14:textId="77777777" w:rsidR="001B3899" w:rsidRDefault="003D0EF4">
            <w:pPr>
              <w:rPr>
                <w:rFonts w:eastAsia="Times New Roman"/>
              </w:rPr>
            </w:pPr>
            <w:r>
              <w:rPr>
                <w:rFonts w:eastAsia="Times New Roman"/>
              </w:rPr>
              <w:t xml:space="preserve">0 </w:t>
            </w:r>
          </w:p>
        </w:tc>
        <w:tc>
          <w:tcPr>
            <w:tcW w:w="0" w:type="auto"/>
            <w:vAlign w:val="center"/>
            <w:hideMark/>
          </w:tcPr>
          <w:p w14:paraId="336967AA" w14:textId="77777777" w:rsidR="001B3899" w:rsidRDefault="003D0EF4">
            <w:pPr>
              <w:rPr>
                <w:rFonts w:eastAsia="Times New Roman"/>
              </w:rPr>
            </w:pPr>
            <w:r>
              <w:rPr>
                <w:rFonts w:eastAsia="Times New Roman"/>
              </w:rPr>
              <w:t xml:space="preserve">0 </w:t>
            </w:r>
          </w:p>
        </w:tc>
        <w:tc>
          <w:tcPr>
            <w:tcW w:w="0" w:type="auto"/>
            <w:vAlign w:val="center"/>
            <w:hideMark/>
          </w:tcPr>
          <w:p w14:paraId="6DBAB022" w14:textId="77777777" w:rsidR="001B3899" w:rsidRDefault="003D0EF4">
            <w:pPr>
              <w:rPr>
                <w:rFonts w:eastAsia="Times New Roman"/>
              </w:rPr>
            </w:pPr>
            <w:r>
              <w:rPr>
                <w:rFonts w:eastAsia="Times New Roman"/>
              </w:rPr>
              <w:t xml:space="preserve">0 </w:t>
            </w:r>
          </w:p>
        </w:tc>
        <w:tc>
          <w:tcPr>
            <w:tcW w:w="0" w:type="auto"/>
            <w:vAlign w:val="center"/>
            <w:hideMark/>
          </w:tcPr>
          <w:p w14:paraId="2E03FE37" w14:textId="77777777" w:rsidR="001B3899" w:rsidRDefault="003D0EF4">
            <w:pPr>
              <w:rPr>
                <w:rFonts w:eastAsia="Times New Roman"/>
              </w:rPr>
            </w:pPr>
            <w:r>
              <w:rPr>
                <w:rFonts w:eastAsia="Times New Roman"/>
              </w:rPr>
              <w:t xml:space="preserve">0 </w:t>
            </w:r>
          </w:p>
        </w:tc>
        <w:tc>
          <w:tcPr>
            <w:tcW w:w="0" w:type="auto"/>
            <w:vAlign w:val="center"/>
            <w:hideMark/>
          </w:tcPr>
          <w:p w14:paraId="6A3C532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74FE55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1D8448" w14:textId="77777777" w:rsidR="001B3899" w:rsidRDefault="003D0EF4">
            <w:pPr>
              <w:rPr>
                <w:rFonts w:eastAsia="Times New Roman"/>
              </w:rPr>
            </w:pPr>
            <w:r>
              <w:rPr>
                <w:rFonts w:eastAsia="Times New Roman"/>
              </w:rPr>
              <w:t xml:space="preserve">1,935 </w:t>
            </w:r>
          </w:p>
        </w:tc>
        <w:tc>
          <w:tcPr>
            <w:tcW w:w="0" w:type="auto"/>
            <w:vAlign w:val="center"/>
            <w:hideMark/>
          </w:tcPr>
          <w:p w14:paraId="6A68A3E8" w14:textId="77777777" w:rsidR="001B3899" w:rsidRDefault="003D0EF4">
            <w:pPr>
              <w:rPr>
                <w:rFonts w:eastAsia="Times New Roman"/>
              </w:rPr>
            </w:pPr>
            <w:r>
              <w:rPr>
                <w:rFonts w:eastAsia="Times New Roman"/>
              </w:rPr>
              <w:t xml:space="preserve">0 </w:t>
            </w:r>
          </w:p>
        </w:tc>
        <w:tc>
          <w:tcPr>
            <w:tcW w:w="0" w:type="auto"/>
            <w:vAlign w:val="center"/>
            <w:hideMark/>
          </w:tcPr>
          <w:p w14:paraId="4B64EEB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A27EBB3" w14:textId="77777777" w:rsidR="001B3899" w:rsidRDefault="003D0EF4">
            <w:pPr>
              <w:rPr>
                <w:rFonts w:eastAsia="Times New Roman"/>
              </w:rPr>
            </w:pPr>
            <w:r>
              <w:rPr>
                <w:rFonts w:eastAsia="Times New Roman"/>
              </w:rPr>
              <w:t xml:space="preserve">0 </w:t>
            </w:r>
          </w:p>
        </w:tc>
      </w:tr>
      <w:tr w:rsidR="001B3899" w14:paraId="30C63BB1" w14:textId="77777777">
        <w:trPr>
          <w:divId w:val="1824467884"/>
          <w:tblCellSpacing w:w="15" w:type="dxa"/>
        </w:trPr>
        <w:tc>
          <w:tcPr>
            <w:tcW w:w="3600" w:type="dxa"/>
            <w:tcBorders>
              <w:right w:val="single" w:sz="6" w:space="0" w:color="auto"/>
            </w:tcBorders>
            <w:vAlign w:val="center"/>
            <w:hideMark/>
          </w:tcPr>
          <w:p w14:paraId="1A25C2A1" w14:textId="77777777" w:rsidR="001B3899" w:rsidRDefault="003D0EF4">
            <w:pPr>
              <w:rPr>
                <w:rFonts w:eastAsia="Times New Roman"/>
              </w:rPr>
            </w:pPr>
            <w:r>
              <w:rPr>
                <w:rFonts w:eastAsia="Times New Roman"/>
              </w:rPr>
              <w:t xml:space="preserve">Bike </w:t>
            </w:r>
          </w:p>
        </w:tc>
        <w:tc>
          <w:tcPr>
            <w:tcW w:w="0" w:type="auto"/>
            <w:vAlign w:val="center"/>
            <w:hideMark/>
          </w:tcPr>
          <w:p w14:paraId="35A85E13" w14:textId="77777777" w:rsidR="001B3899" w:rsidRDefault="003D0EF4">
            <w:pPr>
              <w:rPr>
                <w:rFonts w:eastAsia="Times New Roman"/>
              </w:rPr>
            </w:pPr>
            <w:r>
              <w:rPr>
                <w:rFonts w:eastAsia="Times New Roman"/>
              </w:rPr>
              <w:t xml:space="preserve">0 </w:t>
            </w:r>
          </w:p>
        </w:tc>
        <w:tc>
          <w:tcPr>
            <w:tcW w:w="0" w:type="auto"/>
            <w:vAlign w:val="center"/>
            <w:hideMark/>
          </w:tcPr>
          <w:p w14:paraId="172DD29A" w14:textId="77777777" w:rsidR="001B3899" w:rsidRDefault="003D0EF4">
            <w:pPr>
              <w:rPr>
                <w:rFonts w:eastAsia="Times New Roman"/>
              </w:rPr>
            </w:pPr>
            <w:r>
              <w:rPr>
                <w:rFonts w:eastAsia="Times New Roman"/>
              </w:rPr>
              <w:t xml:space="preserve">0 </w:t>
            </w:r>
          </w:p>
        </w:tc>
        <w:tc>
          <w:tcPr>
            <w:tcW w:w="0" w:type="auto"/>
            <w:vAlign w:val="center"/>
            <w:hideMark/>
          </w:tcPr>
          <w:p w14:paraId="53F50D4D" w14:textId="77777777" w:rsidR="001B3899" w:rsidRDefault="003D0EF4">
            <w:pPr>
              <w:rPr>
                <w:rFonts w:eastAsia="Times New Roman"/>
              </w:rPr>
            </w:pPr>
            <w:r>
              <w:rPr>
                <w:rFonts w:eastAsia="Times New Roman"/>
              </w:rPr>
              <w:t xml:space="preserve">0 </w:t>
            </w:r>
          </w:p>
        </w:tc>
        <w:tc>
          <w:tcPr>
            <w:tcW w:w="0" w:type="auto"/>
            <w:vAlign w:val="center"/>
            <w:hideMark/>
          </w:tcPr>
          <w:p w14:paraId="7B0C1504" w14:textId="77777777" w:rsidR="001B3899" w:rsidRDefault="003D0EF4">
            <w:pPr>
              <w:rPr>
                <w:rFonts w:eastAsia="Times New Roman"/>
              </w:rPr>
            </w:pPr>
            <w:r>
              <w:rPr>
                <w:rFonts w:eastAsia="Times New Roman"/>
              </w:rPr>
              <w:t xml:space="preserve">50 </w:t>
            </w:r>
          </w:p>
        </w:tc>
        <w:tc>
          <w:tcPr>
            <w:tcW w:w="0" w:type="auto"/>
            <w:vAlign w:val="center"/>
            <w:hideMark/>
          </w:tcPr>
          <w:p w14:paraId="198F36B0" w14:textId="77777777" w:rsidR="001B3899" w:rsidRDefault="003D0EF4">
            <w:pPr>
              <w:rPr>
                <w:rFonts w:eastAsia="Times New Roman"/>
              </w:rPr>
            </w:pPr>
            <w:r>
              <w:rPr>
                <w:rFonts w:eastAsia="Times New Roman"/>
              </w:rPr>
              <w:t xml:space="preserve">6,100 </w:t>
            </w:r>
          </w:p>
        </w:tc>
        <w:tc>
          <w:tcPr>
            <w:tcW w:w="0" w:type="auto"/>
            <w:vAlign w:val="center"/>
            <w:hideMark/>
          </w:tcPr>
          <w:p w14:paraId="2631B7B6" w14:textId="77777777" w:rsidR="001B3899" w:rsidRDefault="003D0EF4">
            <w:pPr>
              <w:rPr>
                <w:rFonts w:eastAsia="Times New Roman"/>
              </w:rPr>
            </w:pPr>
            <w:r>
              <w:rPr>
                <w:rFonts w:eastAsia="Times New Roman"/>
              </w:rPr>
              <w:t xml:space="preserve">0 </w:t>
            </w:r>
          </w:p>
        </w:tc>
        <w:tc>
          <w:tcPr>
            <w:tcW w:w="0" w:type="auto"/>
            <w:vAlign w:val="center"/>
            <w:hideMark/>
          </w:tcPr>
          <w:p w14:paraId="5C617651" w14:textId="77777777" w:rsidR="001B3899" w:rsidRDefault="003D0EF4">
            <w:pPr>
              <w:rPr>
                <w:rFonts w:eastAsia="Times New Roman"/>
              </w:rPr>
            </w:pPr>
            <w:r>
              <w:rPr>
                <w:rFonts w:eastAsia="Times New Roman"/>
              </w:rPr>
              <w:t xml:space="preserve">0 </w:t>
            </w:r>
          </w:p>
        </w:tc>
        <w:tc>
          <w:tcPr>
            <w:tcW w:w="0" w:type="auto"/>
            <w:vAlign w:val="center"/>
            <w:hideMark/>
          </w:tcPr>
          <w:p w14:paraId="2204D9EB" w14:textId="77777777" w:rsidR="001B3899" w:rsidRDefault="003D0EF4">
            <w:pPr>
              <w:rPr>
                <w:rFonts w:eastAsia="Times New Roman"/>
              </w:rPr>
            </w:pPr>
            <w:r>
              <w:rPr>
                <w:rFonts w:eastAsia="Times New Roman"/>
              </w:rPr>
              <w:t xml:space="preserve">0 </w:t>
            </w:r>
          </w:p>
        </w:tc>
        <w:tc>
          <w:tcPr>
            <w:tcW w:w="0" w:type="auto"/>
            <w:vAlign w:val="center"/>
            <w:hideMark/>
          </w:tcPr>
          <w:p w14:paraId="2F28D3B4" w14:textId="77777777" w:rsidR="001B3899" w:rsidRDefault="003D0EF4">
            <w:pPr>
              <w:rPr>
                <w:rFonts w:eastAsia="Times New Roman"/>
              </w:rPr>
            </w:pPr>
            <w:r>
              <w:rPr>
                <w:rFonts w:eastAsia="Times New Roman"/>
              </w:rPr>
              <w:t xml:space="preserve">0 </w:t>
            </w:r>
          </w:p>
        </w:tc>
        <w:tc>
          <w:tcPr>
            <w:tcW w:w="0" w:type="auto"/>
            <w:vAlign w:val="center"/>
            <w:hideMark/>
          </w:tcPr>
          <w:p w14:paraId="4C4E773B" w14:textId="77777777" w:rsidR="001B3899" w:rsidRDefault="003D0EF4">
            <w:pPr>
              <w:rPr>
                <w:rFonts w:eastAsia="Times New Roman"/>
              </w:rPr>
            </w:pPr>
            <w:r>
              <w:rPr>
                <w:rFonts w:eastAsia="Times New Roman"/>
              </w:rPr>
              <w:t xml:space="preserve">0 </w:t>
            </w:r>
          </w:p>
        </w:tc>
        <w:tc>
          <w:tcPr>
            <w:tcW w:w="0" w:type="auto"/>
            <w:vAlign w:val="center"/>
            <w:hideMark/>
          </w:tcPr>
          <w:p w14:paraId="7941004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DB488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E82EB8" w14:textId="77777777" w:rsidR="001B3899" w:rsidRDefault="003D0EF4">
            <w:pPr>
              <w:rPr>
                <w:rFonts w:eastAsia="Times New Roman"/>
              </w:rPr>
            </w:pPr>
            <w:r>
              <w:rPr>
                <w:rFonts w:eastAsia="Times New Roman"/>
              </w:rPr>
              <w:t xml:space="preserve">6,150 </w:t>
            </w:r>
          </w:p>
        </w:tc>
        <w:tc>
          <w:tcPr>
            <w:tcW w:w="0" w:type="auto"/>
            <w:vAlign w:val="center"/>
            <w:hideMark/>
          </w:tcPr>
          <w:p w14:paraId="63550EFA" w14:textId="77777777" w:rsidR="001B3899" w:rsidRDefault="003D0EF4">
            <w:pPr>
              <w:rPr>
                <w:rFonts w:eastAsia="Times New Roman"/>
              </w:rPr>
            </w:pPr>
            <w:r>
              <w:rPr>
                <w:rFonts w:eastAsia="Times New Roman"/>
              </w:rPr>
              <w:t xml:space="preserve">0 </w:t>
            </w:r>
          </w:p>
        </w:tc>
        <w:tc>
          <w:tcPr>
            <w:tcW w:w="0" w:type="auto"/>
            <w:vAlign w:val="center"/>
            <w:hideMark/>
          </w:tcPr>
          <w:p w14:paraId="512C674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823208" w14:textId="77777777" w:rsidR="001B3899" w:rsidRDefault="003D0EF4">
            <w:pPr>
              <w:rPr>
                <w:rFonts w:eastAsia="Times New Roman"/>
              </w:rPr>
            </w:pPr>
            <w:r>
              <w:rPr>
                <w:rFonts w:eastAsia="Times New Roman"/>
              </w:rPr>
              <w:t xml:space="preserve">0 </w:t>
            </w:r>
          </w:p>
        </w:tc>
      </w:tr>
      <w:tr w:rsidR="001B3899" w14:paraId="47643A90" w14:textId="77777777">
        <w:trPr>
          <w:divId w:val="1824467884"/>
          <w:tblCellSpacing w:w="15" w:type="dxa"/>
        </w:trPr>
        <w:tc>
          <w:tcPr>
            <w:tcW w:w="3600" w:type="dxa"/>
            <w:tcBorders>
              <w:right w:val="single" w:sz="6" w:space="0" w:color="auto"/>
            </w:tcBorders>
            <w:vAlign w:val="center"/>
            <w:hideMark/>
          </w:tcPr>
          <w:p w14:paraId="3FECC686" w14:textId="77777777" w:rsidR="001B3899" w:rsidRDefault="003D0EF4">
            <w:pPr>
              <w:rPr>
                <w:rFonts w:eastAsia="Times New Roman"/>
              </w:rPr>
            </w:pPr>
            <w:r>
              <w:rPr>
                <w:rFonts w:eastAsia="Times New Roman"/>
              </w:rPr>
              <w:t xml:space="preserve">Walk-Transit </w:t>
            </w:r>
          </w:p>
        </w:tc>
        <w:tc>
          <w:tcPr>
            <w:tcW w:w="0" w:type="auto"/>
            <w:vAlign w:val="center"/>
            <w:hideMark/>
          </w:tcPr>
          <w:p w14:paraId="7988D89F" w14:textId="77777777" w:rsidR="001B3899" w:rsidRDefault="003D0EF4">
            <w:pPr>
              <w:rPr>
                <w:rFonts w:eastAsia="Times New Roman"/>
              </w:rPr>
            </w:pPr>
            <w:r>
              <w:rPr>
                <w:rFonts w:eastAsia="Times New Roman"/>
              </w:rPr>
              <w:t xml:space="preserve">0 </w:t>
            </w:r>
          </w:p>
        </w:tc>
        <w:tc>
          <w:tcPr>
            <w:tcW w:w="0" w:type="auto"/>
            <w:vAlign w:val="center"/>
            <w:hideMark/>
          </w:tcPr>
          <w:p w14:paraId="11EB32B7" w14:textId="77777777" w:rsidR="001B3899" w:rsidRDefault="003D0EF4">
            <w:pPr>
              <w:rPr>
                <w:rFonts w:eastAsia="Times New Roman"/>
              </w:rPr>
            </w:pPr>
            <w:r>
              <w:rPr>
                <w:rFonts w:eastAsia="Times New Roman"/>
              </w:rPr>
              <w:t xml:space="preserve">2,950 </w:t>
            </w:r>
          </w:p>
        </w:tc>
        <w:tc>
          <w:tcPr>
            <w:tcW w:w="0" w:type="auto"/>
            <w:vAlign w:val="center"/>
            <w:hideMark/>
          </w:tcPr>
          <w:p w14:paraId="07056024" w14:textId="77777777" w:rsidR="001B3899" w:rsidRDefault="003D0EF4">
            <w:pPr>
              <w:rPr>
                <w:rFonts w:eastAsia="Times New Roman"/>
              </w:rPr>
            </w:pPr>
            <w:r>
              <w:rPr>
                <w:rFonts w:eastAsia="Times New Roman"/>
              </w:rPr>
              <w:t xml:space="preserve">300 </w:t>
            </w:r>
          </w:p>
        </w:tc>
        <w:tc>
          <w:tcPr>
            <w:tcW w:w="0" w:type="auto"/>
            <w:vAlign w:val="center"/>
            <w:hideMark/>
          </w:tcPr>
          <w:p w14:paraId="7445E764" w14:textId="77777777" w:rsidR="001B3899" w:rsidRDefault="003D0EF4">
            <w:pPr>
              <w:rPr>
                <w:rFonts w:eastAsia="Times New Roman"/>
              </w:rPr>
            </w:pPr>
            <w:r>
              <w:rPr>
                <w:rFonts w:eastAsia="Times New Roman"/>
              </w:rPr>
              <w:t xml:space="preserve">3,550 </w:t>
            </w:r>
          </w:p>
        </w:tc>
        <w:tc>
          <w:tcPr>
            <w:tcW w:w="0" w:type="auto"/>
            <w:vAlign w:val="center"/>
            <w:hideMark/>
          </w:tcPr>
          <w:p w14:paraId="38CAEEE0" w14:textId="77777777" w:rsidR="001B3899" w:rsidRDefault="003D0EF4">
            <w:pPr>
              <w:rPr>
                <w:rFonts w:eastAsia="Times New Roman"/>
              </w:rPr>
            </w:pPr>
            <w:r>
              <w:rPr>
                <w:rFonts w:eastAsia="Times New Roman"/>
              </w:rPr>
              <w:t xml:space="preserve">0 </w:t>
            </w:r>
          </w:p>
        </w:tc>
        <w:tc>
          <w:tcPr>
            <w:tcW w:w="0" w:type="auto"/>
            <w:vAlign w:val="center"/>
            <w:hideMark/>
          </w:tcPr>
          <w:p w14:paraId="5C3AD17A" w14:textId="77777777" w:rsidR="001B3899" w:rsidRDefault="003D0EF4">
            <w:pPr>
              <w:rPr>
                <w:rFonts w:eastAsia="Times New Roman"/>
              </w:rPr>
            </w:pPr>
            <w:r>
              <w:rPr>
                <w:rFonts w:eastAsia="Times New Roman"/>
              </w:rPr>
              <w:t xml:space="preserve">21,595 </w:t>
            </w:r>
          </w:p>
        </w:tc>
        <w:tc>
          <w:tcPr>
            <w:tcW w:w="0" w:type="auto"/>
            <w:vAlign w:val="center"/>
            <w:hideMark/>
          </w:tcPr>
          <w:p w14:paraId="578327CF" w14:textId="77777777" w:rsidR="001B3899" w:rsidRDefault="003D0EF4">
            <w:pPr>
              <w:rPr>
                <w:rFonts w:eastAsia="Times New Roman"/>
              </w:rPr>
            </w:pPr>
            <w:r>
              <w:rPr>
                <w:rFonts w:eastAsia="Times New Roman"/>
              </w:rPr>
              <w:t xml:space="preserve">3,085 </w:t>
            </w:r>
          </w:p>
        </w:tc>
        <w:tc>
          <w:tcPr>
            <w:tcW w:w="0" w:type="auto"/>
            <w:vAlign w:val="center"/>
            <w:hideMark/>
          </w:tcPr>
          <w:p w14:paraId="5D9B1F04" w14:textId="77777777" w:rsidR="001B3899" w:rsidRDefault="003D0EF4">
            <w:pPr>
              <w:rPr>
                <w:rFonts w:eastAsia="Times New Roman"/>
              </w:rPr>
            </w:pPr>
            <w:r>
              <w:rPr>
                <w:rFonts w:eastAsia="Times New Roman"/>
              </w:rPr>
              <w:t xml:space="preserve">0 </w:t>
            </w:r>
          </w:p>
        </w:tc>
        <w:tc>
          <w:tcPr>
            <w:tcW w:w="0" w:type="auto"/>
            <w:vAlign w:val="center"/>
            <w:hideMark/>
          </w:tcPr>
          <w:p w14:paraId="2301CF18" w14:textId="77777777" w:rsidR="001B3899" w:rsidRDefault="003D0EF4">
            <w:pPr>
              <w:rPr>
                <w:rFonts w:eastAsia="Times New Roman"/>
              </w:rPr>
            </w:pPr>
            <w:r>
              <w:rPr>
                <w:rFonts w:eastAsia="Times New Roman"/>
              </w:rPr>
              <w:t xml:space="preserve">0 </w:t>
            </w:r>
          </w:p>
        </w:tc>
        <w:tc>
          <w:tcPr>
            <w:tcW w:w="0" w:type="auto"/>
            <w:vAlign w:val="center"/>
            <w:hideMark/>
          </w:tcPr>
          <w:p w14:paraId="1772A21D" w14:textId="77777777" w:rsidR="001B3899" w:rsidRDefault="003D0EF4">
            <w:pPr>
              <w:rPr>
                <w:rFonts w:eastAsia="Times New Roman"/>
              </w:rPr>
            </w:pPr>
            <w:r>
              <w:rPr>
                <w:rFonts w:eastAsia="Times New Roman"/>
              </w:rPr>
              <w:t xml:space="preserve">0 </w:t>
            </w:r>
          </w:p>
        </w:tc>
        <w:tc>
          <w:tcPr>
            <w:tcW w:w="0" w:type="auto"/>
            <w:vAlign w:val="center"/>
            <w:hideMark/>
          </w:tcPr>
          <w:p w14:paraId="23C1F6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1D162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E8C610" w14:textId="77777777" w:rsidR="001B3899" w:rsidRDefault="003D0EF4">
            <w:pPr>
              <w:rPr>
                <w:rFonts w:eastAsia="Times New Roman"/>
              </w:rPr>
            </w:pPr>
            <w:r>
              <w:rPr>
                <w:rFonts w:eastAsia="Times New Roman"/>
              </w:rPr>
              <w:t xml:space="preserve">31,480 </w:t>
            </w:r>
          </w:p>
        </w:tc>
        <w:tc>
          <w:tcPr>
            <w:tcW w:w="0" w:type="auto"/>
            <w:vAlign w:val="center"/>
            <w:hideMark/>
          </w:tcPr>
          <w:p w14:paraId="16034E79" w14:textId="77777777" w:rsidR="001B3899" w:rsidRDefault="003D0EF4">
            <w:pPr>
              <w:rPr>
                <w:rFonts w:eastAsia="Times New Roman"/>
              </w:rPr>
            </w:pPr>
            <w:r>
              <w:rPr>
                <w:rFonts w:eastAsia="Times New Roman"/>
              </w:rPr>
              <w:t xml:space="preserve">24,680 </w:t>
            </w:r>
          </w:p>
        </w:tc>
        <w:tc>
          <w:tcPr>
            <w:tcW w:w="0" w:type="auto"/>
            <w:vAlign w:val="center"/>
            <w:hideMark/>
          </w:tcPr>
          <w:p w14:paraId="17E638C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1CBBF9" w14:textId="77777777" w:rsidR="001B3899" w:rsidRDefault="003D0EF4">
            <w:pPr>
              <w:rPr>
                <w:rFonts w:eastAsia="Times New Roman"/>
              </w:rPr>
            </w:pPr>
            <w:r>
              <w:rPr>
                <w:rFonts w:eastAsia="Times New Roman"/>
              </w:rPr>
              <w:t xml:space="preserve">0 </w:t>
            </w:r>
          </w:p>
        </w:tc>
      </w:tr>
      <w:tr w:rsidR="001B3899" w14:paraId="2A88C8A4" w14:textId="77777777">
        <w:trPr>
          <w:divId w:val="1824467884"/>
          <w:tblCellSpacing w:w="15" w:type="dxa"/>
        </w:trPr>
        <w:tc>
          <w:tcPr>
            <w:tcW w:w="3600" w:type="dxa"/>
            <w:tcBorders>
              <w:right w:val="single" w:sz="6" w:space="0" w:color="auto"/>
            </w:tcBorders>
            <w:vAlign w:val="center"/>
            <w:hideMark/>
          </w:tcPr>
          <w:p w14:paraId="6B2790EF" w14:textId="77777777" w:rsidR="001B3899" w:rsidRDefault="003D0EF4">
            <w:pPr>
              <w:rPr>
                <w:rFonts w:eastAsia="Times New Roman"/>
              </w:rPr>
            </w:pPr>
            <w:r>
              <w:rPr>
                <w:rFonts w:eastAsia="Times New Roman"/>
              </w:rPr>
              <w:t xml:space="preserve">PNR-Transit </w:t>
            </w:r>
          </w:p>
        </w:tc>
        <w:tc>
          <w:tcPr>
            <w:tcW w:w="0" w:type="auto"/>
            <w:vAlign w:val="center"/>
            <w:hideMark/>
          </w:tcPr>
          <w:p w14:paraId="67F00CDE" w14:textId="77777777" w:rsidR="001B3899" w:rsidRDefault="003D0EF4">
            <w:pPr>
              <w:rPr>
                <w:rFonts w:eastAsia="Times New Roman"/>
              </w:rPr>
            </w:pPr>
            <w:r>
              <w:rPr>
                <w:rFonts w:eastAsia="Times New Roman"/>
              </w:rPr>
              <w:t xml:space="preserve">0 </w:t>
            </w:r>
          </w:p>
        </w:tc>
        <w:tc>
          <w:tcPr>
            <w:tcW w:w="0" w:type="auto"/>
            <w:vAlign w:val="center"/>
            <w:hideMark/>
          </w:tcPr>
          <w:p w14:paraId="7F2A9E26" w14:textId="77777777" w:rsidR="001B3899" w:rsidRDefault="003D0EF4">
            <w:pPr>
              <w:rPr>
                <w:rFonts w:eastAsia="Times New Roman"/>
              </w:rPr>
            </w:pPr>
            <w:r>
              <w:rPr>
                <w:rFonts w:eastAsia="Times New Roman"/>
              </w:rPr>
              <w:t xml:space="preserve">0 </w:t>
            </w:r>
          </w:p>
        </w:tc>
        <w:tc>
          <w:tcPr>
            <w:tcW w:w="0" w:type="auto"/>
            <w:vAlign w:val="center"/>
            <w:hideMark/>
          </w:tcPr>
          <w:p w14:paraId="21022186" w14:textId="77777777" w:rsidR="001B3899" w:rsidRDefault="003D0EF4">
            <w:pPr>
              <w:rPr>
                <w:rFonts w:eastAsia="Times New Roman"/>
              </w:rPr>
            </w:pPr>
            <w:r>
              <w:rPr>
                <w:rFonts w:eastAsia="Times New Roman"/>
              </w:rPr>
              <w:t xml:space="preserve">0 </w:t>
            </w:r>
          </w:p>
        </w:tc>
        <w:tc>
          <w:tcPr>
            <w:tcW w:w="0" w:type="auto"/>
            <w:vAlign w:val="center"/>
            <w:hideMark/>
          </w:tcPr>
          <w:p w14:paraId="69CCE61F" w14:textId="77777777" w:rsidR="001B3899" w:rsidRDefault="003D0EF4">
            <w:pPr>
              <w:rPr>
                <w:rFonts w:eastAsia="Times New Roman"/>
              </w:rPr>
            </w:pPr>
            <w:r>
              <w:rPr>
                <w:rFonts w:eastAsia="Times New Roman"/>
              </w:rPr>
              <w:t xml:space="preserve">0 </w:t>
            </w:r>
          </w:p>
        </w:tc>
        <w:tc>
          <w:tcPr>
            <w:tcW w:w="0" w:type="auto"/>
            <w:vAlign w:val="center"/>
            <w:hideMark/>
          </w:tcPr>
          <w:p w14:paraId="74A5284C" w14:textId="77777777" w:rsidR="001B3899" w:rsidRDefault="003D0EF4">
            <w:pPr>
              <w:rPr>
                <w:rFonts w:eastAsia="Times New Roman"/>
              </w:rPr>
            </w:pPr>
            <w:r>
              <w:rPr>
                <w:rFonts w:eastAsia="Times New Roman"/>
              </w:rPr>
              <w:t xml:space="preserve">0 </w:t>
            </w:r>
          </w:p>
        </w:tc>
        <w:tc>
          <w:tcPr>
            <w:tcW w:w="0" w:type="auto"/>
            <w:vAlign w:val="center"/>
            <w:hideMark/>
          </w:tcPr>
          <w:p w14:paraId="7F07E12B" w14:textId="77777777" w:rsidR="001B3899" w:rsidRDefault="003D0EF4">
            <w:pPr>
              <w:rPr>
                <w:rFonts w:eastAsia="Times New Roman"/>
              </w:rPr>
            </w:pPr>
            <w:r>
              <w:rPr>
                <w:rFonts w:eastAsia="Times New Roman"/>
              </w:rPr>
              <w:t xml:space="preserve">0 </w:t>
            </w:r>
          </w:p>
        </w:tc>
        <w:tc>
          <w:tcPr>
            <w:tcW w:w="0" w:type="auto"/>
            <w:vAlign w:val="center"/>
            <w:hideMark/>
          </w:tcPr>
          <w:p w14:paraId="6C562EAC" w14:textId="77777777" w:rsidR="001B3899" w:rsidRDefault="003D0EF4">
            <w:pPr>
              <w:rPr>
                <w:rFonts w:eastAsia="Times New Roman"/>
              </w:rPr>
            </w:pPr>
            <w:r>
              <w:rPr>
                <w:rFonts w:eastAsia="Times New Roman"/>
              </w:rPr>
              <w:t xml:space="preserve">0 </w:t>
            </w:r>
          </w:p>
        </w:tc>
        <w:tc>
          <w:tcPr>
            <w:tcW w:w="0" w:type="auto"/>
            <w:vAlign w:val="center"/>
            <w:hideMark/>
          </w:tcPr>
          <w:p w14:paraId="414966A8" w14:textId="77777777" w:rsidR="001B3899" w:rsidRDefault="003D0EF4">
            <w:pPr>
              <w:rPr>
                <w:rFonts w:eastAsia="Times New Roman"/>
              </w:rPr>
            </w:pPr>
            <w:r>
              <w:rPr>
                <w:rFonts w:eastAsia="Times New Roman"/>
              </w:rPr>
              <w:t xml:space="preserve">1,455 </w:t>
            </w:r>
          </w:p>
        </w:tc>
        <w:tc>
          <w:tcPr>
            <w:tcW w:w="0" w:type="auto"/>
            <w:vAlign w:val="center"/>
            <w:hideMark/>
          </w:tcPr>
          <w:p w14:paraId="37F423B5" w14:textId="77777777" w:rsidR="001B3899" w:rsidRDefault="003D0EF4">
            <w:pPr>
              <w:rPr>
                <w:rFonts w:eastAsia="Times New Roman"/>
              </w:rPr>
            </w:pPr>
            <w:r>
              <w:rPr>
                <w:rFonts w:eastAsia="Times New Roman"/>
              </w:rPr>
              <w:t xml:space="preserve">5,145 </w:t>
            </w:r>
          </w:p>
        </w:tc>
        <w:tc>
          <w:tcPr>
            <w:tcW w:w="0" w:type="auto"/>
            <w:vAlign w:val="center"/>
            <w:hideMark/>
          </w:tcPr>
          <w:p w14:paraId="2C0AA714" w14:textId="77777777" w:rsidR="001B3899" w:rsidRDefault="003D0EF4">
            <w:pPr>
              <w:rPr>
                <w:rFonts w:eastAsia="Times New Roman"/>
              </w:rPr>
            </w:pPr>
            <w:r>
              <w:rPr>
                <w:rFonts w:eastAsia="Times New Roman"/>
              </w:rPr>
              <w:t xml:space="preserve">0 </w:t>
            </w:r>
          </w:p>
        </w:tc>
        <w:tc>
          <w:tcPr>
            <w:tcW w:w="0" w:type="auto"/>
            <w:vAlign w:val="center"/>
            <w:hideMark/>
          </w:tcPr>
          <w:p w14:paraId="2FB8795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12E4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6C5A4D2" w14:textId="77777777" w:rsidR="001B3899" w:rsidRDefault="003D0EF4">
            <w:pPr>
              <w:rPr>
                <w:rFonts w:eastAsia="Times New Roman"/>
              </w:rPr>
            </w:pPr>
            <w:r>
              <w:rPr>
                <w:rFonts w:eastAsia="Times New Roman"/>
              </w:rPr>
              <w:t xml:space="preserve">6,600 </w:t>
            </w:r>
          </w:p>
        </w:tc>
        <w:tc>
          <w:tcPr>
            <w:tcW w:w="0" w:type="auto"/>
            <w:vAlign w:val="center"/>
            <w:hideMark/>
          </w:tcPr>
          <w:p w14:paraId="3750CAEE" w14:textId="77777777" w:rsidR="001B3899" w:rsidRDefault="003D0EF4">
            <w:pPr>
              <w:rPr>
                <w:rFonts w:eastAsia="Times New Roman"/>
              </w:rPr>
            </w:pPr>
            <w:r>
              <w:rPr>
                <w:rFonts w:eastAsia="Times New Roman"/>
              </w:rPr>
              <w:t xml:space="preserve">0 </w:t>
            </w:r>
          </w:p>
        </w:tc>
        <w:tc>
          <w:tcPr>
            <w:tcW w:w="0" w:type="auto"/>
            <w:vAlign w:val="center"/>
            <w:hideMark/>
          </w:tcPr>
          <w:p w14:paraId="3185E09B" w14:textId="77777777" w:rsidR="001B3899" w:rsidRDefault="003D0EF4">
            <w:pPr>
              <w:rPr>
                <w:rFonts w:eastAsia="Times New Roman"/>
              </w:rPr>
            </w:pPr>
            <w:r>
              <w:rPr>
                <w:rFonts w:eastAsia="Times New Roman"/>
              </w:rPr>
              <w:t xml:space="preserve">6,600 </w:t>
            </w:r>
          </w:p>
        </w:tc>
        <w:tc>
          <w:tcPr>
            <w:tcW w:w="0" w:type="auto"/>
            <w:tcBorders>
              <w:right w:val="single" w:sz="6" w:space="0" w:color="auto"/>
            </w:tcBorders>
            <w:vAlign w:val="center"/>
            <w:hideMark/>
          </w:tcPr>
          <w:p w14:paraId="78067378" w14:textId="77777777" w:rsidR="001B3899" w:rsidRDefault="003D0EF4">
            <w:pPr>
              <w:rPr>
                <w:rFonts w:eastAsia="Times New Roman"/>
              </w:rPr>
            </w:pPr>
            <w:r>
              <w:rPr>
                <w:rFonts w:eastAsia="Times New Roman"/>
              </w:rPr>
              <w:t xml:space="preserve">0 </w:t>
            </w:r>
          </w:p>
        </w:tc>
      </w:tr>
      <w:tr w:rsidR="001B3899" w14:paraId="3261BC5C" w14:textId="77777777">
        <w:trPr>
          <w:divId w:val="1824467884"/>
          <w:tblCellSpacing w:w="15" w:type="dxa"/>
        </w:trPr>
        <w:tc>
          <w:tcPr>
            <w:tcW w:w="3600" w:type="dxa"/>
            <w:tcBorders>
              <w:right w:val="single" w:sz="6" w:space="0" w:color="auto"/>
            </w:tcBorders>
            <w:vAlign w:val="center"/>
            <w:hideMark/>
          </w:tcPr>
          <w:p w14:paraId="5C8613C4" w14:textId="77777777" w:rsidR="001B3899" w:rsidRDefault="003D0EF4">
            <w:pPr>
              <w:rPr>
                <w:rFonts w:eastAsia="Times New Roman"/>
              </w:rPr>
            </w:pPr>
            <w:r>
              <w:rPr>
                <w:rFonts w:eastAsia="Times New Roman"/>
              </w:rPr>
              <w:t xml:space="preserve">KNR-Transit </w:t>
            </w:r>
          </w:p>
        </w:tc>
        <w:tc>
          <w:tcPr>
            <w:tcW w:w="0" w:type="auto"/>
            <w:vAlign w:val="center"/>
            <w:hideMark/>
          </w:tcPr>
          <w:p w14:paraId="1EB13E64" w14:textId="77777777" w:rsidR="001B3899" w:rsidRDefault="003D0EF4">
            <w:pPr>
              <w:rPr>
                <w:rFonts w:eastAsia="Times New Roman"/>
              </w:rPr>
            </w:pPr>
            <w:r>
              <w:rPr>
                <w:rFonts w:eastAsia="Times New Roman"/>
              </w:rPr>
              <w:t xml:space="preserve">0 </w:t>
            </w:r>
          </w:p>
        </w:tc>
        <w:tc>
          <w:tcPr>
            <w:tcW w:w="0" w:type="auto"/>
            <w:vAlign w:val="center"/>
            <w:hideMark/>
          </w:tcPr>
          <w:p w14:paraId="10B3434B" w14:textId="77777777" w:rsidR="001B3899" w:rsidRDefault="003D0EF4">
            <w:pPr>
              <w:rPr>
                <w:rFonts w:eastAsia="Times New Roman"/>
              </w:rPr>
            </w:pPr>
            <w:r>
              <w:rPr>
                <w:rFonts w:eastAsia="Times New Roman"/>
              </w:rPr>
              <w:t xml:space="preserve">0 </w:t>
            </w:r>
          </w:p>
        </w:tc>
        <w:tc>
          <w:tcPr>
            <w:tcW w:w="0" w:type="auto"/>
            <w:vAlign w:val="center"/>
            <w:hideMark/>
          </w:tcPr>
          <w:p w14:paraId="48295A3B" w14:textId="77777777" w:rsidR="001B3899" w:rsidRDefault="003D0EF4">
            <w:pPr>
              <w:rPr>
                <w:rFonts w:eastAsia="Times New Roman"/>
              </w:rPr>
            </w:pPr>
            <w:r>
              <w:rPr>
                <w:rFonts w:eastAsia="Times New Roman"/>
              </w:rPr>
              <w:t xml:space="preserve">0 </w:t>
            </w:r>
          </w:p>
        </w:tc>
        <w:tc>
          <w:tcPr>
            <w:tcW w:w="0" w:type="auto"/>
            <w:vAlign w:val="center"/>
            <w:hideMark/>
          </w:tcPr>
          <w:p w14:paraId="757755EF" w14:textId="77777777" w:rsidR="001B3899" w:rsidRDefault="003D0EF4">
            <w:pPr>
              <w:rPr>
                <w:rFonts w:eastAsia="Times New Roman"/>
              </w:rPr>
            </w:pPr>
            <w:r>
              <w:rPr>
                <w:rFonts w:eastAsia="Times New Roman"/>
              </w:rPr>
              <w:t xml:space="preserve">0 </w:t>
            </w:r>
          </w:p>
        </w:tc>
        <w:tc>
          <w:tcPr>
            <w:tcW w:w="0" w:type="auto"/>
            <w:vAlign w:val="center"/>
            <w:hideMark/>
          </w:tcPr>
          <w:p w14:paraId="7E289D1E" w14:textId="77777777" w:rsidR="001B3899" w:rsidRDefault="003D0EF4">
            <w:pPr>
              <w:rPr>
                <w:rFonts w:eastAsia="Times New Roman"/>
              </w:rPr>
            </w:pPr>
            <w:r>
              <w:rPr>
                <w:rFonts w:eastAsia="Times New Roman"/>
              </w:rPr>
              <w:t xml:space="preserve">0 </w:t>
            </w:r>
          </w:p>
        </w:tc>
        <w:tc>
          <w:tcPr>
            <w:tcW w:w="0" w:type="auto"/>
            <w:vAlign w:val="center"/>
            <w:hideMark/>
          </w:tcPr>
          <w:p w14:paraId="77208C4B" w14:textId="77777777" w:rsidR="001B3899" w:rsidRDefault="003D0EF4">
            <w:pPr>
              <w:rPr>
                <w:rFonts w:eastAsia="Times New Roman"/>
              </w:rPr>
            </w:pPr>
            <w:r>
              <w:rPr>
                <w:rFonts w:eastAsia="Times New Roman"/>
              </w:rPr>
              <w:t xml:space="preserve">0 </w:t>
            </w:r>
          </w:p>
        </w:tc>
        <w:tc>
          <w:tcPr>
            <w:tcW w:w="0" w:type="auto"/>
            <w:vAlign w:val="center"/>
            <w:hideMark/>
          </w:tcPr>
          <w:p w14:paraId="36B317F3" w14:textId="77777777" w:rsidR="001B3899" w:rsidRDefault="003D0EF4">
            <w:pPr>
              <w:rPr>
                <w:rFonts w:eastAsia="Times New Roman"/>
              </w:rPr>
            </w:pPr>
            <w:r>
              <w:rPr>
                <w:rFonts w:eastAsia="Times New Roman"/>
              </w:rPr>
              <w:t xml:space="preserve">0 </w:t>
            </w:r>
          </w:p>
        </w:tc>
        <w:tc>
          <w:tcPr>
            <w:tcW w:w="0" w:type="auto"/>
            <w:vAlign w:val="center"/>
            <w:hideMark/>
          </w:tcPr>
          <w:p w14:paraId="0FAAA51D" w14:textId="77777777" w:rsidR="001B3899" w:rsidRDefault="003D0EF4">
            <w:pPr>
              <w:rPr>
                <w:rFonts w:eastAsia="Times New Roman"/>
              </w:rPr>
            </w:pPr>
            <w:r>
              <w:rPr>
                <w:rFonts w:eastAsia="Times New Roman"/>
              </w:rPr>
              <w:t xml:space="preserve">0 </w:t>
            </w:r>
          </w:p>
        </w:tc>
        <w:tc>
          <w:tcPr>
            <w:tcW w:w="0" w:type="auto"/>
            <w:vAlign w:val="center"/>
            <w:hideMark/>
          </w:tcPr>
          <w:p w14:paraId="208D093A" w14:textId="77777777" w:rsidR="001B3899" w:rsidRDefault="003D0EF4">
            <w:pPr>
              <w:rPr>
                <w:rFonts w:eastAsia="Times New Roman"/>
              </w:rPr>
            </w:pPr>
            <w:r>
              <w:rPr>
                <w:rFonts w:eastAsia="Times New Roman"/>
              </w:rPr>
              <w:t xml:space="preserve">0 </w:t>
            </w:r>
          </w:p>
        </w:tc>
        <w:tc>
          <w:tcPr>
            <w:tcW w:w="0" w:type="auto"/>
            <w:vAlign w:val="center"/>
            <w:hideMark/>
          </w:tcPr>
          <w:p w14:paraId="5DA7B8AE" w14:textId="77777777" w:rsidR="001B3899" w:rsidRDefault="003D0EF4">
            <w:pPr>
              <w:rPr>
                <w:rFonts w:eastAsia="Times New Roman"/>
              </w:rPr>
            </w:pPr>
            <w:r>
              <w:rPr>
                <w:rFonts w:eastAsia="Times New Roman"/>
              </w:rPr>
              <w:t xml:space="preserve">4,830 </w:t>
            </w:r>
          </w:p>
        </w:tc>
        <w:tc>
          <w:tcPr>
            <w:tcW w:w="0" w:type="auto"/>
            <w:vAlign w:val="center"/>
            <w:hideMark/>
          </w:tcPr>
          <w:p w14:paraId="0664D769" w14:textId="77777777" w:rsidR="001B3899" w:rsidRDefault="003D0EF4">
            <w:pPr>
              <w:rPr>
                <w:rFonts w:eastAsia="Times New Roman"/>
              </w:rPr>
            </w:pPr>
            <w:r>
              <w:rPr>
                <w:rFonts w:eastAsia="Times New Roman"/>
              </w:rPr>
              <w:t xml:space="preserve">2,710 </w:t>
            </w:r>
          </w:p>
        </w:tc>
        <w:tc>
          <w:tcPr>
            <w:tcW w:w="0" w:type="auto"/>
            <w:tcBorders>
              <w:right w:val="single" w:sz="6" w:space="0" w:color="auto"/>
            </w:tcBorders>
            <w:vAlign w:val="center"/>
            <w:hideMark/>
          </w:tcPr>
          <w:p w14:paraId="65A895B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84344C" w14:textId="77777777" w:rsidR="001B3899" w:rsidRDefault="003D0EF4">
            <w:pPr>
              <w:rPr>
                <w:rFonts w:eastAsia="Times New Roman"/>
              </w:rPr>
            </w:pPr>
            <w:r>
              <w:rPr>
                <w:rFonts w:eastAsia="Times New Roman"/>
              </w:rPr>
              <w:t xml:space="preserve">7,540 </w:t>
            </w:r>
          </w:p>
        </w:tc>
        <w:tc>
          <w:tcPr>
            <w:tcW w:w="0" w:type="auto"/>
            <w:vAlign w:val="center"/>
            <w:hideMark/>
          </w:tcPr>
          <w:p w14:paraId="5DD6FE88" w14:textId="77777777" w:rsidR="001B3899" w:rsidRDefault="003D0EF4">
            <w:pPr>
              <w:rPr>
                <w:rFonts w:eastAsia="Times New Roman"/>
              </w:rPr>
            </w:pPr>
            <w:r>
              <w:rPr>
                <w:rFonts w:eastAsia="Times New Roman"/>
              </w:rPr>
              <w:t xml:space="preserve">0 </w:t>
            </w:r>
          </w:p>
        </w:tc>
        <w:tc>
          <w:tcPr>
            <w:tcW w:w="0" w:type="auto"/>
            <w:vAlign w:val="center"/>
            <w:hideMark/>
          </w:tcPr>
          <w:p w14:paraId="1BEF86B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0FF61E" w14:textId="77777777" w:rsidR="001B3899" w:rsidRDefault="003D0EF4">
            <w:pPr>
              <w:rPr>
                <w:rFonts w:eastAsia="Times New Roman"/>
              </w:rPr>
            </w:pPr>
            <w:r>
              <w:rPr>
                <w:rFonts w:eastAsia="Times New Roman"/>
              </w:rPr>
              <w:t xml:space="preserve">7,540 </w:t>
            </w:r>
          </w:p>
        </w:tc>
      </w:tr>
      <w:tr w:rsidR="001B3899" w14:paraId="5719D158" w14:textId="77777777">
        <w:trPr>
          <w:divId w:val="1824467884"/>
          <w:tblCellSpacing w:w="15" w:type="dxa"/>
        </w:trPr>
        <w:tc>
          <w:tcPr>
            <w:tcW w:w="3600" w:type="dxa"/>
            <w:tcBorders>
              <w:right w:val="single" w:sz="6" w:space="0" w:color="auto"/>
            </w:tcBorders>
            <w:vAlign w:val="center"/>
            <w:hideMark/>
          </w:tcPr>
          <w:p w14:paraId="6A83D8A1" w14:textId="77777777" w:rsidR="001B3899" w:rsidRDefault="003D0EF4">
            <w:pPr>
              <w:rPr>
                <w:rFonts w:eastAsia="Times New Roman"/>
              </w:rPr>
            </w:pPr>
            <w:r>
              <w:rPr>
                <w:rFonts w:eastAsia="Times New Roman"/>
              </w:rPr>
              <w:t xml:space="preserve">School Bus </w:t>
            </w:r>
          </w:p>
        </w:tc>
        <w:tc>
          <w:tcPr>
            <w:tcW w:w="0" w:type="auto"/>
            <w:vAlign w:val="center"/>
            <w:hideMark/>
          </w:tcPr>
          <w:p w14:paraId="5F1A9611" w14:textId="77777777" w:rsidR="001B3899" w:rsidRDefault="003D0EF4">
            <w:pPr>
              <w:rPr>
                <w:rFonts w:eastAsia="Times New Roman"/>
              </w:rPr>
            </w:pPr>
            <w:r>
              <w:rPr>
                <w:rFonts w:eastAsia="Times New Roman"/>
              </w:rPr>
              <w:t xml:space="preserve">0 </w:t>
            </w:r>
          </w:p>
        </w:tc>
        <w:tc>
          <w:tcPr>
            <w:tcW w:w="0" w:type="auto"/>
            <w:vAlign w:val="center"/>
            <w:hideMark/>
          </w:tcPr>
          <w:p w14:paraId="19FBF480" w14:textId="77777777" w:rsidR="001B3899" w:rsidRDefault="003D0EF4">
            <w:pPr>
              <w:rPr>
                <w:rFonts w:eastAsia="Times New Roman"/>
              </w:rPr>
            </w:pPr>
            <w:r>
              <w:rPr>
                <w:rFonts w:eastAsia="Times New Roman"/>
              </w:rPr>
              <w:t xml:space="preserve">0 </w:t>
            </w:r>
          </w:p>
        </w:tc>
        <w:tc>
          <w:tcPr>
            <w:tcW w:w="0" w:type="auto"/>
            <w:vAlign w:val="center"/>
            <w:hideMark/>
          </w:tcPr>
          <w:p w14:paraId="71DFA2AC" w14:textId="77777777" w:rsidR="001B3899" w:rsidRDefault="003D0EF4">
            <w:pPr>
              <w:rPr>
                <w:rFonts w:eastAsia="Times New Roman"/>
              </w:rPr>
            </w:pPr>
            <w:r>
              <w:rPr>
                <w:rFonts w:eastAsia="Times New Roman"/>
              </w:rPr>
              <w:t xml:space="preserve">0 </w:t>
            </w:r>
          </w:p>
        </w:tc>
        <w:tc>
          <w:tcPr>
            <w:tcW w:w="0" w:type="auto"/>
            <w:vAlign w:val="center"/>
            <w:hideMark/>
          </w:tcPr>
          <w:p w14:paraId="2B7087F6" w14:textId="77777777" w:rsidR="001B3899" w:rsidRDefault="003D0EF4">
            <w:pPr>
              <w:rPr>
                <w:rFonts w:eastAsia="Times New Roman"/>
              </w:rPr>
            </w:pPr>
            <w:r>
              <w:rPr>
                <w:rFonts w:eastAsia="Times New Roman"/>
              </w:rPr>
              <w:t xml:space="preserve">0 </w:t>
            </w:r>
          </w:p>
        </w:tc>
        <w:tc>
          <w:tcPr>
            <w:tcW w:w="0" w:type="auto"/>
            <w:vAlign w:val="center"/>
            <w:hideMark/>
          </w:tcPr>
          <w:p w14:paraId="171CBC5D" w14:textId="77777777" w:rsidR="001B3899" w:rsidRDefault="003D0EF4">
            <w:pPr>
              <w:rPr>
                <w:rFonts w:eastAsia="Times New Roman"/>
              </w:rPr>
            </w:pPr>
            <w:r>
              <w:rPr>
                <w:rFonts w:eastAsia="Times New Roman"/>
              </w:rPr>
              <w:t xml:space="preserve">0 </w:t>
            </w:r>
          </w:p>
        </w:tc>
        <w:tc>
          <w:tcPr>
            <w:tcW w:w="0" w:type="auto"/>
            <w:vAlign w:val="center"/>
            <w:hideMark/>
          </w:tcPr>
          <w:p w14:paraId="44730703" w14:textId="77777777" w:rsidR="001B3899" w:rsidRDefault="003D0EF4">
            <w:pPr>
              <w:rPr>
                <w:rFonts w:eastAsia="Times New Roman"/>
              </w:rPr>
            </w:pPr>
            <w:r>
              <w:rPr>
                <w:rFonts w:eastAsia="Times New Roman"/>
              </w:rPr>
              <w:t xml:space="preserve">0 </w:t>
            </w:r>
          </w:p>
        </w:tc>
        <w:tc>
          <w:tcPr>
            <w:tcW w:w="0" w:type="auto"/>
            <w:vAlign w:val="center"/>
            <w:hideMark/>
          </w:tcPr>
          <w:p w14:paraId="0BE0E605" w14:textId="77777777" w:rsidR="001B3899" w:rsidRDefault="003D0EF4">
            <w:pPr>
              <w:rPr>
                <w:rFonts w:eastAsia="Times New Roman"/>
              </w:rPr>
            </w:pPr>
            <w:r>
              <w:rPr>
                <w:rFonts w:eastAsia="Times New Roman"/>
              </w:rPr>
              <w:t xml:space="preserve">0 </w:t>
            </w:r>
          </w:p>
        </w:tc>
        <w:tc>
          <w:tcPr>
            <w:tcW w:w="0" w:type="auto"/>
            <w:vAlign w:val="center"/>
            <w:hideMark/>
          </w:tcPr>
          <w:p w14:paraId="4DE4FED2" w14:textId="77777777" w:rsidR="001B3899" w:rsidRDefault="003D0EF4">
            <w:pPr>
              <w:rPr>
                <w:rFonts w:eastAsia="Times New Roman"/>
              </w:rPr>
            </w:pPr>
            <w:r>
              <w:rPr>
                <w:rFonts w:eastAsia="Times New Roman"/>
              </w:rPr>
              <w:t xml:space="preserve">0 </w:t>
            </w:r>
          </w:p>
        </w:tc>
        <w:tc>
          <w:tcPr>
            <w:tcW w:w="0" w:type="auto"/>
            <w:vAlign w:val="center"/>
            <w:hideMark/>
          </w:tcPr>
          <w:p w14:paraId="6510902F" w14:textId="77777777" w:rsidR="001B3899" w:rsidRDefault="003D0EF4">
            <w:pPr>
              <w:rPr>
                <w:rFonts w:eastAsia="Times New Roman"/>
              </w:rPr>
            </w:pPr>
            <w:r>
              <w:rPr>
                <w:rFonts w:eastAsia="Times New Roman"/>
              </w:rPr>
              <w:t xml:space="preserve">0 </w:t>
            </w:r>
          </w:p>
        </w:tc>
        <w:tc>
          <w:tcPr>
            <w:tcW w:w="0" w:type="auto"/>
            <w:vAlign w:val="center"/>
            <w:hideMark/>
          </w:tcPr>
          <w:p w14:paraId="4778495E" w14:textId="77777777" w:rsidR="001B3899" w:rsidRDefault="003D0EF4">
            <w:pPr>
              <w:rPr>
                <w:rFonts w:eastAsia="Times New Roman"/>
              </w:rPr>
            </w:pPr>
            <w:r>
              <w:rPr>
                <w:rFonts w:eastAsia="Times New Roman"/>
              </w:rPr>
              <w:t xml:space="preserve">0 </w:t>
            </w:r>
          </w:p>
        </w:tc>
        <w:tc>
          <w:tcPr>
            <w:tcW w:w="0" w:type="auto"/>
            <w:vAlign w:val="center"/>
            <w:hideMark/>
          </w:tcPr>
          <w:p w14:paraId="6CA383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F3C6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E1C9BAD" w14:textId="77777777" w:rsidR="001B3899" w:rsidRDefault="003D0EF4">
            <w:pPr>
              <w:rPr>
                <w:rFonts w:eastAsia="Times New Roman"/>
              </w:rPr>
            </w:pPr>
            <w:r>
              <w:rPr>
                <w:rFonts w:eastAsia="Times New Roman"/>
              </w:rPr>
              <w:t xml:space="preserve">0 </w:t>
            </w:r>
          </w:p>
        </w:tc>
        <w:tc>
          <w:tcPr>
            <w:tcW w:w="0" w:type="auto"/>
            <w:vAlign w:val="center"/>
            <w:hideMark/>
          </w:tcPr>
          <w:p w14:paraId="6A8D1336" w14:textId="77777777" w:rsidR="001B3899" w:rsidRDefault="003D0EF4">
            <w:pPr>
              <w:rPr>
                <w:rFonts w:eastAsia="Times New Roman"/>
              </w:rPr>
            </w:pPr>
            <w:r>
              <w:rPr>
                <w:rFonts w:eastAsia="Times New Roman"/>
              </w:rPr>
              <w:t xml:space="preserve">0 </w:t>
            </w:r>
          </w:p>
        </w:tc>
        <w:tc>
          <w:tcPr>
            <w:tcW w:w="0" w:type="auto"/>
            <w:vAlign w:val="center"/>
            <w:hideMark/>
          </w:tcPr>
          <w:p w14:paraId="4126F6E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D9DDAC" w14:textId="77777777" w:rsidR="001B3899" w:rsidRDefault="003D0EF4">
            <w:pPr>
              <w:rPr>
                <w:rFonts w:eastAsia="Times New Roman"/>
              </w:rPr>
            </w:pPr>
            <w:r>
              <w:rPr>
                <w:rFonts w:eastAsia="Times New Roman"/>
              </w:rPr>
              <w:t xml:space="preserve">0 </w:t>
            </w:r>
          </w:p>
        </w:tc>
      </w:tr>
      <w:tr w:rsidR="001B3899" w14:paraId="120EC5DE" w14:textId="77777777">
        <w:trPr>
          <w:divId w:val="1824467884"/>
          <w:tblCellSpacing w:w="15" w:type="dxa"/>
        </w:trPr>
        <w:tc>
          <w:tcPr>
            <w:tcW w:w="3600" w:type="dxa"/>
            <w:tcBorders>
              <w:right w:val="single" w:sz="6" w:space="0" w:color="auto"/>
            </w:tcBorders>
            <w:vAlign w:val="center"/>
            <w:hideMark/>
          </w:tcPr>
          <w:p w14:paraId="14811036" w14:textId="77777777" w:rsidR="001B3899" w:rsidRDefault="003D0EF4">
            <w:pPr>
              <w:rPr>
                <w:rFonts w:eastAsia="Times New Roman"/>
              </w:rPr>
            </w:pPr>
            <w:r>
              <w:rPr>
                <w:rFonts w:eastAsia="Times New Roman"/>
              </w:rPr>
              <w:t xml:space="preserve">Total </w:t>
            </w:r>
          </w:p>
        </w:tc>
        <w:tc>
          <w:tcPr>
            <w:tcW w:w="0" w:type="auto"/>
            <w:vAlign w:val="center"/>
            <w:hideMark/>
          </w:tcPr>
          <w:p w14:paraId="3657A908" w14:textId="77777777" w:rsidR="001B3899" w:rsidRDefault="003D0EF4">
            <w:pPr>
              <w:rPr>
                <w:rFonts w:eastAsia="Times New Roman"/>
              </w:rPr>
            </w:pPr>
            <w:r>
              <w:rPr>
                <w:rFonts w:eastAsia="Times New Roman"/>
              </w:rPr>
              <w:t xml:space="preserve">126,170 </w:t>
            </w:r>
          </w:p>
        </w:tc>
        <w:tc>
          <w:tcPr>
            <w:tcW w:w="0" w:type="auto"/>
            <w:vAlign w:val="center"/>
            <w:hideMark/>
          </w:tcPr>
          <w:p w14:paraId="5BFC6156" w14:textId="77777777" w:rsidR="001B3899" w:rsidRDefault="003D0EF4">
            <w:pPr>
              <w:rPr>
                <w:rFonts w:eastAsia="Times New Roman"/>
              </w:rPr>
            </w:pPr>
            <w:r>
              <w:rPr>
                <w:rFonts w:eastAsia="Times New Roman"/>
              </w:rPr>
              <w:t xml:space="preserve">24,910 </w:t>
            </w:r>
          </w:p>
        </w:tc>
        <w:tc>
          <w:tcPr>
            <w:tcW w:w="0" w:type="auto"/>
            <w:vAlign w:val="center"/>
            <w:hideMark/>
          </w:tcPr>
          <w:p w14:paraId="7C2EFA61" w14:textId="77777777" w:rsidR="001B3899" w:rsidRDefault="003D0EF4">
            <w:pPr>
              <w:rPr>
                <w:rFonts w:eastAsia="Times New Roman"/>
              </w:rPr>
            </w:pPr>
            <w:r>
              <w:rPr>
                <w:rFonts w:eastAsia="Times New Roman"/>
              </w:rPr>
              <w:t xml:space="preserve">5,790 </w:t>
            </w:r>
          </w:p>
        </w:tc>
        <w:tc>
          <w:tcPr>
            <w:tcW w:w="0" w:type="auto"/>
            <w:vAlign w:val="center"/>
            <w:hideMark/>
          </w:tcPr>
          <w:p w14:paraId="314848C9" w14:textId="77777777" w:rsidR="001B3899" w:rsidRDefault="003D0EF4">
            <w:pPr>
              <w:rPr>
                <w:rFonts w:eastAsia="Times New Roman"/>
              </w:rPr>
            </w:pPr>
            <w:r>
              <w:rPr>
                <w:rFonts w:eastAsia="Times New Roman"/>
              </w:rPr>
              <w:t xml:space="preserve">6,370 </w:t>
            </w:r>
          </w:p>
        </w:tc>
        <w:tc>
          <w:tcPr>
            <w:tcW w:w="0" w:type="auto"/>
            <w:vAlign w:val="center"/>
            <w:hideMark/>
          </w:tcPr>
          <w:p w14:paraId="3D1D1013" w14:textId="77777777" w:rsidR="001B3899" w:rsidRDefault="003D0EF4">
            <w:pPr>
              <w:rPr>
                <w:rFonts w:eastAsia="Times New Roman"/>
              </w:rPr>
            </w:pPr>
            <w:r>
              <w:rPr>
                <w:rFonts w:eastAsia="Times New Roman"/>
              </w:rPr>
              <w:t xml:space="preserve">6,100 </w:t>
            </w:r>
          </w:p>
        </w:tc>
        <w:tc>
          <w:tcPr>
            <w:tcW w:w="0" w:type="auto"/>
            <w:vAlign w:val="center"/>
            <w:hideMark/>
          </w:tcPr>
          <w:p w14:paraId="1EFE8691" w14:textId="77777777" w:rsidR="001B3899" w:rsidRDefault="003D0EF4">
            <w:pPr>
              <w:rPr>
                <w:rFonts w:eastAsia="Times New Roman"/>
              </w:rPr>
            </w:pPr>
            <w:r>
              <w:rPr>
                <w:rFonts w:eastAsia="Times New Roman"/>
              </w:rPr>
              <w:t xml:space="preserve">21,595 </w:t>
            </w:r>
          </w:p>
        </w:tc>
        <w:tc>
          <w:tcPr>
            <w:tcW w:w="0" w:type="auto"/>
            <w:vAlign w:val="center"/>
            <w:hideMark/>
          </w:tcPr>
          <w:p w14:paraId="257D1E1A" w14:textId="77777777" w:rsidR="001B3899" w:rsidRDefault="003D0EF4">
            <w:pPr>
              <w:rPr>
                <w:rFonts w:eastAsia="Times New Roman"/>
              </w:rPr>
            </w:pPr>
            <w:r>
              <w:rPr>
                <w:rFonts w:eastAsia="Times New Roman"/>
              </w:rPr>
              <w:t xml:space="preserve">3,085 </w:t>
            </w:r>
          </w:p>
        </w:tc>
        <w:tc>
          <w:tcPr>
            <w:tcW w:w="0" w:type="auto"/>
            <w:vAlign w:val="center"/>
            <w:hideMark/>
          </w:tcPr>
          <w:p w14:paraId="4BF8927A" w14:textId="77777777" w:rsidR="001B3899" w:rsidRDefault="003D0EF4">
            <w:pPr>
              <w:rPr>
                <w:rFonts w:eastAsia="Times New Roman"/>
              </w:rPr>
            </w:pPr>
            <w:r>
              <w:rPr>
                <w:rFonts w:eastAsia="Times New Roman"/>
              </w:rPr>
              <w:t xml:space="preserve">1,455 </w:t>
            </w:r>
          </w:p>
        </w:tc>
        <w:tc>
          <w:tcPr>
            <w:tcW w:w="0" w:type="auto"/>
            <w:vAlign w:val="center"/>
            <w:hideMark/>
          </w:tcPr>
          <w:p w14:paraId="1A1833A8" w14:textId="77777777" w:rsidR="001B3899" w:rsidRDefault="003D0EF4">
            <w:pPr>
              <w:rPr>
                <w:rFonts w:eastAsia="Times New Roman"/>
              </w:rPr>
            </w:pPr>
            <w:r>
              <w:rPr>
                <w:rFonts w:eastAsia="Times New Roman"/>
              </w:rPr>
              <w:t xml:space="preserve">5,145 </w:t>
            </w:r>
          </w:p>
        </w:tc>
        <w:tc>
          <w:tcPr>
            <w:tcW w:w="0" w:type="auto"/>
            <w:vAlign w:val="center"/>
            <w:hideMark/>
          </w:tcPr>
          <w:p w14:paraId="2D8265A3" w14:textId="77777777" w:rsidR="001B3899" w:rsidRDefault="003D0EF4">
            <w:pPr>
              <w:rPr>
                <w:rFonts w:eastAsia="Times New Roman"/>
              </w:rPr>
            </w:pPr>
            <w:r>
              <w:rPr>
                <w:rFonts w:eastAsia="Times New Roman"/>
              </w:rPr>
              <w:t xml:space="preserve">4,830 </w:t>
            </w:r>
          </w:p>
        </w:tc>
        <w:tc>
          <w:tcPr>
            <w:tcW w:w="0" w:type="auto"/>
            <w:vAlign w:val="center"/>
            <w:hideMark/>
          </w:tcPr>
          <w:p w14:paraId="7E81DB21" w14:textId="77777777" w:rsidR="001B3899" w:rsidRDefault="003D0EF4">
            <w:pPr>
              <w:rPr>
                <w:rFonts w:eastAsia="Times New Roman"/>
              </w:rPr>
            </w:pPr>
            <w:r>
              <w:rPr>
                <w:rFonts w:eastAsia="Times New Roman"/>
              </w:rPr>
              <w:t xml:space="preserve">2,710 </w:t>
            </w:r>
          </w:p>
        </w:tc>
        <w:tc>
          <w:tcPr>
            <w:tcW w:w="0" w:type="auto"/>
            <w:tcBorders>
              <w:right w:val="single" w:sz="6" w:space="0" w:color="auto"/>
            </w:tcBorders>
            <w:vAlign w:val="center"/>
            <w:hideMark/>
          </w:tcPr>
          <w:p w14:paraId="56C074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48FC12" w14:textId="77777777" w:rsidR="001B3899" w:rsidRDefault="003D0EF4">
            <w:pPr>
              <w:rPr>
                <w:rFonts w:eastAsia="Times New Roman"/>
              </w:rPr>
            </w:pPr>
            <w:r>
              <w:rPr>
                <w:rFonts w:eastAsia="Times New Roman"/>
              </w:rPr>
              <w:t xml:space="preserve">208,160 </w:t>
            </w:r>
          </w:p>
        </w:tc>
        <w:tc>
          <w:tcPr>
            <w:tcW w:w="0" w:type="auto"/>
            <w:vAlign w:val="center"/>
            <w:hideMark/>
          </w:tcPr>
          <w:p w14:paraId="7AFB159A" w14:textId="77777777" w:rsidR="001B3899" w:rsidRDefault="003D0EF4">
            <w:pPr>
              <w:rPr>
                <w:rFonts w:eastAsia="Times New Roman"/>
              </w:rPr>
            </w:pPr>
            <w:r>
              <w:rPr>
                <w:rFonts w:eastAsia="Times New Roman"/>
              </w:rPr>
              <w:t xml:space="preserve">24,680 </w:t>
            </w:r>
          </w:p>
        </w:tc>
        <w:tc>
          <w:tcPr>
            <w:tcW w:w="0" w:type="auto"/>
            <w:vAlign w:val="center"/>
            <w:hideMark/>
          </w:tcPr>
          <w:p w14:paraId="0D78B7B3" w14:textId="77777777" w:rsidR="001B3899" w:rsidRDefault="003D0EF4">
            <w:pPr>
              <w:rPr>
                <w:rFonts w:eastAsia="Times New Roman"/>
              </w:rPr>
            </w:pPr>
            <w:r>
              <w:rPr>
                <w:rFonts w:eastAsia="Times New Roman"/>
              </w:rPr>
              <w:t xml:space="preserve">6,600 </w:t>
            </w:r>
          </w:p>
        </w:tc>
        <w:tc>
          <w:tcPr>
            <w:tcW w:w="0" w:type="auto"/>
            <w:tcBorders>
              <w:right w:val="single" w:sz="6" w:space="0" w:color="auto"/>
            </w:tcBorders>
            <w:vAlign w:val="center"/>
            <w:hideMark/>
          </w:tcPr>
          <w:p w14:paraId="6B2C0027" w14:textId="77777777" w:rsidR="001B3899" w:rsidRDefault="003D0EF4">
            <w:pPr>
              <w:rPr>
                <w:rFonts w:eastAsia="Times New Roman"/>
              </w:rPr>
            </w:pPr>
            <w:r>
              <w:rPr>
                <w:rFonts w:eastAsia="Times New Roman"/>
              </w:rPr>
              <w:t xml:space="preserve">7,540 </w:t>
            </w:r>
          </w:p>
        </w:tc>
      </w:tr>
    </w:tbl>
    <w:p w14:paraId="5BC98620"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652D4B5F" w14:textId="77777777">
        <w:trPr>
          <w:divId w:val="1824467884"/>
          <w:tblHeader/>
          <w:tblCellSpacing w:w="15" w:type="dxa"/>
        </w:trPr>
        <w:tc>
          <w:tcPr>
            <w:tcW w:w="0" w:type="auto"/>
            <w:gridSpan w:val="17"/>
            <w:tcBorders>
              <w:top w:val="nil"/>
              <w:left w:val="nil"/>
              <w:bottom w:val="nil"/>
              <w:right w:val="nil"/>
            </w:tcBorders>
            <w:vAlign w:val="center"/>
            <w:hideMark/>
          </w:tcPr>
          <w:p w14:paraId="5D2B6778" w14:textId="0E400019" w:rsidR="001B3899" w:rsidRDefault="00477412">
            <w:pPr>
              <w:jc w:val="center"/>
              <w:rPr>
                <w:rFonts w:eastAsia="Times New Roman"/>
              </w:rPr>
            </w:pPr>
            <w:ins w:id="199" w:author="Kyeil Kim" w:date="2019-04-25T13:17:00Z">
              <w:r>
                <w:rPr>
                  <w:rFonts w:eastAsia="Times New Roman"/>
                </w:rPr>
                <w:lastRenderedPageBreak/>
                <w:t xml:space="preserve">Table </w:t>
              </w:r>
            </w:ins>
            <w:del w:id="200" w:author="Kyeil Kim" w:date="2019-04-25T13:17:00Z">
              <w:r w:rsidR="003D0EF4" w:rsidDel="00477412">
                <w:rPr>
                  <w:rFonts w:eastAsia="Times New Roman"/>
                </w:rPr>
                <w:delText xml:space="preserve">Tablke </w:delText>
              </w:r>
            </w:del>
            <w:r w:rsidR="003D0EF4">
              <w:rPr>
                <w:rFonts w:eastAsia="Times New Roman"/>
              </w:rPr>
              <w:t xml:space="preserve">3-16h. Trip Mode Choice by Tour Purpose and Tour Mode - Estimated Trip Mode Shares: University Tours </w:t>
            </w:r>
          </w:p>
        </w:tc>
      </w:tr>
      <w:tr w:rsidR="001B3899" w14:paraId="0856481C" w14:textId="77777777">
        <w:trPr>
          <w:divId w:val="1824467884"/>
          <w:tblHeader/>
          <w:tblCellSpacing w:w="15" w:type="dxa"/>
        </w:trPr>
        <w:tc>
          <w:tcPr>
            <w:tcW w:w="0" w:type="auto"/>
            <w:vAlign w:val="center"/>
            <w:hideMark/>
          </w:tcPr>
          <w:p w14:paraId="15B1611E"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50E77B10" w14:textId="77777777" w:rsidR="001B3899" w:rsidRDefault="003D0EF4">
            <w:pPr>
              <w:jc w:val="center"/>
              <w:divId w:val="2022125320"/>
              <w:rPr>
                <w:rFonts w:eastAsia="Times New Roman"/>
                <w:b/>
                <w:bCs/>
              </w:rPr>
            </w:pPr>
            <w:r>
              <w:rPr>
                <w:rFonts w:eastAsia="Times New Roman"/>
                <w:b/>
                <w:bCs/>
              </w:rPr>
              <w:t xml:space="preserve">Trip Mode </w:t>
            </w:r>
          </w:p>
        </w:tc>
        <w:tc>
          <w:tcPr>
            <w:tcW w:w="0" w:type="auto"/>
            <w:vAlign w:val="center"/>
            <w:hideMark/>
          </w:tcPr>
          <w:p w14:paraId="5B68F35F"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644D6631" w14:textId="77777777" w:rsidR="001B3899" w:rsidRDefault="003D0EF4">
            <w:pPr>
              <w:jc w:val="center"/>
              <w:divId w:val="1581450854"/>
              <w:rPr>
                <w:rFonts w:eastAsia="Times New Roman"/>
                <w:b/>
                <w:bCs/>
              </w:rPr>
            </w:pPr>
            <w:r>
              <w:rPr>
                <w:rFonts w:eastAsia="Times New Roman"/>
                <w:b/>
                <w:bCs/>
              </w:rPr>
              <w:t xml:space="preserve">Transit Totals </w:t>
            </w:r>
          </w:p>
        </w:tc>
      </w:tr>
      <w:tr w:rsidR="001B3899" w14:paraId="1016A104" w14:textId="77777777">
        <w:trPr>
          <w:divId w:val="1824467884"/>
          <w:tblHeader/>
          <w:tblCellSpacing w:w="15" w:type="dxa"/>
        </w:trPr>
        <w:tc>
          <w:tcPr>
            <w:tcW w:w="0" w:type="auto"/>
            <w:vAlign w:val="center"/>
            <w:hideMark/>
          </w:tcPr>
          <w:p w14:paraId="711919A2"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6AF95648"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A7000DD"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5DE101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231C8BFD"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19333AE2"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5D66BF00"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49BA471B" w14:textId="5A54158C"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01"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0A46A410"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5310B7B4" w14:textId="66CB72B3" w:rsidR="001B3899" w:rsidRDefault="003D0EF4">
            <w:pPr>
              <w:rPr>
                <w:rFonts w:eastAsia="Times New Roman"/>
                <w:b/>
                <w:bCs/>
              </w:rPr>
            </w:pPr>
            <w:r>
              <w:rPr>
                <w:rFonts w:eastAsia="Times New Roman"/>
                <w:b/>
                <w:bCs/>
              </w:rPr>
              <w:t>PNR Pre</w:t>
            </w:r>
            <w:ins w:id="202" w:author="Kyeil Kim" w:date="2019-04-25T13:12:00Z">
              <w:r w:rsidR="000D4135">
                <w:rPr>
                  <w:rFonts w:eastAsia="Times New Roman"/>
                  <w:b/>
                  <w:bCs/>
                </w:rPr>
                <w:t>mium</w:t>
              </w:r>
            </w:ins>
            <w:r>
              <w:rPr>
                <w:rFonts w:eastAsia="Times New Roman"/>
                <w:b/>
                <w:bCs/>
              </w:rPr>
              <w:t xml:space="preserve"> </w:t>
            </w:r>
          </w:p>
        </w:tc>
        <w:tc>
          <w:tcPr>
            <w:tcW w:w="0" w:type="auto"/>
            <w:vAlign w:val="center"/>
            <w:hideMark/>
          </w:tcPr>
          <w:p w14:paraId="43644F94"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7A4DBCC6" w14:textId="25FC2AE0" w:rsidR="001B3899" w:rsidRDefault="003D0EF4">
            <w:pPr>
              <w:rPr>
                <w:rFonts w:eastAsia="Times New Roman"/>
                <w:b/>
                <w:bCs/>
              </w:rPr>
            </w:pPr>
            <w:r>
              <w:rPr>
                <w:rFonts w:eastAsia="Times New Roman"/>
                <w:b/>
                <w:bCs/>
              </w:rPr>
              <w:t>KNR Pre</w:t>
            </w:r>
            <w:ins w:id="203"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134FFA3C"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7E3F7E79"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64E3EE60"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173CD3FC"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139D2EBC" w14:textId="77777777" w:rsidR="001B3899" w:rsidRDefault="003D0EF4">
            <w:pPr>
              <w:rPr>
                <w:rFonts w:eastAsia="Times New Roman"/>
                <w:b/>
                <w:bCs/>
              </w:rPr>
            </w:pPr>
            <w:r>
              <w:rPr>
                <w:rFonts w:eastAsia="Times New Roman"/>
                <w:b/>
                <w:bCs/>
              </w:rPr>
              <w:t xml:space="preserve">KNR </w:t>
            </w:r>
          </w:p>
        </w:tc>
      </w:tr>
      <w:tr w:rsidR="001B3899" w14:paraId="00983477" w14:textId="77777777">
        <w:trPr>
          <w:divId w:val="1824467884"/>
          <w:tblCellSpacing w:w="15" w:type="dxa"/>
        </w:trPr>
        <w:tc>
          <w:tcPr>
            <w:tcW w:w="3600" w:type="dxa"/>
            <w:tcBorders>
              <w:right w:val="single" w:sz="6" w:space="0" w:color="auto"/>
            </w:tcBorders>
            <w:vAlign w:val="center"/>
            <w:hideMark/>
          </w:tcPr>
          <w:p w14:paraId="4F2BCB34" w14:textId="77777777" w:rsidR="001B3899" w:rsidRDefault="003D0EF4">
            <w:pPr>
              <w:rPr>
                <w:rFonts w:eastAsia="Times New Roman"/>
              </w:rPr>
            </w:pPr>
            <w:r>
              <w:rPr>
                <w:rFonts w:eastAsia="Times New Roman"/>
              </w:rPr>
              <w:t xml:space="preserve">Drive Alone </w:t>
            </w:r>
          </w:p>
        </w:tc>
        <w:tc>
          <w:tcPr>
            <w:tcW w:w="0" w:type="auto"/>
            <w:vAlign w:val="center"/>
            <w:hideMark/>
          </w:tcPr>
          <w:p w14:paraId="5E1F5EEF" w14:textId="77777777" w:rsidR="001B3899" w:rsidRDefault="003D0EF4">
            <w:pPr>
              <w:rPr>
                <w:rFonts w:eastAsia="Times New Roman"/>
              </w:rPr>
            </w:pPr>
            <w:r>
              <w:rPr>
                <w:rFonts w:eastAsia="Times New Roman"/>
              </w:rPr>
              <w:t xml:space="preserve">100% </w:t>
            </w:r>
          </w:p>
        </w:tc>
        <w:tc>
          <w:tcPr>
            <w:tcW w:w="0" w:type="auto"/>
            <w:vAlign w:val="center"/>
            <w:hideMark/>
          </w:tcPr>
          <w:p w14:paraId="7489D6E1" w14:textId="77777777" w:rsidR="001B3899" w:rsidRDefault="003D0EF4">
            <w:pPr>
              <w:rPr>
                <w:rFonts w:eastAsia="Times New Roman"/>
              </w:rPr>
            </w:pPr>
            <w:r>
              <w:rPr>
                <w:rFonts w:eastAsia="Times New Roman"/>
              </w:rPr>
              <w:t xml:space="preserve">0% </w:t>
            </w:r>
          </w:p>
        </w:tc>
        <w:tc>
          <w:tcPr>
            <w:tcW w:w="0" w:type="auto"/>
            <w:vAlign w:val="center"/>
            <w:hideMark/>
          </w:tcPr>
          <w:p w14:paraId="670570B2" w14:textId="77777777" w:rsidR="001B3899" w:rsidRDefault="003D0EF4">
            <w:pPr>
              <w:rPr>
                <w:rFonts w:eastAsia="Times New Roman"/>
              </w:rPr>
            </w:pPr>
            <w:r>
              <w:rPr>
                <w:rFonts w:eastAsia="Times New Roman"/>
              </w:rPr>
              <w:t xml:space="preserve">0% </w:t>
            </w:r>
          </w:p>
        </w:tc>
        <w:tc>
          <w:tcPr>
            <w:tcW w:w="0" w:type="auto"/>
            <w:vAlign w:val="center"/>
            <w:hideMark/>
          </w:tcPr>
          <w:p w14:paraId="56C13959" w14:textId="77777777" w:rsidR="001B3899" w:rsidRDefault="003D0EF4">
            <w:pPr>
              <w:rPr>
                <w:rFonts w:eastAsia="Times New Roman"/>
              </w:rPr>
            </w:pPr>
            <w:r>
              <w:rPr>
                <w:rFonts w:eastAsia="Times New Roman"/>
              </w:rPr>
              <w:t xml:space="preserve">0% </w:t>
            </w:r>
          </w:p>
        </w:tc>
        <w:tc>
          <w:tcPr>
            <w:tcW w:w="0" w:type="auto"/>
            <w:vAlign w:val="center"/>
            <w:hideMark/>
          </w:tcPr>
          <w:p w14:paraId="4DC1FF9F" w14:textId="77777777" w:rsidR="001B3899" w:rsidRDefault="003D0EF4">
            <w:pPr>
              <w:rPr>
                <w:rFonts w:eastAsia="Times New Roman"/>
              </w:rPr>
            </w:pPr>
            <w:r>
              <w:rPr>
                <w:rFonts w:eastAsia="Times New Roman"/>
              </w:rPr>
              <w:t xml:space="preserve">0% </w:t>
            </w:r>
          </w:p>
        </w:tc>
        <w:tc>
          <w:tcPr>
            <w:tcW w:w="0" w:type="auto"/>
            <w:vAlign w:val="center"/>
            <w:hideMark/>
          </w:tcPr>
          <w:p w14:paraId="26784D02" w14:textId="77777777" w:rsidR="001B3899" w:rsidRDefault="003D0EF4">
            <w:pPr>
              <w:rPr>
                <w:rFonts w:eastAsia="Times New Roman"/>
              </w:rPr>
            </w:pPr>
            <w:r>
              <w:rPr>
                <w:rFonts w:eastAsia="Times New Roman"/>
              </w:rPr>
              <w:t xml:space="preserve">0% </w:t>
            </w:r>
          </w:p>
        </w:tc>
        <w:tc>
          <w:tcPr>
            <w:tcW w:w="0" w:type="auto"/>
            <w:vAlign w:val="center"/>
            <w:hideMark/>
          </w:tcPr>
          <w:p w14:paraId="702EFBD2" w14:textId="77777777" w:rsidR="001B3899" w:rsidRDefault="003D0EF4">
            <w:pPr>
              <w:rPr>
                <w:rFonts w:eastAsia="Times New Roman"/>
              </w:rPr>
            </w:pPr>
            <w:r>
              <w:rPr>
                <w:rFonts w:eastAsia="Times New Roman"/>
              </w:rPr>
              <w:t xml:space="preserve">0% </w:t>
            </w:r>
          </w:p>
        </w:tc>
        <w:tc>
          <w:tcPr>
            <w:tcW w:w="0" w:type="auto"/>
            <w:vAlign w:val="center"/>
            <w:hideMark/>
          </w:tcPr>
          <w:p w14:paraId="557FAD09" w14:textId="77777777" w:rsidR="001B3899" w:rsidRDefault="003D0EF4">
            <w:pPr>
              <w:rPr>
                <w:rFonts w:eastAsia="Times New Roman"/>
              </w:rPr>
            </w:pPr>
            <w:r>
              <w:rPr>
                <w:rFonts w:eastAsia="Times New Roman"/>
              </w:rPr>
              <w:t xml:space="preserve">0% </w:t>
            </w:r>
          </w:p>
        </w:tc>
        <w:tc>
          <w:tcPr>
            <w:tcW w:w="0" w:type="auto"/>
            <w:vAlign w:val="center"/>
            <w:hideMark/>
          </w:tcPr>
          <w:p w14:paraId="1E1E14F4" w14:textId="77777777" w:rsidR="001B3899" w:rsidRDefault="003D0EF4">
            <w:pPr>
              <w:rPr>
                <w:rFonts w:eastAsia="Times New Roman"/>
              </w:rPr>
            </w:pPr>
            <w:r>
              <w:rPr>
                <w:rFonts w:eastAsia="Times New Roman"/>
              </w:rPr>
              <w:t xml:space="preserve">0% </w:t>
            </w:r>
          </w:p>
        </w:tc>
        <w:tc>
          <w:tcPr>
            <w:tcW w:w="0" w:type="auto"/>
            <w:vAlign w:val="center"/>
            <w:hideMark/>
          </w:tcPr>
          <w:p w14:paraId="03169096" w14:textId="77777777" w:rsidR="001B3899" w:rsidRDefault="003D0EF4">
            <w:pPr>
              <w:rPr>
                <w:rFonts w:eastAsia="Times New Roman"/>
              </w:rPr>
            </w:pPr>
            <w:r>
              <w:rPr>
                <w:rFonts w:eastAsia="Times New Roman"/>
              </w:rPr>
              <w:t xml:space="preserve">0% </w:t>
            </w:r>
          </w:p>
        </w:tc>
        <w:tc>
          <w:tcPr>
            <w:tcW w:w="0" w:type="auto"/>
            <w:vAlign w:val="center"/>
            <w:hideMark/>
          </w:tcPr>
          <w:p w14:paraId="13B589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67A501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5ED21B" w14:textId="77777777" w:rsidR="001B3899" w:rsidRDefault="003D0EF4">
            <w:pPr>
              <w:rPr>
                <w:rFonts w:eastAsia="Times New Roman"/>
              </w:rPr>
            </w:pPr>
            <w:r>
              <w:rPr>
                <w:rFonts w:eastAsia="Times New Roman"/>
              </w:rPr>
              <w:t xml:space="preserve">100% </w:t>
            </w:r>
          </w:p>
        </w:tc>
        <w:tc>
          <w:tcPr>
            <w:tcW w:w="0" w:type="auto"/>
            <w:vAlign w:val="center"/>
            <w:hideMark/>
          </w:tcPr>
          <w:p w14:paraId="09AF0A30" w14:textId="77777777" w:rsidR="001B3899" w:rsidRDefault="003D0EF4">
            <w:pPr>
              <w:rPr>
                <w:rFonts w:eastAsia="Times New Roman"/>
              </w:rPr>
            </w:pPr>
            <w:r>
              <w:rPr>
                <w:rFonts w:eastAsia="Times New Roman"/>
              </w:rPr>
              <w:t xml:space="preserve">0% </w:t>
            </w:r>
          </w:p>
        </w:tc>
        <w:tc>
          <w:tcPr>
            <w:tcW w:w="0" w:type="auto"/>
            <w:vAlign w:val="center"/>
            <w:hideMark/>
          </w:tcPr>
          <w:p w14:paraId="1B2685A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E1B2E1" w14:textId="77777777" w:rsidR="001B3899" w:rsidRDefault="003D0EF4">
            <w:pPr>
              <w:rPr>
                <w:rFonts w:eastAsia="Times New Roman"/>
              </w:rPr>
            </w:pPr>
            <w:r>
              <w:rPr>
                <w:rFonts w:eastAsia="Times New Roman"/>
              </w:rPr>
              <w:t xml:space="preserve">0% </w:t>
            </w:r>
          </w:p>
        </w:tc>
      </w:tr>
      <w:tr w:rsidR="001B3899" w14:paraId="0B0D636A" w14:textId="77777777">
        <w:trPr>
          <w:divId w:val="1824467884"/>
          <w:tblCellSpacing w:w="15" w:type="dxa"/>
        </w:trPr>
        <w:tc>
          <w:tcPr>
            <w:tcW w:w="3600" w:type="dxa"/>
            <w:tcBorders>
              <w:right w:val="single" w:sz="6" w:space="0" w:color="auto"/>
            </w:tcBorders>
            <w:vAlign w:val="center"/>
            <w:hideMark/>
          </w:tcPr>
          <w:p w14:paraId="6A215AB9" w14:textId="6A82059C" w:rsidR="001B3899" w:rsidRDefault="003D0EF4">
            <w:pPr>
              <w:rPr>
                <w:rFonts w:eastAsia="Times New Roman"/>
              </w:rPr>
            </w:pPr>
            <w:del w:id="204" w:author="Kyeil Kim" w:date="2019-04-25T13:20:00Z">
              <w:r w:rsidDel="00757A16">
                <w:rPr>
                  <w:rFonts w:eastAsia="Times New Roman"/>
                </w:rPr>
                <w:delText>Shared2</w:delText>
              </w:r>
            </w:del>
            <w:ins w:id="205" w:author="Kyeil Kim" w:date="2019-04-25T13:20:00Z">
              <w:r w:rsidR="00757A16">
                <w:rPr>
                  <w:rFonts w:eastAsia="Times New Roman"/>
                </w:rPr>
                <w:t>Shared 2</w:t>
              </w:r>
            </w:ins>
            <w:r>
              <w:rPr>
                <w:rFonts w:eastAsia="Times New Roman"/>
              </w:rPr>
              <w:t xml:space="preserve"> </w:t>
            </w:r>
          </w:p>
        </w:tc>
        <w:tc>
          <w:tcPr>
            <w:tcW w:w="0" w:type="auto"/>
            <w:vAlign w:val="center"/>
            <w:hideMark/>
          </w:tcPr>
          <w:p w14:paraId="1CA24C78" w14:textId="77777777" w:rsidR="001B3899" w:rsidRDefault="003D0EF4">
            <w:pPr>
              <w:rPr>
                <w:rFonts w:eastAsia="Times New Roman"/>
              </w:rPr>
            </w:pPr>
            <w:r>
              <w:rPr>
                <w:rFonts w:eastAsia="Times New Roman"/>
              </w:rPr>
              <w:t xml:space="preserve">28% </w:t>
            </w:r>
          </w:p>
        </w:tc>
        <w:tc>
          <w:tcPr>
            <w:tcW w:w="0" w:type="auto"/>
            <w:vAlign w:val="center"/>
            <w:hideMark/>
          </w:tcPr>
          <w:p w14:paraId="195C4DB2" w14:textId="77777777" w:rsidR="001B3899" w:rsidRDefault="003D0EF4">
            <w:pPr>
              <w:rPr>
                <w:rFonts w:eastAsia="Times New Roman"/>
              </w:rPr>
            </w:pPr>
            <w:r>
              <w:rPr>
                <w:rFonts w:eastAsia="Times New Roman"/>
              </w:rPr>
              <w:t xml:space="preserve">69% </w:t>
            </w:r>
          </w:p>
        </w:tc>
        <w:tc>
          <w:tcPr>
            <w:tcW w:w="0" w:type="auto"/>
            <w:vAlign w:val="center"/>
            <w:hideMark/>
          </w:tcPr>
          <w:p w14:paraId="051D5EB0" w14:textId="77777777" w:rsidR="001B3899" w:rsidRDefault="003D0EF4">
            <w:pPr>
              <w:rPr>
                <w:rFonts w:eastAsia="Times New Roman"/>
              </w:rPr>
            </w:pPr>
            <w:r>
              <w:rPr>
                <w:rFonts w:eastAsia="Times New Roman"/>
              </w:rPr>
              <w:t xml:space="preserve">0% </w:t>
            </w:r>
          </w:p>
        </w:tc>
        <w:tc>
          <w:tcPr>
            <w:tcW w:w="0" w:type="auto"/>
            <w:vAlign w:val="center"/>
            <w:hideMark/>
          </w:tcPr>
          <w:p w14:paraId="52C6422E" w14:textId="77777777" w:rsidR="001B3899" w:rsidRDefault="003D0EF4">
            <w:pPr>
              <w:rPr>
                <w:rFonts w:eastAsia="Times New Roman"/>
              </w:rPr>
            </w:pPr>
            <w:r>
              <w:rPr>
                <w:rFonts w:eastAsia="Times New Roman"/>
              </w:rPr>
              <w:t xml:space="preserve">3% </w:t>
            </w:r>
          </w:p>
        </w:tc>
        <w:tc>
          <w:tcPr>
            <w:tcW w:w="0" w:type="auto"/>
            <w:vAlign w:val="center"/>
            <w:hideMark/>
          </w:tcPr>
          <w:p w14:paraId="1AE5BA0D" w14:textId="77777777" w:rsidR="001B3899" w:rsidRDefault="003D0EF4">
            <w:pPr>
              <w:rPr>
                <w:rFonts w:eastAsia="Times New Roman"/>
              </w:rPr>
            </w:pPr>
            <w:r>
              <w:rPr>
                <w:rFonts w:eastAsia="Times New Roman"/>
              </w:rPr>
              <w:t xml:space="preserve">0% </w:t>
            </w:r>
          </w:p>
        </w:tc>
        <w:tc>
          <w:tcPr>
            <w:tcW w:w="0" w:type="auto"/>
            <w:vAlign w:val="center"/>
            <w:hideMark/>
          </w:tcPr>
          <w:p w14:paraId="7A1F484E" w14:textId="77777777" w:rsidR="001B3899" w:rsidRDefault="003D0EF4">
            <w:pPr>
              <w:rPr>
                <w:rFonts w:eastAsia="Times New Roman"/>
              </w:rPr>
            </w:pPr>
            <w:r>
              <w:rPr>
                <w:rFonts w:eastAsia="Times New Roman"/>
              </w:rPr>
              <w:t xml:space="preserve">0% </w:t>
            </w:r>
          </w:p>
        </w:tc>
        <w:tc>
          <w:tcPr>
            <w:tcW w:w="0" w:type="auto"/>
            <w:vAlign w:val="center"/>
            <w:hideMark/>
          </w:tcPr>
          <w:p w14:paraId="1D25D266" w14:textId="77777777" w:rsidR="001B3899" w:rsidRDefault="003D0EF4">
            <w:pPr>
              <w:rPr>
                <w:rFonts w:eastAsia="Times New Roman"/>
              </w:rPr>
            </w:pPr>
            <w:r>
              <w:rPr>
                <w:rFonts w:eastAsia="Times New Roman"/>
              </w:rPr>
              <w:t xml:space="preserve">0% </w:t>
            </w:r>
          </w:p>
        </w:tc>
        <w:tc>
          <w:tcPr>
            <w:tcW w:w="0" w:type="auto"/>
            <w:vAlign w:val="center"/>
            <w:hideMark/>
          </w:tcPr>
          <w:p w14:paraId="4F05427C" w14:textId="77777777" w:rsidR="001B3899" w:rsidRDefault="003D0EF4">
            <w:pPr>
              <w:rPr>
                <w:rFonts w:eastAsia="Times New Roman"/>
              </w:rPr>
            </w:pPr>
            <w:r>
              <w:rPr>
                <w:rFonts w:eastAsia="Times New Roman"/>
              </w:rPr>
              <w:t xml:space="preserve">0% </w:t>
            </w:r>
          </w:p>
        </w:tc>
        <w:tc>
          <w:tcPr>
            <w:tcW w:w="0" w:type="auto"/>
            <w:vAlign w:val="center"/>
            <w:hideMark/>
          </w:tcPr>
          <w:p w14:paraId="17D46811" w14:textId="77777777" w:rsidR="001B3899" w:rsidRDefault="003D0EF4">
            <w:pPr>
              <w:rPr>
                <w:rFonts w:eastAsia="Times New Roman"/>
              </w:rPr>
            </w:pPr>
            <w:r>
              <w:rPr>
                <w:rFonts w:eastAsia="Times New Roman"/>
              </w:rPr>
              <w:t xml:space="preserve">0% </w:t>
            </w:r>
          </w:p>
        </w:tc>
        <w:tc>
          <w:tcPr>
            <w:tcW w:w="0" w:type="auto"/>
            <w:vAlign w:val="center"/>
            <w:hideMark/>
          </w:tcPr>
          <w:p w14:paraId="4AA8FF8F" w14:textId="77777777" w:rsidR="001B3899" w:rsidRDefault="003D0EF4">
            <w:pPr>
              <w:rPr>
                <w:rFonts w:eastAsia="Times New Roman"/>
              </w:rPr>
            </w:pPr>
            <w:r>
              <w:rPr>
                <w:rFonts w:eastAsia="Times New Roman"/>
              </w:rPr>
              <w:t xml:space="preserve">0% </w:t>
            </w:r>
          </w:p>
        </w:tc>
        <w:tc>
          <w:tcPr>
            <w:tcW w:w="0" w:type="auto"/>
            <w:vAlign w:val="center"/>
            <w:hideMark/>
          </w:tcPr>
          <w:p w14:paraId="5060F14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162DC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7E803F7" w14:textId="77777777" w:rsidR="001B3899" w:rsidRDefault="003D0EF4">
            <w:pPr>
              <w:rPr>
                <w:rFonts w:eastAsia="Times New Roman"/>
              </w:rPr>
            </w:pPr>
            <w:r>
              <w:rPr>
                <w:rFonts w:eastAsia="Times New Roman"/>
              </w:rPr>
              <w:t xml:space="preserve">100% </w:t>
            </w:r>
          </w:p>
        </w:tc>
        <w:tc>
          <w:tcPr>
            <w:tcW w:w="0" w:type="auto"/>
            <w:vAlign w:val="center"/>
            <w:hideMark/>
          </w:tcPr>
          <w:p w14:paraId="3AECE330" w14:textId="77777777" w:rsidR="001B3899" w:rsidRDefault="003D0EF4">
            <w:pPr>
              <w:rPr>
                <w:rFonts w:eastAsia="Times New Roman"/>
              </w:rPr>
            </w:pPr>
            <w:r>
              <w:rPr>
                <w:rFonts w:eastAsia="Times New Roman"/>
              </w:rPr>
              <w:t xml:space="preserve">0% </w:t>
            </w:r>
          </w:p>
        </w:tc>
        <w:tc>
          <w:tcPr>
            <w:tcW w:w="0" w:type="auto"/>
            <w:vAlign w:val="center"/>
            <w:hideMark/>
          </w:tcPr>
          <w:p w14:paraId="2CD474B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8E66DF" w14:textId="77777777" w:rsidR="001B3899" w:rsidRDefault="003D0EF4">
            <w:pPr>
              <w:rPr>
                <w:rFonts w:eastAsia="Times New Roman"/>
              </w:rPr>
            </w:pPr>
            <w:r>
              <w:rPr>
                <w:rFonts w:eastAsia="Times New Roman"/>
              </w:rPr>
              <w:t xml:space="preserve">0% </w:t>
            </w:r>
          </w:p>
        </w:tc>
      </w:tr>
      <w:tr w:rsidR="001B3899" w14:paraId="58482341" w14:textId="77777777">
        <w:trPr>
          <w:divId w:val="1824467884"/>
          <w:tblCellSpacing w:w="15" w:type="dxa"/>
        </w:trPr>
        <w:tc>
          <w:tcPr>
            <w:tcW w:w="3600" w:type="dxa"/>
            <w:tcBorders>
              <w:right w:val="single" w:sz="6" w:space="0" w:color="auto"/>
            </w:tcBorders>
            <w:vAlign w:val="center"/>
            <w:hideMark/>
          </w:tcPr>
          <w:p w14:paraId="1BAB8A4A" w14:textId="0B639667" w:rsidR="001B3899" w:rsidRDefault="003D0EF4">
            <w:pPr>
              <w:rPr>
                <w:rFonts w:eastAsia="Times New Roman"/>
              </w:rPr>
            </w:pPr>
            <w:del w:id="206" w:author="Kyeil Kim" w:date="2019-04-25T13:22:00Z">
              <w:r w:rsidDel="004B44DE">
                <w:rPr>
                  <w:rFonts w:eastAsia="Times New Roman"/>
                </w:rPr>
                <w:delText>Shared3+</w:delText>
              </w:r>
            </w:del>
            <w:ins w:id="207" w:author="Kyeil Kim" w:date="2019-04-25T13:22:00Z">
              <w:r w:rsidR="004B44DE">
                <w:rPr>
                  <w:rFonts w:eastAsia="Times New Roman"/>
                </w:rPr>
                <w:t>Shared 3+</w:t>
              </w:r>
            </w:ins>
            <w:r>
              <w:rPr>
                <w:rFonts w:eastAsia="Times New Roman"/>
              </w:rPr>
              <w:t xml:space="preserve"> </w:t>
            </w:r>
          </w:p>
        </w:tc>
        <w:tc>
          <w:tcPr>
            <w:tcW w:w="0" w:type="auto"/>
            <w:vAlign w:val="center"/>
            <w:hideMark/>
          </w:tcPr>
          <w:p w14:paraId="1EE4F5E0" w14:textId="77777777" w:rsidR="001B3899" w:rsidRDefault="003D0EF4">
            <w:pPr>
              <w:rPr>
                <w:rFonts w:eastAsia="Times New Roman"/>
              </w:rPr>
            </w:pPr>
            <w:r>
              <w:rPr>
                <w:rFonts w:eastAsia="Times New Roman"/>
              </w:rPr>
              <w:t xml:space="preserve">28% </w:t>
            </w:r>
          </w:p>
        </w:tc>
        <w:tc>
          <w:tcPr>
            <w:tcW w:w="0" w:type="auto"/>
            <w:vAlign w:val="center"/>
            <w:hideMark/>
          </w:tcPr>
          <w:p w14:paraId="50B966AB" w14:textId="77777777" w:rsidR="001B3899" w:rsidRDefault="003D0EF4">
            <w:pPr>
              <w:rPr>
                <w:rFonts w:eastAsia="Times New Roman"/>
              </w:rPr>
            </w:pPr>
            <w:r>
              <w:rPr>
                <w:rFonts w:eastAsia="Times New Roman"/>
              </w:rPr>
              <w:t xml:space="preserve">18% </w:t>
            </w:r>
          </w:p>
        </w:tc>
        <w:tc>
          <w:tcPr>
            <w:tcW w:w="0" w:type="auto"/>
            <w:vAlign w:val="center"/>
            <w:hideMark/>
          </w:tcPr>
          <w:p w14:paraId="73A49538" w14:textId="77777777" w:rsidR="001B3899" w:rsidRDefault="003D0EF4">
            <w:pPr>
              <w:rPr>
                <w:rFonts w:eastAsia="Times New Roman"/>
              </w:rPr>
            </w:pPr>
            <w:r>
              <w:rPr>
                <w:rFonts w:eastAsia="Times New Roman"/>
              </w:rPr>
              <w:t xml:space="preserve">53% </w:t>
            </w:r>
          </w:p>
        </w:tc>
        <w:tc>
          <w:tcPr>
            <w:tcW w:w="0" w:type="auto"/>
            <w:vAlign w:val="center"/>
            <w:hideMark/>
          </w:tcPr>
          <w:p w14:paraId="0BFD8327" w14:textId="77777777" w:rsidR="001B3899" w:rsidRDefault="003D0EF4">
            <w:pPr>
              <w:rPr>
                <w:rFonts w:eastAsia="Times New Roman"/>
              </w:rPr>
            </w:pPr>
            <w:r>
              <w:rPr>
                <w:rFonts w:eastAsia="Times New Roman"/>
              </w:rPr>
              <w:t xml:space="preserve">0% </w:t>
            </w:r>
          </w:p>
        </w:tc>
        <w:tc>
          <w:tcPr>
            <w:tcW w:w="0" w:type="auto"/>
            <w:vAlign w:val="center"/>
            <w:hideMark/>
          </w:tcPr>
          <w:p w14:paraId="179D21BF" w14:textId="77777777" w:rsidR="001B3899" w:rsidRDefault="003D0EF4">
            <w:pPr>
              <w:rPr>
                <w:rFonts w:eastAsia="Times New Roman"/>
              </w:rPr>
            </w:pPr>
            <w:r>
              <w:rPr>
                <w:rFonts w:eastAsia="Times New Roman"/>
              </w:rPr>
              <w:t xml:space="preserve">0% </w:t>
            </w:r>
          </w:p>
        </w:tc>
        <w:tc>
          <w:tcPr>
            <w:tcW w:w="0" w:type="auto"/>
            <w:vAlign w:val="center"/>
            <w:hideMark/>
          </w:tcPr>
          <w:p w14:paraId="0224672B" w14:textId="77777777" w:rsidR="001B3899" w:rsidRDefault="003D0EF4">
            <w:pPr>
              <w:rPr>
                <w:rFonts w:eastAsia="Times New Roman"/>
              </w:rPr>
            </w:pPr>
            <w:r>
              <w:rPr>
                <w:rFonts w:eastAsia="Times New Roman"/>
              </w:rPr>
              <w:t xml:space="preserve">0% </w:t>
            </w:r>
          </w:p>
        </w:tc>
        <w:tc>
          <w:tcPr>
            <w:tcW w:w="0" w:type="auto"/>
            <w:vAlign w:val="center"/>
            <w:hideMark/>
          </w:tcPr>
          <w:p w14:paraId="49969ABD" w14:textId="77777777" w:rsidR="001B3899" w:rsidRDefault="003D0EF4">
            <w:pPr>
              <w:rPr>
                <w:rFonts w:eastAsia="Times New Roman"/>
              </w:rPr>
            </w:pPr>
            <w:r>
              <w:rPr>
                <w:rFonts w:eastAsia="Times New Roman"/>
              </w:rPr>
              <w:t xml:space="preserve">0% </w:t>
            </w:r>
          </w:p>
        </w:tc>
        <w:tc>
          <w:tcPr>
            <w:tcW w:w="0" w:type="auto"/>
            <w:vAlign w:val="center"/>
            <w:hideMark/>
          </w:tcPr>
          <w:p w14:paraId="31BB0E65" w14:textId="77777777" w:rsidR="001B3899" w:rsidRDefault="003D0EF4">
            <w:pPr>
              <w:rPr>
                <w:rFonts w:eastAsia="Times New Roman"/>
              </w:rPr>
            </w:pPr>
            <w:r>
              <w:rPr>
                <w:rFonts w:eastAsia="Times New Roman"/>
              </w:rPr>
              <w:t xml:space="preserve">0% </w:t>
            </w:r>
          </w:p>
        </w:tc>
        <w:tc>
          <w:tcPr>
            <w:tcW w:w="0" w:type="auto"/>
            <w:vAlign w:val="center"/>
            <w:hideMark/>
          </w:tcPr>
          <w:p w14:paraId="7023F8FA" w14:textId="77777777" w:rsidR="001B3899" w:rsidRDefault="003D0EF4">
            <w:pPr>
              <w:rPr>
                <w:rFonts w:eastAsia="Times New Roman"/>
              </w:rPr>
            </w:pPr>
            <w:r>
              <w:rPr>
                <w:rFonts w:eastAsia="Times New Roman"/>
              </w:rPr>
              <w:t xml:space="preserve">0% </w:t>
            </w:r>
          </w:p>
        </w:tc>
        <w:tc>
          <w:tcPr>
            <w:tcW w:w="0" w:type="auto"/>
            <w:vAlign w:val="center"/>
            <w:hideMark/>
          </w:tcPr>
          <w:p w14:paraId="2F13892E" w14:textId="77777777" w:rsidR="001B3899" w:rsidRDefault="003D0EF4">
            <w:pPr>
              <w:rPr>
                <w:rFonts w:eastAsia="Times New Roman"/>
              </w:rPr>
            </w:pPr>
            <w:r>
              <w:rPr>
                <w:rFonts w:eastAsia="Times New Roman"/>
              </w:rPr>
              <w:t xml:space="preserve">0% </w:t>
            </w:r>
          </w:p>
        </w:tc>
        <w:tc>
          <w:tcPr>
            <w:tcW w:w="0" w:type="auto"/>
            <w:vAlign w:val="center"/>
            <w:hideMark/>
          </w:tcPr>
          <w:p w14:paraId="1B82750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CFE2F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043B0CB" w14:textId="77777777" w:rsidR="001B3899" w:rsidRDefault="003D0EF4">
            <w:pPr>
              <w:rPr>
                <w:rFonts w:eastAsia="Times New Roman"/>
              </w:rPr>
            </w:pPr>
            <w:r>
              <w:rPr>
                <w:rFonts w:eastAsia="Times New Roman"/>
              </w:rPr>
              <w:t xml:space="preserve">100% </w:t>
            </w:r>
          </w:p>
        </w:tc>
        <w:tc>
          <w:tcPr>
            <w:tcW w:w="0" w:type="auto"/>
            <w:vAlign w:val="center"/>
            <w:hideMark/>
          </w:tcPr>
          <w:p w14:paraId="5FE22E17" w14:textId="77777777" w:rsidR="001B3899" w:rsidRDefault="003D0EF4">
            <w:pPr>
              <w:rPr>
                <w:rFonts w:eastAsia="Times New Roman"/>
              </w:rPr>
            </w:pPr>
            <w:r>
              <w:rPr>
                <w:rFonts w:eastAsia="Times New Roman"/>
              </w:rPr>
              <w:t xml:space="preserve">0% </w:t>
            </w:r>
          </w:p>
        </w:tc>
        <w:tc>
          <w:tcPr>
            <w:tcW w:w="0" w:type="auto"/>
            <w:vAlign w:val="center"/>
            <w:hideMark/>
          </w:tcPr>
          <w:p w14:paraId="030F1A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5690094" w14:textId="77777777" w:rsidR="001B3899" w:rsidRDefault="003D0EF4">
            <w:pPr>
              <w:rPr>
                <w:rFonts w:eastAsia="Times New Roman"/>
              </w:rPr>
            </w:pPr>
            <w:r>
              <w:rPr>
                <w:rFonts w:eastAsia="Times New Roman"/>
              </w:rPr>
              <w:t xml:space="preserve">0% </w:t>
            </w:r>
          </w:p>
        </w:tc>
      </w:tr>
      <w:tr w:rsidR="001B3899" w14:paraId="582C5EFB" w14:textId="77777777">
        <w:trPr>
          <w:divId w:val="1824467884"/>
          <w:tblCellSpacing w:w="15" w:type="dxa"/>
        </w:trPr>
        <w:tc>
          <w:tcPr>
            <w:tcW w:w="3600" w:type="dxa"/>
            <w:tcBorders>
              <w:right w:val="single" w:sz="6" w:space="0" w:color="auto"/>
            </w:tcBorders>
            <w:vAlign w:val="center"/>
            <w:hideMark/>
          </w:tcPr>
          <w:p w14:paraId="627D5E56" w14:textId="77777777" w:rsidR="001B3899" w:rsidRDefault="003D0EF4">
            <w:pPr>
              <w:rPr>
                <w:rFonts w:eastAsia="Times New Roman"/>
              </w:rPr>
            </w:pPr>
            <w:r>
              <w:rPr>
                <w:rFonts w:eastAsia="Times New Roman"/>
              </w:rPr>
              <w:t xml:space="preserve">Walk </w:t>
            </w:r>
          </w:p>
        </w:tc>
        <w:tc>
          <w:tcPr>
            <w:tcW w:w="0" w:type="auto"/>
            <w:vAlign w:val="center"/>
            <w:hideMark/>
          </w:tcPr>
          <w:p w14:paraId="7E98EE64" w14:textId="77777777" w:rsidR="001B3899" w:rsidRDefault="003D0EF4">
            <w:pPr>
              <w:rPr>
                <w:rFonts w:eastAsia="Times New Roman"/>
              </w:rPr>
            </w:pPr>
            <w:r>
              <w:rPr>
                <w:rFonts w:eastAsia="Times New Roman"/>
              </w:rPr>
              <w:t xml:space="preserve">0% </w:t>
            </w:r>
          </w:p>
        </w:tc>
        <w:tc>
          <w:tcPr>
            <w:tcW w:w="0" w:type="auto"/>
            <w:vAlign w:val="center"/>
            <w:hideMark/>
          </w:tcPr>
          <w:p w14:paraId="4BFE7AC6" w14:textId="77777777" w:rsidR="001B3899" w:rsidRDefault="003D0EF4">
            <w:pPr>
              <w:rPr>
                <w:rFonts w:eastAsia="Times New Roman"/>
              </w:rPr>
            </w:pPr>
            <w:r>
              <w:rPr>
                <w:rFonts w:eastAsia="Times New Roman"/>
              </w:rPr>
              <w:t xml:space="preserve">0% </w:t>
            </w:r>
          </w:p>
        </w:tc>
        <w:tc>
          <w:tcPr>
            <w:tcW w:w="0" w:type="auto"/>
            <w:vAlign w:val="center"/>
            <w:hideMark/>
          </w:tcPr>
          <w:p w14:paraId="7CB8CEEC" w14:textId="77777777" w:rsidR="001B3899" w:rsidRDefault="003D0EF4">
            <w:pPr>
              <w:rPr>
                <w:rFonts w:eastAsia="Times New Roman"/>
              </w:rPr>
            </w:pPr>
            <w:r>
              <w:rPr>
                <w:rFonts w:eastAsia="Times New Roman"/>
              </w:rPr>
              <w:t xml:space="preserve">0% </w:t>
            </w:r>
          </w:p>
        </w:tc>
        <w:tc>
          <w:tcPr>
            <w:tcW w:w="0" w:type="auto"/>
            <w:vAlign w:val="center"/>
            <w:hideMark/>
          </w:tcPr>
          <w:p w14:paraId="58E7417F" w14:textId="77777777" w:rsidR="001B3899" w:rsidRDefault="003D0EF4">
            <w:pPr>
              <w:rPr>
                <w:rFonts w:eastAsia="Times New Roman"/>
              </w:rPr>
            </w:pPr>
            <w:r>
              <w:rPr>
                <w:rFonts w:eastAsia="Times New Roman"/>
              </w:rPr>
              <w:t xml:space="preserve">100% </w:t>
            </w:r>
          </w:p>
        </w:tc>
        <w:tc>
          <w:tcPr>
            <w:tcW w:w="0" w:type="auto"/>
            <w:vAlign w:val="center"/>
            <w:hideMark/>
          </w:tcPr>
          <w:p w14:paraId="3AC89874" w14:textId="77777777" w:rsidR="001B3899" w:rsidRDefault="003D0EF4">
            <w:pPr>
              <w:rPr>
                <w:rFonts w:eastAsia="Times New Roman"/>
              </w:rPr>
            </w:pPr>
            <w:r>
              <w:rPr>
                <w:rFonts w:eastAsia="Times New Roman"/>
              </w:rPr>
              <w:t xml:space="preserve">0% </w:t>
            </w:r>
          </w:p>
        </w:tc>
        <w:tc>
          <w:tcPr>
            <w:tcW w:w="0" w:type="auto"/>
            <w:vAlign w:val="center"/>
            <w:hideMark/>
          </w:tcPr>
          <w:p w14:paraId="3C8D6286" w14:textId="77777777" w:rsidR="001B3899" w:rsidRDefault="003D0EF4">
            <w:pPr>
              <w:rPr>
                <w:rFonts w:eastAsia="Times New Roman"/>
              </w:rPr>
            </w:pPr>
            <w:r>
              <w:rPr>
                <w:rFonts w:eastAsia="Times New Roman"/>
              </w:rPr>
              <w:t xml:space="preserve">0% </w:t>
            </w:r>
          </w:p>
        </w:tc>
        <w:tc>
          <w:tcPr>
            <w:tcW w:w="0" w:type="auto"/>
            <w:vAlign w:val="center"/>
            <w:hideMark/>
          </w:tcPr>
          <w:p w14:paraId="170973FE" w14:textId="77777777" w:rsidR="001B3899" w:rsidRDefault="003D0EF4">
            <w:pPr>
              <w:rPr>
                <w:rFonts w:eastAsia="Times New Roman"/>
              </w:rPr>
            </w:pPr>
            <w:r>
              <w:rPr>
                <w:rFonts w:eastAsia="Times New Roman"/>
              </w:rPr>
              <w:t xml:space="preserve">0% </w:t>
            </w:r>
          </w:p>
        </w:tc>
        <w:tc>
          <w:tcPr>
            <w:tcW w:w="0" w:type="auto"/>
            <w:vAlign w:val="center"/>
            <w:hideMark/>
          </w:tcPr>
          <w:p w14:paraId="60B38B6C" w14:textId="77777777" w:rsidR="001B3899" w:rsidRDefault="003D0EF4">
            <w:pPr>
              <w:rPr>
                <w:rFonts w:eastAsia="Times New Roman"/>
              </w:rPr>
            </w:pPr>
            <w:r>
              <w:rPr>
                <w:rFonts w:eastAsia="Times New Roman"/>
              </w:rPr>
              <w:t xml:space="preserve">0% </w:t>
            </w:r>
          </w:p>
        </w:tc>
        <w:tc>
          <w:tcPr>
            <w:tcW w:w="0" w:type="auto"/>
            <w:vAlign w:val="center"/>
            <w:hideMark/>
          </w:tcPr>
          <w:p w14:paraId="62F89842" w14:textId="77777777" w:rsidR="001B3899" w:rsidRDefault="003D0EF4">
            <w:pPr>
              <w:rPr>
                <w:rFonts w:eastAsia="Times New Roman"/>
              </w:rPr>
            </w:pPr>
            <w:r>
              <w:rPr>
                <w:rFonts w:eastAsia="Times New Roman"/>
              </w:rPr>
              <w:t xml:space="preserve">0% </w:t>
            </w:r>
          </w:p>
        </w:tc>
        <w:tc>
          <w:tcPr>
            <w:tcW w:w="0" w:type="auto"/>
            <w:vAlign w:val="center"/>
            <w:hideMark/>
          </w:tcPr>
          <w:p w14:paraId="75F5F6A3" w14:textId="77777777" w:rsidR="001B3899" w:rsidRDefault="003D0EF4">
            <w:pPr>
              <w:rPr>
                <w:rFonts w:eastAsia="Times New Roman"/>
              </w:rPr>
            </w:pPr>
            <w:r>
              <w:rPr>
                <w:rFonts w:eastAsia="Times New Roman"/>
              </w:rPr>
              <w:t xml:space="preserve">0% </w:t>
            </w:r>
          </w:p>
        </w:tc>
        <w:tc>
          <w:tcPr>
            <w:tcW w:w="0" w:type="auto"/>
            <w:vAlign w:val="center"/>
            <w:hideMark/>
          </w:tcPr>
          <w:p w14:paraId="7803C3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36367D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93A2DB" w14:textId="77777777" w:rsidR="001B3899" w:rsidRDefault="003D0EF4">
            <w:pPr>
              <w:rPr>
                <w:rFonts w:eastAsia="Times New Roman"/>
              </w:rPr>
            </w:pPr>
            <w:r>
              <w:rPr>
                <w:rFonts w:eastAsia="Times New Roman"/>
              </w:rPr>
              <w:t xml:space="preserve">100% </w:t>
            </w:r>
          </w:p>
        </w:tc>
        <w:tc>
          <w:tcPr>
            <w:tcW w:w="0" w:type="auto"/>
            <w:vAlign w:val="center"/>
            <w:hideMark/>
          </w:tcPr>
          <w:p w14:paraId="55DBA025" w14:textId="77777777" w:rsidR="001B3899" w:rsidRDefault="003D0EF4">
            <w:pPr>
              <w:rPr>
                <w:rFonts w:eastAsia="Times New Roman"/>
              </w:rPr>
            </w:pPr>
            <w:r>
              <w:rPr>
                <w:rFonts w:eastAsia="Times New Roman"/>
              </w:rPr>
              <w:t xml:space="preserve">0% </w:t>
            </w:r>
          </w:p>
        </w:tc>
        <w:tc>
          <w:tcPr>
            <w:tcW w:w="0" w:type="auto"/>
            <w:vAlign w:val="center"/>
            <w:hideMark/>
          </w:tcPr>
          <w:p w14:paraId="659B9D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F842EE" w14:textId="77777777" w:rsidR="001B3899" w:rsidRDefault="003D0EF4">
            <w:pPr>
              <w:rPr>
                <w:rFonts w:eastAsia="Times New Roman"/>
              </w:rPr>
            </w:pPr>
            <w:r>
              <w:rPr>
                <w:rFonts w:eastAsia="Times New Roman"/>
              </w:rPr>
              <w:t xml:space="preserve">0% </w:t>
            </w:r>
          </w:p>
        </w:tc>
      </w:tr>
      <w:tr w:rsidR="001B3899" w14:paraId="54FAC220" w14:textId="77777777">
        <w:trPr>
          <w:divId w:val="1824467884"/>
          <w:tblCellSpacing w:w="15" w:type="dxa"/>
        </w:trPr>
        <w:tc>
          <w:tcPr>
            <w:tcW w:w="3600" w:type="dxa"/>
            <w:tcBorders>
              <w:right w:val="single" w:sz="6" w:space="0" w:color="auto"/>
            </w:tcBorders>
            <w:vAlign w:val="center"/>
            <w:hideMark/>
          </w:tcPr>
          <w:p w14:paraId="394497B4" w14:textId="77777777" w:rsidR="001B3899" w:rsidRDefault="003D0EF4">
            <w:pPr>
              <w:rPr>
                <w:rFonts w:eastAsia="Times New Roman"/>
              </w:rPr>
            </w:pPr>
            <w:r>
              <w:rPr>
                <w:rFonts w:eastAsia="Times New Roman"/>
              </w:rPr>
              <w:t xml:space="preserve">Bike </w:t>
            </w:r>
          </w:p>
        </w:tc>
        <w:tc>
          <w:tcPr>
            <w:tcW w:w="0" w:type="auto"/>
            <w:vAlign w:val="center"/>
            <w:hideMark/>
          </w:tcPr>
          <w:p w14:paraId="177CAA09" w14:textId="77777777" w:rsidR="001B3899" w:rsidRDefault="003D0EF4">
            <w:pPr>
              <w:rPr>
                <w:rFonts w:eastAsia="Times New Roman"/>
              </w:rPr>
            </w:pPr>
            <w:r>
              <w:rPr>
                <w:rFonts w:eastAsia="Times New Roman"/>
              </w:rPr>
              <w:t xml:space="preserve">0% </w:t>
            </w:r>
          </w:p>
        </w:tc>
        <w:tc>
          <w:tcPr>
            <w:tcW w:w="0" w:type="auto"/>
            <w:vAlign w:val="center"/>
            <w:hideMark/>
          </w:tcPr>
          <w:p w14:paraId="2493E65A" w14:textId="77777777" w:rsidR="001B3899" w:rsidRDefault="003D0EF4">
            <w:pPr>
              <w:rPr>
                <w:rFonts w:eastAsia="Times New Roman"/>
              </w:rPr>
            </w:pPr>
            <w:r>
              <w:rPr>
                <w:rFonts w:eastAsia="Times New Roman"/>
              </w:rPr>
              <w:t xml:space="preserve">0% </w:t>
            </w:r>
          </w:p>
        </w:tc>
        <w:tc>
          <w:tcPr>
            <w:tcW w:w="0" w:type="auto"/>
            <w:vAlign w:val="center"/>
            <w:hideMark/>
          </w:tcPr>
          <w:p w14:paraId="58F8BE52" w14:textId="77777777" w:rsidR="001B3899" w:rsidRDefault="003D0EF4">
            <w:pPr>
              <w:rPr>
                <w:rFonts w:eastAsia="Times New Roman"/>
              </w:rPr>
            </w:pPr>
            <w:r>
              <w:rPr>
                <w:rFonts w:eastAsia="Times New Roman"/>
              </w:rPr>
              <w:t xml:space="preserve">0% </w:t>
            </w:r>
          </w:p>
        </w:tc>
        <w:tc>
          <w:tcPr>
            <w:tcW w:w="0" w:type="auto"/>
            <w:vAlign w:val="center"/>
            <w:hideMark/>
          </w:tcPr>
          <w:p w14:paraId="59AA2F65" w14:textId="77777777" w:rsidR="001B3899" w:rsidRDefault="003D0EF4">
            <w:pPr>
              <w:rPr>
                <w:rFonts w:eastAsia="Times New Roman"/>
              </w:rPr>
            </w:pPr>
            <w:r>
              <w:rPr>
                <w:rFonts w:eastAsia="Times New Roman"/>
              </w:rPr>
              <w:t xml:space="preserve">1% </w:t>
            </w:r>
          </w:p>
        </w:tc>
        <w:tc>
          <w:tcPr>
            <w:tcW w:w="0" w:type="auto"/>
            <w:vAlign w:val="center"/>
            <w:hideMark/>
          </w:tcPr>
          <w:p w14:paraId="70E92D33" w14:textId="77777777" w:rsidR="001B3899" w:rsidRDefault="003D0EF4">
            <w:pPr>
              <w:rPr>
                <w:rFonts w:eastAsia="Times New Roman"/>
              </w:rPr>
            </w:pPr>
            <w:r>
              <w:rPr>
                <w:rFonts w:eastAsia="Times New Roman"/>
              </w:rPr>
              <w:t xml:space="preserve">99% </w:t>
            </w:r>
          </w:p>
        </w:tc>
        <w:tc>
          <w:tcPr>
            <w:tcW w:w="0" w:type="auto"/>
            <w:vAlign w:val="center"/>
            <w:hideMark/>
          </w:tcPr>
          <w:p w14:paraId="3C77F2DE" w14:textId="77777777" w:rsidR="001B3899" w:rsidRDefault="003D0EF4">
            <w:pPr>
              <w:rPr>
                <w:rFonts w:eastAsia="Times New Roman"/>
              </w:rPr>
            </w:pPr>
            <w:r>
              <w:rPr>
                <w:rFonts w:eastAsia="Times New Roman"/>
              </w:rPr>
              <w:t xml:space="preserve">0% </w:t>
            </w:r>
          </w:p>
        </w:tc>
        <w:tc>
          <w:tcPr>
            <w:tcW w:w="0" w:type="auto"/>
            <w:vAlign w:val="center"/>
            <w:hideMark/>
          </w:tcPr>
          <w:p w14:paraId="60ACF382" w14:textId="77777777" w:rsidR="001B3899" w:rsidRDefault="003D0EF4">
            <w:pPr>
              <w:rPr>
                <w:rFonts w:eastAsia="Times New Roman"/>
              </w:rPr>
            </w:pPr>
            <w:r>
              <w:rPr>
                <w:rFonts w:eastAsia="Times New Roman"/>
              </w:rPr>
              <w:t xml:space="preserve">0% </w:t>
            </w:r>
          </w:p>
        </w:tc>
        <w:tc>
          <w:tcPr>
            <w:tcW w:w="0" w:type="auto"/>
            <w:vAlign w:val="center"/>
            <w:hideMark/>
          </w:tcPr>
          <w:p w14:paraId="6606994B" w14:textId="77777777" w:rsidR="001B3899" w:rsidRDefault="003D0EF4">
            <w:pPr>
              <w:rPr>
                <w:rFonts w:eastAsia="Times New Roman"/>
              </w:rPr>
            </w:pPr>
            <w:r>
              <w:rPr>
                <w:rFonts w:eastAsia="Times New Roman"/>
              </w:rPr>
              <w:t xml:space="preserve">0% </w:t>
            </w:r>
          </w:p>
        </w:tc>
        <w:tc>
          <w:tcPr>
            <w:tcW w:w="0" w:type="auto"/>
            <w:vAlign w:val="center"/>
            <w:hideMark/>
          </w:tcPr>
          <w:p w14:paraId="2633AEA2" w14:textId="77777777" w:rsidR="001B3899" w:rsidRDefault="003D0EF4">
            <w:pPr>
              <w:rPr>
                <w:rFonts w:eastAsia="Times New Roman"/>
              </w:rPr>
            </w:pPr>
            <w:r>
              <w:rPr>
                <w:rFonts w:eastAsia="Times New Roman"/>
              </w:rPr>
              <w:t xml:space="preserve">0% </w:t>
            </w:r>
          </w:p>
        </w:tc>
        <w:tc>
          <w:tcPr>
            <w:tcW w:w="0" w:type="auto"/>
            <w:vAlign w:val="center"/>
            <w:hideMark/>
          </w:tcPr>
          <w:p w14:paraId="27BF5545" w14:textId="77777777" w:rsidR="001B3899" w:rsidRDefault="003D0EF4">
            <w:pPr>
              <w:rPr>
                <w:rFonts w:eastAsia="Times New Roman"/>
              </w:rPr>
            </w:pPr>
            <w:r>
              <w:rPr>
                <w:rFonts w:eastAsia="Times New Roman"/>
              </w:rPr>
              <w:t xml:space="preserve">0% </w:t>
            </w:r>
          </w:p>
        </w:tc>
        <w:tc>
          <w:tcPr>
            <w:tcW w:w="0" w:type="auto"/>
            <w:vAlign w:val="center"/>
            <w:hideMark/>
          </w:tcPr>
          <w:p w14:paraId="7236F86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E56EE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DD415B" w14:textId="77777777" w:rsidR="001B3899" w:rsidRDefault="003D0EF4">
            <w:pPr>
              <w:rPr>
                <w:rFonts w:eastAsia="Times New Roman"/>
              </w:rPr>
            </w:pPr>
            <w:r>
              <w:rPr>
                <w:rFonts w:eastAsia="Times New Roman"/>
              </w:rPr>
              <w:t xml:space="preserve">100% </w:t>
            </w:r>
          </w:p>
        </w:tc>
        <w:tc>
          <w:tcPr>
            <w:tcW w:w="0" w:type="auto"/>
            <w:vAlign w:val="center"/>
            <w:hideMark/>
          </w:tcPr>
          <w:p w14:paraId="58210FEE" w14:textId="77777777" w:rsidR="001B3899" w:rsidRDefault="003D0EF4">
            <w:pPr>
              <w:rPr>
                <w:rFonts w:eastAsia="Times New Roman"/>
              </w:rPr>
            </w:pPr>
            <w:r>
              <w:rPr>
                <w:rFonts w:eastAsia="Times New Roman"/>
              </w:rPr>
              <w:t xml:space="preserve">0% </w:t>
            </w:r>
          </w:p>
        </w:tc>
        <w:tc>
          <w:tcPr>
            <w:tcW w:w="0" w:type="auto"/>
            <w:vAlign w:val="center"/>
            <w:hideMark/>
          </w:tcPr>
          <w:p w14:paraId="076D0F6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F5AD00" w14:textId="77777777" w:rsidR="001B3899" w:rsidRDefault="003D0EF4">
            <w:pPr>
              <w:rPr>
                <w:rFonts w:eastAsia="Times New Roman"/>
              </w:rPr>
            </w:pPr>
            <w:r>
              <w:rPr>
                <w:rFonts w:eastAsia="Times New Roman"/>
              </w:rPr>
              <w:t xml:space="preserve">0% </w:t>
            </w:r>
          </w:p>
        </w:tc>
      </w:tr>
      <w:tr w:rsidR="001B3899" w14:paraId="2DA97643" w14:textId="77777777">
        <w:trPr>
          <w:divId w:val="1824467884"/>
          <w:tblCellSpacing w:w="15" w:type="dxa"/>
        </w:trPr>
        <w:tc>
          <w:tcPr>
            <w:tcW w:w="3600" w:type="dxa"/>
            <w:tcBorders>
              <w:right w:val="single" w:sz="6" w:space="0" w:color="auto"/>
            </w:tcBorders>
            <w:vAlign w:val="center"/>
            <w:hideMark/>
          </w:tcPr>
          <w:p w14:paraId="32F61979" w14:textId="77777777" w:rsidR="001B3899" w:rsidRDefault="003D0EF4">
            <w:pPr>
              <w:rPr>
                <w:rFonts w:eastAsia="Times New Roman"/>
              </w:rPr>
            </w:pPr>
            <w:r>
              <w:rPr>
                <w:rFonts w:eastAsia="Times New Roman"/>
              </w:rPr>
              <w:t xml:space="preserve">Walk-Transit </w:t>
            </w:r>
          </w:p>
        </w:tc>
        <w:tc>
          <w:tcPr>
            <w:tcW w:w="0" w:type="auto"/>
            <w:vAlign w:val="center"/>
            <w:hideMark/>
          </w:tcPr>
          <w:p w14:paraId="263BF440" w14:textId="77777777" w:rsidR="001B3899" w:rsidRDefault="003D0EF4">
            <w:pPr>
              <w:rPr>
                <w:rFonts w:eastAsia="Times New Roman"/>
              </w:rPr>
            </w:pPr>
            <w:r>
              <w:rPr>
                <w:rFonts w:eastAsia="Times New Roman"/>
              </w:rPr>
              <w:t xml:space="preserve">0% </w:t>
            </w:r>
          </w:p>
        </w:tc>
        <w:tc>
          <w:tcPr>
            <w:tcW w:w="0" w:type="auto"/>
            <w:vAlign w:val="center"/>
            <w:hideMark/>
          </w:tcPr>
          <w:p w14:paraId="6516050D" w14:textId="77777777" w:rsidR="001B3899" w:rsidRDefault="003D0EF4">
            <w:pPr>
              <w:rPr>
                <w:rFonts w:eastAsia="Times New Roman"/>
              </w:rPr>
            </w:pPr>
            <w:r>
              <w:rPr>
                <w:rFonts w:eastAsia="Times New Roman"/>
              </w:rPr>
              <w:t xml:space="preserve">9% </w:t>
            </w:r>
          </w:p>
        </w:tc>
        <w:tc>
          <w:tcPr>
            <w:tcW w:w="0" w:type="auto"/>
            <w:vAlign w:val="center"/>
            <w:hideMark/>
          </w:tcPr>
          <w:p w14:paraId="18CCC0B5" w14:textId="77777777" w:rsidR="001B3899" w:rsidRDefault="003D0EF4">
            <w:pPr>
              <w:rPr>
                <w:rFonts w:eastAsia="Times New Roman"/>
              </w:rPr>
            </w:pPr>
            <w:r>
              <w:rPr>
                <w:rFonts w:eastAsia="Times New Roman"/>
              </w:rPr>
              <w:t xml:space="preserve">1% </w:t>
            </w:r>
          </w:p>
        </w:tc>
        <w:tc>
          <w:tcPr>
            <w:tcW w:w="0" w:type="auto"/>
            <w:vAlign w:val="center"/>
            <w:hideMark/>
          </w:tcPr>
          <w:p w14:paraId="02099256" w14:textId="77777777" w:rsidR="001B3899" w:rsidRDefault="003D0EF4">
            <w:pPr>
              <w:rPr>
                <w:rFonts w:eastAsia="Times New Roman"/>
              </w:rPr>
            </w:pPr>
            <w:r>
              <w:rPr>
                <w:rFonts w:eastAsia="Times New Roman"/>
              </w:rPr>
              <w:t xml:space="preserve">11% </w:t>
            </w:r>
          </w:p>
        </w:tc>
        <w:tc>
          <w:tcPr>
            <w:tcW w:w="0" w:type="auto"/>
            <w:vAlign w:val="center"/>
            <w:hideMark/>
          </w:tcPr>
          <w:p w14:paraId="443F91A8" w14:textId="77777777" w:rsidR="001B3899" w:rsidRDefault="003D0EF4">
            <w:pPr>
              <w:rPr>
                <w:rFonts w:eastAsia="Times New Roman"/>
              </w:rPr>
            </w:pPr>
            <w:r>
              <w:rPr>
                <w:rFonts w:eastAsia="Times New Roman"/>
              </w:rPr>
              <w:t xml:space="preserve">0% </w:t>
            </w:r>
          </w:p>
        </w:tc>
        <w:tc>
          <w:tcPr>
            <w:tcW w:w="0" w:type="auto"/>
            <w:vAlign w:val="center"/>
            <w:hideMark/>
          </w:tcPr>
          <w:p w14:paraId="55C3BE83" w14:textId="77777777" w:rsidR="001B3899" w:rsidRDefault="003D0EF4">
            <w:pPr>
              <w:rPr>
                <w:rFonts w:eastAsia="Times New Roman"/>
              </w:rPr>
            </w:pPr>
            <w:r>
              <w:rPr>
                <w:rFonts w:eastAsia="Times New Roman"/>
              </w:rPr>
              <w:t xml:space="preserve">69% </w:t>
            </w:r>
          </w:p>
        </w:tc>
        <w:tc>
          <w:tcPr>
            <w:tcW w:w="0" w:type="auto"/>
            <w:vAlign w:val="center"/>
            <w:hideMark/>
          </w:tcPr>
          <w:p w14:paraId="51708852" w14:textId="77777777" w:rsidR="001B3899" w:rsidRDefault="003D0EF4">
            <w:pPr>
              <w:rPr>
                <w:rFonts w:eastAsia="Times New Roman"/>
              </w:rPr>
            </w:pPr>
            <w:r>
              <w:rPr>
                <w:rFonts w:eastAsia="Times New Roman"/>
              </w:rPr>
              <w:t xml:space="preserve">10% </w:t>
            </w:r>
          </w:p>
        </w:tc>
        <w:tc>
          <w:tcPr>
            <w:tcW w:w="0" w:type="auto"/>
            <w:vAlign w:val="center"/>
            <w:hideMark/>
          </w:tcPr>
          <w:p w14:paraId="652A9EBC" w14:textId="77777777" w:rsidR="001B3899" w:rsidRDefault="003D0EF4">
            <w:pPr>
              <w:rPr>
                <w:rFonts w:eastAsia="Times New Roman"/>
              </w:rPr>
            </w:pPr>
            <w:r>
              <w:rPr>
                <w:rFonts w:eastAsia="Times New Roman"/>
              </w:rPr>
              <w:t xml:space="preserve">0% </w:t>
            </w:r>
          </w:p>
        </w:tc>
        <w:tc>
          <w:tcPr>
            <w:tcW w:w="0" w:type="auto"/>
            <w:vAlign w:val="center"/>
            <w:hideMark/>
          </w:tcPr>
          <w:p w14:paraId="2F18702F" w14:textId="77777777" w:rsidR="001B3899" w:rsidRDefault="003D0EF4">
            <w:pPr>
              <w:rPr>
                <w:rFonts w:eastAsia="Times New Roman"/>
              </w:rPr>
            </w:pPr>
            <w:r>
              <w:rPr>
                <w:rFonts w:eastAsia="Times New Roman"/>
              </w:rPr>
              <w:t xml:space="preserve">0% </w:t>
            </w:r>
          </w:p>
        </w:tc>
        <w:tc>
          <w:tcPr>
            <w:tcW w:w="0" w:type="auto"/>
            <w:vAlign w:val="center"/>
            <w:hideMark/>
          </w:tcPr>
          <w:p w14:paraId="57948567" w14:textId="77777777" w:rsidR="001B3899" w:rsidRDefault="003D0EF4">
            <w:pPr>
              <w:rPr>
                <w:rFonts w:eastAsia="Times New Roman"/>
              </w:rPr>
            </w:pPr>
            <w:r>
              <w:rPr>
                <w:rFonts w:eastAsia="Times New Roman"/>
              </w:rPr>
              <w:t xml:space="preserve">0% </w:t>
            </w:r>
          </w:p>
        </w:tc>
        <w:tc>
          <w:tcPr>
            <w:tcW w:w="0" w:type="auto"/>
            <w:vAlign w:val="center"/>
            <w:hideMark/>
          </w:tcPr>
          <w:p w14:paraId="77CEA17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D149B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941A59" w14:textId="77777777" w:rsidR="001B3899" w:rsidRDefault="003D0EF4">
            <w:pPr>
              <w:rPr>
                <w:rFonts w:eastAsia="Times New Roman"/>
              </w:rPr>
            </w:pPr>
            <w:r>
              <w:rPr>
                <w:rFonts w:eastAsia="Times New Roman"/>
              </w:rPr>
              <w:t xml:space="preserve">100% </w:t>
            </w:r>
          </w:p>
        </w:tc>
        <w:tc>
          <w:tcPr>
            <w:tcW w:w="0" w:type="auto"/>
            <w:vAlign w:val="center"/>
            <w:hideMark/>
          </w:tcPr>
          <w:p w14:paraId="0EC3A219" w14:textId="77777777" w:rsidR="001B3899" w:rsidRDefault="003D0EF4">
            <w:pPr>
              <w:rPr>
                <w:rFonts w:eastAsia="Times New Roman"/>
              </w:rPr>
            </w:pPr>
            <w:r>
              <w:rPr>
                <w:rFonts w:eastAsia="Times New Roman"/>
              </w:rPr>
              <w:t xml:space="preserve">78% </w:t>
            </w:r>
          </w:p>
        </w:tc>
        <w:tc>
          <w:tcPr>
            <w:tcW w:w="0" w:type="auto"/>
            <w:vAlign w:val="center"/>
            <w:hideMark/>
          </w:tcPr>
          <w:p w14:paraId="022E63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B6F388" w14:textId="77777777" w:rsidR="001B3899" w:rsidRDefault="003D0EF4">
            <w:pPr>
              <w:rPr>
                <w:rFonts w:eastAsia="Times New Roman"/>
              </w:rPr>
            </w:pPr>
            <w:r>
              <w:rPr>
                <w:rFonts w:eastAsia="Times New Roman"/>
              </w:rPr>
              <w:t xml:space="preserve">0% </w:t>
            </w:r>
          </w:p>
        </w:tc>
      </w:tr>
      <w:tr w:rsidR="001B3899" w14:paraId="0A5952F8" w14:textId="77777777">
        <w:trPr>
          <w:divId w:val="1824467884"/>
          <w:tblCellSpacing w:w="15" w:type="dxa"/>
        </w:trPr>
        <w:tc>
          <w:tcPr>
            <w:tcW w:w="3600" w:type="dxa"/>
            <w:tcBorders>
              <w:right w:val="single" w:sz="6" w:space="0" w:color="auto"/>
            </w:tcBorders>
            <w:vAlign w:val="center"/>
            <w:hideMark/>
          </w:tcPr>
          <w:p w14:paraId="592AA841" w14:textId="77777777" w:rsidR="001B3899" w:rsidRDefault="003D0EF4">
            <w:pPr>
              <w:rPr>
                <w:rFonts w:eastAsia="Times New Roman"/>
              </w:rPr>
            </w:pPr>
            <w:r>
              <w:rPr>
                <w:rFonts w:eastAsia="Times New Roman"/>
              </w:rPr>
              <w:t xml:space="preserve">PNR-Transit </w:t>
            </w:r>
          </w:p>
        </w:tc>
        <w:tc>
          <w:tcPr>
            <w:tcW w:w="0" w:type="auto"/>
            <w:vAlign w:val="center"/>
            <w:hideMark/>
          </w:tcPr>
          <w:p w14:paraId="54859D21" w14:textId="77777777" w:rsidR="001B3899" w:rsidRDefault="003D0EF4">
            <w:pPr>
              <w:rPr>
                <w:rFonts w:eastAsia="Times New Roman"/>
              </w:rPr>
            </w:pPr>
            <w:r>
              <w:rPr>
                <w:rFonts w:eastAsia="Times New Roman"/>
              </w:rPr>
              <w:t xml:space="preserve">0% </w:t>
            </w:r>
          </w:p>
        </w:tc>
        <w:tc>
          <w:tcPr>
            <w:tcW w:w="0" w:type="auto"/>
            <w:vAlign w:val="center"/>
            <w:hideMark/>
          </w:tcPr>
          <w:p w14:paraId="24E9DAD3" w14:textId="77777777" w:rsidR="001B3899" w:rsidRDefault="003D0EF4">
            <w:pPr>
              <w:rPr>
                <w:rFonts w:eastAsia="Times New Roman"/>
              </w:rPr>
            </w:pPr>
            <w:r>
              <w:rPr>
                <w:rFonts w:eastAsia="Times New Roman"/>
              </w:rPr>
              <w:t xml:space="preserve">0% </w:t>
            </w:r>
          </w:p>
        </w:tc>
        <w:tc>
          <w:tcPr>
            <w:tcW w:w="0" w:type="auto"/>
            <w:vAlign w:val="center"/>
            <w:hideMark/>
          </w:tcPr>
          <w:p w14:paraId="3A7C9058" w14:textId="77777777" w:rsidR="001B3899" w:rsidRDefault="003D0EF4">
            <w:pPr>
              <w:rPr>
                <w:rFonts w:eastAsia="Times New Roman"/>
              </w:rPr>
            </w:pPr>
            <w:r>
              <w:rPr>
                <w:rFonts w:eastAsia="Times New Roman"/>
              </w:rPr>
              <w:t xml:space="preserve">0% </w:t>
            </w:r>
          </w:p>
        </w:tc>
        <w:tc>
          <w:tcPr>
            <w:tcW w:w="0" w:type="auto"/>
            <w:vAlign w:val="center"/>
            <w:hideMark/>
          </w:tcPr>
          <w:p w14:paraId="57BA4294" w14:textId="77777777" w:rsidR="001B3899" w:rsidRDefault="003D0EF4">
            <w:pPr>
              <w:rPr>
                <w:rFonts w:eastAsia="Times New Roman"/>
              </w:rPr>
            </w:pPr>
            <w:r>
              <w:rPr>
                <w:rFonts w:eastAsia="Times New Roman"/>
              </w:rPr>
              <w:t xml:space="preserve">0% </w:t>
            </w:r>
          </w:p>
        </w:tc>
        <w:tc>
          <w:tcPr>
            <w:tcW w:w="0" w:type="auto"/>
            <w:vAlign w:val="center"/>
            <w:hideMark/>
          </w:tcPr>
          <w:p w14:paraId="1F9913F7" w14:textId="77777777" w:rsidR="001B3899" w:rsidRDefault="003D0EF4">
            <w:pPr>
              <w:rPr>
                <w:rFonts w:eastAsia="Times New Roman"/>
              </w:rPr>
            </w:pPr>
            <w:r>
              <w:rPr>
                <w:rFonts w:eastAsia="Times New Roman"/>
              </w:rPr>
              <w:t xml:space="preserve">0% </w:t>
            </w:r>
          </w:p>
        </w:tc>
        <w:tc>
          <w:tcPr>
            <w:tcW w:w="0" w:type="auto"/>
            <w:vAlign w:val="center"/>
            <w:hideMark/>
          </w:tcPr>
          <w:p w14:paraId="4E9FA94C" w14:textId="77777777" w:rsidR="001B3899" w:rsidRDefault="003D0EF4">
            <w:pPr>
              <w:rPr>
                <w:rFonts w:eastAsia="Times New Roman"/>
              </w:rPr>
            </w:pPr>
            <w:r>
              <w:rPr>
                <w:rFonts w:eastAsia="Times New Roman"/>
              </w:rPr>
              <w:t xml:space="preserve">0% </w:t>
            </w:r>
          </w:p>
        </w:tc>
        <w:tc>
          <w:tcPr>
            <w:tcW w:w="0" w:type="auto"/>
            <w:vAlign w:val="center"/>
            <w:hideMark/>
          </w:tcPr>
          <w:p w14:paraId="5E2E95C9" w14:textId="77777777" w:rsidR="001B3899" w:rsidRDefault="003D0EF4">
            <w:pPr>
              <w:rPr>
                <w:rFonts w:eastAsia="Times New Roman"/>
              </w:rPr>
            </w:pPr>
            <w:r>
              <w:rPr>
                <w:rFonts w:eastAsia="Times New Roman"/>
              </w:rPr>
              <w:t xml:space="preserve">0% </w:t>
            </w:r>
          </w:p>
        </w:tc>
        <w:tc>
          <w:tcPr>
            <w:tcW w:w="0" w:type="auto"/>
            <w:vAlign w:val="center"/>
            <w:hideMark/>
          </w:tcPr>
          <w:p w14:paraId="3C351D4E" w14:textId="77777777" w:rsidR="001B3899" w:rsidRDefault="003D0EF4">
            <w:pPr>
              <w:rPr>
                <w:rFonts w:eastAsia="Times New Roman"/>
              </w:rPr>
            </w:pPr>
            <w:r>
              <w:rPr>
                <w:rFonts w:eastAsia="Times New Roman"/>
              </w:rPr>
              <w:t xml:space="preserve">22% </w:t>
            </w:r>
          </w:p>
        </w:tc>
        <w:tc>
          <w:tcPr>
            <w:tcW w:w="0" w:type="auto"/>
            <w:vAlign w:val="center"/>
            <w:hideMark/>
          </w:tcPr>
          <w:p w14:paraId="5CB218A5" w14:textId="77777777" w:rsidR="001B3899" w:rsidRDefault="003D0EF4">
            <w:pPr>
              <w:rPr>
                <w:rFonts w:eastAsia="Times New Roman"/>
              </w:rPr>
            </w:pPr>
            <w:r>
              <w:rPr>
                <w:rFonts w:eastAsia="Times New Roman"/>
              </w:rPr>
              <w:t xml:space="preserve">78% </w:t>
            </w:r>
          </w:p>
        </w:tc>
        <w:tc>
          <w:tcPr>
            <w:tcW w:w="0" w:type="auto"/>
            <w:vAlign w:val="center"/>
            <w:hideMark/>
          </w:tcPr>
          <w:p w14:paraId="37684D94" w14:textId="77777777" w:rsidR="001B3899" w:rsidRDefault="003D0EF4">
            <w:pPr>
              <w:rPr>
                <w:rFonts w:eastAsia="Times New Roman"/>
              </w:rPr>
            </w:pPr>
            <w:r>
              <w:rPr>
                <w:rFonts w:eastAsia="Times New Roman"/>
              </w:rPr>
              <w:t xml:space="preserve">0% </w:t>
            </w:r>
          </w:p>
        </w:tc>
        <w:tc>
          <w:tcPr>
            <w:tcW w:w="0" w:type="auto"/>
            <w:vAlign w:val="center"/>
            <w:hideMark/>
          </w:tcPr>
          <w:p w14:paraId="3775063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F7CA24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6A7B60" w14:textId="77777777" w:rsidR="001B3899" w:rsidRDefault="003D0EF4">
            <w:pPr>
              <w:rPr>
                <w:rFonts w:eastAsia="Times New Roman"/>
              </w:rPr>
            </w:pPr>
            <w:r>
              <w:rPr>
                <w:rFonts w:eastAsia="Times New Roman"/>
              </w:rPr>
              <w:t xml:space="preserve">100% </w:t>
            </w:r>
          </w:p>
        </w:tc>
        <w:tc>
          <w:tcPr>
            <w:tcW w:w="0" w:type="auto"/>
            <w:vAlign w:val="center"/>
            <w:hideMark/>
          </w:tcPr>
          <w:p w14:paraId="0F0BD5D7" w14:textId="77777777" w:rsidR="001B3899" w:rsidRDefault="003D0EF4">
            <w:pPr>
              <w:rPr>
                <w:rFonts w:eastAsia="Times New Roman"/>
              </w:rPr>
            </w:pPr>
            <w:r>
              <w:rPr>
                <w:rFonts w:eastAsia="Times New Roman"/>
              </w:rPr>
              <w:t xml:space="preserve">0% </w:t>
            </w:r>
          </w:p>
        </w:tc>
        <w:tc>
          <w:tcPr>
            <w:tcW w:w="0" w:type="auto"/>
            <w:vAlign w:val="center"/>
            <w:hideMark/>
          </w:tcPr>
          <w:p w14:paraId="541742EA"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1B6EF27D" w14:textId="77777777" w:rsidR="001B3899" w:rsidRDefault="003D0EF4">
            <w:pPr>
              <w:rPr>
                <w:rFonts w:eastAsia="Times New Roman"/>
              </w:rPr>
            </w:pPr>
            <w:r>
              <w:rPr>
                <w:rFonts w:eastAsia="Times New Roman"/>
              </w:rPr>
              <w:t xml:space="preserve">0% </w:t>
            </w:r>
          </w:p>
        </w:tc>
      </w:tr>
      <w:tr w:rsidR="001B3899" w14:paraId="4F672F15" w14:textId="77777777">
        <w:trPr>
          <w:divId w:val="1824467884"/>
          <w:tblCellSpacing w:w="15" w:type="dxa"/>
        </w:trPr>
        <w:tc>
          <w:tcPr>
            <w:tcW w:w="3600" w:type="dxa"/>
            <w:tcBorders>
              <w:right w:val="single" w:sz="6" w:space="0" w:color="auto"/>
            </w:tcBorders>
            <w:vAlign w:val="center"/>
            <w:hideMark/>
          </w:tcPr>
          <w:p w14:paraId="1FD0B85B" w14:textId="77777777" w:rsidR="001B3899" w:rsidRDefault="003D0EF4">
            <w:pPr>
              <w:rPr>
                <w:rFonts w:eastAsia="Times New Roman"/>
              </w:rPr>
            </w:pPr>
            <w:r>
              <w:rPr>
                <w:rFonts w:eastAsia="Times New Roman"/>
              </w:rPr>
              <w:t xml:space="preserve">KNR-Transit </w:t>
            </w:r>
          </w:p>
        </w:tc>
        <w:tc>
          <w:tcPr>
            <w:tcW w:w="0" w:type="auto"/>
            <w:vAlign w:val="center"/>
            <w:hideMark/>
          </w:tcPr>
          <w:p w14:paraId="253D40BE" w14:textId="77777777" w:rsidR="001B3899" w:rsidRDefault="003D0EF4">
            <w:pPr>
              <w:rPr>
                <w:rFonts w:eastAsia="Times New Roman"/>
              </w:rPr>
            </w:pPr>
            <w:r>
              <w:rPr>
                <w:rFonts w:eastAsia="Times New Roman"/>
              </w:rPr>
              <w:t xml:space="preserve">0% </w:t>
            </w:r>
          </w:p>
        </w:tc>
        <w:tc>
          <w:tcPr>
            <w:tcW w:w="0" w:type="auto"/>
            <w:vAlign w:val="center"/>
            <w:hideMark/>
          </w:tcPr>
          <w:p w14:paraId="39E99004" w14:textId="77777777" w:rsidR="001B3899" w:rsidRDefault="003D0EF4">
            <w:pPr>
              <w:rPr>
                <w:rFonts w:eastAsia="Times New Roman"/>
              </w:rPr>
            </w:pPr>
            <w:r>
              <w:rPr>
                <w:rFonts w:eastAsia="Times New Roman"/>
              </w:rPr>
              <w:t xml:space="preserve">0% </w:t>
            </w:r>
          </w:p>
        </w:tc>
        <w:tc>
          <w:tcPr>
            <w:tcW w:w="0" w:type="auto"/>
            <w:vAlign w:val="center"/>
            <w:hideMark/>
          </w:tcPr>
          <w:p w14:paraId="5046BEDF" w14:textId="77777777" w:rsidR="001B3899" w:rsidRDefault="003D0EF4">
            <w:pPr>
              <w:rPr>
                <w:rFonts w:eastAsia="Times New Roman"/>
              </w:rPr>
            </w:pPr>
            <w:r>
              <w:rPr>
                <w:rFonts w:eastAsia="Times New Roman"/>
              </w:rPr>
              <w:t xml:space="preserve">0% </w:t>
            </w:r>
          </w:p>
        </w:tc>
        <w:tc>
          <w:tcPr>
            <w:tcW w:w="0" w:type="auto"/>
            <w:vAlign w:val="center"/>
            <w:hideMark/>
          </w:tcPr>
          <w:p w14:paraId="45154D8C" w14:textId="77777777" w:rsidR="001B3899" w:rsidRDefault="003D0EF4">
            <w:pPr>
              <w:rPr>
                <w:rFonts w:eastAsia="Times New Roman"/>
              </w:rPr>
            </w:pPr>
            <w:r>
              <w:rPr>
                <w:rFonts w:eastAsia="Times New Roman"/>
              </w:rPr>
              <w:t xml:space="preserve">0% </w:t>
            </w:r>
          </w:p>
        </w:tc>
        <w:tc>
          <w:tcPr>
            <w:tcW w:w="0" w:type="auto"/>
            <w:vAlign w:val="center"/>
            <w:hideMark/>
          </w:tcPr>
          <w:p w14:paraId="5D4CDA36" w14:textId="77777777" w:rsidR="001B3899" w:rsidRDefault="003D0EF4">
            <w:pPr>
              <w:rPr>
                <w:rFonts w:eastAsia="Times New Roman"/>
              </w:rPr>
            </w:pPr>
            <w:r>
              <w:rPr>
                <w:rFonts w:eastAsia="Times New Roman"/>
              </w:rPr>
              <w:t xml:space="preserve">0% </w:t>
            </w:r>
          </w:p>
        </w:tc>
        <w:tc>
          <w:tcPr>
            <w:tcW w:w="0" w:type="auto"/>
            <w:vAlign w:val="center"/>
            <w:hideMark/>
          </w:tcPr>
          <w:p w14:paraId="685C281A" w14:textId="77777777" w:rsidR="001B3899" w:rsidRDefault="003D0EF4">
            <w:pPr>
              <w:rPr>
                <w:rFonts w:eastAsia="Times New Roman"/>
              </w:rPr>
            </w:pPr>
            <w:r>
              <w:rPr>
                <w:rFonts w:eastAsia="Times New Roman"/>
              </w:rPr>
              <w:t xml:space="preserve">0% </w:t>
            </w:r>
          </w:p>
        </w:tc>
        <w:tc>
          <w:tcPr>
            <w:tcW w:w="0" w:type="auto"/>
            <w:vAlign w:val="center"/>
            <w:hideMark/>
          </w:tcPr>
          <w:p w14:paraId="327B4929" w14:textId="77777777" w:rsidR="001B3899" w:rsidRDefault="003D0EF4">
            <w:pPr>
              <w:rPr>
                <w:rFonts w:eastAsia="Times New Roman"/>
              </w:rPr>
            </w:pPr>
            <w:r>
              <w:rPr>
                <w:rFonts w:eastAsia="Times New Roman"/>
              </w:rPr>
              <w:t xml:space="preserve">0% </w:t>
            </w:r>
          </w:p>
        </w:tc>
        <w:tc>
          <w:tcPr>
            <w:tcW w:w="0" w:type="auto"/>
            <w:vAlign w:val="center"/>
            <w:hideMark/>
          </w:tcPr>
          <w:p w14:paraId="3EB269F5" w14:textId="77777777" w:rsidR="001B3899" w:rsidRDefault="003D0EF4">
            <w:pPr>
              <w:rPr>
                <w:rFonts w:eastAsia="Times New Roman"/>
              </w:rPr>
            </w:pPr>
            <w:r>
              <w:rPr>
                <w:rFonts w:eastAsia="Times New Roman"/>
              </w:rPr>
              <w:t xml:space="preserve">0% </w:t>
            </w:r>
          </w:p>
        </w:tc>
        <w:tc>
          <w:tcPr>
            <w:tcW w:w="0" w:type="auto"/>
            <w:vAlign w:val="center"/>
            <w:hideMark/>
          </w:tcPr>
          <w:p w14:paraId="5D97C175" w14:textId="77777777" w:rsidR="001B3899" w:rsidRDefault="003D0EF4">
            <w:pPr>
              <w:rPr>
                <w:rFonts w:eastAsia="Times New Roman"/>
              </w:rPr>
            </w:pPr>
            <w:r>
              <w:rPr>
                <w:rFonts w:eastAsia="Times New Roman"/>
              </w:rPr>
              <w:t xml:space="preserve">0% </w:t>
            </w:r>
          </w:p>
        </w:tc>
        <w:tc>
          <w:tcPr>
            <w:tcW w:w="0" w:type="auto"/>
            <w:vAlign w:val="center"/>
            <w:hideMark/>
          </w:tcPr>
          <w:p w14:paraId="21E57D19" w14:textId="77777777" w:rsidR="001B3899" w:rsidRDefault="003D0EF4">
            <w:pPr>
              <w:rPr>
                <w:rFonts w:eastAsia="Times New Roman"/>
              </w:rPr>
            </w:pPr>
            <w:r>
              <w:rPr>
                <w:rFonts w:eastAsia="Times New Roman"/>
              </w:rPr>
              <w:t xml:space="preserve">64% </w:t>
            </w:r>
          </w:p>
        </w:tc>
        <w:tc>
          <w:tcPr>
            <w:tcW w:w="0" w:type="auto"/>
            <w:vAlign w:val="center"/>
            <w:hideMark/>
          </w:tcPr>
          <w:p w14:paraId="7BFCE884" w14:textId="77777777" w:rsidR="001B3899" w:rsidRDefault="003D0EF4">
            <w:pPr>
              <w:rPr>
                <w:rFonts w:eastAsia="Times New Roman"/>
              </w:rPr>
            </w:pPr>
            <w:r>
              <w:rPr>
                <w:rFonts w:eastAsia="Times New Roman"/>
              </w:rPr>
              <w:t xml:space="preserve">36% </w:t>
            </w:r>
          </w:p>
        </w:tc>
        <w:tc>
          <w:tcPr>
            <w:tcW w:w="0" w:type="auto"/>
            <w:tcBorders>
              <w:right w:val="single" w:sz="6" w:space="0" w:color="auto"/>
            </w:tcBorders>
            <w:vAlign w:val="center"/>
            <w:hideMark/>
          </w:tcPr>
          <w:p w14:paraId="3071184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BC124F" w14:textId="77777777" w:rsidR="001B3899" w:rsidRDefault="003D0EF4">
            <w:pPr>
              <w:rPr>
                <w:rFonts w:eastAsia="Times New Roman"/>
              </w:rPr>
            </w:pPr>
            <w:r>
              <w:rPr>
                <w:rFonts w:eastAsia="Times New Roman"/>
              </w:rPr>
              <w:t xml:space="preserve">100% </w:t>
            </w:r>
          </w:p>
        </w:tc>
        <w:tc>
          <w:tcPr>
            <w:tcW w:w="0" w:type="auto"/>
            <w:vAlign w:val="center"/>
            <w:hideMark/>
          </w:tcPr>
          <w:p w14:paraId="33175058" w14:textId="77777777" w:rsidR="001B3899" w:rsidRDefault="003D0EF4">
            <w:pPr>
              <w:rPr>
                <w:rFonts w:eastAsia="Times New Roman"/>
              </w:rPr>
            </w:pPr>
            <w:r>
              <w:rPr>
                <w:rFonts w:eastAsia="Times New Roman"/>
              </w:rPr>
              <w:t xml:space="preserve">0% </w:t>
            </w:r>
          </w:p>
        </w:tc>
        <w:tc>
          <w:tcPr>
            <w:tcW w:w="0" w:type="auto"/>
            <w:vAlign w:val="center"/>
            <w:hideMark/>
          </w:tcPr>
          <w:p w14:paraId="20720C5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24F8326" w14:textId="77777777" w:rsidR="001B3899" w:rsidRDefault="003D0EF4">
            <w:pPr>
              <w:rPr>
                <w:rFonts w:eastAsia="Times New Roman"/>
              </w:rPr>
            </w:pPr>
            <w:r>
              <w:rPr>
                <w:rFonts w:eastAsia="Times New Roman"/>
              </w:rPr>
              <w:t xml:space="preserve">100% </w:t>
            </w:r>
          </w:p>
        </w:tc>
      </w:tr>
      <w:tr w:rsidR="001B3899" w14:paraId="79E5B972" w14:textId="77777777">
        <w:trPr>
          <w:divId w:val="1824467884"/>
          <w:tblCellSpacing w:w="15" w:type="dxa"/>
        </w:trPr>
        <w:tc>
          <w:tcPr>
            <w:tcW w:w="3600" w:type="dxa"/>
            <w:tcBorders>
              <w:right w:val="single" w:sz="6" w:space="0" w:color="auto"/>
            </w:tcBorders>
            <w:vAlign w:val="center"/>
            <w:hideMark/>
          </w:tcPr>
          <w:p w14:paraId="44861025" w14:textId="77777777" w:rsidR="001B3899" w:rsidRDefault="003D0EF4">
            <w:pPr>
              <w:rPr>
                <w:rFonts w:eastAsia="Times New Roman"/>
              </w:rPr>
            </w:pPr>
            <w:r>
              <w:rPr>
                <w:rFonts w:eastAsia="Times New Roman"/>
              </w:rPr>
              <w:t xml:space="preserve">School Bus </w:t>
            </w:r>
          </w:p>
        </w:tc>
        <w:tc>
          <w:tcPr>
            <w:tcW w:w="0" w:type="auto"/>
            <w:vAlign w:val="center"/>
            <w:hideMark/>
          </w:tcPr>
          <w:p w14:paraId="66263B46" w14:textId="77777777" w:rsidR="001B3899" w:rsidRDefault="003D0EF4">
            <w:pPr>
              <w:rPr>
                <w:rFonts w:eastAsia="Times New Roman"/>
              </w:rPr>
            </w:pPr>
            <w:r>
              <w:rPr>
                <w:rFonts w:eastAsia="Times New Roman"/>
              </w:rPr>
              <w:t xml:space="preserve">0% </w:t>
            </w:r>
          </w:p>
        </w:tc>
        <w:tc>
          <w:tcPr>
            <w:tcW w:w="0" w:type="auto"/>
            <w:vAlign w:val="center"/>
            <w:hideMark/>
          </w:tcPr>
          <w:p w14:paraId="63BCD27B" w14:textId="77777777" w:rsidR="001B3899" w:rsidRDefault="003D0EF4">
            <w:pPr>
              <w:rPr>
                <w:rFonts w:eastAsia="Times New Roman"/>
              </w:rPr>
            </w:pPr>
            <w:r>
              <w:rPr>
                <w:rFonts w:eastAsia="Times New Roman"/>
              </w:rPr>
              <w:t xml:space="preserve">0% </w:t>
            </w:r>
          </w:p>
        </w:tc>
        <w:tc>
          <w:tcPr>
            <w:tcW w:w="0" w:type="auto"/>
            <w:vAlign w:val="center"/>
            <w:hideMark/>
          </w:tcPr>
          <w:p w14:paraId="5DE3A1A8" w14:textId="77777777" w:rsidR="001B3899" w:rsidRDefault="003D0EF4">
            <w:pPr>
              <w:rPr>
                <w:rFonts w:eastAsia="Times New Roman"/>
              </w:rPr>
            </w:pPr>
            <w:r>
              <w:rPr>
                <w:rFonts w:eastAsia="Times New Roman"/>
              </w:rPr>
              <w:t xml:space="preserve">0% </w:t>
            </w:r>
          </w:p>
        </w:tc>
        <w:tc>
          <w:tcPr>
            <w:tcW w:w="0" w:type="auto"/>
            <w:vAlign w:val="center"/>
            <w:hideMark/>
          </w:tcPr>
          <w:p w14:paraId="00BD963B" w14:textId="77777777" w:rsidR="001B3899" w:rsidRDefault="003D0EF4">
            <w:pPr>
              <w:rPr>
                <w:rFonts w:eastAsia="Times New Roman"/>
              </w:rPr>
            </w:pPr>
            <w:r>
              <w:rPr>
                <w:rFonts w:eastAsia="Times New Roman"/>
              </w:rPr>
              <w:t xml:space="preserve">0% </w:t>
            </w:r>
          </w:p>
        </w:tc>
        <w:tc>
          <w:tcPr>
            <w:tcW w:w="0" w:type="auto"/>
            <w:vAlign w:val="center"/>
            <w:hideMark/>
          </w:tcPr>
          <w:p w14:paraId="04391401" w14:textId="77777777" w:rsidR="001B3899" w:rsidRDefault="003D0EF4">
            <w:pPr>
              <w:rPr>
                <w:rFonts w:eastAsia="Times New Roman"/>
              </w:rPr>
            </w:pPr>
            <w:r>
              <w:rPr>
                <w:rFonts w:eastAsia="Times New Roman"/>
              </w:rPr>
              <w:t xml:space="preserve">0% </w:t>
            </w:r>
          </w:p>
        </w:tc>
        <w:tc>
          <w:tcPr>
            <w:tcW w:w="0" w:type="auto"/>
            <w:vAlign w:val="center"/>
            <w:hideMark/>
          </w:tcPr>
          <w:p w14:paraId="1CC1112E" w14:textId="77777777" w:rsidR="001B3899" w:rsidRDefault="003D0EF4">
            <w:pPr>
              <w:rPr>
                <w:rFonts w:eastAsia="Times New Roman"/>
              </w:rPr>
            </w:pPr>
            <w:r>
              <w:rPr>
                <w:rFonts w:eastAsia="Times New Roman"/>
              </w:rPr>
              <w:t xml:space="preserve">0% </w:t>
            </w:r>
          </w:p>
        </w:tc>
        <w:tc>
          <w:tcPr>
            <w:tcW w:w="0" w:type="auto"/>
            <w:vAlign w:val="center"/>
            <w:hideMark/>
          </w:tcPr>
          <w:p w14:paraId="35BCD422" w14:textId="77777777" w:rsidR="001B3899" w:rsidRDefault="003D0EF4">
            <w:pPr>
              <w:rPr>
                <w:rFonts w:eastAsia="Times New Roman"/>
              </w:rPr>
            </w:pPr>
            <w:r>
              <w:rPr>
                <w:rFonts w:eastAsia="Times New Roman"/>
              </w:rPr>
              <w:t xml:space="preserve">0% </w:t>
            </w:r>
          </w:p>
        </w:tc>
        <w:tc>
          <w:tcPr>
            <w:tcW w:w="0" w:type="auto"/>
            <w:vAlign w:val="center"/>
            <w:hideMark/>
          </w:tcPr>
          <w:p w14:paraId="2822DC4E" w14:textId="77777777" w:rsidR="001B3899" w:rsidRDefault="003D0EF4">
            <w:pPr>
              <w:rPr>
                <w:rFonts w:eastAsia="Times New Roman"/>
              </w:rPr>
            </w:pPr>
            <w:r>
              <w:rPr>
                <w:rFonts w:eastAsia="Times New Roman"/>
              </w:rPr>
              <w:t xml:space="preserve">0% </w:t>
            </w:r>
          </w:p>
        </w:tc>
        <w:tc>
          <w:tcPr>
            <w:tcW w:w="0" w:type="auto"/>
            <w:vAlign w:val="center"/>
            <w:hideMark/>
          </w:tcPr>
          <w:p w14:paraId="5C6A641E" w14:textId="77777777" w:rsidR="001B3899" w:rsidRDefault="003D0EF4">
            <w:pPr>
              <w:rPr>
                <w:rFonts w:eastAsia="Times New Roman"/>
              </w:rPr>
            </w:pPr>
            <w:r>
              <w:rPr>
                <w:rFonts w:eastAsia="Times New Roman"/>
              </w:rPr>
              <w:t xml:space="preserve">0% </w:t>
            </w:r>
          </w:p>
        </w:tc>
        <w:tc>
          <w:tcPr>
            <w:tcW w:w="0" w:type="auto"/>
            <w:vAlign w:val="center"/>
            <w:hideMark/>
          </w:tcPr>
          <w:p w14:paraId="788FAD2F" w14:textId="77777777" w:rsidR="001B3899" w:rsidRDefault="003D0EF4">
            <w:pPr>
              <w:rPr>
                <w:rFonts w:eastAsia="Times New Roman"/>
              </w:rPr>
            </w:pPr>
            <w:r>
              <w:rPr>
                <w:rFonts w:eastAsia="Times New Roman"/>
              </w:rPr>
              <w:t xml:space="preserve">0% </w:t>
            </w:r>
          </w:p>
        </w:tc>
        <w:tc>
          <w:tcPr>
            <w:tcW w:w="0" w:type="auto"/>
            <w:vAlign w:val="center"/>
            <w:hideMark/>
          </w:tcPr>
          <w:p w14:paraId="3AF3DF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D4319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802482" w14:textId="77777777" w:rsidR="001B3899" w:rsidRDefault="003D0EF4">
            <w:pPr>
              <w:rPr>
                <w:rFonts w:eastAsia="Times New Roman"/>
              </w:rPr>
            </w:pPr>
            <w:r>
              <w:rPr>
                <w:rFonts w:eastAsia="Times New Roman"/>
              </w:rPr>
              <w:t xml:space="preserve">0% </w:t>
            </w:r>
          </w:p>
        </w:tc>
        <w:tc>
          <w:tcPr>
            <w:tcW w:w="0" w:type="auto"/>
            <w:vAlign w:val="center"/>
            <w:hideMark/>
          </w:tcPr>
          <w:p w14:paraId="32056C37" w14:textId="77777777" w:rsidR="001B3899" w:rsidRDefault="003D0EF4">
            <w:pPr>
              <w:rPr>
                <w:rFonts w:eastAsia="Times New Roman"/>
              </w:rPr>
            </w:pPr>
            <w:r>
              <w:rPr>
                <w:rFonts w:eastAsia="Times New Roman"/>
              </w:rPr>
              <w:t xml:space="preserve">0% </w:t>
            </w:r>
          </w:p>
        </w:tc>
        <w:tc>
          <w:tcPr>
            <w:tcW w:w="0" w:type="auto"/>
            <w:vAlign w:val="center"/>
            <w:hideMark/>
          </w:tcPr>
          <w:p w14:paraId="15153D6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E1F7A1" w14:textId="77777777" w:rsidR="001B3899" w:rsidRDefault="003D0EF4">
            <w:pPr>
              <w:rPr>
                <w:rFonts w:eastAsia="Times New Roman"/>
              </w:rPr>
            </w:pPr>
            <w:r>
              <w:rPr>
                <w:rFonts w:eastAsia="Times New Roman"/>
              </w:rPr>
              <w:t xml:space="preserve">0% </w:t>
            </w:r>
          </w:p>
        </w:tc>
      </w:tr>
      <w:tr w:rsidR="001B3899" w14:paraId="62ED5E76" w14:textId="77777777">
        <w:trPr>
          <w:divId w:val="1824467884"/>
          <w:tblCellSpacing w:w="15" w:type="dxa"/>
        </w:trPr>
        <w:tc>
          <w:tcPr>
            <w:tcW w:w="3600" w:type="dxa"/>
            <w:tcBorders>
              <w:right w:val="single" w:sz="6" w:space="0" w:color="auto"/>
            </w:tcBorders>
            <w:vAlign w:val="center"/>
            <w:hideMark/>
          </w:tcPr>
          <w:p w14:paraId="7D084239" w14:textId="77777777" w:rsidR="001B3899" w:rsidRDefault="003D0EF4">
            <w:pPr>
              <w:rPr>
                <w:rFonts w:eastAsia="Times New Roman"/>
              </w:rPr>
            </w:pPr>
            <w:r>
              <w:rPr>
                <w:rFonts w:eastAsia="Times New Roman"/>
              </w:rPr>
              <w:t xml:space="preserve">Total </w:t>
            </w:r>
          </w:p>
        </w:tc>
        <w:tc>
          <w:tcPr>
            <w:tcW w:w="0" w:type="auto"/>
            <w:vAlign w:val="center"/>
            <w:hideMark/>
          </w:tcPr>
          <w:p w14:paraId="40E16FA1" w14:textId="77777777" w:rsidR="001B3899" w:rsidRDefault="003D0EF4">
            <w:pPr>
              <w:rPr>
                <w:rFonts w:eastAsia="Times New Roman"/>
              </w:rPr>
            </w:pPr>
            <w:r>
              <w:rPr>
                <w:rFonts w:eastAsia="Times New Roman"/>
              </w:rPr>
              <w:t xml:space="preserve">61% </w:t>
            </w:r>
          </w:p>
        </w:tc>
        <w:tc>
          <w:tcPr>
            <w:tcW w:w="0" w:type="auto"/>
            <w:vAlign w:val="center"/>
            <w:hideMark/>
          </w:tcPr>
          <w:p w14:paraId="2384551F" w14:textId="77777777" w:rsidR="001B3899" w:rsidRDefault="003D0EF4">
            <w:pPr>
              <w:rPr>
                <w:rFonts w:eastAsia="Times New Roman"/>
              </w:rPr>
            </w:pPr>
            <w:r>
              <w:rPr>
                <w:rFonts w:eastAsia="Times New Roman"/>
              </w:rPr>
              <w:t xml:space="preserve">12% </w:t>
            </w:r>
          </w:p>
        </w:tc>
        <w:tc>
          <w:tcPr>
            <w:tcW w:w="0" w:type="auto"/>
            <w:vAlign w:val="center"/>
            <w:hideMark/>
          </w:tcPr>
          <w:p w14:paraId="26C253BD" w14:textId="77777777" w:rsidR="001B3899" w:rsidRDefault="003D0EF4">
            <w:pPr>
              <w:rPr>
                <w:rFonts w:eastAsia="Times New Roman"/>
              </w:rPr>
            </w:pPr>
            <w:r>
              <w:rPr>
                <w:rFonts w:eastAsia="Times New Roman"/>
              </w:rPr>
              <w:t xml:space="preserve">3% </w:t>
            </w:r>
          </w:p>
        </w:tc>
        <w:tc>
          <w:tcPr>
            <w:tcW w:w="0" w:type="auto"/>
            <w:vAlign w:val="center"/>
            <w:hideMark/>
          </w:tcPr>
          <w:p w14:paraId="08134C76" w14:textId="77777777" w:rsidR="001B3899" w:rsidRDefault="003D0EF4">
            <w:pPr>
              <w:rPr>
                <w:rFonts w:eastAsia="Times New Roman"/>
              </w:rPr>
            </w:pPr>
            <w:r>
              <w:rPr>
                <w:rFonts w:eastAsia="Times New Roman"/>
              </w:rPr>
              <w:t xml:space="preserve">3% </w:t>
            </w:r>
          </w:p>
        </w:tc>
        <w:tc>
          <w:tcPr>
            <w:tcW w:w="0" w:type="auto"/>
            <w:vAlign w:val="center"/>
            <w:hideMark/>
          </w:tcPr>
          <w:p w14:paraId="6768F354" w14:textId="77777777" w:rsidR="001B3899" w:rsidRDefault="003D0EF4">
            <w:pPr>
              <w:rPr>
                <w:rFonts w:eastAsia="Times New Roman"/>
              </w:rPr>
            </w:pPr>
            <w:r>
              <w:rPr>
                <w:rFonts w:eastAsia="Times New Roman"/>
              </w:rPr>
              <w:t xml:space="preserve">3% </w:t>
            </w:r>
          </w:p>
        </w:tc>
        <w:tc>
          <w:tcPr>
            <w:tcW w:w="0" w:type="auto"/>
            <w:vAlign w:val="center"/>
            <w:hideMark/>
          </w:tcPr>
          <w:p w14:paraId="404BBAA7" w14:textId="77777777" w:rsidR="001B3899" w:rsidRDefault="003D0EF4">
            <w:pPr>
              <w:rPr>
                <w:rFonts w:eastAsia="Times New Roman"/>
              </w:rPr>
            </w:pPr>
            <w:r>
              <w:rPr>
                <w:rFonts w:eastAsia="Times New Roman"/>
              </w:rPr>
              <w:t xml:space="preserve">10% </w:t>
            </w:r>
          </w:p>
        </w:tc>
        <w:tc>
          <w:tcPr>
            <w:tcW w:w="0" w:type="auto"/>
            <w:vAlign w:val="center"/>
            <w:hideMark/>
          </w:tcPr>
          <w:p w14:paraId="34446A0B" w14:textId="77777777" w:rsidR="001B3899" w:rsidRDefault="003D0EF4">
            <w:pPr>
              <w:rPr>
                <w:rFonts w:eastAsia="Times New Roman"/>
              </w:rPr>
            </w:pPr>
            <w:r>
              <w:rPr>
                <w:rFonts w:eastAsia="Times New Roman"/>
              </w:rPr>
              <w:t xml:space="preserve">1% </w:t>
            </w:r>
          </w:p>
        </w:tc>
        <w:tc>
          <w:tcPr>
            <w:tcW w:w="0" w:type="auto"/>
            <w:vAlign w:val="center"/>
            <w:hideMark/>
          </w:tcPr>
          <w:p w14:paraId="3FA4E583" w14:textId="77777777" w:rsidR="001B3899" w:rsidRDefault="003D0EF4">
            <w:pPr>
              <w:rPr>
                <w:rFonts w:eastAsia="Times New Roman"/>
              </w:rPr>
            </w:pPr>
            <w:r>
              <w:rPr>
                <w:rFonts w:eastAsia="Times New Roman"/>
              </w:rPr>
              <w:t xml:space="preserve">1% </w:t>
            </w:r>
          </w:p>
        </w:tc>
        <w:tc>
          <w:tcPr>
            <w:tcW w:w="0" w:type="auto"/>
            <w:vAlign w:val="center"/>
            <w:hideMark/>
          </w:tcPr>
          <w:p w14:paraId="3405B14D" w14:textId="77777777" w:rsidR="001B3899" w:rsidRDefault="003D0EF4">
            <w:pPr>
              <w:rPr>
                <w:rFonts w:eastAsia="Times New Roman"/>
              </w:rPr>
            </w:pPr>
            <w:r>
              <w:rPr>
                <w:rFonts w:eastAsia="Times New Roman"/>
              </w:rPr>
              <w:t xml:space="preserve">2% </w:t>
            </w:r>
          </w:p>
        </w:tc>
        <w:tc>
          <w:tcPr>
            <w:tcW w:w="0" w:type="auto"/>
            <w:vAlign w:val="center"/>
            <w:hideMark/>
          </w:tcPr>
          <w:p w14:paraId="596FA13A" w14:textId="77777777" w:rsidR="001B3899" w:rsidRDefault="003D0EF4">
            <w:pPr>
              <w:rPr>
                <w:rFonts w:eastAsia="Times New Roman"/>
              </w:rPr>
            </w:pPr>
            <w:r>
              <w:rPr>
                <w:rFonts w:eastAsia="Times New Roman"/>
              </w:rPr>
              <w:t xml:space="preserve">2% </w:t>
            </w:r>
          </w:p>
        </w:tc>
        <w:tc>
          <w:tcPr>
            <w:tcW w:w="0" w:type="auto"/>
            <w:vAlign w:val="center"/>
            <w:hideMark/>
          </w:tcPr>
          <w:p w14:paraId="2A890823" w14:textId="77777777" w:rsidR="001B3899" w:rsidRDefault="003D0EF4">
            <w:pPr>
              <w:rPr>
                <w:rFonts w:eastAsia="Times New Roman"/>
              </w:rPr>
            </w:pPr>
            <w:r>
              <w:rPr>
                <w:rFonts w:eastAsia="Times New Roman"/>
              </w:rPr>
              <w:t xml:space="preserve">1% </w:t>
            </w:r>
          </w:p>
        </w:tc>
        <w:tc>
          <w:tcPr>
            <w:tcW w:w="0" w:type="auto"/>
            <w:tcBorders>
              <w:right w:val="single" w:sz="6" w:space="0" w:color="auto"/>
            </w:tcBorders>
            <w:vAlign w:val="center"/>
            <w:hideMark/>
          </w:tcPr>
          <w:p w14:paraId="6609E6E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4ED057D" w14:textId="77777777" w:rsidR="001B3899" w:rsidRDefault="003D0EF4">
            <w:pPr>
              <w:rPr>
                <w:rFonts w:eastAsia="Times New Roman"/>
              </w:rPr>
            </w:pPr>
            <w:r>
              <w:rPr>
                <w:rFonts w:eastAsia="Times New Roman"/>
              </w:rPr>
              <w:t xml:space="preserve">100% </w:t>
            </w:r>
          </w:p>
        </w:tc>
        <w:tc>
          <w:tcPr>
            <w:tcW w:w="0" w:type="auto"/>
            <w:vAlign w:val="center"/>
            <w:hideMark/>
          </w:tcPr>
          <w:p w14:paraId="33F85BC3" w14:textId="77777777" w:rsidR="001B3899" w:rsidRDefault="003D0EF4">
            <w:pPr>
              <w:rPr>
                <w:rFonts w:eastAsia="Times New Roman"/>
              </w:rPr>
            </w:pPr>
            <w:r>
              <w:rPr>
                <w:rFonts w:eastAsia="Times New Roman"/>
              </w:rPr>
              <w:t xml:space="preserve">12% </w:t>
            </w:r>
          </w:p>
        </w:tc>
        <w:tc>
          <w:tcPr>
            <w:tcW w:w="0" w:type="auto"/>
            <w:vAlign w:val="center"/>
            <w:hideMark/>
          </w:tcPr>
          <w:p w14:paraId="59E50907"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42982C6E" w14:textId="77777777" w:rsidR="001B3899" w:rsidRDefault="003D0EF4">
            <w:pPr>
              <w:rPr>
                <w:rFonts w:eastAsia="Times New Roman"/>
              </w:rPr>
            </w:pPr>
            <w:r>
              <w:rPr>
                <w:rFonts w:eastAsia="Times New Roman"/>
              </w:rPr>
              <w:t xml:space="preserve">4% </w:t>
            </w:r>
          </w:p>
        </w:tc>
      </w:tr>
    </w:tbl>
    <w:p w14:paraId="474DC14A"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557"/>
        <w:gridCol w:w="534"/>
        <w:gridCol w:w="534"/>
        <w:gridCol w:w="534"/>
        <w:gridCol w:w="389"/>
        <w:gridCol w:w="462"/>
        <w:gridCol w:w="644"/>
        <w:gridCol w:w="361"/>
        <w:gridCol w:w="644"/>
        <w:gridCol w:w="389"/>
        <w:gridCol w:w="644"/>
        <w:gridCol w:w="550"/>
        <w:gridCol w:w="659"/>
        <w:gridCol w:w="595"/>
        <w:gridCol w:w="389"/>
        <w:gridCol w:w="419"/>
      </w:tblGrid>
      <w:tr w:rsidR="001B3899" w14:paraId="620FEEDF" w14:textId="77777777">
        <w:trPr>
          <w:divId w:val="1824467884"/>
          <w:tblHeader/>
          <w:tblCellSpacing w:w="15" w:type="dxa"/>
        </w:trPr>
        <w:tc>
          <w:tcPr>
            <w:tcW w:w="0" w:type="auto"/>
            <w:gridSpan w:val="17"/>
            <w:tcBorders>
              <w:top w:val="nil"/>
              <w:left w:val="nil"/>
              <w:bottom w:val="nil"/>
              <w:right w:val="nil"/>
            </w:tcBorders>
            <w:vAlign w:val="center"/>
            <w:hideMark/>
          </w:tcPr>
          <w:p w14:paraId="0CFD075B" w14:textId="53A90E34" w:rsidR="001B3899" w:rsidRDefault="00477412">
            <w:pPr>
              <w:jc w:val="center"/>
              <w:rPr>
                <w:rFonts w:eastAsia="Times New Roman"/>
              </w:rPr>
            </w:pPr>
            <w:ins w:id="208" w:author="Kyeil Kim" w:date="2019-04-25T13:17:00Z">
              <w:r>
                <w:rPr>
                  <w:rFonts w:eastAsia="Times New Roman"/>
                </w:rPr>
                <w:t xml:space="preserve">Table </w:t>
              </w:r>
            </w:ins>
            <w:del w:id="209" w:author="Kyeil Kim" w:date="2019-04-25T13:17:00Z">
              <w:r w:rsidR="003D0EF4" w:rsidDel="00477412">
                <w:rPr>
                  <w:rFonts w:eastAsia="Times New Roman"/>
                </w:rPr>
                <w:delText xml:space="preserve">Tablke </w:delText>
              </w:r>
            </w:del>
            <w:r w:rsidR="003D0EF4">
              <w:rPr>
                <w:rFonts w:eastAsia="Times New Roman"/>
              </w:rPr>
              <w:t xml:space="preserve">3-16i. Trip Mode Choice by Tour Purpose and Tour Mode - Observed Trip Mode Summary: School Tours </w:t>
            </w:r>
          </w:p>
        </w:tc>
      </w:tr>
      <w:tr w:rsidR="001B3899" w14:paraId="3AE8E22F" w14:textId="77777777">
        <w:trPr>
          <w:divId w:val="1824467884"/>
          <w:tblHeader/>
          <w:tblCellSpacing w:w="15" w:type="dxa"/>
        </w:trPr>
        <w:tc>
          <w:tcPr>
            <w:tcW w:w="0" w:type="auto"/>
            <w:vAlign w:val="center"/>
            <w:hideMark/>
          </w:tcPr>
          <w:p w14:paraId="184BBF6D"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2CFB66FB" w14:textId="77777777" w:rsidR="001B3899" w:rsidRDefault="003D0EF4">
            <w:pPr>
              <w:jc w:val="center"/>
              <w:divId w:val="75446408"/>
              <w:rPr>
                <w:rFonts w:eastAsia="Times New Roman"/>
                <w:b/>
                <w:bCs/>
              </w:rPr>
            </w:pPr>
            <w:r>
              <w:rPr>
                <w:rFonts w:eastAsia="Times New Roman"/>
                <w:b/>
                <w:bCs/>
              </w:rPr>
              <w:t xml:space="preserve">Trip Mode </w:t>
            </w:r>
          </w:p>
        </w:tc>
        <w:tc>
          <w:tcPr>
            <w:tcW w:w="0" w:type="auto"/>
            <w:vAlign w:val="center"/>
            <w:hideMark/>
          </w:tcPr>
          <w:p w14:paraId="43AA6F5E"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C7F4E39" w14:textId="77777777" w:rsidR="001B3899" w:rsidRDefault="003D0EF4">
            <w:pPr>
              <w:jc w:val="center"/>
              <w:divId w:val="1519805432"/>
              <w:rPr>
                <w:rFonts w:eastAsia="Times New Roman"/>
                <w:b/>
                <w:bCs/>
              </w:rPr>
            </w:pPr>
            <w:r>
              <w:rPr>
                <w:rFonts w:eastAsia="Times New Roman"/>
                <w:b/>
                <w:bCs/>
              </w:rPr>
              <w:t xml:space="preserve">Transit Totals </w:t>
            </w:r>
          </w:p>
        </w:tc>
      </w:tr>
      <w:tr w:rsidR="001B3899" w14:paraId="4C20C95E" w14:textId="77777777">
        <w:trPr>
          <w:divId w:val="1824467884"/>
          <w:tblHeader/>
          <w:tblCellSpacing w:w="15" w:type="dxa"/>
        </w:trPr>
        <w:tc>
          <w:tcPr>
            <w:tcW w:w="0" w:type="auto"/>
            <w:vAlign w:val="center"/>
            <w:hideMark/>
          </w:tcPr>
          <w:p w14:paraId="1339FA1F"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323D30F5"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08BFB98"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453FF932"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247BA1F"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54BC11A0"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4DFD0336"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7E711185" w14:textId="560591CA"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10"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52BA1287"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47659E95" w14:textId="2EB6D7FD" w:rsidR="001B3899" w:rsidRDefault="003D0EF4">
            <w:pPr>
              <w:rPr>
                <w:rFonts w:eastAsia="Times New Roman"/>
                <w:b/>
                <w:bCs/>
              </w:rPr>
            </w:pPr>
            <w:r>
              <w:rPr>
                <w:rFonts w:eastAsia="Times New Roman"/>
                <w:b/>
                <w:bCs/>
              </w:rPr>
              <w:t>PNR Pre</w:t>
            </w:r>
            <w:ins w:id="211"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2081964B"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266F7EC2" w14:textId="3788C413" w:rsidR="001B3899" w:rsidRDefault="003D0EF4">
            <w:pPr>
              <w:rPr>
                <w:rFonts w:eastAsia="Times New Roman"/>
                <w:b/>
                <w:bCs/>
              </w:rPr>
            </w:pPr>
            <w:r>
              <w:rPr>
                <w:rFonts w:eastAsia="Times New Roman"/>
                <w:b/>
                <w:bCs/>
              </w:rPr>
              <w:t>KNR Pre</w:t>
            </w:r>
            <w:ins w:id="212"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1E5EA535"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FF495BB"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520F89B"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6CEE2BB2"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80F4042" w14:textId="77777777" w:rsidR="001B3899" w:rsidRDefault="003D0EF4">
            <w:pPr>
              <w:rPr>
                <w:rFonts w:eastAsia="Times New Roman"/>
                <w:b/>
                <w:bCs/>
              </w:rPr>
            </w:pPr>
            <w:r>
              <w:rPr>
                <w:rFonts w:eastAsia="Times New Roman"/>
                <w:b/>
                <w:bCs/>
              </w:rPr>
              <w:t xml:space="preserve">KNR </w:t>
            </w:r>
          </w:p>
        </w:tc>
      </w:tr>
      <w:tr w:rsidR="001B3899" w14:paraId="3CFDDD54" w14:textId="77777777">
        <w:trPr>
          <w:divId w:val="1824467884"/>
          <w:tblCellSpacing w:w="15" w:type="dxa"/>
        </w:trPr>
        <w:tc>
          <w:tcPr>
            <w:tcW w:w="3600" w:type="dxa"/>
            <w:tcBorders>
              <w:right w:val="single" w:sz="6" w:space="0" w:color="auto"/>
            </w:tcBorders>
            <w:vAlign w:val="center"/>
            <w:hideMark/>
          </w:tcPr>
          <w:p w14:paraId="20D9E721" w14:textId="77777777" w:rsidR="001B3899" w:rsidRDefault="003D0EF4">
            <w:pPr>
              <w:rPr>
                <w:rFonts w:eastAsia="Times New Roman"/>
              </w:rPr>
            </w:pPr>
            <w:r>
              <w:rPr>
                <w:rFonts w:eastAsia="Times New Roman"/>
              </w:rPr>
              <w:t xml:space="preserve">Drive Alone </w:t>
            </w:r>
          </w:p>
        </w:tc>
        <w:tc>
          <w:tcPr>
            <w:tcW w:w="0" w:type="auto"/>
            <w:vAlign w:val="center"/>
            <w:hideMark/>
          </w:tcPr>
          <w:p w14:paraId="62849781" w14:textId="77777777" w:rsidR="001B3899" w:rsidRDefault="003D0EF4">
            <w:pPr>
              <w:rPr>
                <w:rFonts w:eastAsia="Times New Roman"/>
              </w:rPr>
            </w:pPr>
            <w:r>
              <w:rPr>
                <w:rFonts w:eastAsia="Times New Roman"/>
              </w:rPr>
              <w:t xml:space="preserve">93,545 </w:t>
            </w:r>
          </w:p>
        </w:tc>
        <w:tc>
          <w:tcPr>
            <w:tcW w:w="0" w:type="auto"/>
            <w:vAlign w:val="center"/>
            <w:hideMark/>
          </w:tcPr>
          <w:p w14:paraId="13B52AC0" w14:textId="77777777" w:rsidR="001B3899" w:rsidRDefault="003D0EF4">
            <w:pPr>
              <w:rPr>
                <w:rFonts w:eastAsia="Times New Roman"/>
              </w:rPr>
            </w:pPr>
            <w:r>
              <w:rPr>
                <w:rFonts w:eastAsia="Times New Roman"/>
              </w:rPr>
              <w:t xml:space="preserve">0 </w:t>
            </w:r>
          </w:p>
        </w:tc>
        <w:tc>
          <w:tcPr>
            <w:tcW w:w="0" w:type="auto"/>
            <w:vAlign w:val="center"/>
            <w:hideMark/>
          </w:tcPr>
          <w:p w14:paraId="2835B708" w14:textId="77777777" w:rsidR="001B3899" w:rsidRDefault="003D0EF4">
            <w:pPr>
              <w:rPr>
                <w:rFonts w:eastAsia="Times New Roman"/>
              </w:rPr>
            </w:pPr>
            <w:r>
              <w:rPr>
                <w:rFonts w:eastAsia="Times New Roman"/>
              </w:rPr>
              <w:t xml:space="preserve">0 </w:t>
            </w:r>
          </w:p>
        </w:tc>
        <w:tc>
          <w:tcPr>
            <w:tcW w:w="0" w:type="auto"/>
            <w:vAlign w:val="center"/>
            <w:hideMark/>
          </w:tcPr>
          <w:p w14:paraId="2FBB78FC" w14:textId="77777777" w:rsidR="001B3899" w:rsidRDefault="003D0EF4">
            <w:pPr>
              <w:rPr>
                <w:rFonts w:eastAsia="Times New Roman"/>
              </w:rPr>
            </w:pPr>
            <w:r>
              <w:rPr>
                <w:rFonts w:eastAsia="Times New Roman"/>
              </w:rPr>
              <w:t xml:space="preserve">415 </w:t>
            </w:r>
          </w:p>
        </w:tc>
        <w:tc>
          <w:tcPr>
            <w:tcW w:w="0" w:type="auto"/>
            <w:vAlign w:val="center"/>
            <w:hideMark/>
          </w:tcPr>
          <w:p w14:paraId="461D3589" w14:textId="77777777" w:rsidR="001B3899" w:rsidRDefault="003D0EF4">
            <w:pPr>
              <w:rPr>
                <w:rFonts w:eastAsia="Times New Roman"/>
              </w:rPr>
            </w:pPr>
            <w:r>
              <w:rPr>
                <w:rFonts w:eastAsia="Times New Roman"/>
              </w:rPr>
              <w:t xml:space="preserve">0 </w:t>
            </w:r>
          </w:p>
        </w:tc>
        <w:tc>
          <w:tcPr>
            <w:tcW w:w="0" w:type="auto"/>
            <w:vAlign w:val="center"/>
            <w:hideMark/>
          </w:tcPr>
          <w:p w14:paraId="699BA860" w14:textId="77777777" w:rsidR="001B3899" w:rsidRDefault="003D0EF4">
            <w:pPr>
              <w:rPr>
                <w:rFonts w:eastAsia="Times New Roman"/>
              </w:rPr>
            </w:pPr>
            <w:r>
              <w:rPr>
                <w:rFonts w:eastAsia="Times New Roman"/>
              </w:rPr>
              <w:t xml:space="preserve">0 </w:t>
            </w:r>
          </w:p>
        </w:tc>
        <w:tc>
          <w:tcPr>
            <w:tcW w:w="0" w:type="auto"/>
            <w:vAlign w:val="center"/>
            <w:hideMark/>
          </w:tcPr>
          <w:p w14:paraId="13976263" w14:textId="77777777" w:rsidR="001B3899" w:rsidRDefault="003D0EF4">
            <w:pPr>
              <w:rPr>
                <w:rFonts w:eastAsia="Times New Roman"/>
              </w:rPr>
            </w:pPr>
            <w:r>
              <w:rPr>
                <w:rFonts w:eastAsia="Times New Roman"/>
              </w:rPr>
              <w:t xml:space="preserve">0 </w:t>
            </w:r>
          </w:p>
        </w:tc>
        <w:tc>
          <w:tcPr>
            <w:tcW w:w="0" w:type="auto"/>
            <w:vAlign w:val="center"/>
            <w:hideMark/>
          </w:tcPr>
          <w:p w14:paraId="31A63EF1" w14:textId="77777777" w:rsidR="001B3899" w:rsidRDefault="003D0EF4">
            <w:pPr>
              <w:rPr>
                <w:rFonts w:eastAsia="Times New Roman"/>
              </w:rPr>
            </w:pPr>
            <w:r>
              <w:rPr>
                <w:rFonts w:eastAsia="Times New Roman"/>
              </w:rPr>
              <w:t xml:space="preserve">0 </w:t>
            </w:r>
          </w:p>
        </w:tc>
        <w:tc>
          <w:tcPr>
            <w:tcW w:w="0" w:type="auto"/>
            <w:vAlign w:val="center"/>
            <w:hideMark/>
          </w:tcPr>
          <w:p w14:paraId="51C96842" w14:textId="77777777" w:rsidR="001B3899" w:rsidRDefault="003D0EF4">
            <w:pPr>
              <w:rPr>
                <w:rFonts w:eastAsia="Times New Roman"/>
              </w:rPr>
            </w:pPr>
            <w:r>
              <w:rPr>
                <w:rFonts w:eastAsia="Times New Roman"/>
              </w:rPr>
              <w:t xml:space="preserve">0 </w:t>
            </w:r>
          </w:p>
        </w:tc>
        <w:tc>
          <w:tcPr>
            <w:tcW w:w="0" w:type="auto"/>
            <w:vAlign w:val="center"/>
            <w:hideMark/>
          </w:tcPr>
          <w:p w14:paraId="36B19B79" w14:textId="77777777" w:rsidR="001B3899" w:rsidRDefault="003D0EF4">
            <w:pPr>
              <w:rPr>
                <w:rFonts w:eastAsia="Times New Roman"/>
              </w:rPr>
            </w:pPr>
            <w:r>
              <w:rPr>
                <w:rFonts w:eastAsia="Times New Roman"/>
              </w:rPr>
              <w:t xml:space="preserve">0 </w:t>
            </w:r>
          </w:p>
        </w:tc>
        <w:tc>
          <w:tcPr>
            <w:tcW w:w="0" w:type="auto"/>
            <w:vAlign w:val="center"/>
            <w:hideMark/>
          </w:tcPr>
          <w:p w14:paraId="56A62F3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06E75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99AB48" w14:textId="77777777" w:rsidR="001B3899" w:rsidRDefault="003D0EF4">
            <w:pPr>
              <w:rPr>
                <w:rFonts w:eastAsia="Times New Roman"/>
              </w:rPr>
            </w:pPr>
            <w:r>
              <w:rPr>
                <w:rFonts w:eastAsia="Times New Roman"/>
              </w:rPr>
              <w:t xml:space="preserve">93,960 </w:t>
            </w:r>
          </w:p>
        </w:tc>
        <w:tc>
          <w:tcPr>
            <w:tcW w:w="0" w:type="auto"/>
            <w:vAlign w:val="center"/>
            <w:hideMark/>
          </w:tcPr>
          <w:p w14:paraId="6A4CC6F7" w14:textId="77777777" w:rsidR="001B3899" w:rsidRDefault="003D0EF4">
            <w:pPr>
              <w:rPr>
                <w:rFonts w:eastAsia="Times New Roman"/>
              </w:rPr>
            </w:pPr>
            <w:r>
              <w:rPr>
                <w:rFonts w:eastAsia="Times New Roman"/>
              </w:rPr>
              <w:t xml:space="preserve">0 </w:t>
            </w:r>
          </w:p>
        </w:tc>
        <w:tc>
          <w:tcPr>
            <w:tcW w:w="0" w:type="auto"/>
            <w:vAlign w:val="center"/>
            <w:hideMark/>
          </w:tcPr>
          <w:p w14:paraId="1E79DB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3E4D64B" w14:textId="77777777" w:rsidR="001B3899" w:rsidRDefault="003D0EF4">
            <w:pPr>
              <w:rPr>
                <w:rFonts w:eastAsia="Times New Roman"/>
              </w:rPr>
            </w:pPr>
            <w:r>
              <w:rPr>
                <w:rFonts w:eastAsia="Times New Roman"/>
              </w:rPr>
              <w:t xml:space="preserve">0 </w:t>
            </w:r>
          </w:p>
        </w:tc>
      </w:tr>
      <w:tr w:rsidR="001B3899" w14:paraId="4BA30EF8" w14:textId="77777777">
        <w:trPr>
          <w:divId w:val="1824467884"/>
          <w:tblCellSpacing w:w="15" w:type="dxa"/>
        </w:trPr>
        <w:tc>
          <w:tcPr>
            <w:tcW w:w="3600" w:type="dxa"/>
            <w:tcBorders>
              <w:right w:val="single" w:sz="6" w:space="0" w:color="auto"/>
            </w:tcBorders>
            <w:vAlign w:val="center"/>
            <w:hideMark/>
          </w:tcPr>
          <w:p w14:paraId="7220B06F" w14:textId="3327B5AF" w:rsidR="001B3899" w:rsidRDefault="003D0EF4">
            <w:pPr>
              <w:rPr>
                <w:rFonts w:eastAsia="Times New Roman"/>
              </w:rPr>
            </w:pPr>
            <w:del w:id="213" w:author="Kyeil Kim" w:date="2019-04-25T13:20:00Z">
              <w:r w:rsidDel="00757A16">
                <w:rPr>
                  <w:rFonts w:eastAsia="Times New Roman"/>
                </w:rPr>
                <w:delText>Shared2</w:delText>
              </w:r>
            </w:del>
            <w:ins w:id="214" w:author="Kyeil Kim" w:date="2019-04-25T13:20:00Z">
              <w:r w:rsidR="00757A16">
                <w:rPr>
                  <w:rFonts w:eastAsia="Times New Roman"/>
                </w:rPr>
                <w:t>Shared 2</w:t>
              </w:r>
            </w:ins>
            <w:r>
              <w:rPr>
                <w:rFonts w:eastAsia="Times New Roman"/>
              </w:rPr>
              <w:t xml:space="preserve"> </w:t>
            </w:r>
          </w:p>
        </w:tc>
        <w:tc>
          <w:tcPr>
            <w:tcW w:w="0" w:type="auto"/>
            <w:vAlign w:val="center"/>
            <w:hideMark/>
          </w:tcPr>
          <w:p w14:paraId="6B1D991E" w14:textId="77777777" w:rsidR="001B3899" w:rsidRDefault="003D0EF4">
            <w:pPr>
              <w:rPr>
                <w:rFonts w:eastAsia="Times New Roman"/>
              </w:rPr>
            </w:pPr>
            <w:r>
              <w:rPr>
                <w:rFonts w:eastAsia="Times New Roman"/>
              </w:rPr>
              <w:t xml:space="preserve">22,543 </w:t>
            </w:r>
          </w:p>
        </w:tc>
        <w:tc>
          <w:tcPr>
            <w:tcW w:w="0" w:type="auto"/>
            <w:vAlign w:val="center"/>
            <w:hideMark/>
          </w:tcPr>
          <w:p w14:paraId="69880B68" w14:textId="77777777" w:rsidR="001B3899" w:rsidRDefault="003D0EF4">
            <w:pPr>
              <w:rPr>
                <w:rFonts w:eastAsia="Times New Roman"/>
              </w:rPr>
            </w:pPr>
            <w:r>
              <w:rPr>
                <w:rFonts w:eastAsia="Times New Roman"/>
              </w:rPr>
              <w:t xml:space="preserve">392,443 </w:t>
            </w:r>
          </w:p>
        </w:tc>
        <w:tc>
          <w:tcPr>
            <w:tcW w:w="0" w:type="auto"/>
            <w:vAlign w:val="center"/>
            <w:hideMark/>
          </w:tcPr>
          <w:p w14:paraId="232A8A32" w14:textId="77777777" w:rsidR="001B3899" w:rsidRDefault="003D0EF4">
            <w:pPr>
              <w:rPr>
                <w:rFonts w:eastAsia="Times New Roman"/>
              </w:rPr>
            </w:pPr>
            <w:r>
              <w:rPr>
                <w:rFonts w:eastAsia="Times New Roman"/>
              </w:rPr>
              <w:t xml:space="preserve">0 </w:t>
            </w:r>
          </w:p>
        </w:tc>
        <w:tc>
          <w:tcPr>
            <w:tcW w:w="0" w:type="auto"/>
            <w:vAlign w:val="center"/>
            <w:hideMark/>
          </w:tcPr>
          <w:p w14:paraId="32046BD8" w14:textId="77777777" w:rsidR="001B3899" w:rsidRDefault="003D0EF4">
            <w:pPr>
              <w:rPr>
                <w:rFonts w:eastAsia="Times New Roman"/>
              </w:rPr>
            </w:pPr>
            <w:r>
              <w:rPr>
                <w:rFonts w:eastAsia="Times New Roman"/>
              </w:rPr>
              <w:t xml:space="preserve">7,774 </w:t>
            </w:r>
          </w:p>
        </w:tc>
        <w:tc>
          <w:tcPr>
            <w:tcW w:w="0" w:type="auto"/>
            <w:vAlign w:val="center"/>
            <w:hideMark/>
          </w:tcPr>
          <w:p w14:paraId="6EAA027A" w14:textId="77777777" w:rsidR="001B3899" w:rsidRDefault="003D0EF4">
            <w:pPr>
              <w:rPr>
                <w:rFonts w:eastAsia="Times New Roman"/>
              </w:rPr>
            </w:pPr>
            <w:r>
              <w:rPr>
                <w:rFonts w:eastAsia="Times New Roman"/>
              </w:rPr>
              <w:t xml:space="preserve">0 </w:t>
            </w:r>
          </w:p>
        </w:tc>
        <w:tc>
          <w:tcPr>
            <w:tcW w:w="0" w:type="auto"/>
            <w:vAlign w:val="center"/>
            <w:hideMark/>
          </w:tcPr>
          <w:p w14:paraId="0B2DE754" w14:textId="77777777" w:rsidR="001B3899" w:rsidRDefault="003D0EF4">
            <w:pPr>
              <w:rPr>
                <w:rFonts w:eastAsia="Times New Roman"/>
              </w:rPr>
            </w:pPr>
            <w:r>
              <w:rPr>
                <w:rFonts w:eastAsia="Times New Roman"/>
              </w:rPr>
              <w:t xml:space="preserve">0 </w:t>
            </w:r>
          </w:p>
        </w:tc>
        <w:tc>
          <w:tcPr>
            <w:tcW w:w="0" w:type="auto"/>
            <w:vAlign w:val="center"/>
            <w:hideMark/>
          </w:tcPr>
          <w:p w14:paraId="7B102F4B" w14:textId="77777777" w:rsidR="001B3899" w:rsidRDefault="003D0EF4">
            <w:pPr>
              <w:rPr>
                <w:rFonts w:eastAsia="Times New Roman"/>
              </w:rPr>
            </w:pPr>
            <w:r>
              <w:rPr>
                <w:rFonts w:eastAsia="Times New Roman"/>
              </w:rPr>
              <w:t xml:space="preserve">0 </w:t>
            </w:r>
          </w:p>
        </w:tc>
        <w:tc>
          <w:tcPr>
            <w:tcW w:w="0" w:type="auto"/>
            <w:vAlign w:val="center"/>
            <w:hideMark/>
          </w:tcPr>
          <w:p w14:paraId="36F34FC6" w14:textId="77777777" w:rsidR="001B3899" w:rsidRDefault="003D0EF4">
            <w:pPr>
              <w:rPr>
                <w:rFonts w:eastAsia="Times New Roman"/>
              </w:rPr>
            </w:pPr>
            <w:r>
              <w:rPr>
                <w:rFonts w:eastAsia="Times New Roman"/>
              </w:rPr>
              <w:t xml:space="preserve">0 </w:t>
            </w:r>
          </w:p>
        </w:tc>
        <w:tc>
          <w:tcPr>
            <w:tcW w:w="0" w:type="auto"/>
            <w:vAlign w:val="center"/>
            <w:hideMark/>
          </w:tcPr>
          <w:p w14:paraId="2F483EC4" w14:textId="77777777" w:rsidR="001B3899" w:rsidRDefault="003D0EF4">
            <w:pPr>
              <w:rPr>
                <w:rFonts w:eastAsia="Times New Roman"/>
              </w:rPr>
            </w:pPr>
            <w:r>
              <w:rPr>
                <w:rFonts w:eastAsia="Times New Roman"/>
              </w:rPr>
              <w:t xml:space="preserve">0 </w:t>
            </w:r>
          </w:p>
        </w:tc>
        <w:tc>
          <w:tcPr>
            <w:tcW w:w="0" w:type="auto"/>
            <w:vAlign w:val="center"/>
            <w:hideMark/>
          </w:tcPr>
          <w:p w14:paraId="019CA4E5" w14:textId="77777777" w:rsidR="001B3899" w:rsidRDefault="003D0EF4">
            <w:pPr>
              <w:rPr>
                <w:rFonts w:eastAsia="Times New Roman"/>
              </w:rPr>
            </w:pPr>
            <w:r>
              <w:rPr>
                <w:rFonts w:eastAsia="Times New Roman"/>
              </w:rPr>
              <w:t xml:space="preserve">0 </w:t>
            </w:r>
          </w:p>
        </w:tc>
        <w:tc>
          <w:tcPr>
            <w:tcW w:w="0" w:type="auto"/>
            <w:vAlign w:val="center"/>
            <w:hideMark/>
          </w:tcPr>
          <w:p w14:paraId="716EA7C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284FA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854397" w14:textId="77777777" w:rsidR="001B3899" w:rsidRDefault="003D0EF4">
            <w:pPr>
              <w:rPr>
                <w:rFonts w:eastAsia="Times New Roman"/>
              </w:rPr>
            </w:pPr>
            <w:r>
              <w:rPr>
                <w:rFonts w:eastAsia="Times New Roman"/>
              </w:rPr>
              <w:t xml:space="preserve">422,760 </w:t>
            </w:r>
          </w:p>
        </w:tc>
        <w:tc>
          <w:tcPr>
            <w:tcW w:w="0" w:type="auto"/>
            <w:vAlign w:val="center"/>
            <w:hideMark/>
          </w:tcPr>
          <w:p w14:paraId="697EC3FB" w14:textId="77777777" w:rsidR="001B3899" w:rsidRDefault="003D0EF4">
            <w:pPr>
              <w:rPr>
                <w:rFonts w:eastAsia="Times New Roman"/>
              </w:rPr>
            </w:pPr>
            <w:r>
              <w:rPr>
                <w:rFonts w:eastAsia="Times New Roman"/>
              </w:rPr>
              <w:t xml:space="preserve">0 </w:t>
            </w:r>
          </w:p>
        </w:tc>
        <w:tc>
          <w:tcPr>
            <w:tcW w:w="0" w:type="auto"/>
            <w:vAlign w:val="center"/>
            <w:hideMark/>
          </w:tcPr>
          <w:p w14:paraId="3F31630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AFE9A3" w14:textId="77777777" w:rsidR="001B3899" w:rsidRDefault="003D0EF4">
            <w:pPr>
              <w:rPr>
                <w:rFonts w:eastAsia="Times New Roman"/>
              </w:rPr>
            </w:pPr>
            <w:r>
              <w:rPr>
                <w:rFonts w:eastAsia="Times New Roman"/>
              </w:rPr>
              <w:t xml:space="preserve">0 </w:t>
            </w:r>
          </w:p>
        </w:tc>
      </w:tr>
      <w:tr w:rsidR="001B3899" w14:paraId="2236DDE1" w14:textId="77777777">
        <w:trPr>
          <w:divId w:val="1824467884"/>
          <w:tblCellSpacing w:w="15" w:type="dxa"/>
        </w:trPr>
        <w:tc>
          <w:tcPr>
            <w:tcW w:w="3600" w:type="dxa"/>
            <w:tcBorders>
              <w:right w:val="single" w:sz="6" w:space="0" w:color="auto"/>
            </w:tcBorders>
            <w:vAlign w:val="center"/>
            <w:hideMark/>
          </w:tcPr>
          <w:p w14:paraId="49822A7E" w14:textId="031A3A97" w:rsidR="001B3899" w:rsidRDefault="003D0EF4">
            <w:pPr>
              <w:rPr>
                <w:rFonts w:eastAsia="Times New Roman"/>
              </w:rPr>
            </w:pPr>
            <w:del w:id="215" w:author="Kyeil Kim" w:date="2019-04-25T13:22:00Z">
              <w:r w:rsidDel="004B44DE">
                <w:rPr>
                  <w:rFonts w:eastAsia="Times New Roman"/>
                </w:rPr>
                <w:lastRenderedPageBreak/>
                <w:delText>Shared3+</w:delText>
              </w:r>
            </w:del>
            <w:ins w:id="216" w:author="Kyeil Kim" w:date="2019-04-25T13:22:00Z">
              <w:r w:rsidR="004B44DE">
                <w:rPr>
                  <w:rFonts w:eastAsia="Times New Roman"/>
                </w:rPr>
                <w:t>Shared 3+</w:t>
              </w:r>
            </w:ins>
            <w:r>
              <w:rPr>
                <w:rFonts w:eastAsia="Times New Roman"/>
              </w:rPr>
              <w:t xml:space="preserve"> </w:t>
            </w:r>
          </w:p>
        </w:tc>
        <w:tc>
          <w:tcPr>
            <w:tcW w:w="0" w:type="auto"/>
            <w:vAlign w:val="center"/>
            <w:hideMark/>
          </w:tcPr>
          <w:p w14:paraId="21A4FAEB" w14:textId="77777777" w:rsidR="001B3899" w:rsidRDefault="003D0EF4">
            <w:pPr>
              <w:rPr>
                <w:rFonts w:eastAsia="Times New Roman"/>
              </w:rPr>
            </w:pPr>
            <w:r>
              <w:rPr>
                <w:rFonts w:eastAsia="Times New Roman"/>
              </w:rPr>
              <w:t xml:space="preserve">8,990 </w:t>
            </w:r>
          </w:p>
        </w:tc>
        <w:tc>
          <w:tcPr>
            <w:tcW w:w="0" w:type="auto"/>
            <w:vAlign w:val="center"/>
            <w:hideMark/>
          </w:tcPr>
          <w:p w14:paraId="513AC65D" w14:textId="77777777" w:rsidR="001B3899" w:rsidRDefault="003D0EF4">
            <w:pPr>
              <w:rPr>
                <w:rFonts w:eastAsia="Times New Roman"/>
              </w:rPr>
            </w:pPr>
            <w:r>
              <w:rPr>
                <w:rFonts w:eastAsia="Times New Roman"/>
              </w:rPr>
              <w:t xml:space="preserve">141,975 </w:t>
            </w:r>
          </w:p>
        </w:tc>
        <w:tc>
          <w:tcPr>
            <w:tcW w:w="0" w:type="auto"/>
            <w:vAlign w:val="center"/>
            <w:hideMark/>
          </w:tcPr>
          <w:p w14:paraId="56D8B214" w14:textId="77777777" w:rsidR="001B3899" w:rsidRDefault="003D0EF4">
            <w:pPr>
              <w:rPr>
                <w:rFonts w:eastAsia="Times New Roman"/>
              </w:rPr>
            </w:pPr>
            <w:r>
              <w:rPr>
                <w:rFonts w:eastAsia="Times New Roman"/>
              </w:rPr>
              <w:t xml:space="preserve">552,993 </w:t>
            </w:r>
          </w:p>
        </w:tc>
        <w:tc>
          <w:tcPr>
            <w:tcW w:w="0" w:type="auto"/>
            <w:vAlign w:val="center"/>
            <w:hideMark/>
          </w:tcPr>
          <w:p w14:paraId="5234905E" w14:textId="77777777" w:rsidR="001B3899" w:rsidRDefault="003D0EF4">
            <w:pPr>
              <w:rPr>
                <w:rFonts w:eastAsia="Times New Roman"/>
              </w:rPr>
            </w:pPr>
            <w:r>
              <w:rPr>
                <w:rFonts w:eastAsia="Times New Roman"/>
              </w:rPr>
              <w:t xml:space="preserve">15,526 </w:t>
            </w:r>
          </w:p>
        </w:tc>
        <w:tc>
          <w:tcPr>
            <w:tcW w:w="0" w:type="auto"/>
            <w:vAlign w:val="center"/>
            <w:hideMark/>
          </w:tcPr>
          <w:p w14:paraId="45933D97" w14:textId="77777777" w:rsidR="001B3899" w:rsidRDefault="003D0EF4">
            <w:pPr>
              <w:rPr>
                <w:rFonts w:eastAsia="Times New Roman"/>
              </w:rPr>
            </w:pPr>
            <w:r>
              <w:rPr>
                <w:rFonts w:eastAsia="Times New Roman"/>
              </w:rPr>
              <w:t xml:space="preserve">0 </w:t>
            </w:r>
          </w:p>
        </w:tc>
        <w:tc>
          <w:tcPr>
            <w:tcW w:w="0" w:type="auto"/>
            <w:vAlign w:val="center"/>
            <w:hideMark/>
          </w:tcPr>
          <w:p w14:paraId="3CAEA2B9" w14:textId="77777777" w:rsidR="001B3899" w:rsidRDefault="003D0EF4">
            <w:pPr>
              <w:rPr>
                <w:rFonts w:eastAsia="Times New Roman"/>
              </w:rPr>
            </w:pPr>
            <w:r>
              <w:rPr>
                <w:rFonts w:eastAsia="Times New Roman"/>
              </w:rPr>
              <w:t xml:space="preserve">0 </w:t>
            </w:r>
          </w:p>
        </w:tc>
        <w:tc>
          <w:tcPr>
            <w:tcW w:w="0" w:type="auto"/>
            <w:vAlign w:val="center"/>
            <w:hideMark/>
          </w:tcPr>
          <w:p w14:paraId="12A55705" w14:textId="77777777" w:rsidR="001B3899" w:rsidRDefault="003D0EF4">
            <w:pPr>
              <w:rPr>
                <w:rFonts w:eastAsia="Times New Roman"/>
              </w:rPr>
            </w:pPr>
            <w:r>
              <w:rPr>
                <w:rFonts w:eastAsia="Times New Roman"/>
              </w:rPr>
              <w:t xml:space="preserve">0 </w:t>
            </w:r>
          </w:p>
        </w:tc>
        <w:tc>
          <w:tcPr>
            <w:tcW w:w="0" w:type="auto"/>
            <w:vAlign w:val="center"/>
            <w:hideMark/>
          </w:tcPr>
          <w:p w14:paraId="6C081D0D" w14:textId="77777777" w:rsidR="001B3899" w:rsidRDefault="003D0EF4">
            <w:pPr>
              <w:rPr>
                <w:rFonts w:eastAsia="Times New Roman"/>
              </w:rPr>
            </w:pPr>
            <w:r>
              <w:rPr>
                <w:rFonts w:eastAsia="Times New Roman"/>
              </w:rPr>
              <w:t xml:space="preserve">0 </w:t>
            </w:r>
          </w:p>
        </w:tc>
        <w:tc>
          <w:tcPr>
            <w:tcW w:w="0" w:type="auto"/>
            <w:vAlign w:val="center"/>
            <w:hideMark/>
          </w:tcPr>
          <w:p w14:paraId="0E4F6B72" w14:textId="77777777" w:rsidR="001B3899" w:rsidRDefault="003D0EF4">
            <w:pPr>
              <w:rPr>
                <w:rFonts w:eastAsia="Times New Roman"/>
              </w:rPr>
            </w:pPr>
            <w:r>
              <w:rPr>
                <w:rFonts w:eastAsia="Times New Roman"/>
              </w:rPr>
              <w:t xml:space="preserve">0 </w:t>
            </w:r>
          </w:p>
        </w:tc>
        <w:tc>
          <w:tcPr>
            <w:tcW w:w="0" w:type="auto"/>
            <w:vAlign w:val="center"/>
            <w:hideMark/>
          </w:tcPr>
          <w:p w14:paraId="17D9A14D" w14:textId="77777777" w:rsidR="001B3899" w:rsidRDefault="003D0EF4">
            <w:pPr>
              <w:rPr>
                <w:rFonts w:eastAsia="Times New Roman"/>
              </w:rPr>
            </w:pPr>
            <w:r>
              <w:rPr>
                <w:rFonts w:eastAsia="Times New Roman"/>
              </w:rPr>
              <w:t xml:space="preserve">0 </w:t>
            </w:r>
          </w:p>
        </w:tc>
        <w:tc>
          <w:tcPr>
            <w:tcW w:w="0" w:type="auto"/>
            <w:vAlign w:val="center"/>
            <w:hideMark/>
          </w:tcPr>
          <w:p w14:paraId="130DB2E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944C8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7481136" w14:textId="77777777" w:rsidR="001B3899" w:rsidRDefault="003D0EF4">
            <w:pPr>
              <w:rPr>
                <w:rFonts w:eastAsia="Times New Roman"/>
              </w:rPr>
            </w:pPr>
            <w:r>
              <w:rPr>
                <w:rFonts w:eastAsia="Times New Roman"/>
              </w:rPr>
              <w:t xml:space="preserve">719,485 </w:t>
            </w:r>
          </w:p>
        </w:tc>
        <w:tc>
          <w:tcPr>
            <w:tcW w:w="0" w:type="auto"/>
            <w:vAlign w:val="center"/>
            <w:hideMark/>
          </w:tcPr>
          <w:p w14:paraId="32C9135E" w14:textId="77777777" w:rsidR="001B3899" w:rsidRDefault="003D0EF4">
            <w:pPr>
              <w:rPr>
                <w:rFonts w:eastAsia="Times New Roman"/>
              </w:rPr>
            </w:pPr>
            <w:r>
              <w:rPr>
                <w:rFonts w:eastAsia="Times New Roman"/>
              </w:rPr>
              <w:t xml:space="preserve">0 </w:t>
            </w:r>
          </w:p>
        </w:tc>
        <w:tc>
          <w:tcPr>
            <w:tcW w:w="0" w:type="auto"/>
            <w:vAlign w:val="center"/>
            <w:hideMark/>
          </w:tcPr>
          <w:p w14:paraId="66F8D3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CF9FEB" w14:textId="77777777" w:rsidR="001B3899" w:rsidRDefault="003D0EF4">
            <w:pPr>
              <w:rPr>
                <w:rFonts w:eastAsia="Times New Roman"/>
              </w:rPr>
            </w:pPr>
            <w:r>
              <w:rPr>
                <w:rFonts w:eastAsia="Times New Roman"/>
              </w:rPr>
              <w:t xml:space="preserve">0 </w:t>
            </w:r>
          </w:p>
        </w:tc>
      </w:tr>
      <w:tr w:rsidR="001B3899" w14:paraId="1958C546" w14:textId="77777777">
        <w:trPr>
          <w:divId w:val="1824467884"/>
          <w:tblCellSpacing w:w="15" w:type="dxa"/>
        </w:trPr>
        <w:tc>
          <w:tcPr>
            <w:tcW w:w="3600" w:type="dxa"/>
            <w:tcBorders>
              <w:right w:val="single" w:sz="6" w:space="0" w:color="auto"/>
            </w:tcBorders>
            <w:vAlign w:val="center"/>
            <w:hideMark/>
          </w:tcPr>
          <w:p w14:paraId="2DEABC9B" w14:textId="77777777" w:rsidR="001B3899" w:rsidRDefault="003D0EF4">
            <w:pPr>
              <w:rPr>
                <w:rFonts w:eastAsia="Times New Roman"/>
              </w:rPr>
            </w:pPr>
            <w:r>
              <w:rPr>
                <w:rFonts w:eastAsia="Times New Roman"/>
              </w:rPr>
              <w:t xml:space="preserve">Walk </w:t>
            </w:r>
          </w:p>
        </w:tc>
        <w:tc>
          <w:tcPr>
            <w:tcW w:w="0" w:type="auto"/>
            <w:vAlign w:val="center"/>
            <w:hideMark/>
          </w:tcPr>
          <w:p w14:paraId="2152652C" w14:textId="77777777" w:rsidR="001B3899" w:rsidRDefault="003D0EF4">
            <w:pPr>
              <w:rPr>
                <w:rFonts w:eastAsia="Times New Roman"/>
              </w:rPr>
            </w:pPr>
            <w:r>
              <w:rPr>
                <w:rFonts w:eastAsia="Times New Roman"/>
              </w:rPr>
              <w:t xml:space="preserve">0 </w:t>
            </w:r>
          </w:p>
        </w:tc>
        <w:tc>
          <w:tcPr>
            <w:tcW w:w="0" w:type="auto"/>
            <w:vAlign w:val="center"/>
            <w:hideMark/>
          </w:tcPr>
          <w:p w14:paraId="70FFFACF" w14:textId="77777777" w:rsidR="001B3899" w:rsidRDefault="003D0EF4">
            <w:pPr>
              <w:rPr>
                <w:rFonts w:eastAsia="Times New Roman"/>
              </w:rPr>
            </w:pPr>
            <w:r>
              <w:rPr>
                <w:rFonts w:eastAsia="Times New Roman"/>
              </w:rPr>
              <w:t xml:space="preserve">0 </w:t>
            </w:r>
          </w:p>
        </w:tc>
        <w:tc>
          <w:tcPr>
            <w:tcW w:w="0" w:type="auto"/>
            <w:vAlign w:val="center"/>
            <w:hideMark/>
          </w:tcPr>
          <w:p w14:paraId="2745CF63" w14:textId="77777777" w:rsidR="001B3899" w:rsidRDefault="003D0EF4">
            <w:pPr>
              <w:rPr>
                <w:rFonts w:eastAsia="Times New Roman"/>
              </w:rPr>
            </w:pPr>
            <w:r>
              <w:rPr>
                <w:rFonts w:eastAsia="Times New Roman"/>
              </w:rPr>
              <w:t xml:space="preserve">0 </w:t>
            </w:r>
          </w:p>
        </w:tc>
        <w:tc>
          <w:tcPr>
            <w:tcW w:w="0" w:type="auto"/>
            <w:vAlign w:val="center"/>
            <w:hideMark/>
          </w:tcPr>
          <w:p w14:paraId="3C31C9EE" w14:textId="77777777" w:rsidR="001B3899" w:rsidRDefault="003D0EF4">
            <w:pPr>
              <w:rPr>
                <w:rFonts w:eastAsia="Times New Roman"/>
              </w:rPr>
            </w:pPr>
            <w:r>
              <w:rPr>
                <w:rFonts w:eastAsia="Times New Roman"/>
              </w:rPr>
              <w:t xml:space="preserve">76,310 </w:t>
            </w:r>
          </w:p>
        </w:tc>
        <w:tc>
          <w:tcPr>
            <w:tcW w:w="0" w:type="auto"/>
            <w:vAlign w:val="center"/>
            <w:hideMark/>
          </w:tcPr>
          <w:p w14:paraId="5D1C7571" w14:textId="77777777" w:rsidR="001B3899" w:rsidRDefault="003D0EF4">
            <w:pPr>
              <w:rPr>
                <w:rFonts w:eastAsia="Times New Roman"/>
              </w:rPr>
            </w:pPr>
            <w:r>
              <w:rPr>
                <w:rFonts w:eastAsia="Times New Roman"/>
              </w:rPr>
              <w:t xml:space="preserve">0 </w:t>
            </w:r>
          </w:p>
        </w:tc>
        <w:tc>
          <w:tcPr>
            <w:tcW w:w="0" w:type="auto"/>
            <w:vAlign w:val="center"/>
            <w:hideMark/>
          </w:tcPr>
          <w:p w14:paraId="27D262EB" w14:textId="77777777" w:rsidR="001B3899" w:rsidRDefault="003D0EF4">
            <w:pPr>
              <w:rPr>
                <w:rFonts w:eastAsia="Times New Roman"/>
              </w:rPr>
            </w:pPr>
            <w:r>
              <w:rPr>
                <w:rFonts w:eastAsia="Times New Roman"/>
              </w:rPr>
              <w:t xml:space="preserve">0 </w:t>
            </w:r>
          </w:p>
        </w:tc>
        <w:tc>
          <w:tcPr>
            <w:tcW w:w="0" w:type="auto"/>
            <w:vAlign w:val="center"/>
            <w:hideMark/>
          </w:tcPr>
          <w:p w14:paraId="4D29964E" w14:textId="77777777" w:rsidR="001B3899" w:rsidRDefault="003D0EF4">
            <w:pPr>
              <w:rPr>
                <w:rFonts w:eastAsia="Times New Roman"/>
              </w:rPr>
            </w:pPr>
            <w:r>
              <w:rPr>
                <w:rFonts w:eastAsia="Times New Roman"/>
              </w:rPr>
              <w:t xml:space="preserve">0 </w:t>
            </w:r>
          </w:p>
        </w:tc>
        <w:tc>
          <w:tcPr>
            <w:tcW w:w="0" w:type="auto"/>
            <w:vAlign w:val="center"/>
            <w:hideMark/>
          </w:tcPr>
          <w:p w14:paraId="4F780C5F" w14:textId="77777777" w:rsidR="001B3899" w:rsidRDefault="003D0EF4">
            <w:pPr>
              <w:rPr>
                <w:rFonts w:eastAsia="Times New Roman"/>
              </w:rPr>
            </w:pPr>
            <w:r>
              <w:rPr>
                <w:rFonts w:eastAsia="Times New Roman"/>
              </w:rPr>
              <w:t xml:space="preserve">0 </w:t>
            </w:r>
          </w:p>
        </w:tc>
        <w:tc>
          <w:tcPr>
            <w:tcW w:w="0" w:type="auto"/>
            <w:vAlign w:val="center"/>
            <w:hideMark/>
          </w:tcPr>
          <w:p w14:paraId="4B7F70C7" w14:textId="77777777" w:rsidR="001B3899" w:rsidRDefault="003D0EF4">
            <w:pPr>
              <w:rPr>
                <w:rFonts w:eastAsia="Times New Roman"/>
              </w:rPr>
            </w:pPr>
            <w:r>
              <w:rPr>
                <w:rFonts w:eastAsia="Times New Roman"/>
              </w:rPr>
              <w:t xml:space="preserve">0 </w:t>
            </w:r>
          </w:p>
        </w:tc>
        <w:tc>
          <w:tcPr>
            <w:tcW w:w="0" w:type="auto"/>
            <w:vAlign w:val="center"/>
            <w:hideMark/>
          </w:tcPr>
          <w:p w14:paraId="73165B15" w14:textId="77777777" w:rsidR="001B3899" w:rsidRDefault="003D0EF4">
            <w:pPr>
              <w:rPr>
                <w:rFonts w:eastAsia="Times New Roman"/>
              </w:rPr>
            </w:pPr>
            <w:r>
              <w:rPr>
                <w:rFonts w:eastAsia="Times New Roman"/>
              </w:rPr>
              <w:t xml:space="preserve">0 </w:t>
            </w:r>
          </w:p>
        </w:tc>
        <w:tc>
          <w:tcPr>
            <w:tcW w:w="0" w:type="auto"/>
            <w:vAlign w:val="center"/>
            <w:hideMark/>
          </w:tcPr>
          <w:p w14:paraId="3BB117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EC33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71356C" w14:textId="77777777" w:rsidR="001B3899" w:rsidRDefault="003D0EF4">
            <w:pPr>
              <w:rPr>
                <w:rFonts w:eastAsia="Times New Roman"/>
              </w:rPr>
            </w:pPr>
            <w:r>
              <w:rPr>
                <w:rFonts w:eastAsia="Times New Roman"/>
              </w:rPr>
              <w:t xml:space="preserve">76,310 </w:t>
            </w:r>
          </w:p>
        </w:tc>
        <w:tc>
          <w:tcPr>
            <w:tcW w:w="0" w:type="auto"/>
            <w:vAlign w:val="center"/>
            <w:hideMark/>
          </w:tcPr>
          <w:p w14:paraId="7D1B6D49" w14:textId="77777777" w:rsidR="001B3899" w:rsidRDefault="003D0EF4">
            <w:pPr>
              <w:rPr>
                <w:rFonts w:eastAsia="Times New Roman"/>
              </w:rPr>
            </w:pPr>
            <w:r>
              <w:rPr>
                <w:rFonts w:eastAsia="Times New Roman"/>
              </w:rPr>
              <w:t xml:space="preserve">0 </w:t>
            </w:r>
          </w:p>
        </w:tc>
        <w:tc>
          <w:tcPr>
            <w:tcW w:w="0" w:type="auto"/>
            <w:vAlign w:val="center"/>
            <w:hideMark/>
          </w:tcPr>
          <w:p w14:paraId="203C8FC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652567" w14:textId="77777777" w:rsidR="001B3899" w:rsidRDefault="003D0EF4">
            <w:pPr>
              <w:rPr>
                <w:rFonts w:eastAsia="Times New Roman"/>
              </w:rPr>
            </w:pPr>
            <w:r>
              <w:rPr>
                <w:rFonts w:eastAsia="Times New Roman"/>
              </w:rPr>
              <w:t xml:space="preserve">0 </w:t>
            </w:r>
          </w:p>
        </w:tc>
      </w:tr>
      <w:tr w:rsidR="001B3899" w14:paraId="41FC9BAC" w14:textId="77777777">
        <w:trPr>
          <w:divId w:val="1824467884"/>
          <w:tblCellSpacing w:w="15" w:type="dxa"/>
        </w:trPr>
        <w:tc>
          <w:tcPr>
            <w:tcW w:w="3600" w:type="dxa"/>
            <w:tcBorders>
              <w:right w:val="single" w:sz="6" w:space="0" w:color="auto"/>
            </w:tcBorders>
            <w:vAlign w:val="center"/>
            <w:hideMark/>
          </w:tcPr>
          <w:p w14:paraId="7D94D4A2" w14:textId="77777777" w:rsidR="001B3899" w:rsidRDefault="003D0EF4">
            <w:pPr>
              <w:rPr>
                <w:rFonts w:eastAsia="Times New Roman"/>
              </w:rPr>
            </w:pPr>
            <w:r>
              <w:rPr>
                <w:rFonts w:eastAsia="Times New Roman"/>
              </w:rPr>
              <w:t xml:space="preserve">Bike </w:t>
            </w:r>
          </w:p>
        </w:tc>
        <w:tc>
          <w:tcPr>
            <w:tcW w:w="0" w:type="auto"/>
            <w:vAlign w:val="center"/>
            <w:hideMark/>
          </w:tcPr>
          <w:p w14:paraId="51AE529F" w14:textId="77777777" w:rsidR="001B3899" w:rsidRDefault="003D0EF4">
            <w:pPr>
              <w:rPr>
                <w:rFonts w:eastAsia="Times New Roman"/>
              </w:rPr>
            </w:pPr>
            <w:r>
              <w:rPr>
                <w:rFonts w:eastAsia="Times New Roman"/>
              </w:rPr>
              <w:t xml:space="preserve">0 </w:t>
            </w:r>
          </w:p>
        </w:tc>
        <w:tc>
          <w:tcPr>
            <w:tcW w:w="0" w:type="auto"/>
            <w:vAlign w:val="center"/>
            <w:hideMark/>
          </w:tcPr>
          <w:p w14:paraId="27A47CB3" w14:textId="77777777" w:rsidR="001B3899" w:rsidRDefault="003D0EF4">
            <w:pPr>
              <w:rPr>
                <w:rFonts w:eastAsia="Times New Roman"/>
              </w:rPr>
            </w:pPr>
            <w:r>
              <w:rPr>
                <w:rFonts w:eastAsia="Times New Roman"/>
              </w:rPr>
              <w:t xml:space="preserve">0 </w:t>
            </w:r>
          </w:p>
        </w:tc>
        <w:tc>
          <w:tcPr>
            <w:tcW w:w="0" w:type="auto"/>
            <w:vAlign w:val="center"/>
            <w:hideMark/>
          </w:tcPr>
          <w:p w14:paraId="6C5097D2" w14:textId="77777777" w:rsidR="001B3899" w:rsidRDefault="003D0EF4">
            <w:pPr>
              <w:rPr>
                <w:rFonts w:eastAsia="Times New Roman"/>
              </w:rPr>
            </w:pPr>
            <w:r>
              <w:rPr>
                <w:rFonts w:eastAsia="Times New Roman"/>
              </w:rPr>
              <w:t xml:space="preserve">0 </w:t>
            </w:r>
          </w:p>
        </w:tc>
        <w:tc>
          <w:tcPr>
            <w:tcW w:w="0" w:type="auto"/>
            <w:vAlign w:val="center"/>
            <w:hideMark/>
          </w:tcPr>
          <w:p w14:paraId="6ADD475A" w14:textId="77777777" w:rsidR="001B3899" w:rsidRDefault="003D0EF4">
            <w:pPr>
              <w:rPr>
                <w:rFonts w:eastAsia="Times New Roman"/>
              </w:rPr>
            </w:pPr>
            <w:r>
              <w:rPr>
                <w:rFonts w:eastAsia="Times New Roman"/>
              </w:rPr>
              <w:t xml:space="preserve">500 </w:t>
            </w:r>
          </w:p>
        </w:tc>
        <w:tc>
          <w:tcPr>
            <w:tcW w:w="0" w:type="auto"/>
            <w:vAlign w:val="center"/>
            <w:hideMark/>
          </w:tcPr>
          <w:p w14:paraId="46072F79" w14:textId="77777777" w:rsidR="001B3899" w:rsidRDefault="003D0EF4">
            <w:pPr>
              <w:rPr>
                <w:rFonts w:eastAsia="Times New Roman"/>
              </w:rPr>
            </w:pPr>
            <w:r>
              <w:rPr>
                <w:rFonts w:eastAsia="Times New Roman"/>
              </w:rPr>
              <w:t xml:space="preserve">8,970 </w:t>
            </w:r>
          </w:p>
        </w:tc>
        <w:tc>
          <w:tcPr>
            <w:tcW w:w="0" w:type="auto"/>
            <w:vAlign w:val="center"/>
            <w:hideMark/>
          </w:tcPr>
          <w:p w14:paraId="1CB4FE77" w14:textId="77777777" w:rsidR="001B3899" w:rsidRDefault="003D0EF4">
            <w:pPr>
              <w:rPr>
                <w:rFonts w:eastAsia="Times New Roman"/>
              </w:rPr>
            </w:pPr>
            <w:r>
              <w:rPr>
                <w:rFonts w:eastAsia="Times New Roman"/>
              </w:rPr>
              <w:t xml:space="preserve">0 </w:t>
            </w:r>
          </w:p>
        </w:tc>
        <w:tc>
          <w:tcPr>
            <w:tcW w:w="0" w:type="auto"/>
            <w:vAlign w:val="center"/>
            <w:hideMark/>
          </w:tcPr>
          <w:p w14:paraId="6692D5F9" w14:textId="77777777" w:rsidR="001B3899" w:rsidRDefault="003D0EF4">
            <w:pPr>
              <w:rPr>
                <w:rFonts w:eastAsia="Times New Roman"/>
              </w:rPr>
            </w:pPr>
            <w:r>
              <w:rPr>
                <w:rFonts w:eastAsia="Times New Roman"/>
              </w:rPr>
              <w:t xml:space="preserve">0 </w:t>
            </w:r>
          </w:p>
        </w:tc>
        <w:tc>
          <w:tcPr>
            <w:tcW w:w="0" w:type="auto"/>
            <w:vAlign w:val="center"/>
            <w:hideMark/>
          </w:tcPr>
          <w:p w14:paraId="2A279AE2" w14:textId="77777777" w:rsidR="001B3899" w:rsidRDefault="003D0EF4">
            <w:pPr>
              <w:rPr>
                <w:rFonts w:eastAsia="Times New Roman"/>
              </w:rPr>
            </w:pPr>
            <w:r>
              <w:rPr>
                <w:rFonts w:eastAsia="Times New Roman"/>
              </w:rPr>
              <w:t xml:space="preserve">0 </w:t>
            </w:r>
          </w:p>
        </w:tc>
        <w:tc>
          <w:tcPr>
            <w:tcW w:w="0" w:type="auto"/>
            <w:vAlign w:val="center"/>
            <w:hideMark/>
          </w:tcPr>
          <w:p w14:paraId="4C6D9962" w14:textId="77777777" w:rsidR="001B3899" w:rsidRDefault="003D0EF4">
            <w:pPr>
              <w:rPr>
                <w:rFonts w:eastAsia="Times New Roman"/>
              </w:rPr>
            </w:pPr>
            <w:r>
              <w:rPr>
                <w:rFonts w:eastAsia="Times New Roman"/>
              </w:rPr>
              <w:t xml:space="preserve">0 </w:t>
            </w:r>
          </w:p>
        </w:tc>
        <w:tc>
          <w:tcPr>
            <w:tcW w:w="0" w:type="auto"/>
            <w:vAlign w:val="center"/>
            <w:hideMark/>
          </w:tcPr>
          <w:p w14:paraId="23A210CE" w14:textId="77777777" w:rsidR="001B3899" w:rsidRDefault="003D0EF4">
            <w:pPr>
              <w:rPr>
                <w:rFonts w:eastAsia="Times New Roman"/>
              </w:rPr>
            </w:pPr>
            <w:r>
              <w:rPr>
                <w:rFonts w:eastAsia="Times New Roman"/>
              </w:rPr>
              <w:t xml:space="preserve">0 </w:t>
            </w:r>
          </w:p>
        </w:tc>
        <w:tc>
          <w:tcPr>
            <w:tcW w:w="0" w:type="auto"/>
            <w:vAlign w:val="center"/>
            <w:hideMark/>
          </w:tcPr>
          <w:p w14:paraId="1B6B7E4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D7988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0216E8" w14:textId="77777777" w:rsidR="001B3899" w:rsidRDefault="003D0EF4">
            <w:pPr>
              <w:rPr>
                <w:rFonts w:eastAsia="Times New Roman"/>
              </w:rPr>
            </w:pPr>
            <w:r>
              <w:rPr>
                <w:rFonts w:eastAsia="Times New Roman"/>
              </w:rPr>
              <w:t xml:space="preserve">9,470 </w:t>
            </w:r>
          </w:p>
        </w:tc>
        <w:tc>
          <w:tcPr>
            <w:tcW w:w="0" w:type="auto"/>
            <w:vAlign w:val="center"/>
            <w:hideMark/>
          </w:tcPr>
          <w:p w14:paraId="5A3582CB" w14:textId="77777777" w:rsidR="001B3899" w:rsidRDefault="003D0EF4">
            <w:pPr>
              <w:rPr>
                <w:rFonts w:eastAsia="Times New Roman"/>
              </w:rPr>
            </w:pPr>
            <w:r>
              <w:rPr>
                <w:rFonts w:eastAsia="Times New Roman"/>
              </w:rPr>
              <w:t xml:space="preserve">0 </w:t>
            </w:r>
          </w:p>
        </w:tc>
        <w:tc>
          <w:tcPr>
            <w:tcW w:w="0" w:type="auto"/>
            <w:vAlign w:val="center"/>
            <w:hideMark/>
          </w:tcPr>
          <w:p w14:paraId="51E78E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58352C" w14:textId="77777777" w:rsidR="001B3899" w:rsidRDefault="003D0EF4">
            <w:pPr>
              <w:rPr>
                <w:rFonts w:eastAsia="Times New Roman"/>
              </w:rPr>
            </w:pPr>
            <w:r>
              <w:rPr>
                <w:rFonts w:eastAsia="Times New Roman"/>
              </w:rPr>
              <w:t xml:space="preserve">0 </w:t>
            </w:r>
          </w:p>
        </w:tc>
      </w:tr>
      <w:tr w:rsidR="001B3899" w14:paraId="7745FFAF" w14:textId="77777777">
        <w:trPr>
          <w:divId w:val="1824467884"/>
          <w:tblCellSpacing w:w="15" w:type="dxa"/>
        </w:trPr>
        <w:tc>
          <w:tcPr>
            <w:tcW w:w="3600" w:type="dxa"/>
            <w:tcBorders>
              <w:right w:val="single" w:sz="6" w:space="0" w:color="auto"/>
            </w:tcBorders>
            <w:vAlign w:val="center"/>
            <w:hideMark/>
          </w:tcPr>
          <w:p w14:paraId="12ECE24A" w14:textId="77777777" w:rsidR="001B3899" w:rsidRDefault="003D0EF4">
            <w:pPr>
              <w:rPr>
                <w:rFonts w:eastAsia="Times New Roman"/>
              </w:rPr>
            </w:pPr>
            <w:r>
              <w:rPr>
                <w:rFonts w:eastAsia="Times New Roman"/>
              </w:rPr>
              <w:t xml:space="preserve">Walk-Transit </w:t>
            </w:r>
          </w:p>
        </w:tc>
        <w:tc>
          <w:tcPr>
            <w:tcW w:w="0" w:type="auto"/>
            <w:vAlign w:val="center"/>
            <w:hideMark/>
          </w:tcPr>
          <w:p w14:paraId="24B1EB54" w14:textId="77777777" w:rsidR="001B3899" w:rsidRDefault="003D0EF4">
            <w:pPr>
              <w:rPr>
                <w:rFonts w:eastAsia="Times New Roman"/>
              </w:rPr>
            </w:pPr>
            <w:r>
              <w:rPr>
                <w:rFonts w:eastAsia="Times New Roman"/>
              </w:rPr>
              <w:t xml:space="preserve">0 </w:t>
            </w:r>
          </w:p>
        </w:tc>
        <w:tc>
          <w:tcPr>
            <w:tcW w:w="0" w:type="auto"/>
            <w:vAlign w:val="center"/>
            <w:hideMark/>
          </w:tcPr>
          <w:p w14:paraId="589DC311" w14:textId="77777777" w:rsidR="001B3899" w:rsidRDefault="003D0EF4">
            <w:pPr>
              <w:rPr>
                <w:rFonts w:eastAsia="Times New Roman"/>
              </w:rPr>
            </w:pPr>
            <w:r>
              <w:rPr>
                <w:rFonts w:eastAsia="Times New Roman"/>
              </w:rPr>
              <w:t xml:space="preserve">4,587 </w:t>
            </w:r>
          </w:p>
        </w:tc>
        <w:tc>
          <w:tcPr>
            <w:tcW w:w="0" w:type="auto"/>
            <w:vAlign w:val="center"/>
            <w:hideMark/>
          </w:tcPr>
          <w:p w14:paraId="37513CF1" w14:textId="77777777" w:rsidR="001B3899" w:rsidRDefault="003D0EF4">
            <w:pPr>
              <w:rPr>
                <w:rFonts w:eastAsia="Times New Roman"/>
              </w:rPr>
            </w:pPr>
            <w:r>
              <w:rPr>
                <w:rFonts w:eastAsia="Times New Roman"/>
              </w:rPr>
              <w:t xml:space="preserve">2,576 </w:t>
            </w:r>
          </w:p>
        </w:tc>
        <w:tc>
          <w:tcPr>
            <w:tcW w:w="0" w:type="auto"/>
            <w:vAlign w:val="center"/>
            <w:hideMark/>
          </w:tcPr>
          <w:p w14:paraId="429BB441" w14:textId="77777777" w:rsidR="001B3899" w:rsidRDefault="003D0EF4">
            <w:pPr>
              <w:rPr>
                <w:rFonts w:eastAsia="Times New Roman"/>
              </w:rPr>
            </w:pPr>
            <w:r>
              <w:rPr>
                <w:rFonts w:eastAsia="Times New Roman"/>
              </w:rPr>
              <w:t xml:space="preserve">0 </w:t>
            </w:r>
          </w:p>
        </w:tc>
        <w:tc>
          <w:tcPr>
            <w:tcW w:w="0" w:type="auto"/>
            <w:vAlign w:val="center"/>
            <w:hideMark/>
          </w:tcPr>
          <w:p w14:paraId="6A5EFF1F" w14:textId="77777777" w:rsidR="001B3899" w:rsidRDefault="003D0EF4">
            <w:pPr>
              <w:rPr>
                <w:rFonts w:eastAsia="Times New Roman"/>
              </w:rPr>
            </w:pPr>
            <w:r>
              <w:rPr>
                <w:rFonts w:eastAsia="Times New Roman"/>
              </w:rPr>
              <w:t xml:space="preserve">0 </w:t>
            </w:r>
          </w:p>
        </w:tc>
        <w:tc>
          <w:tcPr>
            <w:tcW w:w="0" w:type="auto"/>
            <w:vAlign w:val="center"/>
            <w:hideMark/>
          </w:tcPr>
          <w:p w14:paraId="596E3C79" w14:textId="77777777" w:rsidR="001B3899" w:rsidRDefault="003D0EF4">
            <w:pPr>
              <w:rPr>
                <w:rFonts w:eastAsia="Times New Roman"/>
              </w:rPr>
            </w:pPr>
            <w:r>
              <w:rPr>
                <w:rFonts w:eastAsia="Times New Roman"/>
              </w:rPr>
              <w:t xml:space="preserve">25,429 </w:t>
            </w:r>
          </w:p>
        </w:tc>
        <w:tc>
          <w:tcPr>
            <w:tcW w:w="0" w:type="auto"/>
            <w:vAlign w:val="center"/>
            <w:hideMark/>
          </w:tcPr>
          <w:p w14:paraId="7512E397" w14:textId="77777777" w:rsidR="001B3899" w:rsidRDefault="003D0EF4">
            <w:pPr>
              <w:rPr>
                <w:rFonts w:eastAsia="Times New Roman"/>
              </w:rPr>
            </w:pPr>
            <w:r>
              <w:rPr>
                <w:rFonts w:eastAsia="Times New Roman"/>
              </w:rPr>
              <w:t xml:space="preserve">2,777 </w:t>
            </w:r>
          </w:p>
        </w:tc>
        <w:tc>
          <w:tcPr>
            <w:tcW w:w="0" w:type="auto"/>
            <w:vAlign w:val="center"/>
            <w:hideMark/>
          </w:tcPr>
          <w:p w14:paraId="70B21ECC" w14:textId="77777777" w:rsidR="001B3899" w:rsidRDefault="003D0EF4">
            <w:pPr>
              <w:rPr>
                <w:rFonts w:eastAsia="Times New Roman"/>
              </w:rPr>
            </w:pPr>
            <w:r>
              <w:rPr>
                <w:rFonts w:eastAsia="Times New Roman"/>
              </w:rPr>
              <w:t xml:space="preserve">0 </w:t>
            </w:r>
          </w:p>
        </w:tc>
        <w:tc>
          <w:tcPr>
            <w:tcW w:w="0" w:type="auto"/>
            <w:vAlign w:val="center"/>
            <w:hideMark/>
          </w:tcPr>
          <w:p w14:paraId="7C547D8E" w14:textId="77777777" w:rsidR="001B3899" w:rsidRDefault="003D0EF4">
            <w:pPr>
              <w:rPr>
                <w:rFonts w:eastAsia="Times New Roman"/>
              </w:rPr>
            </w:pPr>
            <w:r>
              <w:rPr>
                <w:rFonts w:eastAsia="Times New Roman"/>
              </w:rPr>
              <w:t xml:space="preserve">0 </w:t>
            </w:r>
          </w:p>
        </w:tc>
        <w:tc>
          <w:tcPr>
            <w:tcW w:w="0" w:type="auto"/>
            <w:vAlign w:val="center"/>
            <w:hideMark/>
          </w:tcPr>
          <w:p w14:paraId="50619DC1" w14:textId="77777777" w:rsidR="001B3899" w:rsidRDefault="003D0EF4">
            <w:pPr>
              <w:rPr>
                <w:rFonts w:eastAsia="Times New Roman"/>
              </w:rPr>
            </w:pPr>
            <w:r>
              <w:rPr>
                <w:rFonts w:eastAsia="Times New Roman"/>
              </w:rPr>
              <w:t xml:space="preserve">0 </w:t>
            </w:r>
          </w:p>
        </w:tc>
        <w:tc>
          <w:tcPr>
            <w:tcW w:w="0" w:type="auto"/>
            <w:vAlign w:val="center"/>
            <w:hideMark/>
          </w:tcPr>
          <w:p w14:paraId="4BEDE7F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0E94D1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14055F0" w14:textId="77777777" w:rsidR="001B3899" w:rsidRDefault="003D0EF4">
            <w:pPr>
              <w:rPr>
                <w:rFonts w:eastAsia="Times New Roman"/>
              </w:rPr>
            </w:pPr>
            <w:r>
              <w:rPr>
                <w:rFonts w:eastAsia="Times New Roman"/>
              </w:rPr>
              <w:t xml:space="preserve">35,370 </w:t>
            </w:r>
          </w:p>
        </w:tc>
        <w:tc>
          <w:tcPr>
            <w:tcW w:w="0" w:type="auto"/>
            <w:vAlign w:val="center"/>
            <w:hideMark/>
          </w:tcPr>
          <w:p w14:paraId="6C2D8A17" w14:textId="77777777" w:rsidR="001B3899" w:rsidRDefault="003D0EF4">
            <w:pPr>
              <w:rPr>
                <w:rFonts w:eastAsia="Times New Roman"/>
              </w:rPr>
            </w:pPr>
            <w:r>
              <w:rPr>
                <w:rFonts w:eastAsia="Times New Roman"/>
              </w:rPr>
              <w:t xml:space="preserve">28,206 </w:t>
            </w:r>
          </w:p>
        </w:tc>
        <w:tc>
          <w:tcPr>
            <w:tcW w:w="0" w:type="auto"/>
            <w:vAlign w:val="center"/>
            <w:hideMark/>
          </w:tcPr>
          <w:p w14:paraId="2A1778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7C43E8" w14:textId="77777777" w:rsidR="001B3899" w:rsidRDefault="003D0EF4">
            <w:pPr>
              <w:rPr>
                <w:rFonts w:eastAsia="Times New Roman"/>
              </w:rPr>
            </w:pPr>
            <w:r>
              <w:rPr>
                <w:rFonts w:eastAsia="Times New Roman"/>
              </w:rPr>
              <w:t xml:space="preserve">0 </w:t>
            </w:r>
          </w:p>
        </w:tc>
      </w:tr>
      <w:tr w:rsidR="001B3899" w14:paraId="52894853" w14:textId="77777777">
        <w:trPr>
          <w:divId w:val="1824467884"/>
          <w:tblCellSpacing w:w="15" w:type="dxa"/>
        </w:trPr>
        <w:tc>
          <w:tcPr>
            <w:tcW w:w="3600" w:type="dxa"/>
            <w:tcBorders>
              <w:right w:val="single" w:sz="6" w:space="0" w:color="auto"/>
            </w:tcBorders>
            <w:vAlign w:val="center"/>
            <w:hideMark/>
          </w:tcPr>
          <w:p w14:paraId="536EC5B3" w14:textId="77777777" w:rsidR="001B3899" w:rsidRDefault="003D0EF4">
            <w:pPr>
              <w:rPr>
                <w:rFonts w:eastAsia="Times New Roman"/>
              </w:rPr>
            </w:pPr>
            <w:r>
              <w:rPr>
                <w:rFonts w:eastAsia="Times New Roman"/>
              </w:rPr>
              <w:t xml:space="preserve">PNR-Transit </w:t>
            </w:r>
          </w:p>
        </w:tc>
        <w:tc>
          <w:tcPr>
            <w:tcW w:w="0" w:type="auto"/>
            <w:vAlign w:val="center"/>
            <w:hideMark/>
          </w:tcPr>
          <w:p w14:paraId="5BA337DF" w14:textId="77777777" w:rsidR="001B3899" w:rsidRDefault="003D0EF4">
            <w:pPr>
              <w:rPr>
                <w:rFonts w:eastAsia="Times New Roman"/>
              </w:rPr>
            </w:pPr>
            <w:r>
              <w:rPr>
                <w:rFonts w:eastAsia="Times New Roman"/>
              </w:rPr>
              <w:t xml:space="preserve">0 </w:t>
            </w:r>
          </w:p>
        </w:tc>
        <w:tc>
          <w:tcPr>
            <w:tcW w:w="0" w:type="auto"/>
            <w:vAlign w:val="center"/>
            <w:hideMark/>
          </w:tcPr>
          <w:p w14:paraId="1FA349AB" w14:textId="77777777" w:rsidR="001B3899" w:rsidRDefault="003D0EF4">
            <w:pPr>
              <w:rPr>
                <w:rFonts w:eastAsia="Times New Roman"/>
              </w:rPr>
            </w:pPr>
            <w:r>
              <w:rPr>
                <w:rFonts w:eastAsia="Times New Roman"/>
              </w:rPr>
              <w:t xml:space="preserve">0 </w:t>
            </w:r>
          </w:p>
        </w:tc>
        <w:tc>
          <w:tcPr>
            <w:tcW w:w="0" w:type="auto"/>
            <w:vAlign w:val="center"/>
            <w:hideMark/>
          </w:tcPr>
          <w:p w14:paraId="564DEEED" w14:textId="77777777" w:rsidR="001B3899" w:rsidRDefault="003D0EF4">
            <w:pPr>
              <w:rPr>
                <w:rFonts w:eastAsia="Times New Roman"/>
              </w:rPr>
            </w:pPr>
            <w:r>
              <w:rPr>
                <w:rFonts w:eastAsia="Times New Roman"/>
              </w:rPr>
              <w:t xml:space="preserve">0 </w:t>
            </w:r>
          </w:p>
        </w:tc>
        <w:tc>
          <w:tcPr>
            <w:tcW w:w="0" w:type="auto"/>
            <w:vAlign w:val="center"/>
            <w:hideMark/>
          </w:tcPr>
          <w:p w14:paraId="06D3D0B8" w14:textId="77777777" w:rsidR="001B3899" w:rsidRDefault="003D0EF4">
            <w:pPr>
              <w:rPr>
                <w:rFonts w:eastAsia="Times New Roman"/>
              </w:rPr>
            </w:pPr>
            <w:r>
              <w:rPr>
                <w:rFonts w:eastAsia="Times New Roman"/>
              </w:rPr>
              <w:t xml:space="preserve">0 </w:t>
            </w:r>
          </w:p>
        </w:tc>
        <w:tc>
          <w:tcPr>
            <w:tcW w:w="0" w:type="auto"/>
            <w:vAlign w:val="center"/>
            <w:hideMark/>
          </w:tcPr>
          <w:p w14:paraId="06FAD56D" w14:textId="77777777" w:rsidR="001B3899" w:rsidRDefault="003D0EF4">
            <w:pPr>
              <w:rPr>
                <w:rFonts w:eastAsia="Times New Roman"/>
              </w:rPr>
            </w:pPr>
            <w:r>
              <w:rPr>
                <w:rFonts w:eastAsia="Times New Roman"/>
              </w:rPr>
              <w:t xml:space="preserve">0 </w:t>
            </w:r>
          </w:p>
        </w:tc>
        <w:tc>
          <w:tcPr>
            <w:tcW w:w="0" w:type="auto"/>
            <w:vAlign w:val="center"/>
            <w:hideMark/>
          </w:tcPr>
          <w:p w14:paraId="5FDA5B03" w14:textId="77777777" w:rsidR="001B3899" w:rsidRDefault="003D0EF4">
            <w:pPr>
              <w:rPr>
                <w:rFonts w:eastAsia="Times New Roman"/>
              </w:rPr>
            </w:pPr>
            <w:r>
              <w:rPr>
                <w:rFonts w:eastAsia="Times New Roman"/>
              </w:rPr>
              <w:t xml:space="preserve">0 </w:t>
            </w:r>
          </w:p>
        </w:tc>
        <w:tc>
          <w:tcPr>
            <w:tcW w:w="0" w:type="auto"/>
            <w:vAlign w:val="center"/>
            <w:hideMark/>
          </w:tcPr>
          <w:p w14:paraId="56E26691" w14:textId="77777777" w:rsidR="001B3899" w:rsidRDefault="003D0EF4">
            <w:pPr>
              <w:rPr>
                <w:rFonts w:eastAsia="Times New Roman"/>
              </w:rPr>
            </w:pPr>
            <w:r>
              <w:rPr>
                <w:rFonts w:eastAsia="Times New Roman"/>
              </w:rPr>
              <w:t xml:space="preserve">0 </w:t>
            </w:r>
          </w:p>
        </w:tc>
        <w:tc>
          <w:tcPr>
            <w:tcW w:w="0" w:type="auto"/>
            <w:vAlign w:val="center"/>
            <w:hideMark/>
          </w:tcPr>
          <w:p w14:paraId="4685B8C5" w14:textId="77777777" w:rsidR="001B3899" w:rsidRDefault="003D0EF4">
            <w:pPr>
              <w:rPr>
                <w:rFonts w:eastAsia="Times New Roman"/>
              </w:rPr>
            </w:pPr>
            <w:r>
              <w:rPr>
                <w:rFonts w:eastAsia="Times New Roman"/>
              </w:rPr>
              <w:t xml:space="preserve">166 </w:t>
            </w:r>
          </w:p>
        </w:tc>
        <w:tc>
          <w:tcPr>
            <w:tcW w:w="0" w:type="auto"/>
            <w:vAlign w:val="center"/>
            <w:hideMark/>
          </w:tcPr>
          <w:p w14:paraId="130E2D38" w14:textId="77777777" w:rsidR="001B3899" w:rsidRDefault="003D0EF4">
            <w:pPr>
              <w:rPr>
                <w:rFonts w:eastAsia="Times New Roman"/>
              </w:rPr>
            </w:pPr>
            <w:r>
              <w:rPr>
                <w:rFonts w:eastAsia="Times New Roman"/>
              </w:rPr>
              <w:t xml:space="preserve">1,784 </w:t>
            </w:r>
          </w:p>
        </w:tc>
        <w:tc>
          <w:tcPr>
            <w:tcW w:w="0" w:type="auto"/>
            <w:vAlign w:val="center"/>
            <w:hideMark/>
          </w:tcPr>
          <w:p w14:paraId="21E9740B" w14:textId="77777777" w:rsidR="001B3899" w:rsidRDefault="003D0EF4">
            <w:pPr>
              <w:rPr>
                <w:rFonts w:eastAsia="Times New Roman"/>
              </w:rPr>
            </w:pPr>
            <w:r>
              <w:rPr>
                <w:rFonts w:eastAsia="Times New Roman"/>
              </w:rPr>
              <w:t xml:space="preserve">0 </w:t>
            </w:r>
          </w:p>
        </w:tc>
        <w:tc>
          <w:tcPr>
            <w:tcW w:w="0" w:type="auto"/>
            <w:vAlign w:val="center"/>
            <w:hideMark/>
          </w:tcPr>
          <w:p w14:paraId="1415946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AEAF50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C7F86C" w14:textId="77777777" w:rsidR="001B3899" w:rsidRDefault="003D0EF4">
            <w:pPr>
              <w:rPr>
                <w:rFonts w:eastAsia="Times New Roman"/>
              </w:rPr>
            </w:pPr>
            <w:r>
              <w:rPr>
                <w:rFonts w:eastAsia="Times New Roman"/>
              </w:rPr>
              <w:t xml:space="preserve">1,950 </w:t>
            </w:r>
          </w:p>
        </w:tc>
        <w:tc>
          <w:tcPr>
            <w:tcW w:w="0" w:type="auto"/>
            <w:vAlign w:val="center"/>
            <w:hideMark/>
          </w:tcPr>
          <w:p w14:paraId="0C921503" w14:textId="77777777" w:rsidR="001B3899" w:rsidRDefault="003D0EF4">
            <w:pPr>
              <w:rPr>
                <w:rFonts w:eastAsia="Times New Roman"/>
              </w:rPr>
            </w:pPr>
            <w:r>
              <w:rPr>
                <w:rFonts w:eastAsia="Times New Roman"/>
              </w:rPr>
              <w:t xml:space="preserve">0 </w:t>
            </w:r>
          </w:p>
        </w:tc>
        <w:tc>
          <w:tcPr>
            <w:tcW w:w="0" w:type="auto"/>
            <w:vAlign w:val="center"/>
            <w:hideMark/>
          </w:tcPr>
          <w:p w14:paraId="5B3CDC65" w14:textId="77777777" w:rsidR="001B3899" w:rsidRDefault="003D0EF4">
            <w:pPr>
              <w:rPr>
                <w:rFonts w:eastAsia="Times New Roman"/>
              </w:rPr>
            </w:pPr>
            <w:r>
              <w:rPr>
                <w:rFonts w:eastAsia="Times New Roman"/>
              </w:rPr>
              <w:t xml:space="preserve">1,950 </w:t>
            </w:r>
          </w:p>
        </w:tc>
        <w:tc>
          <w:tcPr>
            <w:tcW w:w="0" w:type="auto"/>
            <w:tcBorders>
              <w:right w:val="single" w:sz="6" w:space="0" w:color="auto"/>
            </w:tcBorders>
            <w:vAlign w:val="center"/>
            <w:hideMark/>
          </w:tcPr>
          <w:p w14:paraId="48DFF365" w14:textId="77777777" w:rsidR="001B3899" w:rsidRDefault="003D0EF4">
            <w:pPr>
              <w:rPr>
                <w:rFonts w:eastAsia="Times New Roman"/>
              </w:rPr>
            </w:pPr>
            <w:r>
              <w:rPr>
                <w:rFonts w:eastAsia="Times New Roman"/>
              </w:rPr>
              <w:t xml:space="preserve">0 </w:t>
            </w:r>
          </w:p>
        </w:tc>
      </w:tr>
      <w:tr w:rsidR="001B3899" w14:paraId="652AB933" w14:textId="77777777">
        <w:trPr>
          <w:divId w:val="1824467884"/>
          <w:tblCellSpacing w:w="15" w:type="dxa"/>
        </w:trPr>
        <w:tc>
          <w:tcPr>
            <w:tcW w:w="3600" w:type="dxa"/>
            <w:tcBorders>
              <w:right w:val="single" w:sz="6" w:space="0" w:color="auto"/>
            </w:tcBorders>
            <w:vAlign w:val="center"/>
            <w:hideMark/>
          </w:tcPr>
          <w:p w14:paraId="77A881CC" w14:textId="77777777" w:rsidR="001B3899" w:rsidRDefault="003D0EF4">
            <w:pPr>
              <w:rPr>
                <w:rFonts w:eastAsia="Times New Roman"/>
              </w:rPr>
            </w:pPr>
            <w:r>
              <w:rPr>
                <w:rFonts w:eastAsia="Times New Roman"/>
              </w:rPr>
              <w:t xml:space="preserve">KNR-Transit </w:t>
            </w:r>
          </w:p>
        </w:tc>
        <w:tc>
          <w:tcPr>
            <w:tcW w:w="0" w:type="auto"/>
            <w:vAlign w:val="center"/>
            <w:hideMark/>
          </w:tcPr>
          <w:p w14:paraId="168873A9" w14:textId="77777777" w:rsidR="001B3899" w:rsidRDefault="003D0EF4">
            <w:pPr>
              <w:rPr>
                <w:rFonts w:eastAsia="Times New Roman"/>
              </w:rPr>
            </w:pPr>
            <w:r>
              <w:rPr>
                <w:rFonts w:eastAsia="Times New Roman"/>
              </w:rPr>
              <w:t xml:space="preserve">0 </w:t>
            </w:r>
          </w:p>
        </w:tc>
        <w:tc>
          <w:tcPr>
            <w:tcW w:w="0" w:type="auto"/>
            <w:vAlign w:val="center"/>
            <w:hideMark/>
          </w:tcPr>
          <w:p w14:paraId="0BC9DA50" w14:textId="77777777" w:rsidR="001B3899" w:rsidRDefault="003D0EF4">
            <w:pPr>
              <w:rPr>
                <w:rFonts w:eastAsia="Times New Roman"/>
              </w:rPr>
            </w:pPr>
            <w:r>
              <w:rPr>
                <w:rFonts w:eastAsia="Times New Roman"/>
              </w:rPr>
              <w:t xml:space="preserve">0 </w:t>
            </w:r>
          </w:p>
        </w:tc>
        <w:tc>
          <w:tcPr>
            <w:tcW w:w="0" w:type="auto"/>
            <w:vAlign w:val="center"/>
            <w:hideMark/>
          </w:tcPr>
          <w:p w14:paraId="59C8E037" w14:textId="77777777" w:rsidR="001B3899" w:rsidRDefault="003D0EF4">
            <w:pPr>
              <w:rPr>
                <w:rFonts w:eastAsia="Times New Roman"/>
              </w:rPr>
            </w:pPr>
            <w:r>
              <w:rPr>
                <w:rFonts w:eastAsia="Times New Roman"/>
              </w:rPr>
              <w:t xml:space="preserve">0 </w:t>
            </w:r>
          </w:p>
        </w:tc>
        <w:tc>
          <w:tcPr>
            <w:tcW w:w="0" w:type="auto"/>
            <w:vAlign w:val="center"/>
            <w:hideMark/>
          </w:tcPr>
          <w:p w14:paraId="0A4E7DD1" w14:textId="77777777" w:rsidR="001B3899" w:rsidRDefault="003D0EF4">
            <w:pPr>
              <w:rPr>
                <w:rFonts w:eastAsia="Times New Roman"/>
              </w:rPr>
            </w:pPr>
            <w:r>
              <w:rPr>
                <w:rFonts w:eastAsia="Times New Roman"/>
              </w:rPr>
              <w:t xml:space="preserve">0 </w:t>
            </w:r>
          </w:p>
        </w:tc>
        <w:tc>
          <w:tcPr>
            <w:tcW w:w="0" w:type="auto"/>
            <w:vAlign w:val="center"/>
            <w:hideMark/>
          </w:tcPr>
          <w:p w14:paraId="003D7A9E" w14:textId="77777777" w:rsidR="001B3899" w:rsidRDefault="003D0EF4">
            <w:pPr>
              <w:rPr>
                <w:rFonts w:eastAsia="Times New Roman"/>
              </w:rPr>
            </w:pPr>
            <w:r>
              <w:rPr>
                <w:rFonts w:eastAsia="Times New Roman"/>
              </w:rPr>
              <w:t xml:space="preserve">0 </w:t>
            </w:r>
          </w:p>
        </w:tc>
        <w:tc>
          <w:tcPr>
            <w:tcW w:w="0" w:type="auto"/>
            <w:vAlign w:val="center"/>
            <w:hideMark/>
          </w:tcPr>
          <w:p w14:paraId="5195C202" w14:textId="77777777" w:rsidR="001B3899" w:rsidRDefault="003D0EF4">
            <w:pPr>
              <w:rPr>
                <w:rFonts w:eastAsia="Times New Roman"/>
              </w:rPr>
            </w:pPr>
            <w:r>
              <w:rPr>
                <w:rFonts w:eastAsia="Times New Roman"/>
              </w:rPr>
              <w:t xml:space="preserve">0 </w:t>
            </w:r>
          </w:p>
        </w:tc>
        <w:tc>
          <w:tcPr>
            <w:tcW w:w="0" w:type="auto"/>
            <w:vAlign w:val="center"/>
            <w:hideMark/>
          </w:tcPr>
          <w:p w14:paraId="7940B2EC" w14:textId="77777777" w:rsidR="001B3899" w:rsidRDefault="003D0EF4">
            <w:pPr>
              <w:rPr>
                <w:rFonts w:eastAsia="Times New Roman"/>
              </w:rPr>
            </w:pPr>
            <w:r>
              <w:rPr>
                <w:rFonts w:eastAsia="Times New Roman"/>
              </w:rPr>
              <w:t xml:space="preserve">0 </w:t>
            </w:r>
          </w:p>
        </w:tc>
        <w:tc>
          <w:tcPr>
            <w:tcW w:w="0" w:type="auto"/>
            <w:vAlign w:val="center"/>
            <w:hideMark/>
          </w:tcPr>
          <w:p w14:paraId="421CFB0D" w14:textId="77777777" w:rsidR="001B3899" w:rsidRDefault="003D0EF4">
            <w:pPr>
              <w:rPr>
                <w:rFonts w:eastAsia="Times New Roman"/>
              </w:rPr>
            </w:pPr>
            <w:r>
              <w:rPr>
                <w:rFonts w:eastAsia="Times New Roman"/>
              </w:rPr>
              <w:t xml:space="preserve">0 </w:t>
            </w:r>
          </w:p>
        </w:tc>
        <w:tc>
          <w:tcPr>
            <w:tcW w:w="0" w:type="auto"/>
            <w:vAlign w:val="center"/>
            <w:hideMark/>
          </w:tcPr>
          <w:p w14:paraId="6CD7EA2D" w14:textId="77777777" w:rsidR="001B3899" w:rsidRDefault="003D0EF4">
            <w:pPr>
              <w:rPr>
                <w:rFonts w:eastAsia="Times New Roman"/>
              </w:rPr>
            </w:pPr>
            <w:r>
              <w:rPr>
                <w:rFonts w:eastAsia="Times New Roman"/>
              </w:rPr>
              <w:t xml:space="preserve">0 </w:t>
            </w:r>
          </w:p>
        </w:tc>
        <w:tc>
          <w:tcPr>
            <w:tcW w:w="0" w:type="auto"/>
            <w:vAlign w:val="center"/>
            <w:hideMark/>
          </w:tcPr>
          <w:p w14:paraId="323FB2FD" w14:textId="77777777" w:rsidR="001B3899" w:rsidRDefault="003D0EF4">
            <w:pPr>
              <w:rPr>
                <w:rFonts w:eastAsia="Times New Roman"/>
              </w:rPr>
            </w:pPr>
            <w:r>
              <w:rPr>
                <w:rFonts w:eastAsia="Times New Roman"/>
              </w:rPr>
              <w:t xml:space="preserve">3,827 </w:t>
            </w:r>
          </w:p>
        </w:tc>
        <w:tc>
          <w:tcPr>
            <w:tcW w:w="0" w:type="auto"/>
            <w:vAlign w:val="center"/>
            <w:hideMark/>
          </w:tcPr>
          <w:p w14:paraId="50C26A74" w14:textId="77777777" w:rsidR="001B3899" w:rsidRDefault="003D0EF4">
            <w:pPr>
              <w:rPr>
                <w:rFonts w:eastAsia="Times New Roman"/>
              </w:rPr>
            </w:pPr>
            <w:r>
              <w:rPr>
                <w:rFonts w:eastAsia="Times New Roman"/>
              </w:rPr>
              <w:t xml:space="preserve">2,053 </w:t>
            </w:r>
          </w:p>
        </w:tc>
        <w:tc>
          <w:tcPr>
            <w:tcW w:w="0" w:type="auto"/>
            <w:tcBorders>
              <w:right w:val="single" w:sz="6" w:space="0" w:color="auto"/>
            </w:tcBorders>
            <w:vAlign w:val="center"/>
            <w:hideMark/>
          </w:tcPr>
          <w:p w14:paraId="4D7AB61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A9456E" w14:textId="77777777" w:rsidR="001B3899" w:rsidRDefault="003D0EF4">
            <w:pPr>
              <w:rPr>
                <w:rFonts w:eastAsia="Times New Roman"/>
              </w:rPr>
            </w:pPr>
            <w:r>
              <w:rPr>
                <w:rFonts w:eastAsia="Times New Roman"/>
              </w:rPr>
              <w:t xml:space="preserve">5,880 </w:t>
            </w:r>
          </w:p>
        </w:tc>
        <w:tc>
          <w:tcPr>
            <w:tcW w:w="0" w:type="auto"/>
            <w:vAlign w:val="center"/>
            <w:hideMark/>
          </w:tcPr>
          <w:p w14:paraId="33D9976E" w14:textId="77777777" w:rsidR="001B3899" w:rsidRDefault="003D0EF4">
            <w:pPr>
              <w:rPr>
                <w:rFonts w:eastAsia="Times New Roman"/>
              </w:rPr>
            </w:pPr>
            <w:r>
              <w:rPr>
                <w:rFonts w:eastAsia="Times New Roman"/>
              </w:rPr>
              <w:t xml:space="preserve">0 </w:t>
            </w:r>
          </w:p>
        </w:tc>
        <w:tc>
          <w:tcPr>
            <w:tcW w:w="0" w:type="auto"/>
            <w:vAlign w:val="center"/>
            <w:hideMark/>
          </w:tcPr>
          <w:p w14:paraId="3D93243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0E10FDF" w14:textId="77777777" w:rsidR="001B3899" w:rsidRDefault="003D0EF4">
            <w:pPr>
              <w:rPr>
                <w:rFonts w:eastAsia="Times New Roman"/>
              </w:rPr>
            </w:pPr>
            <w:r>
              <w:rPr>
                <w:rFonts w:eastAsia="Times New Roman"/>
              </w:rPr>
              <w:t xml:space="preserve">5,880 </w:t>
            </w:r>
          </w:p>
        </w:tc>
      </w:tr>
      <w:tr w:rsidR="001B3899" w14:paraId="2A376370" w14:textId="77777777">
        <w:trPr>
          <w:divId w:val="1824467884"/>
          <w:tblCellSpacing w:w="15" w:type="dxa"/>
        </w:trPr>
        <w:tc>
          <w:tcPr>
            <w:tcW w:w="3600" w:type="dxa"/>
            <w:tcBorders>
              <w:right w:val="single" w:sz="6" w:space="0" w:color="auto"/>
            </w:tcBorders>
            <w:vAlign w:val="center"/>
            <w:hideMark/>
          </w:tcPr>
          <w:p w14:paraId="330FB58A" w14:textId="77777777" w:rsidR="001B3899" w:rsidRDefault="003D0EF4">
            <w:pPr>
              <w:rPr>
                <w:rFonts w:eastAsia="Times New Roman"/>
              </w:rPr>
            </w:pPr>
            <w:r>
              <w:rPr>
                <w:rFonts w:eastAsia="Times New Roman"/>
              </w:rPr>
              <w:t xml:space="preserve">School Bus </w:t>
            </w:r>
          </w:p>
        </w:tc>
        <w:tc>
          <w:tcPr>
            <w:tcW w:w="0" w:type="auto"/>
            <w:vAlign w:val="center"/>
            <w:hideMark/>
          </w:tcPr>
          <w:p w14:paraId="7CB44B11" w14:textId="77777777" w:rsidR="001B3899" w:rsidRDefault="003D0EF4">
            <w:pPr>
              <w:rPr>
                <w:rFonts w:eastAsia="Times New Roman"/>
              </w:rPr>
            </w:pPr>
            <w:r>
              <w:rPr>
                <w:rFonts w:eastAsia="Times New Roman"/>
              </w:rPr>
              <w:t xml:space="preserve">763 </w:t>
            </w:r>
          </w:p>
        </w:tc>
        <w:tc>
          <w:tcPr>
            <w:tcW w:w="0" w:type="auto"/>
            <w:vAlign w:val="center"/>
            <w:hideMark/>
          </w:tcPr>
          <w:p w14:paraId="2BB0C682" w14:textId="77777777" w:rsidR="001B3899" w:rsidRDefault="003D0EF4">
            <w:pPr>
              <w:rPr>
                <w:rFonts w:eastAsia="Times New Roman"/>
              </w:rPr>
            </w:pPr>
            <w:r>
              <w:rPr>
                <w:rFonts w:eastAsia="Times New Roman"/>
              </w:rPr>
              <w:t xml:space="preserve">120,654 </w:t>
            </w:r>
          </w:p>
        </w:tc>
        <w:tc>
          <w:tcPr>
            <w:tcW w:w="0" w:type="auto"/>
            <w:vAlign w:val="center"/>
            <w:hideMark/>
          </w:tcPr>
          <w:p w14:paraId="37BC4278" w14:textId="77777777" w:rsidR="001B3899" w:rsidRDefault="003D0EF4">
            <w:pPr>
              <w:rPr>
                <w:rFonts w:eastAsia="Times New Roman"/>
              </w:rPr>
            </w:pPr>
            <w:r>
              <w:rPr>
                <w:rFonts w:eastAsia="Times New Roman"/>
              </w:rPr>
              <w:t xml:space="preserve">134,014 </w:t>
            </w:r>
          </w:p>
        </w:tc>
        <w:tc>
          <w:tcPr>
            <w:tcW w:w="0" w:type="auto"/>
            <w:vAlign w:val="center"/>
            <w:hideMark/>
          </w:tcPr>
          <w:p w14:paraId="4C4EB5E2" w14:textId="77777777" w:rsidR="001B3899" w:rsidRDefault="003D0EF4">
            <w:pPr>
              <w:rPr>
                <w:rFonts w:eastAsia="Times New Roman"/>
              </w:rPr>
            </w:pPr>
            <w:r>
              <w:rPr>
                <w:rFonts w:eastAsia="Times New Roman"/>
              </w:rPr>
              <w:t xml:space="preserve">21,783 </w:t>
            </w:r>
          </w:p>
        </w:tc>
        <w:tc>
          <w:tcPr>
            <w:tcW w:w="0" w:type="auto"/>
            <w:vAlign w:val="center"/>
            <w:hideMark/>
          </w:tcPr>
          <w:p w14:paraId="02A4731A" w14:textId="77777777" w:rsidR="001B3899" w:rsidRDefault="003D0EF4">
            <w:pPr>
              <w:rPr>
                <w:rFonts w:eastAsia="Times New Roman"/>
              </w:rPr>
            </w:pPr>
            <w:r>
              <w:rPr>
                <w:rFonts w:eastAsia="Times New Roman"/>
              </w:rPr>
              <w:t xml:space="preserve">0 </w:t>
            </w:r>
          </w:p>
        </w:tc>
        <w:tc>
          <w:tcPr>
            <w:tcW w:w="0" w:type="auto"/>
            <w:vAlign w:val="center"/>
            <w:hideMark/>
          </w:tcPr>
          <w:p w14:paraId="79E0514F" w14:textId="77777777" w:rsidR="001B3899" w:rsidRDefault="003D0EF4">
            <w:pPr>
              <w:rPr>
                <w:rFonts w:eastAsia="Times New Roman"/>
              </w:rPr>
            </w:pPr>
            <w:r>
              <w:rPr>
                <w:rFonts w:eastAsia="Times New Roman"/>
              </w:rPr>
              <w:t xml:space="preserve">0 </w:t>
            </w:r>
          </w:p>
        </w:tc>
        <w:tc>
          <w:tcPr>
            <w:tcW w:w="0" w:type="auto"/>
            <w:vAlign w:val="center"/>
            <w:hideMark/>
          </w:tcPr>
          <w:p w14:paraId="2D9C2BA1" w14:textId="77777777" w:rsidR="001B3899" w:rsidRDefault="003D0EF4">
            <w:pPr>
              <w:rPr>
                <w:rFonts w:eastAsia="Times New Roman"/>
              </w:rPr>
            </w:pPr>
            <w:r>
              <w:rPr>
                <w:rFonts w:eastAsia="Times New Roman"/>
              </w:rPr>
              <w:t xml:space="preserve">0 </w:t>
            </w:r>
          </w:p>
        </w:tc>
        <w:tc>
          <w:tcPr>
            <w:tcW w:w="0" w:type="auto"/>
            <w:vAlign w:val="center"/>
            <w:hideMark/>
          </w:tcPr>
          <w:p w14:paraId="5B42877E" w14:textId="77777777" w:rsidR="001B3899" w:rsidRDefault="003D0EF4">
            <w:pPr>
              <w:rPr>
                <w:rFonts w:eastAsia="Times New Roman"/>
              </w:rPr>
            </w:pPr>
            <w:r>
              <w:rPr>
                <w:rFonts w:eastAsia="Times New Roman"/>
              </w:rPr>
              <w:t xml:space="preserve">0 </w:t>
            </w:r>
          </w:p>
        </w:tc>
        <w:tc>
          <w:tcPr>
            <w:tcW w:w="0" w:type="auto"/>
            <w:vAlign w:val="center"/>
            <w:hideMark/>
          </w:tcPr>
          <w:p w14:paraId="2254DBF8" w14:textId="77777777" w:rsidR="001B3899" w:rsidRDefault="003D0EF4">
            <w:pPr>
              <w:rPr>
                <w:rFonts w:eastAsia="Times New Roman"/>
              </w:rPr>
            </w:pPr>
            <w:r>
              <w:rPr>
                <w:rFonts w:eastAsia="Times New Roman"/>
              </w:rPr>
              <w:t xml:space="preserve">0 </w:t>
            </w:r>
          </w:p>
        </w:tc>
        <w:tc>
          <w:tcPr>
            <w:tcW w:w="0" w:type="auto"/>
            <w:vAlign w:val="center"/>
            <w:hideMark/>
          </w:tcPr>
          <w:p w14:paraId="2C8781DA" w14:textId="77777777" w:rsidR="001B3899" w:rsidRDefault="003D0EF4">
            <w:pPr>
              <w:rPr>
                <w:rFonts w:eastAsia="Times New Roman"/>
              </w:rPr>
            </w:pPr>
            <w:r>
              <w:rPr>
                <w:rFonts w:eastAsia="Times New Roman"/>
              </w:rPr>
              <w:t xml:space="preserve">0 </w:t>
            </w:r>
          </w:p>
        </w:tc>
        <w:tc>
          <w:tcPr>
            <w:tcW w:w="0" w:type="auto"/>
            <w:vAlign w:val="center"/>
            <w:hideMark/>
          </w:tcPr>
          <w:p w14:paraId="658D49F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5C0E74" w14:textId="77777777" w:rsidR="001B3899" w:rsidRDefault="003D0EF4">
            <w:pPr>
              <w:rPr>
                <w:rFonts w:eastAsia="Times New Roman"/>
              </w:rPr>
            </w:pPr>
            <w:r>
              <w:rPr>
                <w:rFonts w:eastAsia="Times New Roman"/>
              </w:rPr>
              <w:t xml:space="preserve">858,316 </w:t>
            </w:r>
          </w:p>
        </w:tc>
        <w:tc>
          <w:tcPr>
            <w:tcW w:w="0" w:type="auto"/>
            <w:tcBorders>
              <w:right w:val="single" w:sz="6" w:space="0" w:color="auto"/>
            </w:tcBorders>
            <w:vAlign w:val="center"/>
            <w:hideMark/>
          </w:tcPr>
          <w:p w14:paraId="7EA36409" w14:textId="77777777" w:rsidR="001B3899" w:rsidRDefault="003D0EF4">
            <w:pPr>
              <w:rPr>
                <w:rFonts w:eastAsia="Times New Roman"/>
              </w:rPr>
            </w:pPr>
            <w:r>
              <w:rPr>
                <w:rFonts w:eastAsia="Times New Roman"/>
              </w:rPr>
              <w:t xml:space="preserve">1,135,530 </w:t>
            </w:r>
          </w:p>
        </w:tc>
        <w:tc>
          <w:tcPr>
            <w:tcW w:w="0" w:type="auto"/>
            <w:vAlign w:val="center"/>
            <w:hideMark/>
          </w:tcPr>
          <w:p w14:paraId="5D419CB0" w14:textId="77777777" w:rsidR="001B3899" w:rsidRDefault="003D0EF4">
            <w:pPr>
              <w:rPr>
                <w:rFonts w:eastAsia="Times New Roman"/>
              </w:rPr>
            </w:pPr>
            <w:r>
              <w:rPr>
                <w:rFonts w:eastAsia="Times New Roman"/>
              </w:rPr>
              <w:t xml:space="preserve">0 </w:t>
            </w:r>
          </w:p>
        </w:tc>
        <w:tc>
          <w:tcPr>
            <w:tcW w:w="0" w:type="auto"/>
            <w:vAlign w:val="center"/>
            <w:hideMark/>
          </w:tcPr>
          <w:p w14:paraId="3924E9A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254E3D" w14:textId="77777777" w:rsidR="001B3899" w:rsidRDefault="003D0EF4">
            <w:pPr>
              <w:rPr>
                <w:rFonts w:eastAsia="Times New Roman"/>
              </w:rPr>
            </w:pPr>
            <w:r>
              <w:rPr>
                <w:rFonts w:eastAsia="Times New Roman"/>
              </w:rPr>
              <w:t xml:space="preserve">0 </w:t>
            </w:r>
          </w:p>
        </w:tc>
      </w:tr>
      <w:tr w:rsidR="001B3899" w14:paraId="4292E339" w14:textId="77777777">
        <w:trPr>
          <w:divId w:val="1824467884"/>
          <w:tblCellSpacing w:w="15" w:type="dxa"/>
        </w:trPr>
        <w:tc>
          <w:tcPr>
            <w:tcW w:w="3600" w:type="dxa"/>
            <w:tcBorders>
              <w:right w:val="single" w:sz="6" w:space="0" w:color="auto"/>
            </w:tcBorders>
            <w:vAlign w:val="center"/>
            <w:hideMark/>
          </w:tcPr>
          <w:p w14:paraId="29EE7B08" w14:textId="77777777" w:rsidR="001B3899" w:rsidRDefault="003D0EF4">
            <w:pPr>
              <w:rPr>
                <w:rFonts w:eastAsia="Times New Roman"/>
              </w:rPr>
            </w:pPr>
            <w:r>
              <w:rPr>
                <w:rFonts w:eastAsia="Times New Roman"/>
              </w:rPr>
              <w:t xml:space="preserve">Total </w:t>
            </w:r>
          </w:p>
        </w:tc>
        <w:tc>
          <w:tcPr>
            <w:tcW w:w="0" w:type="auto"/>
            <w:vAlign w:val="center"/>
            <w:hideMark/>
          </w:tcPr>
          <w:p w14:paraId="3CF2B65A" w14:textId="77777777" w:rsidR="001B3899" w:rsidRDefault="003D0EF4">
            <w:pPr>
              <w:rPr>
                <w:rFonts w:eastAsia="Times New Roman"/>
              </w:rPr>
            </w:pPr>
            <w:r>
              <w:rPr>
                <w:rFonts w:eastAsia="Times New Roman"/>
              </w:rPr>
              <w:t xml:space="preserve">125,841 </w:t>
            </w:r>
          </w:p>
        </w:tc>
        <w:tc>
          <w:tcPr>
            <w:tcW w:w="0" w:type="auto"/>
            <w:vAlign w:val="center"/>
            <w:hideMark/>
          </w:tcPr>
          <w:p w14:paraId="464A695F" w14:textId="77777777" w:rsidR="001B3899" w:rsidRDefault="003D0EF4">
            <w:pPr>
              <w:rPr>
                <w:rFonts w:eastAsia="Times New Roman"/>
              </w:rPr>
            </w:pPr>
            <w:r>
              <w:rPr>
                <w:rFonts w:eastAsia="Times New Roman"/>
              </w:rPr>
              <w:t xml:space="preserve">659,660 </w:t>
            </w:r>
          </w:p>
        </w:tc>
        <w:tc>
          <w:tcPr>
            <w:tcW w:w="0" w:type="auto"/>
            <w:vAlign w:val="center"/>
            <w:hideMark/>
          </w:tcPr>
          <w:p w14:paraId="2FB930B6" w14:textId="77777777" w:rsidR="001B3899" w:rsidRDefault="003D0EF4">
            <w:pPr>
              <w:rPr>
                <w:rFonts w:eastAsia="Times New Roman"/>
              </w:rPr>
            </w:pPr>
            <w:r>
              <w:rPr>
                <w:rFonts w:eastAsia="Times New Roman"/>
              </w:rPr>
              <w:t xml:space="preserve">689,583 </w:t>
            </w:r>
          </w:p>
        </w:tc>
        <w:tc>
          <w:tcPr>
            <w:tcW w:w="0" w:type="auto"/>
            <w:vAlign w:val="center"/>
            <w:hideMark/>
          </w:tcPr>
          <w:p w14:paraId="6E8E8FBB" w14:textId="77777777" w:rsidR="001B3899" w:rsidRDefault="003D0EF4">
            <w:pPr>
              <w:rPr>
                <w:rFonts w:eastAsia="Times New Roman"/>
              </w:rPr>
            </w:pPr>
            <w:r>
              <w:rPr>
                <w:rFonts w:eastAsia="Times New Roman"/>
              </w:rPr>
              <w:t xml:space="preserve">122,308 </w:t>
            </w:r>
          </w:p>
        </w:tc>
        <w:tc>
          <w:tcPr>
            <w:tcW w:w="0" w:type="auto"/>
            <w:vAlign w:val="center"/>
            <w:hideMark/>
          </w:tcPr>
          <w:p w14:paraId="6E2CDC10" w14:textId="77777777" w:rsidR="001B3899" w:rsidRDefault="003D0EF4">
            <w:pPr>
              <w:rPr>
                <w:rFonts w:eastAsia="Times New Roman"/>
              </w:rPr>
            </w:pPr>
            <w:r>
              <w:rPr>
                <w:rFonts w:eastAsia="Times New Roman"/>
              </w:rPr>
              <w:t xml:space="preserve">8,970 </w:t>
            </w:r>
          </w:p>
        </w:tc>
        <w:tc>
          <w:tcPr>
            <w:tcW w:w="0" w:type="auto"/>
            <w:vAlign w:val="center"/>
            <w:hideMark/>
          </w:tcPr>
          <w:p w14:paraId="4A0337A4" w14:textId="77777777" w:rsidR="001B3899" w:rsidRDefault="003D0EF4">
            <w:pPr>
              <w:rPr>
                <w:rFonts w:eastAsia="Times New Roman"/>
              </w:rPr>
            </w:pPr>
            <w:r>
              <w:rPr>
                <w:rFonts w:eastAsia="Times New Roman"/>
              </w:rPr>
              <w:t xml:space="preserve">25,429 </w:t>
            </w:r>
          </w:p>
        </w:tc>
        <w:tc>
          <w:tcPr>
            <w:tcW w:w="0" w:type="auto"/>
            <w:vAlign w:val="center"/>
            <w:hideMark/>
          </w:tcPr>
          <w:p w14:paraId="787A62B8" w14:textId="77777777" w:rsidR="001B3899" w:rsidRDefault="003D0EF4">
            <w:pPr>
              <w:rPr>
                <w:rFonts w:eastAsia="Times New Roman"/>
              </w:rPr>
            </w:pPr>
            <w:r>
              <w:rPr>
                <w:rFonts w:eastAsia="Times New Roman"/>
              </w:rPr>
              <w:t xml:space="preserve">2,777 </w:t>
            </w:r>
          </w:p>
        </w:tc>
        <w:tc>
          <w:tcPr>
            <w:tcW w:w="0" w:type="auto"/>
            <w:vAlign w:val="center"/>
            <w:hideMark/>
          </w:tcPr>
          <w:p w14:paraId="0A2A2C60" w14:textId="77777777" w:rsidR="001B3899" w:rsidRDefault="003D0EF4">
            <w:pPr>
              <w:rPr>
                <w:rFonts w:eastAsia="Times New Roman"/>
              </w:rPr>
            </w:pPr>
            <w:r>
              <w:rPr>
                <w:rFonts w:eastAsia="Times New Roman"/>
              </w:rPr>
              <w:t xml:space="preserve">166 </w:t>
            </w:r>
          </w:p>
        </w:tc>
        <w:tc>
          <w:tcPr>
            <w:tcW w:w="0" w:type="auto"/>
            <w:vAlign w:val="center"/>
            <w:hideMark/>
          </w:tcPr>
          <w:p w14:paraId="0EF51859" w14:textId="77777777" w:rsidR="001B3899" w:rsidRDefault="003D0EF4">
            <w:pPr>
              <w:rPr>
                <w:rFonts w:eastAsia="Times New Roman"/>
              </w:rPr>
            </w:pPr>
            <w:r>
              <w:rPr>
                <w:rFonts w:eastAsia="Times New Roman"/>
              </w:rPr>
              <w:t xml:space="preserve">1,784 </w:t>
            </w:r>
          </w:p>
        </w:tc>
        <w:tc>
          <w:tcPr>
            <w:tcW w:w="0" w:type="auto"/>
            <w:vAlign w:val="center"/>
            <w:hideMark/>
          </w:tcPr>
          <w:p w14:paraId="6BB3CE05" w14:textId="77777777" w:rsidR="001B3899" w:rsidRDefault="003D0EF4">
            <w:pPr>
              <w:rPr>
                <w:rFonts w:eastAsia="Times New Roman"/>
              </w:rPr>
            </w:pPr>
            <w:r>
              <w:rPr>
                <w:rFonts w:eastAsia="Times New Roman"/>
              </w:rPr>
              <w:t xml:space="preserve">3,827 </w:t>
            </w:r>
          </w:p>
        </w:tc>
        <w:tc>
          <w:tcPr>
            <w:tcW w:w="0" w:type="auto"/>
            <w:vAlign w:val="center"/>
            <w:hideMark/>
          </w:tcPr>
          <w:p w14:paraId="6BF37ECA" w14:textId="77777777" w:rsidR="001B3899" w:rsidRDefault="003D0EF4">
            <w:pPr>
              <w:rPr>
                <w:rFonts w:eastAsia="Times New Roman"/>
              </w:rPr>
            </w:pPr>
            <w:r>
              <w:rPr>
                <w:rFonts w:eastAsia="Times New Roman"/>
              </w:rPr>
              <w:t xml:space="preserve">2,053 </w:t>
            </w:r>
          </w:p>
        </w:tc>
        <w:tc>
          <w:tcPr>
            <w:tcW w:w="0" w:type="auto"/>
            <w:tcBorders>
              <w:right w:val="single" w:sz="6" w:space="0" w:color="auto"/>
            </w:tcBorders>
            <w:vAlign w:val="center"/>
            <w:hideMark/>
          </w:tcPr>
          <w:p w14:paraId="7753F7A7" w14:textId="77777777" w:rsidR="001B3899" w:rsidRDefault="003D0EF4">
            <w:pPr>
              <w:rPr>
                <w:rFonts w:eastAsia="Times New Roman"/>
              </w:rPr>
            </w:pPr>
            <w:r>
              <w:rPr>
                <w:rFonts w:eastAsia="Times New Roman"/>
              </w:rPr>
              <w:t xml:space="preserve">858,316 </w:t>
            </w:r>
          </w:p>
        </w:tc>
        <w:tc>
          <w:tcPr>
            <w:tcW w:w="0" w:type="auto"/>
            <w:tcBorders>
              <w:right w:val="single" w:sz="6" w:space="0" w:color="auto"/>
            </w:tcBorders>
            <w:vAlign w:val="center"/>
            <w:hideMark/>
          </w:tcPr>
          <w:p w14:paraId="6B50ADA3" w14:textId="77777777" w:rsidR="001B3899" w:rsidRDefault="003D0EF4">
            <w:pPr>
              <w:rPr>
                <w:rFonts w:eastAsia="Times New Roman"/>
              </w:rPr>
            </w:pPr>
            <w:r>
              <w:rPr>
                <w:rFonts w:eastAsia="Times New Roman"/>
              </w:rPr>
              <w:t xml:space="preserve">2,500,715 </w:t>
            </w:r>
          </w:p>
        </w:tc>
        <w:tc>
          <w:tcPr>
            <w:tcW w:w="0" w:type="auto"/>
            <w:vAlign w:val="center"/>
            <w:hideMark/>
          </w:tcPr>
          <w:p w14:paraId="11223CAE" w14:textId="77777777" w:rsidR="001B3899" w:rsidRDefault="003D0EF4">
            <w:pPr>
              <w:rPr>
                <w:rFonts w:eastAsia="Times New Roman"/>
              </w:rPr>
            </w:pPr>
            <w:r>
              <w:rPr>
                <w:rFonts w:eastAsia="Times New Roman"/>
              </w:rPr>
              <w:t xml:space="preserve">28,206 </w:t>
            </w:r>
          </w:p>
        </w:tc>
        <w:tc>
          <w:tcPr>
            <w:tcW w:w="0" w:type="auto"/>
            <w:vAlign w:val="center"/>
            <w:hideMark/>
          </w:tcPr>
          <w:p w14:paraId="697E996E" w14:textId="77777777" w:rsidR="001B3899" w:rsidRDefault="003D0EF4">
            <w:pPr>
              <w:rPr>
                <w:rFonts w:eastAsia="Times New Roman"/>
              </w:rPr>
            </w:pPr>
            <w:r>
              <w:rPr>
                <w:rFonts w:eastAsia="Times New Roman"/>
              </w:rPr>
              <w:t xml:space="preserve">1,950 </w:t>
            </w:r>
          </w:p>
        </w:tc>
        <w:tc>
          <w:tcPr>
            <w:tcW w:w="0" w:type="auto"/>
            <w:tcBorders>
              <w:right w:val="single" w:sz="6" w:space="0" w:color="auto"/>
            </w:tcBorders>
            <w:vAlign w:val="center"/>
            <w:hideMark/>
          </w:tcPr>
          <w:p w14:paraId="38D0EFF9" w14:textId="77777777" w:rsidR="001B3899" w:rsidRDefault="003D0EF4">
            <w:pPr>
              <w:rPr>
                <w:rFonts w:eastAsia="Times New Roman"/>
              </w:rPr>
            </w:pPr>
            <w:r>
              <w:rPr>
                <w:rFonts w:eastAsia="Times New Roman"/>
              </w:rPr>
              <w:t xml:space="preserve">5,880 </w:t>
            </w:r>
          </w:p>
        </w:tc>
      </w:tr>
    </w:tbl>
    <w:p w14:paraId="1823CB4A"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52D68785" w14:textId="77777777">
        <w:trPr>
          <w:divId w:val="1824467884"/>
          <w:tblHeader/>
          <w:tblCellSpacing w:w="15" w:type="dxa"/>
        </w:trPr>
        <w:tc>
          <w:tcPr>
            <w:tcW w:w="0" w:type="auto"/>
            <w:gridSpan w:val="17"/>
            <w:tcBorders>
              <w:top w:val="nil"/>
              <w:left w:val="nil"/>
              <w:bottom w:val="nil"/>
              <w:right w:val="nil"/>
            </w:tcBorders>
            <w:vAlign w:val="center"/>
            <w:hideMark/>
          </w:tcPr>
          <w:p w14:paraId="303A9799" w14:textId="744E9B60" w:rsidR="001B3899" w:rsidRDefault="00477412">
            <w:pPr>
              <w:jc w:val="center"/>
              <w:rPr>
                <w:rFonts w:eastAsia="Times New Roman"/>
              </w:rPr>
            </w:pPr>
            <w:ins w:id="217" w:author="Kyeil Kim" w:date="2019-04-25T13:17:00Z">
              <w:r>
                <w:rPr>
                  <w:rFonts w:eastAsia="Times New Roman"/>
                </w:rPr>
                <w:t xml:space="preserve">Table </w:t>
              </w:r>
            </w:ins>
            <w:del w:id="218" w:author="Kyeil Kim" w:date="2019-04-25T13:17:00Z">
              <w:r w:rsidR="003D0EF4" w:rsidDel="00477412">
                <w:rPr>
                  <w:rFonts w:eastAsia="Times New Roman"/>
                </w:rPr>
                <w:delText xml:space="preserve">Tablke </w:delText>
              </w:r>
            </w:del>
            <w:r w:rsidR="003D0EF4">
              <w:rPr>
                <w:rFonts w:eastAsia="Times New Roman"/>
              </w:rPr>
              <w:t xml:space="preserve">3-16j. Trip Mode Choice by Tour Purpose and Tour Mode - Observed Trip Mode Shares: School Tours </w:t>
            </w:r>
          </w:p>
        </w:tc>
      </w:tr>
      <w:tr w:rsidR="001B3899" w14:paraId="775AAF85" w14:textId="77777777">
        <w:trPr>
          <w:divId w:val="1824467884"/>
          <w:tblHeader/>
          <w:tblCellSpacing w:w="15" w:type="dxa"/>
        </w:trPr>
        <w:tc>
          <w:tcPr>
            <w:tcW w:w="0" w:type="auto"/>
            <w:vAlign w:val="center"/>
            <w:hideMark/>
          </w:tcPr>
          <w:p w14:paraId="0B19E956"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7C1950EB" w14:textId="77777777" w:rsidR="001B3899" w:rsidRDefault="003D0EF4">
            <w:pPr>
              <w:jc w:val="center"/>
              <w:divId w:val="1084952229"/>
              <w:rPr>
                <w:rFonts w:eastAsia="Times New Roman"/>
                <w:b/>
                <w:bCs/>
              </w:rPr>
            </w:pPr>
            <w:r>
              <w:rPr>
                <w:rFonts w:eastAsia="Times New Roman"/>
                <w:b/>
                <w:bCs/>
              </w:rPr>
              <w:t xml:space="preserve">Trip Mode </w:t>
            </w:r>
          </w:p>
        </w:tc>
        <w:tc>
          <w:tcPr>
            <w:tcW w:w="0" w:type="auto"/>
            <w:vAlign w:val="center"/>
            <w:hideMark/>
          </w:tcPr>
          <w:p w14:paraId="72424EEA"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4DA5779" w14:textId="77777777" w:rsidR="001B3899" w:rsidRDefault="003D0EF4">
            <w:pPr>
              <w:jc w:val="center"/>
              <w:divId w:val="1808860441"/>
              <w:rPr>
                <w:rFonts w:eastAsia="Times New Roman"/>
                <w:b/>
                <w:bCs/>
              </w:rPr>
            </w:pPr>
            <w:r>
              <w:rPr>
                <w:rFonts w:eastAsia="Times New Roman"/>
                <w:b/>
                <w:bCs/>
              </w:rPr>
              <w:t xml:space="preserve">Transit Totals </w:t>
            </w:r>
          </w:p>
        </w:tc>
      </w:tr>
      <w:tr w:rsidR="001B3899" w14:paraId="30460BFB" w14:textId="77777777">
        <w:trPr>
          <w:divId w:val="1824467884"/>
          <w:tblHeader/>
          <w:tblCellSpacing w:w="15" w:type="dxa"/>
        </w:trPr>
        <w:tc>
          <w:tcPr>
            <w:tcW w:w="0" w:type="auto"/>
            <w:vAlign w:val="center"/>
            <w:hideMark/>
          </w:tcPr>
          <w:p w14:paraId="6D0C772D"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1244EEEA"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98E3A55"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6060B8F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79A53073"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51409F9E"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7384358"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047C63BC" w14:textId="14D6EB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19"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330AD1D4"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41208423" w14:textId="1413F08D" w:rsidR="001B3899" w:rsidRDefault="003D0EF4">
            <w:pPr>
              <w:rPr>
                <w:rFonts w:eastAsia="Times New Roman"/>
                <w:b/>
                <w:bCs/>
              </w:rPr>
            </w:pPr>
            <w:r>
              <w:rPr>
                <w:rFonts w:eastAsia="Times New Roman"/>
                <w:b/>
                <w:bCs/>
              </w:rPr>
              <w:t>PNR Pre</w:t>
            </w:r>
            <w:ins w:id="220"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177A0F8E"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40B37016" w14:textId="5C000D2A" w:rsidR="001B3899" w:rsidRDefault="003D0EF4">
            <w:pPr>
              <w:rPr>
                <w:rFonts w:eastAsia="Times New Roman"/>
                <w:b/>
                <w:bCs/>
              </w:rPr>
            </w:pPr>
            <w:r>
              <w:rPr>
                <w:rFonts w:eastAsia="Times New Roman"/>
                <w:b/>
                <w:bCs/>
              </w:rPr>
              <w:t>KNR Pre</w:t>
            </w:r>
            <w:ins w:id="221"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3EDFC9FE"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A54F27C"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7E75764"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11050BA"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9F5A84B" w14:textId="77777777" w:rsidR="001B3899" w:rsidRDefault="003D0EF4">
            <w:pPr>
              <w:rPr>
                <w:rFonts w:eastAsia="Times New Roman"/>
                <w:b/>
                <w:bCs/>
              </w:rPr>
            </w:pPr>
            <w:r>
              <w:rPr>
                <w:rFonts w:eastAsia="Times New Roman"/>
                <w:b/>
                <w:bCs/>
              </w:rPr>
              <w:t xml:space="preserve">KNR </w:t>
            </w:r>
          </w:p>
        </w:tc>
      </w:tr>
      <w:tr w:rsidR="001B3899" w14:paraId="73D4FA73" w14:textId="77777777">
        <w:trPr>
          <w:divId w:val="1824467884"/>
          <w:tblCellSpacing w:w="15" w:type="dxa"/>
        </w:trPr>
        <w:tc>
          <w:tcPr>
            <w:tcW w:w="3600" w:type="dxa"/>
            <w:tcBorders>
              <w:right w:val="single" w:sz="6" w:space="0" w:color="auto"/>
            </w:tcBorders>
            <w:vAlign w:val="center"/>
            <w:hideMark/>
          </w:tcPr>
          <w:p w14:paraId="0A4661A5" w14:textId="77777777" w:rsidR="001B3899" w:rsidRDefault="003D0EF4">
            <w:pPr>
              <w:rPr>
                <w:rFonts w:eastAsia="Times New Roman"/>
              </w:rPr>
            </w:pPr>
            <w:r>
              <w:rPr>
                <w:rFonts w:eastAsia="Times New Roman"/>
              </w:rPr>
              <w:t xml:space="preserve">Drive Alone </w:t>
            </w:r>
          </w:p>
        </w:tc>
        <w:tc>
          <w:tcPr>
            <w:tcW w:w="0" w:type="auto"/>
            <w:vAlign w:val="center"/>
            <w:hideMark/>
          </w:tcPr>
          <w:p w14:paraId="491CB907" w14:textId="77777777" w:rsidR="001B3899" w:rsidRDefault="003D0EF4">
            <w:pPr>
              <w:rPr>
                <w:rFonts w:eastAsia="Times New Roman"/>
              </w:rPr>
            </w:pPr>
            <w:r>
              <w:rPr>
                <w:rFonts w:eastAsia="Times New Roman"/>
              </w:rPr>
              <w:t xml:space="preserve">100% </w:t>
            </w:r>
          </w:p>
        </w:tc>
        <w:tc>
          <w:tcPr>
            <w:tcW w:w="0" w:type="auto"/>
            <w:vAlign w:val="center"/>
            <w:hideMark/>
          </w:tcPr>
          <w:p w14:paraId="6DF32352" w14:textId="77777777" w:rsidR="001B3899" w:rsidRDefault="003D0EF4">
            <w:pPr>
              <w:rPr>
                <w:rFonts w:eastAsia="Times New Roman"/>
              </w:rPr>
            </w:pPr>
            <w:r>
              <w:rPr>
                <w:rFonts w:eastAsia="Times New Roman"/>
              </w:rPr>
              <w:t xml:space="preserve">0% </w:t>
            </w:r>
          </w:p>
        </w:tc>
        <w:tc>
          <w:tcPr>
            <w:tcW w:w="0" w:type="auto"/>
            <w:vAlign w:val="center"/>
            <w:hideMark/>
          </w:tcPr>
          <w:p w14:paraId="239F0291" w14:textId="77777777" w:rsidR="001B3899" w:rsidRDefault="003D0EF4">
            <w:pPr>
              <w:rPr>
                <w:rFonts w:eastAsia="Times New Roman"/>
              </w:rPr>
            </w:pPr>
            <w:r>
              <w:rPr>
                <w:rFonts w:eastAsia="Times New Roman"/>
              </w:rPr>
              <w:t xml:space="preserve">0% </w:t>
            </w:r>
          </w:p>
        </w:tc>
        <w:tc>
          <w:tcPr>
            <w:tcW w:w="0" w:type="auto"/>
            <w:vAlign w:val="center"/>
            <w:hideMark/>
          </w:tcPr>
          <w:p w14:paraId="26323F3B" w14:textId="77777777" w:rsidR="001B3899" w:rsidRDefault="003D0EF4">
            <w:pPr>
              <w:rPr>
                <w:rFonts w:eastAsia="Times New Roman"/>
              </w:rPr>
            </w:pPr>
            <w:r>
              <w:rPr>
                <w:rFonts w:eastAsia="Times New Roman"/>
              </w:rPr>
              <w:t xml:space="preserve">0% </w:t>
            </w:r>
          </w:p>
        </w:tc>
        <w:tc>
          <w:tcPr>
            <w:tcW w:w="0" w:type="auto"/>
            <w:vAlign w:val="center"/>
            <w:hideMark/>
          </w:tcPr>
          <w:p w14:paraId="70B08A01" w14:textId="77777777" w:rsidR="001B3899" w:rsidRDefault="003D0EF4">
            <w:pPr>
              <w:rPr>
                <w:rFonts w:eastAsia="Times New Roman"/>
              </w:rPr>
            </w:pPr>
            <w:r>
              <w:rPr>
                <w:rFonts w:eastAsia="Times New Roman"/>
              </w:rPr>
              <w:t xml:space="preserve">0% </w:t>
            </w:r>
          </w:p>
        </w:tc>
        <w:tc>
          <w:tcPr>
            <w:tcW w:w="0" w:type="auto"/>
            <w:vAlign w:val="center"/>
            <w:hideMark/>
          </w:tcPr>
          <w:p w14:paraId="3FAB44D2" w14:textId="77777777" w:rsidR="001B3899" w:rsidRDefault="003D0EF4">
            <w:pPr>
              <w:rPr>
                <w:rFonts w:eastAsia="Times New Roman"/>
              </w:rPr>
            </w:pPr>
            <w:r>
              <w:rPr>
                <w:rFonts w:eastAsia="Times New Roman"/>
              </w:rPr>
              <w:t xml:space="preserve">0% </w:t>
            </w:r>
          </w:p>
        </w:tc>
        <w:tc>
          <w:tcPr>
            <w:tcW w:w="0" w:type="auto"/>
            <w:vAlign w:val="center"/>
            <w:hideMark/>
          </w:tcPr>
          <w:p w14:paraId="287BFAE4" w14:textId="77777777" w:rsidR="001B3899" w:rsidRDefault="003D0EF4">
            <w:pPr>
              <w:rPr>
                <w:rFonts w:eastAsia="Times New Roman"/>
              </w:rPr>
            </w:pPr>
            <w:r>
              <w:rPr>
                <w:rFonts w:eastAsia="Times New Roman"/>
              </w:rPr>
              <w:t xml:space="preserve">0% </w:t>
            </w:r>
          </w:p>
        </w:tc>
        <w:tc>
          <w:tcPr>
            <w:tcW w:w="0" w:type="auto"/>
            <w:vAlign w:val="center"/>
            <w:hideMark/>
          </w:tcPr>
          <w:p w14:paraId="3754C50F" w14:textId="77777777" w:rsidR="001B3899" w:rsidRDefault="003D0EF4">
            <w:pPr>
              <w:rPr>
                <w:rFonts w:eastAsia="Times New Roman"/>
              </w:rPr>
            </w:pPr>
            <w:r>
              <w:rPr>
                <w:rFonts w:eastAsia="Times New Roman"/>
              </w:rPr>
              <w:t xml:space="preserve">0% </w:t>
            </w:r>
          </w:p>
        </w:tc>
        <w:tc>
          <w:tcPr>
            <w:tcW w:w="0" w:type="auto"/>
            <w:vAlign w:val="center"/>
            <w:hideMark/>
          </w:tcPr>
          <w:p w14:paraId="4A18AE2F" w14:textId="77777777" w:rsidR="001B3899" w:rsidRDefault="003D0EF4">
            <w:pPr>
              <w:rPr>
                <w:rFonts w:eastAsia="Times New Roman"/>
              </w:rPr>
            </w:pPr>
            <w:r>
              <w:rPr>
                <w:rFonts w:eastAsia="Times New Roman"/>
              </w:rPr>
              <w:t xml:space="preserve">0% </w:t>
            </w:r>
          </w:p>
        </w:tc>
        <w:tc>
          <w:tcPr>
            <w:tcW w:w="0" w:type="auto"/>
            <w:vAlign w:val="center"/>
            <w:hideMark/>
          </w:tcPr>
          <w:p w14:paraId="2FDF23D5" w14:textId="77777777" w:rsidR="001B3899" w:rsidRDefault="003D0EF4">
            <w:pPr>
              <w:rPr>
                <w:rFonts w:eastAsia="Times New Roman"/>
              </w:rPr>
            </w:pPr>
            <w:r>
              <w:rPr>
                <w:rFonts w:eastAsia="Times New Roman"/>
              </w:rPr>
              <w:t xml:space="preserve">0% </w:t>
            </w:r>
          </w:p>
        </w:tc>
        <w:tc>
          <w:tcPr>
            <w:tcW w:w="0" w:type="auto"/>
            <w:vAlign w:val="center"/>
            <w:hideMark/>
          </w:tcPr>
          <w:p w14:paraId="1E6E654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30A99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E6DA4D" w14:textId="77777777" w:rsidR="001B3899" w:rsidRDefault="003D0EF4">
            <w:pPr>
              <w:rPr>
                <w:rFonts w:eastAsia="Times New Roman"/>
              </w:rPr>
            </w:pPr>
            <w:r>
              <w:rPr>
                <w:rFonts w:eastAsia="Times New Roman"/>
              </w:rPr>
              <w:t xml:space="preserve">100% </w:t>
            </w:r>
          </w:p>
        </w:tc>
        <w:tc>
          <w:tcPr>
            <w:tcW w:w="0" w:type="auto"/>
            <w:vAlign w:val="center"/>
            <w:hideMark/>
          </w:tcPr>
          <w:p w14:paraId="50518AA6" w14:textId="77777777" w:rsidR="001B3899" w:rsidRDefault="003D0EF4">
            <w:pPr>
              <w:rPr>
                <w:rFonts w:eastAsia="Times New Roman"/>
              </w:rPr>
            </w:pPr>
            <w:r>
              <w:rPr>
                <w:rFonts w:eastAsia="Times New Roman"/>
              </w:rPr>
              <w:t xml:space="preserve">0% </w:t>
            </w:r>
          </w:p>
        </w:tc>
        <w:tc>
          <w:tcPr>
            <w:tcW w:w="0" w:type="auto"/>
            <w:vAlign w:val="center"/>
            <w:hideMark/>
          </w:tcPr>
          <w:p w14:paraId="6340D18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B21B7A" w14:textId="77777777" w:rsidR="001B3899" w:rsidRDefault="003D0EF4">
            <w:pPr>
              <w:rPr>
                <w:rFonts w:eastAsia="Times New Roman"/>
              </w:rPr>
            </w:pPr>
            <w:r>
              <w:rPr>
                <w:rFonts w:eastAsia="Times New Roman"/>
              </w:rPr>
              <w:t xml:space="preserve">0% </w:t>
            </w:r>
          </w:p>
        </w:tc>
      </w:tr>
      <w:tr w:rsidR="001B3899" w14:paraId="3E5E8E4F" w14:textId="77777777">
        <w:trPr>
          <w:divId w:val="1824467884"/>
          <w:tblCellSpacing w:w="15" w:type="dxa"/>
        </w:trPr>
        <w:tc>
          <w:tcPr>
            <w:tcW w:w="3600" w:type="dxa"/>
            <w:tcBorders>
              <w:right w:val="single" w:sz="6" w:space="0" w:color="auto"/>
            </w:tcBorders>
            <w:vAlign w:val="center"/>
            <w:hideMark/>
          </w:tcPr>
          <w:p w14:paraId="4C98F388" w14:textId="469C09F8" w:rsidR="001B3899" w:rsidRDefault="003D0EF4">
            <w:pPr>
              <w:rPr>
                <w:rFonts w:eastAsia="Times New Roman"/>
              </w:rPr>
            </w:pPr>
            <w:del w:id="222" w:author="Kyeil Kim" w:date="2019-04-25T13:20:00Z">
              <w:r w:rsidDel="00757A16">
                <w:rPr>
                  <w:rFonts w:eastAsia="Times New Roman"/>
                </w:rPr>
                <w:delText>Shared2</w:delText>
              </w:r>
            </w:del>
            <w:ins w:id="223" w:author="Kyeil Kim" w:date="2019-04-25T13:20:00Z">
              <w:r w:rsidR="00757A16">
                <w:rPr>
                  <w:rFonts w:eastAsia="Times New Roman"/>
                </w:rPr>
                <w:t>Shared 2</w:t>
              </w:r>
            </w:ins>
            <w:r>
              <w:rPr>
                <w:rFonts w:eastAsia="Times New Roman"/>
              </w:rPr>
              <w:t xml:space="preserve"> </w:t>
            </w:r>
          </w:p>
        </w:tc>
        <w:tc>
          <w:tcPr>
            <w:tcW w:w="0" w:type="auto"/>
            <w:vAlign w:val="center"/>
            <w:hideMark/>
          </w:tcPr>
          <w:p w14:paraId="22C375A9" w14:textId="77777777" w:rsidR="001B3899" w:rsidRDefault="003D0EF4">
            <w:pPr>
              <w:rPr>
                <w:rFonts w:eastAsia="Times New Roman"/>
              </w:rPr>
            </w:pPr>
            <w:r>
              <w:rPr>
                <w:rFonts w:eastAsia="Times New Roman"/>
              </w:rPr>
              <w:t xml:space="preserve">5% </w:t>
            </w:r>
          </w:p>
        </w:tc>
        <w:tc>
          <w:tcPr>
            <w:tcW w:w="0" w:type="auto"/>
            <w:vAlign w:val="center"/>
            <w:hideMark/>
          </w:tcPr>
          <w:p w14:paraId="3F859249" w14:textId="77777777" w:rsidR="001B3899" w:rsidRDefault="003D0EF4">
            <w:pPr>
              <w:rPr>
                <w:rFonts w:eastAsia="Times New Roman"/>
              </w:rPr>
            </w:pPr>
            <w:r>
              <w:rPr>
                <w:rFonts w:eastAsia="Times New Roman"/>
              </w:rPr>
              <w:t xml:space="preserve">93% </w:t>
            </w:r>
          </w:p>
        </w:tc>
        <w:tc>
          <w:tcPr>
            <w:tcW w:w="0" w:type="auto"/>
            <w:vAlign w:val="center"/>
            <w:hideMark/>
          </w:tcPr>
          <w:p w14:paraId="0249D5B6" w14:textId="77777777" w:rsidR="001B3899" w:rsidRDefault="003D0EF4">
            <w:pPr>
              <w:rPr>
                <w:rFonts w:eastAsia="Times New Roman"/>
              </w:rPr>
            </w:pPr>
            <w:r>
              <w:rPr>
                <w:rFonts w:eastAsia="Times New Roman"/>
              </w:rPr>
              <w:t xml:space="preserve">0% </w:t>
            </w:r>
          </w:p>
        </w:tc>
        <w:tc>
          <w:tcPr>
            <w:tcW w:w="0" w:type="auto"/>
            <w:vAlign w:val="center"/>
            <w:hideMark/>
          </w:tcPr>
          <w:p w14:paraId="65985CC4" w14:textId="77777777" w:rsidR="001B3899" w:rsidRDefault="003D0EF4">
            <w:pPr>
              <w:rPr>
                <w:rFonts w:eastAsia="Times New Roman"/>
              </w:rPr>
            </w:pPr>
            <w:r>
              <w:rPr>
                <w:rFonts w:eastAsia="Times New Roman"/>
              </w:rPr>
              <w:t xml:space="preserve">2% </w:t>
            </w:r>
          </w:p>
        </w:tc>
        <w:tc>
          <w:tcPr>
            <w:tcW w:w="0" w:type="auto"/>
            <w:vAlign w:val="center"/>
            <w:hideMark/>
          </w:tcPr>
          <w:p w14:paraId="212BA725" w14:textId="77777777" w:rsidR="001B3899" w:rsidRDefault="003D0EF4">
            <w:pPr>
              <w:rPr>
                <w:rFonts w:eastAsia="Times New Roman"/>
              </w:rPr>
            </w:pPr>
            <w:r>
              <w:rPr>
                <w:rFonts w:eastAsia="Times New Roman"/>
              </w:rPr>
              <w:t xml:space="preserve">0% </w:t>
            </w:r>
          </w:p>
        </w:tc>
        <w:tc>
          <w:tcPr>
            <w:tcW w:w="0" w:type="auto"/>
            <w:vAlign w:val="center"/>
            <w:hideMark/>
          </w:tcPr>
          <w:p w14:paraId="22B7FC0D" w14:textId="77777777" w:rsidR="001B3899" w:rsidRDefault="003D0EF4">
            <w:pPr>
              <w:rPr>
                <w:rFonts w:eastAsia="Times New Roman"/>
              </w:rPr>
            </w:pPr>
            <w:r>
              <w:rPr>
                <w:rFonts w:eastAsia="Times New Roman"/>
              </w:rPr>
              <w:t xml:space="preserve">0% </w:t>
            </w:r>
          </w:p>
        </w:tc>
        <w:tc>
          <w:tcPr>
            <w:tcW w:w="0" w:type="auto"/>
            <w:vAlign w:val="center"/>
            <w:hideMark/>
          </w:tcPr>
          <w:p w14:paraId="074D4EC0" w14:textId="77777777" w:rsidR="001B3899" w:rsidRDefault="003D0EF4">
            <w:pPr>
              <w:rPr>
                <w:rFonts w:eastAsia="Times New Roman"/>
              </w:rPr>
            </w:pPr>
            <w:r>
              <w:rPr>
                <w:rFonts w:eastAsia="Times New Roman"/>
              </w:rPr>
              <w:t xml:space="preserve">0% </w:t>
            </w:r>
          </w:p>
        </w:tc>
        <w:tc>
          <w:tcPr>
            <w:tcW w:w="0" w:type="auto"/>
            <w:vAlign w:val="center"/>
            <w:hideMark/>
          </w:tcPr>
          <w:p w14:paraId="3BD2CEED" w14:textId="77777777" w:rsidR="001B3899" w:rsidRDefault="003D0EF4">
            <w:pPr>
              <w:rPr>
                <w:rFonts w:eastAsia="Times New Roman"/>
              </w:rPr>
            </w:pPr>
            <w:r>
              <w:rPr>
                <w:rFonts w:eastAsia="Times New Roman"/>
              </w:rPr>
              <w:t xml:space="preserve">0% </w:t>
            </w:r>
          </w:p>
        </w:tc>
        <w:tc>
          <w:tcPr>
            <w:tcW w:w="0" w:type="auto"/>
            <w:vAlign w:val="center"/>
            <w:hideMark/>
          </w:tcPr>
          <w:p w14:paraId="21593643" w14:textId="77777777" w:rsidR="001B3899" w:rsidRDefault="003D0EF4">
            <w:pPr>
              <w:rPr>
                <w:rFonts w:eastAsia="Times New Roman"/>
              </w:rPr>
            </w:pPr>
            <w:r>
              <w:rPr>
                <w:rFonts w:eastAsia="Times New Roman"/>
              </w:rPr>
              <w:t xml:space="preserve">0% </w:t>
            </w:r>
          </w:p>
        </w:tc>
        <w:tc>
          <w:tcPr>
            <w:tcW w:w="0" w:type="auto"/>
            <w:vAlign w:val="center"/>
            <w:hideMark/>
          </w:tcPr>
          <w:p w14:paraId="76836BD9" w14:textId="77777777" w:rsidR="001B3899" w:rsidRDefault="003D0EF4">
            <w:pPr>
              <w:rPr>
                <w:rFonts w:eastAsia="Times New Roman"/>
              </w:rPr>
            </w:pPr>
            <w:r>
              <w:rPr>
                <w:rFonts w:eastAsia="Times New Roman"/>
              </w:rPr>
              <w:t xml:space="preserve">0% </w:t>
            </w:r>
          </w:p>
        </w:tc>
        <w:tc>
          <w:tcPr>
            <w:tcW w:w="0" w:type="auto"/>
            <w:vAlign w:val="center"/>
            <w:hideMark/>
          </w:tcPr>
          <w:p w14:paraId="2ACD56E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8C759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875A14" w14:textId="77777777" w:rsidR="001B3899" w:rsidRDefault="003D0EF4">
            <w:pPr>
              <w:rPr>
                <w:rFonts w:eastAsia="Times New Roman"/>
              </w:rPr>
            </w:pPr>
            <w:r>
              <w:rPr>
                <w:rFonts w:eastAsia="Times New Roman"/>
              </w:rPr>
              <w:t xml:space="preserve">100% </w:t>
            </w:r>
          </w:p>
        </w:tc>
        <w:tc>
          <w:tcPr>
            <w:tcW w:w="0" w:type="auto"/>
            <w:vAlign w:val="center"/>
            <w:hideMark/>
          </w:tcPr>
          <w:p w14:paraId="4097644B" w14:textId="77777777" w:rsidR="001B3899" w:rsidRDefault="003D0EF4">
            <w:pPr>
              <w:rPr>
                <w:rFonts w:eastAsia="Times New Roman"/>
              </w:rPr>
            </w:pPr>
            <w:r>
              <w:rPr>
                <w:rFonts w:eastAsia="Times New Roman"/>
              </w:rPr>
              <w:t xml:space="preserve">0% </w:t>
            </w:r>
          </w:p>
        </w:tc>
        <w:tc>
          <w:tcPr>
            <w:tcW w:w="0" w:type="auto"/>
            <w:vAlign w:val="center"/>
            <w:hideMark/>
          </w:tcPr>
          <w:p w14:paraId="0AEF5F7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C2E7C2D" w14:textId="77777777" w:rsidR="001B3899" w:rsidRDefault="003D0EF4">
            <w:pPr>
              <w:rPr>
                <w:rFonts w:eastAsia="Times New Roman"/>
              </w:rPr>
            </w:pPr>
            <w:r>
              <w:rPr>
                <w:rFonts w:eastAsia="Times New Roman"/>
              </w:rPr>
              <w:t xml:space="preserve">0% </w:t>
            </w:r>
          </w:p>
        </w:tc>
      </w:tr>
      <w:tr w:rsidR="001B3899" w14:paraId="078EF4A3" w14:textId="77777777">
        <w:trPr>
          <w:divId w:val="1824467884"/>
          <w:tblCellSpacing w:w="15" w:type="dxa"/>
        </w:trPr>
        <w:tc>
          <w:tcPr>
            <w:tcW w:w="3600" w:type="dxa"/>
            <w:tcBorders>
              <w:right w:val="single" w:sz="6" w:space="0" w:color="auto"/>
            </w:tcBorders>
            <w:vAlign w:val="center"/>
            <w:hideMark/>
          </w:tcPr>
          <w:p w14:paraId="4C863CDF" w14:textId="4877550D" w:rsidR="001B3899" w:rsidRDefault="003D0EF4">
            <w:pPr>
              <w:rPr>
                <w:rFonts w:eastAsia="Times New Roman"/>
              </w:rPr>
            </w:pPr>
            <w:del w:id="224" w:author="Kyeil Kim" w:date="2019-04-25T13:22:00Z">
              <w:r w:rsidDel="004B44DE">
                <w:rPr>
                  <w:rFonts w:eastAsia="Times New Roman"/>
                </w:rPr>
                <w:delText>Shared3+</w:delText>
              </w:r>
            </w:del>
            <w:ins w:id="225" w:author="Kyeil Kim" w:date="2019-04-25T13:22:00Z">
              <w:r w:rsidR="004B44DE">
                <w:rPr>
                  <w:rFonts w:eastAsia="Times New Roman"/>
                </w:rPr>
                <w:t>Shared 3+</w:t>
              </w:r>
            </w:ins>
            <w:r>
              <w:rPr>
                <w:rFonts w:eastAsia="Times New Roman"/>
              </w:rPr>
              <w:t xml:space="preserve"> </w:t>
            </w:r>
          </w:p>
        </w:tc>
        <w:tc>
          <w:tcPr>
            <w:tcW w:w="0" w:type="auto"/>
            <w:vAlign w:val="center"/>
            <w:hideMark/>
          </w:tcPr>
          <w:p w14:paraId="54DA1E7D" w14:textId="77777777" w:rsidR="001B3899" w:rsidRDefault="003D0EF4">
            <w:pPr>
              <w:rPr>
                <w:rFonts w:eastAsia="Times New Roman"/>
              </w:rPr>
            </w:pPr>
            <w:r>
              <w:rPr>
                <w:rFonts w:eastAsia="Times New Roman"/>
              </w:rPr>
              <w:t xml:space="preserve">1% </w:t>
            </w:r>
          </w:p>
        </w:tc>
        <w:tc>
          <w:tcPr>
            <w:tcW w:w="0" w:type="auto"/>
            <w:vAlign w:val="center"/>
            <w:hideMark/>
          </w:tcPr>
          <w:p w14:paraId="4ED07554" w14:textId="77777777" w:rsidR="001B3899" w:rsidRDefault="003D0EF4">
            <w:pPr>
              <w:rPr>
                <w:rFonts w:eastAsia="Times New Roman"/>
              </w:rPr>
            </w:pPr>
            <w:r>
              <w:rPr>
                <w:rFonts w:eastAsia="Times New Roman"/>
              </w:rPr>
              <w:t xml:space="preserve">20% </w:t>
            </w:r>
          </w:p>
        </w:tc>
        <w:tc>
          <w:tcPr>
            <w:tcW w:w="0" w:type="auto"/>
            <w:vAlign w:val="center"/>
            <w:hideMark/>
          </w:tcPr>
          <w:p w14:paraId="2E320224" w14:textId="77777777" w:rsidR="001B3899" w:rsidRDefault="003D0EF4">
            <w:pPr>
              <w:rPr>
                <w:rFonts w:eastAsia="Times New Roman"/>
              </w:rPr>
            </w:pPr>
            <w:r>
              <w:rPr>
                <w:rFonts w:eastAsia="Times New Roman"/>
              </w:rPr>
              <w:t xml:space="preserve">77% </w:t>
            </w:r>
          </w:p>
        </w:tc>
        <w:tc>
          <w:tcPr>
            <w:tcW w:w="0" w:type="auto"/>
            <w:vAlign w:val="center"/>
            <w:hideMark/>
          </w:tcPr>
          <w:p w14:paraId="4F88E4C3" w14:textId="77777777" w:rsidR="001B3899" w:rsidRDefault="003D0EF4">
            <w:pPr>
              <w:rPr>
                <w:rFonts w:eastAsia="Times New Roman"/>
              </w:rPr>
            </w:pPr>
            <w:r>
              <w:rPr>
                <w:rFonts w:eastAsia="Times New Roman"/>
              </w:rPr>
              <w:t xml:space="preserve">2% </w:t>
            </w:r>
          </w:p>
        </w:tc>
        <w:tc>
          <w:tcPr>
            <w:tcW w:w="0" w:type="auto"/>
            <w:vAlign w:val="center"/>
            <w:hideMark/>
          </w:tcPr>
          <w:p w14:paraId="51BCE3D5" w14:textId="77777777" w:rsidR="001B3899" w:rsidRDefault="003D0EF4">
            <w:pPr>
              <w:rPr>
                <w:rFonts w:eastAsia="Times New Roman"/>
              </w:rPr>
            </w:pPr>
            <w:r>
              <w:rPr>
                <w:rFonts w:eastAsia="Times New Roman"/>
              </w:rPr>
              <w:t xml:space="preserve">0% </w:t>
            </w:r>
          </w:p>
        </w:tc>
        <w:tc>
          <w:tcPr>
            <w:tcW w:w="0" w:type="auto"/>
            <w:vAlign w:val="center"/>
            <w:hideMark/>
          </w:tcPr>
          <w:p w14:paraId="567D37CC" w14:textId="77777777" w:rsidR="001B3899" w:rsidRDefault="003D0EF4">
            <w:pPr>
              <w:rPr>
                <w:rFonts w:eastAsia="Times New Roman"/>
              </w:rPr>
            </w:pPr>
            <w:r>
              <w:rPr>
                <w:rFonts w:eastAsia="Times New Roman"/>
              </w:rPr>
              <w:t xml:space="preserve">0% </w:t>
            </w:r>
          </w:p>
        </w:tc>
        <w:tc>
          <w:tcPr>
            <w:tcW w:w="0" w:type="auto"/>
            <w:vAlign w:val="center"/>
            <w:hideMark/>
          </w:tcPr>
          <w:p w14:paraId="1CD269A6" w14:textId="77777777" w:rsidR="001B3899" w:rsidRDefault="003D0EF4">
            <w:pPr>
              <w:rPr>
                <w:rFonts w:eastAsia="Times New Roman"/>
              </w:rPr>
            </w:pPr>
            <w:r>
              <w:rPr>
                <w:rFonts w:eastAsia="Times New Roman"/>
              </w:rPr>
              <w:t xml:space="preserve">0% </w:t>
            </w:r>
          </w:p>
        </w:tc>
        <w:tc>
          <w:tcPr>
            <w:tcW w:w="0" w:type="auto"/>
            <w:vAlign w:val="center"/>
            <w:hideMark/>
          </w:tcPr>
          <w:p w14:paraId="4F2BC54B" w14:textId="77777777" w:rsidR="001B3899" w:rsidRDefault="003D0EF4">
            <w:pPr>
              <w:rPr>
                <w:rFonts w:eastAsia="Times New Roman"/>
              </w:rPr>
            </w:pPr>
            <w:r>
              <w:rPr>
                <w:rFonts w:eastAsia="Times New Roman"/>
              </w:rPr>
              <w:t xml:space="preserve">0% </w:t>
            </w:r>
          </w:p>
        </w:tc>
        <w:tc>
          <w:tcPr>
            <w:tcW w:w="0" w:type="auto"/>
            <w:vAlign w:val="center"/>
            <w:hideMark/>
          </w:tcPr>
          <w:p w14:paraId="5D3CACBB" w14:textId="77777777" w:rsidR="001B3899" w:rsidRDefault="003D0EF4">
            <w:pPr>
              <w:rPr>
                <w:rFonts w:eastAsia="Times New Roman"/>
              </w:rPr>
            </w:pPr>
            <w:r>
              <w:rPr>
                <w:rFonts w:eastAsia="Times New Roman"/>
              </w:rPr>
              <w:t xml:space="preserve">0% </w:t>
            </w:r>
          </w:p>
        </w:tc>
        <w:tc>
          <w:tcPr>
            <w:tcW w:w="0" w:type="auto"/>
            <w:vAlign w:val="center"/>
            <w:hideMark/>
          </w:tcPr>
          <w:p w14:paraId="7BBB5DA4" w14:textId="77777777" w:rsidR="001B3899" w:rsidRDefault="003D0EF4">
            <w:pPr>
              <w:rPr>
                <w:rFonts w:eastAsia="Times New Roman"/>
              </w:rPr>
            </w:pPr>
            <w:r>
              <w:rPr>
                <w:rFonts w:eastAsia="Times New Roman"/>
              </w:rPr>
              <w:t xml:space="preserve">0% </w:t>
            </w:r>
          </w:p>
        </w:tc>
        <w:tc>
          <w:tcPr>
            <w:tcW w:w="0" w:type="auto"/>
            <w:vAlign w:val="center"/>
            <w:hideMark/>
          </w:tcPr>
          <w:p w14:paraId="5E04695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4B20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F316B68" w14:textId="77777777" w:rsidR="001B3899" w:rsidRDefault="003D0EF4">
            <w:pPr>
              <w:rPr>
                <w:rFonts w:eastAsia="Times New Roman"/>
              </w:rPr>
            </w:pPr>
            <w:r>
              <w:rPr>
                <w:rFonts w:eastAsia="Times New Roman"/>
              </w:rPr>
              <w:t xml:space="preserve">100% </w:t>
            </w:r>
          </w:p>
        </w:tc>
        <w:tc>
          <w:tcPr>
            <w:tcW w:w="0" w:type="auto"/>
            <w:vAlign w:val="center"/>
            <w:hideMark/>
          </w:tcPr>
          <w:p w14:paraId="05F25777" w14:textId="77777777" w:rsidR="001B3899" w:rsidRDefault="003D0EF4">
            <w:pPr>
              <w:rPr>
                <w:rFonts w:eastAsia="Times New Roman"/>
              </w:rPr>
            </w:pPr>
            <w:r>
              <w:rPr>
                <w:rFonts w:eastAsia="Times New Roman"/>
              </w:rPr>
              <w:t xml:space="preserve">0% </w:t>
            </w:r>
          </w:p>
        </w:tc>
        <w:tc>
          <w:tcPr>
            <w:tcW w:w="0" w:type="auto"/>
            <w:vAlign w:val="center"/>
            <w:hideMark/>
          </w:tcPr>
          <w:p w14:paraId="3D122C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3579CF" w14:textId="77777777" w:rsidR="001B3899" w:rsidRDefault="003D0EF4">
            <w:pPr>
              <w:rPr>
                <w:rFonts w:eastAsia="Times New Roman"/>
              </w:rPr>
            </w:pPr>
            <w:r>
              <w:rPr>
                <w:rFonts w:eastAsia="Times New Roman"/>
              </w:rPr>
              <w:t xml:space="preserve">0% </w:t>
            </w:r>
          </w:p>
        </w:tc>
      </w:tr>
      <w:tr w:rsidR="001B3899" w14:paraId="7DA7CCE1" w14:textId="77777777">
        <w:trPr>
          <w:divId w:val="1824467884"/>
          <w:tblCellSpacing w:w="15" w:type="dxa"/>
        </w:trPr>
        <w:tc>
          <w:tcPr>
            <w:tcW w:w="3600" w:type="dxa"/>
            <w:tcBorders>
              <w:right w:val="single" w:sz="6" w:space="0" w:color="auto"/>
            </w:tcBorders>
            <w:vAlign w:val="center"/>
            <w:hideMark/>
          </w:tcPr>
          <w:p w14:paraId="124BBD33" w14:textId="77777777" w:rsidR="001B3899" w:rsidRDefault="003D0EF4">
            <w:pPr>
              <w:rPr>
                <w:rFonts w:eastAsia="Times New Roman"/>
              </w:rPr>
            </w:pPr>
            <w:r>
              <w:rPr>
                <w:rFonts w:eastAsia="Times New Roman"/>
              </w:rPr>
              <w:t xml:space="preserve">Walk </w:t>
            </w:r>
          </w:p>
        </w:tc>
        <w:tc>
          <w:tcPr>
            <w:tcW w:w="0" w:type="auto"/>
            <w:vAlign w:val="center"/>
            <w:hideMark/>
          </w:tcPr>
          <w:p w14:paraId="7EA618E7" w14:textId="77777777" w:rsidR="001B3899" w:rsidRDefault="003D0EF4">
            <w:pPr>
              <w:rPr>
                <w:rFonts w:eastAsia="Times New Roman"/>
              </w:rPr>
            </w:pPr>
            <w:r>
              <w:rPr>
                <w:rFonts w:eastAsia="Times New Roman"/>
              </w:rPr>
              <w:t xml:space="preserve">0% </w:t>
            </w:r>
          </w:p>
        </w:tc>
        <w:tc>
          <w:tcPr>
            <w:tcW w:w="0" w:type="auto"/>
            <w:vAlign w:val="center"/>
            <w:hideMark/>
          </w:tcPr>
          <w:p w14:paraId="45164BC8" w14:textId="77777777" w:rsidR="001B3899" w:rsidRDefault="003D0EF4">
            <w:pPr>
              <w:rPr>
                <w:rFonts w:eastAsia="Times New Roman"/>
              </w:rPr>
            </w:pPr>
            <w:r>
              <w:rPr>
                <w:rFonts w:eastAsia="Times New Roman"/>
              </w:rPr>
              <w:t xml:space="preserve">0% </w:t>
            </w:r>
          </w:p>
        </w:tc>
        <w:tc>
          <w:tcPr>
            <w:tcW w:w="0" w:type="auto"/>
            <w:vAlign w:val="center"/>
            <w:hideMark/>
          </w:tcPr>
          <w:p w14:paraId="036606DC" w14:textId="77777777" w:rsidR="001B3899" w:rsidRDefault="003D0EF4">
            <w:pPr>
              <w:rPr>
                <w:rFonts w:eastAsia="Times New Roman"/>
              </w:rPr>
            </w:pPr>
            <w:r>
              <w:rPr>
                <w:rFonts w:eastAsia="Times New Roman"/>
              </w:rPr>
              <w:t xml:space="preserve">0% </w:t>
            </w:r>
          </w:p>
        </w:tc>
        <w:tc>
          <w:tcPr>
            <w:tcW w:w="0" w:type="auto"/>
            <w:vAlign w:val="center"/>
            <w:hideMark/>
          </w:tcPr>
          <w:p w14:paraId="7C21D92B" w14:textId="77777777" w:rsidR="001B3899" w:rsidRDefault="003D0EF4">
            <w:pPr>
              <w:rPr>
                <w:rFonts w:eastAsia="Times New Roman"/>
              </w:rPr>
            </w:pPr>
            <w:r>
              <w:rPr>
                <w:rFonts w:eastAsia="Times New Roman"/>
              </w:rPr>
              <w:t xml:space="preserve">100% </w:t>
            </w:r>
          </w:p>
        </w:tc>
        <w:tc>
          <w:tcPr>
            <w:tcW w:w="0" w:type="auto"/>
            <w:vAlign w:val="center"/>
            <w:hideMark/>
          </w:tcPr>
          <w:p w14:paraId="3995501D" w14:textId="77777777" w:rsidR="001B3899" w:rsidRDefault="003D0EF4">
            <w:pPr>
              <w:rPr>
                <w:rFonts w:eastAsia="Times New Roman"/>
              </w:rPr>
            </w:pPr>
            <w:r>
              <w:rPr>
                <w:rFonts w:eastAsia="Times New Roman"/>
              </w:rPr>
              <w:t xml:space="preserve">0% </w:t>
            </w:r>
          </w:p>
        </w:tc>
        <w:tc>
          <w:tcPr>
            <w:tcW w:w="0" w:type="auto"/>
            <w:vAlign w:val="center"/>
            <w:hideMark/>
          </w:tcPr>
          <w:p w14:paraId="302F4E5D" w14:textId="77777777" w:rsidR="001B3899" w:rsidRDefault="003D0EF4">
            <w:pPr>
              <w:rPr>
                <w:rFonts w:eastAsia="Times New Roman"/>
              </w:rPr>
            </w:pPr>
            <w:r>
              <w:rPr>
                <w:rFonts w:eastAsia="Times New Roman"/>
              </w:rPr>
              <w:t xml:space="preserve">0% </w:t>
            </w:r>
          </w:p>
        </w:tc>
        <w:tc>
          <w:tcPr>
            <w:tcW w:w="0" w:type="auto"/>
            <w:vAlign w:val="center"/>
            <w:hideMark/>
          </w:tcPr>
          <w:p w14:paraId="21DE19DB" w14:textId="77777777" w:rsidR="001B3899" w:rsidRDefault="003D0EF4">
            <w:pPr>
              <w:rPr>
                <w:rFonts w:eastAsia="Times New Roman"/>
              </w:rPr>
            </w:pPr>
            <w:r>
              <w:rPr>
                <w:rFonts w:eastAsia="Times New Roman"/>
              </w:rPr>
              <w:t xml:space="preserve">0% </w:t>
            </w:r>
          </w:p>
        </w:tc>
        <w:tc>
          <w:tcPr>
            <w:tcW w:w="0" w:type="auto"/>
            <w:vAlign w:val="center"/>
            <w:hideMark/>
          </w:tcPr>
          <w:p w14:paraId="6092B8C1" w14:textId="77777777" w:rsidR="001B3899" w:rsidRDefault="003D0EF4">
            <w:pPr>
              <w:rPr>
                <w:rFonts w:eastAsia="Times New Roman"/>
              </w:rPr>
            </w:pPr>
            <w:r>
              <w:rPr>
                <w:rFonts w:eastAsia="Times New Roman"/>
              </w:rPr>
              <w:t xml:space="preserve">0% </w:t>
            </w:r>
          </w:p>
        </w:tc>
        <w:tc>
          <w:tcPr>
            <w:tcW w:w="0" w:type="auto"/>
            <w:vAlign w:val="center"/>
            <w:hideMark/>
          </w:tcPr>
          <w:p w14:paraId="77C6A7EA" w14:textId="77777777" w:rsidR="001B3899" w:rsidRDefault="003D0EF4">
            <w:pPr>
              <w:rPr>
                <w:rFonts w:eastAsia="Times New Roman"/>
              </w:rPr>
            </w:pPr>
            <w:r>
              <w:rPr>
                <w:rFonts w:eastAsia="Times New Roman"/>
              </w:rPr>
              <w:t xml:space="preserve">0% </w:t>
            </w:r>
          </w:p>
        </w:tc>
        <w:tc>
          <w:tcPr>
            <w:tcW w:w="0" w:type="auto"/>
            <w:vAlign w:val="center"/>
            <w:hideMark/>
          </w:tcPr>
          <w:p w14:paraId="1B24BA1D" w14:textId="77777777" w:rsidR="001B3899" w:rsidRDefault="003D0EF4">
            <w:pPr>
              <w:rPr>
                <w:rFonts w:eastAsia="Times New Roman"/>
              </w:rPr>
            </w:pPr>
            <w:r>
              <w:rPr>
                <w:rFonts w:eastAsia="Times New Roman"/>
              </w:rPr>
              <w:t xml:space="preserve">0% </w:t>
            </w:r>
          </w:p>
        </w:tc>
        <w:tc>
          <w:tcPr>
            <w:tcW w:w="0" w:type="auto"/>
            <w:vAlign w:val="center"/>
            <w:hideMark/>
          </w:tcPr>
          <w:p w14:paraId="6B04B8F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397C3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5EBD04" w14:textId="77777777" w:rsidR="001B3899" w:rsidRDefault="003D0EF4">
            <w:pPr>
              <w:rPr>
                <w:rFonts w:eastAsia="Times New Roman"/>
              </w:rPr>
            </w:pPr>
            <w:r>
              <w:rPr>
                <w:rFonts w:eastAsia="Times New Roman"/>
              </w:rPr>
              <w:t xml:space="preserve">100% </w:t>
            </w:r>
          </w:p>
        </w:tc>
        <w:tc>
          <w:tcPr>
            <w:tcW w:w="0" w:type="auto"/>
            <w:vAlign w:val="center"/>
            <w:hideMark/>
          </w:tcPr>
          <w:p w14:paraId="0C863266" w14:textId="77777777" w:rsidR="001B3899" w:rsidRDefault="003D0EF4">
            <w:pPr>
              <w:rPr>
                <w:rFonts w:eastAsia="Times New Roman"/>
              </w:rPr>
            </w:pPr>
            <w:r>
              <w:rPr>
                <w:rFonts w:eastAsia="Times New Roman"/>
              </w:rPr>
              <w:t xml:space="preserve">0% </w:t>
            </w:r>
          </w:p>
        </w:tc>
        <w:tc>
          <w:tcPr>
            <w:tcW w:w="0" w:type="auto"/>
            <w:vAlign w:val="center"/>
            <w:hideMark/>
          </w:tcPr>
          <w:p w14:paraId="134834C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1D2881" w14:textId="77777777" w:rsidR="001B3899" w:rsidRDefault="003D0EF4">
            <w:pPr>
              <w:rPr>
                <w:rFonts w:eastAsia="Times New Roman"/>
              </w:rPr>
            </w:pPr>
            <w:r>
              <w:rPr>
                <w:rFonts w:eastAsia="Times New Roman"/>
              </w:rPr>
              <w:t xml:space="preserve">0% </w:t>
            </w:r>
          </w:p>
        </w:tc>
      </w:tr>
      <w:tr w:rsidR="001B3899" w14:paraId="04DACE5B" w14:textId="77777777">
        <w:trPr>
          <w:divId w:val="1824467884"/>
          <w:tblCellSpacing w:w="15" w:type="dxa"/>
        </w:trPr>
        <w:tc>
          <w:tcPr>
            <w:tcW w:w="3600" w:type="dxa"/>
            <w:tcBorders>
              <w:right w:val="single" w:sz="6" w:space="0" w:color="auto"/>
            </w:tcBorders>
            <w:vAlign w:val="center"/>
            <w:hideMark/>
          </w:tcPr>
          <w:p w14:paraId="296BC2C9" w14:textId="77777777" w:rsidR="001B3899" w:rsidRDefault="003D0EF4">
            <w:pPr>
              <w:rPr>
                <w:rFonts w:eastAsia="Times New Roman"/>
              </w:rPr>
            </w:pPr>
            <w:r>
              <w:rPr>
                <w:rFonts w:eastAsia="Times New Roman"/>
              </w:rPr>
              <w:lastRenderedPageBreak/>
              <w:t xml:space="preserve">Bike </w:t>
            </w:r>
          </w:p>
        </w:tc>
        <w:tc>
          <w:tcPr>
            <w:tcW w:w="0" w:type="auto"/>
            <w:vAlign w:val="center"/>
            <w:hideMark/>
          </w:tcPr>
          <w:p w14:paraId="261C53FD" w14:textId="77777777" w:rsidR="001B3899" w:rsidRDefault="003D0EF4">
            <w:pPr>
              <w:rPr>
                <w:rFonts w:eastAsia="Times New Roman"/>
              </w:rPr>
            </w:pPr>
            <w:r>
              <w:rPr>
                <w:rFonts w:eastAsia="Times New Roman"/>
              </w:rPr>
              <w:t xml:space="preserve">0% </w:t>
            </w:r>
          </w:p>
        </w:tc>
        <w:tc>
          <w:tcPr>
            <w:tcW w:w="0" w:type="auto"/>
            <w:vAlign w:val="center"/>
            <w:hideMark/>
          </w:tcPr>
          <w:p w14:paraId="27CEE8E1" w14:textId="77777777" w:rsidR="001B3899" w:rsidRDefault="003D0EF4">
            <w:pPr>
              <w:rPr>
                <w:rFonts w:eastAsia="Times New Roman"/>
              </w:rPr>
            </w:pPr>
            <w:r>
              <w:rPr>
                <w:rFonts w:eastAsia="Times New Roman"/>
              </w:rPr>
              <w:t xml:space="preserve">0% </w:t>
            </w:r>
          </w:p>
        </w:tc>
        <w:tc>
          <w:tcPr>
            <w:tcW w:w="0" w:type="auto"/>
            <w:vAlign w:val="center"/>
            <w:hideMark/>
          </w:tcPr>
          <w:p w14:paraId="47C8BCA8" w14:textId="77777777" w:rsidR="001B3899" w:rsidRDefault="003D0EF4">
            <w:pPr>
              <w:rPr>
                <w:rFonts w:eastAsia="Times New Roman"/>
              </w:rPr>
            </w:pPr>
            <w:r>
              <w:rPr>
                <w:rFonts w:eastAsia="Times New Roman"/>
              </w:rPr>
              <w:t xml:space="preserve">0% </w:t>
            </w:r>
          </w:p>
        </w:tc>
        <w:tc>
          <w:tcPr>
            <w:tcW w:w="0" w:type="auto"/>
            <w:vAlign w:val="center"/>
            <w:hideMark/>
          </w:tcPr>
          <w:p w14:paraId="7AFA465B" w14:textId="77777777" w:rsidR="001B3899" w:rsidRDefault="003D0EF4">
            <w:pPr>
              <w:rPr>
                <w:rFonts w:eastAsia="Times New Roman"/>
              </w:rPr>
            </w:pPr>
            <w:r>
              <w:rPr>
                <w:rFonts w:eastAsia="Times New Roman"/>
              </w:rPr>
              <w:t xml:space="preserve">5% </w:t>
            </w:r>
          </w:p>
        </w:tc>
        <w:tc>
          <w:tcPr>
            <w:tcW w:w="0" w:type="auto"/>
            <w:vAlign w:val="center"/>
            <w:hideMark/>
          </w:tcPr>
          <w:p w14:paraId="6E69FC47" w14:textId="77777777" w:rsidR="001B3899" w:rsidRDefault="003D0EF4">
            <w:pPr>
              <w:rPr>
                <w:rFonts w:eastAsia="Times New Roman"/>
              </w:rPr>
            </w:pPr>
            <w:r>
              <w:rPr>
                <w:rFonts w:eastAsia="Times New Roman"/>
              </w:rPr>
              <w:t xml:space="preserve">95% </w:t>
            </w:r>
          </w:p>
        </w:tc>
        <w:tc>
          <w:tcPr>
            <w:tcW w:w="0" w:type="auto"/>
            <w:vAlign w:val="center"/>
            <w:hideMark/>
          </w:tcPr>
          <w:p w14:paraId="73002D4C" w14:textId="77777777" w:rsidR="001B3899" w:rsidRDefault="003D0EF4">
            <w:pPr>
              <w:rPr>
                <w:rFonts w:eastAsia="Times New Roman"/>
              </w:rPr>
            </w:pPr>
            <w:r>
              <w:rPr>
                <w:rFonts w:eastAsia="Times New Roman"/>
              </w:rPr>
              <w:t xml:space="preserve">0% </w:t>
            </w:r>
          </w:p>
        </w:tc>
        <w:tc>
          <w:tcPr>
            <w:tcW w:w="0" w:type="auto"/>
            <w:vAlign w:val="center"/>
            <w:hideMark/>
          </w:tcPr>
          <w:p w14:paraId="68D6A009" w14:textId="77777777" w:rsidR="001B3899" w:rsidRDefault="003D0EF4">
            <w:pPr>
              <w:rPr>
                <w:rFonts w:eastAsia="Times New Roman"/>
              </w:rPr>
            </w:pPr>
            <w:r>
              <w:rPr>
                <w:rFonts w:eastAsia="Times New Roman"/>
              </w:rPr>
              <w:t xml:space="preserve">0% </w:t>
            </w:r>
          </w:p>
        </w:tc>
        <w:tc>
          <w:tcPr>
            <w:tcW w:w="0" w:type="auto"/>
            <w:vAlign w:val="center"/>
            <w:hideMark/>
          </w:tcPr>
          <w:p w14:paraId="0CC67AF9" w14:textId="77777777" w:rsidR="001B3899" w:rsidRDefault="003D0EF4">
            <w:pPr>
              <w:rPr>
                <w:rFonts w:eastAsia="Times New Roman"/>
              </w:rPr>
            </w:pPr>
            <w:r>
              <w:rPr>
                <w:rFonts w:eastAsia="Times New Roman"/>
              </w:rPr>
              <w:t xml:space="preserve">0% </w:t>
            </w:r>
          </w:p>
        </w:tc>
        <w:tc>
          <w:tcPr>
            <w:tcW w:w="0" w:type="auto"/>
            <w:vAlign w:val="center"/>
            <w:hideMark/>
          </w:tcPr>
          <w:p w14:paraId="3568660B" w14:textId="77777777" w:rsidR="001B3899" w:rsidRDefault="003D0EF4">
            <w:pPr>
              <w:rPr>
                <w:rFonts w:eastAsia="Times New Roman"/>
              </w:rPr>
            </w:pPr>
            <w:r>
              <w:rPr>
                <w:rFonts w:eastAsia="Times New Roman"/>
              </w:rPr>
              <w:t xml:space="preserve">0% </w:t>
            </w:r>
          </w:p>
        </w:tc>
        <w:tc>
          <w:tcPr>
            <w:tcW w:w="0" w:type="auto"/>
            <w:vAlign w:val="center"/>
            <w:hideMark/>
          </w:tcPr>
          <w:p w14:paraId="011F87B2" w14:textId="77777777" w:rsidR="001B3899" w:rsidRDefault="003D0EF4">
            <w:pPr>
              <w:rPr>
                <w:rFonts w:eastAsia="Times New Roman"/>
              </w:rPr>
            </w:pPr>
            <w:r>
              <w:rPr>
                <w:rFonts w:eastAsia="Times New Roman"/>
              </w:rPr>
              <w:t xml:space="preserve">0% </w:t>
            </w:r>
          </w:p>
        </w:tc>
        <w:tc>
          <w:tcPr>
            <w:tcW w:w="0" w:type="auto"/>
            <w:vAlign w:val="center"/>
            <w:hideMark/>
          </w:tcPr>
          <w:p w14:paraId="31A5670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6DFCD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8A8BA7" w14:textId="77777777" w:rsidR="001B3899" w:rsidRDefault="003D0EF4">
            <w:pPr>
              <w:rPr>
                <w:rFonts w:eastAsia="Times New Roman"/>
              </w:rPr>
            </w:pPr>
            <w:r>
              <w:rPr>
                <w:rFonts w:eastAsia="Times New Roman"/>
              </w:rPr>
              <w:t xml:space="preserve">100% </w:t>
            </w:r>
          </w:p>
        </w:tc>
        <w:tc>
          <w:tcPr>
            <w:tcW w:w="0" w:type="auto"/>
            <w:vAlign w:val="center"/>
            <w:hideMark/>
          </w:tcPr>
          <w:p w14:paraId="551C744C" w14:textId="77777777" w:rsidR="001B3899" w:rsidRDefault="003D0EF4">
            <w:pPr>
              <w:rPr>
                <w:rFonts w:eastAsia="Times New Roman"/>
              </w:rPr>
            </w:pPr>
            <w:r>
              <w:rPr>
                <w:rFonts w:eastAsia="Times New Roman"/>
              </w:rPr>
              <w:t xml:space="preserve">0% </w:t>
            </w:r>
          </w:p>
        </w:tc>
        <w:tc>
          <w:tcPr>
            <w:tcW w:w="0" w:type="auto"/>
            <w:vAlign w:val="center"/>
            <w:hideMark/>
          </w:tcPr>
          <w:p w14:paraId="3FA67C0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F1BC89" w14:textId="77777777" w:rsidR="001B3899" w:rsidRDefault="003D0EF4">
            <w:pPr>
              <w:rPr>
                <w:rFonts w:eastAsia="Times New Roman"/>
              </w:rPr>
            </w:pPr>
            <w:r>
              <w:rPr>
                <w:rFonts w:eastAsia="Times New Roman"/>
              </w:rPr>
              <w:t xml:space="preserve">0% </w:t>
            </w:r>
          </w:p>
        </w:tc>
      </w:tr>
      <w:tr w:rsidR="001B3899" w14:paraId="40758DFA" w14:textId="77777777">
        <w:trPr>
          <w:divId w:val="1824467884"/>
          <w:tblCellSpacing w:w="15" w:type="dxa"/>
        </w:trPr>
        <w:tc>
          <w:tcPr>
            <w:tcW w:w="3600" w:type="dxa"/>
            <w:tcBorders>
              <w:right w:val="single" w:sz="6" w:space="0" w:color="auto"/>
            </w:tcBorders>
            <w:vAlign w:val="center"/>
            <w:hideMark/>
          </w:tcPr>
          <w:p w14:paraId="592B32D4" w14:textId="77777777" w:rsidR="001B3899" w:rsidRDefault="003D0EF4">
            <w:pPr>
              <w:rPr>
                <w:rFonts w:eastAsia="Times New Roman"/>
              </w:rPr>
            </w:pPr>
            <w:r>
              <w:rPr>
                <w:rFonts w:eastAsia="Times New Roman"/>
              </w:rPr>
              <w:t xml:space="preserve">Walk-Transit </w:t>
            </w:r>
          </w:p>
        </w:tc>
        <w:tc>
          <w:tcPr>
            <w:tcW w:w="0" w:type="auto"/>
            <w:vAlign w:val="center"/>
            <w:hideMark/>
          </w:tcPr>
          <w:p w14:paraId="6949CA93" w14:textId="77777777" w:rsidR="001B3899" w:rsidRDefault="003D0EF4">
            <w:pPr>
              <w:rPr>
                <w:rFonts w:eastAsia="Times New Roman"/>
              </w:rPr>
            </w:pPr>
            <w:r>
              <w:rPr>
                <w:rFonts w:eastAsia="Times New Roman"/>
              </w:rPr>
              <w:t xml:space="preserve">0% </w:t>
            </w:r>
          </w:p>
        </w:tc>
        <w:tc>
          <w:tcPr>
            <w:tcW w:w="0" w:type="auto"/>
            <w:vAlign w:val="center"/>
            <w:hideMark/>
          </w:tcPr>
          <w:p w14:paraId="4EED6841" w14:textId="77777777" w:rsidR="001B3899" w:rsidRDefault="003D0EF4">
            <w:pPr>
              <w:rPr>
                <w:rFonts w:eastAsia="Times New Roman"/>
              </w:rPr>
            </w:pPr>
            <w:r>
              <w:rPr>
                <w:rFonts w:eastAsia="Times New Roman"/>
              </w:rPr>
              <w:t xml:space="preserve">13% </w:t>
            </w:r>
          </w:p>
        </w:tc>
        <w:tc>
          <w:tcPr>
            <w:tcW w:w="0" w:type="auto"/>
            <w:vAlign w:val="center"/>
            <w:hideMark/>
          </w:tcPr>
          <w:p w14:paraId="04C57350" w14:textId="77777777" w:rsidR="001B3899" w:rsidRDefault="003D0EF4">
            <w:pPr>
              <w:rPr>
                <w:rFonts w:eastAsia="Times New Roman"/>
              </w:rPr>
            </w:pPr>
            <w:r>
              <w:rPr>
                <w:rFonts w:eastAsia="Times New Roman"/>
              </w:rPr>
              <w:t xml:space="preserve">7% </w:t>
            </w:r>
          </w:p>
        </w:tc>
        <w:tc>
          <w:tcPr>
            <w:tcW w:w="0" w:type="auto"/>
            <w:vAlign w:val="center"/>
            <w:hideMark/>
          </w:tcPr>
          <w:p w14:paraId="25E5748B" w14:textId="77777777" w:rsidR="001B3899" w:rsidRDefault="003D0EF4">
            <w:pPr>
              <w:rPr>
                <w:rFonts w:eastAsia="Times New Roman"/>
              </w:rPr>
            </w:pPr>
            <w:r>
              <w:rPr>
                <w:rFonts w:eastAsia="Times New Roman"/>
              </w:rPr>
              <w:t xml:space="preserve">0% </w:t>
            </w:r>
          </w:p>
        </w:tc>
        <w:tc>
          <w:tcPr>
            <w:tcW w:w="0" w:type="auto"/>
            <w:vAlign w:val="center"/>
            <w:hideMark/>
          </w:tcPr>
          <w:p w14:paraId="6EB4BFFA" w14:textId="77777777" w:rsidR="001B3899" w:rsidRDefault="003D0EF4">
            <w:pPr>
              <w:rPr>
                <w:rFonts w:eastAsia="Times New Roman"/>
              </w:rPr>
            </w:pPr>
            <w:r>
              <w:rPr>
                <w:rFonts w:eastAsia="Times New Roman"/>
              </w:rPr>
              <w:t xml:space="preserve">0% </w:t>
            </w:r>
          </w:p>
        </w:tc>
        <w:tc>
          <w:tcPr>
            <w:tcW w:w="0" w:type="auto"/>
            <w:vAlign w:val="center"/>
            <w:hideMark/>
          </w:tcPr>
          <w:p w14:paraId="2735BE9A" w14:textId="77777777" w:rsidR="001B3899" w:rsidRDefault="003D0EF4">
            <w:pPr>
              <w:rPr>
                <w:rFonts w:eastAsia="Times New Roman"/>
              </w:rPr>
            </w:pPr>
            <w:r>
              <w:rPr>
                <w:rFonts w:eastAsia="Times New Roman"/>
              </w:rPr>
              <w:t xml:space="preserve">72% </w:t>
            </w:r>
          </w:p>
        </w:tc>
        <w:tc>
          <w:tcPr>
            <w:tcW w:w="0" w:type="auto"/>
            <w:vAlign w:val="center"/>
            <w:hideMark/>
          </w:tcPr>
          <w:p w14:paraId="53DDD942" w14:textId="77777777" w:rsidR="001B3899" w:rsidRDefault="003D0EF4">
            <w:pPr>
              <w:rPr>
                <w:rFonts w:eastAsia="Times New Roman"/>
              </w:rPr>
            </w:pPr>
            <w:r>
              <w:rPr>
                <w:rFonts w:eastAsia="Times New Roman"/>
              </w:rPr>
              <w:t xml:space="preserve">8% </w:t>
            </w:r>
          </w:p>
        </w:tc>
        <w:tc>
          <w:tcPr>
            <w:tcW w:w="0" w:type="auto"/>
            <w:vAlign w:val="center"/>
            <w:hideMark/>
          </w:tcPr>
          <w:p w14:paraId="00E4A57A" w14:textId="77777777" w:rsidR="001B3899" w:rsidRDefault="003D0EF4">
            <w:pPr>
              <w:rPr>
                <w:rFonts w:eastAsia="Times New Roman"/>
              </w:rPr>
            </w:pPr>
            <w:r>
              <w:rPr>
                <w:rFonts w:eastAsia="Times New Roman"/>
              </w:rPr>
              <w:t xml:space="preserve">0% </w:t>
            </w:r>
          </w:p>
        </w:tc>
        <w:tc>
          <w:tcPr>
            <w:tcW w:w="0" w:type="auto"/>
            <w:vAlign w:val="center"/>
            <w:hideMark/>
          </w:tcPr>
          <w:p w14:paraId="5EACED65" w14:textId="77777777" w:rsidR="001B3899" w:rsidRDefault="003D0EF4">
            <w:pPr>
              <w:rPr>
                <w:rFonts w:eastAsia="Times New Roman"/>
              </w:rPr>
            </w:pPr>
            <w:r>
              <w:rPr>
                <w:rFonts w:eastAsia="Times New Roman"/>
              </w:rPr>
              <w:t xml:space="preserve">0% </w:t>
            </w:r>
          </w:p>
        </w:tc>
        <w:tc>
          <w:tcPr>
            <w:tcW w:w="0" w:type="auto"/>
            <w:vAlign w:val="center"/>
            <w:hideMark/>
          </w:tcPr>
          <w:p w14:paraId="2B1C1EC0" w14:textId="77777777" w:rsidR="001B3899" w:rsidRDefault="003D0EF4">
            <w:pPr>
              <w:rPr>
                <w:rFonts w:eastAsia="Times New Roman"/>
              </w:rPr>
            </w:pPr>
            <w:r>
              <w:rPr>
                <w:rFonts w:eastAsia="Times New Roman"/>
              </w:rPr>
              <w:t xml:space="preserve">0% </w:t>
            </w:r>
          </w:p>
        </w:tc>
        <w:tc>
          <w:tcPr>
            <w:tcW w:w="0" w:type="auto"/>
            <w:vAlign w:val="center"/>
            <w:hideMark/>
          </w:tcPr>
          <w:p w14:paraId="70D46F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0CB896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63B98B" w14:textId="77777777" w:rsidR="001B3899" w:rsidRDefault="003D0EF4">
            <w:pPr>
              <w:rPr>
                <w:rFonts w:eastAsia="Times New Roman"/>
              </w:rPr>
            </w:pPr>
            <w:r>
              <w:rPr>
                <w:rFonts w:eastAsia="Times New Roman"/>
              </w:rPr>
              <w:t xml:space="preserve">100% </w:t>
            </w:r>
          </w:p>
        </w:tc>
        <w:tc>
          <w:tcPr>
            <w:tcW w:w="0" w:type="auto"/>
            <w:vAlign w:val="center"/>
            <w:hideMark/>
          </w:tcPr>
          <w:p w14:paraId="7BD1E402" w14:textId="77777777" w:rsidR="001B3899" w:rsidRDefault="003D0EF4">
            <w:pPr>
              <w:rPr>
                <w:rFonts w:eastAsia="Times New Roman"/>
              </w:rPr>
            </w:pPr>
            <w:r>
              <w:rPr>
                <w:rFonts w:eastAsia="Times New Roman"/>
              </w:rPr>
              <w:t xml:space="preserve">80% </w:t>
            </w:r>
          </w:p>
        </w:tc>
        <w:tc>
          <w:tcPr>
            <w:tcW w:w="0" w:type="auto"/>
            <w:vAlign w:val="center"/>
            <w:hideMark/>
          </w:tcPr>
          <w:p w14:paraId="3E250A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1A427D" w14:textId="77777777" w:rsidR="001B3899" w:rsidRDefault="003D0EF4">
            <w:pPr>
              <w:rPr>
                <w:rFonts w:eastAsia="Times New Roman"/>
              </w:rPr>
            </w:pPr>
            <w:r>
              <w:rPr>
                <w:rFonts w:eastAsia="Times New Roman"/>
              </w:rPr>
              <w:t xml:space="preserve">0% </w:t>
            </w:r>
          </w:p>
        </w:tc>
      </w:tr>
      <w:tr w:rsidR="001B3899" w14:paraId="4991D45D" w14:textId="77777777">
        <w:trPr>
          <w:divId w:val="1824467884"/>
          <w:tblCellSpacing w:w="15" w:type="dxa"/>
        </w:trPr>
        <w:tc>
          <w:tcPr>
            <w:tcW w:w="3600" w:type="dxa"/>
            <w:tcBorders>
              <w:right w:val="single" w:sz="6" w:space="0" w:color="auto"/>
            </w:tcBorders>
            <w:vAlign w:val="center"/>
            <w:hideMark/>
          </w:tcPr>
          <w:p w14:paraId="78D47E1E" w14:textId="77777777" w:rsidR="001B3899" w:rsidRDefault="003D0EF4">
            <w:pPr>
              <w:rPr>
                <w:rFonts w:eastAsia="Times New Roman"/>
              </w:rPr>
            </w:pPr>
            <w:r>
              <w:rPr>
                <w:rFonts w:eastAsia="Times New Roman"/>
              </w:rPr>
              <w:t xml:space="preserve">PNR-Transit </w:t>
            </w:r>
          </w:p>
        </w:tc>
        <w:tc>
          <w:tcPr>
            <w:tcW w:w="0" w:type="auto"/>
            <w:vAlign w:val="center"/>
            <w:hideMark/>
          </w:tcPr>
          <w:p w14:paraId="0AF73DFC" w14:textId="77777777" w:rsidR="001B3899" w:rsidRDefault="003D0EF4">
            <w:pPr>
              <w:rPr>
                <w:rFonts w:eastAsia="Times New Roman"/>
              </w:rPr>
            </w:pPr>
            <w:r>
              <w:rPr>
                <w:rFonts w:eastAsia="Times New Roman"/>
              </w:rPr>
              <w:t xml:space="preserve">0% </w:t>
            </w:r>
          </w:p>
        </w:tc>
        <w:tc>
          <w:tcPr>
            <w:tcW w:w="0" w:type="auto"/>
            <w:vAlign w:val="center"/>
            <w:hideMark/>
          </w:tcPr>
          <w:p w14:paraId="4A11B467" w14:textId="77777777" w:rsidR="001B3899" w:rsidRDefault="003D0EF4">
            <w:pPr>
              <w:rPr>
                <w:rFonts w:eastAsia="Times New Roman"/>
              </w:rPr>
            </w:pPr>
            <w:r>
              <w:rPr>
                <w:rFonts w:eastAsia="Times New Roman"/>
              </w:rPr>
              <w:t xml:space="preserve">0% </w:t>
            </w:r>
          </w:p>
        </w:tc>
        <w:tc>
          <w:tcPr>
            <w:tcW w:w="0" w:type="auto"/>
            <w:vAlign w:val="center"/>
            <w:hideMark/>
          </w:tcPr>
          <w:p w14:paraId="2442B4AD" w14:textId="77777777" w:rsidR="001B3899" w:rsidRDefault="003D0EF4">
            <w:pPr>
              <w:rPr>
                <w:rFonts w:eastAsia="Times New Roman"/>
              </w:rPr>
            </w:pPr>
            <w:r>
              <w:rPr>
                <w:rFonts w:eastAsia="Times New Roman"/>
              </w:rPr>
              <w:t xml:space="preserve">0% </w:t>
            </w:r>
          </w:p>
        </w:tc>
        <w:tc>
          <w:tcPr>
            <w:tcW w:w="0" w:type="auto"/>
            <w:vAlign w:val="center"/>
            <w:hideMark/>
          </w:tcPr>
          <w:p w14:paraId="2E1A21D9" w14:textId="77777777" w:rsidR="001B3899" w:rsidRDefault="003D0EF4">
            <w:pPr>
              <w:rPr>
                <w:rFonts w:eastAsia="Times New Roman"/>
              </w:rPr>
            </w:pPr>
            <w:r>
              <w:rPr>
                <w:rFonts w:eastAsia="Times New Roman"/>
              </w:rPr>
              <w:t xml:space="preserve">0% </w:t>
            </w:r>
          </w:p>
        </w:tc>
        <w:tc>
          <w:tcPr>
            <w:tcW w:w="0" w:type="auto"/>
            <w:vAlign w:val="center"/>
            <w:hideMark/>
          </w:tcPr>
          <w:p w14:paraId="3B9142DF" w14:textId="77777777" w:rsidR="001B3899" w:rsidRDefault="003D0EF4">
            <w:pPr>
              <w:rPr>
                <w:rFonts w:eastAsia="Times New Roman"/>
              </w:rPr>
            </w:pPr>
            <w:r>
              <w:rPr>
                <w:rFonts w:eastAsia="Times New Roman"/>
              </w:rPr>
              <w:t xml:space="preserve">0% </w:t>
            </w:r>
          </w:p>
        </w:tc>
        <w:tc>
          <w:tcPr>
            <w:tcW w:w="0" w:type="auto"/>
            <w:vAlign w:val="center"/>
            <w:hideMark/>
          </w:tcPr>
          <w:p w14:paraId="4EBF31F6" w14:textId="77777777" w:rsidR="001B3899" w:rsidRDefault="003D0EF4">
            <w:pPr>
              <w:rPr>
                <w:rFonts w:eastAsia="Times New Roman"/>
              </w:rPr>
            </w:pPr>
            <w:r>
              <w:rPr>
                <w:rFonts w:eastAsia="Times New Roman"/>
              </w:rPr>
              <w:t xml:space="preserve">0% </w:t>
            </w:r>
          </w:p>
        </w:tc>
        <w:tc>
          <w:tcPr>
            <w:tcW w:w="0" w:type="auto"/>
            <w:vAlign w:val="center"/>
            <w:hideMark/>
          </w:tcPr>
          <w:p w14:paraId="17EC991D" w14:textId="77777777" w:rsidR="001B3899" w:rsidRDefault="003D0EF4">
            <w:pPr>
              <w:rPr>
                <w:rFonts w:eastAsia="Times New Roman"/>
              </w:rPr>
            </w:pPr>
            <w:r>
              <w:rPr>
                <w:rFonts w:eastAsia="Times New Roman"/>
              </w:rPr>
              <w:t xml:space="preserve">0% </w:t>
            </w:r>
          </w:p>
        </w:tc>
        <w:tc>
          <w:tcPr>
            <w:tcW w:w="0" w:type="auto"/>
            <w:vAlign w:val="center"/>
            <w:hideMark/>
          </w:tcPr>
          <w:p w14:paraId="6ABAB2D7" w14:textId="77777777" w:rsidR="001B3899" w:rsidRDefault="003D0EF4">
            <w:pPr>
              <w:rPr>
                <w:rFonts w:eastAsia="Times New Roman"/>
              </w:rPr>
            </w:pPr>
            <w:r>
              <w:rPr>
                <w:rFonts w:eastAsia="Times New Roman"/>
              </w:rPr>
              <w:t xml:space="preserve">8% </w:t>
            </w:r>
          </w:p>
        </w:tc>
        <w:tc>
          <w:tcPr>
            <w:tcW w:w="0" w:type="auto"/>
            <w:vAlign w:val="center"/>
            <w:hideMark/>
          </w:tcPr>
          <w:p w14:paraId="176BE2FC" w14:textId="77777777" w:rsidR="001B3899" w:rsidRDefault="003D0EF4">
            <w:pPr>
              <w:rPr>
                <w:rFonts w:eastAsia="Times New Roman"/>
              </w:rPr>
            </w:pPr>
            <w:r>
              <w:rPr>
                <w:rFonts w:eastAsia="Times New Roman"/>
              </w:rPr>
              <w:t xml:space="preserve">92% </w:t>
            </w:r>
          </w:p>
        </w:tc>
        <w:tc>
          <w:tcPr>
            <w:tcW w:w="0" w:type="auto"/>
            <w:vAlign w:val="center"/>
            <w:hideMark/>
          </w:tcPr>
          <w:p w14:paraId="20EFA136" w14:textId="77777777" w:rsidR="001B3899" w:rsidRDefault="003D0EF4">
            <w:pPr>
              <w:rPr>
                <w:rFonts w:eastAsia="Times New Roman"/>
              </w:rPr>
            </w:pPr>
            <w:r>
              <w:rPr>
                <w:rFonts w:eastAsia="Times New Roman"/>
              </w:rPr>
              <w:t xml:space="preserve">0% </w:t>
            </w:r>
          </w:p>
        </w:tc>
        <w:tc>
          <w:tcPr>
            <w:tcW w:w="0" w:type="auto"/>
            <w:vAlign w:val="center"/>
            <w:hideMark/>
          </w:tcPr>
          <w:p w14:paraId="240848E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E230F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7D6C84" w14:textId="77777777" w:rsidR="001B3899" w:rsidRDefault="003D0EF4">
            <w:pPr>
              <w:rPr>
                <w:rFonts w:eastAsia="Times New Roman"/>
              </w:rPr>
            </w:pPr>
            <w:r>
              <w:rPr>
                <w:rFonts w:eastAsia="Times New Roman"/>
              </w:rPr>
              <w:t xml:space="preserve">100% </w:t>
            </w:r>
          </w:p>
        </w:tc>
        <w:tc>
          <w:tcPr>
            <w:tcW w:w="0" w:type="auto"/>
            <w:vAlign w:val="center"/>
            <w:hideMark/>
          </w:tcPr>
          <w:p w14:paraId="32B8D64D" w14:textId="77777777" w:rsidR="001B3899" w:rsidRDefault="003D0EF4">
            <w:pPr>
              <w:rPr>
                <w:rFonts w:eastAsia="Times New Roman"/>
              </w:rPr>
            </w:pPr>
            <w:r>
              <w:rPr>
                <w:rFonts w:eastAsia="Times New Roman"/>
              </w:rPr>
              <w:t xml:space="preserve">0% </w:t>
            </w:r>
          </w:p>
        </w:tc>
        <w:tc>
          <w:tcPr>
            <w:tcW w:w="0" w:type="auto"/>
            <w:vAlign w:val="center"/>
            <w:hideMark/>
          </w:tcPr>
          <w:p w14:paraId="78021359"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02AD3333" w14:textId="77777777" w:rsidR="001B3899" w:rsidRDefault="003D0EF4">
            <w:pPr>
              <w:rPr>
                <w:rFonts w:eastAsia="Times New Roman"/>
              </w:rPr>
            </w:pPr>
            <w:r>
              <w:rPr>
                <w:rFonts w:eastAsia="Times New Roman"/>
              </w:rPr>
              <w:t xml:space="preserve">0% </w:t>
            </w:r>
          </w:p>
        </w:tc>
      </w:tr>
      <w:tr w:rsidR="001B3899" w14:paraId="0EE97F7A" w14:textId="77777777">
        <w:trPr>
          <w:divId w:val="1824467884"/>
          <w:tblCellSpacing w:w="15" w:type="dxa"/>
        </w:trPr>
        <w:tc>
          <w:tcPr>
            <w:tcW w:w="3600" w:type="dxa"/>
            <w:tcBorders>
              <w:right w:val="single" w:sz="6" w:space="0" w:color="auto"/>
            </w:tcBorders>
            <w:vAlign w:val="center"/>
            <w:hideMark/>
          </w:tcPr>
          <w:p w14:paraId="7A8CCD66" w14:textId="77777777" w:rsidR="001B3899" w:rsidRDefault="003D0EF4">
            <w:pPr>
              <w:rPr>
                <w:rFonts w:eastAsia="Times New Roman"/>
              </w:rPr>
            </w:pPr>
            <w:r>
              <w:rPr>
                <w:rFonts w:eastAsia="Times New Roman"/>
              </w:rPr>
              <w:t xml:space="preserve">KNR-Transit </w:t>
            </w:r>
          </w:p>
        </w:tc>
        <w:tc>
          <w:tcPr>
            <w:tcW w:w="0" w:type="auto"/>
            <w:vAlign w:val="center"/>
            <w:hideMark/>
          </w:tcPr>
          <w:p w14:paraId="06B0BC31" w14:textId="77777777" w:rsidR="001B3899" w:rsidRDefault="003D0EF4">
            <w:pPr>
              <w:rPr>
                <w:rFonts w:eastAsia="Times New Roman"/>
              </w:rPr>
            </w:pPr>
            <w:r>
              <w:rPr>
                <w:rFonts w:eastAsia="Times New Roman"/>
              </w:rPr>
              <w:t xml:space="preserve">0% </w:t>
            </w:r>
          </w:p>
        </w:tc>
        <w:tc>
          <w:tcPr>
            <w:tcW w:w="0" w:type="auto"/>
            <w:vAlign w:val="center"/>
            <w:hideMark/>
          </w:tcPr>
          <w:p w14:paraId="45305A46" w14:textId="77777777" w:rsidR="001B3899" w:rsidRDefault="003D0EF4">
            <w:pPr>
              <w:rPr>
                <w:rFonts w:eastAsia="Times New Roman"/>
              </w:rPr>
            </w:pPr>
            <w:r>
              <w:rPr>
                <w:rFonts w:eastAsia="Times New Roman"/>
              </w:rPr>
              <w:t xml:space="preserve">0% </w:t>
            </w:r>
          </w:p>
        </w:tc>
        <w:tc>
          <w:tcPr>
            <w:tcW w:w="0" w:type="auto"/>
            <w:vAlign w:val="center"/>
            <w:hideMark/>
          </w:tcPr>
          <w:p w14:paraId="6B040B4A" w14:textId="77777777" w:rsidR="001B3899" w:rsidRDefault="003D0EF4">
            <w:pPr>
              <w:rPr>
                <w:rFonts w:eastAsia="Times New Roman"/>
              </w:rPr>
            </w:pPr>
            <w:r>
              <w:rPr>
                <w:rFonts w:eastAsia="Times New Roman"/>
              </w:rPr>
              <w:t xml:space="preserve">0% </w:t>
            </w:r>
          </w:p>
        </w:tc>
        <w:tc>
          <w:tcPr>
            <w:tcW w:w="0" w:type="auto"/>
            <w:vAlign w:val="center"/>
            <w:hideMark/>
          </w:tcPr>
          <w:p w14:paraId="15320A40" w14:textId="77777777" w:rsidR="001B3899" w:rsidRDefault="003D0EF4">
            <w:pPr>
              <w:rPr>
                <w:rFonts w:eastAsia="Times New Roman"/>
              </w:rPr>
            </w:pPr>
            <w:r>
              <w:rPr>
                <w:rFonts w:eastAsia="Times New Roman"/>
              </w:rPr>
              <w:t xml:space="preserve">0% </w:t>
            </w:r>
          </w:p>
        </w:tc>
        <w:tc>
          <w:tcPr>
            <w:tcW w:w="0" w:type="auto"/>
            <w:vAlign w:val="center"/>
            <w:hideMark/>
          </w:tcPr>
          <w:p w14:paraId="3BBFF02C" w14:textId="77777777" w:rsidR="001B3899" w:rsidRDefault="003D0EF4">
            <w:pPr>
              <w:rPr>
                <w:rFonts w:eastAsia="Times New Roman"/>
              </w:rPr>
            </w:pPr>
            <w:r>
              <w:rPr>
                <w:rFonts w:eastAsia="Times New Roman"/>
              </w:rPr>
              <w:t xml:space="preserve">0% </w:t>
            </w:r>
          </w:p>
        </w:tc>
        <w:tc>
          <w:tcPr>
            <w:tcW w:w="0" w:type="auto"/>
            <w:vAlign w:val="center"/>
            <w:hideMark/>
          </w:tcPr>
          <w:p w14:paraId="4D6DA74B" w14:textId="77777777" w:rsidR="001B3899" w:rsidRDefault="003D0EF4">
            <w:pPr>
              <w:rPr>
                <w:rFonts w:eastAsia="Times New Roman"/>
              </w:rPr>
            </w:pPr>
            <w:r>
              <w:rPr>
                <w:rFonts w:eastAsia="Times New Roman"/>
              </w:rPr>
              <w:t xml:space="preserve">0% </w:t>
            </w:r>
          </w:p>
        </w:tc>
        <w:tc>
          <w:tcPr>
            <w:tcW w:w="0" w:type="auto"/>
            <w:vAlign w:val="center"/>
            <w:hideMark/>
          </w:tcPr>
          <w:p w14:paraId="02B7C3E3" w14:textId="77777777" w:rsidR="001B3899" w:rsidRDefault="003D0EF4">
            <w:pPr>
              <w:rPr>
                <w:rFonts w:eastAsia="Times New Roman"/>
              </w:rPr>
            </w:pPr>
            <w:r>
              <w:rPr>
                <w:rFonts w:eastAsia="Times New Roman"/>
              </w:rPr>
              <w:t xml:space="preserve">0% </w:t>
            </w:r>
          </w:p>
        </w:tc>
        <w:tc>
          <w:tcPr>
            <w:tcW w:w="0" w:type="auto"/>
            <w:vAlign w:val="center"/>
            <w:hideMark/>
          </w:tcPr>
          <w:p w14:paraId="5EE2948F" w14:textId="77777777" w:rsidR="001B3899" w:rsidRDefault="003D0EF4">
            <w:pPr>
              <w:rPr>
                <w:rFonts w:eastAsia="Times New Roman"/>
              </w:rPr>
            </w:pPr>
            <w:r>
              <w:rPr>
                <w:rFonts w:eastAsia="Times New Roman"/>
              </w:rPr>
              <w:t xml:space="preserve">0% </w:t>
            </w:r>
          </w:p>
        </w:tc>
        <w:tc>
          <w:tcPr>
            <w:tcW w:w="0" w:type="auto"/>
            <w:vAlign w:val="center"/>
            <w:hideMark/>
          </w:tcPr>
          <w:p w14:paraId="356A1B87" w14:textId="77777777" w:rsidR="001B3899" w:rsidRDefault="003D0EF4">
            <w:pPr>
              <w:rPr>
                <w:rFonts w:eastAsia="Times New Roman"/>
              </w:rPr>
            </w:pPr>
            <w:r>
              <w:rPr>
                <w:rFonts w:eastAsia="Times New Roman"/>
              </w:rPr>
              <w:t xml:space="preserve">0% </w:t>
            </w:r>
          </w:p>
        </w:tc>
        <w:tc>
          <w:tcPr>
            <w:tcW w:w="0" w:type="auto"/>
            <w:vAlign w:val="center"/>
            <w:hideMark/>
          </w:tcPr>
          <w:p w14:paraId="42AED1E6" w14:textId="77777777" w:rsidR="001B3899" w:rsidRDefault="003D0EF4">
            <w:pPr>
              <w:rPr>
                <w:rFonts w:eastAsia="Times New Roman"/>
              </w:rPr>
            </w:pPr>
            <w:r>
              <w:rPr>
                <w:rFonts w:eastAsia="Times New Roman"/>
              </w:rPr>
              <w:t xml:space="preserve">65% </w:t>
            </w:r>
          </w:p>
        </w:tc>
        <w:tc>
          <w:tcPr>
            <w:tcW w:w="0" w:type="auto"/>
            <w:vAlign w:val="center"/>
            <w:hideMark/>
          </w:tcPr>
          <w:p w14:paraId="47B745D0" w14:textId="77777777" w:rsidR="001B3899" w:rsidRDefault="003D0EF4">
            <w:pPr>
              <w:rPr>
                <w:rFonts w:eastAsia="Times New Roman"/>
              </w:rPr>
            </w:pPr>
            <w:r>
              <w:rPr>
                <w:rFonts w:eastAsia="Times New Roman"/>
              </w:rPr>
              <w:t xml:space="preserve">35% </w:t>
            </w:r>
          </w:p>
        </w:tc>
        <w:tc>
          <w:tcPr>
            <w:tcW w:w="0" w:type="auto"/>
            <w:tcBorders>
              <w:right w:val="single" w:sz="6" w:space="0" w:color="auto"/>
            </w:tcBorders>
            <w:vAlign w:val="center"/>
            <w:hideMark/>
          </w:tcPr>
          <w:p w14:paraId="5CFE0D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5B0E5A" w14:textId="77777777" w:rsidR="001B3899" w:rsidRDefault="003D0EF4">
            <w:pPr>
              <w:rPr>
                <w:rFonts w:eastAsia="Times New Roman"/>
              </w:rPr>
            </w:pPr>
            <w:r>
              <w:rPr>
                <w:rFonts w:eastAsia="Times New Roman"/>
              </w:rPr>
              <w:t xml:space="preserve">100% </w:t>
            </w:r>
          </w:p>
        </w:tc>
        <w:tc>
          <w:tcPr>
            <w:tcW w:w="0" w:type="auto"/>
            <w:vAlign w:val="center"/>
            <w:hideMark/>
          </w:tcPr>
          <w:p w14:paraId="55425FA5" w14:textId="77777777" w:rsidR="001B3899" w:rsidRDefault="003D0EF4">
            <w:pPr>
              <w:rPr>
                <w:rFonts w:eastAsia="Times New Roman"/>
              </w:rPr>
            </w:pPr>
            <w:r>
              <w:rPr>
                <w:rFonts w:eastAsia="Times New Roman"/>
              </w:rPr>
              <w:t xml:space="preserve">0% </w:t>
            </w:r>
          </w:p>
        </w:tc>
        <w:tc>
          <w:tcPr>
            <w:tcW w:w="0" w:type="auto"/>
            <w:vAlign w:val="center"/>
            <w:hideMark/>
          </w:tcPr>
          <w:p w14:paraId="6E5C2BA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04C43F" w14:textId="77777777" w:rsidR="001B3899" w:rsidRDefault="003D0EF4">
            <w:pPr>
              <w:rPr>
                <w:rFonts w:eastAsia="Times New Roman"/>
              </w:rPr>
            </w:pPr>
            <w:r>
              <w:rPr>
                <w:rFonts w:eastAsia="Times New Roman"/>
              </w:rPr>
              <w:t xml:space="preserve">100% </w:t>
            </w:r>
          </w:p>
        </w:tc>
      </w:tr>
      <w:tr w:rsidR="001B3899" w14:paraId="5DB5F7E6" w14:textId="77777777">
        <w:trPr>
          <w:divId w:val="1824467884"/>
          <w:tblCellSpacing w:w="15" w:type="dxa"/>
        </w:trPr>
        <w:tc>
          <w:tcPr>
            <w:tcW w:w="3600" w:type="dxa"/>
            <w:tcBorders>
              <w:right w:val="single" w:sz="6" w:space="0" w:color="auto"/>
            </w:tcBorders>
            <w:vAlign w:val="center"/>
            <w:hideMark/>
          </w:tcPr>
          <w:p w14:paraId="2ECC35F3" w14:textId="77777777" w:rsidR="001B3899" w:rsidRDefault="003D0EF4">
            <w:pPr>
              <w:rPr>
                <w:rFonts w:eastAsia="Times New Roman"/>
              </w:rPr>
            </w:pPr>
            <w:r>
              <w:rPr>
                <w:rFonts w:eastAsia="Times New Roman"/>
              </w:rPr>
              <w:t xml:space="preserve">School Bus </w:t>
            </w:r>
          </w:p>
        </w:tc>
        <w:tc>
          <w:tcPr>
            <w:tcW w:w="0" w:type="auto"/>
            <w:vAlign w:val="center"/>
            <w:hideMark/>
          </w:tcPr>
          <w:p w14:paraId="6B3E81D1" w14:textId="77777777" w:rsidR="001B3899" w:rsidRDefault="003D0EF4">
            <w:pPr>
              <w:rPr>
                <w:rFonts w:eastAsia="Times New Roman"/>
              </w:rPr>
            </w:pPr>
            <w:r>
              <w:rPr>
                <w:rFonts w:eastAsia="Times New Roman"/>
              </w:rPr>
              <w:t xml:space="preserve">0% </w:t>
            </w:r>
          </w:p>
        </w:tc>
        <w:tc>
          <w:tcPr>
            <w:tcW w:w="0" w:type="auto"/>
            <w:vAlign w:val="center"/>
            <w:hideMark/>
          </w:tcPr>
          <w:p w14:paraId="58072742" w14:textId="77777777" w:rsidR="001B3899" w:rsidRDefault="003D0EF4">
            <w:pPr>
              <w:rPr>
                <w:rFonts w:eastAsia="Times New Roman"/>
              </w:rPr>
            </w:pPr>
            <w:r>
              <w:rPr>
                <w:rFonts w:eastAsia="Times New Roman"/>
              </w:rPr>
              <w:t xml:space="preserve">11% </w:t>
            </w:r>
          </w:p>
        </w:tc>
        <w:tc>
          <w:tcPr>
            <w:tcW w:w="0" w:type="auto"/>
            <w:vAlign w:val="center"/>
            <w:hideMark/>
          </w:tcPr>
          <w:p w14:paraId="257A0464" w14:textId="77777777" w:rsidR="001B3899" w:rsidRDefault="003D0EF4">
            <w:pPr>
              <w:rPr>
                <w:rFonts w:eastAsia="Times New Roman"/>
              </w:rPr>
            </w:pPr>
            <w:r>
              <w:rPr>
                <w:rFonts w:eastAsia="Times New Roman"/>
              </w:rPr>
              <w:t xml:space="preserve">12% </w:t>
            </w:r>
          </w:p>
        </w:tc>
        <w:tc>
          <w:tcPr>
            <w:tcW w:w="0" w:type="auto"/>
            <w:vAlign w:val="center"/>
            <w:hideMark/>
          </w:tcPr>
          <w:p w14:paraId="55073C01" w14:textId="77777777" w:rsidR="001B3899" w:rsidRDefault="003D0EF4">
            <w:pPr>
              <w:rPr>
                <w:rFonts w:eastAsia="Times New Roman"/>
              </w:rPr>
            </w:pPr>
            <w:r>
              <w:rPr>
                <w:rFonts w:eastAsia="Times New Roman"/>
              </w:rPr>
              <w:t xml:space="preserve">2% </w:t>
            </w:r>
          </w:p>
        </w:tc>
        <w:tc>
          <w:tcPr>
            <w:tcW w:w="0" w:type="auto"/>
            <w:vAlign w:val="center"/>
            <w:hideMark/>
          </w:tcPr>
          <w:p w14:paraId="1195DDBD" w14:textId="77777777" w:rsidR="001B3899" w:rsidRDefault="003D0EF4">
            <w:pPr>
              <w:rPr>
                <w:rFonts w:eastAsia="Times New Roman"/>
              </w:rPr>
            </w:pPr>
            <w:r>
              <w:rPr>
                <w:rFonts w:eastAsia="Times New Roman"/>
              </w:rPr>
              <w:t xml:space="preserve">0% </w:t>
            </w:r>
          </w:p>
        </w:tc>
        <w:tc>
          <w:tcPr>
            <w:tcW w:w="0" w:type="auto"/>
            <w:vAlign w:val="center"/>
            <w:hideMark/>
          </w:tcPr>
          <w:p w14:paraId="3D685A4D" w14:textId="77777777" w:rsidR="001B3899" w:rsidRDefault="003D0EF4">
            <w:pPr>
              <w:rPr>
                <w:rFonts w:eastAsia="Times New Roman"/>
              </w:rPr>
            </w:pPr>
            <w:r>
              <w:rPr>
                <w:rFonts w:eastAsia="Times New Roman"/>
              </w:rPr>
              <w:t xml:space="preserve">0% </w:t>
            </w:r>
          </w:p>
        </w:tc>
        <w:tc>
          <w:tcPr>
            <w:tcW w:w="0" w:type="auto"/>
            <w:vAlign w:val="center"/>
            <w:hideMark/>
          </w:tcPr>
          <w:p w14:paraId="675D101D" w14:textId="77777777" w:rsidR="001B3899" w:rsidRDefault="003D0EF4">
            <w:pPr>
              <w:rPr>
                <w:rFonts w:eastAsia="Times New Roman"/>
              </w:rPr>
            </w:pPr>
            <w:r>
              <w:rPr>
                <w:rFonts w:eastAsia="Times New Roman"/>
              </w:rPr>
              <w:t xml:space="preserve">0% </w:t>
            </w:r>
          </w:p>
        </w:tc>
        <w:tc>
          <w:tcPr>
            <w:tcW w:w="0" w:type="auto"/>
            <w:vAlign w:val="center"/>
            <w:hideMark/>
          </w:tcPr>
          <w:p w14:paraId="7840280F" w14:textId="77777777" w:rsidR="001B3899" w:rsidRDefault="003D0EF4">
            <w:pPr>
              <w:rPr>
                <w:rFonts w:eastAsia="Times New Roman"/>
              </w:rPr>
            </w:pPr>
            <w:r>
              <w:rPr>
                <w:rFonts w:eastAsia="Times New Roman"/>
              </w:rPr>
              <w:t xml:space="preserve">0% </w:t>
            </w:r>
          </w:p>
        </w:tc>
        <w:tc>
          <w:tcPr>
            <w:tcW w:w="0" w:type="auto"/>
            <w:vAlign w:val="center"/>
            <w:hideMark/>
          </w:tcPr>
          <w:p w14:paraId="504DCD7F" w14:textId="77777777" w:rsidR="001B3899" w:rsidRDefault="003D0EF4">
            <w:pPr>
              <w:rPr>
                <w:rFonts w:eastAsia="Times New Roman"/>
              </w:rPr>
            </w:pPr>
            <w:r>
              <w:rPr>
                <w:rFonts w:eastAsia="Times New Roman"/>
              </w:rPr>
              <w:t xml:space="preserve">0% </w:t>
            </w:r>
          </w:p>
        </w:tc>
        <w:tc>
          <w:tcPr>
            <w:tcW w:w="0" w:type="auto"/>
            <w:vAlign w:val="center"/>
            <w:hideMark/>
          </w:tcPr>
          <w:p w14:paraId="53D15954" w14:textId="77777777" w:rsidR="001B3899" w:rsidRDefault="003D0EF4">
            <w:pPr>
              <w:rPr>
                <w:rFonts w:eastAsia="Times New Roman"/>
              </w:rPr>
            </w:pPr>
            <w:r>
              <w:rPr>
                <w:rFonts w:eastAsia="Times New Roman"/>
              </w:rPr>
              <w:t xml:space="preserve">0% </w:t>
            </w:r>
          </w:p>
        </w:tc>
        <w:tc>
          <w:tcPr>
            <w:tcW w:w="0" w:type="auto"/>
            <w:vAlign w:val="center"/>
            <w:hideMark/>
          </w:tcPr>
          <w:p w14:paraId="215CBD5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D87391" w14:textId="77777777" w:rsidR="001B3899" w:rsidRDefault="003D0EF4">
            <w:pPr>
              <w:rPr>
                <w:rFonts w:eastAsia="Times New Roman"/>
              </w:rPr>
            </w:pPr>
            <w:r>
              <w:rPr>
                <w:rFonts w:eastAsia="Times New Roman"/>
              </w:rPr>
              <w:t xml:space="preserve">76% </w:t>
            </w:r>
          </w:p>
        </w:tc>
        <w:tc>
          <w:tcPr>
            <w:tcW w:w="0" w:type="auto"/>
            <w:tcBorders>
              <w:right w:val="single" w:sz="6" w:space="0" w:color="auto"/>
            </w:tcBorders>
            <w:vAlign w:val="center"/>
            <w:hideMark/>
          </w:tcPr>
          <w:p w14:paraId="73D66E05" w14:textId="77777777" w:rsidR="001B3899" w:rsidRDefault="003D0EF4">
            <w:pPr>
              <w:rPr>
                <w:rFonts w:eastAsia="Times New Roman"/>
              </w:rPr>
            </w:pPr>
            <w:r>
              <w:rPr>
                <w:rFonts w:eastAsia="Times New Roman"/>
              </w:rPr>
              <w:t xml:space="preserve">100% </w:t>
            </w:r>
          </w:p>
        </w:tc>
        <w:tc>
          <w:tcPr>
            <w:tcW w:w="0" w:type="auto"/>
            <w:vAlign w:val="center"/>
            <w:hideMark/>
          </w:tcPr>
          <w:p w14:paraId="0447A8D6" w14:textId="77777777" w:rsidR="001B3899" w:rsidRDefault="003D0EF4">
            <w:pPr>
              <w:rPr>
                <w:rFonts w:eastAsia="Times New Roman"/>
              </w:rPr>
            </w:pPr>
            <w:r>
              <w:rPr>
                <w:rFonts w:eastAsia="Times New Roman"/>
              </w:rPr>
              <w:t xml:space="preserve">0% </w:t>
            </w:r>
          </w:p>
        </w:tc>
        <w:tc>
          <w:tcPr>
            <w:tcW w:w="0" w:type="auto"/>
            <w:vAlign w:val="center"/>
            <w:hideMark/>
          </w:tcPr>
          <w:p w14:paraId="4C24C65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D93AEA" w14:textId="77777777" w:rsidR="001B3899" w:rsidRDefault="003D0EF4">
            <w:pPr>
              <w:rPr>
                <w:rFonts w:eastAsia="Times New Roman"/>
              </w:rPr>
            </w:pPr>
            <w:r>
              <w:rPr>
                <w:rFonts w:eastAsia="Times New Roman"/>
              </w:rPr>
              <w:t xml:space="preserve">0% </w:t>
            </w:r>
          </w:p>
        </w:tc>
      </w:tr>
      <w:tr w:rsidR="001B3899" w14:paraId="034099BE" w14:textId="77777777">
        <w:trPr>
          <w:divId w:val="1824467884"/>
          <w:tblCellSpacing w:w="15" w:type="dxa"/>
        </w:trPr>
        <w:tc>
          <w:tcPr>
            <w:tcW w:w="3600" w:type="dxa"/>
            <w:tcBorders>
              <w:right w:val="single" w:sz="6" w:space="0" w:color="auto"/>
            </w:tcBorders>
            <w:vAlign w:val="center"/>
            <w:hideMark/>
          </w:tcPr>
          <w:p w14:paraId="28F42B0B" w14:textId="77777777" w:rsidR="001B3899" w:rsidRDefault="003D0EF4">
            <w:pPr>
              <w:rPr>
                <w:rFonts w:eastAsia="Times New Roman"/>
              </w:rPr>
            </w:pPr>
            <w:r>
              <w:rPr>
                <w:rFonts w:eastAsia="Times New Roman"/>
              </w:rPr>
              <w:t xml:space="preserve">Total </w:t>
            </w:r>
          </w:p>
        </w:tc>
        <w:tc>
          <w:tcPr>
            <w:tcW w:w="0" w:type="auto"/>
            <w:vAlign w:val="center"/>
            <w:hideMark/>
          </w:tcPr>
          <w:p w14:paraId="3A23FB78" w14:textId="77777777" w:rsidR="001B3899" w:rsidRDefault="003D0EF4">
            <w:pPr>
              <w:rPr>
                <w:rFonts w:eastAsia="Times New Roman"/>
              </w:rPr>
            </w:pPr>
            <w:r>
              <w:rPr>
                <w:rFonts w:eastAsia="Times New Roman"/>
              </w:rPr>
              <w:t xml:space="preserve">5% </w:t>
            </w:r>
          </w:p>
        </w:tc>
        <w:tc>
          <w:tcPr>
            <w:tcW w:w="0" w:type="auto"/>
            <w:vAlign w:val="center"/>
            <w:hideMark/>
          </w:tcPr>
          <w:p w14:paraId="11730676" w14:textId="77777777" w:rsidR="001B3899" w:rsidRDefault="003D0EF4">
            <w:pPr>
              <w:rPr>
                <w:rFonts w:eastAsia="Times New Roman"/>
              </w:rPr>
            </w:pPr>
            <w:r>
              <w:rPr>
                <w:rFonts w:eastAsia="Times New Roman"/>
              </w:rPr>
              <w:t xml:space="preserve">26% </w:t>
            </w:r>
          </w:p>
        </w:tc>
        <w:tc>
          <w:tcPr>
            <w:tcW w:w="0" w:type="auto"/>
            <w:vAlign w:val="center"/>
            <w:hideMark/>
          </w:tcPr>
          <w:p w14:paraId="04CB8482" w14:textId="77777777" w:rsidR="001B3899" w:rsidRDefault="003D0EF4">
            <w:pPr>
              <w:rPr>
                <w:rFonts w:eastAsia="Times New Roman"/>
              </w:rPr>
            </w:pPr>
            <w:r>
              <w:rPr>
                <w:rFonts w:eastAsia="Times New Roman"/>
              </w:rPr>
              <w:t xml:space="preserve">28% </w:t>
            </w:r>
          </w:p>
        </w:tc>
        <w:tc>
          <w:tcPr>
            <w:tcW w:w="0" w:type="auto"/>
            <w:vAlign w:val="center"/>
            <w:hideMark/>
          </w:tcPr>
          <w:p w14:paraId="0EA72614" w14:textId="77777777" w:rsidR="001B3899" w:rsidRDefault="003D0EF4">
            <w:pPr>
              <w:rPr>
                <w:rFonts w:eastAsia="Times New Roman"/>
              </w:rPr>
            </w:pPr>
            <w:r>
              <w:rPr>
                <w:rFonts w:eastAsia="Times New Roman"/>
              </w:rPr>
              <w:t xml:space="preserve">5% </w:t>
            </w:r>
          </w:p>
        </w:tc>
        <w:tc>
          <w:tcPr>
            <w:tcW w:w="0" w:type="auto"/>
            <w:vAlign w:val="center"/>
            <w:hideMark/>
          </w:tcPr>
          <w:p w14:paraId="3D6C7F3E" w14:textId="77777777" w:rsidR="001B3899" w:rsidRDefault="003D0EF4">
            <w:pPr>
              <w:rPr>
                <w:rFonts w:eastAsia="Times New Roman"/>
              </w:rPr>
            </w:pPr>
            <w:r>
              <w:rPr>
                <w:rFonts w:eastAsia="Times New Roman"/>
              </w:rPr>
              <w:t xml:space="preserve">0% </w:t>
            </w:r>
          </w:p>
        </w:tc>
        <w:tc>
          <w:tcPr>
            <w:tcW w:w="0" w:type="auto"/>
            <w:vAlign w:val="center"/>
            <w:hideMark/>
          </w:tcPr>
          <w:p w14:paraId="065A4D49" w14:textId="77777777" w:rsidR="001B3899" w:rsidRDefault="003D0EF4">
            <w:pPr>
              <w:rPr>
                <w:rFonts w:eastAsia="Times New Roman"/>
              </w:rPr>
            </w:pPr>
            <w:r>
              <w:rPr>
                <w:rFonts w:eastAsia="Times New Roman"/>
              </w:rPr>
              <w:t xml:space="preserve">1% </w:t>
            </w:r>
          </w:p>
        </w:tc>
        <w:tc>
          <w:tcPr>
            <w:tcW w:w="0" w:type="auto"/>
            <w:vAlign w:val="center"/>
            <w:hideMark/>
          </w:tcPr>
          <w:p w14:paraId="5153A23D" w14:textId="77777777" w:rsidR="001B3899" w:rsidRDefault="003D0EF4">
            <w:pPr>
              <w:rPr>
                <w:rFonts w:eastAsia="Times New Roman"/>
              </w:rPr>
            </w:pPr>
            <w:r>
              <w:rPr>
                <w:rFonts w:eastAsia="Times New Roman"/>
              </w:rPr>
              <w:t xml:space="preserve">0% </w:t>
            </w:r>
          </w:p>
        </w:tc>
        <w:tc>
          <w:tcPr>
            <w:tcW w:w="0" w:type="auto"/>
            <w:vAlign w:val="center"/>
            <w:hideMark/>
          </w:tcPr>
          <w:p w14:paraId="1083EB42" w14:textId="77777777" w:rsidR="001B3899" w:rsidRDefault="003D0EF4">
            <w:pPr>
              <w:rPr>
                <w:rFonts w:eastAsia="Times New Roman"/>
              </w:rPr>
            </w:pPr>
            <w:r>
              <w:rPr>
                <w:rFonts w:eastAsia="Times New Roman"/>
              </w:rPr>
              <w:t xml:space="preserve">0% </w:t>
            </w:r>
          </w:p>
        </w:tc>
        <w:tc>
          <w:tcPr>
            <w:tcW w:w="0" w:type="auto"/>
            <w:vAlign w:val="center"/>
            <w:hideMark/>
          </w:tcPr>
          <w:p w14:paraId="2FE50870" w14:textId="77777777" w:rsidR="001B3899" w:rsidRDefault="003D0EF4">
            <w:pPr>
              <w:rPr>
                <w:rFonts w:eastAsia="Times New Roman"/>
              </w:rPr>
            </w:pPr>
            <w:r>
              <w:rPr>
                <w:rFonts w:eastAsia="Times New Roman"/>
              </w:rPr>
              <w:t xml:space="preserve">0% </w:t>
            </w:r>
          </w:p>
        </w:tc>
        <w:tc>
          <w:tcPr>
            <w:tcW w:w="0" w:type="auto"/>
            <w:vAlign w:val="center"/>
            <w:hideMark/>
          </w:tcPr>
          <w:p w14:paraId="008172C7" w14:textId="77777777" w:rsidR="001B3899" w:rsidRDefault="003D0EF4">
            <w:pPr>
              <w:rPr>
                <w:rFonts w:eastAsia="Times New Roman"/>
              </w:rPr>
            </w:pPr>
            <w:r>
              <w:rPr>
                <w:rFonts w:eastAsia="Times New Roman"/>
              </w:rPr>
              <w:t xml:space="preserve">0% </w:t>
            </w:r>
          </w:p>
        </w:tc>
        <w:tc>
          <w:tcPr>
            <w:tcW w:w="0" w:type="auto"/>
            <w:vAlign w:val="center"/>
            <w:hideMark/>
          </w:tcPr>
          <w:p w14:paraId="011CF7B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57DC88" w14:textId="77777777" w:rsidR="001B3899" w:rsidRDefault="003D0EF4">
            <w:pPr>
              <w:rPr>
                <w:rFonts w:eastAsia="Times New Roman"/>
              </w:rPr>
            </w:pPr>
            <w:r>
              <w:rPr>
                <w:rFonts w:eastAsia="Times New Roman"/>
              </w:rPr>
              <w:t xml:space="preserve">34% </w:t>
            </w:r>
          </w:p>
        </w:tc>
        <w:tc>
          <w:tcPr>
            <w:tcW w:w="0" w:type="auto"/>
            <w:tcBorders>
              <w:right w:val="single" w:sz="6" w:space="0" w:color="auto"/>
            </w:tcBorders>
            <w:vAlign w:val="center"/>
            <w:hideMark/>
          </w:tcPr>
          <w:p w14:paraId="78B42375" w14:textId="77777777" w:rsidR="001B3899" w:rsidRDefault="003D0EF4">
            <w:pPr>
              <w:rPr>
                <w:rFonts w:eastAsia="Times New Roman"/>
              </w:rPr>
            </w:pPr>
            <w:r>
              <w:rPr>
                <w:rFonts w:eastAsia="Times New Roman"/>
              </w:rPr>
              <w:t xml:space="preserve">100% </w:t>
            </w:r>
          </w:p>
        </w:tc>
        <w:tc>
          <w:tcPr>
            <w:tcW w:w="0" w:type="auto"/>
            <w:vAlign w:val="center"/>
            <w:hideMark/>
          </w:tcPr>
          <w:p w14:paraId="31C12D20" w14:textId="77777777" w:rsidR="001B3899" w:rsidRDefault="003D0EF4">
            <w:pPr>
              <w:rPr>
                <w:rFonts w:eastAsia="Times New Roman"/>
              </w:rPr>
            </w:pPr>
            <w:r>
              <w:rPr>
                <w:rFonts w:eastAsia="Times New Roman"/>
              </w:rPr>
              <w:t xml:space="preserve">1% </w:t>
            </w:r>
          </w:p>
        </w:tc>
        <w:tc>
          <w:tcPr>
            <w:tcW w:w="0" w:type="auto"/>
            <w:vAlign w:val="center"/>
            <w:hideMark/>
          </w:tcPr>
          <w:p w14:paraId="5AECF4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6F7DF9" w14:textId="77777777" w:rsidR="001B3899" w:rsidRDefault="003D0EF4">
            <w:pPr>
              <w:rPr>
                <w:rFonts w:eastAsia="Times New Roman"/>
              </w:rPr>
            </w:pPr>
            <w:r>
              <w:rPr>
                <w:rFonts w:eastAsia="Times New Roman"/>
              </w:rPr>
              <w:t xml:space="preserve">0% </w:t>
            </w:r>
          </w:p>
        </w:tc>
      </w:tr>
    </w:tbl>
    <w:p w14:paraId="6056D128"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557"/>
        <w:gridCol w:w="534"/>
        <w:gridCol w:w="534"/>
        <w:gridCol w:w="534"/>
        <w:gridCol w:w="389"/>
        <w:gridCol w:w="462"/>
        <w:gridCol w:w="644"/>
        <w:gridCol w:w="361"/>
        <w:gridCol w:w="644"/>
        <w:gridCol w:w="389"/>
        <w:gridCol w:w="644"/>
        <w:gridCol w:w="550"/>
        <w:gridCol w:w="659"/>
        <w:gridCol w:w="595"/>
        <w:gridCol w:w="389"/>
        <w:gridCol w:w="419"/>
      </w:tblGrid>
      <w:tr w:rsidR="001B3899" w14:paraId="6CCA8486" w14:textId="77777777">
        <w:trPr>
          <w:divId w:val="1824467884"/>
          <w:tblHeader/>
          <w:tblCellSpacing w:w="15" w:type="dxa"/>
        </w:trPr>
        <w:tc>
          <w:tcPr>
            <w:tcW w:w="0" w:type="auto"/>
            <w:gridSpan w:val="17"/>
            <w:tcBorders>
              <w:top w:val="nil"/>
              <w:left w:val="nil"/>
              <w:bottom w:val="nil"/>
              <w:right w:val="nil"/>
            </w:tcBorders>
            <w:vAlign w:val="center"/>
            <w:hideMark/>
          </w:tcPr>
          <w:p w14:paraId="7DA2E224" w14:textId="04D86FA3" w:rsidR="001B3899" w:rsidRDefault="00477412">
            <w:pPr>
              <w:jc w:val="center"/>
              <w:rPr>
                <w:rFonts w:eastAsia="Times New Roman"/>
              </w:rPr>
            </w:pPr>
            <w:ins w:id="226" w:author="Kyeil Kim" w:date="2019-04-25T13:17:00Z">
              <w:r>
                <w:rPr>
                  <w:rFonts w:eastAsia="Times New Roman"/>
                </w:rPr>
                <w:t xml:space="preserve">Table </w:t>
              </w:r>
            </w:ins>
            <w:del w:id="227" w:author="Kyeil Kim" w:date="2019-04-25T13:17:00Z">
              <w:r w:rsidR="003D0EF4" w:rsidDel="00477412">
                <w:rPr>
                  <w:rFonts w:eastAsia="Times New Roman"/>
                </w:rPr>
                <w:delText xml:space="preserve">Tablke </w:delText>
              </w:r>
            </w:del>
            <w:r w:rsidR="003D0EF4">
              <w:rPr>
                <w:rFonts w:eastAsia="Times New Roman"/>
              </w:rPr>
              <w:t xml:space="preserve">3-16k. Trip Mode Choice by Tour Purpose and Tour Mode - Estimated Trip Mode Summary: School Tours </w:t>
            </w:r>
          </w:p>
        </w:tc>
      </w:tr>
      <w:tr w:rsidR="001B3899" w14:paraId="6B201DAE" w14:textId="77777777">
        <w:trPr>
          <w:divId w:val="1824467884"/>
          <w:tblHeader/>
          <w:tblCellSpacing w:w="15" w:type="dxa"/>
        </w:trPr>
        <w:tc>
          <w:tcPr>
            <w:tcW w:w="0" w:type="auto"/>
            <w:vAlign w:val="center"/>
            <w:hideMark/>
          </w:tcPr>
          <w:p w14:paraId="304AF5DA"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46C678B2" w14:textId="77777777" w:rsidR="001B3899" w:rsidRDefault="003D0EF4">
            <w:pPr>
              <w:jc w:val="center"/>
              <w:divId w:val="352152659"/>
              <w:rPr>
                <w:rFonts w:eastAsia="Times New Roman"/>
                <w:b/>
                <w:bCs/>
              </w:rPr>
            </w:pPr>
            <w:r>
              <w:rPr>
                <w:rFonts w:eastAsia="Times New Roman"/>
                <w:b/>
                <w:bCs/>
              </w:rPr>
              <w:t xml:space="preserve">Trip Mode </w:t>
            </w:r>
          </w:p>
        </w:tc>
        <w:tc>
          <w:tcPr>
            <w:tcW w:w="0" w:type="auto"/>
            <w:vAlign w:val="center"/>
            <w:hideMark/>
          </w:tcPr>
          <w:p w14:paraId="47112FF6"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969CE66" w14:textId="77777777" w:rsidR="001B3899" w:rsidRDefault="003D0EF4">
            <w:pPr>
              <w:jc w:val="center"/>
              <w:divId w:val="1399279198"/>
              <w:rPr>
                <w:rFonts w:eastAsia="Times New Roman"/>
                <w:b/>
                <w:bCs/>
              </w:rPr>
            </w:pPr>
            <w:r>
              <w:rPr>
                <w:rFonts w:eastAsia="Times New Roman"/>
                <w:b/>
                <w:bCs/>
              </w:rPr>
              <w:t xml:space="preserve">Transit Totals </w:t>
            </w:r>
          </w:p>
        </w:tc>
      </w:tr>
      <w:tr w:rsidR="001B3899" w14:paraId="3216EC78" w14:textId="77777777">
        <w:trPr>
          <w:divId w:val="1824467884"/>
          <w:tblHeader/>
          <w:tblCellSpacing w:w="15" w:type="dxa"/>
        </w:trPr>
        <w:tc>
          <w:tcPr>
            <w:tcW w:w="0" w:type="auto"/>
            <w:vAlign w:val="center"/>
            <w:hideMark/>
          </w:tcPr>
          <w:p w14:paraId="4A1F9B84"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399DE1CF"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8EC8748"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50EC121"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213DF16"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0F622F81"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44C5198A"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871AD61" w14:textId="0905EA1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28"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1C1551CF"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78F0376E" w14:textId="42F22210" w:rsidR="001B3899" w:rsidRDefault="003D0EF4">
            <w:pPr>
              <w:rPr>
                <w:rFonts w:eastAsia="Times New Roman"/>
                <w:b/>
                <w:bCs/>
              </w:rPr>
            </w:pPr>
            <w:r>
              <w:rPr>
                <w:rFonts w:eastAsia="Times New Roman"/>
                <w:b/>
                <w:bCs/>
              </w:rPr>
              <w:t>PNR Pre</w:t>
            </w:r>
            <w:ins w:id="229"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328B70DF"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2A75E2DF" w14:textId="5E119202" w:rsidR="001B3899" w:rsidRDefault="003D0EF4">
            <w:pPr>
              <w:rPr>
                <w:rFonts w:eastAsia="Times New Roman"/>
                <w:b/>
                <w:bCs/>
              </w:rPr>
            </w:pPr>
            <w:r>
              <w:rPr>
                <w:rFonts w:eastAsia="Times New Roman"/>
                <w:b/>
                <w:bCs/>
              </w:rPr>
              <w:t>KNR Pre</w:t>
            </w:r>
            <w:ins w:id="230"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078D3FE9"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50D97847"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1E82332"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019B021F"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32AD0148" w14:textId="77777777" w:rsidR="001B3899" w:rsidRDefault="003D0EF4">
            <w:pPr>
              <w:rPr>
                <w:rFonts w:eastAsia="Times New Roman"/>
                <w:b/>
                <w:bCs/>
              </w:rPr>
            </w:pPr>
            <w:r>
              <w:rPr>
                <w:rFonts w:eastAsia="Times New Roman"/>
                <w:b/>
                <w:bCs/>
              </w:rPr>
              <w:t xml:space="preserve">KNR </w:t>
            </w:r>
          </w:p>
        </w:tc>
      </w:tr>
      <w:tr w:rsidR="001B3899" w14:paraId="6B8C217A" w14:textId="77777777">
        <w:trPr>
          <w:divId w:val="1824467884"/>
          <w:tblCellSpacing w:w="15" w:type="dxa"/>
        </w:trPr>
        <w:tc>
          <w:tcPr>
            <w:tcW w:w="3600" w:type="dxa"/>
            <w:tcBorders>
              <w:right w:val="single" w:sz="6" w:space="0" w:color="auto"/>
            </w:tcBorders>
            <w:vAlign w:val="center"/>
            <w:hideMark/>
          </w:tcPr>
          <w:p w14:paraId="347A773F" w14:textId="77777777" w:rsidR="001B3899" w:rsidRDefault="003D0EF4">
            <w:pPr>
              <w:rPr>
                <w:rFonts w:eastAsia="Times New Roman"/>
              </w:rPr>
            </w:pPr>
            <w:r>
              <w:rPr>
                <w:rFonts w:eastAsia="Times New Roman"/>
              </w:rPr>
              <w:t xml:space="preserve">Drive Alone </w:t>
            </w:r>
          </w:p>
        </w:tc>
        <w:tc>
          <w:tcPr>
            <w:tcW w:w="0" w:type="auto"/>
            <w:vAlign w:val="center"/>
            <w:hideMark/>
          </w:tcPr>
          <w:p w14:paraId="593D7E32" w14:textId="77777777" w:rsidR="001B3899" w:rsidRDefault="003D0EF4">
            <w:pPr>
              <w:rPr>
                <w:rFonts w:eastAsia="Times New Roman"/>
              </w:rPr>
            </w:pPr>
            <w:r>
              <w:rPr>
                <w:rFonts w:eastAsia="Times New Roman"/>
              </w:rPr>
              <w:t xml:space="preserve">93,960 </w:t>
            </w:r>
          </w:p>
        </w:tc>
        <w:tc>
          <w:tcPr>
            <w:tcW w:w="0" w:type="auto"/>
            <w:vAlign w:val="center"/>
            <w:hideMark/>
          </w:tcPr>
          <w:p w14:paraId="271F1F3E" w14:textId="77777777" w:rsidR="001B3899" w:rsidRDefault="003D0EF4">
            <w:pPr>
              <w:rPr>
                <w:rFonts w:eastAsia="Times New Roman"/>
              </w:rPr>
            </w:pPr>
            <w:r>
              <w:rPr>
                <w:rFonts w:eastAsia="Times New Roman"/>
              </w:rPr>
              <w:t xml:space="preserve">0 </w:t>
            </w:r>
          </w:p>
        </w:tc>
        <w:tc>
          <w:tcPr>
            <w:tcW w:w="0" w:type="auto"/>
            <w:vAlign w:val="center"/>
            <w:hideMark/>
          </w:tcPr>
          <w:p w14:paraId="6FFE4BDC" w14:textId="77777777" w:rsidR="001B3899" w:rsidRDefault="003D0EF4">
            <w:pPr>
              <w:rPr>
                <w:rFonts w:eastAsia="Times New Roman"/>
              </w:rPr>
            </w:pPr>
            <w:r>
              <w:rPr>
                <w:rFonts w:eastAsia="Times New Roman"/>
              </w:rPr>
              <w:t xml:space="preserve">0 </w:t>
            </w:r>
          </w:p>
        </w:tc>
        <w:tc>
          <w:tcPr>
            <w:tcW w:w="0" w:type="auto"/>
            <w:vAlign w:val="center"/>
            <w:hideMark/>
          </w:tcPr>
          <w:p w14:paraId="09B13BEC" w14:textId="77777777" w:rsidR="001B3899" w:rsidRDefault="003D0EF4">
            <w:pPr>
              <w:rPr>
                <w:rFonts w:eastAsia="Times New Roman"/>
              </w:rPr>
            </w:pPr>
            <w:r>
              <w:rPr>
                <w:rFonts w:eastAsia="Times New Roman"/>
              </w:rPr>
              <w:t xml:space="preserve">0 </w:t>
            </w:r>
          </w:p>
        </w:tc>
        <w:tc>
          <w:tcPr>
            <w:tcW w:w="0" w:type="auto"/>
            <w:vAlign w:val="center"/>
            <w:hideMark/>
          </w:tcPr>
          <w:p w14:paraId="6F549018" w14:textId="77777777" w:rsidR="001B3899" w:rsidRDefault="003D0EF4">
            <w:pPr>
              <w:rPr>
                <w:rFonts w:eastAsia="Times New Roman"/>
              </w:rPr>
            </w:pPr>
            <w:r>
              <w:rPr>
                <w:rFonts w:eastAsia="Times New Roman"/>
              </w:rPr>
              <w:t xml:space="preserve">0 </w:t>
            </w:r>
          </w:p>
        </w:tc>
        <w:tc>
          <w:tcPr>
            <w:tcW w:w="0" w:type="auto"/>
            <w:vAlign w:val="center"/>
            <w:hideMark/>
          </w:tcPr>
          <w:p w14:paraId="1A28CDE0" w14:textId="77777777" w:rsidR="001B3899" w:rsidRDefault="003D0EF4">
            <w:pPr>
              <w:rPr>
                <w:rFonts w:eastAsia="Times New Roman"/>
              </w:rPr>
            </w:pPr>
            <w:r>
              <w:rPr>
                <w:rFonts w:eastAsia="Times New Roman"/>
              </w:rPr>
              <w:t xml:space="preserve">0 </w:t>
            </w:r>
          </w:p>
        </w:tc>
        <w:tc>
          <w:tcPr>
            <w:tcW w:w="0" w:type="auto"/>
            <w:vAlign w:val="center"/>
            <w:hideMark/>
          </w:tcPr>
          <w:p w14:paraId="2A6EC63F" w14:textId="77777777" w:rsidR="001B3899" w:rsidRDefault="003D0EF4">
            <w:pPr>
              <w:rPr>
                <w:rFonts w:eastAsia="Times New Roman"/>
              </w:rPr>
            </w:pPr>
            <w:r>
              <w:rPr>
                <w:rFonts w:eastAsia="Times New Roman"/>
              </w:rPr>
              <w:t xml:space="preserve">0 </w:t>
            </w:r>
          </w:p>
        </w:tc>
        <w:tc>
          <w:tcPr>
            <w:tcW w:w="0" w:type="auto"/>
            <w:vAlign w:val="center"/>
            <w:hideMark/>
          </w:tcPr>
          <w:p w14:paraId="76B81761" w14:textId="77777777" w:rsidR="001B3899" w:rsidRDefault="003D0EF4">
            <w:pPr>
              <w:rPr>
                <w:rFonts w:eastAsia="Times New Roman"/>
              </w:rPr>
            </w:pPr>
            <w:r>
              <w:rPr>
                <w:rFonts w:eastAsia="Times New Roman"/>
              </w:rPr>
              <w:t xml:space="preserve">0 </w:t>
            </w:r>
          </w:p>
        </w:tc>
        <w:tc>
          <w:tcPr>
            <w:tcW w:w="0" w:type="auto"/>
            <w:vAlign w:val="center"/>
            <w:hideMark/>
          </w:tcPr>
          <w:p w14:paraId="0F65E2CC" w14:textId="77777777" w:rsidR="001B3899" w:rsidRDefault="003D0EF4">
            <w:pPr>
              <w:rPr>
                <w:rFonts w:eastAsia="Times New Roman"/>
              </w:rPr>
            </w:pPr>
            <w:r>
              <w:rPr>
                <w:rFonts w:eastAsia="Times New Roman"/>
              </w:rPr>
              <w:t xml:space="preserve">0 </w:t>
            </w:r>
          </w:p>
        </w:tc>
        <w:tc>
          <w:tcPr>
            <w:tcW w:w="0" w:type="auto"/>
            <w:vAlign w:val="center"/>
            <w:hideMark/>
          </w:tcPr>
          <w:p w14:paraId="52BA57A4" w14:textId="77777777" w:rsidR="001B3899" w:rsidRDefault="003D0EF4">
            <w:pPr>
              <w:rPr>
                <w:rFonts w:eastAsia="Times New Roman"/>
              </w:rPr>
            </w:pPr>
            <w:r>
              <w:rPr>
                <w:rFonts w:eastAsia="Times New Roman"/>
              </w:rPr>
              <w:t xml:space="preserve">0 </w:t>
            </w:r>
          </w:p>
        </w:tc>
        <w:tc>
          <w:tcPr>
            <w:tcW w:w="0" w:type="auto"/>
            <w:vAlign w:val="center"/>
            <w:hideMark/>
          </w:tcPr>
          <w:p w14:paraId="51C11CD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7D7F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87140A" w14:textId="77777777" w:rsidR="001B3899" w:rsidRDefault="003D0EF4">
            <w:pPr>
              <w:rPr>
                <w:rFonts w:eastAsia="Times New Roman"/>
              </w:rPr>
            </w:pPr>
            <w:r>
              <w:rPr>
                <w:rFonts w:eastAsia="Times New Roman"/>
              </w:rPr>
              <w:t xml:space="preserve">93,960 </w:t>
            </w:r>
          </w:p>
        </w:tc>
        <w:tc>
          <w:tcPr>
            <w:tcW w:w="0" w:type="auto"/>
            <w:vAlign w:val="center"/>
            <w:hideMark/>
          </w:tcPr>
          <w:p w14:paraId="36188532" w14:textId="77777777" w:rsidR="001B3899" w:rsidRDefault="003D0EF4">
            <w:pPr>
              <w:rPr>
                <w:rFonts w:eastAsia="Times New Roman"/>
              </w:rPr>
            </w:pPr>
            <w:r>
              <w:rPr>
                <w:rFonts w:eastAsia="Times New Roman"/>
              </w:rPr>
              <w:t xml:space="preserve">0 </w:t>
            </w:r>
          </w:p>
        </w:tc>
        <w:tc>
          <w:tcPr>
            <w:tcW w:w="0" w:type="auto"/>
            <w:vAlign w:val="center"/>
            <w:hideMark/>
          </w:tcPr>
          <w:p w14:paraId="65BAA68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4938CC4" w14:textId="77777777" w:rsidR="001B3899" w:rsidRDefault="003D0EF4">
            <w:pPr>
              <w:rPr>
                <w:rFonts w:eastAsia="Times New Roman"/>
              </w:rPr>
            </w:pPr>
            <w:r>
              <w:rPr>
                <w:rFonts w:eastAsia="Times New Roman"/>
              </w:rPr>
              <w:t xml:space="preserve">0 </w:t>
            </w:r>
          </w:p>
        </w:tc>
      </w:tr>
      <w:tr w:rsidR="001B3899" w14:paraId="21CB5497" w14:textId="77777777">
        <w:trPr>
          <w:divId w:val="1824467884"/>
          <w:tblCellSpacing w:w="15" w:type="dxa"/>
        </w:trPr>
        <w:tc>
          <w:tcPr>
            <w:tcW w:w="3600" w:type="dxa"/>
            <w:tcBorders>
              <w:right w:val="single" w:sz="6" w:space="0" w:color="auto"/>
            </w:tcBorders>
            <w:vAlign w:val="center"/>
            <w:hideMark/>
          </w:tcPr>
          <w:p w14:paraId="79ED4332" w14:textId="44F2939B" w:rsidR="001B3899" w:rsidRDefault="003D0EF4">
            <w:pPr>
              <w:rPr>
                <w:rFonts w:eastAsia="Times New Roman"/>
              </w:rPr>
            </w:pPr>
            <w:del w:id="231" w:author="Kyeil Kim" w:date="2019-04-25T13:20:00Z">
              <w:r w:rsidDel="00757A16">
                <w:rPr>
                  <w:rFonts w:eastAsia="Times New Roman"/>
                </w:rPr>
                <w:delText>Shared2</w:delText>
              </w:r>
            </w:del>
            <w:ins w:id="232" w:author="Kyeil Kim" w:date="2019-04-25T13:20:00Z">
              <w:r w:rsidR="00757A16">
                <w:rPr>
                  <w:rFonts w:eastAsia="Times New Roman"/>
                </w:rPr>
                <w:t>Shared 2</w:t>
              </w:r>
            </w:ins>
            <w:r>
              <w:rPr>
                <w:rFonts w:eastAsia="Times New Roman"/>
              </w:rPr>
              <w:t xml:space="preserve"> </w:t>
            </w:r>
          </w:p>
        </w:tc>
        <w:tc>
          <w:tcPr>
            <w:tcW w:w="0" w:type="auto"/>
            <w:vAlign w:val="center"/>
            <w:hideMark/>
          </w:tcPr>
          <w:p w14:paraId="1E37DB5D" w14:textId="77777777" w:rsidR="001B3899" w:rsidRDefault="003D0EF4">
            <w:pPr>
              <w:rPr>
                <w:rFonts w:eastAsia="Times New Roman"/>
              </w:rPr>
            </w:pPr>
            <w:r>
              <w:rPr>
                <w:rFonts w:eastAsia="Times New Roman"/>
              </w:rPr>
              <w:t xml:space="preserve">22,570 </w:t>
            </w:r>
          </w:p>
        </w:tc>
        <w:tc>
          <w:tcPr>
            <w:tcW w:w="0" w:type="auto"/>
            <w:vAlign w:val="center"/>
            <w:hideMark/>
          </w:tcPr>
          <w:p w14:paraId="5FE73E8C" w14:textId="77777777" w:rsidR="001B3899" w:rsidRDefault="003D0EF4">
            <w:pPr>
              <w:rPr>
                <w:rFonts w:eastAsia="Times New Roman"/>
              </w:rPr>
            </w:pPr>
            <w:r>
              <w:rPr>
                <w:rFonts w:eastAsia="Times New Roman"/>
              </w:rPr>
              <w:t xml:space="preserve">392,510 </w:t>
            </w:r>
          </w:p>
        </w:tc>
        <w:tc>
          <w:tcPr>
            <w:tcW w:w="0" w:type="auto"/>
            <w:vAlign w:val="center"/>
            <w:hideMark/>
          </w:tcPr>
          <w:p w14:paraId="455770CD" w14:textId="77777777" w:rsidR="001B3899" w:rsidRDefault="003D0EF4">
            <w:pPr>
              <w:rPr>
                <w:rFonts w:eastAsia="Times New Roman"/>
              </w:rPr>
            </w:pPr>
            <w:r>
              <w:rPr>
                <w:rFonts w:eastAsia="Times New Roman"/>
              </w:rPr>
              <w:t xml:space="preserve">0 </w:t>
            </w:r>
          </w:p>
        </w:tc>
        <w:tc>
          <w:tcPr>
            <w:tcW w:w="0" w:type="auto"/>
            <w:vAlign w:val="center"/>
            <w:hideMark/>
          </w:tcPr>
          <w:p w14:paraId="468F508C" w14:textId="77777777" w:rsidR="001B3899" w:rsidRDefault="003D0EF4">
            <w:pPr>
              <w:rPr>
                <w:rFonts w:eastAsia="Times New Roman"/>
              </w:rPr>
            </w:pPr>
            <w:r>
              <w:rPr>
                <w:rFonts w:eastAsia="Times New Roman"/>
              </w:rPr>
              <w:t xml:space="preserve">7,680 </w:t>
            </w:r>
          </w:p>
        </w:tc>
        <w:tc>
          <w:tcPr>
            <w:tcW w:w="0" w:type="auto"/>
            <w:vAlign w:val="center"/>
            <w:hideMark/>
          </w:tcPr>
          <w:p w14:paraId="0311F02B" w14:textId="77777777" w:rsidR="001B3899" w:rsidRDefault="003D0EF4">
            <w:pPr>
              <w:rPr>
                <w:rFonts w:eastAsia="Times New Roman"/>
              </w:rPr>
            </w:pPr>
            <w:r>
              <w:rPr>
                <w:rFonts w:eastAsia="Times New Roman"/>
              </w:rPr>
              <w:t xml:space="preserve">0 </w:t>
            </w:r>
          </w:p>
        </w:tc>
        <w:tc>
          <w:tcPr>
            <w:tcW w:w="0" w:type="auto"/>
            <w:vAlign w:val="center"/>
            <w:hideMark/>
          </w:tcPr>
          <w:p w14:paraId="623744E9" w14:textId="77777777" w:rsidR="001B3899" w:rsidRDefault="003D0EF4">
            <w:pPr>
              <w:rPr>
                <w:rFonts w:eastAsia="Times New Roman"/>
              </w:rPr>
            </w:pPr>
            <w:r>
              <w:rPr>
                <w:rFonts w:eastAsia="Times New Roman"/>
              </w:rPr>
              <w:t xml:space="preserve">0 </w:t>
            </w:r>
          </w:p>
        </w:tc>
        <w:tc>
          <w:tcPr>
            <w:tcW w:w="0" w:type="auto"/>
            <w:vAlign w:val="center"/>
            <w:hideMark/>
          </w:tcPr>
          <w:p w14:paraId="7D5B8DB0" w14:textId="77777777" w:rsidR="001B3899" w:rsidRDefault="003D0EF4">
            <w:pPr>
              <w:rPr>
                <w:rFonts w:eastAsia="Times New Roman"/>
              </w:rPr>
            </w:pPr>
            <w:r>
              <w:rPr>
                <w:rFonts w:eastAsia="Times New Roman"/>
              </w:rPr>
              <w:t xml:space="preserve">0 </w:t>
            </w:r>
          </w:p>
        </w:tc>
        <w:tc>
          <w:tcPr>
            <w:tcW w:w="0" w:type="auto"/>
            <w:vAlign w:val="center"/>
            <w:hideMark/>
          </w:tcPr>
          <w:p w14:paraId="3C57911F" w14:textId="77777777" w:rsidR="001B3899" w:rsidRDefault="003D0EF4">
            <w:pPr>
              <w:rPr>
                <w:rFonts w:eastAsia="Times New Roman"/>
              </w:rPr>
            </w:pPr>
            <w:r>
              <w:rPr>
                <w:rFonts w:eastAsia="Times New Roman"/>
              </w:rPr>
              <w:t xml:space="preserve">0 </w:t>
            </w:r>
          </w:p>
        </w:tc>
        <w:tc>
          <w:tcPr>
            <w:tcW w:w="0" w:type="auto"/>
            <w:vAlign w:val="center"/>
            <w:hideMark/>
          </w:tcPr>
          <w:p w14:paraId="06673997" w14:textId="77777777" w:rsidR="001B3899" w:rsidRDefault="003D0EF4">
            <w:pPr>
              <w:rPr>
                <w:rFonts w:eastAsia="Times New Roman"/>
              </w:rPr>
            </w:pPr>
            <w:r>
              <w:rPr>
                <w:rFonts w:eastAsia="Times New Roman"/>
              </w:rPr>
              <w:t xml:space="preserve">0 </w:t>
            </w:r>
          </w:p>
        </w:tc>
        <w:tc>
          <w:tcPr>
            <w:tcW w:w="0" w:type="auto"/>
            <w:vAlign w:val="center"/>
            <w:hideMark/>
          </w:tcPr>
          <w:p w14:paraId="41191BD7" w14:textId="77777777" w:rsidR="001B3899" w:rsidRDefault="003D0EF4">
            <w:pPr>
              <w:rPr>
                <w:rFonts w:eastAsia="Times New Roman"/>
              </w:rPr>
            </w:pPr>
            <w:r>
              <w:rPr>
                <w:rFonts w:eastAsia="Times New Roman"/>
              </w:rPr>
              <w:t xml:space="preserve">0 </w:t>
            </w:r>
          </w:p>
        </w:tc>
        <w:tc>
          <w:tcPr>
            <w:tcW w:w="0" w:type="auto"/>
            <w:vAlign w:val="center"/>
            <w:hideMark/>
          </w:tcPr>
          <w:p w14:paraId="7B4DD39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3BBCC9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6A53459" w14:textId="77777777" w:rsidR="001B3899" w:rsidRDefault="003D0EF4">
            <w:pPr>
              <w:rPr>
                <w:rFonts w:eastAsia="Times New Roman"/>
              </w:rPr>
            </w:pPr>
            <w:r>
              <w:rPr>
                <w:rFonts w:eastAsia="Times New Roman"/>
              </w:rPr>
              <w:t xml:space="preserve">422,760 </w:t>
            </w:r>
          </w:p>
        </w:tc>
        <w:tc>
          <w:tcPr>
            <w:tcW w:w="0" w:type="auto"/>
            <w:vAlign w:val="center"/>
            <w:hideMark/>
          </w:tcPr>
          <w:p w14:paraId="0AD5EC50" w14:textId="77777777" w:rsidR="001B3899" w:rsidRDefault="003D0EF4">
            <w:pPr>
              <w:rPr>
                <w:rFonts w:eastAsia="Times New Roman"/>
              </w:rPr>
            </w:pPr>
            <w:r>
              <w:rPr>
                <w:rFonts w:eastAsia="Times New Roman"/>
              </w:rPr>
              <w:t xml:space="preserve">0 </w:t>
            </w:r>
          </w:p>
        </w:tc>
        <w:tc>
          <w:tcPr>
            <w:tcW w:w="0" w:type="auto"/>
            <w:vAlign w:val="center"/>
            <w:hideMark/>
          </w:tcPr>
          <w:p w14:paraId="4BD772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34ED197" w14:textId="77777777" w:rsidR="001B3899" w:rsidRDefault="003D0EF4">
            <w:pPr>
              <w:rPr>
                <w:rFonts w:eastAsia="Times New Roman"/>
              </w:rPr>
            </w:pPr>
            <w:r>
              <w:rPr>
                <w:rFonts w:eastAsia="Times New Roman"/>
              </w:rPr>
              <w:t xml:space="preserve">0 </w:t>
            </w:r>
          </w:p>
        </w:tc>
      </w:tr>
      <w:tr w:rsidR="001B3899" w14:paraId="2E593000" w14:textId="77777777">
        <w:trPr>
          <w:divId w:val="1824467884"/>
          <w:tblCellSpacing w:w="15" w:type="dxa"/>
        </w:trPr>
        <w:tc>
          <w:tcPr>
            <w:tcW w:w="3600" w:type="dxa"/>
            <w:tcBorders>
              <w:right w:val="single" w:sz="6" w:space="0" w:color="auto"/>
            </w:tcBorders>
            <w:vAlign w:val="center"/>
            <w:hideMark/>
          </w:tcPr>
          <w:p w14:paraId="1078EA51" w14:textId="0E4B4752" w:rsidR="001B3899" w:rsidRDefault="003D0EF4">
            <w:pPr>
              <w:rPr>
                <w:rFonts w:eastAsia="Times New Roman"/>
              </w:rPr>
            </w:pPr>
            <w:del w:id="233" w:author="Kyeil Kim" w:date="2019-04-25T13:22:00Z">
              <w:r w:rsidDel="004B44DE">
                <w:rPr>
                  <w:rFonts w:eastAsia="Times New Roman"/>
                </w:rPr>
                <w:delText>Shared3+</w:delText>
              </w:r>
            </w:del>
            <w:ins w:id="234" w:author="Kyeil Kim" w:date="2019-04-25T13:22:00Z">
              <w:r w:rsidR="004B44DE">
                <w:rPr>
                  <w:rFonts w:eastAsia="Times New Roman"/>
                </w:rPr>
                <w:t>Shared 3+</w:t>
              </w:r>
            </w:ins>
            <w:r>
              <w:rPr>
                <w:rFonts w:eastAsia="Times New Roman"/>
              </w:rPr>
              <w:t xml:space="preserve"> </w:t>
            </w:r>
          </w:p>
        </w:tc>
        <w:tc>
          <w:tcPr>
            <w:tcW w:w="0" w:type="auto"/>
            <w:vAlign w:val="center"/>
            <w:hideMark/>
          </w:tcPr>
          <w:p w14:paraId="09C1E784" w14:textId="77777777" w:rsidR="001B3899" w:rsidRDefault="003D0EF4">
            <w:pPr>
              <w:rPr>
                <w:rFonts w:eastAsia="Times New Roman"/>
              </w:rPr>
            </w:pPr>
            <w:r>
              <w:rPr>
                <w:rFonts w:eastAsia="Times New Roman"/>
              </w:rPr>
              <w:t xml:space="preserve">9,010 </w:t>
            </w:r>
          </w:p>
        </w:tc>
        <w:tc>
          <w:tcPr>
            <w:tcW w:w="0" w:type="auto"/>
            <w:vAlign w:val="center"/>
            <w:hideMark/>
          </w:tcPr>
          <w:p w14:paraId="6EDB6E5E" w14:textId="77777777" w:rsidR="001B3899" w:rsidRDefault="003D0EF4">
            <w:pPr>
              <w:rPr>
                <w:rFonts w:eastAsia="Times New Roman"/>
              </w:rPr>
            </w:pPr>
            <w:r>
              <w:rPr>
                <w:rFonts w:eastAsia="Times New Roman"/>
              </w:rPr>
              <w:t xml:space="preserve">141,810 </w:t>
            </w:r>
          </w:p>
        </w:tc>
        <w:tc>
          <w:tcPr>
            <w:tcW w:w="0" w:type="auto"/>
            <w:vAlign w:val="center"/>
            <w:hideMark/>
          </w:tcPr>
          <w:p w14:paraId="73260DEC" w14:textId="77777777" w:rsidR="001B3899" w:rsidRDefault="003D0EF4">
            <w:pPr>
              <w:rPr>
                <w:rFonts w:eastAsia="Times New Roman"/>
              </w:rPr>
            </w:pPr>
            <w:r>
              <w:rPr>
                <w:rFonts w:eastAsia="Times New Roman"/>
              </w:rPr>
              <w:t xml:space="preserve">553,345 </w:t>
            </w:r>
          </w:p>
        </w:tc>
        <w:tc>
          <w:tcPr>
            <w:tcW w:w="0" w:type="auto"/>
            <w:vAlign w:val="center"/>
            <w:hideMark/>
          </w:tcPr>
          <w:p w14:paraId="15F107A7" w14:textId="77777777" w:rsidR="001B3899" w:rsidRDefault="003D0EF4">
            <w:pPr>
              <w:rPr>
                <w:rFonts w:eastAsia="Times New Roman"/>
              </w:rPr>
            </w:pPr>
            <w:r>
              <w:rPr>
                <w:rFonts w:eastAsia="Times New Roman"/>
              </w:rPr>
              <w:t xml:space="preserve">15,320 </w:t>
            </w:r>
          </w:p>
        </w:tc>
        <w:tc>
          <w:tcPr>
            <w:tcW w:w="0" w:type="auto"/>
            <w:vAlign w:val="center"/>
            <w:hideMark/>
          </w:tcPr>
          <w:p w14:paraId="5ABF6151" w14:textId="77777777" w:rsidR="001B3899" w:rsidRDefault="003D0EF4">
            <w:pPr>
              <w:rPr>
                <w:rFonts w:eastAsia="Times New Roman"/>
              </w:rPr>
            </w:pPr>
            <w:r>
              <w:rPr>
                <w:rFonts w:eastAsia="Times New Roman"/>
              </w:rPr>
              <w:t xml:space="preserve">0 </w:t>
            </w:r>
          </w:p>
        </w:tc>
        <w:tc>
          <w:tcPr>
            <w:tcW w:w="0" w:type="auto"/>
            <w:vAlign w:val="center"/>
            <w:hideMark/>
          </w:tcPr>
          <w:p w14:paraId="7B053D7C" w14:textId="77777777" w:rsidR="001B3899" w:rsidRDefault="003D0EF4">
            <w:pPr>
              <w:rPr>
                <w:rFonts w:eastAsia="Times New Roman"/>
              </w:rPr>
            </w:pPr>
            <w:r>
              <w:rPr>
                <w:rFonts w:eastAsia="Times New Roman"/>
              </w:rPr>
              <w:t xml:space="preserve">0 </w:t>
            </w:r>
          </w:p>
        </w:tc>
        <w:tc>
          <w:tcPr>
            <w:tcW w:w="0" w:type="auto"/>
            <w:vAlign w:val="center"/>
            <w:hideMark/>
          </w:tcPr>
          <w:p w14:paraId="1314AED1" w14:textId="77777777" w:rsidR="001B3899" w:rsidRDefault="003D0EF4">
            <w:pPr>
              <w:rPr>
                <w:rFonts w:eastAsia="Times New Roman"/>
              </w:rPr>
            </w:pPr>
            <w:r>
              <w:rPr>
                <w:rFonts w:eastAsia="Times New Roman"/>
              </w:rPr>
              <w:t xml:space="preserve">0 </w:t>
            </w:r>
          </w:p>
        </w:tc>
        <w:tc>
          <w:tcPr>
            <w:tcW w:w="0" w:type="auto"/>
            <w:vAlign w:val="center"/>
            <w:hideMark/>
          </w:tcPr>
          <w:p w14:paraId="1B8349A4" w14:textId="77777777" w:rsidR="001B3899" w:rsidRDefault="003D0EF4">
            <w:pPr>
              <w:rPr>
                <w:rFonts w:eastAsia="Times New Roman"/>
              </w:rPr>
            </w:pPr>
            <w:r>
              <w:rPr>
                <w:rFonts w:eastAsia="Times New Roman"/>
              </w:rPr>
              <w:t xml:space="preserve">0 </w:t>
            </w:r>
          </w:p>
        </w:tc>
        <w:tc>
          <w:tcPr>
            <w:tcW w:w="0" w:type="auto"/>
            <w:vAlign w:val="center"/>
            <w:hideMark/>
          </w:tcPr>
          <w:p w14:paraId="16ACD785" w14:textId="77777777" w:rsidR="001B3899" w:rsidRDefault="003D0EF4">
            <w:pPr>
              <w:rPr>
                <w:rFonts w:eastAsia="Times New Roman"/>
              </w:rPr>
            </w:pPr>
            <w:r>
              <w:rPr>
                <w:rFonts w:eastAsia="Times New Roman"/>
              </w:rPr>
              <w:t xml:space="preserve">0 </w:t>
            </w:r>
          </w:p>
        </w:tc>
        <w:tc>
          <w:tcPr>
            <w:tcW w:w="0" w:type="auto"/>
            <w:vAlign w:val="center"/>
            <w:hideMark/>
          </w:tcPr>
          <w:p w14:paraId="7FD4D2F8" w14:textId="77777777" w:rsidR="001B3899" w:rsidRDefault="003D0EF4">
            <w:pPr>
              <w:rPr>
                <w:rFonts w:eastAsia="Times New Roman"/>
              </w:rPr>
            </w:pPr>
            <w:r>
              <w:rPr>
                <w:rFonts w:eastAsia="Times New Roman"/>
              </w:rPr>
              <w:t xml:space="preserve">0 </w:t>
            </w:r>
          </w:p>
        </w:tc>
        <w:tc>
          <w:tcPr>
            <w:tcW w:w="0" w:type="auto"/>
            <w:vAlign w:val="center"/>
            <w:hideMark/>
          </w:tcPr>
          <w:p w14:paraId="22AE632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71E170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66FF52" w14:textId="77777777" w:rsidR="001B3899" w:rsidRDefault="003D0EF4">
            <w:pPr>
              <w:rPr>
                <w:rFonts w:eastAsia="Times New Roman"/>
              </w:rPr>
            </w:pPr>
            <w:r>
              <w:rPr>
                <w:rFonts w:eastAsia="Times New Roman"/>
              </w:rPr>
              <w:t xml:space="preserve">719,485 </w:t>
            </w:r>
          </w:p>
        </w:tc>
        <w:tc>
          <w:tcPr>
            <w:tcW w:w="0" w:type="auto"/>
            <w:vAlign w:val="center"/>
            <w:hideMark/>
          </w:tcPr>
          <w:p w14:paraId="225DF66F" w14:textId="77777777" w:rsidR="001B3899" w:rsidRDefault="003D0EF4">
            <w:pPr>
              <w:rPr>
                <w:rFonts w:eastAsia="Times New Roman"/>
              </w:rPr>
            </w:pPr>
            <w:r>
              <w:rPr>
                <w:rFonts w:eastAsia="Times New Roman"/>
              </w:rPr>
              <w:t xml:space="preserve">0 </w:t>
            </w:r>
          </w:p>
        </w:tc>
        <w:tc>
          <w:tcPr>
            <w:tcW w:w="0" w:type="auto"/>
            <w:vAlign w:val="center"/>
            <w:hideMark/>
          </w:tcPr>
          <w:p w14:paraId="09C3CDB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B82466" w14:textId="77777777" w:rsidR="001B3899" w:rsidRDefault="003D0EF4">
            <w:pPr>
              <w:rPr>
                <w:rFonts w:eastAsia="Times New Roman"/>
              </w:rPr>
            </w:pPr>
            <w:r>
              <w:rPr>
                <w:rFonts w:eastAsia="Times New Roman"/>
              </w:rPr>
              <w:t xml:space="preserve">0 </w:t>
            </w:r>
          </w:p>
        </w:tc>
      </w:tr>
      <w:tr w:rsidR="001B3899" w14:paraId="0B911EBB" w14:textId="77777777">
        <w:trPr>
          <w:divId w:val="1824467884"/>
          <w:tblCellSpacing w:w="15" w:type="dxa"/>
        </w:trPr>
        <w:tc>
          <w:tcPr>
            <w:tcW w:w="3600" w:type="dxa"/>
            <w:tcBorders>
              <w:right w:val="single" w:sz="6" w:space="0" w:color="auto"/>
            </w:tcBorders>
            <w:vAlign w:val="center"/>
            <w:hideMark/>
          </w:tcPr>
          <w:p w14:paraId="2E934CC3" w14:textId="77777777" w:rsidR="001B3899" w:rsidRDefault="003D0EF4">
            <w:pPr>
              <w:rPr>
                <w:rFonts w:eastAsia="Times New Roman"/>
              </w:rPr>
            </w:pPr>
            <w:r>
              <w:rPr>
                <w:rFonts w:eastAsia="Times New Roman"/>
              </w:rPr>
              <w:t xml:space="preserve">Walk </w:t>
            </w:r>
          </w:p>
        </w:tc>
        <w:tc>
          <w:tcPr>
            <w:tcW w:w="0" w:type="auto"/>
            <w:vAlign w:val="center"/>
            <w:hideMark/>
          </w:tcPr>
          <w:p w14:paraId="63F4A9BB" w14:textId="77777777" w:rsidR="001B3899" w:rsidRDefault="003D0EF4">
            <w:pPr>
              <w:rPr>
                <w:rFonts w:eastAsia="Times New Roman"/>
              </w:rPr>
            </w:pPr>
            <w:r>
              <w:rPr>
                <w:rFonts w:eastAsia="Times New Roman"/>
              </w:rPr>
              <w:t xml:space="preserve">0 </w:t>
            </w:r>
          </w:p>
        </w:tc>
        <w:tc>
          <w:tcPr>
            <w:tcW w:w="0" w:type="auto"/>
            <w:vAlign w:val="center"/>
            <w:hideMark/>
          </w:tcPr>
          <w:p w14:paraId="3C20636B" w14:textId="77777777" w:rsidR="001B3899" w:rsidRDefault="003D0EF4">
            <w:pPr>
              <w:rPr>
                <w:rFonts w:eastAsia="Times New Roman"/>
              </w:rPr>
            </w:pPr>
            <w:r>
              <w:rPr>
                <w:rFonts w:eastAsia="Times New Roman"/>
              </w:rPr>
              <w:t xml:space="preserve">0 </w:t>
            </w:r>
          </w:p>
        </w:tc>
        <w:tc>
          <w:tcPr>
            <w:tcW w:w="0" w:type="auto"/>
            <w:vAlign w:val="center"/>
            <w:hideMark/>
          </w:tcPr>
          <w:p w14:paraId="4192DCB5" w14:textId="77777777" w:rsidR="001B3899" w:rsidRDefault="003D0EF4">
            <w:pPr>
              <w:rPr>
                <w:rFonts w:eastAsia="Times New Roman"/>
              </w:rPr>
            </w:pPr>
            <w:r>
              <w:rPr>
                <w:rFonts w:eastAsia="Times New Roman"/>
              </w:rPr>
              <w:t xml:space="preserve">0 </w:t>
            </w:r>
          </w:p>
        </w:tc>
        <w:tc>
          <w:tcPr>
            <w:tcW w:w="0" w:type="auto"/>
            <w:vAlign w:val="center"/>
            <w:hideMark/>
          </w:tcPr>
          <w:p w14:paraId="3A29E79E" w14:textId="77777777" w:rsidR="001B3899" w:rsidRDefault="003D0EF4">
            <w:pPr>
              <w:rPr>
                <w:rFonts w:eastAsia="Times New Roman"/>
              </w:rPr>
            </w:pPr>
            <w:r>
              <w:rPr>
                <w:rFonts w:eastAsia="Times New Roman"/>
              </w:rPr>
              <w:t xml:space="preserve">76,310 </w:t>
            </w:r>
          </w:p>
        </w:tc>
        <w:tc>
          <w:tcPr>
            <w:tcW w:w="0" w:type="auto"/>
            <w:vAlign w:val="center"/>
            <w:hideMark/>
          </w:tcPr>
          <w:p w14:paraId="74A76665" w14:textId="77777777" w:rsidR="001B3899" w:rsidRDefault="003D0EF4">
            <w:pPr>
              <w:rPr>
                <w:rFonts w:eastAsia="Times New Roman"/>
              </w:rPr>
            </w:pPr>
            <w:r>
              <w:rPr>
                <w:rFonts w:eastAsia="Times New Roman"/>
              </w:rPr>
              <w:t xml:space="preserve">0 </w:t>
            </w:r>
          </w:p>
        </w:tc>
        <w:tc>
          <w:tcPr>
            <w:tcW w:w="0" w:type="auto"/>
            <w:vAlign w:val="center"/>
            <w:hideMark/>
          </w:tcPr>
          <w:p w14:paraId="55103444" w14:textId="77777777" w:rsidR="001B3899" w:rsidRDefault="003D0EF4">
            <w:pPr>
              <w:rPr>
                <w:rFonts w:eastAsia="Times New Roman"/>
              </w:rPr>
            </w:pPr>
            <w:r>
              <w:rPr>
                <w:rFonts w:eastAsia="Times New Roman"/>
              </w:rPr>
              <w:t xml:space="preserve">0 </w:t>
            </w:r>
          </w:p>
        </w:tc>
        <w:tc>
          <w:tcPr>
            <w:tcW w:w="0" w:type="auto"/>
            <w:vAlign w:val="center"/>
            <w:hideMark/>
          </w:tcPr>
          <w:p w14:paraId="69B1ED0B" w14:textId="77777777" w:rsidR="001B3899" w:rsidRDefault="003D0EF4">
            <w:pPr>
              <w:rPr>
                <w:rFonts w:eastAsia="Times New Roman"/>
              </w:rPr>
            </w:pPr>
            <w:r>
              <w:rPr>
                <w:rFonts w:eastAsia="Times New Roman"/>
              </w:rPr>
              <w:t xml:space="preserve">0 </w:t>
            </w:r>
          </w:p>
        </w:tc>
        <w:tc>
          <w:tcPr>
            <w:tcW w:w="0" w:type="auto"/>
            <w:vAlign w:val="center"/>
            <w:hideMark/>
          </w:tcPr>
          <w:p w14:paraId="69DF9EC1" w14:textId="77777777" w:rsidR="001B3899" w:rsidRDefault="003D0EF4">
            <w:pPr>
              <w:rPr>
                <w:rFonts w:eastAsia="Times New Roman"/>
              </w:rPr>
            </w:pPr>
            <w:r>
              <w:rPr>
                <w:rFonts w:eastAsia="Times New Roman"/>
              </w:rPr>
              <w:t xml:space="preserve">0 </w:t>
            </w:r>
          </w:p>
        </w:tc>
        <w:tc>
          <w:tcPr>
            <w:tcW w:w="0" w:type="auto"/>
            <w:vAlign w:val="center"/>
            <w:hideMark/>
          </w:tcPr>
          <w:p w14:paraId="42DA3133" w14:textId="77777777" w:rsidR="001B3899" w:rsidRDefault="003D0EF4">
            <w:pPr>
              <w:rPr>
                <w:rFonts w:eastAsia="Times New Roman"/>
              </w:rPr>
            </w:pPr>
            <w:r>
              <w:rPr>
                <w:rFonts w:eastAsia="Times New Roman"/>
              </w:rPr>
              <w:t xml:space="preserve">0 </w:t>
            </w:r>
          </w:p>
        </w:tc>
        <w:tc>
          <w:tcPr>
            <w:tcW w:w="0" w:type="auto"/>
            <w:vAlign w:val="center"/>
            <w:hideMark/>
          </w:tcPr>
          <w:p w14:paraId="479E3842" w14:textId="77777777" w:rsidR="001B3899" w:rsidRDefault="003D0EF4">
            <w:pPr>
              <w:rPr>
                <w:rFonts w:eastAsia="Times New Roman"/>
              </w:rPr>
            </w:pPr>
            <w:r>
              <w:rPr>
                <w:rFonts w:eastAsia="Times New Roman"/>
              </w:rPr>
              <w:t xml:space="preserve">0 </w:t>
            </w:r>
          </w:p>
        </w:tc>
        <w:tc>
          <w:tcPr>
            <w:tcW w:w="0" w:type="auto"/>
            <w:vAlign w:val="center"/>
            <w:hideMark/>
          </w:tcPr>
          <w:p w14:paraId="1BE127C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7C0A5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49C40BC" w14:textId="77777777" w:rsidR="001B3899" w:rsidRDefault="003D0EF4">
            <w:pPr>
              <w:rPr>
                <w:rFonts w:eastAsia="Times New Roman"/>
              </w:rPr>
            </w:pPr>
            <w:r>
              <w:rPr>
                <w:rFonts w:eastAsia="Times New Roman"/>
              </w:rPr>
              <w:t xml:space="preserve">76,310 </w:t>
            </w:r>
          </w:p>
        </w:tc>
        <w:tc>
          <w:tcPr>
            <w:tcW w:w="0" w:type="auto"/>
            <w:vAlign w:val="center"/>
            <w:hideMark/>
          </w:tcPr>
          <w:p w14:paraId="196C2159" w14:textId="77777777" w:rsidR="001B3899" w:rsidRDefault="003D0EF4">
            <w:pPr>
              <w:rPr>
                <w:rFonts w:eastAsia="Times New Roman"/>
              </w:rPr>
            </w:pPr>
            <w:r>
              <w:rPr>
                <w:rFonts w:eastAsia="Times New Roman"/>
              </w:rPr>
              <w:t xml:space="preserve">0 </w:t>
            </w:r>
          </w:p>
        </w:tc>
        <w:tc>
          <w:tcPr>
            <w:tcW w:w="0" w:type="auto"/>
            <w:vAlign w:val="center"/>
            <w:hideMark/>
          </w:tcPr>
          <w:p w14:paraId="64481DE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AF5D0A" w14:textId="77777777" w:rsidR="001B3899" w:rsidRDefault="003D0EF4">
            <w:pPr>
              <w:rPr>
                <w:rFonts w:eastAsia="Times New Roman"/>
              </w:rPr>
            </w:pPr>
            <w:r>
              <w:rPr>
                <w:rFonts w:eastAsia="Times New Roman"/>
              </w:rPr>
              <w:t xml:space="preserve">0 </w:t>
            </w:r>
          </w:p>
        </w:tc>
      </w:tr>
      <w:tr w:rsidR="001B3899" w14:paraId="2031264D" w14:textId="77777777">
        <w:trPr>
          <w:divId w:val="1824467884"/>
          <w:tblCellSpacing w:w="15" w:type="dxa"/>
        </w:trPr>
        <w:tc>
          <w:tcPr>
            <w:tcW w:w="3600" w:type="dxa"/>
            <w:tcBorders>
              <w:right w:val="single" w:sz="6" w:space="0" w:color="auto"/>
            </w:tcBorders>
            <w:vAlign w:val="center"/>
            <w:hideMark/>
          </w:tcPr>
          <w:p w14:paraId="59549418" w14:textId="77777777" w:rsidR="001B3899" w:rsidRDefault="003D0EF4">
            <w:pPr>
              <w:rPr>
                <w:rFonts w:eastAsia="Times New Roman"/>
              </w:rPr>
            </w:pPr>
            <w:r>
              <w:rPr>
                <w:rFonts w:eastAsia="Times New Roman"/>
              </w:rPr>
              <w:t xml:space="preserve">Bike </w:t>
            </w:r>
          </w:p>
        </w:tc>
        <w:tc>
          <w:tcPr>
            <w:tcW w:w="0" w:type="auto"/>
            <w:vAlign w:val="center"/>
            <w:hideMark/>
          </w:tcPr>
          <w:p w14:paraId="1CC24459" w14:textId="77777777" w:rsidR="001B3899" w:rsidRDefault="003D0EF4">
            <w:pPr>
              <w:rPr>
                <w:rFonts w:eastAsia="Times New Roman"/>
              </w:rPr>
            </w:pPr>
            <w:r>
              <w:rPr>
                <w:rFonts w:eastAsia="Times New Roman"/>
              </w:rPr>
              <w:t xml:space="preserve">0 </w:t>
            </w:r>
          </w:p>
        </w:tc>
        <w:tc>
          <w:tcPr>
            <w:tcW w:w="0" w:type="auto"/>
            <w:vAlign w:val="center"/>
            <w:hideMark/>
          </w:tcPr>
          <w:p w14:paraId="63C4C5D3" w14:textId="77777777" w:rsidR="001B3899" w:rsidRDefault="003D0EF4">
            <w:pPr>
              <w:rPr>
                <w:rFonts w:eastAsia="Times New Roman"/>
              </w:rPr>
            </w:pPr>
            <w:r>
              <w:rPr>
                <w:rFonts w:eastAsia="Times New Roman"/>
              </w:rPr>
              <w:t xml:space="preserve">0 </w:t>
            </w:r>
          </w:p>
        </w:tc>
        <w:tc>
          <w:tcPr>
            <w:tcW w:w="0" w:type="auto"/>
            <w:vAlign w:val="center"/>
            <w:hideMark/>
          </w:tcPr>
          <w:p w14:paraId="0EE61209" w14:textId="77777777" w:rsidR="001B3899" w:rsidRDefault="003D0EF4">
            <w:pPr>
              <w:rPr>
                <w:rFonts w:eastAsia="Times New Roman"/>
              </w:rPr>
            </w:pPr>
            <w:r>
              <w:rPr>
                <w:rFonts w:eastAsia="Times New Roman"/>
              </w:rPr>
              <w:t xml:space="preserve">0 </w:t>
            </w:r>
          </w:p>
        </w:tc>
        <w:tc>
          <w:tcPr>
            <w:tcW w:w="0" w:type="auto"/>
            <w:vAlign w:val="center"/>
            <w:hideMark/>
          </w:tcPr>
          <w:p w14:paraId="2B4EA9B4" w14:textId="77777777" w:rsidR="001B3899" w:rsidRDefault="003D0EF4">
            <w:pPr>
              <w:rPr>
                <w:rFonts w:eastAsia="Times New Roman"/>
              </w:rPr>
            </w:pPr>
            <w:r>
              <w:rPr>
                <w:rFonts w:eastAsia="Times New Roman"/>
              </w:rPr>
              <w:t xml:space="preserve">515 </w:t>
            </w:r>
          </w:p>
        </w:tc>
        <w:tc>
          <w:tcPr>
            <w:tcW w:w="0" w:type="auto"/>
            <w:vAlign w:val="center"/>
            <w:hideMark/>
          </w:tcPr>
          <w:p w14:paraId="03D12E58" w14:textId="77777777" w:rsidR="001B3899" w:rsidRDefault="003D0EF4">
            <w:pPr>
              <w:rPr>
                <w:rFonts w:eastAsia="Times New Roman"/>
              </w:rPr>
            </w:pPr>
            <w:r>
              <w:rPr>
                <w:rFonts w:eastAsia="Times New Roman"/>
              </w:rPr>
              <w:t xml:space="preserve">8,955 </w:t>
            </w:r>
          </w:p>
        </w:tc>
        <w:tc>
          <w:tcPr>
            <w:tcW w:w="0" w:type="auto"/>
            <w:vAlign w:val="center"/>
            <w:hideMark/>
          </w:tcPr>
          <w:p w14:paraId="0AEB922E" w14:textId="77777777" w:rsidR="001B3899" w:rsidRDefault="003D0EF4">
            <w:pPr>
              <w:rPr>
                <w:rFonts w:eastAsia="Times New Roman"/>
              </w:rPr>
            </w:pPr>
            <w:r>
              <w:rPr>
                <w:rFonts w:eastAsia="Times New Roman"/>
              </w:rPr>
              <w:t xml:space="preserve">0 </w:t>
            </w:r>
          </w:p>
        </w:tc>
        <w:tc>
          <w:tcPr>
            <w:tcW w:w="0" w:type="auto"/>
            <w:vAlign w:val="center"/>
            <w:hideMark/>
          </w:tcPr>
          <w:p w14:paraId="0A53A8A2" w14:textId="77777777" w:rsidR="001B3899" w:rsidRDefault="003D0EF4">
            <w:pPr>
              <w:rPr>
                <w:rFonts w:eastAsia="Times New Roman"/>
              </w:rPr>
            </w:pPr>
            <w:r>
              <w:rPr>
                <w:rFonts w:eastAsia="Times New Roman"/>
              </w:rPr>
              <w:t xml:space="preserve">0 </w:t>
            </w:r>
          </w:p>
        </w:tc>
        <w:tc>
          <w:tcPr>
            <w:tcW w:w="0" w:type="auto"/>
            <w:vAlign w:val="center"/>
            <w:hideMark/>
          </w:tcPr>
          <w:p w14:paraId="467911FD" w14:textId="77777777" w:rsidR="001B3899" w:rsidRDefault="003D0EF4">
            <w:pPr>
              <w:rPr>
                <w:rFonts w:eastAsia="Times New Roman"/>
              </w:rPr>
            </w:pPr>
            <w:r>
              <w:rPr>
                <w:rFonts w:eastAsia="Times New Roman"/>
              </w:rPr>
              <w:t xml:space="preserve">0 </w:t>
            </w:r>
          </w:p>
        </w:tc>
        <w:tc>
          <w:tcPr>
            <w:tcW w:w="0" w:type="auto"/>
            <w:vAlign w:val="center"/>
            <w:hideMark/>
          </w:tcPr>
          <w:p w14:paraId="2DB3E729" w14:textId="77777777" w:rsidR="001B3899" w:rsidRDefault="003D0EF4">
            <w:pPr>
              <w:rPr>
                <w:rFonts w:eastAsia="Times New Roman"/>
              </w:rPr>
            </w:pPr>
            <w:r>
              <w:rPr>
                <w:rFonts w:eastAsia="Times New Roman"/>
              </w:rPr>
              <w:t xml:space="preserve">0 </w:t>
            </w:r>
          </w:p>
        </w:tc>
        <w:tc>
          <w:tcPr>
            <w:tcW w:w="0" w:type="auto"/>
            <w:vAlign w:val="center"/>
            <w:hideMark/>
          </w:tcPr>
          <w:p w14:paraId="69B7D7F9" w14:textId="77777777" w:rsidR="001B3899" w:rsidRDefault="003D0EF4">
            <w:pPr>
              <w:rPr>
                <w:rFonts w:eastAsia="Times New Roman"/>
              </w:rPr>
            </w:pPr>
            <w:r>
              <w:rPr>
                <w:rFonts w:eastAsia="Times New Roman"/>
              </w:rPr>
              <w:t xml:space="preserve">0 </w:t>
            </w:r>
          </w:p>
        </w:tc>
        <w:tc>
          <w:tcPr>
            <w:tcW w:w="0" w:type="auto"/>
            <w:vAlign w:val="center"/>
            <w:hideMark/>
          </w:tcPr>
          <w:p w14:paraId="4CE5619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6DED56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AD6C37" w14:textId="77777777" w:rsidR="001B3899" w:rsidRDefault="003D0EF4">
            <w:pPr>
              <w:rPr>
                <w:rFonts w:eastAsia="Times New Roman"/>
              </w:rPr>
            </w:pPr>
            <w:r>
              <w:rPr>
                <w:rFonts w:eastAsia="Times New Roman"/>
              </w:rPr>
              <w:t xml:space="preserve">9,470 </w:t>
            </w:r>
          </w:p>
        </w:tc>
        <w:tc>
          <w:tcPr>
            <w:tcW w:w="0" w:type="auto"/>
            <w:vAlign w:val="center"/>
            <w:hideMark/>
          </w:tcPr>
          <w:p w14:paraId="011D62BC" w14:textId="77777777" w:rsidR="001B3899" w:rsidRDefault="003D0EF4">
            <w:pPr>
              <w:rPr>
                <w:rFonts w:eastAsia="Times New Roman"/>
              </w:rPr>
            </w:pPr>
            <w:r>
              <w:rPr>
                <w:rFonts w:eastAsia="Times New Roman"/>
              </w:rPr>
              <w:t xml:space="preserve">0 </w:t>
            </w:r>
          </w:p>
        </w:tc>
        <w:tc>
          <w:tcPr>
            <w:tcW w:w="0" w:type="auto"/>
            <w:vAlign w:val="center"/>
            <w:hideMark/>
          </w:tcPr>
          <w:p w14:paraId="5F6177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2D76BE" w14:textId="77777777" w:rsidR="001B3899" w:rsidRDefault="003D0EF4">
            <w:pPr>
              <w:rPr>
                <w:rFonts w:eastAsia="Times New Roman"/>
              </w:rPr>
            </w:pPr>
            <w:r>
              <w:rPr>
                <w:rFonts w:eastAsia="Times New Roman"/>
              </w:rPr>
              <w:t xml:space="preserve">0 </w:t>
            </w:r>
          </w:p>
        </w:tc>
      </w:tr>
      <w:tr w:rsidR="001B3899" w14:paraId="3FF772F0" w14:textId="77777777">
        <w:trPr>
          <w:divId w:val="1824467884"/>
          <w:tblCellSpacing w:w="15" w:type="dxa"/>
        </w:trPr>
        <w:tc>
          <w:tcPr>
            <w:tcW w:w="3600" w:type="dxa"/>
            <w:tcBorders>
              <w:right w:val="single" w:sz="6" w:space="0" w:color="auto"/>
            </w:tcBorders>
            <w:vAlign w:val="center"/>
            <w:hideMark/>
          </w:tcPr>
          <w:p w14:paraId="18971232" w14:textId="77777777" w:rsidR="001B3899" w:rsidRDefault="003D0EF4">
            <w:pPr>
              <w:rPr>
                <w:rFonts w:eastAsia="Times New Roman"/>
              </w:rPr>
            </w:pPr>
            <w:r>
              <w:rPr>
                <w:rFonts w:eastAsia="Times New Roman"/>
              </w:rPr>
              <w:t xml:space="preserve">Walk-Transit </w:t>
            </w:r>
          </w:p>
        </w:tc>
        <w:tc>
          <w:tcPr>
            <w:tcW w:w="0" w:type="auto"/>
            <w:vAlign w:val="center"/>
            <w:hideMark/>
          </w:tcPr>
          <w:p w14:paraId="76A1C0CF" w14:textId="77777777" w:rsidR="001B3899" w:rsidRDefault="003D0EF4">
            <w:pPr>
              <w:rPr>
                <w:rFonts w:eastAsia="Times New Roman"/>
              </w:rPr>
            </w:pPr>
            <w:r>
              <w:rPr>
                <w:rFonts w:eastAsia="Times New Roman"/>
              </w:rPr>
              <w:t xml:space="preserve">0 </w:t>
            </w:r>
          </w:p>
        </w:tc>
        <w:tc>
          <w:tcPr>
            <w:tcW w:w="0" w:type="auto"/>
            <w:vAlign w:val="center"/>
            <w:hideMark/>
          </w:tcPr>
          <w:p w14:paraId="366EAB54" w14:textId="77777777" w:rsidR="001B3899" w:rsidRDefault="003D0EF4">
            <w:pPr>
              <w:rPr>
                <w:rFonts w:eastAsia="Times New Roman"/>
              </w:rPr>
            </w:pPr>
            <w:r>
              <w:rPr>
                <w:rFonts w:eastAsia="Times New Roman"/>
              </w:rPr>
              <w:t xml:space="preserve">7,845 </w:t>
            </w:r>
          </w:p>
        </w:tc>
        <w:tc>
          <w:tcPr>
            <w:tcW w:w="0" w:type="auto"/>
            <w:vAlign w:val="center"/>
            <w:hideMark/>
          </w:tcPr>
          <w:p w14:paraId="4EAF7F2B" w14:textId="77777777" w:rsidR="001B3899" w:rsidRDefault="003D0EF4">
            <w:pPr>
              <w:rPr>
                <w:rFonts w:eastAsia="Times New Roman"/>
              </w:rPr>
            </w:pPr>
            <w:r>
              <w:rPr>
                <w:rFonts w:eastAsia="Times New Roman"/>
              </w:rPr>
              <w:t xml:space="preserve">4,330 </w:t>
            </w:r>
          </w:p>
        </w:tc>
        <w:tc>
          <w:tcPr>
            <w:tcW w:w="0" w:type="auto"/>
            <w:vAlign w:val="center"/>
            <w:hideMark/>
          </w:tcPr>
          <w:p w14:paraId="3DAE83AA" w14:textId="77777777" w:rsidR="001B3899" w:rsidRDefault="003D0EF4">
            <w:pPr>
              <w:rPr>
                <w:rFonts w:eastAsia="Times New Roman"/>
              </w:rPr>
            </w:pPr>
            <w:r>
              <w:rPr>
                <w:rFonts w:eastAsia="Times New Roman"/>
              </w:rPr>
              <w:t xml:space="preserve">3,230 </w:t>
            </w:r>
          </w:p>
        </w:tc>
        <w:tc>
          <w:tcPr>
            <w:tcW w:w="0" w:type="auto"/>
            <w:vAlign w:val="center"/>
            <w:hideMark/>
          </w:tcPr>
          <w:p w14:paraId="6AFDF1F0" w14:textId="77777777" w:rsidR="001B3899" w:rsidRDefault="003D0EF4">
            <w:pPr>
              <w:rPr>
                <w:rFonts w:eastAsia="Times New Roman"/>
              </w:rPr>
            </w:pPr>
            <w:r>
              <w:rPr>
                <w:rFonts w:eastAsia="Times New Roman"/>
              </w:rPr>
              <w:t xml:space="preserve">0 </w:t>
            </w:r>
          </w:p>
        </w:tc>
        <w:tc>
          <w:tcPr>
            <w:tcW w:w="0" w:type="auto"/>
            <w:vAlign w:val="center"/>
            <w:hideMark/>
          </w:tcPr>
          <w:p w14:paraId="2B377495" w14:textId="77777777" w:rsidR="001B3899" w:rsidRDefault="003D0EF4">
            <w:pPr>
              <w:rPr>
                <w:rFonts w:eastAsia="Times New Roman"/>
              </w:rPr>
            </w:pPr>
            <w:r>
              <w:rPr>
                <w:rFonts w:eastAsia="Times New Roman"/>
              </w:rPr>
              <w:t xml:space="preserve">17,895 </w:t>
            </w:r>
          </w:p>
        </w:tc>
        <w:tc>
          <w:tcPr>
            <w:tcW w:w="0" w:type="auto"/>
            <w:vAlign w:val="center"/>
            <w:hideMark/>
          </w:tcPr>
          <w:p w14:paraId="09803D4B" w14:textId="77777777" w:rsidR="001B3899" w:rsidRDefault="003D0EF4">
            <w:pPr>
              <w:rPr>
                <w:rFonts w:eastAsia="Times New Roman"/>
              </w:rPr>
            </w:pPr>
            <w:r>
              <w:rPr>
                <w:rFonts w:eastAsia="Times New Roman"/>
              </w:rPr>
              <w:t xml:space="preserve">2,070 </w:t>
            </w:r>
          </w:p>
        </w:tc>
        <w:tc>
          <w:tcPr>
            <w:tcW w:w="0" w:type="auto"/>
            <w:vAlign w:val="center"/>
            <w:hideMark/>
          </w:tcPr>
          <w:p w14:paraId="17BC0C76" w14:textId="77777777" w:rsidR="001B3899" w:rsidRDefault="003D0EF4">
            <w:pPr>
              <w:rPr>
                <w:rFonts w:eastAsia="Times New Roman"/>
              </w:rPr>
            </w:pPr>
            <w:r>
              <w:rPr>
                <w:rFonts w:eastAsia="Times New Roman"/>
              </w:rPr>
              <w:t xml:space="preserve">0 </w:t>
            </w:r>
          </w:p>
        </w:tc>
        <w:tc>
          <w:tcPr>
            <w:tcW w:w="0" w:type="auto"/>
            <w:vAlign w:val="center"/>
            <w:hideMark/>
          </w:tcPr>
          <w:p w14:paraId="2436D6C6" w14:textId="77777777" w:rsidR="001B3899" w:rsidRDefault="003D0EF4">
            <w:pPr>
              <w:rPr>
                <w:rFonts w:eastAsia="Times New Roman"/>
              </w:rPr>
            </w:pPr>
            <w:r>
              <w:rPr>
                <w:rFonts w:eastAsia="Times New Roman"/>
              </w:rPr>
              <w:t xml:space="preserve">0 </w:t>
            </w:r>
          </w:p>
        </w:tc>
        <w:tc>
          <w:tcPr>
            <w:tcW w:w="0" w:type="auto"/>
            <w:vAlign w:val="center"/>
            <w:hideMark/>
          </w:tcPr>
          <w:p w14:paraId="66DA1D7A" w14:textId="77777777" w:rsidR="001B3899" w:rsidRDefault="003D0EF4">
            <w:pPr>
              <w:rPr>
                <w:rFonts w:eastAsia="Times New Roman"/>
              </w:rPr>
            </w:pPr>
            <w:r>
              <w:rPr>
                <w:rFonts w:eastAsia="Times New Roman"/>
              </w:rPr>
              <w:t xml:space="preserve">0 </w:t>
            </w:r>
          </w:p>
        </w:tc>
        <w:tc>
          <w:tcPr>
            <w:tcW w:w="0" w:type="auto"/>
            <w:vAlign w:val="center"/>
            <w:hideMark/>
          </w:tcPr>
          <w:p w14:paraId="58A9D05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A9D56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F6D5ED5" w14:textId="77777777" w:rsidR="001B3899" w:rsidRDefault="003D0EF4">
            <w:pPr>
              <w:rPr>
                <w:rFonts w:eastAsia="Times New Roman"/>
              </w:rPr>
            </w:pPr>
            <w:r>
              <w:rPr>
                <w:rFonts w:eastAsia="Times New Roman"/>
              </w:rPr>
              <w:t xml:space="preserve">35,370 </w:t>
            </w:r>
          </w:p>
        </w:tc>
        <w:tc>
          <w:tcPr>
            <w:tcW w:w="0" w:type="auto"/>
            <w:vAlign w:val="center"/>
            <w:hideMark/>
          </w:tcPr>
          <w:p w14:paraId="01DBFFFA" w14:textId="77777777" w:rsidR="001B3899" w:rsidRDefault="003D0EF4">
            <w:pPr>
              <w:rPr>
                <w:rFonts w:eastAsia="Times New Roman"/>
              </w:rPr>
            </w:pPr>
            <w:r>
              <w:rPr>
                <w:rFonts w:eastAsia="Times New Roman"/>
              </w:rPr>
              <w:t xml:space="preserve">19,965 </w:t>
            </w:r>
          </w:p>
        </w:tc>
        <w:tc>
          <w:tcPr>
            <w:tcW w:w="0" w:type="auto"/>
            <w:vAlign w:val="center"/>
            <w:hideMark/>
          </w:tcPr>
          <w:p w14:paraId="6FF7D1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1212790" w14:textId="77777777" w:rsidR="001B3899" w:rsidRDefault="003D0EF4">
            <w:pPr>
              <w:rPr>
                <w:rFonts w:eastAsia="Times New Roman"/>
              </w:rPr>
            </w:pPr>
            <w:r>
              <w:rPr>
                <w:rFonts w:eastAsia="Times New Roman"/>
              </w:rPr>
              <w:t xml:space="preserve">0 </w:t>
            </w:r>
          </w:p>
        </w:tc>
      </w:tr>
      <w:tr w:rsidR="001B3899" w14:paraId="2919C677" w14:textId="77777777">
        <w:trPr>
          <w:divId w:val="1824467884"/>
          <w:tblCellSpacing w:w="15" w:type="dxa"/>
        </w:trPr>
        <w:tc>
          <w:tcPr>
            <w:tcW w:w="3600" w:type="dxa"/>
            <w:tcBorders>
              <w:right w:val="single" w:sz="6" w:space="0" w:color="auto"/>
            </w:tcBorders>
            <w:vAlign w:val="center"/>
            <w:hideMark/>
          </w:tcPr>
          <w:p w14:paraId="130140CD" w14:textId="77777777" w:rsidR="001B3899" w:rsidRDefault="003D0EF4">
            <w:pPr>
              <w:rPr>
                <w:rFonts w:eastAsia="Times New Roman"/>
              </w:rPr>
            </w:pPr>
            <w:r>
              <w:rPr>
                <w:rFonts w:eastAsia="Times New Roman"/>
              </w:rPr>
              <w:lastRenderedPageBreak/>
              <w:t xml:space="preserve">PNR-Transit </w:t>
            </w:r>
          </w:p>
        </w:tc>
        <w:tc>
          <w:tcPr>
            <w:tcW w:w="0" w:type="auto"/>
            <w:vAlign w:val="center"/>
            <w:hideMark/>
          </w:tcPr>
          <w:p w14:paraId="321FA342" w14:textId="77777777" w:rsidR="001B3899" w:rsidRDefault="003D0EF4">
            <w:pPr>
              <w:rPr>
                <w:rFonts w:eastAsia="Times New Roman"/>
              </w:rPr>
            </w:pPr>
            <w:r>
              <w:rPr>
                <w:rFonts w:eastAsia="Times New Roman"/>
              </w:rPr>
              <w:t xml:space="preserve">0 </w:t>
            </w:r>
          </w:p>
        </w:tc>
        <w:tc>
          <w:tcPr>
            <w:tcW w:w="0" w:type="auto"/>
            <w:vAlign w:val="center"/>
            <w:hideMark/>
          </w:tcPr>
          <w:p w14:paraId="02C6E9F4" w14:textId="77777777" w:rsidR="001B3899" w:rsidRDefault="003D0EF4">
            <w:pPr>
              <w:rPr>
                <w:rFonts w:eastAsia="Times New Roman"/>
              </w:rPr>
            </w:pPr>
            <w:r>
              <w:rPr>
                <w:rFonts w:eastAsia="Times New Roman"/>
              </w:rPr>
              <w:t xml:space="preserve">0 </w:t>
            </w:r>
          </w:p>
        </w:tc>
        <w:tc>
          <w:tcPr>
            <w:tcW w:w="0" w:type="auto"/>
            <w:vAlign w:val="center"/>
            <w:hideMark/>
          </w:tcPr>
          <w:p w14:paraId="2409FA5A" w14:textId="77777777" w:rsidR="001B3899" w:rsidRDefault="003D0EF4">
            <w:pPr>
              <w:rPr>
                <w:rFonts w:eastAsia="Times New Roman"/>
              </w:rPr>
            </w:pPr>
            <w:r>
              <w:rPr>
                <w:rFonts w:eastAsia="Times New Roman"/>
              </w:rPr>
              <w:t xml:space="preserve">0 </w:t>
            </w:r>
          </w:p>
        </w:tc>
        <w:tc>
          <w:tcPr>
            <w:tcW w:w="0" w:type="auto"/>
            <w:vAlign w:val="center"/>
            <w:hideMark/>
          </w:tcPr>
          <w:p w14:paraId="2DD617D4" w14:textId="77777777" w:rsidR="001B3899" w:rsidRDefault="003D0EF4">
            <w:pPr>
              <w:rPr>
                <w:rFonts w:eastAsia="Times New Roman"/>
              </w:rPr>
            </w:pPr>
            <w:r>
              <w:rPr>
                <w:rFonts w:eastAsia="Times New Roman"/>
              </w:rPr>
              <w:t xml:space="preserve">0 </w:t>
            </w:r>
          </w:p>
        </w:tc>
        <w:tc>
          <w:tcPr>
            <w:tcW w:w="0" w:type="auto"/>
            <w:vAlign w:val="center"/>
            <w:hideMark/>
          </w:tcPr>
          <w:p w14:paraId="095CF54A" w14:textId="77777777" w:rsidR="001B3899" w:rsidRDefault="003D0EF4">
            <w:pPr>
              <w:rPr>
                <w:rFonts w:eastAsia="Times New Roman"/>
              </w:rPr>
            </w:pPr>
            <w:r>
              <w:rPr>
                <w:rFonts w:eastAsia="Times New Roman"/>
              </w:rPr>
              <w:t xml:space="preserve">0 </w:t>
            </w:r>
          </w:p>
        </w:tc>
        <w:tc>
          <w:tcPr>
            <w:tcW w:w="0" w:type="auto"/>
            <w:vAlign w:val="center"/>
            <w:hideMark/>
          </w:tcPr>
          <w:p w14:paraId="4E3AC01E" w14:textId="77777777" w:rsidR="001B3899" w:rsidRDefault="003D0EF4">
            <w:pPr>
              <w:rPr>
                <w:rFonts w:eastAsia="Times New Roman"/>
              </w:rPr>
            </w:pPr>
            <w:r>
              <w:rPr>
                <w:rFonts w:eastAsia="Times New Roman"/>
              </w:rPr>
              <w:t xml:space="preserve">0 </w:t>
            </w:r>
          </w:p>
        </w:tc>
        <w:tc>
          <w:tcPr>
            <w:tcW w:w="0" w:type="auto"/>
            <w:vAlign w:val="center"/>
            <w:hideMark/>
          </w:tcPr>
          <w:p w14:paraId="3EE92D7E" w14:textId="77777777" w:rsidR="001B3899" w:rsidRDefault="003D0EF4">
            <w:pPr>
              <w:rPr>
                <w:rFonts w:eastAsia="Times New Roman"/>
              </w:rPr>
            </w:pPr>
            <w:r>
              <w:rPr>
                <w:rFonts w:eastAsia="Times New Roman"/>
              </w:rPr>
              <w:t xml:space="preserve">0 </w:t>
            </w:r>
          </w:p>
        </w:tc>
        <w:tc>
          <w:tcPr>
            <w:tcW w:w="0" w:type="auto"/>
            <w:vAlign w:val="center"/>
            <w:hideMark/>
          </w:tcPr>
          <w:p w14:paraId="12831883" w14:textId="77777777" w:rsidR="001B3899" w:rsidRDefault="003D0EF4">
            <w:pPr>
              <w:rPr>
                <w:rFonts w:eastAsia="Times New Roman"/>
              </w:rPr>
            </w:pPr>
            <w:r>
              <w:rPr>
                <w:rFonts w:eastAsia="Times New Roman"/>
              </w:rPr>
              <w:t xml:space="preserve">700 </w:t>
            </w:r>
          </w:p>
        </w:tc>
        <w:tc>
          <w:tcPr>
            <w:tcW w:w="0" w:type="auto"/>
            <w:vAlign w:val="center"/>
            <w:hideMark/>
          </w:tcPr>
          <w:p w14:paraId="4A5015FB" w14:textId="77777777" w:rsidR="001B3899" w:rsidRDefault="003D0EF4">
            <w:pPr>
              <w:rPr>
                <w:rFonts w:eastAsia="Times New Roman"/>
              </w:rPr>
            </w:pPr>
            <w:r>
              <w:rPr>
                <w:rFonts w:eastAsia="Times New Roman"/>
              </w:rPr>
              <w:t xml:space="preserve">1,250 </w:t>
            </w:r>
          </w:p>
        </w:tc>
        <w:tc>
          <w:tcPr>
            <w:tcW w:w="0" w:type="auto"/>
            <w:vAlign w:val="center"/>
            <w:hideMark/>
          </w:tcPr>
          <w:p w14:paraId="7D682774" w14:textId="77777777" w:rsidR="001B3899" w:rsidRDefault="003D0EF4">
            <w:pPr>
              <w:rPr>
                <w:rFonts w:eastAsia="Times New Roman"/>
              </w:rPr>
            </w:pPr>
            <w:r>
              <w:rPr>
                <w:rFonts w:eastAsia="Times New Roman"/>
              </w:rPr>
              <w:t xml:space="preserve">0 </w:t>
            </w:r>
          </w:p>
        </w:tc>
        <w:tc>
          <w:tcPr>
            <w:tcW w:w="0" w:type="auto"/>
            <w:vAlign w:val="center"/>
            <w:hideMark/>
          </w:tcPr>
          <w:p w14:paraId="1FBE953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6F0D0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54ED7C" w14:textId="77777777" w:rsidR="001B3899" w:rsidRDefault="003D0EF4">
            <w:pPr>
              <w:rPr>
                <w:rFonts w:eastAsia="Times New Roman"/>
              </w:rPr>
            </w:pPr>
            <w:r>
              <w:rPr>
                <w:rFonts w:eastAsia="Times New Roman"/>
              </w:rPr>
              <w:t xml:space="preserve">1,950 </w:t>
            </w:r>
          </w:p>
        </w:tc>
        <w:tc>
          <w:tcPr>
            <w:tcW w:w="0" w:type="auto"/>
            <w:vAlign w:val="center"/>
            <w:hideMark/>
          </w:tcPr>
          <w:p w14:paraId="4D27A3C2" w14:textId="77777777" w:rsidR="001B3899" w:rsidRDefault="003D0EF4">
            <w:pPr>
              <w:rPr>
                <w:rFonts w:eastAsia="Times New Roman"/>
              </w:rPr>
            </w:pPr>
            <w:r>
              <w:rPr>
                <w:rFonts w:eastAsia="Times New Roman"/>
              </w:rPr>
              <w:t xml:space="preserve">0 </w:t>
            </w:r>
          </w:p>
        </w:tc>
        <w:tc>
          <w:tcPr>
            <w:tcW w:w="0" w:type="auto"/>
            <w:vAlign w:val="center"/>
            <w:hideMark/>
          </w:tcPr>
          <w:p w14:paraId="04C23108" w14:textId="77777777" w:rsidR="001B3899" w:rsidRDefault="003D0EF4">
            <w:pPr>
              <w:rPr>
                <w:rFonts w:eastAsia="Times New Roman"/>
              </w:rPr>
            </w:pPr>
            <w:r>
              <w:rPr>
                <w:rFonts w:eastAsia="Times New Roman"/>
              </w:rPr>
              <w:t xml:space="preserve">1,950 </w:t>
            </w:r>
          </w:p>
        </w:tc>
        <w:tc>
          <w:tcPr>
            <w:tcW w:w="0" w:type="auto"/>
            <w:tcBorders>
              <w:right w:val="single" w:sz="6" w:space="0" w:color="auto"/>
            </w:tcBorders>
            <w:vAlign w:val="center"/>
            <w:hideMark/>
          </w:tcPr>
          <w:p w14:paraId="28DFB46F" w14:textId="77777777" w:rsidR="001B3899" w:rsidRDefault="003D0EF4">
            <w:pPr>
              <w:rPr>
                <w:rFonts w:eastAsia="Times New Roman"/>
              </w:rPr>
            </w:pPr>
            <w:r>
              <w:rPr>
                <w:rFonts w:eastAsia="Times New Roman"/>
              </w:rPr>
              <w:t xml:space="preserve">0 </w:t>
            </w:r>
          </w:p>
        </w:tc>
      </w:tr>
      <w:tr w:rsidR="001B3899" w14:paraId="2B0CE7E4" w14:textId="77777777">
        <w:trPr>
          <w:divId w:val="1824467884"/>
          <w:tblCellSpacing w:w="15" w:type="dxa"/>
        </w:trPr>
        <w:tc>
          <w:tcPr>
            <w:tcW w:w="3600" w:type="dxa"/>
            <w:tcBorders>
              <w:right w:val="single" w:sz="6" w:space="0" w:color="auto"/>
            </w:tcBorders>
            <w:vAlign w:val="center"/>
            <w:hideMark/>
          </w:tcPr>
          <w:p w14:paraId="5CDF8949" w14:textId="77777777" w:rsidR="001B3899" w:rsidRDefault="003D0EF4">
            <w:pPr>
              <w:rPr>
                <w:rFonts w:eastAsia="Times New Roman"/>
              </w:rPr>
            </w:pPr>
            <w:r>
              <w:rPr>
                <w:rFonts w:eastAsia="Times New Roman"/>
              </w:rPr>
              <w:t xml:space="preserve">KNR-Transit </w:t>
            </w:r>
          </w:p>
        </w:tc>
        <w:tc>
          <w:tcPr>
            <w:tcW w:w="0" w:type="auto"/>
            <w:vAlign w:val="center"/>
            <w:hideMark/>
          </w:tcPr>
          <w:p w14:paraId="06A2AF5B" w14:textId="77777777" w:rsidR="001B3899" w:rsidRDefault="003D0EF4">
            <w:pPr>
              <w:rPr>
                <w:rFonts w:eastAsia="Times New Roman"/>
              </w:rPr>
            </w:pPr>
            <w:r>
              <w:rPr>
                <w:rFonts w:eastAsia="Times New Roman"/>
              </w:rPr>
              <w:t xml:space="preserve">0 </w:t>
            </w:r>
          </w:p>
        </w:tc>
        <w:tc>
          <w:tcPr>
            <w:tcW w:w="0" w:type="auto"/>
            <w:vAlign w:val="center"/>
            <w:hideMark/>
          </w:tcPr>
          <w:p w14:paraId="2A2DF6E0" w14:textId="77777777" w:rsidR="001B3899" w:rsidRDefault="003D0EF4">
            <w:pPr>
              <w:rPr>
                <w:rFonts w:eastAsia="Times New Roman"/>
              </w:rPr>
            </w:pPr>
            <w:r>
              <w:rPr>
                <w:rFonts w:eastAsia="Times New Roman"/>
              </w:rPr>
              <w:t xml:space="preserve">0 </w:t>
            </w:r>
          </w:p>
        </w:tc>
        <w:tc>
          <w:tcPr>
            <w:tcW w:w="0" w:type="auto"/>
            <w:vAlign w:val="center"/>
            <w:hideMark/>
          </w:tcPr>
          <w:p w14:paraId="4064A76C" w14:textId="77777777" w:rsidR="001B3899" w:rsidRDefault="003D0EF4">
            <w:pPr>
              <w:rPr>
                <w:rFonts w:eastAsia="Times New Roman"/>
              </w:rPr>
            </w:pPr>
            <w:r>
              <w:rPr>
                <w:rFonts w:eastAsia="Times New Roman"/>
              </w:rPr>
              <w:t xml:space="preserve">0 </w:t>
            </w:r>
          </w:p>
        </w:tc>
        <w:tc>
          <w:tcPr>
            <w:tcW w:w="0" w:type="auto"/>
            <w:vAlign w:val="center"/>
            <w:hideMark/>
          </w:tcPr>
          <w:p w14:paraId="7077AEFA" w14:textId="77777777" w:rsidR="001B3899" w:rsidRDefault="003D0EF4">
            <w:pPr>
              <w:rPr>
                <w:rFonts w:eastAsia="Times New Roman"/>
              </w:rPr>
            </w:pPr>
            <w:r>
              <w:rPr>
                <w:rFonts w:eastAsia="Times New Roman"/>
              </w:rPr>
              <w:t xml:space="preserve">0 </w:t>
            </w:r>
          </w:p>
        </w:tc>
        <w:tc>
          <w:tcPr>
            <w:tcW w:w="0" w:type="auto"/>
            <w:vAlign w:val="center"/>
            <w:hideMark/>
          </w:tcPr>
          <w:p w14:paraId="3A80975E" w14:textId="77777777" w:rsidR="001B3899" w:rsidRDefault="003D0EF4">
            <w:pPr>
              <w:rPr>
                <w:rFonts w:eastAsia="Times New Roman"/>
              </w:rPr>
            </w:pPr>
            <w:r>
              <w:rPr>
                <w:rFonts w:eastAsia="Times New Roman"/>
              </w:rPr>
              <w:t xml:space="preserve">0 </w:t>
            </w:r>
          </w:p>
        </w:tc>
        <w:tc>
          <w:tcPr>
            <w:tcW w:w="0" w:type="auto"/>
            <w:vAlign w:val="center"/>
            <w:hideMark/>
          </w:tcPr>
          <w:p w14:paraId="723BD660" w14:textId="77777777" w:rsidR="001B3899" w:rsidRDefault="003D0EF4">
            <w:pPr>
              <w:rPr>
                <w:rFonts w:eastAsia="Times New Roman"/>
              </w:rPr>
            </w:pPr>
            <w:r>
              <w:rPr>
                <w:rFonts w:eastAsia="Times New Roman"/>
              </w:rPr>
              <w:t xml:space="preserve">0 </w:t>
            </w:r>
          </w:p>
        </w:tc>
        <w:tc>
          <w:tcPr>
            <w:tcW w:w="0" w:type="auto"/>
            <w:vAlign w:val="center"/>
            <w:hideMark/>
          </w:tcPr>
          <w:p w14:paraId="7C9C09EC" w14:textId="77777777" w:rsidR="001B3899" w:rsidRDefault="003D0EF4">
            <w:pPr>
              <w:rPr>
                <w:rFonts w:eastAsia="Times New Roman"/>
              </w:rPr>
            </w:pPr>
            <w:r>
              <w:rPr>
                <w:rFonts w:eastAsia="Times New Roman"/>
              </w:rPr>
              <w:t xml:space="preserve">0 </w:t>
            </w:r>
          </w:p>
        </w:tc>
        <w:tc>
          <w:tcPr>
            <w:tcW w:w="0" w:type="auto"/>
            <w:vAlign w:val="center"/>
            <w:hideMark/>
          </w:tcPr>
          <w:p w14:paraId="0935960D" w14:textId="77777777" w:rsidR="001B3899" w:rsidRDefault="003D0EF4">
            <w:pPr>
              <w:rPr>
                <w:rFonts w:eastAsia="Times New Roman"/>
              </w:rPr>
            </w:pPr>
            <w:r>
              <w:rPr>
                <w:rFonts w:eastAsia="Times New Roman"/>
              </w:rPr>
              <w:t xml:space="preserve">0 </w:t>
            </w:r>
          </w:p>
        </w:tc>
        <w:tc>
          <w:tcPr>
            <w:tcW w:w="0" w:type="auto"/>
            <w:vAlign w:val="center"/>
            <w:hideMark/>
          </w:tcPr>
          <w:p w14:paraId="67CA392D" w14:textId="77777777" w:rsidR="001B3899" w:rsidRDefault="003D0EF4">
            <w:pPr>
              <w:rPr>
                <w:rFonts w:eastAsia="Times New Roman"/>
              </w:rPr>
            </w:pPr>
            <w:r>
              <w:rPr>
                <w:rFonts w:eastAsia="Times New Roman"/>
              </w:rPr>
              <w:t xml:space="preserve">0 </w:t>
            </w:r>
          </w:p>
        </w:tc>
        <w:tc>
          <w:tcPr>
            <w:tcW w:w="0" w:type="auto"/>
            <w:vAlign w:val="center"/>
            <w:hideMark/>
          </w:tcPr>
          <w:p w14:paraId="540065FD" w14:textId="77777777" w:rsidR="001B3899" w:rsidRDefault="003D0EF4">
            <w:pPr>
              <w:rPr>
                <w:rFonts w:eastAsia="Times New Roman"/>
              </w:rPr>
            </w:pPr>
            <w:r>
              <w:rPr>
                <w:rFonts w:eastAsia="Times New Roman"/>
              </w:rPr>
              <w:t xml:space="preserve">4,730 </w:t>
            </w:r>
          </w:p>
        </w:tc>
        <w:tc>
          <w:tcPr>
            <w:tcW w:w="0" w:type="auto"/>
            <w:vAlign w:val="center"/>
            <w:hideMark/>
          </w:tcPr>
          <w:p w14:paraId="2E55714E" w14:textId="77777777" w:rsidR="001B3899" w:rsidRDefault="003D0EF4">
            <w:pPr>
              <w:rPr>
                <w:rFonts w:eastAsia="Times New Roman"/>
              </w:rPr>
            </w:pPr>
            <w:r>
              <w:rPr>
                <w:rFonts w:eastAsia="Times New Roman"/>
              </w:rPr>
              <w:t xml:space="preserve">1,150 </w:t>
            </w:r>
          </w:p>
        </w:tc>
        <w:tc>
          <w:tcPr>
            <w:tcW w:w="0" w:type="auto"/>
            <w:tcBorders>
              <w:right w:val="single" w:sz="6" w:space="0" w:color="auto"/>
            </w:tcBorders>
            <w:vAlign w:val="center"/>
            <w:hideMark/>
          </w:tcPr>
          <w:p w14:paraId="1EE881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B7F0A7" w14:textId="77777777" w:rsidR="001B3899" w:rsidRDefault="003D0EF4">
            <w:pPr>
              <w:rPr>
                <w:rFonts w:eastAsia="Times New Roman"/>
              </w:rPr>
            </w:pPr>
            <w:r>
              <w:rPr>
                <w:rFonts w:eastAsia="Times New Roman"/>
              </w:rPr>
              <w:t xml:space="preserve">5,880 </w:t>
            </w:r>
          </w:p>
        </w:tc>
        <w:tc>
          <w:tcPr>
            <w:tcW w:w="0" w:type="auto"/>
            <w:vAlign w:val="center"/>
            <w:hideMark/>
          </w:tcPr>
          <w:p w14:paraId="23981A06" w14:textId="77777777" w:rsidR="001B3899" w:rsidRDefault="003D0EF4">
            <w:pPr>
              <w:rPr>
                <w:rFonts w:eastAsia="Times New Roman"/>
              </w:rPr>
            </w:pPr>
            <w:r>
              <w:rPr>
                <w:rFonts w:eastAsia="Times New Roman"/>
              </w:rPr>
              <w:t xml:space="preserve">0 </w:t>
            </w:r>
          </w:p>
        </w:tc>
        <w:tc>
          <w:tcPr>
            <w:tcW w:w="0" w:type="auto"/>
            <w:vAlign w:val="center"/>
            <w:hideMark/>
          </w:tcPr>
          <w:p w14:paraId="1D2B2C7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C560510" w14:textId="77777777" w:rsidR="001B3899" w:rsidRDefault="003D0EF4">
            <w:pPr>
              <w:rPr>
                <w:rFonts w:eastAsia="Times New Roman"/>
              </w:rPr>
            </w:pPr>
            <w:r>
              <w:rPr>
                <w:rFonts w:eastAsia="Times New Roman"/>
              </w:rPr>
              <w:t xml:space="preserve">5,880 </w:t>
            </w:r>
          </w:p>
        </w:tc>
      </w:tr>
      <w:tr w:rsidR="001B3899" w14:paraId="2E410CE2" w14:textId="77777777">
        <w:trPr>
          <w:divId w:val="1824467884"/>
          <w:tblCellSpacing w:w="15" w:type="dxa"/>
        </w:trPr>
        <w:tc>
          <w:tcPr>
            <w:tcW w:w="3600" w:type="dxa"/>
            <w:tcBorders>
              <w:right w:val="single" w:sz="6" w:space="0" w:color="auto"/>
            </w:tcBorders>
            <w:vAlign w:val="center"/>
            <w:hideMark/>
          </w:tcPr>
          <w:p w14:paraId="2928EEB2" w14:textId="77777777" w:rsidR="001B3899" w:rsidRDefault="003D0EF4">
            <w:pPr>
              <w:rPr>
                <w:rFonts w:eastAsia="Times New Roman"/>
              </w:rPr>
            </w:pPr>
            <w:r>
              <w:rPr>
                <w:rFonts w:eastAsia="Times New Roman"/>
              </w:rPr>
              <w:t xml:space="preserve">School Bus </w:t>
            </w:r>
          </w:p>
        </w:tc>
        <w:tc>
          <w:tcPr>
            <w:tcW w:w="0" w:type="auto"/>
            <w:vAlign w:val="center"/>
            <w:hideMark/>
          </w:tcPr>
          <w:p w14:paraId="2259E67A" w14:textId="77777777" w:rsidR="001B3899" w:rsidRDefault="003D0EF4">
            <w:pPr>
              <w:rPr>
                <w:rFonts w:eastAsia="Times New Roman"/>
              </w:rPr>
            </w:pPr>
            <w:r>
              <w:rPr>
                <w:rFonts w:eastAsia="Times New Roman"/>
              </w:rPr>
              <w:t xml:space="preserve">0 </w:t>
            </w:r>
          </w:p>
        </w:tc>
        <w:tc>
          <w:tcPr>
            <w:tcW w:w="0" w:type="auto"/>
            <w:vAlign w:val="center"/>
            <w:hideMark/>
          </w:tcPr>
          <w:p w14:paraId="6DEB988E" w14:textId="77777777" w:rsidR="001B3899" w:rsidRDefault="003D0EF4">
            <w:pPr>
              <w:rPr>
                <w:rFonts w:eastAsia="Times New Roman"/>
              </w:rPr>
            </w:pPr>
            <w:r>
              <w:rPr>
                <w:rFonts w:eastAsia="Times New Roman"/>
              </w:rPr>
              <w:t xml:space="preserve">120,370 </w:t>
            </w:r>
          </w:p>
        </w:tc>
        <w:tc>
          <w:tcPr>
            <w:tcW w:w="0" w:type="auto"/>
            <w:vAlign w:val="center"/>
            <w:hideMark/>
          </w:tcPr>
          <w:p w14:paraId="02486F4F" w14:textId="77777777" w:rsidR="001B3899" w:rsidRDefault="003D0EF4">
            <w:pPr>
              <w:rPr>
                <w:rFonts w:eastAsia="Times New Roman"/>
              </w:rPr>
            </w:pPr>
            <w:r>
              <w:rPr>
                <w:rFonts w:eastAsia="Times New Roman"/>
              </w:rPr>
              <w:t xml:space="preserve">134,105 </w:t>
            </w:r>
          </w:p>
        </w:tc>
        <w:tc>
          <w:tcPr>
            <w:tcW w:w="0" w:type="auto"/>
            <w:vAlign w:val="center"/>
            <w:hideMark/>
          </w:tcPr>
          <w:p w14:paraId="2FE2D695" w14:textId="77777777" w:rsidR="001B3899" w:rsidRDefault="003D0EF4">
            <w:pPr>
              <w:rPr>
                <w:rFonts w:eastAsia="Times New Roman"/>
              </w:rPr>
            </w:pPr>
            <w:r>
              <w:rPr>
                <w:rFonts w:eastAsia="Times New Roman"/>
              </w:rPr>
              <w:t xml:space="preserve">21,730 </w:t>
            </w:r>
          </w:p>
        </w:tc>
        <w:tc>
          <w:tcPr>
            <w:tcW w:w="0" w:type="auto"/>
            <w:vAlign w:val="center"/>
            <w:hideMark/>
          </w:tcPr>
          <w:p w14:paraId="2C4EE467" w14:textId="77777777" w:rsidR="001B3899" w:rsidRDefault="003D0EF4">
            <w:pPr>
              <w:rPr>
                <w:rFonts w:eastAsia="Times New Roman"/>
              </w:rPr>
            </w:pPr>
            <w:r>
              <w:rPr>
                <w:rFonts w:eastAsia="Times New Roman"/>
              </w:rPr>
              <w:t xml:space="preserve">0 </w:t>
            </w:r>
          </w:p>
        </w:tc>
        <w:tc>
          <w:tcPr>
            <w:tcW w:w="0" w:type="auto"/>
            <w:vAlign w:val="center"/>
            <w:hideMark/>
          </w:tcPr>
          <w:p w14:paraId="699D1ED4" w14:textId="77777777" w:rsidR="001B3899" w:rsidRDefault="003D0EF4">
            <w:pPr>
              <w:rPr>
                <w:rFonts w:eastAsia="Times New Roman"/>
              </w:rPr>
            </w:pPr>
            <w:r>
              <w:rPr>
                <w:rFonts w:eastAsia="Times New Roman"/>
              </w:rPr>
              <w:t xml:space="preserve">0 </w:t>
            </w:r>
          </w:p>
        </w:tc>
        <w:tc>
          <w:tcPr>
            <w:tcW w:w="0" w:type="auto"/>
            <w:vAlign w:val="center"/>
            <w:hideMark/>
          </w:tcPr>
          <w:p w14:paraId="4BB49BEF" w14:textId="77777777" w:rsidR="001B3899" w:rsidRDefault="003D0EF4">
            <w:pPr>
              <w:rPr>
                <w:rFonts w:eastAsia="Times New Roman"/>
              </w:rPr>
            </w:pPr>
            <w:r>
              <w:rPr>
                <w:rFonts w:eastAsia="Times New Roman"/>
              </w:rPr>
              <w:t xml:space="preserve">0 </w:t>
            </w:r>
          </w:p>
        </w:tc>
        <w:tc>
          <w:tcPr>
            <w:tcW w:w="0" w:type="auto"/>
            <w:vAlign w:val="center"/>
            <w:hideMark/>
          </w:tcPr>
          <w:p w14:paraId="6ACEEF65" w14:textId="77777777" w:rsidR="001B3899" w:rsidRDefault="003D0EF4">
            <w:pPr>
              <w:rPr>
                <w:rFonts w:eastAsia="Times New Roman"/>
              </w:rPr>
            </w:pPr>
            <w:r>
              <w:rPr>
                <w:rFonts w:eastAsia="Times New Roman"/>
              </w:rPr>
              <w:t xml:space="preserve">0 </w:t>
            </w:r>
          </w:p>
        </w:tc>
        <w:tc>
          <w:tcPr>
            <w:tcW w:w="0" w:type="auto"/>
            <w:vAlign w:val="center"/>
            <w:hideMark/>
          </w:tcPr>
          <w:p w14:paraId="1FC2F226" w14:textId="77777777" w:rsidR="001B3899" w:rsidRDefault="003D0EF4">
            <w:pPr>
              <w:rPr>
                <w:rFonts w:eastAsia="Times New Roman"/>
              </w:rPr>
            </w:pPr>
            <w:r>
              <w:rPr>
                <w:rFonts w:eastAsia="Times New Roman"/>
              </w:rPr>
              <w:t xml:space="preserve">0 </w:t>
            </w:r>
          </w:p>
        </w:tc>
        <w:tc>
          <w:tcPr>
            <w:tcW w:w="0" w:type="auto"/>
            <w:vAlign w:val="center"/>
            <w:hideMark/>
          </w:tcPr>
          <w:p w14:paraId="14D06A68" w14:textId="77777777" w:rsidR="001B3899" w:rsidRDefault="003D0EF4">
            <w:pPr>
              <w:rPr>
                <w:rFonts w:eastAsia="Times New Roman"/>
              </w:rPr>
            </w:pPr>
            <w:r>
              <w:rPr>
                <w:rFonts w:eastAsia="Times New Roman"/>
              </w:rPr>
              <w:t xml:space="preserve">0 </w:t>
            </w:r>
          </w:p>
        </w:tc>
        <w:tc>
          <w:tcPr>
            <w:tcW w:w="0" w:type="auto"/>
            <w:vAlign w:val="center"/>
            <w:hideMark/>
          </w:tcPr>
          <w:p w14:paraId="1A8EE00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34B0D2" w14:textId="77777777" w:rsidR="001B3899" w:rsidRDefault="003D0EF4">
            <w:pPr>
              <w:rPr>
                <w:rFonts w:eastAsia="Times New Roman"/>
              </w:rPr>
            </w:pPr>
            <w:r>
              <w:rPr>
                <w:rFonts w:eastAsia="Times New Roman"/>
              </w:rPr>
              <w:t xml:space="preserve">859,325 </w:t>
            </w:r>
          </w:p>
        </w:tc>
        <w:tc>
          <w:tcPr>
            <w:tcW w:w="0" w:type="auto"/>
            <w:tcBorders>
              <w:right w:val="single" w:sz="6" w:space="0" w:color="auto"/>
            </w:tcBorders>
            <w:vAlign w:val="center"/>
            <w:hideMark/>
          </w:tcPr>
          <w:p w14:paraId="5E707168" w14:textId="77777777" w:rsidR="001B3899" w:rsidRDefault="003D0EF4">
            <w:pPr>
              <w:rPr>
                <w:rFonts w:eastAsia="Times New Roman"/>
              </w:rPr>
            </w:pPr>
            <w:r>
              <w:rPr>
                <w:rFonts w:eastAsia="Times New Roman"/>
              </w:rPr>
              <w:t xml:space="preserve">1,135,530 </w:t>
            </w:r>
          </w:p>
        </w:tc>
        <w:tc>
          <w:tcPr>
            <w:tcW w:w="0" w:type="auto"/>
            <w:vAlign w:val="center"/>
            <w:hideMark/>
          </w:tcPr>
          <w:p w14:paraId="1ABB8C35" w14:textId="77777777" w:rsidR="001B3899" w:rsidRDefault="003D0EF4">
            <w:pPr>
              <w:rPr>
                <w:rFonts w:eastAsia="Times New Roman"/>
              </w:rPr>
            </w:pPr>
            <w:r>
              <w:rPr>
                <w:rFonts w:eastAsia="Times New Roman"/>
              </w:rPr>
              <w:t xml:space="preserve">0 </w:t>
            </w:r>
          </w:p>
        </w:tc>
        <w:tc>
          <w:tcPr>
            <w:tcW w:w="0" w:type="auto"/>
            <w:vAlign w:val="center"/>
            <w:hideMark/>
          </w:tcPr>
          <w:p w14:paraId="27FE968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E1D1F8" w14:textId="77777777" w:rsidR="001B3899" w:rsidRDefault="003D0EF4">
            <w:pPr>
              <w:rPr>
                <w:rFonts w:eastAsia="Times New Roman"/>
              </w:rPr>
            </w:pPr>
            <w:r>
              <w:rPr>
                <w:rFonts w:eastAsia="Times New Roman"/>
              </w:rPr>
              <w:t xml:space="preserve">0 </w:t>
            </w:r>
          </w:p>
        </w:tc>
      </w:tr>
      <w:tr w:rsidR="001B3899" w14:paraId="5C8C63B6" w14:textId="77777777">
        <w:trPr>
          <w:divId w:val="1824467884"/>
          <w:tblCellSpacing w:w="15" w:type="dxa"/>
        </w:trPr>
        <w:tc>
          <w:tcPr>
            <w:tcW w:w="3600" w:type="dxa"/>
            <w:tcBorders>
              <w:right w:val="single" w:sz="6" w:space="0" w:color="auto"/>
            </w:tcBorders>
            <w:vAlign w:val="center"/>
            <w:hideMark/>
          </w:tcPr>
          <w:p w14:paraId="10980243" w14:textId="77777777" w:rsidR="001B3899" w:rsidRDefault="003D0EF4">
            <w:pPr>
              <w:rPr>
                <w:rFonts w:eastAsia="Times New Roman"/>
              </w:rPr>
            </w:pPr>
            <w:r>
              <w:rPr>
                <w:rFonts w:eastAsia="Times New Roman"/>
              </w:rPr>
              <w:t xml:space="preserve">Total </w:t>
            </w:r>
          </w:p>
        </w:tc>
        <w:tc>
          <w:tcPr>
            <w:tcW w:w="0" w:type="auto"/>
            <w:vAlign w:val="center"/>
            <w:hideMark/>
          </w:tcPr>
          <w:p w14:paraId="329B74BF" w14:textId="77777777" w:rsidR="001B3899" w:rsidRDefault="003D0EF4">
            <w:pPr>
              <w:rPr>
                <w:rFonts w:eastAsia="Times New Roman"/>
              </w:rPr>
            </w:pPr>
            <w:r>
              <w:rPr>
                <w:rFonts w:eastAsia="Times New Roman"/>
              </w:rPr>
              <w:t xml:space="preserve">125,540 </w:t>
            </w:r>
          </w:p>
        </w:tc>
        <w:tc>
          <w:tcPr>
            <w:tcW w:w="0" w:type="auto"/>
            <w:vAlign w:val="center"/>
            <w:hideMark/>
          </w:tcPr>
          <w:p w14:paraId="10DA83E7" w14:textId="77777777" w:rsidR="001B3899" w:rsidRDefault="003D0EF4">
            <w:pPr>
              <w:rPr>
                <w:rFonts w:eastAsia="Times New Roman"/>
              </w:rPr>
            </w:pPr>
            <w:r>
              <w:rPr>
                <w:rFonts w:eastAsia="Times New Roman"/>
              </w:rPr>
              <w:t xml:space="preserve">662,535 </w:t>
            </w:r>
          </w:p>
        </w:tc>
        <w:tc>
          <w:tcPr>
            <w:tcW w:w="0" w:type="auto"/>
            <w:vAlign w:val="center"/>
            <w:hideMark/>
          </w:tcPr>
          <w:p w14:paraId="2A02F775" w14:textId="77777777" w:rsidR="001B3899" w:rsidRDefault="003D0EF4">
            <w:pPr>
              <w:rPr>
                <w:rFonts w:eastAsia="Times New Roman"/>
              </w:rPr>
            </w:pPr>
            <w:r>
              <w:rPr>
                <w:rFonts w:eastAsia="Times New Roman"/>
              </w:rPr>
              <w:t xml:space="preserve">691,780 </w:t>
            </w:r>
          </w:p>
        </w:tc>
        <w:tc>
          <w:tcPr>
            <w:tcW w:w="0" w:type="auto"/>
            <w:vAlign w:val="center"/>
            <w:hideMark/>
          </w:tcPr>
          <w:p w14:paraId="4EDC025E" w14:textId="77777777" w:rsidR="001B3899" w:rsidRDefault="003D0EF4">
            <w:pPr>
              <w:rPr>
                <w:rFonts w:eastAsia="Times New Roman"/>
              </w:rPr>
            </w:pPr>
            <w:r>
              <w:rPr>
                <w:rFonts w:eastAsia="Times New Roman"/>
              </w:rPr>
              <w:t xml:space="preserve">124,785 </w:t>
            </w:r>
          </w:p>
        </w:tc>
        <w:tc>
          <w:tcPr>
            <w:tcW w:w="0" w:type="auto"/>
            <w:vAlign w:val="center"/>
            <w:hideMark/>
          </w:tcPr>
          <w:p w14:paraId="6953B932" w14:textId="77777777" w:rsidR="001B3899" w:rsidRDefault="003D0EF4">
            <w:pPr>
              <w:rPr>
                <w:rFonts w:eastAsia="Times New Roman"/>
              </w:rPr>
            </w:pPr>
            <w:r>
              <w:rPr>
                <w:rFonts w:eastAsia="Times New Roman"/>
              </w:rPr>
              <w:t xml:space="preserve">8,955 </w:t>
            </w:r>
          </w:p>
        </w:tc>
        <w:tc>
          <w:tcPr>
            <w:tcW w:w="0" w:type="auto"/>
            <w:vAlign w:val="center"/>
            <w:hideMark/>
          </w:tcPr>
          <w:p w14:paraId="4BF4A654" w14:textId="77777777" w:rsidR="001B3899" w:rsidRDefault="003D0EF4">
            <w:pPr>
              <w:rPr>
                <w:rFonts w:eastAsia="Times New Roman"/>
              </w:rPr>
            </w:pPr>
            <w:r>
              <w:rPr>
                <w:rFonts w:eastAsia="Times New Roman"/>
              </w:rPr>
              <w:t xml:space="preserve">17,895 </w:t>
            </w:r>
          </w:p>
        </w:tc>
        <w:tc>
          <w:tcPr>
            <w:tcW w:w="0" w:type="auto"/>
            <w:vAlign w:val="center"/>
            <w:hideMark/>
          </w:tcPr>
          <w:p w14:paraId="039DC554" w14:textId="77777777" w:rsidR="001B3899" w:rsidRDefault="003D0EF4">
            <w:pPr>
              <w:rPr>
                <w:rFonts w:eastAsia="Times New Roman"/>
              </w:rPr>
            </w:pPr>
            <w:r>
              <w:rPr>
                <w:rFonts w:eastAsia="Times New Roman"/>
              </w:rPr>
              <w:t xml:space="preserve">2,070 </w:t>
            </w:r>
          </w:p>
        </w:tc>
        <w:tc>
          <w:tcPr>
            <w:tcW w:w="0" w:type="auto"/>
            <w:vAlign w:val="center"/>
            <w:hideMark/>
          </w:tcPr>
          <w:p w14:paraId="56A7CEB4" w14:textId="77777777" w:rsidR="001B3899" w:rsidRDefault="003D0EF4">
            <w:pPr>
              <w:rPr>
                <w:rFonts w:eastAsia="Times New Roman"/>
              </w:rPr>
            </w:pPr>
            <w:r>
              <w:rPr>
                <w:rFonts w:eastAsia="Times New Roman"/>
              </w:rPr>
              <w:t xml:space="preserve">700 </w:t>
            </w:r>
          </w:p>
        </w:tc>
        <w:tc>
          <w:tcPr>
            <w:tcW w:w="0" w:type="auto"/>
            <w:vAlign w:val="center"/>
            <w:hideMark/>
          </w:tcPr>
          <w:p w14:paraId="7EB1A927" w14:textId="77777777" w:rsidR="001B3899" w:rsidRDefault="003D0EF4">
            <w:pPr>
              <w:rPr>
                <w:rFonts w:eastAsia="Times New Roman"/>
              </w:rPr>
            </w:pPr>
            <w:r>
              <w:rPr>
                <w:rFonts w:eastAsia="Times New Roman"/>
              </w:rPr>
              <w:t xml:space="preserve">1,250 </w:t>
            </w:r>
          </w:p>
        </w:tc>
        <w:tc>
          <w:tcPr>
            <w:tcW w:w="0" w:type="auto"/>
            <w:vAlign w:val="center"/>
            <w:hideMark/>
          </w:tcPr>
          <w:p w14:paraId="00B32E3D" w14:textId="77777777" w:rsidR="001B3899" w:rsidRDefault="003D0EF4">
            <w:pPr>
              <w:rPr>
                <w:rFonts w:eastAsia="Times New Roman"/>
              </w:rPr>
            </w:pPr>
            <w:r>
              <w:rPr>
                <w:rFonts w:eastAsia="Times New Roman"/>
              </w:rPr>
              <w:t xml:space="preserve">4,730 </w:t>
            </w:r>
          </w:p>
        </w:tc>
        <w:tc>
          <w:tcPr>
            <w:tcW w:w="0" w:type="auto"/>
            <w:vAlign w:val="center"/>
            <w:hideMark/>
          </w:tcPr>
          <w:p w14:paraId="75019161" w14:textId="77777777" w:rsidR="001B3899" w:rsidRDefault="003D0EF4">
            <w:pPr>
              <w:rPr>
                <w:rFonts w:eastAsia="Times New Roman"/>
              </w:rPr>
            </w:pPr>
            <w:r>
              <w:rPr>
                <w:rFonts w:eastAsia="Times New Roman"/>
              </w:rPr>
              <w:t xml:space="preserve">1,150 </w:t>
            </w:r>
          </w:p>
        </w:tc>
        <w:tc>
          <w:tcPr>
            <w:tcW w:w="0" w:type="auto"/>
            <w:tcBorders>
              <w:right w:val="single" w:sz="6" w:space="0" w:color="auto"/>
            </w:tcBorders>
            <w:vAlign w:val="center"/>
            <w:hideMark/>
          </w:tcPr>
          <w:p w14:paraId="5833316C" w14:textId="77777777" w:rsidR="001B3899" w:rsidRDefault="003D0EF4">
            <w:pPr>
              <w:rPr>
                <w:rFonts w:eastAsia="Times New Roman"/>
              </w:rPr>
            </w:pPr>
            <w:r>
              <w:rPr>
                <w:rFonts w:eastAsia="Times New Roman"/>
              </w:rPr>
              <w:t xml:space="preserve">859,325 </w:t>
            </w:r>
          </w:p>
        </w:tc>
        <w:tc>
          <w:tcPr>
            <w:tcW w:w="0" w:type="auto"/>
            <w:tcBorders>
              <w:right w:val="single" w:sz="6" w:space="0" w:color="auto"/>
            </w:tcBorders>
            <w:vAlign w:val="center"/>
            <w:hideMark/>
          </w:tcPr>
          <w:p w14:paraId="3EFBD2ED" w14:textId="77777777" w:rsidR="001B3899" w:rsidRDefault="003D0EF4">
            <w:pPr>
              <w:rPr>
                <w:rFonts w:eastAsia="Times New Roman"/>
              </w:rPr>
            </w:pPr>
            <w:r>
              <w:rPr>
                <w:rFonts w:eastAsia="Times New Roman"/>
              </w:rPr>
              <w:t xml:space="preserve">2,500,715 </w:t>
            </w:r>
          </w:p>
        </w:tc>
        <w:tc>
          <w:tcPr>
            <w:tcW w:w="0" w:type="auto"/>
            <w:vAlign w:val="center"/>
            <w:hideMark/>
          </w:tcPr>
          <w:p w14:paraId="5DD7AE01" w14:textId="77777777" w:rsidR="001B3899" w:rsidRDefault="003D0EF4">
            <w:pPr>
              <w:rPr>
                <w:rFonts w:eastAsia="Times New Roman"/>
              </w:rPr>
            </w:pPr>
            <w:r>
              <w:rPr>
                <w:rFonts w:eastAsia="Times New Roman"/>
              </w:rPr>
              <w:t xml:space="preserve">19,965 </w:t>
            </w:r>
          </w:p>
        </w:tc>
        <w:tc>
          <w:tcPr>
            <w:tcW w:w="0" w:type="auto"/>
            <w:vAlign w:val="center"/>
            <w:hideMark/>
          </w:tcPr>
          <w:p w14:paraId="363B4963" w14:textId="77777777" w:rsidR="001B3899" w:rsidRDefault="003D0EF4">
            <w:pPr>
              <w:rPr>
                <w:rFonts w:eastAsia="Times New Roman"/>
              </w:rPr>
            </w:pPr>
            <w:r>
              <w:rPr>
                <w:rFonts w:eastAsia="Times New Roman"/>
              </w:rPr>
              <w:t xml:space="preserve">1,950 </w:t>
            </w:r>
          </w:p>
        </w:tc>
        <w:tc>
          <w:tcPr>
            <w:tcW w:w="0" w:type="auto"/>
            <w:tcBorders>
              <w:right w:val="single" w:sz="6" w:space="0" w:color="auto"/>
            </w:tcBorders>
            <w:vAlign w:val="center"/>
            <w:hideMark/>
          </w:tcPr>
          <w:p w14:paraId="1B7B1975" w14:textId="77777777" w:rsidR="001B3899" w:rsidRDefault="003D0EF4">
            <w:pPr>
              <w:rPr>
                <w:rFonts w:eastAsia="Times New Roman"/>
              </w:rPr>
            </w:pPr>
            <w:r>
              <w:rPr>
                <w:rFonts w:eastAsia="Times New Roman"/>
              </w:rPr>
              <w:t xml:space="preserve">5,880 </w:t>
            </w:r>
          </w:p>
        </w:tc>
      </w:tr>
    </w:tbl>
    <w:p w14:paraId="10DA1E87"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7F963B31" w14:textId="77777777">
        <w:trPr>
          <w:divId w:val="1824467884"/>
          <w:tblHeader/>
          <w:tblCellSpacing w:w="15" w:type="dxa"/>
        </w:trPr>
        <w:tc>
          <w:tcPr>
            <w:tcW w:w="0" w:type="auto"/>
            <w:gridSpan w:val="17"/>
            <w:tcBorders>
              <w:top w:val="nil"/>
              <w:left w:val="nil"/>
              <w:bottom w:val="nil"/>
              <w:right w:val="nil"/>
            </w:tcBorders>
            <w:vAlign w:val="center"/>
            <w:hideMark/>
          </w:tcPr>
          <w:p w14:paraId="1AD1D99E" w14:textId="61A551B9" w:rsidR="001B3899" w:rsidRDefault="00477412">
            <w:pPr>
              <w:jc w:val="center"/>
              <w:rPr>
                <w:rFonts w:eastAsia="Times New Roman"/>
              </w:rPr>
            </w:pPr>
            <w:ins w:id="235" w:author="Kyeil Kim" w:date="2019-04-25T13:17:00Z">
              <w:r>
                <w:rPr>
                  <w:rFonts w:eastAsia="Times New Roman"/>
                </w:rPr>
                <w:t xml:space="preserve">Table </w:t>
              </w:r>
            </w:ins>
            <w:del w:id="236" w:author="Kyeil Kim" w:date="2019-04-25T13:17:00Z">
              <w:r w:rsidR="003D0EF4" w:rsidDel="00477412">
                <w:rPr>
                  <w:rFonts w:eastAsia="Times New Roman"/>
                </w:rPr>
                <w:delText xml:space="preserve">Tablke </w:delText>
              </w:r>
            </w:del>
            <w:r w:rsidR="003D0EF4">
              <w:rPr>
                <w:rFonts w:eastAsia="Times New Roman"/>
              </w:rPr>
              <w:t xml:space="preserve">3-16l. Trip Mode Choice by Tour Purpose and Tour Mode - Estimated Trip Mode Shares: School Tours </w:t>
            </w:r>
          </w:p>
        </w:tc>
      </w:tr>
      <w:tr w:rsidR="001B3899" w14:paraId="60E533F0" w14:textId="77777777">
        <w:trPr>
          <w:divId w:val="1824467884"/>
          <w:tblHeader/>
          <w:tblCellSpacing w:w="15" w:type="dxa"/>
        </w:trPr>
        <w:tc>
          <w:tcPr>
            <w:tcW w:w="0" w:type="auto"/>
            <w:vAlign w:val="center"/>
            <w:hideMark/>
          </w:tcPr>
          <w:p w14:paraId="4169BADD"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10329810" w14:textId="77777777" w:rsidR="001B3899" w:rsidRDefault="003D0EF4">
            <w:pPr>
              <w:jc w:val="center"/>
              <w:divId w:val="622344480"/>
              <w:rPr>
                <w:rFonts w:eastAsia="Times New Roman"/>
                <w:b/>
                <w:bCs/>
              </w:rPr>
            </w:pPr>
            <w:r>
              <w:rPr>
                <w:rFonts w:eastAsia="Times New Roman"/>
                <w:b/>
                <w:bCs/>
              </w:rPr>
              <w:t xml:space="preserve">Trip Mode </w:t>
            </w:r>
          </w:p>
        </w:tc>
        <w:tc>
          <w:tcPr>
            <w:tcW w:w="0" w:type="auto"/>
            <w:vAlign w:val="center"/>
            <w:hideMark/>
          </w:tcPr>
          <w:p w14:paraId="0000673F"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2A858FAA" w14:textId="77777777" w:rsidR="001B3899" w:rsidRDefault="003D0EF4">
            <w:pPr>
              <w:jc w:val="center"/>
              <w:divId w:val="232594300"/>
              <w:rPr>
                <w:rFonts w:eastAsia="Times New Roman"/>
                <w:b/>
                <w:bCs/>
              </w:rPr>
            </w:pPr>
            <w:r>
              <w:rPr>
                <w:rFonts w:eastAsia="Times New Roman"/>
                <w:b/>
                <w:bCs/>
              </w:rPr>
              <w:t xml:space="preserve">Transit Totals </w:t>
            </w:r>
          </w:p>
        </w:tc>
      </w:tr>
      <w:tr w:rsidR="001B3899" w14:paraId="3F3714B7" w14:textId="77777777">
        <w:trPr>
          <w:divId w:val="1824467884"/>
          <w:tblHeader/>
          <w:tblCellSpacing w:w="15" w:type="dxa"/>
        </w:trPr>
        <w:tc>
          <w:tcPr>
            <w:tcW w:w="0" w:type="auto"/>
            <w:vAlign w:val="center"/>
            <w:hideMark/>
          </w:tcPr>
          <w:p w14:paraId="54067B3E"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17B2D96F"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434C3DFB"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5EF2AB09"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1E9864D8"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57616D83"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4FB31986"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24E708D7" w14:textId="631B3A8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37"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4E4AEDCE"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B91DF8A" w14:textId="26A14B26" w:rsidR="001B3899" w:rsidRDefault="003D0EF4">
            <w:pPr>
              <w:rPr>
                <w:rFonts w:eastAsia="Times New Roman"/>
                <w:b/>
                <w:bCs/>
              </w:rPr>
            </w:pPr>
            <w:r>
              <w:rPr>
                <w:rFonts w:eastAsia="Times New Roman"/>
                <w:b/>
                <w:bCs/>
              </w:rPr>
              <w:t>PNR Pre</w:t>
            </w:r>
            <w:ins w:id="238"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16397399"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35146C7B" w14:textId="14CCBF2F" w:rsidR="001B3899" w:rsidRDefault="003D0EF4">
            <w:pPr>
              <w:rPr>
                <w:rFonts w:eastAsia="Times New Roman"/>
                <w:b/>
                <w:bCs/>
              </w:rPr>
            </w:pPr>
            <w:r>
              <w:rPr>
                <w:rFonts w:eastAsia="Times New Roman"/>
                <w:b/>
                <w:bCs/>
              </w:rPr>
              <w:t>KNR Pre</w:t>
            </w:r>
            <w:ins w:id="239"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6B92717D"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C18BB33"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BD277DC"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44CEECB"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36719A3E" w14:textId="77777777" w:rsidR="001B3899" w:rsidRDefault="003D0EF4">
            <w:pPr>
              <w:rPr>
                <w:rFonts w:eastAsia="Times New Roman"/>
                <w:b/>
                <w:bCs/>
              </w:rPr>
            </w:pPr>
            <w:r>
              <w:rPr>
                <w:rFonts w:eastAsia="Times New Roman"/>
                <w:b/>
                <w:bCs/>
              </w:rPr>
              <w:t xml:space="preserve">KNR </w:t>
            </w:r>
          </w:p>
        </w:tc>
      </w:tr>
      <w:tr w:rsidR="001B3899" w14:paraId="33AC1545" w14:textId="77777777">
        <w:trPr>
          <w:divId w:val="1824467884"/>
          <w:tblCellSpacing w:w="15" w:type="dxa"/>
        </w:trPr>
        <w:tc>
          <w:tcPr>
            <w:tcW w:w="3600" w:type="dxa"/>
            <w:tcBorders>
              <w:right w:val="single" w:sz="6" w:space="0" w:color="auto"/>
            </w:tcBorders>
            <w:vAlign w:val="center"/>
            <w:hideMark/>
          </w:tcPr>
          <w:p w14:paraId="3F22824D" w14:textId="77777777" w:rsidR="001B3899" w:rsidRDefault="003D0EF4">
            <w:pPr>
              <w:rPr>
                <w:rFonts w:eastAsia="Times New Roman"/>
              </w:rPr>
            </w:pPr>
            <w:r>
              <w:rPr>
                <w:rFonts w:eastAsia="Times New Roman"/>
              </w:rPr>
              <w:t xml:space="preserve">Drive Alone </w:t>
            </w:r>
          </w:p>
        </w:tc>
        <w:tc>
          <w:tcPr>
            <w:tcW w:w="0" w:type="auto"/>
            <w:vAlign w:val="center"/>
            <w:hideMark/>
          </w:tcPr>
          <w:p w14:paraId="29EDAB4D" w14:textId="77777777" w:rsidR="001B3899" w:rsidRDefault="003D0EF4">
            <w:pPr>
              <w:rPr>
                <w:rFonts w:eastAsia="Times New Roman"/>
              </w:rPr>
            </w:pPr>
            <w:r>
              <w:rPr>
                <w:rFonts w:eastAsia="Times New Roman"/>
              </w:rPr>
              <w:t xml:space="preserve">100% </w:t>
            </w:r>
          </w:p>
        </w:tc>
        <w:tc>
          <w:tcPr>
            <w:tcW w:w="0" w:type="auto"/>
            <w:vAlign w:val="center"/>
            <w:hideMark/>
          </w:tcPr>
          <w:p w14:paraId="1DD16EF5" w14:textId="77777777" w:rsidR="001B3899" w:rsidRDefault="003D0EF4">
            <w:pPr>
              <w:rPr>
                <w:rFonts w:eastAsia="Times New Roman"/>
              </w:rPr>
            </w:pPr>
            <w:r>
              <w:rPr>
                <w:rFonts w:eastAsia="Times New Roman"/>
              </w:rPr>
              <w:t xml:space="preserve">0% </w:t>
            </w:r>
          </w:p>
        </w:tc>
        <w:tc>
          <w:tcPr>
            <w:tcW w:w="0" w:type="auto"/>
            <w:vAlign w:val="center"/>
            <w:hideMark/>
          </w:tcPr>
          <w:p w14:paraId="069A7982" w14:textId="77777777" w:rsidR="001B3899" w:rsidRDefault="003D0EF4">
            <w:pPr>
              <w:rPr>
                <w:rFonts w:eastAsia="Times New Roman"/>
              </w:rPr>
            </w:pPr>
            <w:r>
              <w:rPr>
                <w:rFonts w:eastAsia="Times New Roman"/>
              </w:rPr>
              <w:t xml:space="preserve">0% </w:t>
            </w:r>
          </w:p>
        </w:tc>
        <w:tc>
          <w:tcPr>
            <w:tcW w:w="0" w:type="auto"/>
            <w:vAlign w:val="center"/>
            <w:hideMark/>
          </w:tcPr>
          <w:p w14:paraId="6F343528" w14:textId="77777777" w:rsidR="001B3899" w:rsidRDefault="003D0EF4">
            <w:pPr>
              <w:rPr>
                <w:rFonts w:eastAsia="Times New Roman"/>
              </w:rPr>
            </w:pPr>
            <w:r>
              <w:rPr>
                <w:rFonts w:eastAsia="Times New Roman"/>
              </w:rPr>
              <w:t xml:space="preserve">0% </w:t>
            </w:r>
          </w:p>
        </w:tc>
        <w:tc>
          <w:tcPr>
            <w:tcW w:w="0" w:type="auto"/>
            <w:vAlign w:val="center"/>
            <w:hideMark/>
          </w:tcPr>
          <w:p w14:paraId="40E843EE" w14:textId="77777777" w:rsidR="001B3899" w:rsidRDefault="003D0EF4">
            <w:pPr>
              <w:rPr>
                <w:rFonts w:eastAsia="Times New Roman"/>
              </w:rPr>
            </w:pPr>
            <w:r>
              <w:rPr>
                <w:rFonts w:eastAsia="Times New Roman"/>
              </w:rPr>
              <w:t xml:space="preserve">0% </w:t>
            </w:r>
          </w:p>
        </w:tc>
        <w:tc>
          <w:tcPr>
            <w:tcW w:w="0" w:type="auto"/>
            <w:vAlign w:val="center"/>
            <w:hideMark/>
          </w:tcPr>
          <w:p w14:paraId="2982D9CE" w14:textId="77777777" w:rsidR="001B3899" w:rsidRDefault="003D0EF4">
            <w:pPr>
              <w:rPr>
                <w:rFonts w:eastAsia="Times New Roman"/>
              </w:rPr>
            </w:pPr>
            <w:r>
              <w:rPr>
                <w:rFonts w:eastAsia="Times New Roman"/>
              </w:rPr>
              <w:t xml:space="preserve">0% </w:t>
            </w:r>
          </w:p>
        </w:tc>
        <w:tc>
          <w:tcPr>
            <w:tcW w:w="0" w:type="auto"/>
            <w:vAlign w:val="center"/>
            <w:hideMark/>
          </w:tcPr>
          <w:p w14:paraId="1BEA6D3C" w14:textId="77777777" w:rsidR="001B3899" w:rsidRDefault="003D0EF4">
            <w:pPr>
              <w:rPr>
                <w:rFonts w:eastAsia="Times New Roman"/>
              </w:rPr>
            </w:pPr>
            <w:r>
              <w:rPr>
                <w:rFonts w:eastAsia="Times New Roman"/>
              </w:rPr>
              <w:t xml:space="preserve">0% </w:t>
            </w:r>
          </w:p>
        </w:tc>
        <w:tc>
          <w:tcPr>
            <w:tcW w:w="0" w:type="auto"/>
            <w:vAlign w:val="center"/>
            <w:hideMark/>
          </w:tcPr>
          <w:p w14:paraId="0B6D4F85" w14:textId="77777777" w:rsidR="001B3899" w:rsidRDefault="003D0EF4">
            <w:pPr>
              <w:rPr>
                <w:rFonts w:eastAsia="Times New Roman"/>
              </w:rPr>
            </w:pPr>
            <w:r>
              <w:rPr>
                <w:rFonts w:eastAsia="Times New Roman"/>
              </w:rPr>
              <w:t xml:space="preserve">0% </w:t>
            </w:r>
          </w:p>
        </w:tc>
        <w:tc>
          <w:tcPr>
            <w:tcW w:w="0" w:type="auto"/>
            <w:vAlign w:val="center"/>
            <w:hideMark/>
          </w:tcPr>
          <w:p w14:paraId="7B90680C" w14:textId="77777777" w:rsidR="001B3899" w:rsidRDefault="003D0EF4">
            <w:pPr>
              <w:rPr>
                <w:rFonts w:eastAsia="Times New Roman"/>
              </w:rPr>
            </w:pPr>
            <w:r>
              <w:rPr>
                <w:rFonts w:eastAsia="Times New Roman"/>
              </w:rPr>
              <w:t xml:space="preserve">0% </w:t>
            </w:r>
          </w:p>
        </w:tc>
        <w:tc>
          <w:tcPr>
            <w:tcW w:w="0" w:type="auto"/>
            <w:vAlign w:val="center"/>
            <w:hideMark/>
          </w:tcPr>
          <w:p w14:paraId="6DF4802E" w14:textId="77777777" w:rsidR="001B3899" w:rsidRDefault="003D0EF4">
            <w:pPr>
              <w:rPr>
                <w:rFonts w:eastAsia="Times New Roman"/>
              </w:rPr>
            </w:pPr>
            <w:r>
              <w:rPr>
                <w:rFonts w:eastAsia="Times New Roman"/>
              </w:rPr>
              <w:t xml:space="preserve">0% </w:t>
            </w:r>
          </w:p>
        </w:tc>
        <w:tc>
          <w:tcPr>
            <w:tcW w:w="0" w:type="auto"/>
            <w:vAlign w:val="center"/>
            <w:hideMark/>
          </w:tcPr>
          <w:p w14:paraId="57E64D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2DDF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E8B506" w14:textId="77777777" w:rsidR="001B3899" w:rsidRDefault="003D0EF4">
            <w:pPr>
              <w:rPr>
                <w:rFonts w:eastAsia="Times New Roman"/>
              </w:rPr>
            </w:pPr>
            <w:r>
              <w:rPr>
                <w:rFonts w:eastAsia="Times New Roman"/>
              </w:rPr>
              <w:t xml:space="preserve">100% </w:t>
            </w:r>
          </w:p>
        </w:tc>
        <w:tc>
          <w:tcPr>
            <w:tcW w:w="0" w:type="auto"/>
            <w:vAlign w:val="center"/>
            <w:hideMark/>
          </w:tcPr>
          <w:p w14:paraId="0D756DFE" w14:textId="77777777" w:rsidR="001B3899" w:rsidRDefault="003D0EF4">
            <w:pPr>
              <w:rPr>
                <w:rFonts w:eastAsia="Times New Roman"/>
              </w:rPr>
            </w:pPr>
            <w:r>
              <w:rPr>
                <w:rFonts w:eastAsia="Times New Roman"/>
              </w:rPr>
              <w:t xml:space="preserve">0% </w:t>
            </w:r>
          </w:p>
        </w:tc>
        <w:tc>
          <w:tcPr>
            <w:tcW w:w="0" w:type="auto"/>
            <w:vAlign w:val="center"/>
            <w:hideMark/>
          </w:tcPr>
          <w:p w14:paraId="6D094F5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357A93" w14:textId="77777777" w:rsidR="001B3899" w:rsidRDefault="003D0EF4">
            <w:pPr>
              <w:rPr>
                <w:rFonts w:eastAsia="Times New Roman"/>
              </w:rPr>
            </w:pPr>
            <w:r>
              <w:rPr>
                <w:rFonts w:eastAsia="Times New Roman"/>
              </w:rPr>
              <w:t xml:space="preserve">0% </w:t>
            </w:r>
          </w:p>
        </w:tc>
      </w:tr>
      <w:tr w:rsidR="001B3899" w14:paraId="59EA75BB" w14:textId="77777777">
        <w:trPr>
          <w:divId w:val="1824467884"/>
          <w:tblCellSpacing w:w="15" w:type="dxa"/>
        </w:trPr>
        <w:tc>
          <w:tcPr>
            <w:tcW w:w="3600" w:type="dxa"/>
            <w:tcBorders>
              <w:right w:val="single" w:sz="6" w:space="0" w:color="auto"/>
            </w:tcBorders>
            <w:vAlign w:val="center"/>
            <w:hideMark/>
          </w:tcPr>
          <w:p w14:paraId="6BB8D6EC" w14:textId="37FFB407" w:rsidR="001B3899" w:rsidRDefault="003D0EF4">
            <w:pPr>
              <w:rPr>
                <w:rFonts w:eastAsia="Times New Roman"/>
              </w:rPr>
            </w:pPr>
            <w:del w:id="240" w:author="Kyeil Kim" w:date="2019-04-25T13:20:00Z">
              <w:r w:rsidDel="00757A16">
                <w:rPr>
                  <w:rFonts w:eastAsia="Times New Roman"/>
                </w:rPr>
                <w:delText>Shared2</w:delText>
              </w:r>
            </w:del>
            <w:ins w:id="241" w:author="Kyeil Kim" w:date="2019-04-25T13:20:00Z">
              <w:r w:rsidR="00757A16">
                <w:rPr>
                  <w:rFonts w:eastAsia="Times New Roman"/>
                </w:rPr>
                <w:t>Shared 2</w:t>
              </w:r>
            </w:ins>
            <w:r>
              <w:rPr>
                <w:rFonts w:eastAsia="Times New Roman"/>
              </w:rPr>
              <w:t xml:space="preserve"> </w:t>
            </w:r>
          </w:p>
        </w:tc>
        <w:tc>
          <w:tcPr>
            <w:tcW w:w="0" w:type="auto"/>
            <w:vAlign w:val="center"/>
            <w:hideMark/>
          </w:tcPr>
          <w:p w14:paraId="2D1A1A4A" w14:textId="77777777" w:rsidR="001B3899" w:rsidRDefault="003D0EF4">
            <w:pPr>
              <w:rPr>
                <w:rFonts w:eastAsia="Times New Roman"/>
              </w:rPr>
            </w:pPr>
            <w:r>
              <w:rPr>
                <w:rFonts w:eastAsia="Times New Roman"/>
              </w:rPr>
              <w:t xml:space="preserve">5% </w:t>
            </w:r>
          </w:p>
        </w:tc>
        <w:tc>
          <w:tcPr>
            <w:tcW w:w="0" w:type="auto"/>
            <w:vAlign w:val="center"/>
            <w:hideMark/>
          </w:tcPr>
          <w:p w14:paraId="5D6F5AC7" w14:textId="77777777" w:rsidR="001B3899" w:rsidRDefault="003D0EF4">
            <w:pPr>
              <w:rPr>
                <w:rFonts w:eastAsia="Times New Roman"/>
              </w:rPr>
            </w:pPr>
            <w:r>
              <w:rPr>
                <w:rFonts w:eastAsia="Times New Roman"/>
              </w:rPr>
              <w:t xml:space="preserve">93% </w:t>
            </w:r>
          </w:p>
        </w:tc>
        <w:tc>
          <w:tcPr>
            <w:tcW w:w="0" w:type="auto"/>
            <w:vAlign w:val="center"/>
            <w:hideMark/>
          </w:tcPr>
          <w:p w14:paraId="13FA7297" w14:textId="77777777" w:rsidR="001B3899" w:rsidRDefault="003D0EF4">
            <w:pPr>
              <w:rPr>
                <w:rFonts w:eastAsia="Times New Roman"/>
              </w:rPr>
            </w:pPr>
            <w:r>
              <w:rPr>
                <w:rFonts w:eastAsia="Times New Roman"/>
              </w:rPr>
              <w:t xml:space="preserve">0% </w:t>
            </w:r>
          </w:p>
        </w:tc>
        <w:tc>
          <w:tcPr>
            <w:tcW w:w="0" w:type="auto"/>
            <w:vAlign w:val="center"/>
            <w:hideMark/>
          </w:tcPr>
          <w:p w14:paraId="0A0ACCB9" w14:textId="77777777" w:rsidR="001B3899" w:rsidRDefault="003D0EF4">
            <w:pPr>
              <w:rPr>
                <w:rFonts w:eastAsia="Times New Roman"/>
              </w:rPr>
            </w:pPr>
            <w:r>
              <w:rPr>
                <w:rFonts w:eastAsia="Times New Roman"/>
              </w:rPr>
              <w:t xml:space="preserve">2% </w:t>
            </w:r>
          </w:p>
        </w:tc>
        <w:tc>
          <w:tcPr>
            <w:tcW w:w="0" w:type="auto"/>
            <w:vAlign w:val="center"/>
            <w:hideMark/>
          </w:tcPr>
          <w:p w14:paraId="5B5C7BB8" w14:textId="77777777" w:rsidR="001B3899" w:rsidRDefault="003D0EF4">
            <w:pPr>
              <w:rPr>
                <w:rFonts w:eastAsia="Times New Roman"/>
              </w:rPr>
            </w:pPr>
            <w:r>
              <w:rPr>
                <w:rFonts w:eastAsia="Times New Roman"/>
              </w:rPr>
              <w:t xml:space="preserve">0% </w:t>
            </w:r>
          </w:p>
        </w:tc>
        <w:tc>
          <w:tcPr>
            <w:tcW w:w="0" w:type="auto"/>
            <w:vAlign w:val="center"/>
            <w:hideMark/>
          </w:tcPr>
          <w:p w14:paraId="060329A0" w14:textId="77777777" w:rsidR="001B3899" w:rsidRDefault="003D0EF4">
            <w:pPr>
              <w:rPr>
                <w:rFonts w:eastAsia="Times New Roman"/>
              </w:rPr>
            </w:pPr>
            <w:r>
              <w:rPr>
                <w:rFonts w:eastAsia="Times New Roman"/>
              </w:rPr>
              <w:t xml:space="preserve">0% </w:t>
            </w:r>
          </w:p>
        </w:tc>
        <w:tc>
          <w:tcPr>
            <w:tcW w:w="0" w:type="auto"/>
            <w:vAlign w:val="center"/>
            <w:hideMark/>
          </w:tcPr>
          <w:p w14:paraId="42608231" w14:textId="77777777" w:rsidR="001B3899" w:rsidRDefault="003D0EF4">
            <w:pPr>
              <w:rPr>
                <w:rFonts w:eastAsia="Times New Roman"/>
              </w:rPr>
            </w:pPr>
            <w:r>
              <w:rPr>
                <w:rFonts w:eastAsia="Times New Roman"/>
              </w:rPr>
              <w:t xml:space="preserve">0% </w:t>
            </w:r>
          </w:p>
        </w:tc>
        <w:tc>
          <w:tcPr>
            <w:tcW w:w="0" w:type="auto"/>
            <w:vAlign w:val="center"/>
            <w:hideMark/>
          </w:tcPr>
          <w:p w14:paraId="0B6F6BF1" w14:textId="77777777" w:rsidR="001B3899" w:rsidRDefault="003D0EF4">
            <w:pPr>
              <w:rPr>
                <w:rFonts w:eastAsia="Times New Roman"/>
              </w:rPr>
            </w:pPr>
            <w:r>
              <w:rPr>
                <w:rFonts w:eastAsia="Times New Roman"/>
              </w:rPr>
              <w:t xml:space="preserve">0% </w:t>
            </w:r>
          </w:p>
        </w:tc>
        <w:tc>
          <w:tcPr>
            <w:tcW w:w="0" w:type="auto"/>
            <w:vAlign w:val="center"/>
            <w:hideMark/>
          </w:tcPr>
          <w:p w14:paraId="4C8CC3BB" w14:textId="77777777" w:rsidR="001B3899" w:rsidRDefault="003D0EF4">
            <w:pPr>
              <w:rPr>
                <w:rFonts w:eastAsia="Times New Roman"/>
              </w:rPr>
            </w:pPr>
            <w:r>
              <w:rPr>
                <w:rFonts w:eastAsia="Times New Roman"/>
              </w:rPr>
              <w:t xml:space="preserve">0% </w:t>
            </w:r>
          </w:p>
        </w:tc>
        <w:tc>
          <w:tcPr>
            <w:tcW w:w="0" w:type="auto"/>
            <w:vAlign w:val="center"/>
            <w:hideMark/>
          </w:tcPr>
          <w:p w14:paraId="4F3DCC34" w14:textId="77777777" w:rsidR="001B3899" w:rsidRDefault="003D0EF4">
            <w:pPr>
              <w:rPr>
                <w:rFonts w:eastAsia="Times New Roman"/>
              </w:rPr>
            </w:pPr>
            <w:r>
              <w:rPr>
                <w:rFonts w:eastAsia="Times New Roman"/>
              </w:rPr>
              <w:t xml:space="preserve">0% </w:t>
            </w:r>
          </w:p>
        </w:tc>
        <w:tc>
          <w:tcPr>
            <w:tcW w:w="0" w:type="auto"/>
            <w:vAlign w:val="center"/>
            <w:hideMark/>
          </w:tcPr>
          <w:p w14:paraId="10CFB69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9D891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A01776" w14:textId="77777777" w:rsidR="001B3899" w:rsidRDefault="003D0EF4">
            <w:pPr>
              <w:rPr>
                <w:rFonts w:eastAsia="Times New Roman"/>
              </w:rPr>
            </w:pPr>
            <w:r>
              <w:rPr>
                <w:rFonts w:eastAsia="Times New Roman"/>
              </w:rPr>
              <w:t xml:space="preserve">100% </w:t>
            </w:r>
          </w:p>
        </w:tc>
        <w:tc>
          <w:tcPr>
            <w:tcW w:w="0" w:type="auto"/>
            <w:vAlign w:val="center"/>
            <w:hideMark/>
          </w:tcPr>
          <w:p w14:paraId="59B0CBE1" w14:textId="77777777" w:rsidR="001B3899" w:rsidRDefault="003D0EF4">
            <w:pPr>
              <w:rPr>
                <w:rFonts w:eastAsia="Times New Roman"/>
              </w:rPr>
            </w:pPr>
            <w:r>
              <w:rPr>
                <w:rFonts w:eastAsia="Times New Roman"/>
              </w:rPr>
              <w:t xml:space="preserve">0% </w:t>
            </w:r>
          </w:p>
        </w:tc>
        <w:tc>
          <w:tcPr>
            <w:tcW w:w="0" w:type="auto"/>
            <w:vAlign w:val="center"/>
            <w:hideMark/>
          </w:tcPr>
          <w:p w14:paraId="6E8A518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676DC2" w14:textId="77777777" w:rsidR="001B3899" w:rsidRDefault="003D0EF4">
            <w:pPr>
              <w:rPr>
                <w:rFonts w:eastAsia="Times New Roman"/>
              </w:rPr>
            </w:pPr>
            <w:r>
              <w:rPr>
                <w:rFonts w:eastAsia="Times New Roman"/>
              </w:rPr>
              <w:t xml:space="preserve">0% </w:t>
            </w:r>
          </w:p>
        </w:tc>
      </w:tr>
      <w:tr w:rsidR="001B3899" w14:paraId="3C0349AE" w14:textId="77777777">
        <w:trPr>
          <w:divId w:val="1824467884"/>
          <w:tblCellSpacing w:w="15" w:type="dxa"/>
        </w:trPr>
        <w:tc>
          <w:tcPr>
            <w:tcW w:w="3600" w:type="dxa"/>
            <w:tcBorders>
              <w:right w:val="single" w:sz="6" w:space="0" w:color="auto"/>
            </w:tcBorders>
            <w:vAlign w:val="center"/>
            <w:hideMark/>
          </w:tcPr>
          <w:p w14:paraId="12B36100" w14:textId="70247484" w:rsidR="001B3899" w:rsidRDefault="003D0EF4">
            <w:pPr>
              <w:rPr>
                <w:rFonts w:eastAsia="Times New Roman"/>
              </w:rPr>
            </w:pPr>
            <w:del w:id="242" w:author="Kyeil Kim" w:date="2019-04-25T13:22:00Z">
              <w:r w:rsidDel="004B44DE">
                <w:rPr>
                  <w:rFonts w:eastAsia="Times New Roman"/>
                </w:rPr>
                <w:delText>Shared3+</w:delText>
              </w:r>
            </w:del>
            <w:ins w:id="243" w:author="Kyeil Kim" w:date="2019-04-25T13:22:00Z">
              <w:r w:rsidR="004B44DE">
                <w:rPr>
                  <w:rFonts w:eastAsia="Times New Roman"/>
                </w:rPr>
                <w:t>Shared 3+</w:t>
              </w:r>
            </w:ins>
            <w:r>
              <w:rPr>
                <w:rFonts w:eastAsia="Times New Roman"/>
              </w:rPr>
              <w:t xml:space="preserve"> </w:t>
            </w:r>
          </w:p>
        </w:tc>
        <w:tc>
          <w:tcPr>
            <w:tcW w:w="0" w:type="auto"/>
            <w:vAlign w:val="center"/>
            <w:hideMark/>
          </w:tcPr>
          <w:p w14:paraId="069CFD38" w14:textId="77777777" w:rsidR="001B3899" w:rsidRDefault="003D0EF4">
            <w:pPr>
              <w:rPr>
                <w:rFonts w:eastAsia="Times New Roman"/>
              </w:rPr>
            </w:pPr>
            <w:r>
              <w:rPr>
                <w:rFonts w:eastAsia="Times New Roman"/>
              </w:rPr>
              <w:t xml:space="preserve">1% </w:t>
            </w:r>
          </w:p>
        </w:tc>
        <w:tc>
          <w:tcPr>
            <w:tcW w:w="0" w:type="auto"/>
            <w:vAlign w:val="center"/>
            <w:hideMark/>
          </w:tcPr>
          <w:p w14:paraId="4FAAF402" w14:textId="77777777" w:rsidR="001B3899" w:rsidRDefault="003D0EF4">
            <w:pPr>
              <w:rPr>
                <w:rFonts w:eastAsia="Times New Roman"/>
              </w:rPr>
            </w:pPr>
            <w:r>
              <w:rPr>
                <w:rFonts w:eastAsia="Times New Roman"/>
              </w:rPr>
              <w:t xml:space="preserve">20% </w:t>
            </w:r>
          </w:p>
        </w:tc>
        <w:tc>
          <w:tcPr>
            <w:tcW w:w="0" w:type="auto"/>
            <w:vAlign w:val="center"/>
            <w:hideMark/>
          </w:tcPr>
          <w:p w14:paraId="6C5FC013" w14:textId="77777777" w:rsidR="001B3899" w:rsidRDefault="003D0EF4">
            <w:pPr>
              <w:rPr>
                <w:rFonts w:eastAsia="Times New Roman"/>
              </w:rPr>
            </w:pPr>
            <w:r>
              <w:rPr>
                <w:rFonts w:eastAsia="Times New Roman"/>
              </w:rPr>
              <w:t xml:space="preserve">77% </w:t>
            </w:r>
          </w:p>
        </w:tc>
        <w:tc>
          <w:tcPr>
            <w:tcW w:w="0" w:type="auto"/>
            <w:vAlign w:val="center"/>
            <w:hideMark/>
          </w:tcPr>
          <w:p w14:paraId="30588074" w14:textId="77777777" w:rsidR="001B3899" w:rsidRDefault="003D0EF4">
            <w:pPr>
              <w:rPr>
                <w:rFonts w:eastAsia="Times New Roman"/>
              </w:rPr>
            </w:pPr>
            <w:r>
              <w:rPr>
                <w:rFonts w:eastAsia="Times New Roman"/>
              </w:rPr>
              <w:t xml:space="preserve">2% </w:t>
            </w:r>
          </w:p>
        </w:tc>
        <w:tc>
          <w:tcPr>
            <w:tcW w:w="0" w:type="auto"/>
            <w:vAlign w:val="center"/>
            <w:hideMark/>
          </w:tcPr>
          <w:p w14:paraId="4E44BD2E" w14:textId="77777777" w:rsidR="001B3899" w:rsidRDefault="003D0EF4">
            <w:pPr>
              <w:rPr>
                <w:rFonts w:eastAsia="Times New Roman"/>
              </w:rPr>
            </w:pPr>
            <w:r>
              <w:rPr>
                <w:rFonts w:eastAsia="Times New Roman"/>
              </w:rPr>
              <w:t xml:space="preserve">0% </w:t>
            </w:r>
          </w:p>
        </w:tc>
        <w:tc>
          <w:tcPr>
            <w:tcW w:w="0" w:type="auto"/>
            <w:vAlign w:val="center"/>
            <w:hideMark/>
          </w:tcPr>
          <w:p w14:paraId="3E1A5BC9" w14:textId="77777777" w:rsidR="001B3899" w:rsidRDefault="003D0EF4">
            <w:pPr>
              <w:rPr>
                <w:rFonts w:eastAsia="Times New Roman"/>
              </w:rPr>
            </w:pPr>
            <w:r>
              <w:rPr>
                <w:rFonts w:eastAsia="Times New Roman"/>
              </w:rPr>
              <w:t xml:space="preserve">0% </w:t>
            </w:r>
          </w:p>
        </w:tc>
        <w:tc>
          <w:tcPr>
            <w:tcW w:w="0" w:type="auto"/>
            <w:vAlign w:val="center"/>
            <w:hideMark/>
          </w:tcPr>
          <w:p w14:paraId="14401234" w14:textId="77777777" w:rsidR="001B3899" w:rsidRDefault="003D0EF4">
            <w:pPr>
              <w:rPr>
                <w:rFonts w:eastAsia="Times New Roman"/>
              </w:rPr>
            </w:pPr>
            <w:r>
              <w:rPr>
                <w:rFonts w:eastAsia="Times New Roman"/>
              </w:rPr>
              <w:t xml:space="preserve">0% </w:t>
            </w:r>
          </w:p>
        </w:tc>
        <w:tc>
          <w:tcPr>
            <w:tcW w:w="0" w:type="auto"/>
            <w:vAlign w:val="center"/>
            <w:hideMark/>
          </w:tcPr>
          <w:p w14:paraId="790702BE" w14:textId="77777777" w:rsidR="001B3899" w:rsidRDefault="003D0EF4">
            <w:pPr>
              <w:rPr>
                <w:rFonts w:eastAsia="Times New Roman"/>
              </w:rPr>
            </w:pPr>
            <w:r>
              <w:rPr>
                <w:rFonts w:eastAsia="Times New Roman"/>
              </w:rPr>
              <w:t xml:space="preserve">0% </w:t>
            </w:r>
          </w:p>
        </w:tc>
        <w:tc>
          <w:tcPr>
            <w:tcW w:w="0" w:type="auto"/>
            <w:vAlign w:val="center"/>
            <w:hideMark/>
          </w:tcPr>
          <w:p w14:paraId="1D013986" w14:textId="77777777" w:rsidR="001B3899" w:rsidRDefault="003D0EF4">
            <w:pPr>
              <w:rPr>
                <w:rFonts w:eastAsia="Times New Roman"/>
              </w:rPr>
            </w:pPr>
            <w:r>
              <w:rPr>
                <w:rFonts w:eastAsia="Times New Roman"/>
              </w:rPr>
              <w:t xml:space="preserve">0% </w:t>
            </w:r>
          </w:p>
        </w:tc>
        <w:tc>
          <w:tcPr>
            <w:tcW w:w="0" w:type="auto"/>
            <w:vAlign w:val="center"/>
            <w:hideMark/>
          </w:tcPr>
          <w:p w14:paraId="53087EF4" w14:textId="77777777" w:rsidR="001B3899" w:rsidRDefault="003D0EF4">
            <w:pPr>
              <w:rPr>
                <w:rFonts w:eastAsia="Times New Roman"/>
              </w:rPr>
            </w:pPr>
            <w:r>
              <w:rPr>
                <w:rFonts w:eastAsia="Times New Roman"/>
              </w:rPr>
              <w:t xml:space="preserve">0% </w:t>
            </w:r>
          </w:p>
        </w:tc>
        <w:tc>
          <w:tcPr>
            <w:tcW w:w="0" w:type="auto"/>
            <w:vAlign w:val="center"/>
            <w:hideMark/>
          </w:tcPr>
          <w:p w14:paraId="07FB36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5746A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3E723F" w14:textId="77777777" w:rsidR="001B3899" w:rsidRDefault="003D0EF4">
            <w:pPr>
              <w:rPr>
                <w:rFonts w:eastAsia="Times New Roman"/>
              </w:rPr>
            </w:pPr>
            <w:r>
              <w:rPr>
                <w:rFonts w:eastAsia="Times New Roman"/>
              </w:rPr>
              <w:t xml:space="preserve">100% </w:t>
            </w:r>
          </w:p>
        </w:tc>
        <w:tc>
          <w:tcPr>
            <w:tcW w:w="0" w:type="auto"/>
            <w:vAlign w:val="center"/>
            <w:hideMark/>
          </w:tcPr>
          <w:p w14:paraId="6CB1C535" w14:textId="77777777" w:rsidR="001B3899" w:rsidRDefault="003D0EF4">
            <w:pPr>
              <w:rPr>
                <w:rFonts w:eastAsia="Times New Roman"/>
              </w:rPr>
            </w:pPr>
            <w:r>
              <w:rPr>
                <w:rFonts w:eastAsia="Times New Roman"/>
              </w:rPr>
              <w:t xml:space="preserve">0% </w:t>
            </w:r>
          </w:p>
        </w:tc>
        <w:tc>
          <w:tcPr>
            <w:tcW w:w="0" w:type="auto"/>
            <w:vAlign w:val="center"/>
            <w:hideMark/>
          </w:tcPr>
          <w:p w14:paraId="7AE778D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14A4CF" w14:textId="77777777" w:rsidR="001B3899" w:rsidRDefault="003D0EF4">
            <w:pPr>
              <w:rPr>
                <w:rFonts w:eastAsia="Times New Roman"/>
              </w:rPr>
            </w:pPr>
            <w:r>
              <w:rPr>
                <w:rFonts w:eastAsia="Times New Roman"/>
              </w:rPr>
              <w:t xml:space="preserve">0% </w:t>
            </w:r>
          </w:p>
        </w:tc>
      </w:tr>
      <w:tr w:rsidR="001B3899" w14:paraId="5F0482C4" w14:textId="77777777">
        <w:trPr>
          <w:divId w:val="1824467884"/>
          <w:tblCellSpacing w:w="15" w:type="dxa"/>
        </w:trPr>
        <w:tc>
          <w:tcPr>
            <w:tcW w:w="3600" w:type="dxa"/>
            <w:tcBorders>
              <w:right w:val="single" w:sz="6" w:space="0" w:color="auto"/>
            </w:tcBorders>
            <w:vAlign w:val="center"/>
            <w:hideMark/>
          </w:tcPr>
          <w:p w14:paraId="652E5FB1" w14:textId="77777777" w:rsidR="001B3899" w:rsidRDefault="003D0EF4">
            <w:pPr>
              <w:rPr>
                <w:rFonts w:eastAsia="Times New Roman"/>
              </w:rPr>
            </w:pPr>
            <w:r>
              <w:rPr>
                <w:rFonts w:eastAsia="Times New Roman"/>
              </w:rPr>
              <w:t xml:space="preserve">Walk </w:t>
            </w:r>
          </w:p>
        </w:tc>
        <w:tc>
          <w:tcPr>
            <w:tcW w:w="0" w:type="auto"/>
            <w:vAlign w:val="center"/>
            <w:hideMark/>
          </w:tcPr>
          <w:p w14:paraId="3F19EE14" w14:textId="77777777" w:rsidR="001B3899" w:rsidRDefault="003D0EF4">
            <w:pPr>
              <w:rPr>
                <w:rFonts w:eastAsia="Times New Roman"/>
              </w:rPr>
            </w:pPr>
            <w:r>
              <w:rPr>
                <w:rFonts w:eastAsia="Times New Roman"/>
              </w:rPr>
              <w:t xml:space="preserve">0% </w:t>
            </w:r>
          </w:p>
        </w:tc>
        <w:tc>
          <w:tcPr>
            <w:tcW w:w="0" w:type="auto"/>
            <w:vAlign w:val="center"/>
            <w:hideMark/>
          </w:tcPr>
          <w:p w14:paraId="60CF5ADE" w14:textId="77777777" w:rsidR="001B3899" w:rsidRDefault="003D0EF4">
            <w:pPr>
              <w:rPr>
                <w:rFonts w:eastAsia="Times New Roman"/>
              </w:rPr>
            </w:pPr>
            <w:r>
              <w:rPr>
                <w:rFonts w:eastAsia="Times New Roman"/>
              </w:rPr>
              <w:t xml:space="preserve">0% </w:t>
            </w:r>
          </w:p>
        </w:tc>
        <w:tc>
          <w:tcPr>
            <w:tcW w:w="0" w:type="auto"/>
            <w:vAlign w:val="center"/>
            <w:hideMark/>
          </w:tcPr>
          <w:p w14:paraId="0DDDDC2E" w14:textId="77777777" w:rsidR="001B3899" w:rsidRDefault="003D0EF4">
            <w:pPr>
              <w:rPr>
                <w:rFonts w:eastAsia="Times New Roman"/>
              </w:rPr>
            </w:pPr>
            <w:r>
              <w:rPr>
                <w:rFonts w:eastAsia="Times New Roman"/>
              </w:rPr>
              <w:t xml:space="preserve">0% </w:t>
            </w:r>
          </w:p>
        </w:tc>
        <w:tc>
          <w:tcPr>
            <w:tcW w:w="0" w:type="auto"/>
            <w:vAlign w:val="center"/>
            <w:hideMark/>
          </w:tcPr>
          <w:p w14:paraId="135488E9" w14:textId="77777777" w:rsidR="001B3899" w:rsidRDefault="003D0EF4">
            <w:pPr>
              <w:rPr>
                <w:rFonts w:eastAsia="Times New Roman"/>
              </w:rPr>
            </w:pPr>
            <w:r>
              <w:rPr>
                <w:rFonts w:eastAsia="Times New Roman"/>
              </w:rPr>
              <w:t xml:space="preserve">100% </w:t>
            </w:r>
          </w:p>
        </w:tc>
        <w:tc>
          <w:tcPr>
            <w:tcW w:w="0" w:type="auto"/>
            <w:vAlign w:val="center"/>
            <w:hideMark/>
          </w:tcPr>
          <w:p w14:paraId="2D150EF7" w14:textId="77777777" w:rsidR="001B3899" w:rsidRDefault="003D0EF4">
            <w:pPr>
              <w:rPr>
                <w:rFonts w:eastAsia="Times New Roman"/>
              </w:rPr>
            </w:pPr>
            <w:r>
              <w:rPr>
                <w:rFonts w:eastAsia="Times New Roman"/>
              </w:rPr>
              <w:t xml:space="preserve">0% </w:t>
            </w:r>
          </w:p>
        </w:tc>
        <w:tc>
          <w:tcPr>
            <w:tcW w:w="0" w:type="auto"/>
            <w:vAlign w:val="center"/>
            <w:hideMark/>
          </w:tcPr>
          <w:p w14:paraId="1BEBD5AD" w14:textId="77777777" w:rsidR="001B3899" w:rsidRDefault="003D0EF4">
            <w:pPr>
              <w:rPr>
                <w:rFonts w:eastAsia="Times New Roman"/>
              </w:rPr>
            </w:pPr>
            <w:r>
              <w:rPr>
                <w:rFonts w:eastAsia="Times New Roman"/>
              </w:rPr>
              <w:t xml:space="preserve">0% </w:t>
            </w:r>
          </w:p>
        </w:tc>
        <w:tc>
          <w:tcPr>
            <w:tcW w:w="0" w:type="auto"/>
            <w:vAlign w:val="center"/>
            <w:hideMark/>
          </w:tcPr>
          <w:p w14:paraId="41710D50" w14:textId="77777777" w:rsidR="001B3899" w:rsidRDefault="003D0EF4">
            <w:pPr>
              <w:rPr>
                <w:rFonts w:eastAsia="Times New Roman"/>
              </w:rPr>
            </w:pPr>
            <w:r>
              <w:rPr>
                <w:rFonts w:eastAsia="Times New Roman"/>
              </w:rPr>
              <w:t xml:space="preserve">0% </w:t>
            </w:r>
          </w:p>
        </w:tc>
        <w:tc>
          <w:tcPr>
            <w:tcW w:w="0" w:type="auto"/>
            <w:vAlign w:val="center"/>
            <w:hideMark/>
          </w:tcPr>
          <w:p w14:paraId="29188A22" w14:textId="77777777" w:rsidR="001B3899" w:rsidRDefault="003D0EF4">
            <w:pPr>
              <w:rPr>
                <w:rFonts w:eastAsia="Times New Roman"/>
              </w:rPr>
            </w:pPr>
            <w:r>
              <w:rPr>
                <w:rFonts w:eastAsia="Times New Roman"/>
              </w:rPr>
              <w:t xml:space="preserve">0% </w:t>
            </w:r>
          </w:p>
        </w:tc>
        <w:tc>
          <w:tcPr>
            <w:tcW w:w="0" w:type="auto"/>
            <w:vAlign w:val="center"/>
            <w:hideMark/>
          </w:tcPr>
          <w:p w14:paraId="2D780C8D" w14:textId="77777777" w:rsidR="001B3899" w:rsidRDefault="003D0EF4">
            <w:pPr>
              <w:rPr>
                <w:rFonts w:eastAsia="Times New Roman"/>
              </w:rPr>
            </w:pPr>
            <w:r>
              <w:rPr>
                <w:rFonts w:eastAsia="Times New Roman"/>
              </w:rPr>
              <w:t xml:space="preserve">0% </w:t>
            </w:r>
          </w:p>
        </w:tc>
        <w:tc>
          <w:tcPr>
            <w:tcW w:w="0" w:type="auto"/>
            <w:vAlign w:val="center"/>
            <w:hideMark/>
          </w:tcPr>
          <w:p w14:paraId="71863AA9" w14:textId="77777777" w:rsidR="001B3899" w:rsidRDefault="003D0EF4">
            <w:pPr>
              <w:rPr>
                <w:rFonts w:eastAsia="Times New Roman"/>
              </w:rPr>
            </w:pPr>
            <w:r>
              <w:rPr>
                <w:rFonts w:eastAsia="Times New Roman"/>
              </w:rPr>
              <w:t xml:space="preserve">0% </w:t>
            </w:r>
          </w:p>
        </w:tc>
        <w:tc>
          <w:tcPr>
            <w:tcW w:w="0" w:type="auto"/>
            <w:vAlign w:val="center"/>
            <w:hideMark/>
          </w:tcPr>
          <w:p w14:paraId="4585638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46F3F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0991F0" w14:textId="77777777" w:rsidR="001B3899" w:rsidRDefault="003D0EF4">
            <w:pPr>
              <w:rPr>
                <w:rFonts w:eastAsia="Times New Roman"/>
              </w:rPr>
            </w:pPr>
            <w:r>
              <w:rPr>
                <w:rFonts w:eastAsia="Times New Roman"/>
              </w:rPr>
              <w:t xml:space="preserve">100% </w:t>
            </w:r>
          </w:p>
        </w:tc>
        <w:tc>
          <w:tcPr>
            <w:tcW w:w="0" w:type="auto"/>
            <w:vAlign w:val="center"/>
            <w:hideMark/>
          </w:tcPr>
          <w:p w14:paraId="643063CD" w14:textId="77777777" w:rsidR="001B3899" w:rsidRDefault="003D0EF4">
            <w:pPr>
              <w:rPr>
                <w:rFonts w:eastAsia="Times New Roman"/>
              </w:rPr>
            </w:pPr>
            <w:r>
              <w:rPr>
                <w:rFonts w:eastAsia="Times New Roman"/>
              </w:rPr>
              <w:t xml:space="preserve">0% </w:t>
            </w:r>
          </w:p>
        </w:tc>
        <w:tc>
          <w:tcPr>
            <w:tcW w:w="0" w:type="auto"/>
            <w:vAlign w:val="center"/>
            <w:hideMark/>
          </w:tcPr>
          <w:p w14:paraId="2F71917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E6E5A4" w14:textId="77777777" w:rsidR="001B3899" w:rsidRDefault="003D0EF4">
            <w:pPr>
              <w:rPr>
                <w:rFonts w:eastAsia="Times New Roman"/>
              </w:rPr>
            </w:pPr>
            <w:r>
              <w:rPr>
                <w:rFonts w:eastAsia="Times New Roman"/>
              </w:rPr>
              <w:t xml:space="preserve">0% </w:t>
            </w:r>
          </w:p>
        </w:tc>
      </w:tr>
      <w:tr w:rsidR="001B3899" w14:paraId="7A9B5DC6" w14:textId="77777777">
        <w:trPr>
          <w:divId w:val="1824467884"/>
          <w:tblCellSpacing w:w="15" w:type="dxa"/>
        </w:trPr>
        <w:tc>
          <w:tcPr>
            <w:tcW w:w="3600" w:type="dxa"/>
            <w:tcBorders>
              <w:right w:val="single" w:sz="6" w:space="0" w:color="auto"/>
            </w:tcBorders>
            <w:vAlign w:val="center"/>
            <w:hideMark/>
          </w:tcPr>
          <w:p w14:paraId="4B199044" w14:textId="77777777" w:rsidR="001B3899" w:rsidRDefault="003D0EF4">
            <w:pPr>
              <w:rPr>
                <w:rFonts w:eastAsia="Times New Roman"/>
              </w:rPr>
            </w:pPr>
            <w:r>
              <w:rPr>
                <w:rFonts w:eastAsia="Times New Roman"/>
              </w:rPr>
              <w:t xml:space="preserve">Bike </w:t>
            </w:r>
          </w:p>
        </w:tc>
        <w:tc>
          <w:tcPr>
            <w:tcW w:w="0" w:type="auto"/>
            <w:vAlign w:val="center"/>
            <w:hideMark/>
          </w:tcPr>
          <w:p w14:paraId="2EC04C3B" w14:textId="77777777" w:rsidR="001B3899" w:rsidRDefault="003D0EF4">
            <w:pPr>
              <w:rPr>
                <w:rFonts w:eastAsia="Times New Roman"/>
              </w:rPr>
            </w:pPr>
            <w:r>
              <w:rPr>
                <w:rFonts w:eastAsia="Times New Roman"/>
              </w:rPr>
              <w:t xml:space="preserve">0% </w:t>
            </w:r>
          </w:p>
        </w:tc>
        <w:tc>
          <w:tcPr>
            <w:tcW w:w="0" w:type="auto"/>
            <w:vAlign w:val="center"/>
            <w:hideMark/>
          </w:tcPr>
          <w:p w14:paraId="223950DF" w14:textId="77777777" w:rsidR="001B3899" w:rsidRDefault="003D0EF4">
            <w:pPr>
              <w:rPr>
                <w:rFonts w:eastAsia="Times New Roman"/>
              </w:rPr>
            </w:pPr>
            <w:r>
              <w:rPr>
                <w:rFonts w:eastAsia="Times New Roman"/>
              </w:rPr>
              <w:t xml:space="preserve">0% </w:t>
            </w:r>
          </w:p>
        </w:tc>
        <w:tc>
          <w:tcPr>
            <w:tcW w:w="0" w:type="auto"/>
            <w:vAlign w:val="center"/>
            <w:hideMark/>
          </w:tcPr>
          <w:p w14:paraId="0BE041E6" w14:textId="77777777" w:rsidR="001B3899" w:rsidRDefault="003D0EF4">
            <w:pPr>
              <w:rPr>
                <w:rFonts w:eastAsia="Times New Roman"/>
              </w:rPr>
            </w:pPr>
            <w:r>
              <w:rPr>
                <w:rFonts w:eastAsia="Times New Roman"/>
              </w:rPr>
              <w:t xml:space="preserve">0% </w:t>
            </w:r>
          </w:p>
        </w:tc>
        <w:tc>
          <w:tcPr>
            <w:tcW w:w="0" w:type="auto"/>
            <w:vAlign w:val="center"/>
            <w:hideMark/>
          </w:tcPr>
          <w:p w14:paraId="354CC196" w14:textId="77777777" w:rsidR="001B3899" w:rsidRDefault="003D0EF4">
            <w:pPr>
              <w:rPr>
                <w:rFonts w:eastAsia="Times New Roman"/>
              </w:rPr>
            </w:pPr>
            <w:r>
              <w:rPr>
                <w:rFonts w:eastAsia="Times New Roman"/>
              </w:rPr>
              <w:t xml:space="preserve">5% </w:t>
            </w:r>
          </w:p>
        </w:tc>
        <w:tc>
          <w:tcPr>
            <w:tcW w:w="0" w:type="auto"/>
            <w:vAlign w:val="center"/>
            <w:hideMark/>
          </w:tcPr>
          <w:p w14:paraId="5CAB77B3" w14:textId="77777777" w:rsidR="001B3899" w:rsidRDefault="003D0EF4">
            <w:pPr>
              <w:rPr>
                <w:rFonts w:eastAsia="Times New Roman"/>
              </w:rPr>
            </w:pPr>
            <w:r>
              <w:rPr>
                <w:rFonts w:eastAsia="Times New Roman"/>
              </w:rPr>
              <w:t xml:space="preserve">95% </w:t>
            </w:r>
          </w:p>
        </w:tc>
        <w:tc>
          <w:tcPr>
            <w:tcW w:w="0" w:type="auto"/>
            <w:vAlign w:val="center"/>
            <w:hideMark/>
          </w:tcPr>
          <w:p w14:paraId="391BF08F" w14:textId="77777777" w:rsidR="001B3899" w:rsidRDefault="003D0EF4">
            <w:pPr>
              <w:rPr>
                <w:rFonts w:eastAsia="Times New Roman"/>
              </w:rPr>
            </w:pPr>
            <w:r>
              <w:rPr>
                <w:rFonts w:eastAsia="Times New Roman"/>
              </w:rPr>
              <w:t xml:space="preserve">0% </w:t>
            </w:r>
          </w:p>
        </w:tc>
        <w:tc>
          <w:tcPr>
            <w:tcW w:w="0" w:type="auto"/>
            <w:vAlign w:val="center"/>
            <w:hideMark/>
          </w:tcPr>
          <w:p w14:paraId="7FE87251" w14:textId="77777777" w:rsidR="001B3899" w:rsidRDefault="003D0EF4">
            <w:pPr>
              <w:rPr>
                <w:rFonts w:eastAsia="Times New Roman"/>
              </w:rPr>
            </w:pPr>
            <w:r>
              <w:rPr>
                <w:rFonts w:eastAsia="Times New Roman"/>
              </w:rPr>
              <w:t xml:space="preserve">0% </w:t>
            </w:r>
          </w:p>
        </w:tc>
        <w:tc>
          <w:tcPr>
            <w:tcW w:w="0" w:type="auto"/>
            <w:vAlign w:val="center"/>
            <w:hideMark/>
          </w:tcPr>
          <w:p w14:paraId="13767B80" w14:textId="77777777" w:rsidR="001B3899" w:rsidRDefault="003D0EF4">
            <w:pPr>
              <w:rPr>
                <w:rFonts w:eastAsia="Times New Roman"/>
              </w:rPr>
            </w:pPr>
            <w:r>
              <w:rPr>
                <w:rFonts w:eastAsia="Times New Roman"/>
              </w:rPr>
              <w:t xml:space="preserve">0% </w:t>
            </w:r>
          </w:p>
        </w:tc>
        <w:tc>
          <w:tcPr>
            <w:tcW w:w="0" w:type="auto"/>
            <w:vAlign w:val="center"/>
            <w:hideMark/>
          </w:tcPr>
          <w:p w14:paraId="436C8A88" w14:textId="77777777" w:rsidR="001B3899" w:rsidRDefault="003D0EF4">
            <w:pPr>
              <w:rPr>
                <w:rFonts w:eastAsia="Times New Roman"/>
              </w:rPr>
            </w:pPr>
            <w:r>
              <w:rPr>
                <w:rFonts w:eastAsia="Times New Roman"/>
              </w:rPr>
              <w:t xml:space="preserve">0% </w:t>
            </w:r>
          </w:p>
        </w:tc>
        <w:tc>
          <w:tcPr>
            <w:tcW w:w="0" w:type="auto"/>
            <w:vAlign w:val="center"/>
            <w:hideMark/>
          </w:tcPr>
          <w:p w14:paraId="360B639D" w14:textId="77777777" w:rsidR="001B3899" w:rsidRDefault="003D0EF4">
            <w:pPr>
              <w:rPr>
                <w:rFonts w:eastAsia="Times New Roman"/>
              </w:rPr>
            </w:pPr>
            <w:r>
              <w:rPr>
                <w:rFonts w:eastAsia="Times New Roman"/>
              </w:rPr>
              <w:t xml:space="preserve">0% </w:t>
            </w:r>
          </w:p>
        </w:tc>
        <w:tc>
          <w:tcPr>
            <w:tcW w:w="0" w:type="auto"/>
            <w:vAlign w:val="center"/>
            <w:hideMark/>
          </w:tcPr>
          <w:p w14:paraId="6DF960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FA6F0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82E738" w14:textId="77777777" w:rsidR="001B3899" w:rsidRDefault="003D0EF4">
            <w:pPr>
              <w:rPr>
                <w:rFonts w:eastAsia="Times New Roman"/>
              </w:rPr>
            </w:pPr>
            <w:r>
              <w:rPr>
                <w:rFonts w:eastAsia="Times New Roman"/>
              </w:rPr>
              <w:t xml:space="preserve">100% </w:t>
            </w:r>
          </w:p>
        </w:tc>
        <w:tc>
          <w:tcPr>
            <w:tcW w:w="0" w:type="auto"/>
            <w:vAlign w:val="center"/>
            <w:hideMark/>
          </w:tcPr>
          <w:p w14:paraId="34ED0A3D" w14:textId="77777777" w:rsidR="001B3899" w:rsidRDefault="003D0EF4">
            <w:pPr>
              <w:rPr>
                <w:rFonts w:eastAsia="Times New Roman"/>
              </w:rPr>
            </w:pPr>
            <w:r>
              <w:rPr>
                <w:rFonts w:eastAsia="Times New Roman"/>
              </w:rPr>
              <w:t xml:space="preserve">0% </w:t>
            </w:r>
          </w:p>
        </w:tc>
        <w:tc>
          <w:tcPr>
            <w:tcW w:w="0" w:type="auto"/>
            <w:vAlign w:val="center"/>
            <w:hideMark/>
          </w:tcPr>
          <w:p w14:paraId="04AE972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E9C0EF" w14:textId="77777777" w:rsidR="001B3899" w:rsidRDefault="003D0EF4">
            <w:pPr>
              <w:rPr>
                <w:rFonts w:eastAsia="Times New Roman"/>
              </w:rPr>
            </w:pPr>
            <w:r>
              <w:rPr>
                <w:rFonts w:eastAsia="Times New Roman"/>
              </w:rPr>
              <w:t xml:space="preserve">0% </w:t>
            </w:r>
          </w:p>
        </w:tc>
      </w:tr>
      <w:tr w:rsidR="001B3899" w14:paraId="3DC546F3" w14:textId="77777777">
        <w:trPr>
          <w:divId w:val="1824467884"/>
          <w:tblCellSpacing w:w="15" w:type="dxa"/>
        </w:trPr>
        <w:tc>
          <w:tcPr>
            <w:tcW w:w="3600" w:type="dxa"/>
            <w:tcBorders>
              <w:right w:val="single" w:sz="6" w:space="0" w:color="auto"/>
            </w:tcBorders>
            <w:vAlign w:val="center"/>
            <w:hideMark/>
          </w:tcPr>
          <w:p w14:paraId="356963AD" w14:textId="77777777" w:rsidR="001B3899" w:rsidRDefault="003D0EF4">
            <w:pPr>
              <w:rPr>
                <w:rFonts w:eastAsia="Times New Roman"/>
              </w:rPr>
            </w:pPr>
            <w:r>
              <w:rPr>
                <w:rFonts w:eastAsia="Times New Roman"/>
              </w:rPr>
              <w:t xml:space="preserve">Walk-Transit </w:t>
            </w:r>
          </w:p>
        </w:tc>
        <w:tc>
          <w:tcPr>
            <w:tcW w:w="0" w:type="auto"/>
            <w:vAlign w:val="center"/>
            <w:hideMark/>
          </w:tcPr>
          <w:p w14:paraId="2721A94F" w14:textId="77777777" w:rsidR="001B3899" w:rsidRDefault="003D0EF4">
            <w:pPr>
              <w:rPr>
                <w:rFonts w:eastAsia="Times New Roman"/>
              </w:rPr>
            </w:pPr>
            <w:r>
              <w:rPr>
                <w:rFonts w:eastAsia="Times New Roman"/>
              </w:rPr>
              <w:t xml:space="preserve">0% </w:t>
            </w:r>
          </w:p>
        </w:tc>
        <w:tc>
          <w:tcPr>
            <w:tcW w:w="0" w:type="auto"/>
            <w:vAlign w:val="center"/>
            <w:hideMark/>
          </w:tcPr>
          <w:p w14:paraId="5168FDC9" w14:textId="77777777" w:rsidR="001B3899" w:rsidRDefault="003D0EF4">
            <w:pPr>
              <w:rPr>
                <w:rFonts w:eastAsia="Times New Roman"/>
              </w:rPr>
            </w:pPr>
            <w:r>
              <w:rPr>
                <w:rFonts w:eastAsia="Times New Roman"/>
              </w:rPr>
              <w:t xml:space="preserve">22% </w:t>
            </w:r>
          </w:p>
        </w:tc>
        <w:tc>
          <w:tcPr>
            <w:tcW w:w="0" w:type="auto"/>
            <w:vAlign w:val="center"/>
            <w:hideMark/>
          </w:tcPr>
          <w:p w14:paraId="43DCE9CD" w14:textId="77777777" w:rsidR="001B3899" w:rsidRDefault="003D0EF4">
            <w:pPr>
              <w:rPr>
                <w:rFonts w:eastAsia="Times New Roman"/>
              </w:rPr>
            </w:pPr>
            <w:r>
              <w:rPr>
                <w:rFonts w:eastAsia="Times New Roman"/>
              </w:rPr>
              <w:t xml:space="preserve">12% </w:t>
            </w:r>
          </w:p>
        </w:tc>
        <w:tc>
          <w:tcPr>
            <w:tcW w:w="0" w:type="auto"/>
            <w:vAlign w:val="center"/>
            <w:hideMark/>
          </w:tcPr>
          <w:p w14:paraId="0D0238E3" w14:textId="77777777" w:rsidR="001B3899" w:rsidRDefault="003D0EF4">
            <w:pPr>
              <w:rPr>
                <w:rFonts w:eastAsia="Times New Roman"/>
              </w:rPr>
            </w:pPr>
            <w:r>
              <w:rPr>
                <w:rFonts w:eastAsia="Times New Roman"/>
              </w:rPr>
              <w:t xml:space="preserve">9% </w:t>
            </w:r>
          </w:p>
        </w:tc>
        <w:tc>
          <w:tcPr>
            <w:tcW w:w="0" w:type="auto"/>
            <w:vAlign w:val="center"/>
            <w:hideMark/>
          </w:tcPr>
          <w:p w14:paraId="294D2705" w14:textId="77777777" w:rsidR="001B3899" w:rsidRDefault="003D0EF4">
            <w:pPr>
              <w:rPr>
                <w:rFonts w:eastAsia="Times New Roman"/>
              </w:rPr>
            </w:pPr>
            <w:r>
              <w:rPr>
                <w:rFonts w:eastAsia="Times New Roman"/>
              </w:rPr>
              <w:t xml:space="preserve">0% </w:t>
            </w:r>
          </w:p>
        </w:tc>
        <w:tc>
          <w:tcPr>
            <w:tcW w:w="0" w:type="auto"/>
            <w:vAlign w:val="center"/>
            <w:hideMark/>
          </w:tcPr>
          <w:p w14:paraId="0FDEBA65" w14:textId="77777777" w:rsidR="001B3899" w:rsidRDefault="003D0EF4">
            <w:pPr>
              <w:rPr>
                <w:rFonts w:eastAsia="Times New Roman"/>
              </w:rPr>
            </w:pPr>
            <w:r>
              <w:rPr>
                <w:rFonts w:eastAsia="Times New Roman"/>
              </w:rPr>
              <w:t xml:space="preserve">51% </w:t>
            </w:r>
          </w:p>
        </w:tc>
        <w:tc>
          <w:tcPr>
            <w:tcW w:w="0" w:type="auto"/>
            <w:vAlign w:val="center"/>
            <w:hideMark/>
          </w:tcPr>
          <w:p w14:paraId="6EA1646B" w14:textId="77777777" w:rsidR="001B3899" w:rsidRDefault="003D0EF4">
            <w:pPr>
              <w:rPr>
                <w:rFonts w:eastAsia="Times New Roman"/>
              </w:rPr>
            </w:pPr>
            <w:r>
              <w:rPr>
                <w:rFonts w:eastAsia="Times New Roman"/>
              </w:rPr>
              <w:t xml:space="preserve">6% </w:t>
            </w:r>
          </w:p>
        </w:tc>
        <w:tc>
          <w:tcPr>
            <w:tcW w:w="0" w:type="auto"/>
            <w:vAlign w:val="center"/>
            <w:hideMark/>
          </w:tcPr>
          <w:p w14:paraId="409651C2" w14:textId="77777777" w:rsidR="001B3899" w:rsidRDefault="003D0EF4">
            <w:pPr>
              <w:rPr>
                <w:rFonts w:eastAsia="Times New Roman"/>
              </w:rPr>
            </w:pPr>
            <w:r>
              <w:rPr>
                <w:rFonts w:eastAsia="Times New Roman"/>
              </w:rPr>
              <w:t xml:space="preserve">0% </w:t>
            </w:r>
          </w:p>
        </w:tc>
        <w:tc>
          <w:tcPr>
            <w:tcW w:w="0" w:type="auto"/>
            <w:vAlign w:val="center"/>
            <w:hideMark/>
          </w:tcPr>
          <w:p w14:paraId="61CB671A" w14:textId="77777777" w:rsidR="001B3899" w:rsidRDefault="003D0EF4">
            <w:pPr>
              <w:rPr>
                <w:rFonts w:eastAsia="Times New Roman"/>
              </w:rPr>
            </w:pPr>
            <w:r>
              <w:rPr>
                <w:rFonts w:eastAsia="Times New Roman"/>
              </w:rPr>
              <w:t xml:space="preserve">0% </w:t>
            </w:r>
          </w:p>
        </w:tc>
        <w:tc>
          <w:tcPr>
            <w:tcW w:w="0" w:type="auto"/>
            <w:vAlign w:val="center"/>
            <w:hideMark/>
          </w:tcPr>
          <w:p w14:paraId="533F324D" w14:textId="77777777" w:rsidR="001B3899" w:rsidRDefault="003D0EF4">
            <w:pPr>
              <w:rPr>
                <w:rFonts w:eastAsia="Times New Roman"/>
              </w:rPr>
            </w:pPr>
            <w:r>
              <w:rPr>
                <w:rFonts w:eastAsia="Times New Roman"/>
              </w:rPr>
              <w:t xml:space="preserve">0% </w:t>
            </w:r>
          </w:p>
        </w:tc>
        <w:tc>
          <w:tcPr>
            <w:tcW w:w="0" w:type="auto"/>
            <w:vAlign w:val="center"/>
            <w:hideMark/>
          </w:tcPr>
          <w:p w14:paraId="3A79965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89E77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829CB8" w14:textId="77777777" w:rsidR="001B3899" w:rsidRDefault="003D0EF4">
            <w:pPr>
              <w:rPr>
                <w:rFonts w:eastAsia="Times New Roman"/>
              </w:rPr>
            </w:pPr>
            <w:r>
              <w:rPr>
                <w:rFonts w:eastAsia="Times New Roman"/>
              </w:rPr>
              <w:t xml:space="preserve">100% </w:t>
            </w:r>
          </w:p>
        </w:tc>
        <w:tc>
          <w:tcPr>
            <w:tcW w:w="0" w:type="auto"/>
            <w:vAlign w:val="center"/>
            <w:hideMark/>
          </w:tcPr>
          <w:p w14:paraId="0BC337C8" w14:textId="77777777" w:rsidR="001B3899" w:rsidRDefault="003D0EF4">
            <w:pPr>
              <w:rPr>
                <w:rFonts w:eastAsia="Times New Roman"/>
              </w:rPr>
            </w:pPr>
            <w:r>
              <w:rPr>
                <w:rFonts w:eastAsia="Times New Roman"/>
              </w:rPr>
              <w:t xml:space="preserve">56% </w:t>
            </w:r>
          </w:p>
        </w:tc>
        <w:tc>
          <w:tcPr>
            <w:tcW w:w="0" w:type="auto"/>
            <w:vAlign w:val="center"/>
            <w:hideMark/>
          </w:tcPr>
          <w:p w14:paraId="5B3FADB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4F889A5" w14:textId="77777777" w:rsidR="001B3899" w:rsidRDefault="003D0EF4">
            <w:pPr>
              <w:rPr>
                <w:rFonts w:eastAsia="Times New Roman"/>
              </w:rPr>
            </w:pPr>
            <w:r>
              <w:rPr>
                <w:rFonts w:eastAsia="Times New Roman"/>
              </w:rPr>
              <w:t xml:space="preserve">0% </w:t>
            </w:r>
          </w:p>
        </w:tc>
      </w:tr>
      <w:tr w:rsidR="001B3899" w14:paraId="5547A6BC" w14:textId="77777777">
        <w:trPr>
          <w:divId w:val="1824467884"/>
          <w:tblCellSpacing w:w="15" w:type="dxa"/>
        </w:trPr>
        <w:tc>
          <w:tcPr>
            <w:tcW w:w="3600" w:type="dxa"/>
            <w:tcBorders>
              <w:right w:val="single" w:sz="6" w:space="0" w:color="auto"/>
            </w:tcBorders>
            <w:vAlign w:val="center"/>
            <w:hideMark/>
          </w:tcPr>
          <w:p w14:paraId="543FA11B" w14:textId="77777777" w:rsidR="001B3899" w:rsidRDefault="003D0EF4">
            <w:pPr>
              <w:rPr>
                <w:rFonts w:eastAsia="Times New Roman"/>
              </w:rPr>
            </w:pPr>
            <w:r>
              <w:rPr>
                <w:rFonts w:eastAsia="Times New Roman"/>
              </w:rPr>
              <w:t xml:space="preserve">PNR-Transit </w:t>
            </w:r>
          </w:p>
        </w:tc>
        <w:tc>
          <w:tcPr>
            <w:tcW w:w="0" w:type="auto"/>
            <w:vAlign w:val="center"/>
            <w:hideMark/>
          </w:tcPr>
          <w:p w14:paraId="281477EE" w14:textId="77777777" w:rsidR="001B3899" w:rsidRDefault="003D0EF4">
            <w:pPr>
              <w:rPr>
                <w:rFonts w:eastAsia="Times New Roman"/>
              </w:rPr>
            </w:pPr>
            <w:r>
              <w:rPr>
                <w:rFonts w:eastAsia="Times New Roman"/>
              </w:rPr>
              <w:t xml:space="preserve">0% </w:t>
            </w:r>
          </w:p>
        </w:tc>
        <w:tc>
          <w:tcPr>
            <w:tcW w:w="0" w:type="auto"/>
            <w:vAlign w:val="center"/>
            <w:hideMark/>
          </w:tcPr>
          <w:p w14:paraId="3449A740" w14:textId="77777777" w:rsidR="001B3899" w:rsidRDefault="003D0EF4">
            <w:pPr>
              <w:rPr>
                <w:rFonts w:eastAsia="Times New Roman"/>
              </w:rPr>
            </w:pPr>
            <w:r>
              <w:rPr>
                <w:rFonts w:eastAsia="Times New Roman"/>
              </w:rPr>
              <w:t xml:space="preserve">0% </w:t>
            </w:r>
          </w:p>
        </w:tc>
        <w:tc>
          <w:tcPr>
            <w:tcW w:w="0" w:type="auto"/>
            <w:vAlign w:val="center"/>
            <w:hideMark/>
          </w:tcPr>
          <w:p w14:paraId="08A20829" w14:textId="77777777" w:rsidR="001B3899" w:rsidRDefault="003D0EF4">
            <w:pPr>
              <w:rPr>
                <w:rFonts w:eastAsia="Times New Roman"/>
              </w:rPr>
            </w:pPr>
            <w:r>
              <w:rPr>
                <w:rFonts w:eastAsia="Times New Roman"/>
              </w:rPr>
              <w:t xml:space="preserve">0% </w:t>
            </w:r>
          </w:p>
        </w:tc>
        <w:tc>
          <w:tcPr>
            <w:tcW w:w="0" w:type="auto"/>
            <w:vAlign w:val="center"/>
            <w:hideMark/>
          </w:tcPr>
          <w:p w14:paraId="4B1FD26D" w14:textId="77777777" w:rsidR="001B3899" w:rsidRDefault="003D0EF4">
            <w:pPr>
              <w:rPr>
                <w:rFonts w:eastAsia="Times New Roman"/>
              </w:rPr>
            </w:pPr>
            <w:r>
              <w:rPr>
                <w:rFonts w:eastAsia="Times New Roman"/>
              </w:rPr>
              <w:t xml:space="preserve">0% </w:t>
            </w:r>
          </w:p>
        </w:tc>
        <w:tc>
          <w:tcPr>
            <w:tcW w:w="0" w:type="auto"/>
            <w:vAlign w:val="center"/>
            <w:hideMark/>
          </w:tcPr>
          <w:p w14:paraId="1ED88F05" w14:textId="77777777" w:rsidR="001B3899" w:rsidRDefault="003D0EF4">
            <w:pPr>
              <w:rPr>
                <w:rFonts w:eastAsia="Times New Roman"/>
              </w:rPr>
            </w:pPr>
            <w:r>
              <w:rPr>
                <w:rFonts w:eastAsia="Times New Roman"/>
              </w:rPr>
              <w:t xml:space="preserve">0% </w:t>
            </w:r>
          </w:p>
        </w:tc>
        <w:tc>
          <w:tcPr>
            <w:tcW w:w="0" w:type="auto"/>
            <w:vAlign w:val="center"/>
            <w:hideMark/>
          </w:tcPr>
          <w:p w14:paraId="74F36A1C" w14:textId="77777777" w:rsidR="001B3899" w:rsidRDefault="003D0EF4">
            <w:pPr>
              <w:rPr>
                <w:rFonts w:eastAsia="Times New Roman"/>
              </w:rPr>
            </w:pPr>
            <w:r>
              <w:rPr>
                <w:rFonts w:eastAsia="Times New Roman"/>
              </w:rPr>
              <w:t xml:space="preserve">0% </w:t>
            </w:r>
          </w:p>
        </w:tc>
        <w:tc>
          <w:tcPr>
            <w:tcW w:w="0" w:type="auto"/>
            <w:vAlign w:val="center"/>
            <w:hideMark/>
          </w:tcPr>
          <w:p w14:paraId="393AB653" w14:textId="77777777" w:rsidR="001B3899" w:rsidRDefault="003D0EF4">
            <w:pPr>
              <w:rPr>
                <w:rFonts w:eastAsia="Times New Roman"/>
              </w:rPr>
            </w:pPr>
            <w:r>
              <w:rPr>
                <w:rFonts w:eastAsia="Times New Roman"/>
              </w:rPr>
              <w:t xml:space="preserve">0% </w:t>
            </w:r>
          </w:p>
        </w:tc>
        <w:tc>
          <w:tcPr>
            <w:tcW w:w="0" w:type="auto"/>
            <w:vAlign w:val="center"/>
            <w:hideMark/>
          </w:tcPr>
          <w:p w14:paraId="1C715543" w14:textId="77777777" w:rsidR="001B3899" w:rsidRDefault="003D0EF4">
            <w:pPr>
              <w:rPr>
                <w:rFonts w:eastAsia="Times New Roman"/>
              </w:rPr>
            </w:pPr>
            <w:r>
              <w:rPr>
                <w:rFonts w:eastAsia="Times New Roman"/>
              </w:rPr>
              <w:t xml:space="preserve">36% </w:t>
            </w:r>
          </w:p>
        </w:tc>
        <w:tc>
          <w:tcPr>
            <w:tcW w:w="0" w:type="auto"/>
            <w:vAlign w:val="center"/>
            <w:hideMark/>
          </w:tcPr>
          <w:p w14:paraId="42E0AD47" w14:textId="77777777" w:rsidR="001B3899" w:rsidRDefault="003D0EF4">
            <w:pPr>
              <w:rPr>
                <w:rFonts w:eastAsia="Times New Roman"/>
              </w:rPr>
            </w:pPr>
            <w:r>
              <w:rPr>
                <w:rFonts w:eastAsia="Times New Roman"/>
              </w:rPr>
              <w:t xml:space="preserve">64% </w:t>
            </w:r>
          </w:p>
        </w:tc>
        <w:tc>
          <w:tcPr>
            <w:tcW w:w="0" w:type="auto"/>
            <w:vAlign w:val="center"/>
            <w:hideMark/>
          </w:tcPr>
          <w:p w14:paraId="406450A3" w14:textId="77777777" w:rsidR="001B3899" w:rsidRDefault="003D0EF4">
            <w:pPr>
              <w:rPr>
                <w:rFonts w:eastAsia="Times New Roman"/>
              </w:rPr>
            </w:pPr>
            <w:r>
              <w:rPr>
                <w:rFonts w:eastAsia="Times New Roman"/>
              </w:rPr>
              <w:t xml:space="preserve">0% </w:t>
            </w:r>
          </w:p>
        </w:tc>
        <w:tc>
          <w:tcPr>
            <w:tcW w:w="0" w:type="auto"/>
            <w:vAlign w:val="center"/>
            <w:hideMark/>
          </w:tcPr>
          <w:p w14:paraId="637660D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6F14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37E6C8A" w14:textId="77777777" w:rsidR="001B3899" w:rsidRDefault="003D0EF4">
            <w:pPr>
              <w:rPr>
                <w:rFonts w:eastAsia="Times New Roman"/>
              </w:rPr>
            </w:pPr>
            <w:r>
              <w:rPr>
                <w:rFonts w:eastAsia="Times New Roman"/>
              </w:rPr>
              <w:t xml:space="preserve">100% </w:t>
            </w:r>
          </w:p>
        </w:tc>
        <w:tc>
          <w:tcPr>
            <w:tcW w:w="0" w:type="auto"/>
            <w:vAlign w:val="center"/>
            <w:hideMark/>
          </w:tcPr>
          <w:p w14:paraId="5416E96F" w14:textId="77777777" w:rsidR="001B3899" w:rsidRDefault="003D0EF4">
            <w:pPr>
              <w:rPr>
                <w:rFonts w:eastAsia="Times New Roman"/>
              </w:rPr>
            </w:pPr>
            <w:r>
              <w:rPr>
                <w:rFonts w:eastAsia="Times New Roman"/>
              </w:rPr>
              <w:t xml:space="preserve">0% </w:t>
            </w:r>
          </w:p>
        </w:tc>
        <w:tc>
          <w:tcPr>
            <w:tcW w:w="0" w:type="auto"/>
            <w:vAlign w:val="center"/>
            <w:hideMark/>
          </w:tcPr>
          <w:p w14:paraId="0E06388B"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1FB3F195" w14:textId="77777777" w:rsidR="001B3899" w:rsidRDefault="003D0EF4">
            <w:pPr>
              <w:rPr>
                <w:rFonts w:eastAsia="Times New Roman"/>
              </w:rPr>
            </w:pPr>
            <w:r>
              <w:rPr>
                <w:rFonts w:eastAsia="Times New Roman"/>
              </w:rPr>
              <w:t xml:space="preserve">0% </w:t>
            </w:r>
          </w:p>
        </w:tc>
      </w:tr>
      <w:tr w:rsidR="001B3899" w14:paraId="114AA4B4" w14:textId="77777777">
        <w:trPr>
          <w:divId w:val="1824467884"/>
          <w:tblCellSpacing w:w="15" w:type="dxa"/>
        </w:trPr>
        <w:tc>
          <w:tcPr>
            <w:tcW w:w="3600" w:type="dxa"/>
            <w:tcBorders>
              <w:right w:val="single" w:sz="6" w:space="0" w:color="auto"/>
            </w:tcBorders>
            <w:vAlign w:val="center"/>
            <w:hideMark/>
          </w:tcPr>
          <w:p w14:paraId="38D470AF" w14:textId="77777777" w:rsidR="001B3899" w:rsidRDefault="003D0EF4">
            <w:pPr>
              <w:rPr>
                <w:rFonts w:eastAsia="Times New Roman"/>
              </w:rPr>
            </w:pPr>
            <w:r>
              <w:rPr>
                <w:rFonts w:eastAsia="Times New Roman"/>
              </w:rPr>
              <w:t xml:space="preserve">KNR-Transit </w:t>
            </w:r>
          </w:p>
        </w:tc>
        <w:tc>
          <w:tcPr>
            <w:tcW w:w="0" w:type="auto"/>
            <w:vAlign w:val="center"/>
            <w:hideMark/>
          </w:tcPr>
          <w:p w14:paraId="48F3C31D" w14:textId="77777777" w:rsidR="001B3899" w:rsidRDefault="003D0EF4">
            <w:pPr>
              <w:rPr>
                <w:rFonts w:eastAsia="Times New Roman"/>
              </w:rPr>
            </w:pPr>
            <w:r>
              <w:rPr>
                <w:rFonts w:eastAsia="Times New Roman"/>
              </w:rPr>
              <w:t xml:space="preserve">0% </w:t>
            </w:r>
          </w:p>
        </w:tc>
        <w:tc>
          <w:tcPr>
            <w:tcW w:w="0" w:type="auto"/>
            <w:vAlign w:val="center"/>
            <w:hideMark/>
          </w:tcPr>
          <w:p w14:paraId="4A910BB2" w14:textId="77777777" w:rsidR="001B3899" w:rsidRDefault="003D0EF4">
            <w:pPr>
              <w:rPr>
                <w:rFonts w:eastAsia="Times New Roman"/>
              </w:rPr>
            </w:pPr>
            <w:r>
              <w:rPr>
                <w:rFonts w:eastAsia="Times New Roman"/>
              </w:rPr>
              <w:t xml:space="preserve">0% </w:t>
            </w:r>
          </w:p>
        </w:tc>
        <w:tc>
          <w:tcPr>
            <w:tcW w:w="0" w:type="auto"/>
            <w:vAlign w:val="center"/>
            <w:hideMark/>
          </w:tcPr>
          <w:p w14:paraId="397A958A" w14:textId="77777777" w:rsidR="001B3899" w:rsidRDefault="003D0EF4">
            <w:pPr>
              <w:rPr>
                <w:rFonts w:eastAsia="Times New Roman"/>
              </w:rPr>
            </w:pPr>
            <w:r>
              <w:rPr>
                <w:rFonts w:eastAsia="Times New Roman"/>
              </w:rPr>
              <w:t xml:space="preserve">0% </w:t>
            </w:r>
          </w:p>
        </w:tc>
        <w:tc>
          <w:tcPr>
            <w:tcW w:w="0" w:type="auto"/>
            <w:vAlign w:val="center"/>
            <w:hideMark/>
          </w:tcPr>
          <w:p w14:paraId="2EC79BDC" w14:textId="77777777" w:rsidR="001B3899" w:rsidRDefault="003D0EF4">
            <w:pPr>
              <w:rPr>
                <w:rFonts w:eastAsia="Times New Roman"/>
              </w:rPr>
            </w:pPr>
            <w:r>
              <w:rPr>
                <w:rFonts w:eastAsia="Times New Roman"/>
              </w:rPr>
              <w:t xml:space="preserve">0% </w:t>
            </w:r>
          </w:p>
        </w:tc>
        <w:tc>
          <w:tcPr>
            <w:tcW w:w="0" w:type="auto"/>
            <w:vAlign w:val="center"/>
            <w:hideMark/>
          </w:tcPr>
          <w:p w14:paraId="3AB320C3" w14:textId="77777777" w:rsidR="001B3899" w:rsidRDefault="003D0EF4">
            <w:pPr>
              <w:rPr>
                <w:rFonts w:eastAsia="Times New Roman"/>
              </w:rPr>
            </w:pPr>
            <w:r>
              <w:rPr>
                <w:rFonts w:eastAsia="Times New Roman"/>
              </w:rPr>
              <w:t xml:space="preserve">0% </w:t>
            </w:r>
          </w:p>
        </w:tc>
        <w:tc>
          <w:tcPr>
            <w:tcW w:w="0" w:type="auto"/>
            <w:vAlign w:val="center"/>
            <w:hideMark/>
          </w:tcPr>
          <w:p w14:paraId="04FCAA84" w14:textId="77777777" w:rsidR="001B3899" w:rsidRDefault="003D0EF4">
            <w:pPr>
              <w:rPr>
                <w:rFonts w:eastAsia="Times New Roman"/>
              </w:rPr>
            </w:pPr>
            <w:r>
              <w:rPr>
                <w:rFonts w:eastAsia="Times New Roman"/>
              </w:rPr>
              <w:t xml:space="preserve">0% </w:t>
            </w:r>
          </w:p>
        </w:tc>
        <w:tc>
          <w:tcPr>
            <w:tcW w:w="0" w:type="auto"/>
            <w:vAlign w:val="center"/>
            <w:hideMark/>
          </w:tcPr>
          <w:p w14:paraId="6C263CFA" w14:textId="77777777" w:rsidR="001B3899" w:rsidRDefault="003D0EF4">
            <w:pPr>
              <w:rPr>
                <w:rFonts w:eastAsia="Times New Roman"/>
              </w:rPr>
            </w:pPr>
            <w:r>
              <w:rPr>
                <w:rFonts w:eastAsia="Times New Roman"/>
              </w:rPr>
              <w:t xml:space="preserve">0% </w:t>
            </w:r>
          </w:p>
        </w:tc>
        <w:tc>
          <w:tcPr>
            <w:tcW w:w="0" w:type="auto"/>
            <w:vAlign w:val="center"/>
            <w:hideMark/>
          </w:tcPr>
          <w:p w14:paraId="11FE3769" w14:textId="77777777" w:rsidR="001B3899" w:rsidRDefault="003D0EF4">
            <w:pPr>
              <w:rPr>
                <w:rFonts w:eastAsia="Times New Roman"/>
              </w:rPr>
            </w:pPr>
            <w:r>
              <w:rPr>
                <w:rFonts w:eastAsia="Times New Roman"/>
              </w:rPr>
              <w:t xml:space="preserve">0% </w:t>
            </w:r>
          </w:p>
        </w:tc>
        <w:tc>
          <w:tcPr>
            <w:tcW w:w="0" w:type="auto"/>
            <w:vAlign w:val="center"/>
            <w:hideMark/>
          </w:tcPr>
          <w:p w14:paraId="60A082E5" w14:textId="77777777" w:rsidR="001B3899" w:rsidRDefault="003D0EF4">
            <w:pPr>
              <w:rPr>
                <w:rFonts w:eastAsia="Times New Roman"/>
              </w:rPr>
            </w:pPr>
            <w:r>
              <w:rPr>
                <w:rFonts w:eastAsia="Times New Roman"/>
              </w:rPr>
              <w:t xml:space="preserve">0% </w:t>
            </w:r>
          </w:p>
        </w:tc>
        <w:tc>
          <w:tcPr>
            <w:tcW w:w="0" w:type="auto"/>
            <w:vAlign w:val="center"/>
            <w:hideMark/>
          </w:tcPr>
          <w:p w14:paraId="08CA7D89" w14:textId="77777777" w:rsidR="001B3899" w:rsidRDefault="003D0EF4">
            <w:pPr>
              <w:rPr>
                <w:rFonts w:eastAsia="Times New Roman"/>
              </w:rPr>
            </w:pPr>
            <w:r>
              <w:rPr>
                <w:rFonts w:eastAsia="Times New Roman"/>
              </w:rPr>
              <w:t xml:space="preserve">80% </w:t>
            </w:r>
          </w:p>
        </w:tc>
        <w:tc>
          <w:tcPr>
            <w:tcW w:w="0" w:type="auto"/>
            <w:vAlign w:val="center"/>
            <w:hideMark/>
          </w:tcPr>
          <w:p w14:paraId="5B3EAB4A" w14:textId="77777777" w:rsidR="001B3899" w:rsidRDefault="003D0EF4">
            <w:pPr>
              <w:rPr>
                <w:rFonts w:eastAsia="Times New Roman"/>
              </w:rPr>
            </w:pPr>
            <w:r>
              <w:rPr>
                <w:rFonts w:eastAsia="Times New Roman"/>
              </w:rPr>
              <w:t xml:space="preserve">20% </w:t>
            </w:r>
          </w:p>
        </w:tc>
        <w:tc>
          <w:tcPr>
            <w:tcW w:w="0" w:type="auto"/>
            <w:tcBorders>
              <w:right w:val="single" w:sz="6" w:space="0" w:color="auto"/>
            </w:tcBorders>
            <w:vAlign w:val="center"/>
            <w:hideMark/>
          </w:tcPr>
          <w:p w14:paraId="0E3E0A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21E70F" w14:textId="77777777" w:rsidR="001B3899" w:rsidRDefault="003D0EF4">
            <w:pPr>
              <w:rPr>
                <w:rFonts w:eastAsia="Times New Roman"/>
              </w:rPr>
            </w:pPr>
            <w:r>
              <w:rPr>
                <w:rFonts w:eastAsia="Times New Roman"/>
              </w:rPr>
              <w:t xml:space="preserve">100% </w:t>
            </w:r>
          </w:p>
        </w:tc>
        <w:tc>
          <w:tcPr>
            <w:tcW w:w="0" w:type="auto"/>
            <w:vAlign w:val="center"/>
            <w:hideMark/>
          </w:tcPr>
          <w:p w14:paraId="18AA1BE5" w14:textId="77777777" w:rsidR="001B3899" w:rsidRDefault="003D0EF4">
            <w:pPr>
              <w:rPr>
                <w:rFonts w:eastAsia="Times New Roman"/>
              </w:rPr>
            </w:pPr>
            <w:r>
              <w:rPr>
                <w:rFonts w:eastAsia="Times New Roman"/>
              </w:rPr>
              <w:t xml:space="preserve">0% </w:t>
            </w:r>
          </w:p>
        </w:tc>
        <w:tc>
          <w:tcPr>
            <w:tcW w:w="0" w:type="auto"/>
            <w:vAlign w:val="center"/>
            <w:hideMark/>
          </w:tcPr>
          <w:p w14:paraId="50FCD3F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5C9847" w14:textId="77777777" w:rsidR="001B3899" w:rsidRDefault="003D0EF4">
            <w:pPr>
              <w:rPr>
                <w:rFonts w:eastAsia="Times New Roman"/>
              </w:rPr>
            </w:pPr>
            <w:r>
              <w:rPr>
                <w:rFonts w:eastAsia="Times New Roman"/>
              </w:rPr>
              <w:t xml:space="preserve">100% </w:t>
            </w:r>
          </w:p>
        </w:tc>
      </w:tr>
      <w:tr w:rsidR="001B3899" w14:paraId="36601770" w14:textId="77777777">
        <w:trPr>
          <w:divId w:val="1824467884"/>
          <w:tblCellSpacing w:w="15" w:type="dxa"/>
        </w:trPr>
        <w:tc>
          <w:tcPr>
            <w:tcW w:w="3600" w:type="dxa"/>
            <w:tcBorders>
              <w:right w:val="single" w:sz="6" w:space="0" w:color="auto"/>
            </w:tcBorders>
            <w:vAlign w:val="center"/>
            <w:hideMark/>
          </w:tcPr>
          <w:p w14:paraId="779D36BF" w14:textId="77777777" w:rsidR="001B3899" w:rsidRDefault="003D0EF4">
            <w:pPr>
              <w:rPr>
                <w:rFonts w:eastAsia="Times New Roman"/>
              </w:rPr>
            </w:pPr>
            <w:r>
              <w:rPr>
                <w:rFonts w:eastAsia="Times New Roman"/>
              </w:rPr>
              <w:lastRenderedPageBreak/>
              <w:t xml:space="preserve">School Bus </w:t>
            </w:r>
          </w:p>
        </w:tc>
        <w:tc>
          <w:tcPr>
            <w:tcW w:w="0" w:type="auto"/>
            <w:vAlign w:val="center"/>
            <w:hideMark/>
          </w:tcPr>
          <w:p w14:paraId="654A47C7" w14:textId="77777777" w:rsidR="001B3899" w:rsidRDefault="003D0EF4">
            <w:pPr>
              <w:rPr>
                <w:rFonts w:eastAsia="Times New Roman"/>
              </w:rPr>
            </w:pPr>
            <w:r>
              <w:rPr>
                <w:rFonts w:eastAsia="Times New Roman"/>
              </w:rPr>
              <w:t xml:space="preserve">0% </w:t>
            </w:r>
          </w:p>
        </w:tc>
        <w:tc>
          <w:tcPr>
            <w:tcW w:w="0" w:type="auto"/>
            <w:vAlign w:val="center"/>
            <w:hideMark/>
          </w:tcPr>
          <w:p w14:paraId="6DB08A03" w14:textId="77777777" w:rsidR="001B3899" w:rsidRDefault="003D0EF4">
            <w:pPr>
              <w:rPr>
                <w:rFonts w:eastAsia="Times New Roman"/>
              </w:rPr>
            </w:pPr>
            <w:r>
              <w:rPr>
                <w:rFonts w:eastAsia="Times New Roman"/>
              </w:rPr>
              <w:t xml:space="preserve">11% </w:t>
            </w:r>
          </w:p>
        </w:tc>
        <w:tc>
          <w:tcPr>
            <w:tcW w:w="0" w:type="auto"/>
            <w:vAlign w:val="center"/>
            <w:hideMark/>
          </w:tcPr>
          <w:p w14:paraId="28AB846F" w14:textId="77777777" w:rsidR="001B3899" w:rsidRDefault="003D0EF4">
            <w:pPr>
              <w:rPr>
                <w:rFonts w:eastAsia="Times New Roman"/>
              </w:rPr>
            </w:pPr>
            <w:r>
              <w:rPr>
                <w:rFonts w:eastAsia="Times New Roman"/>
              </w:rPr>
              <w:t xml:space="preserve">12% </w:t>
            </w:r>
          </w:p>
        </w:tc>
        <w:tc>
          <w:tcPr>
            <w:tcW w:w="0" w:type="auto"/>
            <w:vAlign w:val="center"/>
            <w:hideMark/>
          </w:tcPr>
          <w:p w14:paraId="57046D2A" w14:textId="77777777" w:rsidR="001B3899" w:rsidRDefault="003D0EF4">
            <w:pPr>
              <w:rPr>
                <w:rFonts w:eastAsia="Times New Roman"/>
              </w:rPr>
            </w:pPr>
            <w:r>
              <w:rPr>
                <w:rFonts w:eastAsia="Times New Roman"/>
              </w:rPr>
              <w:t xml:space="preserve">2% </w:t>
            </w:r>
          </w:p>
        </w:tc>
        <w:tc>
          <w:tcPr>
            <w:tcW w:w="0" w:type="auto"/>
            <w:vAlign w:val="center"/>
            <w:hideMark/>
          </w:tcPr>
          <w:p w14:paraId="5FDCD21A" w14:textId="77777777" w:rsidR="001B3899" w:rsidRDefault="003D0EF4">
            <w:pPr>
              <w:rPr>
                <w:rFonts w:eastAsia="Times New Roman"/>
              </w:rPr>
            </w:pPr>
            <w:r>
              <w:rPr>
                <w:rFonts w:eastAsia="Times New Roman"/>
              </w:rPr>
              <w:t xml:space="preserve">0% </w:t>
            </w:r>
          </w:p>
        </w:tc>
        <w:tc>
          <w:tcPr>
            <w:tcW w:w="0" w:type="auto"/>
            <w:vAlign w:val="center"/>
            <w:hideMark/>
          </w:tcPr>
          <w:p w14:paraId="3575143A" w14:textId="77777777" w:rsidR="001B3899" w:rsidRDefault="003D0EF4">
            <w:pPr>
              <w:rPr>
                <w:rFonts w:eastAsia="Times New Roman"/>
              </w:rPr>
            </w:pPr>
            <w:r>
              <w:rPr>
                <w:rFonts w:eastAsia="Times New Roman"/>
              </w:rPr>
              <w:t xml:space="preserve">0% </w:t>
            </w:r>
          </w:p>
        </w:tc>
        <w:tc>
          <w:tcPr>
            <w:tcW w:w="0" w:type="auto"/>
            <w:vAlign w:val="center"/>
            <w:hideMark/>
          </w:tcPr>
          <w:p w14:paraId="6795B44F" w14:textId="77777777" w:rsidR="001B3899" w:rsidRDefault="003D0EF4">
            <w:pPr>
              <w:rPr>
                <w:rFonts w:eastAsia="Times New Roman"/>
              </w:rPr>
            </w:pPr>
            <w:r>
              <w:rPr>
                <w:rFonts w:eastAsia="Times New Roman"/>
              </w:rPr>
              <w:t xml:space="preserve">0% </w:t>
            </w:r>
          </w:p>
        </w:tc>
        <w:tc>
          <w:tcPr>
            <w:tcW w:w="0" w:type="auto"/>
            <w:vAlign w:val="center"/>
            <w:hideMark/>
          </w:tcPr>
          <w:p w14:paraId="75332039" w14:textId="77777777" w:rsidR="001B3899" w:rsidRDefault="003D0EF4">
            <w:pPr>
              <w:rPr>
                <w:rFonts w:eastAsia="Times New Roman"/>
              </w:rPr>
            </w:pPr>
            <w:r>
              <w:rPr>
                <w:rFonts w:eastAsia="Times New Roman"/>
              </w:rPr>
              <w:t xml:space="preserve">0% </w:t>
            </w:r>
          </w:p>
        </w:tc>
        <w:tc>
          <w:tcPr>
            <w:tcW w:w="0" w:type="auto"/>
            <w:vAlign w:val="center"/>
            <w:hideMark/>
          </w:tcPr>
          <w:p w14:paraId="45682FA1" w14:textId="77777777" w:rsidR="001B3899" w:rsidRDefault="003D0EF4">
            <w:pPr>
              <w:rPr>
                <w:rFonts w:eastAsia="Times New Roman"/>
              </w:rPr>
            </w:pPr>
            <w:r>
              <w:rPr>
                <w:rFonts w:eastAsia="Times New Roman"/>
              </w:rPr>
              <w:t xml:space="preserve">0% </w:t>
            </w:r>
          </w:p>
        </w:tc>
        <w:tc>
          <w:tcPr>
            <w:tcW w:w="0" w:type="auto"/>
            <w:vAlign w:val="center"/>
            <w:hideMark/>
          </w:tcPr>
          <w:p w14:paraId="48F81652" w14:textId="77777777" w:rsidR="001B3899" w:rsidRDefault="003D0EF4">
            <w:pPr>
              <w:rPr>
                <w:rFonts w:eastAsia="Times New Roman"/>
              </w:rPr>
            </w:pPr>
            <w:r>
              <w:rPr>
                <w:rFonts w:eastAsia="Times New Roman"/>
              </w:rPr>
              <w:t xml:space="preserve">0% </w:t>
            </w:r>
          </w:p>
        </w:tc>
        <w:tc>
          <w:tcPr>
            <w:tcW w:w="0" w:type="auto"/>
            <w:vAlign w:val="center"/>
            <w:hideMark/>
          </w:tcPr>
          <w:p w14:paraId="707D11A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1BAAB6" w14:textId="77777777" w:rsidR="001B3899" w:rsidRDefault="003D0EF4">
            <w:pPr>
              <w:rPr>
                <w:rFonts w:eastAsia="Times New Roman"/>
              </w:rPr>
            </w:pPr>
            <w:r>
              <w:rPr>
                <w:rFonts w:eastAsia="Times New Roman"/>
              </w:rPr>
              <w:t xml:space="preserve">76% </w:t>
            </w:r>
          </w:p>
        </w:tc>
        <w:tc>
          <w:tcPr>
            <w:tcW w:w="0" w:type="auto"/>
            <w:tcBorders>
              <w:right w:val="single" w:sz="6" w:space="0" w:color="auto"/>
            </w:tcBorders>
            <w:vAlign w:val="center"/>
            <w:hideMark/>
          </w:tcPr>
          <w:p w14:paraId="0570B6A7" w14:textId="77777777" w:rsidR="001B3899" w:rsidRDefault="003D0EF4">
            <w:pPr>
              <w:rPr>
                <w:rFonts w:eastAsia="Times New Roman"/>
              </w:rPr>
            </w:pPr>
            <w:r>
              <w:rPr>
                <w:rFonts w:eastAsia="Times New Roman"/>
              </w:rPr>
              <w:t xml:space="preserve">100% </w:t>
            </w:r>
          </w:p>
        </w:tc>
        <w:tc>
          <w:tcPr>
            <w:tcW w:w="0" w:type="auto"/>
            <w:vAlign w:val="center"/>
            <w:hideMark/>
          </w:tcPr>
          <w:p w14:paraId="501BD06D" w14:textId="77777777" w:rsidR="001B3899" w:rsidRDefault="003D0EF4">
            <w:pPr>
              <w:rPr>
                <w:rFonts w:eastAsia="Times New Roman"/>
              </w:rPr>
            </w:pPr>
            <w:r>
              <w:rPr>
                <w:rFonts w:eastAsia="Times New Roman"/>
              </w:rPr>
              <w:t xml:space="preserve">0% </w:t>
            </w:r>
          </w:p>
        </w:tc>
        <w:tc>
          <w:tcPr>
            <w:tcW w:w="0" w:type="auto"/>
            <w:vAlign w:val="center"/>
            <w:hideMark/>
          </w:tcPr>
          <w:p w14:paraId="5617C26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8AF82F" w14:textId="77777777" w:rsidR="001B3899" w:rsidRDefault="003D0EF4">
            <w:pPr>
              <w:rPr>
                <w:rFonts w:eastAsia="Times New Roman"/>
              </w:rPr>
            </w:pPr>
            <w:r>
              <w:rPr>
                <w:rFonts w:eastAsia="Times New Roman"/>
              </w:rPr>
              <w:t xml:space="preserve">0% </w:t>
            </w:r>
          </w:p>
        </w:tc>
      </w:tr>
      <w:tr w:rsidR="001B3899" w14:paraId="3231D9AD" w14:textId="77777777">
        <w:trPr>
          <w:divId w:val="1824467884"/>
          <w:tblCellSpacing w:w="15" w:type="dxa"/>
        </w:trPr>
        <w:tc>
          <w:tcPr>
            <w:tcW w:w="3600" w:type="dxa"/>
            <w:tcBorders>
              <w:right w:val="single" w:sz="6" w:space="0" w:color="auto"/>
            </w:tcBorders>
            <w:vAlign w:val="center"/>
            <w:hideMark/>
          </w:tcPr>
          <w:p w14:paraId="1F7000E7" w14:textId="77777777" w:rsidR="001B3899" w:rsidRDefault="003D0EF4">
            <w:pPr>
              <w:rPr>
                <w:rFonts w:eastAsia="Times New Roman"/>
              </w:rPr>
            </w:pPr>
            <w:r>
              <w:rPr>
                <w:rFonts w:eastAsia="Times New Roman"/>
              </w:rPr>
              <w:t xml:space="preserve">Total </w:t>
            </w:r>
          </w:p>
        </w:tc>
        <w:tc>
          <w:tcPr>
            <w:tcW w:w="0" w:type="auto"/>
            <w:vAlign w:val="center"/>
            <w:hideMark/>
          </w:tcPr>
          <w:p w14:paraId="26DF4FE6" w14:textId="77777777" w:rsidR="001B3899" w:rsidRDefault="003D0EF4">
            <w:pPr>
              <w:rPr>
                <w:rFonts w:eastAsia="Times New Roman"/>
              </w:rPr>
            </w:pPr>
            <w:r>
              <w:rPr>
                <w:rFonts w:eastAsia="Times New Roman"/>
              </w:rPr>
              <w:t xml:space="preserve">5% </w:t>
            </w:r>
          </w:p>
        </w:tc>
        <w:tc>
          <w:tcPr>
            <w:tcW w:w="0" w:type="auto"/>
            <w:vAlign w:val="center"/>
            <w:hideMark/>
          </w:tcPr>
          <w:p w14:paraId="6008E3F3" w14:textId="77777777" w:rsidR="001B3899" w:rsidRDefault="003D0EF4">
            <w:pPr>
              <w:rPr>
                <w:rFonts w:eastAsia="Times New Roman"/>
              </w:rPr>
            </w:pPr>
            <w:r>
              <w:rPr>
                <w:rFonts w:eastAsia="Times New Roman"/>
              </w:rPr>
              <w:t xml:space="preserve">26% </w:t>
            </w:r>
          </w:p>
        </w:tc>
        <w:tc>
          <w:tcPr>
            <w:tcW w:w="0" w:type="auto"/>
            <w:vAlign w:val="center"/>
            <w:hideMark/>
          </w:tcPr>
          <w:p w14:paraId="501DC05C" w14:textId="77777777" w:rsidR="001B3899" w:rsidRDefault="003D0EF4">
            <w:pPr>
              <w:rPr>
                <w:rFonts w:eastAsia="Times New Roman"/>
              </w:rPr>
            </w:pPr>
            <w:r>
              <w:rPr>
                <w:rFonts w:eastAsia="Times New Roman"/>
              </w:rPr>
              <w:t xml:space="preserve">28% </w:t>
            </w:r>
          </w:p>
        </w:tc>
        <w:tc>
          <w:tcPr>
            <w:tcW w:w="0" w:type="auto"/>
            <w:vAlign w:val="center"/>
            <w:hideMark/>
          </w:tcPr>
          <w:p w14:paraId="20697685" w14:textId="77777777" w:rsidR="001B3899" w:rsidRDefault="003D0EF4">
            <w:pPr>
              <w:rPr>
                <w:rFonts w:eastAsia="Times New Roman"/>
              </w:rPr>
            </w:pPr>
            <w:r>
              <w:rPr>
                <w:rFonts w:eastAsia="Times New Roman"/>
              </w:rPr>
              <w:t xml:space="preserve">5% </w:t>
            </w:r>
          </w:p>
        </w:tc>
        <w:tc>
          <w:tcPr>
            <w:tcW w:w="0" w:type="auto"/>
            <w:vAlign w:val="center"/>
            <w:hideMark/>
          </w:tcPr>
          <w:p w14:paraId="08F491C7" w14:textId="77777777" w:rsidR="001B3899" w:rsidRDefault="003D0EF4">
            <w:pPr>
              <w:rPr>
                <w:rFonts w:eastAsia="Times New Roman"/>
              </w:rPr>
            </w:pPr>
            <w:r>
              <w:rPr>
                <w:rFonts w:eastAsia="Times New Roman"/>
              </w:rPr>
              <w:t xml:space="preserve">0% </w:t>
            </w:r>
          </w:p>
        </w:tc>
        <w:tc>
          <w:tcPr>
            <w:tcW w:w="0" w:type="auto"/>
            <w:vAlign w:val="center"/>
            <w:hideMark/>
          </w:tcPr>
          <w:p w14:paraId="29894162" w14:textId="77777777" w:rsidR="001B3899" w:rsidRDefault="003D0EF4">
            <w:pPr>
              <w:rPr>
                <w:rFonts w:eastAsia="Times New Roman"/>
              </w:rPr>
            </w:pPr>
            <w:r>
              <w:rPr>
                <w:rFonts w:eastAsia="Times New Roman"/>
              </w:rPr>
              <w:t xml:space="preserve">1% </w:t>
            </w:r>
          </w:p>
        </w:tc>
        <w:tc>
          <w:tcPr>
            <w:tcW w:w="0" w:type="auto"/>
            <w:vAlign w:val="center"/>
            <w:hideMark/>
          </w:tcPr>
          <w:p w14:paraId="119E0806" w14:textId="77777777" w:rsidR="001B3899" w:rsidRDefault="003D0EF4">
            <w:pPr>
              <w:rPr>
                <w:rFonts w:eastAsia="Times New Roman"/>
              </w:rPr>
            </w:pPr>
            <w:r>
              <w:rPr>
                <w:rFonts w:eastAsia="Times New Roman"/>
              </w:rPr>
              <w:t xml:space="preserve">0% </w:t>
            </w:r>
          </w:p>
        </w:tc>
        <w:tc>
          <w:tcPr>
            <w:tcW w:w="0" w:type="auto"/>
            <w:vAlign w:val="center"/>
            <w:hideMark/>
          </w:tcPr>
          <w:p w14:paraId="76A6833A" w14:textId="77777777" w:rsidR="001B3899" w:rsidRDefault="003D0EF4">
            <w:pPr>
              <w:rPr>
                <w:rFonts w:eastAsia="Times New Roman"/>
              </w:rPr>
            </w:pPr>
            <w:r>
              <w:rPr>
                <w:rFonts w:eastAsia="Times New Roman"/>
              </w:rPr>
              <w:t xml:space="preserve">0% </w:t>
            </w:r>
          </w:p>
        </w:tc>
        <w:tc>
          <w:tcPr>
            <w:tcW w:w="0" w:type="auto"/>
            <w:vAlign w:val="center"/>
            <w:hideMark/>
          </w:tcPr>
          <w:p w14:paraId="6D0538FC" w14:textId="77777777" w:rsidR="001B3899" w:rsidRDefault="003D0EF4">
            <w:pPr>
              <w:rPr>
                <w:rFonts w:eastAsia="Times New Roman"/>
              </w:rPr>
            </w:pPr>
            <w:r>
              <w:rPr>
                <w:rFonts w:eastAsia="Times New Roman"/>
              </w:rPr>
              <w:t xml:space="preserve">0% </w:t>
            </w:r>
          </w:p>
        </w:tc>
        <w:tc>
          <w:tcPr>
            <w:tcW w:w="0" w:type="auto"/>
            <w:vAlign w:val="center"/>
            <w:hideMark/>
          </w:tcPr>
          <w:p w14:paraId="7C68118E" w14:textId="77777777" w:rsidR="001B3899" w:rsidRDefault="003D0EF4">
            <w:pPr>
              <w:rPr>
                <w:rFonts w:eastAsia="Times New Roman"/>
              </w:rPr>
            </w:pPr>
            <w:r>
              <w:rPr>
                <w:rFonts w:eastAsia="Times New Roman"/>
              </w:rPr>
              <w:t xml:space="preserve">0% </w:t>
            </w:r>
          </w:p>
        </w:tc>
        <w:tc>
          <w:tcPr>
            <w:tcW w:w="0" w:type="auto"/>
            <w:vAlign w:val="center"/>
            <w:hideMark/>
          </w:tcPr>
          <w:p w14:paraId="3F76781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EE9B571" w14:textId="77777777" w:rsidR="001B3899" w:rsidRDefault="003D0EF4">
            <w:pPr>
              <w:rPr>
                <w:rFonts w:eastAsia="Times New Roman"/>
              </w:rPr>
            </w:pPr>
            <w:r>
              <w:rPr>
                <w:rFonts w:eastAsia="Times New Roman"/>
              </w:rPr>
              <w:t xml:space="preserve">34% </w:t>
            </w:r>
          </w:p>
        </w:tc>
        <w:tc>
          <w:tcPr>
            <w:tcW w:w="0" w:type="auto"/>
            <w:tcBorders>
              <w:right w:val="single" w:sz="6" w:space="0" w:color="auto"/>
            </w:tcBorders>
            <w:vAlign w:val="center"/>
            <w:hideMark/>
          </w:tcPr>
          <w:p w14:paraId="26E27489" w14:textId="77777777" w:rsidR="001B3899" w:rsidRDefault="003D0EF4">
            <w:pPr>
              <w:rPr>
                <w:rFonts w:eastAsia="Times New Roman"/>
              </w:rPr>
            </w:pPr>
            <w:r>
              <w:rPr>
                <w:rFonts w:eastAsia="Times New Roman"/>
              </w:rPr>
              <w:t xml:space="preserve">100% </w:t>
            </w:r>
          </w:p>
        </w:tc>
        <w:tc>
          <w:tcPr>
            <w:tcW w:w="0" w:type="auto"/>
            <w:vAlign w:val="center"/>
            <w:hideMark/>
          </w:tcPr>
          <w:p w14:paraId="589D865B" w14:textId="77777777" w:rsidR="001B3899" w:rsidRDefault="003D0EF4">
            <w:pPr>
              <w:rPr>
                <w:rFonts w:eastAsia="Times New Roman"/>
              </w:rPr>
            </w:pPr>
            <w:r>
              <w:rPr>
                <w:rFonts w:eastAsia="Times New Roman"/>
              </w:rPr>
              <w:t xml:space="preserve">1% </w:t>
            </w:r>
          </w:p>
        </w:tc>
        <w:tc>
          <w:tcPr>
            <w:tcW w:w="0" w:type="auto"/>
            <w:vAlign w:val="center"/>
            <w:hideMark/>
          </w:tcPr>
          <w:p w14:paraId="2E38420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4AC344" w14:textId="77777777" w:rsidR="001B3899" w:rsidRDefault="003D0EF4">
            <w:pPr>
              <w:rPr>
                <w:rFonts w:eastAsia="Times New Roman"/>
              </w:rPr>
            </w:pPr>
            <w:r>
              <w:rPr>
                <w:rFonts w:eastAsia="Times New Roman"/>
              </w:rPr>
              <w:t xml:space="preserve">0% </w:t>
            </w:r>
          </w:p>
        </w:tc>
      </w:tr>
    </w:tbl>
    <w:p w14:paraId="3D7890BF"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
        <w:gridCol w:w="650"/>
        <w:gridCol w:w="625"/>
        <w:gridCol w:w="519"/>
        <w:gridCol w:w="519"/>
        <w:gridCol w:w="449"/>
        <w:gridCol w:w="449"/>
        <w:gridCol w:w="625"/>
        <w:gridCol w:w="351"/>
        <w:gridCol w:w="625"/>
        <w:gridCol w:w="378"/>
        <w:gridCol w:w="625"/>
        <w:gridCol w:w="514"/>
        <w:gridCol w:w="640"/>
        <w:gridCol w:w="580"/>
        <w:gridCol w:w="378"/>
        <w:gridCol w:w="408"/>
      </w:tblGrid>
      <w:tr w:rsidR="001B3899" w14:paraId="589F5606" w14:textId="77777777">
        <w:trPr>
          <w:divId w:val="1824467884"/>
          <w:tblHeader/>
          <w:tblCellSpacing w:w="15" w:type="dxa"/>
        </w:trPr>
        <w:tc>
          <w:tcPr>
            <w:tcW w:w="0" w:type="auto"/>
            <w:gridSpan w:val="17"/>
            <w:tcBorders>
              <w:top w:val="nil"/>
              <w:left w:val="nil"/>
              <w:bottom w:val="nil"/>
              <w:right w:val="nil"/>
            </w:tcBorders>
            <w:vAlign w:val="center"/>
            <w:hideMark/>
          </w:tcPr>
          <w:p w14:paraId="5555D37D" w14:textId="28793887" w:rsidR="001B3899" w:rsidRDefault="00477412">
            <w:pPr>
              <w:jc w:val="center"/>
              <w:rPr>
                <w:rFonts w:eastAsia="Times New Roman"/>
              </w:rPr>
            </w:pPr>
            <w:ins w:id="244" w:author="Kyeil Kim" w:date="2019-04-25T13:17:00Z">
              <w:r>
                <w:rPr>
                  <w:rFonts w:eastAsia="Times New Roman"/>
                </w:rPr>
                <w:t xml:space="preserve">Table </w:t>
              </w:r>
            </w:ins>
            <w:del w:id="245" w:author="Kyeil Kim" w:date="2019-04-25T13:17:00Z">
              <w:r w:rsidR="003D0EF4" w:rsidDel="00477412">
                <w:rPr>
                  <w:rFonts w:eastAsia="Times New Roman"/>
                </w:rPr>
                <w:delText xml:space="preserve">Tablke </w:delText>
              </w:r>
            </w:del>
            <w:r w:rsidR="003D0EF4">
              <w:rPr>
                <w:rFonts w:eastAsia="Times New Roman"/>
              </w:rPr>
              <w:t>3-16m. Trip Mode Choice by Tour Purpose and Tour Mode - Observed Trip Mode Summary: Individual Non-</w:t>
            </w:r>
            <w:proofErr w:type="gramStart"/>
            <w:r w:rsidR="003D0EF4">
              <w:rPr>
                <w:rFonts w:eastAsia="Times New Roman"/>
              </w:rPr>
              <w:t>mandatory</w:t>
            </w:r>
            <w:proofErr w:type="gramEnd"/>
            <w:r w:rsidR="003D0EF4">
              <w:rPr>
                <w:rFonts w:eastAsia="Times New Roman"/>
              </w:rPr>
              <w:t xml:space="preserve"> Tours </w:t>
            </w:r>
          </w:p>
        </w:tc>
      </w:tr>
      <w:tr w:rsidR="001B3899" w14:paraId="44360DF6" w14:textId="77777777">
        <w:trPr>
          <w:divId w:val="1824467884"/>
          <w:tblHeader/>
          <w:tblCellSpacing w:w="15" w:type="dxa"/>
        </w:trPr>
        <w:tc>
          <w:tcPr>
            <w:tcW w:w="0" w:type="auto"/>
            <w:vAlign w:val="center"/>
            <w:hideMark/>
          </w:tcPr>
          <w:p w14:paraId="73B4086E"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5CB46583" w14:textId="77777777" w:rsidR="001B3899" w:rsidRDefault="003D0EF4">
            <w:pPr>
              <w:jc w:val="center"/>
              <w:divId w:val="710348073"/>
              <w:rPr>
                <w:rFonts w:eastAsia="Times New Roman"/>
                <w:b/>
                <w:bCs/>
              </w:rPr>
            </w:pPr>
            <w:r>
              <w:rPr>
                <w:rFonts w:eastAsia="Times New Roman"/>
                <w:b/>
                <w:bCs/>
              </w:rPr>
              <w:t xml:space="preserve">Trip Mode </w:t>
            </w:r>
          </w:p>
        </w:tc>
        <w:tc>
          <w:tcPr>
            <w:tcW w:w="0" w:type="auto"/>
            <w:vAlign w:val="center"/>
            <w:hideMark/>
          </w:tcPr>
          <w:p w14:paraId="0FA72EAE"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1BB685C1" w14:textId="77777777" w:rsidR="001B3899" w:rsidRDefault="003D0EF4">
            <w:pPr>
              <w:jc w:val="center"/>
              <w:divId w:val="1497840443"/>
              <w:rPr>
                <w:rFonts w:eastAsia="Times New Roman"/>
                <w:b/>
                <w:bCs/>
              </w:rPr>
            </w:pPr>
            <w:r>
              <w:rPr>
                <w:rFonts w:eastAsia="Times New Roman"/>
                <w:b/>
                <w:bCs/>
              </w:rPr>
              <w:t xml:space="preserve">Transit Totals </w:t>
            </w:r>
          </w:p>
        </w:tc>
      </w:tr>
      <w:tr w:rsidR="001B3899" w14:paraId="40D4FACE" w14:textId="77777777">
        <w:trPr>
          <w:divId w:val="1824467884"/>
          <w:tblHeader/>
          <w:tblCellSpacing w:w="15" w:type="dxa"/>
        </w:trPr>
        <w:tc>
          <w:tcPr>
            <w:tcW w:w="0" w:type="auto"/>
            <w:vAlign w:val="center"/>
            <w:hideMark/>
          </w:tcPr>
          <w:p w14:paraId="68C26FD4"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6491394"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3C80B609"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0D4439F"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5A33081F"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72CB7389"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021C4CA7"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12B55C24" w14:textId="0DCF216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46"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529C90C5"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5B6AAF2E" w14:textId="5E413027" w:rsidR="001B3899" w:rsidRDefault="003D0EF4">
            <w:pPr>
              <w:rPr>
                <w:rFonts w:eastAsia="Times New Roman"/>
                <w:b/>
                <w:bCs/>
              </w:rPr>
            </w:pPr>
            <w:r>
              <w:rPr>
                <w:rFonts w:eastAsia="Times New Roman"/>
                <w:b/>
                <w:bCs/>
              </w:rPr>
              <w:t>PNR Pre</w:t>
            </w:r>
            <w:ins w:id="247" w:author="Kyeil Kim" w:date="2019-04-25T13:13:00Z">
              <w:r w:rsidR="000D4135">
                <w:rPr>
                  <w:rFonts w:eastAsia="Times New Roman"/>
                  <w:b/>
                  <w:bCs/>
                </w:rPr>
                <w:t>mium</w:t>
              </w:r>
            </w:ins>
            <w:r>
              <w:rPr>
                <w:rFonts w:eastAsia="Times New Roman"/>
                <w:b/>
                <w:bCs/>
              </w:rPr>
              <w:t xml:space="preserve"> </w:t>
            </w:r>
          </w:p>
        </w:tc>
        <w:tc>
          <w:tcPr>
            <w:tcW w:w="0" w:type="auto"/>
            <w:vAlign w:val="center"/>
            <w:hideMark/>
          </w:tcPr>
          <w:p w14:paraId="26CF5AD8"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7BDCCFDB" w14:textId="05E129CE" w:rsidR="001B3899" w:rsidRDefault="003D0EF4">
            <w:pPr>
              <w:rPr>
                <w:rFonts w:eastAsia="Times New Roman"/>
                <w:b/>
                <w:bCs/>
              </w:rPr>
            </w:pPr>
            <w:r>
              <w:rPr>
                <w:rFonts w:eastAsia="Times New Roman"/>
                <w:b/>
                <w:bCs/>
              </w:rPr>
              <w:t>KNR Pre</w:t>
            </w:r>
            <w:ins w:id="248"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611EF805"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7C1DD492"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F70CF71"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45D2D2D4"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43EEF25F" w14:textId="77777777" w:rsidR="001B3899" w:rsidRDefault="003D0EF4">
            <w:pPr>
              <w:rPr>
                <w:rFonts w:eastAsia="Times New Roman"/>
                <w:b/>
                <w:bCs/>
              </w:rPr>
            </w:pPr>
            <w:r>
              <w:rPr>
                <w:rFonts w:eastAsia="Times New Roman"/>
                <w:b/>
                <w:bCs/>
              </w:rPr>
              <w:t xml:space="preserve">KNR </w:t>
            </w:r>
          </w:p>
        </w:tc>
      </w:tr>
      <w:tr w:rsidR="001B3899" w14:paraId="07A479D1" w14:textId="77777777">
        <w:trPr>
          <w:divId w:val="1824467884"/>
          <w:tblCellSpacing w:w="15" w:type="dxa"/>
        </w:trPr>
        <w:tc>
          <w:tcPr>
            <w:tcW w:w="3600" w:type="dxa"/>
            <w:tcBorders>
              <w:right w:val="single" w:sz="6" w:space="0" w:color="auto"/>
            </w:tcBorders>
            <w:vAlign w:val="center"/>
            <w:hideMark/>
          </w:tcPr>
          <w:p w14:paraId="45A697F0" w14:textId="77777777" w:rsidR="001B3899" w:rsidRDefault="003D0EF4">
            <w:pPr>
              <w:rPr>
                <w:rFonts w:eastAsia="Times New Roman"/>
              </w:rPr>
            </w:pPr>
            <w:r>
              <w:rPr>
                <w:rFonts w:eastAsia="Times New Roman"/>
              </w:rPr>
              <w:t xml:space="preserve">Drive Alone </w:t>
            </w:r>
          </w:p>
        </w:tc>
        <w:tc>
          <w:tcPr>
            <w:tcW w:w="0" w:type="auto"/>
            <w:vAlign w:val="center"/>
            <w:hideMark/>
          </w:tcPr>
          <w:p w14:paraId="231FA9A2" w14:textId="77777777" w:rsidR="001B3899" w:rsidRDefault="003D0EF4">
            <w:pPr>
              <w:rPr>
                <w:rFonts w:eastAsia="Times New Roman"/>
              </w:rPr>
            </w:pPr>
            <w:r>
              <w:rPr>
                <w:rFonts w:eastAsia="Times New Roman"/>
              </w:rPr>
              <w:t xml:space="preserve">2,914,697 </w:t>
            </w:r>
          </w:p>
        </w:tc>
        <w:tc>
          <w:tcPr>
            <w:tcW w:w="0" w:type="auto"/>
            <w:vAlign w:val="center"/>
            <w:hideMark/>
          </w:tcPr>
          <w:p w14:paraId="10BB5E5B" w14:textId="77777777" w:rsidR="001B3899" w:rsidRDefault="003D0EF4">
            <w:pPr>
              <w:rPr>
                <w:rFonts w:eastAsia="Times New Roman"/>
              </w:rPr>
            </w:pPr>
            <w:r>
              <w:rPr>
                <w:rFonts w:eastAsia="Times New Roman"/>
              </w:rPr>
              <w:t xml:space="preserve">0 </w:t>
            </w:r>
          </w:p>
        </w:tc>
        <w:tc>
          <w:tcPr>
            <w:tcW w:w="0" w:type="auto"/>
            <w:vAlign w:val="center"/>
            <w:hideMark/>
          </w:tcPr>
          <w:p w14:paraId="7F1F8CDD" w14:textId="77777777" w:rsidR="001B3899" w:rsidRDefault="003D0EF4">
            <w:pPr>
              <w:rPr>
                <w:rFonts w:eastAsia="Times New Roman"/>
              </w:rPr>
            </w:pPr>
            <w:r>
              <w:rPr>
                <w:rFonts w:eastAsia="Times New Roman"/>
              </w:rPr>
              <w:t xml:space="preserve">0 </w:t>
            </w:r>
          </w:p>
        </w:tc>
        <w:tc>
          <w:tcPr>
            <w:tcW w:w="0" w:type="auto"/>
            <w:vAlign w:val="center"/>
            <w:hideMark/>
          </w:tcPr>
          <w:p w14:paraId="786C093F" w14:textId="77777777" w:rsidR="001B3899" w:rsidRDefault="003D0EF4">
            <w:pPr>
              <w:rPr>
                <w:rFonts w:eastAsia="Times New Roman"/>
              </w:rPr>
            </w:pPr>
            <w:r>
              <w:rPr>
                <w:rFonts w:eastAsia="Times New Roman"/>
              </w:rPr>
              <w:t xml:space="preserve">9,503 </w:t>
            </w:r>
          </w:p>
        </w:tc>
        <w:tc>
          <w:tcPr>
            <w:tcW w:w="0" w:type="auto"/>
            <w:vAlign w:val="center"/>
            <w:hideMark/>
          </w:tcPr>
          <w:p w14:paraId="63ABA59A" w14:textId="77777777" w:rsidR="001B3899" w:rsidRDefault="003D0EF4">
            <w:pPr>
              <w:rPr>
                <w:rFonts w:eastAsia="Times New Roman"/>
              </w:rPr>
            </w:pPr>
            <w:r>
              <w:rPr>
                <w:rFonts w:eastAsia="Times New Roman"/>
              </w:rPr>
              <w:t xml:space="preserve">0 </w:t>
            </w:r>
          </w:p>
        </w:tc>
        <w:tc>
          <w:tcPr>
            <w:tcW w:w="0" w:type="auto"/>
            <w:vAlign w:val="center"/>
            <w:hideMark/>
          </w:tcPr>
          <w:p w14:paraId="4AFCFE8E" w14:textId="77777777" w:rsidR="001B3899" w:rsidRDefault="003D0EF4">
            <w:pPr>
              <w:rPr>
                <w:rFonts w:eastAsia="Times New Roman"/>
              </w:rPr>
            </w:pPr>
            <w:r>
              <w:rPr>
                <w:rFonts w:eastAsia="Times New Roman"/>
              </w:rPr>
              <w:t xml:space="preserve">0 </w:t>
            </w:r>
          </w:p>
        </w:tc>
        <w:tc>
          <w:tcPr>
            <w:tcW w:w="0" w:type="auto"/>
            <w:vAlign w:val="center"/>
            <w:hideMark/>
          </w:tcPr>
          <w:p w14:paraId="66BE5FDB" w14:textId="77777777" w:rsidR="001B3899" w:rsidRDefault="003D0EF4">
            <w:pPr>
              <w:rPr>
                <w:rFonts w:eastAsia="Times New Roman"/>
              </w:rPr>
            </w:pPr>
            <w:r>
              <w:rPr>
                <w:rFonts w:eastAsia="Times New Roman"/>
              </w:rPr>
              <w:t xml:space="preserve">0 </w:t>
            </w:r>
          </w:p>
        </w:tc>
        <w:tc>
          <w:tcPr>
            <w:tcW w:w="0" w:type="auto"/>
            <w:vAlign w:val="center"/>
            <w:hideMark/>
          </w:tcPr>
          <w:p w14:paraId="30703F55" w14:textId="77777777" w:rsidR="001B3899" w:rsidRDefault="003D0EF4">
            <w:pPr>
              <w:rPr>
                <w:rFonts w:eastAsia="Times New Roman"/>
              </w:rPr>
            </w:pPr>
            <w:r>
              <w:rPr>
                <w:rFonts w:eastAsia="Times New Roman"/>
              </w:rPr>
              <w:t xml:space="preserve">0 </w:t>
            </w:r>
          </w:p>
        </w:tc>
        <w:tc>
          <w:tcPr>
            <w:tcW w:w="0" w:type="auto"/>
            <w:vAlign w:val="center"/>
            <w:hideMark/>
          </w:tcPr>
          <w:p w14:paraId="5D3A737F" w14:textId="77777777" w:rsidR="001B3899" w:rsidRDefault="003D0EF4">
            <w:pPr>
              <w:rPr>
                <w:rFonts w:eastAsia="Times New Roman"/>
              </w:rPr>
            </w:pPr>
            <w:r>
              <w:rPr>
                <w:rFonts w:eastAsia="Times New Roman"/>
              </w:rPr>
              <w:t xml:space="preserve">0 </w:t>
            </w:r>
          </w:p>
        </w:tc>
        <w:tc>
          <w:tcPr>
            <w:tcW w:w="0" w:type="auto"/>
            <w:vAlign w:val="center"/>
            <w:hideMark/>
          </w:tcPr>
          <w:p w14:paraId="266DC440" w14:textId="77777777" w:rsidR="001B3899" w:rsidRDefault="003D0EF4">
            <w:pPr>
              <w:rPr>
                <w:rFonts w:eastAsia="Times New Roman"/>
              </w:rPr>
            </w:pPr>
            <w:r>
              <w:rPr>
                <w:rFonts w:eastAsia="Times New Roman"/>
              </w:rPr>
              <w:t xml:space="preserve">0 </w:t>
            </w:r>
          </w:p>
        </w:tc>
        <w:tc>
          <w:tcPr>
            <w:tcW w:w="0" w:type="auto"/>
            <w:vAlign w:val="center"/>
            <w:hideMark/>
          </w:tcPr>
          <w:p w14:paraId="5C0EA16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535B5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E4E24A" w14:textId="77777777" w:rsidR="001B3899" w:rsidRDefault="003D0EF4">
            <w:pPr>
              <w:rPr>
                <w:rFonts w:eastAsia="Times New Roman"/>
              </w:rPr>
            </w:pPr>
            <w:r>
              <w:rPr>
                <w:rFonts w:eastAsia="Times New Roman"/>
              </w:rPr>
              <w:t xml:space="preserve">2,924,200 </w:t>
            </w:r>
          </w:p>
        </w:tc>
        <w:tc>
          <w:tcPr>
            <w:tcW w:w="0" w:type="auto"/>
            <w:vAlign w:val="center"/>
            <w:hideMark/>
          </w:tcPr>
          <w:p w14:paraId="17CA131E" w14:textId="77777777" w:rsidR="001B3899" w:rsidRDefault="003D0EF4">
            <w:pPr>
              <w:rPr>
                <w:rFonts w:eastAsia="Times New Roman"/>
              </w:rPr>
            </w:pPr>
            <w:r>
              <w:rPr>
                <w:rFonts w:eastAsia="Times New Roman"/>
              </w:rPr>
              <w:t xml:space="preserve">0 </w:t>
            </w:r>
          </w:p>
        </w:tc>
        <w:tc>
          <w:tcPr>
            <w:tcW w:w="0" w:type="auto"/>
            <w:vAlign w:val="center"/>
            <w:hideMark/>
          </w:tcPr>
          <w:p w14:paraId="3E4C1E7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39C0C2" w14:textId="77777777" w:rsidR="001B3899" w:rsidRDefault="003D0EF4">
            <w:pPr>
              <w:rPr>
                <w:rFonts w:eastAsia="Times New Roman"/>
              </w:rPr>
            </w:pPr>
            <w:r>
              <w:rPr>
                <w:rFonts w:eastAsia="Times New Roman"/>
              </w:rPr>
              <w:t xml:space="preserve">0 </w:t>
            </w:r>
          </w:p>
        </w:tc>
      </w:tr>
      <w:tr w:rsidR="001B3899" w14:paraId="330E2BB3" w14:textId="77777777">
        <w:trPr>
          <w:divId w:val="1824467884"/>
          <w:tblCellSpacing w:w="15" w:type="dxa"/>
        </w:trPr>
        <w:tc>
          <w:tcPr>
            <w:tcW w:w="3600" w:type="dxa"/>
            <w:tcBorders>
              <w:right w:val="single" w:sz="6" w:space="0" w:color="auto"/>
            </w:tcBorders>
            <w:vAlign w:val="center"/>
            <w:hideMark/>
          </w:tcPr>
          <w:p w14:paraId="4BE20843" w14:textId="0C8C90EA" w:rsidR="001B3899" w:rsidRDefault="003D0EF4">
            <w:pPr>
              <w:rPr>
                <w:rFonts w:eastAsia="Times New Roman"/>
              </w:rPr>
            </w:pPr>
            <w:del w:id="249" w:author="Kyeil Kim" w:date="2019-04-25T13:20:00Z">
              <w:r w:rsidDel="00757A16">
                <w:rPr>
                  <w:rFonts w:eastAsia="Times New Roman"/>
                </w:rPr>
                <w:delText>Shared2</w:delText>
              </w:r>
            </w:del>
            <w:ins w:id="250" w:author="Kyeil Kim" w:date="2019-04-25T13:20:00Z">
              <w:r w:rsidR="00757A16">
                <w:rPr>
                  <w:rFonts w:eastAsia="Times New Roman"/>
                </w:rPr>
                <w:t>Shared 2</w:t>
              </w:r>
            </w:ins>
            <w:r>
              <w:rPr>
                <w:rFonts w:eastAsia="Times New Roman"/>
              </w:rPr>
              <w:t xml:space="preserve"> </w:t>
            </w:r>
          </w:p>
        </w:tc>
        <w:tc>
          <w:tcPr>
            <w:tcW w:w="0" w:type="auto"/>
            <w:vAlign w:val="center"/>
            <w:hideMark/>
          </w:tcPr>
          <w:p w14:paraId="3963DB2A" w14:textId="77777777" w:rsidR="001B3899" w:rsidRDefault="003D0EF4">
            <w:pPr>
              <w:rPr>
                <w:rFonts w:eastAsia="Times New Roman"/>
              </w:rPr>
            </w:pPr>
            <w:r>
              <w:rPr>
                <w:rFonts w:eastAsia="Times New Roman"/>
              </w:rPr>
              <w:t xml:space="preserve">671,829 </w:t>
            </w:r>
          </w:p>
        </w:tc>
        <w:tc>
          <w:tcPr>
            <w:tcW w:w="0" w:type="auto"/>
            <w:vAlign w:val="center"/>
            <w:hideMark/>
          </w:tcPr>
          <w:p w14:paraId="46DBB884" w14:textId="77777777" w:rsidR="001B3899" w:rsidRDefault="003D0EF4">
            <w:pPr>
              <w:rPr>
                <w:rFonts w:eastAsia="Times New Roman"/>
              </w:rPr>
            </w:pPr>
            <w:r>
              <w:rPr>
                <w:rFonts w:eastAsia="Times New Roman"/>
              </w:rPr>
              <w:t xml:space="preserve">1,105,790 </w:t>
            </w:r>
          </w:p>
        </w:tc>
        <w:tc>
          <w:tcPr>
            <w:tcW w:w="0" w:type="auto"/>
            <w:vAlign w:val="center"/>
            <w:hideMark/>
          </w:tcPr>
          <w:p w14:paraId="76428D1F" w14:textId="77777777" w:rsidR="001B3899" w:rsidRDefault="003D0EF4">
            <w:pPr>
              <w:rPr>
                <w:rFonts w:eastAsia="Times New Roman"/>
              </w:rPr>
            </w:pPr>
            <w:r>
              <w:rPr>
                <w:rFonts w:eastAsia="Times New Roman"/>
              </w:rPr>
              <w:t xml:space="preserve">923 </w:t>
            </w:r>
          </w:p>
        </w:tc>
        <w:tc>
          <w:tcPr>
            <w:tcW w:w="0" w:type="auto"/>
            <w:vAlign w:val="center"/>
            <w:hideMark/>
          </w:tcPr>
          <w:p w14:paraId="722CD10D" w14:textId="77777777" w:rsidR="001B3899" w:rsidRDefault="003D0EF4">
            <w:pPr>
              <w:rPr>
                <w:rFonts w:eastAsia="Times New Roman"/>
              </w:rPr>
            </w:pPr>
            <w:r>
              <w:rPr>
                <w:rFonts w:eastAsia="Times New Roman"/>
              </w:rPr>
              <w:t xml:space="preserve">10,717 </w:t>
            </w:r>
          </w:p>
        </w:tc>
        <w:tc>
          <w:tcPr>
            <w:tcW w:w="0" w:type="auto"/>
            <w:vAlign w:val="center"/>
            <w:hideMark/>
          </w:tcPr>
          <w:p w14:paraId="3C5CC40D" w14:textId="77777777" w:rsidR="001B3899" w:rsidRDefault="003D0EF4">
            <w:pPr>
              <w:rPr>
                <w:rFonts w:eastAsia="Times New Roman"/>
              </w:rPr>
            </w:pPr>
            <w:r>
              <w:rPr>
                <w:rFonts w:eastAsia="Times New Roman"/>
              </w:rPr>
              <w:t xml:space="preserve">0 </w:t>
            </w:r>
          </w:p>
        </w:tc>
        <w:tc>
          <w:tcPr>
            <w:tcW w:w="0" w:type="auto"/>
            <w:vAlign w:val="center"/>
            <w:hideMark/>
          </w:tcPr>
          <w:p w14:paraId="4DDA08F4" w14:textId="77777777" w:rsidR="001B3899" w:rsidRDefault="003D0EF4">
            <w:pPr>
              <w:rPr>
                <w:rFonts w:eastAsia="Times New Roman"/>
              </w:rPr>
            </w:pPr>
            <w:r>
              <w:rPr>
                <w:rFonts w:eastAsia="Times New Roman"/>
              </w:rPr>
              <w:t xml:space="preserve">0 </w:t>
            </w:r>
          </w:p>
        </w:tc>
        <w:tc>
          <w:tcPr>
            <w:tcW w:w="0" w:type="auto"/>
            <w:vAlign w:val="center"/>
            <w:hideMark/>
          </w:tcPr>
          <w:p w14:paraId="40965780" w14:textId="77777777" w:rsidR="001B3899" w:rsidRDefault="003D0EF4">
            <w:pPr>
              <w:rPr>
                <w:rFonts w:eastAsia="Times New Roman"/>
              </w:rPr>
            </w:pPr>
            <w:r>
              <w:rPr>
                <w:rFonts w:eastAsia="Times New Roman"/>
              </w:rPr>
              <w:t xml:space="preserve">0 </w:t>
            </w:r>
          </w:p>
        </w:tc>
        <w:tc>
          <w:tcPr>
            <w:tcW w:w="0" w:type="auto"/>
            <w:vAlign w:val="center"/>
            <w:hideMark/>
          </w:tcPr>
          <w:p w14:paraId="62A7A1B0" w14:textId="77777777" w:rsidR="001B3899" w:rsidRDefault="003D0EF4">
            <w:pPr>
              <w:rPr>
                <w:rFonts w:eastAsia="Times New Roman"/>
              </w:rPr>
            </w:pPr>
            <w:r>
              <w:rPr>
                <w:rFonts w:eastAsia="Times New Roman"/>
              </w:rPr>
              <w:t xml:space="preserve">0 </w:t>
            </w:r>
          </w:p>
        </w:tc>
        <w:tc>
          <w:tcPr>
            <w:tcW w:w="0" w:type="auto"/>
            <w:vAlign w:val="center"/>
            <w:hideMark/>
          </w:tcPr>
          <w:p w14:paraId="53F2D51F" w14:textId="77777777" w:rsidR="001B3899" w:rsidRDefault="003D0EF4">
            <w:pPr>
              <w:rPr>
                <w:rFonts w:eastAsia="Times New Roman"/>
              </w:rPr>
            </w:pPr>
            <w:r>
              <w:rPr>
                <w:rFonts w:eastAsia="Times New Roman"/>
              </w:rPr>
              <w:t xml:space="preserve">0 </w:t>
            </w:r>
          </w:p>
        </w:tc>
        <w:tc>
          <w:tcPr>
            <w:tcW w:w="0" w:type="auto"/>
            <w:vAlign w:val="center"/>
            <w:hideMark/>
          </w:tcPr>
          <w:p w14:paraId="25E6ED97" w14:textId="77777777" w:rsidR="001B3899" w:rsidRDefault="003D0EF4">
            <w:pPr>
              <w:rPr>
                <w:rFonts w:eastAsia="Times New Roman"/>
              </w:rPr>
            </w:pPr>
            <w:r>
              <w:rPr>
                <w:rFonts w:eastAsia="Times New Roman"/>
              </w:rPr>
              <w:t xml:space="preserve">0 </w:t>
            </w:r>
          </w:p>
        </w:tc>
        <w:tc>
          <w:tcPr>
            <w:tcW w:w="0" w:type="auto"/>
            <w:vAlign w:val="center"/>
            <w:hideMark/>
          </w:tcPr>
          <w:p w14:paraId="27357FD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76279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DA509B" w14:textId="77777777" w:rsidR="001B3899" w:rsidRDefault="003D0EF4">
            <w:pPr>
              <w:rPr>
                <w:rFonts w:eastAsia="Times New Roman"/>
              </w:rPr>
            </w:pPr>
            <w:r>
              <w:rPr>
                <w:rFonts w:eastAsia="Times New Roman"/>
              </w:rPr>
              <w:t xml:space="preserve">1,789,260 </w:t>
            </w:r>
          </w:p>
        </w:tc>
        <w:tc>
          <w:tcPr>
            <w:tcW w:w="0" w:type="auto"/>
            <w:vAlign w:val="center"/>
            <w:hideMark/>
          </w:tcPr>
          <w:p w14:paraId="1F532859" w14:textId="77777777" w:rsidR="001B3899" w:rsidRDefault="003D0EF4">
            <w:pPr>
              <w:rPr>
                <w:rFonts w:eastAsia="Times New Roman"/>
              </w:rPr>
            </w:pPr>
            <w:r>
              <w:rPr>
                <w:rFonts w:eastAsia="Times New Roman"/>
              </w:rPr>
              <w:t xml:space="preserve">0 </w:t>
            </w:r>
          </w:p>
        </w:tc>
        <w:tc>
          <w:tcPr>
            <w:tcW w:w="0" w:type="auto"/>
            <w:vAlign w:val="center"/>
            <w:hideMark/>
          </w:tcPr>
          <w:p w14:paraId="543F90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8D2697" w14:textId="77777777" w:rsidR="001B3899" w:rsidRDefault="003D0EF4">
            <w:pPr>
              <w:rPr>
                <w:rFonts w:eastAsia="Times New Roman"/>
              </w:rPr>
            </w:pPr>
            <w:r>
              <w:rPr>
                <w:rFonts w:eastAsia="Times New Roman"/>
              </w:rPr>
              <w:t xml:space="preserve">0 </w:t>
            </w:r>
          </w:p>
        </w:tc>
      </w:tr>
      <w:tr w:rsidR="001B3899" w14:paraId="1E21DF65" w14:textId="77777777">
        <w:trPr>
          <w:divId w:val="1824467884"/>
          <w:tblCellSpacing w:w="15" w:type="dxa"/>
        </w:trPr>
        <w:tc>
          <w:tcPr>
            <w:tcW w:w="3600" w:type="dxa"/>
            <w:tcBorders>
              <w:right w:val="single" w:sz="6" w:space="0" w:color="auto"/>
            </w:tcBorders>
            <w:vAlign w:val="center"/>
            <w:hideMark/>
          </w:tcPr>
          <w:p w14:paraId="41AF3863" w14:textId="54FD1724" w:rsidR="001B3899" w:rsidRDefault="003D0EF4">
            <w:pPr>
              <w:rPr>
                <w:rFonts w:eastAsia="Times New Roman"/>
              </w:rPr>
            </w:pPr>
            <w:del w:id="251" w:author="Kyeil Kim" w:date="2019-04-25T13:22:00Z">
              <w:r w:rsidDel="004B44DE">
                <w:rPr>
                  <w:rFonts w:eastAsia="Times New Roman"/>
                </w:rPr>
                <w:delText>Shared3+</w:delText>
              </w:r>
            </w:del>
            <w:ins w:id="252" w:author="Kyeil Kim" w:date="2019-04-25T13:22:00Z">
              <w:r w:rsidR="004B44DE">
                <w:rPr>
                  <w:rFonts w:eastAsia="Times New Roman"/>
                </w:rPr>
                <w:t>Shared 3+</w:t>
              </w:r>
            </w:ins>
            <w:r>
              <w:rPr>
                <w:rFonts w:eastAsia="Times New Roman"/>
              </w:rPr>
              <w:t xml:space="preserve"> </w:t>
            </w:r>
          </w:p>
        </w:tc>
        <w:tc>
          <w:tcPr>
            <w:tcW w:w="0" w:type="auto"/>
            <w:vAlign w:val="center"/>
            <w:hideMark/>
          </w:tcPr>
          <w:p w14:paraId="7A12F6F1" w14:textId="77777777" w:rsidR="001B3899" w:rsidRDefault="003D0EF4">
            <w:pPr>
              <w:rPr>
                <w:rFonts w:eastAsia="Times New Roman"/>
              </w:rPr>
            </w:pPr>
            <w:r>
              <w:rPr>
                <w:rFonts w:eastAsia="Times New Roman"/>
              </w:rPr>
              <w:t xml:space="preserve">212,964 </w:t>
            </w:r>
          </w:p>
        </w:tc>
        <w:tc>
          <w:tcPr>
            <w:tcW w:w="0" w:type="auto"/>
            <w:vAlign w:val="center"/>
            <w:hideMark/>
          </w:tcPr>
          <w:p w14:paraId="4498789B" w14:textId="77777777" w:rsidR="001B3899" w:rsidRDefault="003D0EF4">
            <w:pPr>
              <w:rPr>
                <w:rFonts w:eastAsia="Times New Roman"/>
              </w:rPr>
            </w:pPr>
            <w:r>
              <w:rPr>
                <w:rFonts w:eastAsia="Times New Roman"/>
              </w:rPr>
              <w:t xml:space="preserve">311,310 </w:t>
            </w:r>
          </w:p>
        </w:tc>
        <w:tc>
          <w:tcPr>
            <w:tcW w:w="0" w:type="auto"/>
            <w:vAlign w:val="center"/>
            <w:hideMark/>
          </w:tcPr>
          <w:p w14:paraId="2857B24B" w14:textId="77777777" w:rsidR="001B3899" w:rsidRDefault="003D0EF4">
            <w:pPr>
              <w:rPr>
                <w:rFonts w:eastAsia="Times New Roman"/>
              </w:rPr>
            </w:pPr>
            <w:r>
              <w:rPr>
                <w:rFonts w:eastAsia="Times New Roman"/>
              </w:rPr>
              <w:t xml:space="preserve">886,801 </w:t>
            </w:r>
          </w:p>
        </w:tc>
        <w:tc>
          <w:tcPr>
            <w:tcW w:w="0" w:type="auto"/>
            <w:vAlign w:val="center"/>
            <w:hideMark/>
          </w:tcPr>
          <w:p w14:paraId="475FB4DF" w14:textId="77777777" w:rsidR="001B3899" w:rsidRDefault="003D0EF4">
            <w:pPr>
              <w:rPr>
                <w:rFonts w:eastAsia="Times New Roman"/>
              </w:rPr>
            </w:pPr>
            <w:r>
              <w:rPr>
                <w:rFonts w:eastAsia="Times New Roman"/>
              </w:rPr>
              <w:t xml:space="preserve">8,670 </w:t>
            </w:r>
          </w:p>
        </w:tc>
        <w:tc>
          <w:tcPr>
            <w:tcW w:w="0" w:type="auto"/>
            <w:vAlign w:val="center"/>
            <w:hideMark/>
          </w:tcPr>
          <w:p w14:paraId="3DAAAFBF" w14:textId="77777777" w:rsidR="001B3899" w:rsidRDefault="003D0EF4">
            <w:pPr>
              <w:rPr>
                <w:rFonts w:eastAsia="Times New Roman"/>
              </w:rPr>
            </w:pPr>
            <w:r>
              <w:rPr>
                <w:rFonts w:eastAsia="Times New Roman"/>
              </w:rPr>
              <w:t xml:space="preserve">0 </w:t>
            </w:r>
          </w:p>
        </w:tc>
        <w:tc>
          <w:tcPr>
            <w:tcW w:w="0" w:type="auto"/>
            <w:vAlign w:val="center"/>
            <w:hideMark/>
          </w:tcPr>
          <w:p w14:paraId="5824F8F8" w14:textId="77777777" w:rsidR="001B3899" w:rsidRDefault="003D0EF4">
            <w:pPr>
              <w:rPr>
                <w:rFonts w:eastAsia="Times New Roman"/>
              </w:rPr>
            </w:pPr>
            <w:r>
              <w:rPr>
                <w:rFonts w:eastAsia="Times New Roman"/>
              </w:rPr>
              <w:t xml:space="preserve">0 </w:t>
            </w:r>
          </w:p>
        </w:tc>
        <w:tc>
          <w:tcPr>
            <w:tcW w:w="0" w:type="auto"/>
            <w:vAlign w:val="center"/>
            <w:hideMark/>
          </w:tcPr>
          <w:p w14:paraId="1D701FFB" w14:textId="77777777" w:rsidR="001B3899" w:rsidRDefault="003D0EF4">
            <w:pPr>
              <w:rPr>
                <w:rFonts w:eastAsia="Times New Roman"/>
              </w:rPr>
            </w:pPr>
            <w:r>
              <w:rPr>
                <w:rFonts w:eastAsia="Times New Roman"/>
              </w:rPr>
              <w:t xml:space="preserve">0 </w:t>
            </w:r>
          </w:p>
        </w:tc>
        <w:tc>
          <w:tcPr>
            <w:tcW w:w="0" w:type="auto"/>
            <w:vAlign w:val="center"/>
            <w:hideMark/>
          </w:tcPr>
          <w:p w14:paraId="7187AA82" w14:textId="77777777" w:rsidR="001B3899" w:rsidRDefault="003D0EF4">
            <w:pPr>
              <w:rPr>
                <w:rFonts w:eastAsia="Times New Roman"/>
              </w:rPr>
            </w:pPr>
            <w:r>
              <w:rPr>
                <w:rFonts w:eastAsia="Times New Roman"/>
              </w:rPr>
              <w:t xml:space="preserve">0 </w:t>
            </w:r>
          </w:p>
        </w:tc>
        <w:tc>
          <w:tcPr>
            <w:tcW w:w="0" w:type="auto"/>
            <w:vAlign w:val="center"/>
            <w:hideMark/>
          </w:tcPr>
          <w:p w14:paraId="7CA5449E" w14:textId="77777777" w:rsidR="001B3899" w:rsidRDefault="003D0EF4">
            <w:pPr>
              <w:rPr>
                <w:rFonts w:eastAsia="Times New Roman"/>
              </w:rPr>
            </w:pPr>
            <w:r>
              <w:rPr>
                <w:rFonts w:eastAsia="Times New Roman"/>
              </w:rPr>
              <w:t xml:space="preserve">0 </w:t>
            </w:r>
          </w:p>
        </w:tc>
        <w:tc>
          <w:tcPr>
            <w:tcW w:w="0" w:type="auto"/>
            <w:vAlign w:val="center"/>
            <w:hideMark/>
          </w:tcPr>
          <w:p w14:paraId="6B466A4A" w14:textId="77777777" w:rsidR="001B3899" w:rsidRDefault="003D0EF4">
            <w:pPr>
              <w:rPr>
                <w:rFonts w:eastAsia="Times New Roman"/>
              </w:rPr>
            </w:pPr>
            <w:r>
              <w:rPr>
                <w:rFonts w:eastAsia="Times New Roman"/>
              </w:rPr>
              <w:t xml:space="preserve">0 </w:t>
            </w:r>
          </w:p>
        </w:tc>
        <w:tc>
          <w:tcPr>
            <w:tcW w:w="0" w:type="auto"/>
            <w:vAlign w:val="center"/>
            <w:hideMark/>
          </w:tcPr>
          <w:p w14:paraId="076893B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F6BC0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9914E5" w14:textId="77777777" w:rsidR="001B3899" w:rsidRDefault="003D0EF4">
            <w:pPr>
              <w:rPr>
                <w:rFonts w:eastAsia="Times New Roman"/>
              </w:rPr>
            </w:pPr>
            <w:r>
              <w:rPr>
                <w:rFonts w:eastAsia="Times New Roman"/>
              </w:rPr>
              <w:t xml:space="preserve">1,419,745 </w:t>
            </w:r>
          </w:p>
        </w:tc>
        <w:tc>
          <w:tcPr>
            <w:tcW w:w="0" w:type="auto"/>
            <w:vAlign w:val="center"/>
            <w:hideMark/>
          </w:tcPr>
          <w:p w14:paraId="68C34452" w14:textId="77777777" w:rsidR="001B3899" w:rsidRDefault="003D0EF4">
            <w:pPr>
              <w:rPr>
                <w:rFonts w:eastAsia="Times New Roman"/>
              </w:rPr>
            </w:pPr>
            <w:r>
              <w:rPr>
                <w:rFonts w:eastAsia="Times New Roman"/>
              </w:rPr>
              <w:t xml:space="preserve">0 </w:t>
            </w:r>
          </w:p>
        </w:tc>
        <w:tc>
          <w:tcPr>
            <w:tcW w:w="0" w:type="auto"/>
            <w:vAlign w:val="center"/>
            <w:hideMark/>
          </w:tcPr>
          <w:p w14:paraId="2620E14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66FE7F1" w14:textId="77777777" w:rsidR="001B3899" w:rsidRDefault="003D0EF4">
            <w:pPr>
              <w:rPr>
                <w:rFonts w:eastAsia="Times New Roman"/>
              </w:rPr>
            </w:pPr>
            <w:r>
              <w:rPr>
                <w:rFonts w:eastAsia="Times New Roman"/>
              </w:rPr>
              <w:t xml:space="preserve">0 </w:t>
            </w:r>
          </w:p>
        </w:tc>
      </w:tr>
      <w:tr w:rsidR="001B3899" w14:paraId="302586A3" w14:textId="77777777">
        <w:trPr>
          <w:divId w:val="1824467884"/>
          <w:tblCellSpacing w:w="15" w:type="dxa"/>
        </w:trPr>
        <w:tc>
          <w:tcPr>
            <w:tcW w:w="3600" w:type="dxa"/>
            <w:tcBorders>
              <w:right w:val="single" w:sz="6" w:space="0" w:color="auto"/>
            </w:tcBorders>
            <w:vAlign w:val="center"/>
            <w:hideMark/>
          </w:tcPr>
          <w:p w14:paraId="1483ED2D" w14:textId="77777777" w:rsidR="001B3899" w:rsidRDefault="003D0EF4">
            <w:pPr>
              <w:rPr>
                <w:rFonts w:eastAsia="Times New Roman"/>
              </w:rPr>
            </w:pPr>
            <w:r>
              <w:rPr>
                <w:rFonts w:eastAsia="Times New Roman"/>
              </w:rPr>
              <w:t xml:space="preserve">Walk </w:t>
            </w:r>
          </w:p>
        </w:tc>
        <w:tc>
          <w:tcPr>
            <w:tcW w:w="0" w:type="auto"/>
            <w:vAlign w:val="center"/>
            <w:hideMark/>
          </w:tcPr>
          <w:p w14:paraId="242E95C4" w14:textId="77777777" w:rsidR="001B3899" w:rsidRDefault="003D0EF4">
            <w:pPr>
              <w:rPr>
                <w:rFonts w:eastAsia="Times New Roman"/>
              </w:rPr>
            </w:pPr>
            <w:r>
              <w:rPr>
                <w:rFonts w:eastAsia="Times New Roman"/>
              </w:rPr>
              <w:t xml:space="preserve">0 </w:t>
            </w:r>
          </w:p>
        </w:tc>
        <w:tc>
          <w:tcPr>
            <w:tcW w:w="0" w:type="auto"/>
            <w:vAlign w:val="center"/>
            <w:hideMark/>
          </w:tcPr>
          <w:p w14:paraId="2A343F72" w14:textId="77777777" w:rsidR="001B3899" w:rsidRDefault="003D0EF4">
            <w:pPr>
              <w:rPr>
                <w:rFonts w:eastAsia="Times New Roman"/>
              </w:rPr>
            </w:pPr>
            <w:r>
              <w:rPr>
                <w:rFonts w:eastAsia="Times New Roman"/>
              </w:rPr>
              <w:t xml:space="preserve">0 </w:t>
            </w:r>
          </w:p>
        </w:tc>
        <w:tc>
          <w:tcPr>
            <w:tcW w:w="0" w:type="auto"/>
            <w:vAlign w:val="center"/>
            <w:hideMark/>
          </w:tcPr>
          <w:p w14:paraId="3172B794" w14:textId="77777777" w:rsidR="001B3899" w:rsidRDefault="003D0EF4">
            <w:pPr>
              <w:rPr>
                <w:rFonts w:eastAsia="Times New Roman"/>
              </w:rPr>
            </w:pPr>
            <w:r>
              <w:rPr>
                <w:rFonts w:eastAsia="Times New Roman"/>
              </w:rPr>
              <w:t xml:space="preserve">0 </w:t>
            </w:r>
          </w:p>
        </w:tc>
        <w:tc>
          <w:tcPr>
            <w:tcW w:w="0" w:type="auto"/>
            <w:vAlign w:val="center"/>
            <w:hideMark/>
          </w:tcPr>
          <w:p w14:paraId="18F98754" w14:textId="77777777" w:rsidR="001B3899" w:rsidRDefault="003D0EF4">
            <w:pPr>
              <w:rPr>
                <w:rFonts w:eastAsia="Times New Roman"/>
              </w:rPr>
            </w:pPr>
            <w:r>
              <w:rPr>
                <w:rFonts w:eastAsia="Times New Roman"/>
              </w:rPr>
              <w:t xml:space="preserve">274,670 </w:t>
            </w:r>
          </w:p>
        </w:tc>
        <w:tc>
          <w:tcPr>
            <w:tcW w:w="0" w:type="auto"/>
            <w:vAlign w:val="center"/>
            <w:hideMark/>
          </w:tcPr>
          <w:p w14:paraId="37C95DD5" w14:textId="77777777" w:rsidR="001B3899" w:rsidRDefault="003D0EF4">
            <w:pPr>
              <w:rPr>
                <w:rFonts w:eastAsia="Times New Roman"/>
              </w:rPr>
            </w:pPr>
            <w:r>
              <w:rPr>
                <w:rFonts w:eastAsia="Times New Roman"/>
              </w:rPr>
              <w:t xml:space="preserve">0 </w:t>
            </w:r>
          </w:p>
        </w:tc>
        <w:tc>
          <w:tcPr>
            <w:tcW w:w="0" w:type="auto"/>
            <w:vAlign w:val="center"/>
            <w:hideMark/>
          </w:tcPr>
          <w:p w14:paraId="432196AF" w14:textId="77777777" w:rsidR="001B3899" w:rsidRDefault="003D0EF4">
            <w:pPr>
              <w:rPr>
                <w:rFonts w:eastAsia="Times New Roman"/>
              </w:rPr>
            </w:pPr>
            <w:r>
              <w:rPr>
                <w:rFonts w:eastAsia="Times New Roman"/>
              </w:rPr>
              <w:t xml:space="preserve">0 </w:t>
            </w:r>
          </w:p>
        </w:tc>
        <w:tc>
          <w:tcPr>
            <w:tcW w:w="0" w:type="auto"/>
            <w:vAlign w:val="center"/>
            <w:hideMark/>
          </w:tcPr>
          <w:p w14:paraId="7A9E9D66" w14:textId="77777777" w:rsidR="001B3899" w:rsidRDefault="003D0EF4">
            <w:pPr>
              <w:rPr>
                <w:rFonts w:eastAsia="Times New Roman"/>
              </w:rPr>
            </w:pPr>
            <w:r>
              <w:rPr>
                <w:rFonts w:eastAsia="Times New Roman"/>
              </w:rPr>
              <w:t xml:space="preserve">0 </w:t>
            </w:r>
          </w:p>
        </w:tc>
        <w:tc>
          <w:tcPr>
            <w:tcW w:w="0" w:type="auto"/>
            <w:vAlign w:val="center"/>
            <w:hideMark/>
          </w:tcPr>
          <w:p w14:paraId="32094C7D" w14:textId="77777777" w:rsidR="001B3899" w:rsidRDefault="003D0EF4">
            <w:pPr>
              <w:rPr>
                <w:rFonts w:eastAsia="Times New Roman"/>
              </w:rPr>
            </w:pPr>
            <w:r>
              <w:rPr>
                <w:rFonts w:eastAsia="Times New Roman"/>
              </w:rPr>
              <w:t xml:space="preserve">0 </w:t>
            </w:r>
          </w:p>
        </w:tc>
        <w:tc>
          <w:tcPr>
            <w:tcW w:w="0" w:type="auto"/>
            <w:vAlign w:val="center"/>
            <w:hideMark/>
          </w:tcPr>
          <w:p w14:paraId="29C829C2" w14:textId="77777777" w:rsidR="001B3899" w:rsidRDefault="003D0EF4">
            <w:pPr>
              <w:rPr>
                <w:rFonts w:eastAsia="Times New Roman"/>
              </w:rPr>
            </w:pPr>
            <w:r>
              <w:rPr>
                <w:rFonts w:eastAsia="Times New Roman"/>
              </w:rPr>
              <w:t xml:space="preserve">0 </w:t>
            </w:r>
          </w:p>
        </w:tc>
        <w:tc>
          <w:tcPr>
            <w:tcW w:w="0" w:type="auto"/>
            <w:vAlign w:val="center"/>
            <w:hideMark/>
          </w:tcPr>
          <w:p w14:paraId="7EF6C2DA" w14:textId="77777777" w:rsidR="001B3899" w:rsidRDefault="003D0EF4">
            <w:pPr>
              <w:rPr>
                <w:rFonts w:eastAsia="Times New Roman"/>
              </w:rPr>
            </w:pPr>
            <w:r>
              <w:rPr>
                <w:rFonts w:eastAsia="Times New Roman"/>
              </w:rPr>
              <w:t xml:space="preserve">0 </w:t>
            </w:r>
          </w:p>
        </w:tc>
        <w:tc>
          <w:tcPr>
            <w:tcW w:w="0" w:type="auto"/>
            <w:vAlign w:val="center"/>
            <w:hideMark/>
          </w:tcPr>
          <w:p w14:paraId="5B9E1B0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B80DD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9C402EA" w14:textId="77777777" w:rsidR="001B3899" w:rsidRDefault="003D0EF4">
            <w:pPr>
              <w:rPr>
                <w:rFonts w:eastAsia="Times New Roman"/>
              </w:rPr>
            </w:pPr>
            <w:r>
              <w:rPr>
                <w:rFonts w:eastAsia="Times New Roman"/>
              </w:rPr>
              <w:t xml:space="preserve">274,670 </w:t>
            </w:r>
          </w:p>
        </w:tc>
        <w:tc>
          <w:tcPr>
            <w:tcW w:w="0" w:type="auto"/>
            <w:vAlign w:val="center"/>
            <w:hideMark/>
          </w:tcPr>
          <w:p w14:paraId="6FB0D480" w14:textId="77777777" w:rsidR="001B3899" w:rsidRDefault="003D0EF4">
            <w:pPr>
              <w:rPr>
                <w:rFonts w:eastAsia="Times New Roman"/>
              </w:rPr>
            </w:pPr>
            <w:r>
              <w:rPr>
                <w:rFonts w:eastAsia="Times New Roman"/>
              </w:rPr>
              <w:t xml:space="preserve">0 </w:t>
            </w:r>
          </w:p>
        </w:tc>
        <w:tc>
          <w:tcPr>
            <w:tcW w:w="0" w:type="auto"/>
            <w:vAlign w:val="center"/>
            <w:hideMark/>
          </w:tcPr>
          <w:p w14:paraId="6DD5185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31322AA" w14:textId="77777777" w:rsidR="001B3899" w:rsidRDefault="003D0EF4">
            <w:pPr>
              <w:rPr>
                <w:rFonts w:eastAsia="Times New Roman"/>
              </w:rPr>
            </w:pPr>
            <w:r>
              <w:rPr>
                <w:rFonts w:eastAsia="Times New Roman"/>
              </w:rPr>
              <w:t xml:space="preserve">0 </w:t>
            </w:r>
          </w:p>
        </w:tc>
      </w:tr>
      <w:tr w:rsidR="001B3899" w14:paraId="5226598D" w14:textId="77777777">
        <w:trPr>
          <w:divId w:val="1824467884"/>
          <w:tblCellSpacing w:w="15" w:type="dxa"/>
        </w:trPr>
        <w:tc>
          <w:tcPr>
            <w:tcW w:w="3600" w:type="dxa"/>
            <w:tcBorders>
              <w:right w:val="single" w:sz="6" w:space="0" w:color="auto"/>
            </w:tcBorders>
            <w:vAlign w:val="center"/>
            <w:hideMark/>
          </w:tcPr>
          <w:p w14:paraId="2AAADB81" w14:textId="77777777" w:rsidR="001B3899" w:rsidRDefault="003D0EF4">
            <w:pPr>
              <w:rPr>
                <w:rFonts w:eastAsia="Times New Roman"/>
              </w:rPr>
            </w:pPr>
            <w:r>
              <w:rPr>
                <w:rFonts w:eastAsia="Times New Roman"/>
              </w:rPr>
              <w:t xml:space="preserve">Bike </w:t>
            </w:r>
          </w:p>
        </w:tc>
        <w:tc>
          <w:tcPr>
            <w:tcW w:w="0" w:type="auto"/>
            <w:vAlign w:val="center"/>
            <w:hideMark/>
          </w:tcPr>
          <w:p w14:paraId="77B3B7DB" w14:textId="77777777" w:rsidR="001B3899" w:rsidRDefault="003D0EF4">
            <w:pPr>
              <w:rPr>
                <w:rFonts w:eastAsia="Times New Roman"/>
              </w:rPr>
            </w:pPr>
            <w:r>
              <w:rPr>
                <w:rFonts w:eastAsia="Times New Roman"/>
              </w:rPr>
              <w:t xml:space="preserve">0 </w:t>
            </w:r>
          </w:p>
        </w:tc>
        <w:tc>
          <w:tcPr>
            <w:tcW w:w="0" w:type="auto"/>
            <w:vAlign w:val="center"/>
            <w:hideMark/>
          </w:tcPr>
          <w:p w14:paraId="44A13E26" w14:textId="77777777" w:rsidR="001B3899" w:rsidRDefault="003D0EF4">
            <w:pPr>
              <w:rPr>
                <w:rFonts w:eastAsia="Times New Roman"/>
              </w:rPr>
            </w:pPr>
            <w:r>
              <w:rPr>
                <w:rFonts w:eastAsia="Times New Roman"/>
              </w:rPr>
              <w:t xml:space="preserve">0 </w:t>
            </w:r>
          </w:p>
        </w:tc>
        <w:tc>
          <w:tcPr>
            <w:tcW w:w="0" w:type="auto"/>
            <w:vAlign w:val="center"/>
            <w:hideMark/>
          </w:tcPr>
          <w:p w14:paraId="78DA1FBA" w14:textId="77777777" w:rsidR="001B3899" w:rsidRDefault="003D0EF4">
            <w:pPr>
              <w:rPr>
                <w:rFonts w:eastAsia="Times New Roman"/>
              </w:rPr>
            </w:pPr>
            <w:r>
              <w:rPr>
                <w:rFonts w:eastAsia="Times New Roman"/>
              </w:rPr>
              <w:t xml:space="preserve">0 </w:t>
            </w:r>
          </w:p>
        </w:tc>
        <w:tc>
          <w:tcPr>
            <w:tcW w:w="0" w:type="auto"/>
            <w:vAlign w:val="center"/>
            <w:hideMark/>
          </w:tcPr>
          <w:p w14:paraId="6300204C" w14:textId="77777777" w:rsidR="001B3899" w:rsidRDefault="003D0EF4">
            <w:pPr>
              <w:rPr>
                <w:rFonts w:eastAsia="Times New Roman"/>
              </w:rPr>
            </w:pPr>
            <w:r>
              <w:rPr>
                <w:rFonts w:eastAsia="Times New Roman"/>
              </w:rPr>
              <w:t xml:space="preserve">798 </w:t>
            </w:r>
          </w:p>
        </w:tc>
        <w:tc>
          <w:tcPr>
            <w:tcW w:w="0" w:type="auto"/>
            <w:vAlign w:val="center"/>
            <w:hideMark/>
          </w:tcPr>
          <w:p w14:paraId="16E3FC06" w14:textId="77777777" w:rsidR="001B3899" w:rsidRDefault="003D0EF4">
            <w:pPr>
              <w:rPr>
                <w:rFonts w:eastAsia="Times New Roman"/>
              </w:rPr>
            </w:pPr>
            <w:r>
              <w:rPr>
                <w:rFonts w:eastAsia="Times New Roman"/>
              </w:rPr>
              <w:t xml:space="preserve">34,387 </w:t>
            </w:r>
          </w:p>
        </w:tc>
        <w:tc>
          <w:tcPr>
            <w:tcW w:w="0" w:type="auto"/>
            <w:vAlign w:val="center"/>
            <w:hideMark/>
          </w:tcPr>
          <w:p w14:paraId="434821AF" w14:textId="77777777" w:rsidR="001B3899" w:rsidRDefault="003D0EF4">
            <w:pPr>
              <w:rPr>
                <w:rFonts w:eastAsia="Times New Roman"/>
              </w:rPr>
            </w:pPr>
            <w:r>
              <w:rPr>
                <w:rFonts w:eastAsia="Times New Roman"/>
              </w:rPr>
              <w:t xml:space="preserve">0 </w:t>
            </w:r>
          </w:p>
        </w:tc>
        <w:tc>
          <w:tcPr>
            <w:tcW w:w="0" w:type="auto"/>
            <w:vAlign w:val="center"/>
            <w:hideMark/>
          </w:tcPr>
          <w:p w14:paraId="4141168F" w14:textId="77777777" w:rsidR="001B3899" w:rsidRDefault="003D0EF4">
            <w:pPr>
              <w:rPr>
                <w:rFonts w:eastAsia="Times New Roman"/>
              </w:rPr>
            </w:pPr>
            <w:r>
              <w:rPr>
                <w:rFonts w:eastAsia="Times New Roman"/>
              </w:rPr>
              <w:t xml:space="preserve">0 </w:t>
            </w:r>
          </w:p>
        </w:tc>
        <w:tc>
          <w:tcPr>
            <w:tcW w:w="0" w:type="auto"/>
            <w:vAlign w:val="center"/>
            <w:hideMark/>
          </w:tcPr>
          <w:p w14:paraId="790B3992" w14:textId="77777777" w:rsidR="001B3899" w:rsidRDefault="003D0EF4">
            <w:pPr>
              <w:rPr>
                <w:rFonts w:eastAsia="Times New Roman"/>
              </w:rPr>
            </w:pPr>
            <w:r>
              <w:rPr>
                <w:rFonts w:eastAsia="Times New Roman"/>
              </w:rPr>
              <w:t xml:space="preserve">0 </w:t>
            </w:r>
          </w:p>
        </w:tc>
        <w:tc>
          <w:tcPr>
            <w:tcW w:w="0" w:type="auto"/>
            <w:vAlign w:val="center"/>
            <w:hideMark/>
          </w:tcPr>
          <w:p w14:paraId="3EAC9D23" w14:textId="77777777" w:rsidR="001B3899" w:rsidRDefault="003D0EF4">
            <w:pPr>
              <w:rPr>
                <w:rFonts w:eastAsia="Times New Roman"/>
              </w:rPr>
            </w:pPr>
            <w:r>
              <w:rPr>
                <w:rFonts w:eastAsia="Times New Roman"/>
              </w:rPr>
              <w:t xml:space="preserve">0 </w:t>
            </w:r>
          </w:p>
        </w:tc>
        <w:tc>
          <w:tcPr>
            <w:tcW w:w="0" w:type="auto"/>
            <w:vAlign w:val="center"/>
            <w:hideMark/>
          </w:tcPr>
          <w:p w14:paraId="7F150E5E" w14:textId="77777777" w:rsidR="001B3899" w:rsidRDefault="003D0EF4">
            <w:pPr>
              <w:rPr>
                <w:rFonts w:eastAsia="Times New Roman"/>
              </w:rPr>
            </w:pPr>
            <w:r>
              <w:rPr>
                <w:rFonts w:eastAsia="Times New Roman"/>
              </w:rPr>
              <w:t xml:space="preserve">0 </w:t>
            </w:r>
          </w:p>
        </w:tc>
        <w:tc>
          <w:tcPr>
            <w:tcW w:w="0" w:type="auto"/>
            <w:vAlign w:val="center"/>
            <w:hideMark/>
          </w:tcPr>
          <w:p w14:paraId="65D5375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B9D78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8D5F35" w14:textId="77777777" w:rsidR="001B3899" w:rsidRDefault="003D0EF4">
            <w:pPr>
              <w:rPr>
                <w:rFonts w:eastAsia="Times New Roman"/>
              </w:rPr>
            </w:pPr>
            <w:r>
              <w:rPr>
                <w:rFonts w:eastAsia="Times New Roman"/>
              </w:rPr>
              <w:t xml:space="preserve">35,185 </w:t>
            </w:r>
          </w:p>
        </w:tc>
        <w:tc>
          <w:tcPr>
            <w:tcW w:w="0" w:type="auto"/>
            <w:vAlign w:val="center"/>
            <w:hideMark/>
          </w:tcPr>
          <w:p w14:paraId="658A4AF2" w14:textId="77777777" w:rsidR="001B3899" w:rsidRDefault="003D0EF4">
            <w:pPr>
              <w:rPr>
                <w:rFonts w:eastAsia="Times New Roman"/>
              </w:rPr>
            </w:pPr>
            <w:r>
              <w:rPr>
                <w:rFonts w:eastAsia="Times New Roman"/>
              </w:rPr>
              <w:t xml:space="preserve">0 </w:t>
            </w:r>
          </w:p>
        </w:tc>
        <w:tc>
          <w:tcPr>
            <w:tcW w:w="0" w:type="auto"/>
            <w:vAlign w:val="center"/>
            <w:hideMark/>
          </w:tcPr>
          <w:p w14:paraId="056A05D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6E364F" w14:textId="77777777" w:rsidR="001B3899" w:rsidRDefault="003D0EF4">
            <w:pPr>
              <w:rPr>
                <w:rFonts w:eastAsia="Times New Roman"/>
              </w:rPr>
            </w:pPr>
            <w:r>
              <w:rPr>
                <w:rFonts w:eastAsia="Times New Roman"/>
              </w:rPr>
              <w:t xml:space="preserve">0 </w:t>
            </w:r>
          </w:p>
        </w:tc>
      </w:tr>
      <w:tr w:rsidR="001B3899" w14:paraId="1EEB99C3" w14:textId="77777777">
        <w:trPr>
          <w:divId w:val="1824467884"/>
          <w:tblCellSpacing w:w="15" w:type="dxa"/>
        </w:trPr>
        <w:tc>
          <w:tcPr>
            <w:tcW w:w="3600" w:type="dxa"/>
            <w:tcBorders>
              <w:right w:val="single" w:sz="6" w:space="0" w:color="auto"/>
            </w:tcBorders>
            <w:vAlign w:val="center"/>
            <w:hideMark/>
          </w:tcPr>
          <w:p w14:paraId="244662CC" w14:textId="77777777" w:rsidR="001B3899" w:rsidRDefault="003D0EF4">
            <w:pPr>
              <w:rPr>
                <w:rFonts w:eastAsia="Times New Roman"/>
              </w:rPr>
            </w:pPr>
            <w:r>
              <w:rPr>
                <w:rFonts w:eastAsia="Times New Roman"/>
              </w:rPr>
              <w:t xml:space="preserve">Walk-Transit </w:t>
            </w:r>
          </w:p>
        </w:tc>
        <w:tc>
          <w:tcPr>
            <w:tcW w:w="0" w:type="auto"/>
            <w:vAlign w:val="center"/>
            <w:hideMark/>
          </w:tcPr>
          <w:p w14:paraId="3B48E727" w14:textId="77777777" w:rsidR="001B3899" w:rsidRDefault="003D0EF4">
            <w:pPr>
              <w:rPr>
                <w:rFonts w:eastAsia="Times New Roman"/>
              </w:rPr>
            </w:pPr>
            <w:r>
              <w:rPr>
                <w:rFonts w:eastAsia="Times New Roman"/>
              </w:rPr>
              <w:t xml:space="preserve">0 </w:t>
            </w:r>
          </w:p>
        </w:tc>
        <w:tc>
          <w:tcPr>
            <w:tcW w:w="0" w:type="auto"/>
            <w:vAlign w:val="center"/>
            <w:hideMark/>
          </w:tcPr>
          <w:p w14:paraId="76D8A219" w14:textId="77777777" w:rsidR="001B3899" w:rsidRDefault="003D0EF4">
            <w:pPr>
              <w:rPr>
                <w:rFonts w:eastAsia="Times New Roman"/>
              </w:rPr>
            </w:pPr>
            <w:r>
              <w:rPr>
                <w:rFonts w:eastAsia="Times New Roman"/>
              </w:rPr>
              <w:t xml:space="preserve">3,264 </w:t>
            </w:r>
          </w:p>
        </w:tc>
        <w:tc>
          <w:tcPr>
            <w:tcW w:w="0" w:type="auto"/>
            <w:vAlign w:val="center"/>
            <w:hideMark/>
          </w:tcPr>
          <w:p w14:paraId="6FCF9E9A" w14:textId="77777777" w:rsidR="001B3899" w:rsidRDefault="003D0EF4">
            <w:pPr>
              <w:rPr>
                <w:rFonts w:eastAsia="Times New Roman"/>
              </w:rPr>
            </w:pPr>
            <w:r>
              <w:rPr>
                <w:rFonts w:eastAsia="Times New Roman"/>
              </w:rPr>
              <w:t xml:space="preserve">1,029 </w:t>
            </w:r>
          </w:p>
        </w:tc>
        <w:tc>
          <w:tcPr>
            <w:tcW w:w="0" w:type="auto"/>
            <w:vAlign w:val="center"/>
            <w:hideMark/>
          </w:tcPr>
          <w:p w14:paraId="0B046E2A" w14:textId="77777777" w:rsidR="001B3899" w:rsidRDefault="003D0EF4">
            <w:pPr>
              <w:rPr>
                <w:rFonts w:eastAsia="Times New Roman"/>
              </w:rPr>
            </w:pPr>
            <w:r>
              <w:rPr>
                <w:rFonts w:eastAsia="Times New Roman"/>
              </w:rPr>
              <w:t xml:space="preserve">11,890 </w:t>
            </w:r>
          </w:p>
        </w:tc>
        <w:tc>
          <w:tcPr>
            <w:tcW w:w="0" w:type="auto"/>
            <w:vAlign w:val="center"/>
            <w:hideMark/>
          </w:tcPr>
          <w:p w14:paraId="4402EA3E" w14:textId="77777777" w:rsidR="001B3899" w:rsidRDefault="003D0EF4">
            <w:pPr>
              <w:rPr>
                <w:rFonts w:eastAsia="Times New Roman"/>
              </w:rPr>
            </w:pPr>
            <w:r>
              <w:rPr>
                <w:rFonts w:eastAsia="Times New Roman"/>
              </w:rPr>
              <w:t xml:space="preserve">76 </w:t>
            </w:r>
          </w:p>
        </w:tc>
        <w:tc>
          <w:tcPr>
            <w:tcW w:w="0" w:type="auto"/>
            <w:vAlign w:val="center"/>
            <w:hideMark/>
          </w:tcPr>
          <w:p w14:paraId="3EE13413" w14:textId="77777777" w:rsidR="001B3899" w:rsidRDefault="003D0EF4">
            <w:pPr>
              <w:rPr>
                <w:rFonts w:eastAsia="Times New Roman"/>
              </w:rPr>
            </w:pPr>
            <w:r>
              <w:rPr>
                <w:rFonts w:eastAsia="Times New Roman"/>
              </w:rPr>
              <w:t xml:space="preserve">41,338 </w:t>
            </w:r>
          </w:p>
        </w:tc>
        <w:tc>
          <w:tcPr>
            <w:tcW w:w="0" w:type="auto"/>
            <w:vAlign w:val="center"/>
            <w:hideMark/>
          </w:tcPr>
          <w:p w14:paraId="609797CA" w14:textId="77777777" w:rsidR="001B3899" w:rsidRDefault="003D0EF4">
            <w:pPr>
              <w:rPr>
                <w:rFonts w:eastAsia="Times New Roman"/>
              </w:rPr>
            </w:pPr>
            <w:r>
              <w:rPr>
                <w:rFonts w:eastAsia="Times New Roman"/>
              </w:rPr>
              <w:t xml:space="preserve">5,143 </w:t>
            </w:r>
          </w:p>
        </w:tc>
        <w:tc>
          <w:tcPr>
            <w:tcW w:w="0" w:type="auto"/>
            <w:vAlign w:val="center"/>
            <w:hideMark/>
          </w:tcPr>
          <w:p w14:paraId="32A706E3" w14:textId="77777777" w:rsidR="001B3899" w:rsidRDefault="003D0EF4">
            <w:pPr>
              <w:rPr>
                <w:rFonts w:eastAsia="Times New Roman"/>
              </w:rPr>
            </w:pPr>
            <w:r>
              <w:rPr>
                <w:rFonts w:eastAsia="Times New Roman"/>
              </w:rPr>
              <w:t xml:space="preserve">0 </w:t>
            </w:r>
          </w:p>
        </w:tc>
        <w:tc>
          <w:tcPr>
            <w:tcW w:w="0" w:type="auto"/>
            <w:vAlign w:val="center"/>
            <w:hideMark/>
          </w:tcPr>
          <w:p w14:paraId="4CBFF886" w14:textId="77777777" w:rsidR="001B3899" w:rsidRDefault="003D0EF4">
            <w:pPr>
              <w:rPr>
                <w:rFonts w:eastAsia="Times New Roman"/>
              </w:rPr>
            </w:pPr>
            <w:r>
              <w:rPr>
                <w:rFonts w:eastAsia="Times New Roman"/>
              </w:rPr>
              <w:t xml:space="preserve">0 </w:t>
            </w:r>
          </w:p>
        </w:tc>
        <w:tc>
          <w:tcPr>
            <w:tcW w:w="0" w:type="auto"/>
            <w:vAlign w:val="center"/>
            <w:hideMark/>
          </w:tcPr>
          <w:p w14:paraId="7BAE0026" w14:textId="77777777" w:rsidR="001B3899" w:rsidRDefault="003D0EF4">
            <w:pPr>
              <w:rPr>
                <w:rFonts w:eastAsia="Times New Roman"/>
              </w:rPr>
            </w:pPr>
            <w:r>
              <w:rPr>
                <w:rFonts w:eastAsia="Times New Roman"/>
              </w:rPr>
              <w:t xml:space="preserve">0 </w:t>
            </w:r>
          </w:p>
        </w:tc>
        <w:tc>
          <w:tcPr>
            <w:tcW w:w="0" w:type="auto"/>
            <w:vAlign w:val="center"/>
            <w:hideMark/>
          </w:tcPr>
          <w:p w14:paraId="5D4898F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21B3A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F682D6" w14:textId="77777777" w:rsidR="001B3899" w:rsidRDefault="003D0EF4">
            <w:pPr>
              <w:rPr>
                <w:rFonts w:eastAsia="Times New Roman"/>
              </w:rPr>
            </w:pPr>
            <w:r>
              <w:rPr>
                <w:rFonts w:eastAsia="Times New Roman"/>
              </w:rPr>
              <w:t xml:space="preserve">62,740 </w:t>
            </w:r>
          </w:p>
        </w:tc>
        <w:tc>
          <w:tcPr>
            <w:tcW w:w="0" w:type="auto"/>
            <w:vAlign w:val="center"/>
            <w:hideMark/>
          </w:tcPr>
          <w:p w14:paraId="64060BCE" w14:textId="77777777" w:rsidR="001B3899" w:rsidRDefault="003D0EF4">
            <w:pPr>
              <w:rPr>
                <w:rFonts w:eastAsia="Times New Roman"/>
              </w:rPr>
            </w:pPr>
            <w:r>
              <w:rPr>
                <w:rFonts w:eastAsia="Times New Roman"/>
              </w:rPr>
              <w:t xml:space="preserve">46,481 </w:t>
            </w:r>
          </w:p>
        </w:tc>
        <w:tc>
          <w:tcPr>
            <w:tcW w:w="0" w:type="auto"/>
            <w:vAlign w:val="center"/>
            <w:hideMark/>
          </w:tcPr>
          <w:p w14:paraId="56FFC34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F3C57A" w14:textId="77777777" w:rsidR="001B3899" w:rsidRDefault="003D0EF4">
            <w:pPr>
              <w:rPr>
                <w:rFonts w:eastAsia="Times New Roman"/>
              </w:rPr>
            </w:pPr>
            <w:r>
              <w:rPr>
                <w:rFonts w:eastAsia="Times New Roman"/>
              </w:rPr>
              <w:t xml:space="preserve">0 </w:t>
            </w:r>
          </w:p>
        </w:tc>
      </w:tr>
      <w:tr w:rsidR="001B3899" w14:paraId="3830BAF3" w14:textId="77777777">
        <w:trPr>
          <w:divId w:val="1824467884"/>
          <w:tblCellSpacing w:w="15" w:type="dxa"/>
        </w:trPr>
        <w:tc>
          <w:tcPr>
            <w:tcW w:w="3600" w:type="dxa"/>
            <w:tcBorders>
              <w:right w:val="single" w:sz="6" w:space="0" w:color="auto"/>
            </w:tcBorders>
            <w:vAlign w:val="center"/>
            <w:hideMark/>
          </w:tcPr>
          <w:p w14:paraId="4F768968" w14:textId="77777777" w:rsidR="001B3899" w:rsidRDefault="003D0EF4">
            <w:pPr>
              <w:rPr>
                <w:rFonts w:eastAsia="Times New Roman"/>
              </w:rPr>
            </w:pPr>
            <w:r>
              <w:rPr>
                <w:rFonts w:eastAsia="Times New Roman"/>
              </w:rPr>
              <w:t xml:space="preserve">PNR-Transit </w:t>
            </w:r>
          </w:p>
        </w:tc>
        <w:tc>
          <w:tcPr>
            <w:tcW w:w="0" w:type="auto"/>
            <w:vAlign w:val="center"/>
            <w:hideMark/>
          </w:tcPr>
          <w:p w14:paraId="11824422" w14:textId="77777777" w:rsidR="001B3899" w:rsidRDefault="003D0EF4">
            <w:pPr>
              <w:rPr>
                <w:rFonts w:eastAsia="Times New Roman"/>
              </w:rPr>
            </w:pPr>
            <w:r>
              <w:rPr>
                <w:rFonts w:eastAsia="Times New Roman"/>
              </w:rPr>
              <w:t xml:space="preserve">0 </w:t>
            </w:r>
          </w:p>
        </w:tc>
        <w:tc>
          <w:tcPr>
            <w:tcW w:w="0" w:type="auto"/>
            <w:vAlign w:val="center"/>
            <w:hideMark/>
          </w:tcPr>
          <w:p w14:paraId="4D7C8EAA" w14:textId="77777777" w:rsidR="001B3899" w:rsidRDefault="003D0EF4">
            <w:pPr>
              <w:rPr>
                <w:rFonts w:eastAsia="Times New Roman"/>
              </w:rPr>
            </w:pPr>
            <w:r>
              <w:rPr>
                <w:rFonts w:eastAsia="Times New Roman"/>
              </w:rPr>
              <w:t xml:space="preserve">0 </w:t>
            </w:r>
          </w:p>
        </w:tc>
        <w:tc>
          <w:tcPr>
            <w:tcW w:w="0" w:type="auto"/>
            <w:vAlign w:val="center"/>
            <w:hideMark/>
          </w:tcPr>
          <w:p w14:paraId="3E79E015" w14:textId="77777777" w:rsidR="001B3899" w:rsidRDefault="003D0EF4">
            <w:pPr>
              <w:rPr>
                <w:rFonts w:eastAsia="Times New Roman"/>
              </w:rPr>
            </w:pPr>
            <w:r>
              <w:rPr>
                <w:rFonts w:eastAsia="Times New Roman"/>
              </w:rPr>
              <w:t xml:space="preserve">0 </w:t>
            </w:r>
          </w:p>
        </w:tc>
        <w:tc>
          <w:tcPr>
            <w:tcW w:w="0" w:type="auto"/>
            <w:vAlign w:val="center"/>
            <w:hideMark/>
          </w:tcPr>
          <w:p w14:paraId="649654AD" w14:textId="77777777" w:rsidR="001B3899" w:rsidRDefault="003D0EF4">
            <w:pPr>
              <w:rPr>
                <w:rFonts w:eastAsia="Times New Roman"/>
              </w:rPr>
            </w:pPr>
            <w:r>
              <w:rPr>
                <w:rFonts w:eastAsia="Times New Roman"/>
              </w:rPr>
              <w:t xml:space="preserve">0 </w:t>
            </w:r>
          </w:p>
        </w:tc>
        <w:tc>
          <w:tcPr>
            <w:tcW w:w="0" w:type="auto"/>
            <w:vAlign w:val="center"/>
            <w:hideMark/>
          </w:tcPr>
          <w:p w14:paraId="763B62E3" w14:textId="77777777" w:rsidR="001B3899" w:rsidRDefault="003D0EF4">
            <w:pPr>
              <w:rPr>
                <w:rFonts w:eastAsia="Times New Roman"/>
              </w:rPr>
            </w:pPr>
            <w:r>
              <w:rPr>
                <w:rFonts w:eastAsia="Times New Roman"/>
              </w:rPr>
              <w:t xml:space="preserve">0 </w:t>
            </w:r>
          </w:p>
        </w:tc>
        <w:tc>
          <w:tcPr>
            <w:tcW w:w="0" w:type="auto"/>
            <w:vAlign w:val="center"/>
            <w:hideMark/>
          </w:tcPr>
          <w:p w14:paraId="5F4D89D6" w14:textId="77777777" w:rsidR="001B3899" w:rsidRDefault="003D0EF4">
            <w:pPr>
              <w:rPr>
                <w:rFonts w:eastAsia="Times New Roman"/>
              </w:rPr>
            </w:pPr>
            <w:r>
              <w:rPr>
                <w:rFonts w:eastAsia="Times New Roman"/>
              </w:rPr>
              <w:t xml:space="preserve">0 </w:t>
            </w:r>
          </w:p>
        </w:tc>
        <w:tc>
          <w:tcPr>
            <w:tcW w:w="0" w:type="auto"/>
            <w:vAlign w:val="center"/>
            <w:hideMark/>
          </w:tcPr>
          <w:p w14:paraId="3CADBBD2" w14:textId="77777777" w:rsidR="001B3899" w:rsidRDefault="003D0EF4">
            <w:pPr>
              <w:rPr>
                <w:rFonts w:eastAsia="Times New Roman"/>
              </w:rPr>
            </w:pPr>
            <w:r>
              <w:rPr>
                <w:rFonts w:eastAsia="Times New Roman"/>
              </w:rPr>
              <w:t xml:space="preserve">0 </w:t>
            </w:r>
          </w:p>
        </w:tc>
        <w:tc>
          <w:tcPr>
            <w:tcW w:w="0" w:type="auto"/>
            <w:vAlign w:val="center"/>
            <w:hideMark/>
          </w:tcPr>
          <w:p w14:paraId="700B4266" w14:textId="77777777" w:rsidR="001B3899" w:rsidRDefault="003D0EF4">
            <w:pPr>
              <w:rPr>
                <w:rFonts w:eastAsia="Times New Roman"/>
              </w:rPr>
            </w:pPr>
            <w:r>
              <w:rPr>
                <w:rFonts w:eastAsia="Times New Roman"/>
              </w:rPr>
              <w:t xml:space="preserve">245 </w:t>
            </w:r>
          </w:p>
        </w:tc>
        <w:tc>
          <w:tcPr>
            <w:tcW w:w="0" w:type="auto"/>
            <w:vAlign w:val="center"/>
            <w:hideMark/>
          </w:tcPr>
          <w:p w14:paraId="7AFF3E75" w14:textId="77777777" w:rsidR="001B3899" w:rsidRDefault="003D0EF4">
            <w:pPr>
              <w:rPr>
                <w:rFonts w:eastAsia="Times New Roman"/>
              </w:rPr>
            </w:pPr>
            <w:r>
              <w:rPr>
                <w:rFonts w:eastAsia="Times New Roman"/>
              </w:rPr>
              <w:t xml:space="preserve">1,675 </w:t>
            </w:r>
          </w:p>
        </w:tc>
        <w:tc>
          <w:tcPr>
            <w:tcW w:w="0" w:type="auto"/>
            <w:vAlign w:val="center"/>
            <w:hideMark/>
          </w:tcPr>
          <w:p w14:paraId="2D0C1500" w14:textId="77777777" w:rsidR="001B3899" w:rsidRDefault="003D0EF4">
            <w:pPr>
              <w:rPr>
                <w:rFonts w:eastAsia="Times New Roman"/>
              </w:rPr>
            </w:pPr>
            <w:r>
              <w:rPr>
                <w:rFonts w:eastAsia="Times New Roman"/>
              </w:rPr>
              <w:t xml:space="preserve">0 </w:t>
            </w:r>
          </w:p>
        </w:tc>
        <w:tc>
          <w:tcPr>
            <w:tcW w:w="0" w:type="auto"/>
            <w:vAlign w:val="center"/>
            <w:hideMark/>
          </w:tcPr>
          <w:p w14:paraId="438E7CA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5058A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66A80F" w14:textId="77777777" w:rsidR="001B3899" w:rsidRDefault="003D0EF4">
            <w:pPr>
              <w:rPr>
                <w:rFonts w:eastAsia="Times New Roman"/>
              </w:rPr>
            </w:pPr>
            <w:r>
              <w:rPr>
                <w:rFonts w:eastAsia="Times New Roman"/>
              </w:rPr>
              <w:t xml:space="preserve">1,920 </w:t>
            </w:r>
          </w:p>
        </w:tc>
        <w:tc>
          <w:tcPr>
            <w:tcW w:w="0" w:type="auto"/>
            <w:vAlign w:val="center"/>
            <w:hideMark/>
          </w:tcPr>
          <w:p w14:paraId="1A4A1EAB" w14:textId="77777777" w:rsidR="001B3899" w:rsidRDefault="003D0EF4">
            <w:pPr>
              <w:rPr>
                <w:rFonts w:eastAsia="Times New Roman"/>
              </w:rPr>
            </w:pPr>
            <w:r>
              <w:rPr>
                <w:rFonts w:eastAsia="Times New Roman"/>
              </w:rPr>
              <w:t xml:space="preserve">0 </w:t>
            </w:r>
          </w:p>
        </w:tc>
        <w:tc>
          <w:tcPr>
            <w:tcW w:w="0" w:type="auto"/>
            <w:vAlign w:val="center"/>
            <w:hideMark/>
          </w:tcPr>
          <w:p w14:paraId="28874A15" w14:textId="77777777" w:rsidR="001B3899" w:rsidRDefault="003D0EF4">
            <w:pPr>
              <w:rPr>
                <w:rFonts w:eastAsia="Times New Roman"/>
              </w:rPr>
            </w:pPr>
            <w:r>
              <w:rPr>
                <w:rFonts w:eastAsia="Times New Roman"/>
              </w:rPr>
              <w:t xml:space="preserve">1,920 </w:t>
            </w:r>
          </w:p>
        </w:tc>
        <w:tc>
          <w:tcPr>
            <w:tcW w:w="0" w:type="auto"/>
            <w:tcBorders>
              <w:right w:val="single" w:sz="6" w:space="0" w:color="auto"/>
            </w:tcBorders>
            <w:vAlign w:val="center"/>
            <w:hideMark/>
          </w:tcPr>
          <w:p w14:paraId="6931D7CD" w14:textId="77777777" w:rsidR="001B3899" w:rsidRDefault="003D0EF4">
            <w:pPr>
              <w:rPr>
                <w:rFonts w:eastAsia="Times New Roman"/>
              </w:rPr>
            </w:pPr>
            <w:r>
              <w:rPr>
                <w:rFonts w:eastAsia="Times New Roman"/>
              </w:rPr>
              <w:t xml:space="preserve">0 </w:t>
            </w:r>
          </w:p>
        </w:tc>
      </w:tr>
      <w:tr w:rsidR="001B3899" w14:paraId="0DFB5018" w14:textId="77777777">
        <w:trPr>
          <w:divId w:val="1824467884"/>
          <w:tblCellSpacing w:w="15" w:type="dxa"/>
        </w:trPr>
        <w:tc>
          <w:tcPr>
            <w:tcW w:w="3600" w:type="dxa"/>
            <w:tcBorders>
              <w:right w:val="single" w:sz="6" w:space="0" w:color="auto"/>
            </w:tcBorders>
            <w:vAlign w:val="center"/>
            <w:hideMark/>
          </w:tcPr>
          <w:p w14:paraId="4080D033" w14:textId="77777777" w:rsidR="001B3899" w:rsidRDefault="003D0EF4">
            <w:pPr>
              <w:rPr>
                <w:rFonts w:eastAsia="Times New Roman"/>
              </w:rPr>
            </w:pPr>
            <w:r>
              <w:rPr>
                <w:rFonts w:eastAsia="Times New Roman"/>
              </w:rPr>
              <w:t xml:space="preserve">KNR-Transit </w:t>
            </w:r>
          </w:p>
        </w:tc>
        <w:tc>
          <w:tcPr>
            <w:tcW w:w="0" w:type="auto"/>
            <w:vAlign w:val="center"/>
            <w:hideMark/>
          </w:tcPr>
          <w:p w14:paraId="28BFF8CA" w14:textId="77777777" w:rsidR="001B3899" w:rsidRDefault="003D0EF4">
            <w:pPr>
              <w:rPr>
                <w:rFonts w:eastAsia="Times New Roman"/>
              </w:rPr>
            </w:pPr>
            <w:r>
              <w:rPr>
                <w:rFonts w:eastAsia="Times New Roman"/>
              </w:rPr>
              <w:t xml:space="preserve">0 </w:t>
            </w:r>
          </w:p>
        </w:tc>
        <w:tc>
          <w:tcPr>
            <w:tcW w:w="0" w:type="auto"/>
            <w:vAlign w:val="center"/>
            <w:hideMark/>
          </w:tcPr>
          <w:p w14:paraId="67B82310" w14:textId="77777777" w:rsidR="001B3899" w:rsidRDefault="003D0EF4">
            <w:pPr>
              <w:rPr>
                <w:rFonts w:eastAsia="Times New Roman"/>
              </w:rPr>
            </w:pPr>
            <w:r>
              <w:rPr>
                <w:rFonts w:eastAsia="Times New Roman"/>
              </w:rPr>
              <w:t xml:space="preserve">0 </w:t>
            </w:r>
          </w:p>
        </w:tc>
        <w:tc>
          <w:tcPr>
            <w:tcW w:w="0" w:type="auto"/>
            <w:vAlign w:val="center"/>
            <w:hideMark/>
          </w:tcPr>
          <w:p w14:paraId="1E261A2B" w14:textId="77777777" w:rsidR="001B3899" w:rsidRDefault="003D0EF4">
            <w:pPr>
              <w:rPr>
                <w:rFonts w:eastAsia="Times New Roman"/>
              </w:rPr>
            </w:pPr>
            <w:r>
              <w:rPr>
                <w:rFonts w:eastAsia="Times New Roman"/>
              </w:rPr>
              <w:t xml:space="preserve">0 </w:t>
            </w:r>
          </w:p>
        </w:tc>
        <w:tc>
          <w:tcPr>
            <w:tcW w:w="0" w:type="auto"/>
            <w:vAlign w:val="center"/>
            <w:hideMark/>
          </w:tcPr>
          <w:p w14:paraId="36C6B90A" w14:textId="77777777" w:rsidR="001B3899" w:rsidRDefault="003D0EF4">
            <w:pPr>
              <w:rPr>
                <w:rFonts w:eastAsia="Times New Roman"/>
              </w:rPr>
            </w:pPr>
            <w:r>
              <w:rPr>
                <w:rFonts w:eastAsia="Times New Roman"/>
              </w:rPr>
              <w:t xml:space="preserve">0 </w:t>
            </w:r>
          </w:p>
        </w:tc>
        <w:tc>
          <w:tcPr>
            <w:tcW w:w="0" w:type="auto"/>
            <w:vAlign w:val="center"/>
            <w:hideMark/>
          </w:tcPr>
          <w:p w14:paraId="00B5912C" w14:textId="77777777" w:rsidR="001B3899" w:rsidRDefault="003D0EF4">
            <w:pPr>
              <w:rPr>
                <w:rFonts w:eastAsia="Times New Roman"/>
              </w:rPr>
            </w:pPr>
            <w:r>
              <w:rPr>
                <w:rFonts w:eastAsia="Times New Roman"/>
              </w:rPr>
              <w:t xml:space="preserve">0 </w:t>
            </w:r>
          </w:p>
        </w:tc>
        <w:tc>
          <w:tcPr>
            <w:tcW w:w="0" w:type="auto"/>
            <w:vAlign w:val="center"/>
            <w:hideMark/>
          </w:tcPr>
          <w:p w14:paraId="508F04F9" w14:textId="77777777" w:rsidR="001B3899" w:rsidRDefault="003D0EF4">
            <w:pPr>
              <w:rPr>
                <w:rFonts w:eastAsia="Times New Roman"/>
              </w:rPr>
            </w:pPr>
            <w:r>
              <w:rPr>
                <w:rFonts w:eastAsia="Times New Roman"/>
              </w:rPr>
              <w:t xml:space="preserve">0 </w:t>
            </w:r>
          </w:p>
        </w:tc>
        <w:tc>
          <w:tcPr>
            <w:tcW w:w="0" w:type="auto"/>
            <w:vAlign w:val="center"/>
            <w:hideMark/>
          </w:tcPr>
          <w:p w14:paraId="19BEA2F2" w14:textId="77777777" w:rsidR="001B3899" w:rsidRDefault="003D0EF4">
            <w:pPr>
              <w:rPr>
                <w:rFonts w:eastAsia="Times New Roman"/>
              </w:rPr>
            </w:pPr>
            <w:r>
              <w:rPr>
                <w:rFonts w:eastAsia="Times New Roman"/>
              </w:rPr>
              <w:t xml:space="preserve">0 </w:t>
            </w:r>
          </w:p>
        </w:tc>
        <w:tc>
          <w:tcPr>
            <w:tcW w:w="0" w:type="auto"/>
            <w:vAlign w:val="center"/>
            <w:hideMark/>
          </w:tcPr>
          <w:p w14:paraId="417DDEBA" w14:textId="77777777" w:rsidR="001B3899" w:rsidRDefault="003D0EF4">
            <w:pPr>
              <w:rPr>
                <w:rFonts w:eastAsia="Times New Roman"/>
              </w:rPr>
            </w:pPr>
            <w:r>
              <w:rPr>
                <w:rFonts w:eastAsia="Times New Roman"/>
              </w:rPr>
              <w:t xml:space="preserve">0 </w:t>
            </w:r>
          </w:p>
        </w:tc>
        <w:tc>
          <w:tcPr>
            <w:tcW w:w="0" w:type="auto"/>
            <w:vAlign w:val="center"/>
            <w:hideMark/>
          </w:tcPr>
          <w:p w14:paraId="14D663FC" w14:textId="77777777" w:rsidR="001B3899" w:rsidRDefault="003D0EF4">
            <w:pPr>
              <w:rPr>
                <w:rFonts w:eastAsia="Times New Roman"/>
              </w:rPr>
            </w:pPr>
            <w:r>
              <w:rPr>
                <w:rFonts w:eastAsia="Times New Roman"/>
              </w:rPr>
              <w:t xml:space="preserve">0 </w:t>
            </w:r>
          </w:p>
        </w:tc>
        <w:tc>
          <w:tcPr>
            <w:tcW w:w="0" w:type="auto"/>
            <w:vAlign w:val="center"/>
            <w:hideMark/>
          </w:tcPr>
          <w:p w14:paraId="7FC668ED" w14:textId="77777777" w:rsidR="001B3899" w:rsidRDefault="003D0EF4">
            <w:pPr>
              <w:rPr>
                <w:rFonts w:eastAsia="Times New Roman"/>
              </w:rPr>
            </w:pPr>
            <w:r>
              <w:rPr>
                <w:rFonts w:eastAsia="Times New Roman"/>
              </w:rPr>
              <w:t xml:space="preserve">5,839 </w:t>
            </w:r>
          </w:p>
        </w:tc>
        <w:tc>
          <w:tcPr>
            <w:tcW w:w="0" w:type="auto"/>
            <w:vAlign w:val="center"/>
            <w:hideMark/>
          </w:tcPr>
          <w:p w14:paraId="79B436A4" w14:textId="77777777" w:rsidR="001B3899" w:rsidRDefault="003D0EF4">
            <w:pPr>
              <w:rPr>
                <w:rFonts w:eastAsia="Times New Roman"/>
              </w:rPr>
            </w:pPr>
            <w:r>
              <w:rPr>
                <w:rFonts w:eastAsia="Times New Roman"/>
              </w:rPr>
              <w:t xml:space="preserve">3,381 </w:t>
            </w:r>
          </w:p>
        </w:tc>
        <w:tc>
          <w:tcPr>
            <w:tcW w:w="0" w:type="auto"/>
            <w:tcBorders>
              <w:right w:val="single" w:sz="6" w:space="0" w:color="auto"/>
            </w:tcBorders>
            <w:vAlign w:val="center"/>
            <w:hideMark/>
          </w:tcPr>
          <w:p w14:paraId="11A13D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B483BE" w14:textId="77777777" w:rsidR="001B3899" w:rsidRDefault="003D0EF4">
            <w:pPr>
              <w:rPr>
                <w:rFonts w:eastAsia="Times New Roman"/>
              </w:rPr>
            </w:pPr>
            <w:r>
              <w:rPr>
                <w:rFonts w:eastAsia="Times New Roman"/>
              </w:rPr>
              <w:t xml:space="preserve">9,220 </w:t>
            </w:r>
          </w:p>
        </w:tc>
        <w:tc>
          <w:tcPr>
            <w:tcW w:w="0" w:type="auto"/>
            <w:vAlign w:val="center"/>
            <w:hideMark/>
          </w:tcPr>
          <w:p w14:paraId="352F0A28" w14:textId="77777777" w:rsidR="001B3899" w:rsidRDefault="003D0EF4">
            <w:pPr>
              <w:rPr>
                <w:rFonts w:eastAsia="Times New Roman"/>
              </w:rPr>
            </w:pPr>
            <w:r>
              <w:rPr>
                <w:rFonts w:eastAsia="Times New Roman"/>
              </w:rPr>
              <w:t xml:space="preserve">0 </w:t>
            </w:r>
          </w:p>
        </w:tc>
        <w:tc>
          <w:tcPr>
            <w:tcW w:w="0" w:type="auto"/>
            <w:vAlign w:val="center"/>
            <w:hideMark/>
          </w:tcPr>
          <w:p w14:paraId="68A57D5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C75B03" w14:textId="77777777" w:rsidR="001B3899" w:rsidRDefault="003D0EF4">
            <w:pPr>
              <w:rPr>
                <w:rFonts w:eastAsia="Times New Roman"/>
              </w:rPr>
            </w:pPr>
            <w:r>
              <w:rPr>
                <w:rFonts w:eastAsia="Times New Roman"/>
              </w:rPr>
              <w:t xml:space="preserve">9,220 </w:t>
            </w:r>
          </w:p>
        </w:tc>
      </w:tr>
      <w:tr w:rsidR="001B3899" w14:paraId="551C8CAD" w14:textId="77777777">
        <w:trPr>
          <w:divId w:val="1824467884"/>
          <w:tblCellSpacing w:w="15" w:type="dxa"/>
        </w:trPr>
        <w:tc>
          <w:tcPr>
            <w:tcW w:w="3600" w:type="dxa"/>
            <w:tcBorders>
              <w:right w:val="single" w:sz="6" w:space="0" w:color="auto"/>
            </w:tcBorders>
            <w:vAlign w:val="center"/>
            <w:hideMark/>
          </w:tcPr>
          <w:p w14:paraId="7D3C5F90" w14:textId="77777777" w:rsidR="001B3899" w:rsidRDefault="003D0EF4">
            <w:pPr>
              <w:rPr>
                <w:rFonts w:eastAsia="Times New Roman"/>
              </w:rPr>
            </w:pPr>
            <w:r>
              <w:rPr>
                <w:rFonts w:eastAsia="Times New Roman"/>
              </w:rPr>
              <w:t xml:space="preserve">School Bus </w:t>
            </w:r>
          </w:p>
        </w:tc>
        <w:tc>
          <w:tcPr>
            <w:tcW w:w="0" w:type="auto"/>
            <w:vAlign w:val="center"/>
            <w:hideMark/>
          </w:tcPr>
          <w:p w14:paraId="102B1605" w14:textId="77777777" w:rsidR="001B3899" w:rsidRDefault="003D0EF4">
            <w:pPr>
              <w:rPr>
                <w:rFonts w:eastAsia="Times New Roman"/>
              </w:rPr>
            </w:pPr>
            <w:r>
              <w:rPr>
                <w:rFonts w:eastAsia="Times New Roman"/>
              </w:rPr>
              <w:t xml:space="preserve">0 </w:t>
            </w:r>
          </w:p>
        </w:tc>
        <w:tc>
          <w:tcPr>
            <w:tcW w:w="0" w:type="auto"/>
            <w:vAlign w:val="center"/>
            <w:hideMark/>
          </w:tcPr>
          <w:p w14:paraId="5FF87749" w14:textId="77777777" w:rsidR="001B3899" w:rsidRDefault="003D0EF4">
            <w:pPr>
              <w:rPr>
                <w:rFonts w:eastAsia="Times New Roman"/>
              </w:rPr>
            </w:pPr>
            <w:r>
              <w:rPr>
                <w:rFonts w:eastAsia="Times New Roman"/>
              </w:rPr>
              <w:t xml:space="preserve">0 </w:t>
            </w:r>
          </w:p>
        </w:tc>
        <w:tc>
          <w:tcPr>
            <w:tcW w:w="0" w:type="auto"/>
            <w:vAlign w:val="center"/>
            <w:hideMark/>
          </w:tcPr>
          <w:p w14:paraId="5A051192" w14:textId="77777777" w:rsidR="001B3899" w:rsidRDefault="003D0EF4">
            <w:pPr>
              <w:rPr>
                <w:rFonts w:eastAsia="Times New Roman"/>
              </w:rPr>
            </w:pPr>
            <w:r>
              <w:rPr>
                <w:rFonts w:eastAsia="Times New Roman"/>
              </w:rPr>
              <w:t xml:space="preserve">0 </w:t>
            </w:r>
          </w:p>
        </w:tc>
        <w:tc>
          <w:tcPr>
            <w:tcW w:w="0" w:type="auto"/>
            <w:vAlign w:val="center"/>
            <w:hideMark/>
          </w:tcPr>
          <w:p w14:paraId="0F7FF704" w14:textId="77777777" w:rsidR="001B3899" w:rsidRDefault="003D0EF4">
            <w:pPr>
              <w:rPr>
                <w:rFonts w:eastAsia="Times New Roman"/>
              </w:rPr>
            </w:pPr>
            <w:r>
              <w:rPr>
                <w:rFonts w:eastAsia="Times New Roman"/>
              </w:rPr>
              <w:t xml:space="preserve">0 </w:t>
            </w:r>
          </w:p>
        </w:tc>
        <w:tc>
          <w:tcPr>
            <w:tcW w:w="0" w:type="auto"/>
            <w:vAlign w:val="center"/>
            <w:hideMark/>
          </w:tcPr>
          <w:p w14:paraId="3B341A49" w14:textId="77777777" w:rsidR="001B3899" w:rsidRDefault="003D0EF4">
            <w:pPr>
              <w:rPr>
                <w:rFonts w:eastAsia="Times New Roman"/>
              </w:rPr>
            </w:pPr>
            <w:r>
              <w:rPr>
                <w:rFonts w:eastAsia="Times New Roman"/>
              </w:rPr>
              <w:t xml:space="preserve">0 </w:t>
            </w:r>
          </w:p>
        </w:tc>
        <w:tc>
          <w:tcPr>
            <w:tcW w:w="0" w:type="auto"/>
            <w:vAlign w:val="center"/>
            <w:hideMark/>
          </w:tcPr>
          <w:p w14:paraId="58E14772" w14:textId="77777777" w:rsidR="001B3899" w:rsidRDefault="003D0EF4">
            <w:pPr>
              <w:rPr>
                <w:rFonts w:eastAsia="Times New Roman"/>
              </w:rPr>
            </w:pPr>
            <w:r>
              <w:rPr>
                <w:rFonts w:eastAsia="Times New Roman"/>
              </w:rPr>
              <w:t xml:space="preserve">0 </w:t>
            </w:r>
          </w:p>
        </w:tc>
        <w:tc>
          <w:tcPr>
            <w:tcW w:w="0" w:type="auto"/>
            <w:vAlign w:val="center"/>
            <w:hideMark/>
          </w:tcPr>
          <w:p w14:paraId="557ED3F4" w14:textId="77777777" w:rsidR="001B3899" w:rsidRDefault="003D0EF4">
            <w:pPr>
              <w:rPr>
                <w:rFonts w:eastAsia="Times New Roman"/>
              </w:rPr>
            </w:pPr>
            <w:r>
              <w:rPr>
                <w:rFonts w:eastAsia="Times New Roman"/>
              </w:rPr>
              <w:t xml:space="preserve">0 </w:t>
            </w:r>
          </w:p>
        </w:tc>
        <w:tc>
          <w:tcPr>
            <w:tcW w:w="0" w:type="auto"/>
            <w:vAlign w:val="center"/>
            <w:hideMark/>
          </w:tcPr>
          <w:p w14:paraId="7D9614EC" w14:textId="77777777" w:rsidR="001B3899" w:rsidRDefault="003D0EF4">
            <w:pPr>
              <w:rPr>
                <w:rFonts w:eastAsia="Times New Roman"/>
              </w:rPr>
            </w:pPr>
            <w:r>
              <w:rPr>
                <w:rFonts w:eastAsia="Times New Roman"/>
              </w:rPr>
              <w:t xml:space="preserve">0 </w:t>
            </w:r>
          </w:p>
        </w:tc>
        <w:tc>
          <w:tcPr>
            <w:tcW w:w="0" w:type="auto"/>
            <w:vAlign w:val="center"/>
            <w:hideMark/>
          </w:tcPr>
          <w:p w14:paraId="01ADA769" w14:textId="77777777" w:rsidR="001B3899" w:rsidRDefault="003D0EF4">
            <w:pPr>
              <w:rPr>
                <w:rFonts w:eastAsia="Times New Roman"/>
              </w:rPr>
            </w:pPr>
            <w:r>
              <w:rPr>
                <w:rFonts w:eastAsia="Times New Roman"/>
              </w:rPr>
              <w:t xml:space="preserve">0 </w:t>
            </w:r>
          </w:p>
        </w:tc>
        <w:tc>
          <w:tcPr>
            <w:tcW w:w="0" w:type="auto"/>
            <w:vAlign w:val="center"/>
            <w:hideMark/>
          </w:tcPr>
          <w:p w14:paraId="7DFC1C6A" w14:textId="77777777" w:rsidR="001B3899" w:rsidRDefault="003D0EF4">
            <w:pPr>
              <w:rPr>
                <w:rFonts w:eastAsia="Times New Roman"/>
              </w:rPr>
            </w:pPr>
            <w:r>
              <w:rPr>
                <w:rFonts w:eastAsia="Times New Roman"/>
              </w:rPr>
              <w:t xml:space="preserve">0 </w:t>
            </w:r>
          </w:p>
        </w:tc>
        <w:tc>
          <w:tcPr>
            <w:tcW w:w="0" w:type="auto"/>
            <w:vAlign w:val="center"/>
            <w:hideMark/>
          </w:tcPr>
          <w:p w14:paraId="4BDB14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A7DB2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8FD5BD" w14:textId="77777777" w:rsidR="001B3899" w:rsidRDefault="003D0EF4">
            <w:pPr>
              <w:rPr>
                <w:rFonts w:eastAsia="Times New Roman"/>
              </w:rPr>
            </w:pPr>
            <w:r>
              <w:rPr>
                <w:rFonts w:eastAsia="Times New Roman"/>
              </w:rPr>
              <w:t xml:space="preserve">0 </w:t>
            </w:r>
          </w:p>
        </w:tc>
        <w:tc>
          <w:tcPr>
            <w:tcW w:w="0" w:type="auto"/>
            <w:vAlign w:val="center"/>
            <w:hideMark/>
          </w:tcPr>
          <w:p w14:paraId="41079AB0" w14:textId="77777777" w:rsidR="001B3899" w:rsidRDefault="003D0EF4">
            <w:pPr>
              <w:rPr>
                <w:rFonts w:eastAsia="Times New Roman"/>
              </w:rPr>
            </w:pPr>
            <w:r>
              <w:rPr>
                <w:rFonts w:eastAsia="Times New Roman"/>
              </w:rPr>
              <w:t xml:space="preserve">0 </w:t>
            </w:r>
          </w:p>
        </w:tc>
        <w:tc>
          <w:tcPr>
            <w:tcW w:w="0" w:type="auto"/>
            <w:vAlign w:val="center"/>
            <w:hideMark/>
          </w:tcPr>
          <w:p w14:paraId="5BC622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B25D300" w14:textId="77777777" w:rsidR="001B3899" w:rsidRDefault="003D0EF4">
            <w:pPr>
              <w:rPr>
                <w:rFonts w:eastAsia="Times New Roman"/>
              </w:rPr>
            </w:pPr>
            <w:r>
              <w:rPr>
                <w:rFonts w:eastAsia="Times New Roman"/>
              </w:rPr>
              <w:t xml:space="preserve">0 </w:t>
            </w:r>
          </w:p>
        </w:tc>
      </w:tr>
      <w:tr w:rsidR="001B3899" w14:paraId="75963B68" w14:textId="77777777">
        <w:trPr>
          <w:divId w:val="1824467884"/>
          <w:tblCellSpacing w:w="15" w:type="dxa"/>
        </w:trPr>
        <w:tc>
          <w:tcPr>
            <w:tcW w:w="3600" w:type="dxa"/>
            <w:tcBorders>
              <w:right w:val="single" w:sz="6" w:space="0" w:color="auto"/>
            </w:tcBorders>
            <w:vAlign w:val="center"/>
            <w:hideMark/>
          </w:tcPr>
          <w:p w14:paraId="434DB558" w14:textId="77777777" w:rsidR="001B3899" w:rsidRDefault="003D0EF4">
            <w:pPr>
              <w:rPr>
                <w:rFonts w:eastAsia="Times New Roman"/>
              </w:rPr>
            </w:pPr>
            <w:r>
              <w:rPr>
                <w:rFonts w:eastAsia="Times New Roman"/>
              </w:rPr>
              <w:t xml:space="preserve">Total </w:t>
            </w:r>
          </w:p>
        </w:tc>
        <w:tc>
          <w:tcPr>
            <w:tcW w:w="0" w:type="auto"/>
            <w:vAlign w:val="center"/>
            <w:hideMark/>
          </w:tcPr>
          <w:p w14:paraId="1732CB69" w14:textId="77777777" w:rsidR="001B3899" w:rsidRDefault="003D0EF4">
            <w:pPr>
              <w:rPr>
                <w:rFonts w:eastAsia="Times New Roman"/>
              </w:rPr>
            </w:pPr>
            <w:r>
              <w:rPr>
                <w:rFonts w:eastAsia="Times New Roman"/>
              </w:rPr>
              <w:t xml:space="preserve">3,799,491 </w:t>
            </w:r>
          </w:p>
        </w:tc>
        <w:tc>
          <w:tcPr>
            <w:tcW w:w="0" w:type="auto"/>
            <w:vAlign w:val="center"/>
            <w:hideMark/>
          </w:tcPr>
          <w:p w14:paraId="12B237D7" w14:textId="77777777" w:rsidR="001B3899" w:rsidRDefault="003D0EF4">
            <w:pPr>
              <w:rPr>
                <w:rFonts w:eastAsia="Times New Roman"/>
              </w:rPr>
            </w:pPr>
            <w:r>
              <w:rPr>
                <w:rFonts w:eastAsia="Times New Roman"/>
              </w:rPr>
              <w:t xml:space="preserve">1,420,365 </w:t>
            </w:r>
          </w:p>
        </w:tc>
        <w:tc>
          <w:tcPr>
            <w:tcW w:w="0" w:type="auto"/>
            <w:vAlign w:val="center"/>
            <w:hideMark/>
          </w:tcPr>
          <w:p w14:paraId="5A14EB86" w14:textId="77777777" w:rsidR="001B3899" w:rsidRDefault="003D0EF4">
            <w:pPr>
              <w:rPr>
                <w:rFonts w:eastAsia="Times New Roman"/>
              </w:rPr>
            </w:pPr>
            <w:r>
              <w:rPr>
                <w:rFonts w:eastAsia="Times New Roman"/>
              </w:rPr>
              <w:t xml:space="preserve">888,753 </w:t>
            </w:r>
          </w:p>
        </w:tc>
        <w:tc>
          <w:tcPr>
            <w:tcW w:w="0" w:type="auto"/>
            <w:vAlign w:val="center"/>
            <w:hideMark/>
          </w:tcPr>
          <w:p w14:paraId="6F9C6B43" w14:textId="77777777" w:rsidR="001B3899" w:rsidRDefault="003D0EF4">
            <w:pPr>
              <w:rPr>
                <w:rFonts w:eastAsia="Times New Roman"/>
              </w:rPr>
            </w:pPr>
            <w:r>
              <w:rPr>
                <w:rFonts w:eastAsia="Times New Roman"/>
              </w:rPr>
              <w:t xml:space="preserve">316,248 </w:t>
            </w:r>
          </w:p>
        </w:tc>
        <w:tc>
          <w:tcPr>
            <w:tcW w:w="0" w:type="auto"/>
            <w:vAlign w:val="center"/>
            <w:hideMark/>
          </w:tcPr>
          <w:p w14:paraId="5ECBE5A5" w14:textId="77777777" w:rsidR="001B3899" w:rsidRDefault="003D0EF4">
            <w:pPr>
              <w:rPr>
                <w:rFonts w:eastAsia="Times New Roman"/>
              </w:rPr>
            </w:pPr>
            <w:r>
              <w:rPr>
                <w:rFonts w:eastAsia="Times New Roman"/>
              </w:rPr>
              <w:t xml:space="preserve">34,463 </w:t>
            </w:r>
          </w:p>
        </w:tc>
        <w:tc>
          <w:tcPr>
            <w:tcW w:w="0" w:type="auto"/>
            <w:vAlign w:val="center"/>
            <w:hideMark/>
          </w:tcPr>
          <w:p w14:paraId="4F35D1F8" w14:textId="77777777" w:rsidR="001B3899" w:rsidRDefault="003D0EF4">
            <w:pPr>
              <w:rPr>
                <w:rFonts w:eastAsia="Times New Roman"/>
              </w:rPr>
            </w:pPr>
            <w:r>
              <w:rPr>
                <w:rFonts w:eastAsia="Times New Roman"/>
              </w:rPr>
              <w:t xml:space="preserve">41,338 </w:t>
            </w:r>
          </w:p>
        </w:tc>
        <w:tc>
          <w:tcPr>
            <w:tcW w:w="0" w:type="auto"/>
            <w:vAlign w:val="center"/>
            <w:hideMark/>
          </w:tcPr>
          <w:p w14:paraId="5EC4E791" w14:textId="77777777" w:rsidR="001B3899" w:rsidRDefault="003D0EF4">
            <w:pPr>
              <w:rPr>
                <w:rFonts w:eastAsia="Times New Roman"/>
              </w:rPr>
            </w:pPr>
            <w:r>
              <w:rPr>
                <w:rFonts w:eastAsia="Times New Roman"/>
              </w:rPr>
              <w:t xml:space="preserve">5,143 </w:t>
            </w:r>
          </w:p>
        </w:tc>
        <w:tc>
          <w:tcPr>
            <w:tcW w:w="0" w:type="auto"/>
            <w:vAlign w:val="center"/>
            <w:hideMark/>
          </w:tcPr>
          <w:p w14:paraId="42F482A9" w14:textId="77777777" w:rsidR="001B3899" w:rsidRDefault="003D0EF4">
            <w:pPr>
              <w:rPr>
                <w:rFonts w:eastAsia="Times New Roman"/>
              </w:rPr>
            </w:pPr>
            <w:r>
              <w:rPr>
                <w:rFonts w:eastAsia="Times New Roman"/>
              </w:rPr>
              <w:t xml:space="preserve">245 </w:t>
            </w:r>
          </w:p>
        </w:tc>
        <w:tc>
          <w:tcPr>
            <w:tcW w:w="0" w:type="auto"/>
            <w:vAlign w:val="center"/>
            <w:hideMark/>
          </w:tcPr>
          <w:p w14:paraId="39457732" w14:textId="77777777" w:rsidR="001B3899" w:rsidRDefault="003D0EF4">
            <w:pPr>
              <w:rPr>
                <w:rFonts w:eastAsia="Times New Roman"/>
              </w:rPr>
            </w:pPr>
            <w:r>
              <w:rPr>
                <w:rFonts w:eastAsia="Times New Roman"/>
              </w:rPr>
              <w:t xml:space="preserve">1,675 </w:t>
            </w:r>
          </w:p>
        </w:tc>
        <w:tc>
          <w:tcPr>
            <w:tcW w:w="0" w:type="auto"/>
            <w:vAlign w:val="center"/>
            <w:hideMark/>
          </w:tcPr>
          <w:p w14:paraId="38FA7EEC" w14:textId="77777777" w:rsidR="001B3899" w:rsidRDefault="003D0EF4">
            <w:pPr>
              <w:rPr>
                <w:rFonts w:eastAsia="Times New Roman"/>
              </w:rPr>
            </w:pPr>
            <w:r>
              <w:rPr>
                <w:rFonts w:eastAsia="Times New Roman"/>
              </w:rPr>
              <w:t xml:space="preserve">5,839 </w:t>
            </w:r>
          </w:p>
        </w:tc>
        <w:tc>
          <w:tcPr>
            <w:tcW w:w="0" w:type="auto"/>
            <w:vAlign w:val="center"/>
            <w:hideMark/>
          </w:tcPr>
          <w:p w14:paraId="7CE401B1" w14:textId="77777777" w:rsidR="001B3899" w:rsidRDefault="003D0EF4">
            <w:pPr>
              <w:rPr>
                <w:rFonts w:eastAsia="Times New Roman"/>
              </w:rPr>
            </w:pPr>
            <w:r>
              <w:rPr>
                <w:rFonts w:eastAsia="Times New Roman"/>
              </w:rPr>
              <w:t xml:space="preserve">3,381 </w:t>
            </w:r>
          </w:p>
        </w:tc>
        <w:tc>
          <w:tcPr>
            <w:tcW w:w="0" w:type="auto"/>
            <w:tcBorders>
              <w:right w:val="single" w:sz="6" w:space="0" w:color="auto"/>
            </w:tcBorders>
            <w:vAlign w:val="center"/>
            <w:hideMark/>
          </w:tcPr>
          <w:p w14:paraId="5221DA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D9EC5A" w14:textId="77777777" w:rsidR="001B3899" w:rsidRDefault="003D0EF4">
            <w:pPr>
              <w:rPr>
                <w:rFonts w:eastAsia="Times New Roman"/>
              </w:rPr>
            </w:pPr>
            <w:r>
              <w:rPr>
                <w:rFonts w:eastAsia="Times New Roman"/>
              </w:rPr>
              <w:t xml:space="preserve">6,516,940 </w:t>
            </w:r>
          </w:p>
        </w:tc>
        <w:tc>
          <w:tcPr>
            <w:tcW w:w="0" w:type="auto"/>
            <w:vAlign w:val="center"/>
            <w:hideMark/>
          </w:tcPr>
          <w:p w14:paraId="7E4D227E" w14:textId="77777777" w:rsidR="001B3899" w:rsidRDefault="003D0EF4">
            <w:pPr>
              <w:rPr>
                <w:rFonts w:eastAsia="Times New Roman"/>
              </w:rPr>
            </w:pPr>
            <w:r>
              <w:rPr>
                <w:rFonts w:eastAsia="Times New Roman"/>
              </w:rPr>
              <w:t xml:space="preserve">46,481 </w:t>
            </w:r>
          </w:p>
        </w:tc>
        <w:tc>
          <w:tcPr>
            <w:tcW w:w="0" w:type="auto"/>
            <w:vAlign w:val="center"/>
            <w:hideMark/>
          </w:tcPr>
          <w:p w14:paraId="703127E4" w14:textId="77777777" w:rsidR="001B3899" w:rsidRDefault="003D0EF4">
            <w:pPr>
              <w:rPr>
                <w:rFonts w:eastAsia="Times New Roman"/>
              </w:rPr>
            </w:pPr>
            <w:r>
              <w:rPr>
                <w:rFonts w:eastAsia="Times New Roman"/>
              </w:rPr>
              <w:t xml:space="preserve">1,920 </w:t>
            </w:r>
          </w:p>
        </w:tc>
        <w:tc>
          <w:tcPr>
            <w:tcW w:w="0" w:type="auto"/>
            <w:tcBorders>
              <w:right w:val="single" w:sz="6" w:space="0" w:color="auto"/>
            </w:tcBorders>
            <w:vAlign w:val="center"/>
            <w:hideMark/>
          </w:tcPr>
          <w:p w14:paraId="28D45A3A" w14:textId="77777777" w:rsidR="001B3899" w:rsidRDefault="003D0EF4">
            <w:pPr>
              <w:rPr>
                <w:rFonts w:eastAsia="Times New Roman"/>
              </w:rPr>
            </w:pPr>
            <w:r>
              <w:rPr>
                <w:rFonts w:eastAsia="Times New Roman"/>
              </w:rPr>
              <w:t xml:space="preserve">9,220 </w:t>
            </w:r>
          </w:p>
        </w:tc>
      </w:tr>
    </w:tbl>
    <w:p w14:paraId="1F720AE8"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5FCCEFD6" w14:textId="77777777">
        <w:trPr>
          <w:divId w:val="1824467884"/>
          <w:tblHeader/>
          <w:tblCellSpacing w:w="15" w:type="dxa"/>
        </w:trPr>
        <w:tc>
          <w:tcPr>
            <w:tcW w:w="0" w:type="auto"/>
            <w:gridSpan w:val="17"/>
            <w:tcBorders>
              <w:top w:val="nil"/>
              <w:left w:val="nil"/>
              <w:bottom w:val="nil"/>
              <w:right w:val="nil"/>
            </w:tcBorders>
            <w:vAlign w:val="center"/>
            <w:hideMark/>
          </w:tcPr>
          <w:p w14:paraId="75191F26" w14:textId="6BBE76A2" w:rsidR="001B3899" w:rsidRDefault="00477412">
            <w:pPr>
              <w:jc w:val="center"/>
              <w:rPr>
                <w:rFonts w:eastAsia="Times New Roman"/>
              </w:rPr>
            </w:pPr>
            <w:ins w:id="253" w:author="Kyeil Kim" w:date="2019-04-25T13:17:00Z">
              <w:r>
                <w:rPr>
                  <w:rFonts w:eastAsia="Times New Roman"/>
                </w:rPr>
                <w:lastRenderedPageBreak/>
                <w:t xml:space="preserve">Table </w:t>
              </w:r>
            </w:ins>
            <w:del w:id="254" w:author="Kyeil Kim" w:date="2019-04-25T13:17:00Z">
              <w:r w:rsidR="003D0EF4" w:rsidDel="00477412">
                <w:rPr>
                  <w:rFonts w:eastAsia="Times New Roman"/>
                </w:rPr>
                <w:delText xml:space="preserve">Tablke </w:delText>
              </w:r>
            </w:del>
            <w:r w:rsidR="003D0EF4">
              <w:rPr>
                <w:rFonts w:eastAsia="Times New Roman"/>
              </w:rPr>
              <w:t>3-16n. Trip Mode Choice by Tour Purpose and Tour Mode - Observed Trip Mode Shares: Individual Non-</w:t>
            </w:r>
            <w:proofErr w:type="gramStart"/>
            <w:r w:rsidR="003D0EF4">
              <w:rPr>
                <w:rFonts w:eastAsia="Times New Roman"/>
              </w:rPr>
              <w:t>mandatory</w:t>
            </w:r>
            <w:proofErr w:type="gramEnd"/>
            <w:r w:rsidR="003D0EF4">
              <w:rPr>
                <w:rFonts w:eastAsia="Times New Roman"/>
              </w:rPr>
              <w:t xml:space="preserve"> Tours </w:t>
            </w:r>
          </w:p>
        </w:tc>
      </w:tr>
      <w:tr w:rsidR="001B3899" w14:paraId="2518C5EC" w14:textId="77777777">
        <w:trPr>
          <w:divId w:val="1824467884"/>
          <w:tblHeader/>
          <w:tblCellSpacing w:w="15" w:type="dxa"/>
        </w:trPr>
        <w:tc>
          <w:tcPr>
            <w:tcW w:w="0" w:type="auto"/>
            <w:vAlign w:val="center"/>
            <w:hideMark/>
          </w:tcPr>
          <w:p w14:paraId="5419C879"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7C2C9ABA" w14:textId="77777777" w:rsidR="001B3899" w:rsidRDefault="003D0EF4">
            <w:pPr>
              <w:jc w:val="center"/>
              <w:divId w:val="1055157083"/>
              <w:rPr>
                <w:rFonts w:eastAsia="Times New Roman"/>
                <w:b/>
                <w:bCs/>
              </w:rPr>
            </w:pPr>
            <w:r>
              <w:rPr>
                <w:rFonts w:eastAsia="Times New Roman"/>
                <w:b/>
                <w:bCs/>
              </w:rPr>
              <w:t xml:space="preserve">Trip Mode </w:t>
            </w:r>
          </w:p>
        </w:tc>
        <w:tc>
          <w:tcPr>
            <w:tcW w:w="0" w:type="auto"/>
            <w:vAlign w:val="center"/>
            <w:hideMark/>
          </w:tcPr>
          <w:p w14:paraId="5638CA6E"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5BBAB759" w14:textId="77777777" w:rsidR="001B3899" w:rsidRDefault="003D0EF4">
            <w:pPr>
              <w:jc w:val="center"/>
              <w:divId w:val="571429875"/>
              <w:rPr>
                <w:rFonts w:eastAsia="Times New Roman"/>
                <w:b/>
                <w:bCs/>
              </w:rPr>
            </w:pPr>
            <w:r>
              <w:rPr>
                <w:rFonts w:eastAsia="Times New Roman"/>
                <w:b/>
                <w:bCs/>
              </w:rPr>
              <w:t xml:space="preserve">Transit Totals </w:t>
            </w:r>
          </w:p>
        </w:tc>
      </w:tr>
      <w:tr w:rsidR="001B3899" w14:paraId="59D81E3C" w14:textId="77777777">
        <w:trPr>
          <w:divId w:val="1824467884"/>
          <w:tblHeader/>
          <w:tblCellSpacing w:w="15" w:type="dxa"/>
        </w:trPr>
        <w:tc>
          <w:tcPr>
            <w:tcW w:w="0" w:type="auto"/>
            <w:vAlign w:val="center"/>
            <w:hideMark/>
          </w:tcPr>
          <w:p w14:paraId="426DBA7D"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6981964"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1412CBDA"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023185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D6A0A56"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781B76AE"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50A4F190"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62D400FE" w14:textId="2A0D6AF3"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55"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7A370EC0"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D3DCCF8" w14:textId="5FCCBF12" w:rsidR="001B3899" w:rsidRDefault="003D0EF4">
            <w:pPr>
              <w:rPr>
                <w:rFonts w:eastAsia="Times New Roman"/>
                <w:b/>
                <w:bCs/>
              </w:rPr>
            </w:pPr>
            <w:r>
              <w:rPr>
                <w:rFonts w:eastAsia="Times New Roman"/>
                <w:b/>
                <w:bCs/>
              </w:rPr>
              <w:t>PNR Pre</w:t>
            </w:r>
            <w:ins w:id="256"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36ED0B41"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3ED58931" w14:textId="4CCB0ABA" w:rsidR="001B3899" w:rsidRDefault="003D0EF4">
            <w:pPr>
              <w:rPr>
                <w:rFonts w:eastAsia="Times New Roman"/>
                <w:b/>
                <w:bCs/>
              </w:rPr>
            </w:pPr>
            <w:r>
              <w:rPr>
                <w:rFonts w:eastAsia="Times New Roman"/>
                <w:b/>
                <w:bCs/>
              </w:rPr>
              <w:t>KNR Pre</w:t>
            </w:r>
            <w:ins w:id="257"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20FCE8B5"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1781B4F"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7BC57FB"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F87E717"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BB92BF5" w14:textId="77777777" w:rsidR="001B3899" w:rsidRDefault="003D0EF4">
            <w:pPr>
              <w:rPr>
                <w:rFonts w:eastAsia="Times New Roman"/>
                <w:b/>
                <w:bCs/>
              </w:rPr>
            </w:pPr>
            <w:r>
              <w:rPr>
                <w:rFonts w:eastAsia="Times New Roman"/>
                <w:b/>
                <w:bCs/>
              </w:rPr>
              <w:t xml:space="preserve">KNR </w:t>
            </w:r>
          </w:p>
        </w:tc>
      </w:tr>
      <w:tr w:rsidR="001B3899" w14:paraId="254E043B" w14:textId="77777777">
        <w:trPr>
          <w:divId w:val="1824467884"/>
          <w:tblCellSpacing w:w="15" w:type="dxa"/>
        </w:trPr>
        <w:tc>
          <w:tcPr>
            <w:tcW w:w="3600" w:type="dxa"/>
            <w:tcBorders>
              <w:right w:val="single" w:sz="6" w:space="0" w:color="auto"/>
            </w:tcBorders>
            <w:vAlign w:val="center"/>
            <w:hideMark/>
          </w:tcPr>
          <w:p w14:paraId="530CC188" w14:textId="77777777" w:rsidR="001B3899" w:rsidRDefault="003D0EF4">
            <w:pPr>
              <w:rPr>
                <w:rFonts w:eastAsia="Times New Roman"/>
              </w:rPr>
            </w:pPr>
            <w:r>
              <w:rPr>
                <w:rFonts w:eastAsia="Times New Roman"/>
              </w:rPr>
              <w:t xml:space="preserve">Drive Alone </w:t>
            </w:r>
          </w:p>
        </w:tc>
        <w:tc>
          <w:tcPr>
            <w:tcW w:w="0" w:type="auto"/>
            <w:vAlign w:val="center"/>
            <w:hideMark/>
          </w:tcPr>
          <w:p w14:paraId="2B69612A" w14:textId="77777777" w:rsidR="001B3899" w:rsidRDefault="003D0EF4">
            <w:pPr>
              <w:rPr>
                <w:rFonts w:eastAsia="Times New Roman"/>
              </w:rPr>
            </w:pPr>
            <w:r>
              <w:rPr>
                <w:rFonts w:eastAsia="Times New Roman"/>
              </w:rPr>
              <w:t xml:space="preserve">100% </w:t>
            </w:r>
          </w:p>
        </w:tc>
        <w:tc>
          <w:tcPr>
            <w:tcW w:w="0" w:type="auto"/>
            <w:vAlign w:val="center"/>
            <w:hideMark/>
          </w:tcPr>
          <w:p w14:paraId="04C14B2C" w14:textId="77777777" w:rsidR="001B3899" w:rsidRDefault="003D0EF4">
            <w:pPr>
              <w:rPr>
                <w:rFonts w:eastAsia="Times New Roman"/>
              </w:rPr>
            </w:pPr>
            <w:r>
              <w:rPr>
                <w:rFonts w:eastAsia="Times New Roman"/>
              </w:rPr>
              <w:t xml:space="preserve">0% </w:t>
            </w:r>
          </w:p>
        </w:tc>
        <w:tc>
          <w:tcPr>
            <w:tcW w:w="0" w:type="auto"/>
            <w:vAlign w:val="center"/>
            <w:hideMark/>
          </w:tcPr>
          <w:p w14:paraId="066D9255" w14:textId="77777777" w:rsidR="001B3899" w:rsidRDefault="003D0EF4">
            <w:pPr>
              <w:rPr>
                <w:rFonts w:eastAsia="Times New Roman"/>
              </w:rPr>
            </w:pPr>
            <w:r>
              <w:rPr>
                <w:rFonts w:eastAsia="Times New Roman"/>
              </w:rPr>
              <w:t xml:space="preserve">0% </w:t>
            </w:r>
          </w:p>
        </w:tc>
        <w:tc>
          <w:tcPr>
            <w:tcW w:w="0" w:type="auto"/>
            <w:vAlign w:val="center"/>
            <w:hideMark/>
          </w:tcPr>
          <w:p w14:paraId="349374F6" w14:textId="77777777" w:rsidR="001B3899" w:rsidRDefault="003D0EF4">
            <w:pPr>
              <w:rPr>
                <w:rFonts w:eastAsia="Times New Roman"/>
              </w:rPr>
            </w:pPr>
            <w:r>
              <w:rPr>
                <w:rFonts w:eastAsia="Times New Roman"/>
              </w:rPr>
              <w:t xml:space="preserve">0% </w:t>
            </w:r>
          </w:p>
        </w:tc>
        <w:tc>
          <w:tcPr>
            <w:tcW w:w="0" w:type="auto"/>
            <w:vAlign w:val="center"/>
            <w:hideMark/>
          </w:tcPr>
          <w:p w14:paraId="17FAD00B" w14:textId="77777777" w:rsidR="001B3899" w:rsidRDefault="003D0EF4">
            <w:pPr>
              <w:rPr>
                <w:rFonts w:eastAsia="Times New Roman"/>
              </w:rPr>
            </w:pPr>
            <w:r>
              <w:rPr>
                <w:rFonts w:eastAsia="Times New Roman"/>
              </w:rPr>
              <w:t xml:space="preserve">0% </w:t>
            </w:r>
          </w:p>
        </w:tc>
        <w:tc>
          <w:tcPr>
            <w:tcW w:w="0" w:type="auto"/>
            <w:vAlign w:val="center"/>
            <w:hideMark/>
          </w:tcPr>
          <w:p w14:paraId="0C0C0533" w14:textId="77777777" w:rsidR="001B3899" w:rsidRDefault="003D0EF4">
            <w:pPr>
              <w:rPr>
                <w:rFonts w:eastAsia="Times New Roman"/>
              </w:rPr>
            </w:pPr>
            <w:r>
              <w:rPr>
                <w:rFonts w:eastAsia="Times New Roman"/>
              </w:rPr>
              <w:t xml:space="preserve">0% </w:t>
            </w:r>
          </w:p>
        </w:tc>
        <w:tc>
          <w:tcPr>
            <w:tcW w:w="0" w:type="auto"/>
            <w:vAlign w:val="center"/>
            <w:hideMark/>
          </w:tcPr>
          <w:p w14:paraId="443028C7" w14:textId="77777777" w:rsidR="001B3899" w:rsidRDefault="003D0EF4">
            <w:pPr>
              <w:rPr>
                <w:rFonts w:eastAsia="Times New Roman"/>
              </w:rPr>
            </w:pPr>
            <w:r>
              <w:rPr>
                <w:rFonts w:eastAsia="Times New Roman"/>
              </w:rPr>
              <w:t xml:space="preserve">0% </w:t>
            </w:r>
          </w:p>
        </w:tc>
        <w:tc>
          <w:tcPr>
            <w:tcW w:w="0" w:type="auto"/>
            <w:vAlign w:val="center"/>
            <w:hideMark/>
          </w:tcPr>
          <w:p w14:paraId="06993D6D" w14:textId="77777777" w:rsidR="001B3899" w:rsidRDefault="003D0EF4">
            <w:pPr>
              <w:rPr>
                <w:rFonts w:eastAsia="Times New Roman"/>
              </w:rPr>
            </w:pPr>
            <w:r>
              <w:rPr>
                <w:rFonts w:eastAsia="Times New Roman"/>
              </w:rPr>
              <w:t xml:space="preserve">0% </w:t>
            </w:r>
          </w:p>
        </w:tc>
        <w:tc>
          <w:tcPr>
            <w:tcW w:w="0" w:type="auto"/>
            <w:vAlign w:val="center"/>
            <w:hideMark/>
          </w:tcPr>
          <w:p w14:paraId="3FD63DFD" w14:textId="77777777" w:rsidR="001B3899" w:rsidRDefault="003D0EF4">
            <w:pPr>
              <w:rPr>
                <w:rFonts w:eastAsia="Times New Roman"/>
              </w:rPr>
            </w:pPr>
            <w:r>
              <w:rPr>
                <w:rFonts w:eastAsia="Times New Roman"/>
              </w:rPr>
              <w:t xml:space="preserve">0% </w:t>
            </w:r>
          </w:p>
        </w:tc>
        <w:tc>
          <w:tcPr>
            <w:tcW w:w="0" w:type="auto"/>
            <w:vAlign w:val="center"/>
            <w:hideMark/>
          </w:tcPr>
          <w:p w14:paraId="1914E004" w14:textId="77777777" w:rsidR="001B3899" w:rsidRDefault="003D0EF4">
            <w:pPr>
              <w:rPr>
                <w:rFonts w:eastAsia="Times New Roman"/>
              </w:rPr>
            </w:pPr>
            <w:r>
              <w:rPr>
                <w:rFonts w:eastAsia="Times New Roman"/>
              </w:rPr>
              <w:t xml:space="preserve">0% </w:t>
            </w:r>
          </w:p>
        </w:tc>
        <w:tc>
          <w:tcPr>
            <w:tcW w:w="0" w:type="auto"/>
            <w:vAlign w:val="center"/>
            <w:hideMark/>
          </w:tcPr>
          <w:p w14:paraId="50E2A9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89DE3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E1E98E2" w14:textId="77777777" w:rsidR="001B3899" w:rsidRDefault="003D0EF4">
            <w:pPr>
              <w:rPr>
                <w:rFonts w:eastAsia="Times New Roman"/>
              </w:rPr>
            </w:pPr>
            <w:r>
              <w:rPr>
                <w:rFonts w:eastAsia="Times New Roman"/>
              </w:rPr>
              <w:t xml:space="preserve">100% </w:t>
            </w:r>
          </w:p>
        </w:tc>
        <w:tc>
          <w:tcPr>
            <w:tcW w:w="0" w:type="auto"/>
            <w:vAlign w:val="center"/>
            <w:hideMark/>
          </w:tcPr>
          <w:p w14:paraId="16DBD2B9" w14:textId="77777777" w:rsidR="001B3899" w:rsidRDefault="003D0EF4">
            <w:pPr>
              <w:rPr>
                <w:rFonts w:eastAsia="Times New Roman"/>
              </w:rPr>
            </w:pPr>
            <w:r>
              <w:rPr>
                <w:rFonts w:eastAsia="Times New Roman"/>
              </w:rPr>
              <w:t xml:space="preserve">0% </w:t>
            </w:r>
          </w:p>
        </w:tc>
        <w:tc>
          <w:tcPr>
            <w:tcW w:w="0" w:type="auto"/>
            <w:vAlign w:val="center"/>
            <w:hideMark/>
          </w:tcPr>
          <w:p w14:paraId="0A2FB4A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328CBC" w14:textId="77777777" w:rsidR="001B3899" w:rsidRDefault="003D0EF4">
            <w:pPr>
              <w:rPr>
                <w:rFonts w:eastAsia="Times New Roman"/>
              </w:rPr>
            </w:pPr>
            <w:r>
              <w:rPr>
                <w:rFonts w:eastAsia="Times New Roman"/>
              </w:rPr>
              <w:t xml:space="preserve">0% </w:t>
            </w:r>
          </w:p>
        </w:tc>
      </w:tr>
      <w:tr w:rsidR="001B3899" w14:paraId="5919CAFB" w14:textId="77777777">
        <w:trPr>
          <w:divId w:val="1824467884"/>
          <w:tblCellSpacing w:w="15" w:type="dxa"/>
        </w:trPr>
        <w:tc>
          <w:tcPr>
            <w:tcW w:w="3600" w:type="dxa"/>
            <w:tcBorders>
              <w:right w:val="single" w:sz="6" w:space="0" w:color="auto"/>
            </w:tcBorders>
            <w:vAlign w:val="center"/>
            <w:hideMark/>
          </w:tcPr>
          <w:p w14:paraId="3D050F8B" w14:textId="21B7BC4F" w:rsidR="001B3899" w:rsidRDefault="003D0EF4">
            <w:pPr>
              <w:rPr>
                <w:rFonts w:eastAsia="Times New Roman"/>
              </w:rPr>
            </w:pPr>
            <w:del w:id="258" w:author="Kyeil Kim" w:date="2019-04-25T13:20:00Z">
              <w:r w:rsidDel="00757A16">
                <w:rPr>
                  <w:rFonts w:eastAsia="Times New Roman"/>
                </w:rPr>
                <w:delText>Shared2</w:delText>
              </w:r>
            </w:del>
            <w:ins w:id="259" w:author="Kyeil Kim" w:date="2019-04-25T13:20:00Z">
              <w:r w:rsidR="00757A16">
                <w:rPr>
                  <w:rFonts w:eastAsia="Times New Roman"/>
                </w:rPr>
                <w:t>Shared 2</w:t>
              </w:r>
            </w:ins>
            <w:r>
              <w:rPr>
                <w:rFonts w:eastAsia="Times New Roman"/>
              </w:rPr>
              <w:t xml:space="preserve"> </w:t>
            </w:r>
          </w:p>
        </w:tc>
        <w:tc>
          <w:tcPr>
            <w:tcW w:w="0" w:type="auto"/>
            <w:vAlign w:val="center"/>
            <w:hideMark/>
          </w:tcPr>
          <w:p w14:paraId="0632259C" w14:textId="77777777" w:rsidR="001B3899" w:rsidRDefault="003D0EF4">
            <w:pPr>
              <w:rPr>
                <w:rFonts w:eastAsia="Times New Roman"/>
              </w:rPr>
            </w:pPr>
            <w:r>
              <w:rPr>
                <w:rFonts w:eastAsia="Times New Roman"/>
              </w:rPr>
              <w:t xml:space="preserve">38% </w:t>
            </w:r>
          </w:p>
        </w:tc>
        <w:tc>
          <w:tcPr>
            <w:tcW w:w="0" w:type="auto"/>
            <w:vAlign w:val="center"/>
            <w:hideMark/>
          </w:tcPr>
          <w:p w14:paraId="4CD98A8B" w14:textId="77777777" w:rsidR="001B3899" w:rsidRDefault="003D0EF4">
            <w:pPr>
              <w:rPr>
                <w:rFonts w:eastAsia="Times New Roman"/>
              </w:rPr>
            </w:pPr>
            <w:r>
              <w:rPr>
                <w:rFonts w:eastAsia="Times New Roman"/>
              </w:rPr>
              <w:t xml:space="preserve">62% </w:t>
            </w:r>
          </w:p>
        </w:tc>
        <w:tc>
          <w:tcPr>
            <w:tcW w:w="0" w:type="auto"/>
            <w:vAlign w:val="center"/>
            <w:hideMark/>
          </w:tcPr>
          <w:p w14:paraId="50A4CB2A" w14:textId="77777777" w:rsidR="001B3899" w:rsidRDefault="003D0EF4">
            <w:pPr>
              <w:rPr>
                <w:rFonts w:eastAsia="Times New Roman"/>
              </w:rPr>
            </w:pPr>
            <w:r>
              <w:rPr>
                <w:rFonts w:eastAsia="Times New Roman"/>
              </w:rPr>
              <w:t xml:space="preserve">0% </w:t>
            </w:r>
          </w:p>
        </w:tc>
        <w:tc>
          <w:tcPr>
            <w:tcW w:w="0" w:type="auto"/>
            <w:vAlign w:val="center"/>
            <w:hideMark/>
          </w:tcPr>
          <w:p w14:paraId="5D12EDD6" w14:textId="77777777" w:rsidR="001B3899" w:rsidRDefault="003D0EF4">
            <w:pPr>
              <w:rPr>
                <w:rFonts w:eastAsia="Times New Roman"/>
              </w:rPr>
            </w:pPr>
            <w:r>
              <w:rPr>
                <w:rFonts w:eastAsia="Times New Roman"/>
              </w:rPr>
              <w:t xml:space="preserve">1% </w:t>
            </w:r>
          </w:p>
        </w:tc>
        <w:tc>
          <w:tcPr>
            <w:tcW w:w="0" w:type="auto"/>
            <w:vAlign w:val="center"/>
            <w:hideMark/>
          </w:tcPr>
          <w:p w14:paraId="3A3B13F1" w14:textId="77777777" w:rsidR="001B3899" w:rsidRDefault="003D0EF4">
            <w:pPr>
              <w:rPr>
                <w:rFonts w:eastAsia="Times New Roman"/>
              </w:rPr>
            </w:pPr>
            <w:r>
              <w:rPr>
                <w:rFonts w:eastAsia="Times New Roman"/>
              </w:rPr>
              <w:t xml:space="preserve">0% </w:t>
            </w:r>
          </w:p>
        </w:tc>
        <w:tc>
          <w:tcPr>
            <w:tcW w:w="0" w:type="auto"/>
            <w:vAlign w:val="center"/>
            <w:hideMark/>
          </w:tcPr>
          <w:p w14:paraId="0778DF4B" w14:textId="77777777" w:rsidR="001B3899" w:rsidRDefault="003D0EF4">
            <w:pPr>
              <w:rPr>
                <w:rFonts w:eastAsia="Times New Roman"/>
              </w:rPr>
            </w:pPr>
            <w:r>
              <w:rPr>
                <w:rFonts w:eastAsia="Times New Roman"/>
              </w:rPr>
              <w:t xml:space="preserve">0% </w:t>
            </w:r>
          </w:p>
        </w:tc>
        <w:tc>
          <w:tcPr>
            <w:tcW w:w="0" w:type="auto"/>
            <w:vAlign w:val="center"/>
            <w:hideMark/>
          </w:tcPr>
          <w:p w14:paraId="431AF273" w14:textId="77777777" w:rsidR="001B3899" w:rsidRDefault="003D0EF4">
            <w:pPr>
              <w:rPr>
                <w:rFonts w:eastAsia="Times New Roman"/>
              </w:rPr>
            </w:pPr>
            <w:r>
              <w:rPr>
                <w:rFonts w:eastAsia="Times New Roman"/>
              </w:rPr>
              <w:t xml:space="preserve">0% </w:t>
            </w:r>
          </w:p>
        </w:tc>
        <w:tc>
          <w:tcPr>
            <w:tcW w:w="0" w:type="auto"/>
            <w:vAlign w:val="center"/>
            <w:hideMark/>
          </w:tcPr>
          <w:p w14:paraId="7BD3F413" w14:textId="77777777" w:rsidR="001B3899" w:rsidRDefault="003D0EF4">
            <w:pPr>
              <w:rPr>
                <w:rFonts w:eastAsia="Times New Roman"/>
              </w:rPr>
            </w:pPr>
            <w:r>
              <w:rPr>
                <w:rFonts w:eastAsia="Times New Roman"/>
              </w:rPr>
              <w:t xml:space="preserve">0% </w:t>
            </w:r>
          </w:p>
        </w:tc>
        <w:tc>
          <w:tcPr>
            <w:tcW w:w="0" w:type="auto"/>
            <w:vAlign w:val="center"/>
            <w:hideMark/>
          </w:tcPr>
          <w:p w14:paraId="0D4775FD" w14:textId="77777777" w:rsidR="001B3899" w:rsidRDefault="003D0EF4">
            <w:pPr>
              <w:rPr>
                <w:rFonts w:eastAsia="Times New Roman"/>
              </w:rPr>
            </w:pPr>
            <w:r>
              <w:rPr>
                <w:rFonts w:eastAsia="Times New Roman"/>
              </w:rPr>
              <w:t xml:space="preserve">0% </w:t>
            </w:r>
          </w:p>
        </w:tc>
        <w:tc>
          <w:tcPr>
            <w:tcW w:w="0" w:type="auto"/>
            <w:vAlign w:val="center"/>
            <w:hideMark/>
          </w:tcPr>
          <w:p w14:paraId="098632C5" w14:textId="77777777" w:rsidR="001B3899" w:rsidRDefault="003D0EF4">
            <w:pPr>
              <w:rPr>
                <w:rFonts w:eastAsia="Times New Roman"/>
              </w:rPr>
            </w:pPr>
            <w:r>
              <w:rPr>
                <w:rFonts w:eastAsia="Times New Roman"/>
              </w:rPr>
              <w:t xml:space="preserve">0% </w:t>
            </w:r>
          </w:p>
        </w:tc>
        <w:tc>
          <w:tcPr>
            <w:tcW w:w="0" w:type="auto"/>
            <w:vAlign w:val="center"/>
            <w:hideMark/>
          </w:tcPr>
          <w:p w14:paraId="7C566A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A3F01D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3762C2" w14:textId="77777777" w:rsidR="001B3899" w:rsidRDefault="003D0EF4">
            <w:pPr>
              <w:rPr>
                <w:rFonts w:eastAsia="Times New Roman"/>
              </w:rPr>
            </w:pPr>
            <w:r>
              <w:rPr>
                <w:rFonts w:eastAsia="Times New Roman"/>
              </w:rPr>
              <w:t xml:space="preserve">100% </w:t>
            </w:r>
          </w:p>
        </w:tc>
        <w:tc>
          <w:tcPr>
            <w:tcW w:w="0" w:type="auto"/>
            <w:vAlign w:val="center"/>
            <w:hideMark/>
          </w:tcPr>
          <w:p w14:paraId="2DD4A6C3" w14:textId="77777777" w:rsidR="001B3899" w:rsidRDefault="003D0EF4">
            <w:pPr>
              <w:rPr>
                <w:rFonts w:eastAsia="Times New Roman"/>
              </w:rPr>
            </w:pPr>
            <w:r>
              <w:rPr>
                <w:rFonts w:eastAsia="Times New Roman"/>
              </w:rPr>
              <w:t xml:space="preserve">0% </w:t>
            </w:r>
          </w:p>
        </w:tc>
        <w:tc>
          <w:tcPr>
            <w:tcW w:w="0" w:type="auto"/>
            <w:vAlign w:val="center"/>
            <w:hideMark/>
          </w:tcPr>
          <w:p w14:paraId="520E4B1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63EA22" w14:textId="77777777" w:rsidR="001B3899" w:rsidRDefault="003D0EF4">
            <w:pPr>
              <w:rPr>
                <w:rFonts w:eastAsia="Times New Roman"/>
              </w:rPr>
            </w:pPr>
            <w:r>
              <w:rPr>
                <w:rFonts w:eastAsia="Times New Roman"/>
              </w:rPr>
              <w:t xml:space="preserve">0% </w:t>
            </w:r>
          </w:p>
        </w:tc>
      </w:tr>
      <w:tr w:rsidR="001B3899" w14:paraId="6F5106E5" w14:textId="77777777">
        <w:trPr>
          <w:divId w:val="1824467884"/>
          <w:tblCellSpacing w:w="15" w:type="dxa"/>
        </w:trPr>
        <w:tc>
          <w:tcPr>
            <w:tcW w:w="3600" w:type="dxa"/>
            <w:tcBorders>
              <w:right w:val="single" w:sz="6" w:space="0" w:color="auto"/>
            </w:tcBorders>
            <w:vAlign w:val="center"/>
            <w:hideMark/>
          </w:tcPr>
          <w:p w14:paraId="4D8CD49A" w14:textId="64D3313D" w:rsidR="001B3899" w:rsidRDefault="003D0EF4">
            <w:pPr>
              <w:rPr>
                <w:rFonts w:eastAsia="Times New Roman"/>
              </w:rPr>
            </w:pPr>
            <w:del w:id="260" w:author="Kyeil Kim" w:date="2019-04-25T13:22:00Z">
              <w:r w:rsidDel="004B44DE">
                <w:rPr>
                  <w:rFonts w:eastAsia="Times New Roman"/>
                </w:rPr>
                <w:delText>Shared3+</w:delText>
              </w:r>
            </w:del>
            <w:ins w:id="261" w:author="Kyeil Kim" w:date="2019-04-25T13:22:00Z">
              <w:r w:rsidR="004B44DE">
                <w:rPr>
                  <w:rFonts w:eastAsia="Times New Roman"/>
                </w:rPr>
                <w:t>Shared 3+</w:t>
              </w:r>
            </w:ins>
            <w:r>
              <w:rPr>
                <w:rFonts w:eastAsia="Times New Roman"/>
              </w:rPr>
              <w:t xml:space="preserve"> </w:t>
            </w:r>
          </w:p>
        </w:tc>
        <w:tc>
          <w:tcPr>
            <w:tcW w:w="0" w:type="auto"/>
            <w:vAlign w:val="center"/>
            <w:hideMark/>
          </w:tcPr>
          <w:p w14:paraId="2EC4F47C" w14:textId="77777777" w:rsidR="001B3899" w:rsidRDefault="003D0EF4">
            <w:pPr>
              <w:rPr>
                <w:rFonts w:eastAsia="Times New Roman"/>
              </w:rPr>
            </w:pPr>
            <w:r>
              <w:rPr>
                <w:rFonts w:eastAsia="Times New Roman"/>
              </w:rPr>
              <w:t xml:space="preserve">15% </w:t>
            </w:r>
          </w:p>
        </w:tc>
        <w:tc>
          <w:tcPr>
            <w:tcW w:w="0" w:type="auto"/>
            <w:vAlign w:val="center"/>
            <w:hideMark/>
          </w:tcPr>
          <w:p w14:paraId="54E3F909" w14:textId="77777777" w:rsidR="001B3899" w:rsidRDefault="003D0EF4">
            <w:pPr>
              <w:rPr>
                <w:rFonts w:eastAsia="Times New Roman"/>
              </w:rPr>
            </w:pPr>
            <w:r>
              <w:rPr>
                <w:rFonts w:eastAsia="Times New Roman"/>
              </w:rPr>
              <w:t xml:space="preserve">22% </w:t>
            </w:r>
          </w:p>
        </w:tc>
        <w:tc>
          <w:tcPr>
            <w:tcW w:w="0" w:type="auto"/>
            <w:vAlign w:val="center"/>
            <w:hideMark/>
          </w:tcPr>
          <w:p w14:paraId="48D5ACC1" w14:textId="77777777" w:rsidR="001B3899" w:rsidRDefault="003D0EF4">
            <w:pPr>
              <w:rPr>
                <w:rFonts w:eastAsia="Times New Roman"/>
              </w:rPr>
            </w:pPr>
            <w:r>
              <w:rPr>
                <w:rFonts w:eastAsia="Times New Roman"/>
              </w:rPr>
              <w:t xml:space="preserve">62% </w:t>
            </w:r>
          </w:p>
        </w:tc>
        <w:tc>
          <w:tcPr>
            <w:tcW w:w="0" w:type="auto"/>
            <w:vAlign w:val="center"/>
            <w:hideMark/>
          </w:tcPr>
          <w:p w14:paraId="485143D3" w14:textId="77777777" w:rsidR="001B3899" w:rsidRDefault="003D0EF4">
            <w:pPr>
              <w:rPr>
                <w:rFonts w:eastAsia="Times New Roman"/>
              </w:rPr>
            </w:pPr>
            <w:r>
              <w:rPr>
                <w:rFonts w:eastAsia="Times New Roman"/>
              </w:rPr>
              <w:t xml:space="preserve">1% </w:t>
            </w:r>
          </w:p>
        </w:tc>
        <w:tc>
          <w:tcPr>
            <w:tcW w:w="0" w:type="auto"/>
            <w:vAlign w:val="center"/>
            <w:hideMark/>
          </w:tcPr>
          <w:p w14:paraId="70A3DC14" w14:textId="77777777" w:rsidR="001B3899" w:rsidRDefault="003D0EF4">
            <w:pPr>
              <w:rPr>
                <w:rFonts w:eastAsia="Times New Roman"/>
              </w:rPr>
            </w:pPr>
            <w:r>
              <w:rPr>
                <w:rFonts w:eastAsia="Times New Roman"/>
              </w:rPr>
              <w:t xml:space="preserve">0% </w:t>
            </w:r>
          </w:p>
        </w:tc>
        <w:tc>
          <w:tcPr>
            <w:tcW w:w="0" w:type="auto"/>
            <w:vAlign w:val="center"/>
            <w:hideMark/>
          </w:tcPr>
          <w:p w14:paraId="593ED0B8" w14:textId="77777777" w:rsidR="001B3899" w:rsidRDefault="003D0EF4">
            <w:pPr>
              <w:rPr>
                <w:rFonts w:eastAsia="Times New Roman"/>
              </w:rPr>
            </w:pPr>
            <w:r>
              <w:rPr>
                <w:rFonts w:eastAsia="Times New Roman"/>
              </w:rPr>
              <w:t xml:space="preserve">0% </w:t>
            </w:r>
          </w:p>
        </w:tc>
        <w:tc>
          <w:tcPr>
            <w:tcW w:w="0" w:type="auto"/>
            <w:vAlign w:val="center"/>
            <w:hideMark/>
          </w:tcPr>
          <w:p w14:paraId="59D9FA95" w14:textId="77777777" w:rsidR="001B3899" w:rsidRDefault="003D0EF4">
            <w:pPr>
              <w:rPr>
                <w:rFonts w:eastAsia="Times New Roman"/>
              </w:rPr>
            </w:pPr>
            <w:r>
              <w:rPr>
                <w:rFonts w:eastAsia="Times New Roman"/>
              </w:rPr>
              <w:t xml:space="preserve">0% </w:t>
            </w:r>
          </w:p>
        </w:tc>
        <w:tc>
          <w:tcPr>
            <w:tcW w:w="0" w:type="auto"/>
            <w:vAlign w:val="center"/>
            <w:hideMark/>
          </w:tcPr>
          <w:p w14:paraId="1A6F1ADF" w14:textId="77777777" w:rsidR="001B3899" w:rsidRDefault="003D0EF4">
            <w:pPr>
              <w:rPr>
                <w:rFonts w:eastAsia="Times New Roman"/>
              </w:rPr>
            </w:pPr>
            <w:r>
              <w:rPr>
                <w:rFonts w:eastAsia="Times New Roman"/>
              </w:rPr>
              <w:t xml:space="preserve">0% </w:t>
            </w:r>
          </w:p>
        </w:tc>
        <w:tc>
          <w:tcPr>
            <w:tcW w:w="0" w:type="auto"/>
            <w:vAlign w:val="center"/>
            <w:hideMark/>
          </w:tcPr>
          <w:p w14:paraId="33669057" w14:textId="77777777" w:rsidR="001B3899" w:rsidRDefault="003D0EF4">
            <w:pPr>
              <w:rPr>
                <w:rFonts w:eastAsia="Times New Roman"/>
              </w:rPr>
            </w:pPr>
            <w:r>
              <w:rPr>
                <w:rFonts w:eastAsia="Times New Roman"/>
              </w:rPr>
              <w:t xml:space="preserve">0% </w:t>
            </w:r>
          </w:p>
        </w:tc>
        <w:tc>
          <w:tcPr>
            <w:tcW w:w="0" w:type="auto"/>
            <w:vAlign w:val="center"/>
            <w:hideMark/>
          </w:tcPr>
          <w:p w14:paraId="00BC1D58" w14:textId="77777777" w:rsidR="001B3899" w:rsidRDefault="003D0EF4">
            <w:pPr>
              <w:rPr>
                <w:rFonts w:eastAsia="Times New Roman"/>
              </w:rPr>
            </w:pPr>
            <w:r>
              <w:rPr>
                <w:rFonts w:eastAsia="Times New Roman"/>
              </w:rPr>
              <w:t xml:space="preserve">0% </w:t>
            </w:r>
          </w:p>
        </w:tc>
        <w:tc>
          <w:tcPr>
            <w:tcW w:w="0" w:type="auto"/>
            <w:vAlign w:val="center"/>
            <w:hideMark/>
          </w:tcPr>
          <w:p w14:paraId="4BBE743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7E15A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10EC79" w14:textId="77777777" w:rsidR="001B3899" w:rsidRDefault="003D0EF4">
            <w:pPr>
              <w:rPr>
                <w:rFonts w:eastAsia="Times New Roman"/>
              </w:rPr>
            </w:pPr>
            <w:r>
              <w:rPr>
                <w:rFonts w:eastAsia="Times New Roman"/>
              </w:rPr>
              <w:t xml:space="preserve">100% </w:t>
            </w:r>
          </w:p>
        </w:tc>
        <w:tc>
          <w:tcPr>
            <w:tcW w:w="0" w:type="auto"/>
            <w:vAlign w:val="center"/>
            <w:hideMark/>
          </w:tcPr>
          <w:p w14:paraId="284CCB21" w14:textId="77777777" w:rsidR="001B3899" w:rsidRDefault="003D0EF4">
            <w:pPr>
              <w:rPr>
                <w:rFonts w:eastAsia="Times New Roman"/>
              </w:rPr>
            </w:pPr>
            <w:r>
              <w:rPr>
                <w:rFonts w:eastAsia="Times New Roman"/>
              </w:rPr>
              <w:t xml:space="preserve">0% </w:t>
            </w:r>
          </w:p>
        </w:tc>
        <w:tc>
          <w:tcPr>
            <w:tcW w:w="0" w:type="auto"/>
            <w:vAlign w:val="center"/>
            <w:hideMark/>
          </w:tcPr>
          <w:p w14:paraId="25197D6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ED2FD6" w14:textId="77777777" w:rsidR="001B3899" w:rsidRDefault="003D0EF4">
            <w:pPr>
              <w:rPr>
                <w:rFonts w:eastAsia="Times New Roman"/>
              </w:rPr>
            </w:pPr>
            <w:r>
              <w:rPr>
                <w:rFonts w:eastAsia="Times New Roman"/>
              </w:rPr>
              <w:t xml:space="preserve">0% </w:t>
            </w:r>
          </w:p>
        </w:tc>
      </w:tr>
      <w:tr w:rsidR="001B3899" w14:paraId="72428E9A" w14:textId="77777777">
        <w:trPr>
          <w:divId w:val="1824467884"/>
          <w:tblCellSpacing w:w="15" w:type="dxa"/>
        </w:trPr>
        <w:tc>
          <w:tcPr>
            <w:tcW w:w="3600" w:type="dxa"/>
            <w:tcBorders>
              <w:right w:val="single" w:sz="6" w:space="0" w:color="auto"/>
            </w:tcBorders>
            <w:vAlign w:val="center"/>
            <w:hideMark/>
          </w:tcPr>
          <w:p w14:paraId="12827D73" w14:textId="77777777" w:rsidR="001B3899" w:rsidRDefault="003D0EF4">
            <w:pPr>
              <w:rPr>
                <w:rFonts w:eastAsia="Times New Roman"/>
              </w:rPr>
            </w:pPr>
            <w:r>
              <w:rPr>
                <w:rFonts w:eastAsia="Times New Roman"/>
              </w:rPr>
              <w:t xml:space="preserve">Walk </w:t>
            </w:r>
          </w:p>
        </w:tc>
        <w:tc>
          <w:tcPr>
            <w:tcW w:w="0" w:type="auto"/>
            <w:vAlign w:val="center"/>
            <w:hideMark/>
          </w:tcPr>
          <w:p w14:paraId="33135ACD" w14:textId="77777777" w:rsidR="001B3899" w:rsidRDefault="003D0EF4">
            <w:pPr>
              <w:rPr>
                <w:rFonts w:eastAsia="Times New Roman"/>
              </w:rPr>
            </w:pPr>
            <w:r>
              <w:rPr>
                <w:rFonts w:eastAsia="Times New Roman"/>
              </w:rPr>
              <w:t xml:space="preserve">0% </w:t>
            </w:r>
          </w:p>
        </w:tc>
        <w:tc>
          <w:tcPr>
            <w:tcW w:w="0" w:type="auto"/>
            <w:vAlign w:val="center"/>
            <w:hideMark/>
          </w:tcPr>
          <w:p w14:paraId="088F42E4" w14:textId="77777777" w:rsidR="001B3899" w:rsidRDefault="003D0EF4">
            <w:pPr>
              <w:rPr>
                <w:rFonts w:eastAsia="Times New Roman"/>
              </w:rPr>
            </w:pPr>
            <w:r>
              <w:rPr>
                <w:rFonts w:eastAsia="Times New Roman"/>
              </w:rPr>
              <w:t xml:space="preserve">0% </w:t>
            </w:r>
          </w:p>
        </w:tc>
        <w:tc>
          <w:tcPr>
            <w:tcW w:w="0" w:type="auto"/>
            <w:vAlign w:val="center"/>
            <w:hideMark/>
          </w:tcPr>
          <w:p w14:paraId="7B05E530" w14:textId="77777777" w:rsidR="001B3899" w:rsidRDefault="003D0EF4">
            <w:pPr>
              <w:rPr>
                <w:rFonts w:eastAsia="Times New Roman"/>
              </w:rPr>
            </w:pPr>
            <w:r>
              <w:rPr>
                <w:rFonts w:eastAsia="Times New Roman"/>
              </w:rPr>
              <w:t xml:space="preserve">0% </w:t>
            </w:r>
          </w:p>
        </w:tc>
        <w:tc>
          <w:tcPr>
            <w:tcW w:w="0" w:type="auto"/>
            <w:vAlign w:val="center"/>
            <w:hideMark/>
          </w:tcPr>
          <w:p w14:paraId="2C3663C4" w14:textId="77777777" w:rsidR="001B3899" w:rsidRDefault="003D0EF4">
            <w:pPr>
              <w:rPr>
                <w:rFonts w:eastAsia="Times New Roman"/>
              </w:rPr>
            </w:pPr>
            <w:r>
              <w:rPr>
                <w:rFonts w:eastAsia="Times New Roman"/>
              </w:rPr>
              <w:t xml:space="preserve">100% </w:t>
            </w:r>
          </w:p>
        </w:tc>
        <w:tc>
          <w:tcPr>
            <w:tcW w:w="0" w:type="auto"/>
            <w:vAlign w:val="center"/>
            <w:hideMark/>
          </w:tcPr>
          <w:p w14:paraId="3D9E1D76" w14:textId="77777777" w:rsidR="001B3899" w:rsidRDefault="003D0EF4">
            <w:pPr>
              <w:rPr>
                <w:rFonts w:eastAsia="Times New Roman"/>
              </w:rPr>
            </w:pPr>
            <w:r>
              <w:rPr>
                <w:rFonts w:eastAsia="Times New Roman"/>
              </w:rPr>
              <w:t xml:space="preserve">0% </w:t>
            </w:r>
          </w:p>
        </w:tc>
        <w:tc>
          <w:tcPr>
            <w:tcW w:w="0" w:type="auto"/>
            <w:vAlign w:val="center"/>
            <w:hideMark/>
          </w:tcPr>
          <w:p w14:paraId="75DD07BD" w14:textId="77777777" w:rsidR="001B3899" w:rsidRDefault="003D0EF4">
            <w:pPr>
              <w:rPr>
                <w:rFonts w:eastAsia="Times New Roman"/>
              </w:rPr>
            </w:pPr>
            <w:r>
              <w:rPr>
                <w:rFonts w:eastAsia="Times New Roman"/>
              </w:rPr>
              <w:t xml:space="preserve">0% </w:t>
            </w:r>
          </w:p>
        </w:tc>
        <w:tc>
          <w:tcPr>
            <w:tcW w:w="0" w:type="auto"/>
            <w:vAlign w:val="center"/>
            <w:hideMark/>
          </w:tcPr>
          <w:p w14:paraId="3B7ECFA0" w14:textId="77777777" w:rsidR="001B3899" w:rsidRDefault="003D0EF4">
            <w:pPr>
              <w:rPr>
                <w:rFonts w:eastAsia="Times New Roman"/>
              </w:rPr>
            </w:pPr>
            <w:r>
              <w:rPr>
                <w:rFonts w:eastAsia="Times New Roman"/>
              </w:rPr>
              <w:t xml:space="preserve">0% </w:t>
            </w:r>
          </w:p>
        </w:tc>
        <w:tc>
          <w:tcPr>
            <w:tcW w:w="0" w:type="auto"/>
            <w:vAlign w:val="center"/>
            <w:hideMark/>
          </w:tcPr>
          <w:p w14:paraId="0AF0119B" w14:textId="77777777" w:rsidR="001B3899" w:rsidRDefault="003D0EF4">
            <w:pPr>
              <w:rPr>
                <w:rFonts w:eastAsia="Times New Roman"/>
              </w:rPr>
            </w:pPr>
            <w:r>
              <w:rPr>
                <w:rFonts w:eastAsia="Times New Roman"/>
              </w:rPr>
              <w:t xml:space="preserve">0% </w:t>
            </w:r>
          </w:p>
        </w:tc>
        <w:tc>
          <w:tcPr>
            <w:tcW w:w="0" w:type="auto"/>
            <w:vAlign w:val="center"/>
            <w:hideMark/>
          </w:tcPr>
          <w:p w14:paraId="36E0310A" w14:textId="77777777" w:rsidR="001B3899" w:rsidRDefault="003D0EF4">
            <w:pPr>
              <w:rPr>
                <w:rFonts w:eastAsia="Times New Roman"/>
              </w:rPr>
            </w:pPr>
            <w:r>
              <w:rPr>
                <w:rFonts w:eastAsia="Times New Roman"/>
              </w:rPr>
              <w:t xml:space="preserve">0% </w:t>
            </w:r>
          </w:p>
        </w:tc>
        <w:tc>
          <w:tcPr>
            <w:tcW w:w="0" w:type="auto"/>
            <w:vAlign w:val="center"/>
            <w:hideMark/>
          </w:tcPr>
          <w:p w14:paraId="51C61C48" w14:textId="77777777" w:rsidR="001B3899" w:rsidRDefault="003D0EF4">
            <w:pPr>
              <w:rPr>
                <w:rFonts w:eastAsia="Times New Roman"/>
              </w:rPr>
            </w:pPr>
            <w:r>
              <w:rPr>
                <w:rFonts w:eastAsia="Times New Roman"/>
              </w:rPr>
              <w:t xml:space="preserve">0% </w:t>
            </w:r>
          </w:p>
        </w:tc>
        <w:tc>
          <w:tcPr>
            <w:tcW w:w="0" w:type="auto"/>
            <w:vAlign w:val="center"/>
            <w:hideMark/>
          </w:tcPr>
          <w:p w14:paraId="3837D33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0AED5B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E4AE863" w14:textId="77777777" w:rsidR="001B3899" w:rsidRDefault="003D0EF4">
            <w:pPr>
              <w:rPr>
                <w:rFonts w:eastAsia="Times New Roman"/>
              </w:rPr>
            </w:pPr>
            <w:r>
              <w:rPr>
                <w:rFonts w:eastAsia="Times New Roman"/>
              </w:rPr>
              <w:t xml:space="preserve">100% </w:t>
            </w:r>
          </w:p>
        </w:tc>
        <w:tc>
          <w:tcPr>
            <w:tcW w:w="0" w:type="auto"/>
            <w:vAlign w:val="center"/>
            <w:hideMark/>
          </w:tcPr>
          <w:p w14:paraId="7AC1FC4C" w14:textId="77777777" w:rsidR="001B3899" w:rsidRDefault="003D0EF4">
            <w:pPr>
              <w:rPr>
                <w:rFonts w:eastAsia="Times New Roman"/>
              </w:rPr>
            </w:pPr>
            <w:r>
              <w:rPr>
                <w:rFonts w:eastAsia="Times New Roman"/>
              </w:rPr>
              <w:t xml:space="preserve">0% </w:t>
            </w:r>
          </w:p>
        </w:tc>
        <w:tc>
          <w:tcPr>
            <w:tcW w:w="0" w:type="auto"/>
            <w:vAlign w:val="center"/>
            <w:hideMark/>
          </w:tcPr>
          <w:p w14:paraId="7EF8E3B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460535" w14:textId="77777777" w:rsidR="001B3899" w:rsidRDefault="003D0EF4">
            <w:pPr>
              <w:rPr>
                <w:rFonts w:eastAsia="Times New Roman"/>
              </w:rPr>
            </w:pPr>
            <w:r>
              <w:rPr>
                <w:rFonts w:eastAsia="Times New Roman"/>
              </w:rPr>
              <w:t xml:space="preserve">0% </w:t>
            </w:r>
          </w:p>
        </w:tc>
      </w:tr>
      <w:tr w:rsidR="001B3899" w14:paraId="42F3F054" w14:textId="77777777">
        <w:trPr>
          <w:divId w:val="1824467884"/>
          <w:tblCellSpacing w:w="15" w:type="dxa"/>
        </w:trPr>
        <w:tc>
          <w:tcPr>
            <w:tcW w:w="3600" w:type="dxa"/>
            <w:tcBorders>
              <w:right w:val="single" w:sz="6" w:space="0" w:color="auto"/>
            </w:tcBorders>
            <w:vAlign w:val="center"/>
            <w:hideMark/>
          </w:tcPr>
          <w:p w14:paraId="7E65ADAA" w14:textId="77777777" w:rsidR="001B3899" w:rsidRDefault="003D0EF4">
            <w:pPr>
              <w:rPr>
                <w:rFonts w:eastAsia="Times New Roman"/>
              </w:rPr>
            </w:pPr>
            <w:r>
              <w:rPr>
                <w:rFonts w:eastAsia="Times New Roman"/>
              </w:rPr>
              <w:t xml:space="preserve">Bike </w:t>
            </w:r>
          </w:p>
        </w:tc>
        <w:tc>
          <w:tcPr>
            <w:tcW w:w="0" w:type="auto"/>
            <w:vAlign w:val="center"/>
            <w:hideMark/>
          </w:tcPr>
          <w:p w14:paraId="1DC45F8D" w14:textId="77777777" w:rsidR="001B3899" w:rsidRDefault="003D0EF4">
            <w:pPr>
              <w:rPr>
                <w:rFonts w:eastAsia="Times New Roman"/>
              </w:rPr>
            </w:pPr>
            <w:r>
              <w:rPr>
                <w:rFonts w:eastAsia="Times New Roman"/>
              </w:rPr>
              <w:t xml:space="preserve">0% </w:t>
            </w:r>
          </w:p>
        </w:tc>
        <w:tc>
          <w:tcPr>
            <w:tcW w:w="0" w:type="auto"/>
            <w:vAlign w:val="center"/>
            <w:hideMark/>
          </w:tcPr>
          <w:p w14:paraId="11926364" w14:textId="77777777" w:rsidR="001B3899" w:rsidRDefault="003D0EF4">
            <w:pPr>
              <w:rPr>
                <w:rFonts w:eastAsia="Times New Roman"/>
              </w:rPr>
            </w:pPr>
            <w:r>
              <w:rPr>
                <w:rFonts w:eastAsia="Times New Roman"/>
              </w:rPr>
              <w:t xml:space="preserve">0% </w:t>
            </w:r>
          </w:p>
        </w:tc>
        <w:tc>
          <w:tcPr>
            <w:tcW w:w="0" w:type="auto"/>
            <w:vAlign w:val="center"/>
            <w:hideMark/>
          </w:tcPr>
          <w:p w14:paraId="37FBAB86" w14:textId="77777777" w:rsidR="001B3899" w:rsidRDefault="003D0EF4">
            <w:pPr>
              <w:rPr>
                <w:rFonts w:eastAsia="Times New Roman"/>
              </w:rPr>
            </w:pPr>
            <w:r>
              <w:rPr>
                <w:rFonts w:eastAsia="Times New Roman"/>
              </w:rPr>
              <w:t xml:space="preserve">0% </w:t>
            </w:r>
          </w:p>
        </w:tc>
        <w:tc>
          <w:tcPr>
            <w:tcW w:w="0" w:type="auto"/>
            <w:vAlign w:val="center"/>
            <w:hideMark/>
          </w:tcPr>
          <w:p w14:paraId="4CF0165C" w14:textId="77777777" w:rsidR="001B3899" w:rsidRDefault="003D0EF4">
            <w:pPr>
              <w:rPr>
                <w:rFonts w:eastAsia="Times New Roman"/>
              </w:rPr>
            </w:pPr>
            <w:r>
              <w:rPr>
                <w:rFonts w:eastAsia="Times New Roman"/>
              </w:rPr>
              <w:t xml:space="preserve">2% </w:t>
            </w:r>
          </w:p>
        </w:tc>
        <w:tc>
          <w:tcPr>
            <w:tcW w:w="0" w:type="auto"/>
            <w:vAlign w:val="center"/>
            <w:hideMark/>
          </w:tcPr>
          <w:p w14:paraId="3196A9BB" w14:textId="77777777" w:rsidR="001B3899" w:rsidRDefault="003D0EF4">
            <w:pPr>
              <w:rPr>
                <w:rFonts w:eastAsia="Times New Roman"/>
              </w:rPr>
            </w:pPr>
            <w:r>
              <w:rPr>
                <w:rFonts w:eastAsia="Times New Roman"/>
              </w:rPr>
              <w:t xml:space="preserve">98% </w:t>
            </w:r>
          </w:p>
        </w:tc>
        <w:tc>
          <w:tcPr>
            <w:tcW w:w="0" w:type="auto"/>
            <w:vAlign w:val="center"/>
            <w:hideMark/>
          </w:tcPr>
          <w:p w14:paraId="7BFA2A65" w14:textId="77777777" w:rsidR="001B3899" w:rsidRDefault="003D0EF4">
            <w:pPr>
              <w:rPr>
                <w:rFonts w:eastAsia="Times New Roman"/>
              </w:rPr>
            </w:pPr>
            <w:r>
              <w:rPr>
                <w:rFonts w:eastAsia="Times New Roman"/>
              </w:rPr>
              <w:t xml:space="preserve">0% </w:t>
            </w:r>
          </w:p>
        </w:tc>
        <w:tc>
          <w:tcPr>
            <w:tcW w:w="0" w:type="auto"/>
            <w:vAlign w:val="center"/>
            <w:hideMark/>
          </w:tcPr>
          <w:p w14:paraId="47395F20" w14:textId="77777777" w:rsidR="001B3899" w:rsidRDefault="003D0EF4">
            <w:pPr>
              <w:rPr>
                <w:rFonts w:eastAsia="Times New Roman"/>
              </w:rPr>
            </w:pPr>
            <w:r>
              <w:rPr>
                <w:rFonts w:eastAsia="Times New Roman"/>
              </w:rPr>
              <w:t xml:space="preserve">0% </w:t>
            </w:r>
          </w:p>
        </w:tc>
        <w:tc>
          <w:tcPr>
            <w:tcW w:w="0" w:type="auto"/>
            <w:vAlign w:val="center"/>
            <w:hideMark/>
          </w:tcPr>
          <w:p w14:paraId="7F0320F8" w14:textId="77777777" w:rsidR="001B3899" w:rsidRDefault="003D0EF4">
            <w:pPr>
              <w:rPr>
                <w:rFonts w:eastAsia="Times New Roman"/>
              </w:rPr>
            </w:pPr>
            <w:r>
              <w:rPr>
                <w:rFonts w:eastAsia="Times New Roman"/>
              </w:rPr>
              <w:t xml:space="preserve">0% </w:t>
            </w:r>
          </w:p>
        </w:tc>
        <w:tc>
          <w:tcPr>
            <w:tcW w:w="0" w:type="auto"/>
            <w:vAlign w:val="center"/>
            <w:hideMark/>
          </w:tcPr>
          <w:p w14:paraId="3614BBD6" w14:textId="77777777" w:rsidR="001B3899" w:rsidRDefault="003D0EF4">
            <w:pPr>
              <w:rPr>
                <w:rFonts w:eastAsia="Times New Roman"/>
              </w:rPr>
            </w:pPr>
            <w:r>
              <w:rPr>
                <w:rFonts w:eastAsia="Times New Roman"/>
              </w:rPr>
              <w:t xml:space="preserve">0% </w:t>
            </w:r>
          </w:p>
        </w:tc>
        <w:tc>
          <w:tcPr>
            <w:tcW w:w="0" w:type="auto"/>
            <w:vAlign w:val="center"/>
            <w:hideMark/>
          </w:tcPr>
          <w:p w14:paraId="5476D064" w14:textId="77777777" w:rsidR="001B3899" w:rsidRDefault="003D0EF4">
            <w:pPr>
              <w:rPr>
                <w:rFonts w:eastAsia="Times New Roman"/>
              </w:rPr>
            </w:pPr>
            <w:r>
              <w:rPr>
                <w:rFonts w:eastAsia="Times New Roman"/>
              </w:rPr>
              <w:t xml:space="preserve">0% </w:t>
            </w:r>
          </w:p>
        </w:tc>
        <w:tc>
          <w:tcPr>
            <w:tcW w:w="0" w:type="auto"/>
            <w:vAlign w:val="center"/>
            <w:hideMark/>
          </w:tcPr>
          <w:p w14:paraId="6D25696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48EBB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884D02" w14:textId="77777777" w:rsidR="001B3899" w:rsidRDefault="003D0EF4">
            <w:pPr>
              <w:rPr>
                <w:rFonts w:eastAsia="Times New Roman"/>
              </w:rPr>
            </w:pPr>
            <w:r>
              <w:rPr>
                <w:rFonts w:eastAsia="Times New Roman"/>
              </w:rPr>
              <w:t xml:space="preserve">100% </w:t>
            </w:r>
          </w:p>
        </w:tc>
        <w:tc>
          <w:tcPr>
            <w:tcW w:w="0" w:type="auto"/>
            <w:vAlign w:val="center"/>
            <w:hideMark/>
          </w:tcPr>
          <w:p w14:paraId="76FF2B07" w14:textId="77777777" w:rsidR="001B3899" w:rsidRDefault="003D0EF4">
            <w:pPr>
              <w:rPr>
                <w:rFonts w:eastAsia="Times New Roman"/>
              </w:rPr>
            </w:pPr>
            <w:r>
              <w:rPr>
                <w:rFonts w:eastAsia="Times New Roman"/>
              </w:rPr>
              <w:t xml:space="preserve">0% </w:t>
            </w:r>
          </w:p>
        </w:tc>
        <w:tc>
          <w:tcPr>
            <w:tcW w:w="0" w:type="auto"/>
            <w:vAlign w:val="center"/>
            <w:hideMark/>
          </w:tcPr>
          <w:p w14:paraId="36229B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B6AC11" w14:textId="77777777" w:rsidR="001B3899" w:rsidRDefault="003D0EF4">
            <w:pPr>
              <w:rPr>
                <w:rFonts w:eastAsia="Times New Roman"/>
              </w:rPr>
            </w:pPr>
            <w:r>
              <w:rPr>
                <w:rFonts w:eastAsia="Times New Roman"/>
              </w:rPr>
              <w:t xml:space="preserve">0% </w:t>
            </w:r>
          </w:p>
        </w:tc>
      </w:tr>
      <w:tr w:rsidR="001B3899" w14:paraId="70BE8DC2" w14:textId="77777777">
        <w:trPr>
          <w:divId w:val="1824467884"/>
          <w:tblCellSpacing w:w="15" w:type="dxa"/>
        </w:trPr>
        <w:tc>
          <w:tcPr>
            <w:tcW w:w="3600" w:type="dxa"/>
            <w:tcBorders>
              <w:right w:val="single" w:sz="6" w:space="0" w:color="auto"/>
            </w:tcBorders>
            <w:vAlign w:val="center"/>
            <w:hideMark/>
          </w:tcPr>
          <w:p w14:paraId="23578C6D" w14:textId="77777777" w:rsidR="001B3899" w:rsidRDefault="003D0EF4">
            <w:pPr>
              <w:rPr>
                <w:rFonts w:eastAsia="Times New Roman"/>
              </w:rPr>
            </w:pPr>
            <w:r>
              <w:rPr>
                <w:rFonts w:eastAsia="Times New Roman"/>
              </w:rPr>
              <w:t xml:space="preserve">Walk-Transit </w:t>
            </w:r>
          </w:p>
        </w:tc>
        <w:tc>
          <w:tcPr>
            <w:tcW w:w="0" w:type="auto"/>
            <w:vAlign w:val="center"/>
            <w:hideMark/>
          </w:tcPr>
          <w:p w14:paraId="70B2F721" w14:textId="77777777" w:rsidR="001B3899" w:rsidRDefault="003D0EF4">
            <w:pPr>
              <w:rPr>
                <w:rFonts w:eastAsia="Times New Roman"/>
              </w:rPr>
            </w:pPr>
            <w:r>
              <w:rPr>
                <w:rFonts w:eastAsia="Times New Roman"/>
              </w:rPr>
              <w:t xml:space="preserve">0% </w:t>
            </w:r>
          </w:p>
        </w:tc>
        <w:tc>
          <w:tcPr>
            <w:tcW w:w="0" w:type="auto"/>
            <w:vAlign w:val="center"/>
            <w:hideMark/>
          </w:tcPr>
          <w:p w14:paraId="1CBF9C69" w14:textId="77777777" w:rsidR="001B3899" w:rsidRDefault="003D0EF4">
            <w:pPr>
              <w:rPr>
                <w:rFonts w:eastAsia="Times New Roman"/>
              </w:rPr>
            </w:pPr>
            <w:r>
              <w:rPr>
                <w:rFonts w:eastAsia="Times New Roman"/>
              </w:rPr>
              <w:t xml:space="preserve">5% </w:t>
            </w:r>
          </w:p>
        </w:tc>
        <w:tc>
          <w:tcPr>
            <w:tcW w:w="0" w:type="auto"/>
            <w:vAlign w:val="center"/>
            <w:hideMark/>
          </w:tcPr>
          <w:p w14:paraId="7DE01F83" w14:textId="77777777" w:rsidR="001B3899" w:rsidRDefault="003D0EF4">
            <w:pPr>
              <w:rPr>
                <w:rFonts w:eastAsia="Times New Roman"/>
              </w:rPr>
            </w:pPr>
            <w:r>
              <w:rPr>
                <w:rFonts w:eastAsia="Times New Roman"/>
              </w:rPr>
              <w:t xml:space="preserve">2% </w:t>
            </w:r>
          </w:p>
        </w:tc>
        <w:tc>
          <w:tcPr>
            <w:tcW w:w="0" w:type="auto"/>
            <w:vAlign w:val="center"/>
            <w:hideMark/>
          </w:tcPr>
          <w:p w14:paraId="1A25EDB6" w14:textId="77777777" w:rsidR="001B3899" w:rsidRDefault="003D0EF4">
            <w:pPr>
              <w:rPr>
                <w:rFonts w:eastAsia="Times New Roman"/>
              </w:rPr>
            </w:pPr>
            <w:r>
              <w:rPr>
                <w:rFonts w:eastAsia="Times New Roman"/>
              </w:rPr>
              <w:t xml:space="preserve">19% </w:t>
            </w:r>
          </w:p>
        </w:tc>
        <w:tc>
          <w:tcPr>
            <w:tcW w:w="0" w:type="auto"/>
            <w:vAlign w:val="center"/>
            <w:hideMark/>
          </w:tcPr>
          <w:p w14:paraId="3C1D222E" w14:textId="77777777" w:rsidR="001B3899" w:rsidRDefault="003D0EF4">
            <w:pPr>
              <w:rPr>
                <w:rFonts w:eastAsia="Times New Roman"/>
              </w:rPr>
            </w:pPr>
            <w:r>
              <w:rPr>
                <w:rFonts w:eastAsia="Times New Roman"/>
              </w:rPr>
              <w:t xml:space="preserve">0% </w:t>
            </w:r>
          </w:p>
        </w:tc>
        <w:tc>
          <w:tcPr>
            <w:tcW w:w="0" w:type="auto"/>
            <w:vAlign w:val="center"/>
            <w:hideMark/>
          </w:tcPr>
          <w:p w14:paraId="44B507FE" w14:textId="77777777" w:rsidR="001B3899" w:rsidRDefault="003D0EF4">
            <w:pPr>
              <w:rPr>
                <w:rFonts w:eastAsia="Times New Roman"/>
              </w:rPr>
            </w:pPr>
            <w:r>
              <w:rPr>
                <w:rFonts w:eastAsia="Times New Roman"/>
              </w:rPr>
              <w:t xml:space="preserve">66% </w:t>
            </w:r>
          </w:p>
        </w:tc>
        <w:tc>
          <w:tcPr>
            <w:tcW w:w="0" w:type="auto"/>
            <w:vAlign w:val="center"/>
            <w:hideMark/>
          </w:tcPr>
          <w:p w14:paraId="70006779" w14:textId="77777777" w:rsidR="001B3899" w:rsidRDefault="003D0EF4">
            <w:pPr>
              <w:rPr>
                <w:rFonts w:eastAsia="Times New Roman"/>
              </w:rPr>
            </w:pPr>
            <w:r>
              <w:rPr>
                <w:rFonts w:eastAsia="Times New Roman"/>
              </w:rPr>
              <w:t xml:space="preserve">8% </w:t>
            </w:r>
          </w:p>
        </w:tc>
        <w:tc>
          <w:tcPr>
            <w:tcW w:w="0" w:type="auto"/>
            <w:vAlign w:val="center"/>
            <w:hideMark/>
          </w:tcPr>
          <w:p w14:paraId="5A8E82BE" w14:textId="77777777" w:rsidR="001B3899" w:rsidRDefault="003D0EF4">
            <w:pPr>
              <w:rPr>
                <w:rFonts w:eastAsia="Times New Roman"/>
              </w:rPr>
            </w:pPr>
            <w:r>
              <w:rPr>
                <w:rFonts w:eastAsia="Times New Roman"/>
              </w:rPr>
              <w:t xml:space="preserve">0% </w:t>
            </w:r>
          </w:p>
        </w:tc>
        <w:tc>
          <w:tcPr>
            <w:tcW w:w="0" w:type="auto"/>
            <w:vAlign w:val="center"/>
            <w:hideMark/>
          </w:tcPr>
          <w:p w14:paraId="283AA18B" w14:textId="77777777" w:rsidR="001B3899" w:rsidRDefault="003D0EF4">
            <w:pPr>
              <w:rPr>
                <w:rFonts w:eastAsia="Times New Roman"/>
              </w:rPr>
            </w:pPr>
            <w:r>
              <w:rPr>
                <w:rFonts w:eastAsia="Times New Roman"/>
              </w:rPr>
              <w:t xml:space="preserve">0% </w:t>
            </w:r>
          </w:p>
        </w:tc>
        <w:tc>
          <w:tcPr>
            <w:tcW w:w="0" w:type="auto"/>
            <w:vAlign w:val="center"/>
            <w:hideMark/>
          </w:tcPr>
          <w:p w14:paraId="6C542843" w14:textId="77777777" w:rsidR="001B3899" w:rsidRDefault="003D0EF4">
            <w:pPr>
              <w:rPr>
                <w:rFonts w:eastAsia="Times New Roman"/>
              </w:rPr>
            </w:pPr>
            <w:r>
              <w:rPr>
                <w:rFonts w:eastAsia="Times New Roman"/>
              </w:rPr>
              <w:t xml:space="preserve">0% </w:t>
            </w:r>
          </w:p>
        </w:tc>
        <w:tc>
          <w:tcPr>
            <w:tcW w:w="0" w:type="auto"/>
            <w:vAlign w:val="center"/>
            <w:hideMark/>
          </w:tcPr>
          <w:p w14:paraId="7399793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CC1BF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594BE9" w14:textId="77777777" w:rsidR="001B3899" w:rsidRDefault="003D0EF4">
            <w:pPr>
              <w:rPr>
                <w:rFonts w:eastAsia="Times New Roman"/>
              </w:rPr>
            </w:pPr>
            <w:r>
              <w:rPr>
                <w:rFonts w:eastAsia="Times New Roman"/>
              </w:rPr>
              <w:t xml:space="preserve">100% </w:t>
            </w:r>
          </w:p>
        </w:tc>
        <w:tc>
          <w:tcPr>
            <w:tcW w:w="0" w:type="auto"/>
            <w:vAlign w:val="center"/>
            <w:hideMark/>
          </w:tcPr>
          <w:p w14:paraId="72C2158A" w14:textId="77777777" w:rsidR="001B3899" w:rsidRDefault="003D0EF4">
            <w:pPr>
              <w:rPr>
                <w:rFonts w:eastAsia="Times New Roman"/>
              </w:rPr>
            </w:pPr>
            <w:r>
              <w:rPr>
                <w:rFonts w:eastAsia="Times New Roman"/>
              </w:rPr>
              <w:t xml:space="preserve">74% </w:t>
            </w:r>
          </w:p>
        </w:tc>
        <w:tc>
          <w:tcPr>
            <w:tcW w:w="0" w:type="auto"/>
            <w:vAlign w:val="center"/>
            <w:hideMark/>
          </w:tcPr>
          <w:p w14:paraId="1AC13E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28984F6" w14:textId="77777777" w:rsidR="001B3899" w:rsidRDefault="003D0EF4">
            <w:pPr>
              <w:rPr>
                <w:rFonts w:eastAsia="Times New Roman"/>
              </w:rPr>
            </w:pPr>
            <w:r>
              <w:rPr>
                <w:rFonts w:eastAsia="Times New Roman"/>
              </w:rPr>
              <w:t xml:space="preserve">0% </w:t>
            </w:r>
          </w:p>
        </w:tc>
      </w:tr>
      <w:tr w:rsidR="001B3899" w14:paraId="1DAA9724" w14:textId="77777777">
        <w:trPr>
          <w:divId w:val="1824467884"/>
          <w:tblCellSpacing w:w="15" w:type="dxa"/>
        </w:trPr>
        <w:tc>
          <w:tcPr>
            <w:tcW w:w="3600" w:type="dxa"/>
            <w:tcBorders>
              <w:right w:val="single" w:sz="6" w:space="0" w:color="auto"/>
            </w:tcBorders>
            <w:vAlign w:val="center"/>
            <w:hideMark/>
          </w:tcPr>
          <w:p w14:paraId="595134C0" w14:textId="77777777" w:rsidR="001B3899" w:rsidRDefault="003D0EF4">
            <w:pPr>
              <w:rPr>
                <w:rFonts w:eastAsia="Times New Roman"/>
              </w:rPr>
            </w:pPr>
            <w:r>
              <w:rPr>
                <w:rFonts w:eastAsia="Times New Roman"/>
              </w:rPr>
              <w:t xml:space="preserve">PNR-Transit </w:t>
            </w:r>
          </w:p>
        </w:tc>
        <w:tc>
          <w:tcPr>
            <w:tcW w:w="0" w:type="auto"/>
            <w:vAlign w:val="center"/>
            <w:hideMark/>
          </w:tcPr>
          <w:p w14:paraId="1B61A276" w14:textId="77777777" w:rsidR="001B3899" w:rsidRDefault="003D0EF4">
            <w:pPr>
              <w:rPr>
                <w:rFonts w:eastAsia="Times New Roman"/>
              </w:rPr>
            </w:pPr>
            <w:r>
              <w:rPr>
                <w:rFonts w:eastAsia="Times New Roman"/>
              </w:rPr>
              <w:t xml:space="preserve">0% </w:t>
            </w:r>
          </w:p>
        </w:tc>
        <w:tc>
          <w:tcPr>
            <w:tcW w:w="0" w:type="auto"/>
            <w:vAlign w:val="center"/>
            <w:hideMark/>
          </w:tcPr>
          <w:p w14:paraId="0BA25440" w14:textId="77777777" w:rsidR="001B3899" w:rsidRDefault="003D0EF4">
            <w:pPr>
              <w:rPr>
                <w:rFonts w:eastAsia="Times New Roman"/>
              </w:rPr>
            </w:pPr>
            <w:r>
              <w:rPr>
                <w:rFonts w:eastAsia="Times New Roman"/>
              </w:rPr>
              <w:t xml:space="preserve">0% </w:t>
            </w:r>
          </w:p>
        </w:tc>
        <w:tc>
          <w:tcPr>
            <w:tcW w:w="0" w:type="auto"/>
            <w:vAlign w:val="center"/>
            <w:hideMark/>
          </w:tcPr>
          <w:p w14:paraId="6D86C462" w14:textId="77777777" w:rsidR="001B3899" w:rsidRDefault="003D0EF4">
            <w:pPr>
              <w:rPr>
                <w:rFonts w:eastAsia="Times New Roman"/>
              </w:rPr>
            </w:pPr>
            <w:r>
              <w:rPr>
                <w:rFonts w:eastAsia="Times New Roman"/>
              </w:rPr>
              <w:t xml:space="preserve">0% </w:t>
            </w:r>
          </w:p>
        </w:tc>
        <w:tc>
          <w:tcPr>
            <w:tcW w:w="0" w:type="auto"/>
            <w:vAlign w:val="center"/>
            <w:hideMark/>
          </w:tcPr>
          <w:p w14:paraId="6628D916" w14:textId="77777777" w:rsidR="001B3899" w:rsidRDefault="003D0EF4">
            <w:pPr>
              <w:rPr>
                <w:rFonts w:eastAsia="Times New Roman"/>
              </w:rPr>
            </w:pPr>
            <w:r>
              <w:rPr>
                <w:rFonts w:eastAsia="Times New Roman"/>
              </w:rPr>
              <w:t xml:space="preserve">0% </w:t>
            </w:r>
          </w:p>
        </w:tc>
        <w:tc>
          <w:tcPr>
            <w:tcW w:w="0" w:type="auto"/>
            <w:vAlign w:val="center"/>
            <w:hideMark/>
          </w:tcPr>
          <w:p w14:paraId="481D1A00" w14:textId="77777777" w:rsidR="001B3899" w:rsidRDefault="003D0EF4">
            <w:pPr>
              <w:rPr>
                <w:rFonts w:eastAsia="Times New Roman"/>
              </w:rPr>
            </w:pPr>
            <w:r>
              <w:rPr>
                <w:rFonts w:eastAsia="Times New Roman"/>
              </w:rPr>
              <w:t xml:space="preserve">0% </w:t>
            </w:r>
          </w:p>
        </w:tc>
        <w:tc>
          <w:tcPr>
            <w:tcW w:w="0" w:type="auto"/>
            <w:vAlign w:val="center"/>
            <w:hideMark/>
          </w:tcPr>
          <w:p w14:paraId="1F7B5941" w14:textId="77777777" w:rsidR="001B3899" w:rsidRDefault="003D0EF4">
            <w:pPr>
              <w:rPr>
                <w:rFonts w:eastAsia="Times New Roman"/>
              </w:rPr>
            </w:pPr>
            <w:r>
              <w:rPr>
                <w:rFonts w:eastAsia="Times New Roman"/>
              </w:rPr>
              <w:t xml:space="preserve">0% </w:t>
            </w:r>
          </w:p>
        </w:tc>
        <w:tc>
          <w:tcPr>
            <w:tcW w:w="0" w:type="auto"/>
            <w:vAlign w:val="center"/>
            <w:hideMark/>
          </w:tcPr>
          <w:p w14:paraId="5A1BD1A0" w14:textId="77777777" w:rsidR="001B3899" w:rsidRDefault="003D0EF4">
            <w:pPr>
              <w:rPr>
                <w:rFonts w:eastAsia="Times New Roman"/>
              </w:rPr>
            </w:pPr>
            <w:r>
              <w:rPr>
                <w:rFonts w:eastAsia="Times New Roman"/>
              </w:rPr>
              <w:t xml:space="preserve">0% </w:t>
            </w:r>
          </w:p>
        </w:tc>
        <w:tc>
          <w:tcPr>
            <w:tcW w:w="0" w:type="auto"/>
            <w:vAlign w:val="center"/>
            <w:hideMark/>
          </w:tcPr>
          <w:p w14:paraId="7845DE1C" w14:textId="77777777" w:rsidR="001B3899" w:rsidRDefault="003D0EF4">
            <w:pPr>
              <w:rPr>
                <w:rFonts w:eastAsia="Times New Roman"/>
              </w:rPr>
            </w:pPr>
            <w:r>
              <w:rPr>
                <w:rFonts w:eastAsia="Times New Roman"/>
              </w:rPr>
              <w:t xml:space="preserve">13% </w:t>
            </w:r>
          </w:p>
        </w:tc>
        <w:tc>
          <w:tcPr>
            <w:tcW w:w="0" w:type="auto"/>
            <w:vAlign w:val="center"/>
            <w:hideMark/>
          </w:tcPr>
          <w:p w14:paraId="2B66C319" w14:textId="77777777" w:rsidR="001B3899" w:rsidRDefault="003D0EF4">
            <w:pPr>
              <w:rPr>
                <w:rFonts w:eastAsia="Times New Roman"/>
              </w:rPr>
            </w:pPr>
            <w:r>
              <w:rPr>
                <w:rFonts w:eastAsia="Times New Roman"/>
              </w:rPr>
              <w:t xml:space="preserve">87% </w:t>
            </w:r>
          </w:p>
        </w:tc>
        <w:tc>
          <w:tcPr>
            <w:tcW w:w="0" w:type="auto"/>
            <w:vAlign w:val="center"/>
            <w:hideMark/>
          </w:tcPr>
          <w:p w14:paraId="2057515A" w14:textId="77777777" w:rsidR="001B3899" w:rsidRDefault="003D0EF4">
            <w:pPr>
              <w:rPr>
                <w:rFonts w:eastAsia="Times New Roman"/>
              </w:rPr>
            </w:pPr>
            <w:r>
              <w:rPr>
                <w:rFonts w:eastAsia="Times New Roman"/>
              </w:rPr>
              <w:t xml:space="preserve">0% </w:t>
            </w:r>
          </w:p>
        </w:tc>
        <w:tc>
          <w:tcPr>
            <w:tcW w:w="0" w:type="auto"/>
            <w:vAlign w:val="center"/>
            <w:hideMark/>
          </w:tcPr>
          <w:p w14:paraId="50D8B72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4F7E5C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36F87B" w14:textId="77777777" w:rsidR="001B3899" w:rsidRDefault="003D0EF4">
            <w:pPr>
              <w:rPr>
                <w:rFonts w:eastAsia="Times New Roman"/>
              </w:rPr>
            </w:pPr>
            <w:r>
              <w:rPr>
                <w:rFonts w:eastAsia="Times New Roman"/>
              </w:rPr>
              <w:t xml:space="preserve">100% </w:t>
            </w:r>
          </w:p>
        </w:tc>
        <w:tc>
          <w:tcPr>
            <w:tcW w:w="0" w:type="auto"/>
            <w:vAlign w:val="center"/>
            <w:hideMark/>
          </w:tcPr>
          <w:p w14:paraId="38E763D2" w14:textId="77777777" w:rsidR="001B3899" w:rsidRDefault="003D0EF4">
            <w:pPr>
              <w:rPr>
                <w:rFonts w:eastAsia="Times New Roman"/>
              </w:rPr>
            </w:pPr>
            <w:r>
              <w:rPr>
                <w:rFonts w:eastAsia="Times New Roman"/>
              </w:rPr>
              <w:t xml:space="preserve">0% </w:t>
            </w:r>
          </w:p>
        </w:tc>
        <w:tc>
          <w:tcPr>
            <w:tcW w:w="0" w:type="auto"/>
            <w:vAlign w:val="center"/>
            <w:hideMark/>
          </w:tcPr>
          <w:p w14:paraId="1FED40AA"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6BD67746" w14:textId="77777777" w:rsidR="001B3899" w:rsidRDefault="003D0EF4">
            <w:pPr>
              <w:rPr>
                <w:rFonts w:eastAsia="Times New Roman"/>
              </w:rPr>
            </w:pPr>
            <w:r>
              <w:rPr>
                <w:rFonts w:eastAsia="Times New Roman"/>
              </w:rPr>
              <w:t xml:space="preserve">0% </w:t>
            </w:r>
          </w:p>
        </w:tc>
      </w:tr>
      <w:tr w:rsidR="001B3899" w14:paraId="751230EB" w14:textId="77777777">
        <w:trPr>
          <w:divId w:val="1824467884"/>
          <w:tblCellSpacing w:w="15" w:type="dxa"/>
        </w:trPr>
        <w:tc>
          <w:tcPr>
            <w:tcW w:w="3600" w:type="dxa"/>
            <w:tcBorders>
              <w:right w:val="single" w:sz="6" w:space="0" w:color="auto"/>
            </w:tcBorders>
            <w:vAlign w:val="center"/>
            <w:hideMark/>
          </w:tcPr>
          <w:p w14:paraId="34750A55" w14:textId="77777777" w:rsidR="001B3899" w:rsidRDefault="003D0EF4">
            <w:pPr>
              <w:rPr>
                <w:rFonts w:eastAsia="Times New Roman"/>
              </w:rPr>
            </w:pPr>
            <w:r>
              <w:rPr>
                <w:rFonts w:eastAsia="Times New Roman"/>
              </w:rPr>
              <w:t xml:space="preserve">KNR-Transit </w:t>
            </w:r>
          </w:p>
        </w:tc>
        <w:tc>
          <w:tcPr>
            <w:tcW w:w="0" w:type="auto"/>
            <w:vAlign w:val="center"/>
            <w:hideMark/>
          </w:tcPr>
          <w:p w14:paraId="091A38F2" w14:textId="77777777" w:rsidR="001B3899" w:rsidRDefault="003D0EF4">
            <w:pPr>
              <w:rPr>
                <w:rFonts w:eastAsia="Times New Roman"/>
              </w:rPr>
            </w:pPr>
            <w:r>
              <w:rPr>
                <w:rFonts w:eastAsia="Times New Roman"/>
              </w:rPr>
              <w:t xml:space="preserve">0% </w:t>
            </w:r>
          </w:p>
        </w:tc>
        <w:tc>
          <w:tcPr>
            <w:tcW w:w="0" w:type="auto"/>
            <w:vAlign w:val="center"/>
            <w:hideMark/>
          </w:tcPr>
          <w:p w14:paraId="4E075C21" w14:textId="77777777" w:rsidR="001B3899" w:rsidRDefault="003D0EF4">
            <w:pPr>
              <w:rPr>
                <w:rFonts w:eastAsia="Times New Roman"/>
              </w:rPr>
            </w:pPr>
            <w:r>
              <w:rPr>
                <w:rFonts w:eastAsia="Times New Roman"/>
              </w:rPr>
              <w:t xml:space="preserve">0% </w:t>
            </w:r>
          </w:p>
        </w:tc>
        <w:tc>
          <w:tcPr>
            <w:tcW w:w="0" w:type="auto"/>
            <w:vAlign w:val="center"/>
            <w:hideMark/>
          </w:tcPr>
          <w:p w14:paraId="0B662B05" w14:textId="77777777" w:rsidR="001B3899" w:rsidRDefault="003D0EF4">
            <w:pPr>
              <w:rPr>
                <w:rFonts w:eastAsia="Times New Roman"/>
              </w:rPr>
            </w:pPr>
            <w:r>
              <w:rPr>
                <w:rFonts w:eastAsia="Times New Roman"/>
              </w:rPr>
              <w:t xml:space="preserve">0% </w:t>
            </w:r>
          </w:p>
        </w:tc>
        <w:tc>
          <w:tcPr>
            <w:tcW w:w="0" w:type="auto"/>
            <w:vAlign w:val="center"/>
            <w:hideMark/>
          </w:tcPr>
          <w:p w14:paraId="698D07CD" w14:textId="77777777" w:rsidR="001B3899" w:rsidRDefault="003D0EF4">
            <w:pPr>
              <w:rPr>
                <w:rFonts w:eastAsia="Times New Roman"/>
              </w:rPr>
            </w:pPr>
            <w:r>
              <w:rPr>
                <w:rFonts w:eastAsia="Times New Roman"/>
              </w:rPr>
              <w:t xml:space="preserve">0% </w:t>
            </w:r>
          </w:p>
        </w:tc>
        <w:tc>
          <w:tcPr>
            <w:tcW w:w="0" w:type="auto"/>
            <w:vAlign w:val="center"/>
            <w:hideMark/>
          </w:tcPr>
          <w:p w14:paraId="62712B06" w14:textId="77777777" w:rsidR="001B3899" w:rsidRDefault="003D0EF4">
            <w:pPr>
              <w:rPr>
                <w:rFonts w:eastAsia="Times New Roman"/>
              </w:rPr>
            </w:pPr>
            <w:r>
              <w:rPr>
                <w:rFonts w:eastAsia="Times New Roman"/>
              </w:rPr>
              <w:t xml:space="preserve">0% </w:t>
            </w:r>
          </w:p>
        </w:tc>
        <w:tc>
          <w:tcPr>
            <w:tcW w:w="0" w:type="auto"/>
            <w:vAlign w:val="center"/>
            <w:hideMark/>
          </w:tcPr>
          <w:p w14:paraId="2A8C6012" w14:textId="77777777" w:rsidR="001B3899" w:rsidRDefault="003D0EF4">
            <w:pPr>
              <w:rPr>
                <w:rFonts w:eastAsia="Times New Roman"/>
              </w:rPr>
            </w:pPr>
            <w:r>
              <w:rPr>
                <w:rFonts w:eastAsia="Times New Roman"/>
              </w:rPr>
              <w:t xml:space="preserve">0% </w:t>
            </w:r>
          </w:p>
        </w:tc>
        <w:tc>
          <w:tcPr>
            <w:tcW w:w="0" w:type="auto"/>
            <w:vAlign w:val="center"/>
            <w:hideMark/>
          </w:tcPr>
          <w:p w14:paraId="664E52AD" w14:textId="77777777" w:rsidR="001B3899" w:rsidRDefault="003D0EF4">
            <w:pPr>
              <w:rPr>
                <w:rFonts w:eastAsia="Times New Roman"/>
              </w:rPr>
            </w:pPr>
            <w:r>
              <w:rPr>
                <w:rFonts w:eastAsia="Times New Roman"/>
              </w:rPr>
              <w:t xml:space="preserve">0% </w:t>
            </w:r>
          </w:p>
        </w:tc>
        <w:tc>
          <w:tcPr>
            <w:tcW w:w="0" w:type="auto"/>
            <w:vAlign w:val="center"/>
            <w:hideMark/>
          </w:tcPr>
          <w:p w14:paraId="65C6A344" w14:textId="77777777" w:rsidR="001B3899" w:rsidRDefault="003D0EF4">
            <w:pPr>
              <w:rPr>
                <w:rFonts w:eastAsia="Times New Roman"/>
              </w:rPr>
            </w:pPr>
            <w:r>
              <w:rPr>
                <w:rFonts w:eastAsia="Times New Roman"/>
              </w:rPr>
              <w:t xml:space="preserve">0% </w:t>
            </w:r>
          </w:p>
        </w:tc>
        <w:tc>
          <w:tcPr>
            <w:tcW w:w="0" w:type="auto"/>
            <w:vAlign w:val="center"/>
            <w:hideMark/>
          </w:tcPr>
          <w:p w14:paraId="1072618A" w14:textId="77777777" w:rsidR="001B3899" w:rsidRDefault="003D0EF4">
            <w:pPr>
              <w:rPr>
                <w:rFonts w:eastAsia="Times New Roman"/>
              </w:rPr>
            </w:pPr>
            <w:r>
              <w:rPr>
                <w:rFonts w:eastAsia="Times New Roman"/>
              </w:rPr>
              <w:t xml:space="preserve">0% </w:t>
            </w:r>
          </w:p>
        </w:tc>
        <w:tc>
          <w:tcPr>
            <w:tcW w:w="0" w:type="auto"/>
            <w:vAlign w:val="center"/>
            <w:hideMark/>
          </w:tcPr>
          <w:p w14:paraId="0F14ABF3" w14:textId="77777777" w:rsidR="001B3899" w:rsidRDefault="003D0EF4">
            <w:pPr>
              <w:rPr>
                <w:rFonts w:eastAsia="Times New Roman"/>
              </w:rPr>
            </w:pPr>
            <w:r>
              <w:rPr>
                <w:rFonts w:eastAsia="Times New Roman"/>
              </w:rPr>
              <w:t xml:space="preserve">63% </w:t>
            </w:r>
          </w:p>
        </w:tc>
        <w:tc>
          <w:tcPr>
            <w:tcW w:w="0" w:type="auto"/>
            <w:vAlign w:val="center"/>
            <w:hideMark/>
          </w:tcPr>
          <w:p w14:paraId="27154153" w14:textId="77777777" w:rsidR="001B3899" w:rsidRDefault="003D0EF4">
            <w:pPr>
              <w:rPr>
                <w:rFonts w:eastAsia="Times New Roman"/>
              </w:rPr>
            </w:pPr>
            <w:r>
              <w:rPr>
                <w:rFonts w:eastAsia="Times New Roman"/>
              </w:rPr>
              <w:t xml:space="preserve">37% </w:t>
            </w:r>
          </w:p>
        </w:tc>
        <w:tc>
          <w:tcPr>
            <w:tcW w:w="0" w:type="auto"/>
            <w:tcBorders>
              <w:right w:val="single" w:sz="6" w:space="0" w:color="auto"/>
            </w:tcBorders>
            <w:vAlign w:val="center"/>
            <w:hideMark/>
          </w:tcPr>
          <w:p w14:paraId="7577E1E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21F8BE" w14:textId="77777777" w:rsidR="001B3899" w:rsidRDefault="003D0EF4">
            <w:pPr>
              <w:rPr>
                <w:rFonts w:eastAsia="Times New Roman"/>
              </w:rPr>
            </w:pPr>
            <w:r>
              <w:rPr>
                <w:rFonts w:eastAsia="Times New Roman"/>
              </w:rPr>
              <w:t xml:space="preserve">100% </w:t>
            </w:r>
          </w:p>
        </w:tc>
        <w:tc>
          <w:tcPr>
            <w:tcW w:w="0" w:type="auto"/>
            <w:vAlign w:val="center"/>
            <w:hideMark/>
          </w:tcPr>
          <w:p w14:paraId="19504FE4" w14:textId="77777777" w:rsidR="001B3899" w:rsidRDefault="003D0EF4">
            <w:pPr>
              <w:rPr>
                <w:rFonts w:eastAsia="Times New Roman"/>
              </w:rPr>
            </w:pPr>
            <w:r>
              <w:rPr>
                <w:rFonts w:eastAsia="Times New Roman"/>
              </w:rPr>
              <w:t xml:space="preserve">0% </w:t>
            </w:r>
          </w:p>
        </w:tc>
        <w:tc>
          <w:tcPr>
            <w:tcW w:w="0" w:type="auto"/>
            <w:vAlign w:val="center"/>
            <w:hideMark/>
          </w:tcPr>
          <w:p w14:paraId="3915A08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DBBB4C2" w14:textId="77777777" w:rsidR="001B3899" w:rsidRDefault="003D0EF4">
            <w:pPr>
              <w:rPr>
                <w:rFonts w:eastAsia="Times New Roman"/>
              </w:rPr>
            </w:pPr>
            <w:r>
              <w:rPr>
                <w:rFonts w:eastAsia="Times New Roman"/>
              </w:rPr>
              <w:t xml:space="preserve">100% </w:t>
            </w:r>
          </w:p>
        </w:tc>
      </w:tr>
      <w:tr w:rsidR="001B3899" w14:paraId="7BD1D019" w14:textId="77777777">
        <w:trPr>
          <w:divId w:val="1824467884"/>
          <w:tblCellSpacing w:w="15" w:type="dxa"/>
        </w:trPr>
        <w:tc>
          <w:tcPr>
            <w:tcW w:w="3600" w:type="dxa"/>
            <w:tcBorders>
              <w:right w:val="single" w:sz="6" w:space="0" w:color="auto"/>
            </w:tcBorders>
            <w:vAlign w:val="center"/>
            <w:hideMark/>
          </w:tcPr>
          <w:p w14:paraId="55EB9B49" w14:textId="77777777" w:rsidR="001B3899" w:rsidRDefault="003D0EF4">
            <w:pPr>
              <w:rPr>
                <w:rFonts w:eastAsia="Times New Roman"/>
              </w:rPr>
            </w:pPr>
            <w:r>
              <w:rPr>
                <w:rFonts w:eastAsia="Times New Roman"/>
              </w:rPr>
              <w:t xml:space="preserve">School Bus </w:t>
            </w:r>
          </w:p>
        </w:tc>
        <w:tc>
          <w:tcPr>
            <w:tcW w:w="0" w:type="auto"/>
            <w:vAlign w:val="center"/>
            <w:hideMark/>
          </w:tcPr>
          <w:p w14:paraId="4AB1195C" w14:textId="77777777" w:rsidR="001B3899" w:rsidRDefault="003D0EF4">
            <w:pPr>
              <w:rPr>
                <w:rFonts w:eastAsia="Times New Roman"/>
              </w:rPr>
            </w:pPr>
            <w:r>
              <w:rPr>
                <w:rFonts w:eastAsia="Times New Roman"/>
              </w:rPr>
              <w:t xml:space="preserve">0% </w:t>
            </w:r>
          </w:p>
        </w:tc>
        <w:tc>
          <w:tcPr>
            <w:tcW w:w="0" w:type="auto"/>
            <w:vAlign w:val="center"/>
            <w:hideMark/>
          </w:tcPr>
          <w:p w14:paraId="0726B019" w14:textId="77777777" w:rsidR="001B3899" w:rsidRDefault="003D0EF4">
            <w:pPr>
              <w:rPr>
                <w:rFonts w:eastAsia="Times New Roman"/>
              </w:rPr>
            </w:pPr>
            <w:r>
              <w:rPr>
                <w:rFonts w:eastAsia="Times New Roman"/>
              </w:rPr>
              <w:t xml:space="preserve">0% </w:t>
            </w:r>
          </w:p>
        </w:tc>
        <w:tc>
          <w:tcPr>
            <w:tcW w:w="0" w:type="auto"/>
            <w:vAlign w:val="center"/>
            <w:hideMark/>
          </w:tcPr>
          <w:p w14:paraId="723E621B" w14:textId="77777777" w:rsidR="001B3899" w:rsidRDefault="003D0EF4">
            <w:pPr>
              <w:rPr>
                <w:rFonts w:eastAsia="Times New Roman"/>
              </w:rPr>
            </w:pPr>
            <w:r>
              <w:rPr>
                <w:rFonts w:eastAsia="Times New Roman"/>
              </w:rPr>
              <w:t xml:space="preserve">0% </w:t>
            </w:r>
          </w:p>
        </w:tc>
        <w:tc>
          <w:tcPr>
            <w:tcW w:w="0" w:type="auto"/>
            <w:vAlign w:val="center"/>
            <w:hideMark/>
          </w:tcPr>
          <w:p w14:paraId="5E469A65" w14:textId="77777777" w:rsidR="001B3899" w:rsidRDefault="003D0EF4">
            <w:pPr>
              <w:rPr>
                <w:rFonts w:eastAsia="Times New Roman"/>
              </w:rPr>
            </w:pPr>
            <w:r>
              <w:rPr>
                <w:rFonts w:eastAsia="Times New Roman"/>
              </w:rPr>
              <w:t xml:space="preserve">0% </w:t>
            </w:r>
          </w:p>
        </w:tc>
        <w:tc>
          <w:tcPr>
            <w:tcW w:w="0" w:type="auto"/>
            <w:vAlign w:val="center"/>
            <w:hideMark/>
          </w:tcPr>
          <w:p w14:paraId="559E06CE" w14:textId="77777777" w:rsidR="001B3899" w:rsidRDefault="003D0EF4">
            <w:pPr>
              <w:rPr>
                <w:rFonts w:eastAsia="Times New Roman"/>
              </w:rPr>
            </w:pPr>
            <w:r>
              <w:rPr>
                <w:rFonts w:eastAsia="Times New Roman"/>
              </w:rPr>
              <w:t xml:space="preserve">0% </w:t>
            </w:r>
          </w:p>
        </w:tc>
        <w:tc>
          <w:tcPr>
            <w:tcW w:w="0" w:type="auto"/>
            <w:vAlign w:val="center"/>
            <w:hideMark/>
          </w:tcPr>
          <w:p w14:paraId="2A77FF2E" w14:textId="77777777" w:rsidR="001B3899" w:rsidRDefault="003D0EF4">
            <w:pPr>
              <w:rPr>
                <w:rFonts w:eastAsia="Times New Roman"/>
              </w:rPr>
            </w:pPr>
            <w:r>
              <w:rPr>
                <w:rFonts w:eastAsia="Times New Roman"/>
              </w:rPr>
              <w:t xml:space="preserve">0% </w:t>
            </w:r>
          </w:p>
        </w:tc>
        <w:tc>
          <w:tcPr>
            <w:tcW w:w="0" w:type="auto"/>
            <w:vAlign w:val="center"/>
            <w:hideMark/>
          </w:tcPr>
          <w:p w14:paraId="5885423B" w14:textId="77777777" w:rsidR="001B3899" w:rsidRDefault="003D0EF4">
            <w:pPr>
              <w:rPr>
                <w:rFonts w:eastAsia="Times New Roman"/>
              </w:rPr>
            </w:pPr>
            <w:r>
              <w:rPr>
                <w:rFonts w:eastAsia="Times New Roman"/>
              </w:rPr>
              <w:t xml:space="preserve">0% </w:t>
            </w:r>
          </w:p>
        </w:tc>
        <w:tc>
          <w:tcPr>
            <w:tcW w:w="0" w:type="auto"/>
            <w:vAlign w:val="center"/>
            <w:hideMark/>
          </w:tcPr>
          <w:p w14:paraId="0B4AA5F5" w14:textId="77777777" w:rsidR="001B3899" w:rsidRDefault="003D0EF4">
            <w:pPr>
              <w:rPr>
                <w:rFonts w:eastAsia="Times New Roman"/>
              </w:rPr>
            </w:pPr>
            <w:r>
              <w:rPr>
                <w:rFonts w:eastAsia="Times New Roman"/>
              </w:rPr>
              <w:t xml:space="preserve">0% </w:t>
            </w:r>
          </w:p>
        </w:tc>
        <w:tc>
          <w:tcPr>
            <w:tcW w:w="0" w:type="auto"/>
            <w:vAlign w:val="center"/>
            <w:hideMark/>
          </w:tcPr>
          <w:p w14:paraId="49CD5749" w14:textId="77777777" w:rsidR="001B3899" w:rsidRDefault="003D0EF4">
            <w:pPr>
              <w:rPr>
                <w:rFonts w:eastAsia="Times New Roman"/>
              </w:rPr>
            </w:pPr>
            <w:r>
              <w:rPr>
                <w:rFonts w:eastAsia="Times New Roman"/>
              </w:rPr>
              <w:t xml:space="preserve">0% </w:t>
            </w:r>
          </w:p>
        </w:tc>
        <w:tc>
          <w:tcPr>
            <w:tcW w:w="0" w:type="auto"/>
            <w:vAlign w:val="center"/>
            <w:hideMark/>
          </w:tcPr>
          <w:p w14:paraId="659A5699" w14:textId="77777777" w:rsidR="001B3899" w:rsidRDefault="003D0EF4">
            <w:pPr>
              <w:rPr>
                <w:rFonts w:eastAsia="Times New Roman"/>
              </w:rPr>
            </w:pPr>
            <w:r>
              <w:rPr>
                <w:rFonts w:eastAsia="Times New Roman"/>
              </w:rPr>
              <w:t xml:space="preserve">0% </w:t>
            </w:r>
          </w:p>
        </w:tc>
        <w:tc>
          <w:tcPr>
            <w:tcW w:w="0" w:type="auto"/>
            <w:vAlign w:val="center"/>
            <w:hideMark/>
          </w:tcPr>
          <w:p w14:paraId="6CF905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85791A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7B5E74" w14:textId="77777777" w:rsidR="001B3899" w:rsidRDefault="003D0EF4">
            <w:pPr>
              <w:rPr>
                <w:rFonts w:eastAsia="Times New Roman"/>
              </w:rPr>
            </w:pPr>
            <w:r>
              <w:rPr>
                <w:rFonts w:eastAsia="Times New Roman"/>
              </w:rPr>
              <w:t xml:space="preserve">0% </w:t>
            </w:r>
          </w:p>
        </w:tc>
        <w:tc>
          <w:tcPr>
            <w:tcW w:w="0" w:type="auto"/>
            <w:vAlign w:val="center"/>
            <w:hideMark/>
          </w:tcPr>
          <w:p w14:paraId="11E3571E" w14:textId="77777777" w:rsidR="001B3899" w:rsidRDefault="003D0EF4">
            <w:pPr>
              <w:rPr>
                <w:rFonts w:eastAsia="Times New Roman"/>
              </w:rPr>
            </w:pPr>
            <w:r>
              <w:rPr>
                <w:rFonts w:eastAsia="Times New Roman"/>
              </w:rPr>
              <w:t xml:space="preserve">0% </w:t>
            </w:r>
          </w:p>
        </w:tc>
        <w:tc>
          <w:tcPr>
            <w:tcW w:w="0" w:type="auto"/>
            <w:vAlign w:val="center"/>
            <w:hideMark/>
          </w:tcPr>
          <w:p w14:paraId="5991DE9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15CFCD" w14:textId="77777777" w:rsidR="001B3899" w:rsidRDefault="003D0EF4">
            <w:pPr>
              <w:rPr>
                <w:rFonts w:eastAsia="Times New Roman"/>
              </w:rPr>
            </w:pPr>
            <w:r>
              <w:rPr>
                <w:rFonts w:eastAsia="Times New Roman"/>
              </w:rPr>
              <w:t xml:space="preserve">0% </w:t>
            </w:r>
          </w:p>
        </w:tc>
      </w:tr>
      <w:tr w:rsidR="001B3899" w14:paraId="775FCC80" w14:textId="77777777">
        <w:trPr>
          <w:divId w:val="1824467884"/>
          <w:tblCellSpacing w:w="15" w:type="dxa"/>
        </w:trPr>
        <w:tc>
          <w:tcPr>
            <w:tcW w:w="3600" w:type="dxa"/>
            <w:tcBorders>
              <w:right w:val="single" w:sz="6" w:space="0" w:color="auto"/>
            </w:tcBorders>
            <w:vAlign w:val="center"/>
            <w:hideMark/>
          </w:tcPr>
          <w:p w14:paraId="3B294D1D" w14:textId="77777777" w:rsidR="001B3899" w:rsidRDefault="003D0EF4">
            <w:pPr>
              <w:rPr>
                <w:rFonts w:eastAsia="Times New Roman"/>
              </w:rPr>
            </w:pPr>
            <w:r>
              <w:rPr>
                <w:rFonts w:eastAsia="Times New Roman"/>
              </w:rPr>
              <w:t xml:space="preserve">Total </w:t>
            </w:r>
          </w:p>
        </w:tc>
        <w:tc>
          <w:tcPr>
            <w:tcW w:w="0" w:type="auto"/>
            <w:vAlign w:val="center"/>
            <w:hideMark/>
          </w:tcPr>
          <w:p w14:paraId="3A801918" w14:textId="77777777" w:rsidR="001B3899" w:rsidRDefault="003D0EF4">
            <w:pPr>
              <w:rPr>
                <w:rFonts w:eastAsia="Times New Roman"/>
              </w:rPr>
            </w:pPr>
            <w:r>
              <w:rPr>
                <w:rFonts w:eastAsia="Times New Roman"/>
              </w:rPr>
              <w:t xml:space="preserve">58% </w:t>
            </w:r>
          </w:p>
        </w:tc>
        <w:tc>
          <w:tcPr>
            <w:tcW w:w="0" w:type="auto"/>
            <w:vAlign w:val="center"/>
            <w:hideMark/>
          </w:tcPr>
          <w:p w14:paraId="5F4F731A" w14:textId="77777777" w:rsidR="001B3899" w:rsidRDefault="003D0EF4">
            <w:pPr>
              <w:rPr>
                <w:rFonts w:eastAsia="Times New Roman"/>
              </w:rPr>
            </w:pPr>
            <w:r>
              <w:rPr>
                <w:rFonts w:eastAsia="Times New Roman"/>
              </w:rPr>
              <w:t xml:space="preserve">22% </w:t>
            </w:r>
          </w:p>
        </w:tc>
        <w:tc>
          <w:tcPr>
            <w:tcW w:w="0" w:type="auto"/>
            <w:vAlign w:val="center"/>
            <w:hideMark/>
          </w:tcPr>
          <w:p w14:paraId="05FF8DEE" w14:textId="77777777" w:rsidR="001B3899" w:rsidRDefault="003D0EF4">
            <w:pPr>
              <w:rPr>
                <w:rFonts w:eastAsia="Times New Roman"/>
              </w:rPr>
            </w:pPr>
            <w:r>
              <w:rPr>
                <w:rFonts w:eastAsia="Times New Roman"/>
              </w:rPr>
              <w:t xml:space="preserve">14% </w:t>
            </w:r>
          </w:p>
        </w:tc>
        <w:tc>
          <w:tcPr>
            <w:tcW w:w="0" w:type="auto"/>
            <w:vAlign w:val="center"/>
            <w:hideMark/>
          </w:tcPr>
          <w:p w14:paraId="37F4A300" w14:textId="77777777" w:rsidR="001B3899" w:rsidRDefault="003D0EF4">
            <w:pPr>
              <w:rPr>
                <w:rFonts w:eastAsia="Times New Roman"/>
              </w:rPr>
            </w:pPr>
            <w:r>
              <w:rPr>
                <w:rFonts w:eastAsia="Times New Roman"/>
              </w:rPr>
              <w:t xml:space="preserve">5% </w:t>
            </w:r>
          </w:p>
        </w:tc>
        <w:tc>
          <w:tcPr>
            <w:tcW w:w="0" w:type="auto"/>
            <w:vAlign w:val="center"/>
            <w:hideMark/>
          </w:tcPr>
          <w:p w14:paraId="3F1E120A" w14:textId="77777777" w:rsidR="001B3899" w:rsidRDefault="003D0EF4">
            <w:pPr>
              <w:rPr>
                <w:rFonts w:eastAsia="Times New Roman"/>
              </w:rPr>
            </w:pPr>
            <w:r>
              <w:rPr>
                <w:rFonts w:eastAsia="Times New Roman"/>
              </w:rPr>
              <w:t xml:space="preserve">1% </w:t>
            </w:r>
          </w:p>
        </w:tc>
        <w:tc>
          <w:tcPr>
            <w:tcW w:w="0" w:type="auto"/>
            <w:vAlign w:val="center"/>
            <w:hideMark/>
          </w:tcPr>
          <w:p w14:paraId="7FA6D7B4" w14:textId="77777777" w:rsidR="001B3899" w:rsidRDefault="003D0EF4">
            <w:pPr>
              <w:rPr>
                <w:rFonts w:eastAsia="Times New Roman"/>
              </w:rPr>
            </w:pPr>
            <w:r>
              <w:rPr>
                <w:rFonts w:eastAsia="Times New Roman"/>
              </w:rPr>
              <w:t xml:space="preserve">1% </w:t>
            </w:r>
          </w:p>
        </w:tc>
        <w:tc>
          <w:tcPr>
            <w:tcW w:w="0" w:type="auto"/>
            <w:vAlign w:val="center"/>
            <w:hideMark/>
          </w:tcPr>
          <w:p w14:paraId="3EAE1EEF" w14:textId="77777777" w:rsidR="001B3899" w:rsidRDefault="003D0EF4">
            <w:pPr>
              <w:rPr>
                <w:rFonts w:eastAsia="Times New Roman"/>
              </w:rPr>
            </w:pPr>
            <w:r>
              <w:rPr>
                <w:rFonts w:eastAsia="Times New Roman"/>
              </w:rPr>
              <w:t xml:space="preserve">0% </w:t>
            </w:r>
          </w:p>
        </w:tc>
        <w:tc>
          <w:tcPr>
            <w:tcW w:w="0" w:type="auto"/>
            <w:vAlign w:val="center"/>
            <w:hideMark/>
          </w:tcPr>
          <w:p w14:paraId="38E58B1F" w14:textId="77777777" w:rsidR="001B3899" w:rsidRDefault="003D0EF4">
            <w:pPr>
              <w:rPr>
                <w:rFonts w:eastAsia="Times New Roman"/>
              </w:rPr>
            </w:pPr>
            <w:r>
              <w:rPr>
                <w:rFonts w:eastAsia="Times New Roman"/>
              </w:rPr>
              <w:t xml:space="preserve">0% </w:t>
            </w:r>
          </w:p>
        </w:tc>
        <w:tc>
          <w:tcPr>
            <w:tcW w:w="0" w:type="auto"/>
            <w:vAlign w:val="center"/>
            <w:hideMark/>
          </w:tcPr>
          <w:p w14:paraId="5916E500" w14:textId="77777777" w:rsidR="001B3899" w:rsidRDefault="003D0EF4">
            <w:pPr>
              <w:rPr>
                <w:rFonts w:eastAsia="Times New Roman"/>
              </w:rPr>
            </w:pPr>
            <w:r>
              <w:rPr>
                <w:rFonts w:eastAsia="Times New Roman"/>
              </w:rPr>
              <w:t xml:space="preserve">0% </w:t>
            </w:r>
          </w:p>
        </w:tc>
        <w:tc>
          <w:tcPr>
            <w:tcW w:w="0" w:type="auto"/>
            <w:vAlign w:val="center"/>
            <w:hideMark/>
          </w:tcPr>
          <w:p w14:paraId="5E5C0871" w14:textId="77777777" w:rsidR="001B3899" w:rsidRDefault="003D0EF4">
            <w:pPr>
              <w:rPr>
                <w:rFonts w:eastAsia="Times New Roman"/>
              </w:rPr>
            </w:pPr>
            <w:r>
              <w:rPr>
                <w:rFonts w:eastAsia="Times New Roman"/>
              </w:rPr>
              <w:t xml:space="preserve">0% </w:t>
            </w:r>
          </w:p>
        </w:tc>
        <w:tc>
          <w:tcPr>
            <w:tcW w:w="0" w:type="auto"/>
            <w:vAlign w:val="center"/>
            <w:hideMark/>
          </w:tcPr>
          <w:p w14:paraId="0BBCAFE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0B58E2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1C6350" w14:textId="77777777" w:rsidR="001B3899" w:rsidRDefault="003D0EF4">
            <w:pPr>
              <w:rPr>
                <w:rFonts w:eastAsia="Times New Roman"/>
              </w:rPr>
            </w:pPr>
            <w:r>
              <w:rPr>
                <w:rFonts w:eastAsia="Times New Roman"/>
              </w:rPr>
              <w:t xml:space="preserve">100% </w:t>
            </w:r>
          </w:p>
        </w:tc>
        <w:tc>
          <w:tcPr>
            <w:tcW w:w="0" w:type="auto"/>
            <w:vAlign w:val="center"/>
            <w:hideMark/>
          </w:tcPr>
          <w:p w14:paraId="4C1ABD6B" w14:textId="77777777" w:rsidR="001B3899" w:rsidRDefault="003D0EF4">
            <w:pPr>
              <w:rPr>
                <w:rFonts w:eastAsia="Times New Roman"/>
              </w:rPr>
            </w:pPr>
            <w:r>
              <w:rPr>
                <w:rFonts w:eastAsia="Times New Roman"/>
              </w:rPr>
              <w:t xml:space="preserve">1% </w:t>
            </w:r>
          </w:p>
        </w:tc>
        <w:tc>
          <w:tcPr>
            <w:tcW w:w="0" w:type="auto"/>
            <w:vAlign w:val="center"/>
            <w:hideMark/>
          </w:tcPr>
          <w:p w14:paraId="38E1850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EB9C24D" w14:textId="77777777" w:rsidR="001B3899" w:rsidRDefault="003D0EF4">
            <w:pPr>
              <w:rPr>
                <w:rFonts w:eastAsia="Times New Roman"/>
              </w:rPr>
            </w:pPr>
            <w:r>
              <w:rPr>
                <w:rFonts w:eastAsia="Times New Roman"/>
              </w:rPr>
              <w:t xml:space="preserve">0% </w:t>
            </w:r>
          </w:p>
        </w:tc>
      </w:tr>
    </w:tbl>
    <w:p w14:paraId="3135441C"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
        <w:gridCol w:w="650"/>
        <w:gridCol w:w="625"/>
        <w:gridCol w:w="519"/>
        <w:gridCol w:w="519"/>
        <w:gridCol w:w="449"/>
        <w:gridCol w:w="449"/>
        <w:gridCol w:w="625"/>
        <w:gridCol w:w="351"/>
        <w:gridCol w:w="625"/>
        <w:gridCol w:w="378"/>
        <w:gridCol w:w="625"/>
        <w:gridCol w:w="514"/>
        <w:gridCol w:w="640"/>
        <w:gridCol w:w="580"/>
        <w:gridCol w:w="378"/>
        <w:gridCol w:w="408"/>
      </w:tblGrid>
      <w:tr w:rsidR="001B3899" w14:paraId="28ED91B2" w14:textId="77777777">
        <w:trPr>
          <w:divId w:val="1824467884"/>
          <w:tblHeader/>
          <w:tblCellSpacing w:w="15" w:type="dxa"/>
        </w:trPr>
        <w:tc>
          <w:tcPr>
            <w:tcW w:w="0" w:type="auto"/>
            <w:gridSpan w:val="17"/>
            <w:tcBorders>
              <w:top w:val="nil"/>
              <w:left w:val="nil"/>
              <w:bottom w:val="nil"/>
              <w:right w:val="nil"/>
            </w:tcBorders>
            <w:vAlign w:val="center"/>
            <w:hideMark/>
          </w:tcPr>
          <w:p w14:paraId="6382B884" w14:textId="3FDD9B0F" w:rsidR="001B3899" w:rsidRDefault="00477412">
            <w:pPr>
              <w:jc w:val="center"/>
              <w:rPr>
                <w:rFonts w:eastAsia="Times New Roman"/>
              </w:rPr>
            </w:pPr>
            <w:ins w:id="262" w:author="Kyeil Kim" w:date="2019-04-25T13:17:00Z">
              <w:r>
                <w:rPr>
                  <w:rFonts w:eastAsia="Times New Roman"/>
                </w:rPr>
                <w:t xml:space="preserve">Table </w:t>
              </w:r>
            </w:ins>
            <w:del w:id="263" w:author="Kyeil Kim" w:date="2019-04-25T13:17:00Z">
              <w:r w:rsidR="003D0EF4" w:rsidDel="00477412">
                <w:rPr>
                  <w:rFonts w:eastAsia="Times New Roman"/>
                </w:rPr>
                <w:delText xml:space="preserve">Tablke </w:delText>
              </w:r>
            </w:del>
            <w:r w:rsidR="003D0EF4">
              <w:rPr>
                <w:rFonts w:eastAsia="Times New Roman"/>
              </w:rPr>
              <w:t>3-16o. Trip Mode Choice by Tour Purpose and Tour Mode - Estimated Trip Mode Summary: Individual Non-</w:t>
            </w:r>
            <w:proofErr w:type="gramStart"/>
            <w:r w:rsidR="003D0EF4">
              <w:rPr>
                <w:rFonts w:eastAsia="Times New Roman"/>
              </w:rPr>
              <w:t>mandatory</w:t>
            </w:r>
            <w:proofErr w:type="gramEnd"/>
            <w:r w:rsidR="003D0EF4">
              <w:rPr>
                <w:rFonts w:eastAsia="Times New Roman"/>
              </w:rPr>
              <w:t xml:space="preserve"> Tours </w:t>
            </w:r>
          </w:p>
        </w:tc>
      </w:tr>
      <w:tr w:rsidR="001B3899" w14:paraId="310E2918" w14:textId="77777777">
        <w:trPr>
          <w:divId w:val="1824467884"/>
          <w:tblHeader/>
          <w:tblCellSpacing w:w="15" w:type="dxa"/>
        </w:trPr>
        <w:tc>
          <w:tcPr>
            <w:tcW w:w="0" w:type="auto"/>
            <w:vAlign w:val="center"/>
            <w:hideMark/>
          </w:tcPr>
          <w:p w14:paraId="3CFB292A"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0A66FF63" w14:textId="77777777" w:rsidR="001B3899" w:rsidRDefault="003D0EF4">
            <w:pPr>
              <w:jc w:val="center"/>
              <w:divId w:val="1130510325"/>
              <w:rPr>
                <w:rFonts w:eastAsia="Times New Roman"/>
                <w:b/>
                <w:bCs/>
              </w:rPr>
            </w:pPr>
            <w:r>
              <w:rPr>
                <w:rFonts w:eastAsia="Times New Roman"/>
                <w:b/>
                <w:bCs/>
              </w:rPr>
              <w:t xml:space="preserve">Trip Mode </w:t>
            </w:r>
          </w:p>
        </w:tc>
        <w:tc>
          <w:tcPr>
            <w:tcW w:w="0" w:type="auto"/>
            <w:vAlign w:val="center"/>
            <w:hideMark/>
          </w:tcPr>
          <w:p w14:paraId="2C602540"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F81C922" w14:textId="77777777" w:rsidR="001B3899" w:rsidRDefault="003D0EF4">
            <w:pPr>
              <w:jc w:val="center"/>
              <w:divId w:val="1071854070"/>
              <w:rPr>
                <w:rFonts w:eastAsia="Times New Roman"/>
                <w:b/>
                <w:bCs/>
              </w:rPr>
            </w:pPr>
            <w:r>
              <w:rPr>
                <w:rFonts w:eastAsia="Times New Roman"/>
                <w:b/>
                <w:bCs/>
              </w:rPr>
              <w:t xml:space="preserve">Transit Totals </w:t>
            </w:r>
          </w:p>
        </w:tc>
      </w:tr>
      <w:tr w:rsidR="001B3899" w14:paraId="1B8EE597" w14:textId="77777777">
        <w:trPr>
          <w:divId w:val="1824467884"/>
          <w:tblHeader/>
          <w:tblCellSpacing w:w="15" w:type="dxa"/>
        </w:trPr>
        <w:tc>
          <w:tcPr>
            <w:tcW w:w="0" w:type="auto"/>
            <w:vAlign w:val="center"/>
            <w:hideMark/>
          </w:tcPr>
          <w:p w14:paraId="074B4E6C"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6F0C2A65"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40C3687E"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38C70BC"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5DCD904C"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32258FB3"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6068291"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22CBEBE4" w14:textId="24675EB5"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64"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04253CEF"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39F4BA8" w14:textId="2CA91721" w:rsidR="001B3899" w:rsidRDefault="003D0EF4">
            <w:pPr>
              <w:rPr>
                <w:rFonts w:eastAsia="Times New Roman"/>
                <w:b/>
                <w:bCs/>
              </w:rPr>
            </w:pPr>
            <w:r>
              <w:rPr>
                <w:rFonts w:eastAsia="Times New Roman"/>
                <w:b/>
                <w:bCs/>
              </w:rPr>
              <w:t>PNR Pre</w:t>
            </w:r>
            <w:ins w:id="265"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312633AA"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2198CD1D" w14:textId="6DE90A80" w:rsidR="001B3899" w:rsidRDefault="003D0EF4">
            <w:pPr>
              <w:rPr>
                <w:rFonts w:eastAsia="Times New Roman"/>
                <w:b/>
                <w:bCs/>
              </w:rPr>
            </w:pPr>
            <w:r>
              <w:rPr>
                <w:rFonts w:eastAsia="Times New Roman"/>
                <w:b/>
                <w:bCs/>
              </w:rPr>
              <w:t>KNR Pre</w:t>
            </w:r>
            <w:ins w:id="266"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7E018887"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1BDFAFB0"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6F63A42A"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5C9DC60F"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2BC40F62" w14:textId="77777777" w:rsidR="001B3899" w:rsidRDefault="003D0EF4">
            <w:pPr>
              <w:rPr>
                <w:rFonts w:eastAsia="Times New Roman"/>
                <w:b/>
                <w:bCs/>
              </w:rPr>
            </w:pPr>
            <w:r>
              <w:rPr>
                <w:rFonts w:eastAsia="Times New Roman"/>
                <w:b/>
                <w:bCs/>
              </w:rPr>
              <w:t xml:space="preserve">KNR </w:t>
            </w:r>
          </w:p>
        </w:tc>
      </w:tr>
      <w:tr w:rsidR="001B3899" w14:paraId="213F2BBD" w14:textId="77777777">
        <w:trPr>
          <w:divId w:val="1824467884"/>
          <w:tblCellSpacing w:w="15" w:type="dxa"/>
        </w:trPr>
        <w:tc>
          <w:tcPr>
            <w:tcW w:w="3600" w:type="dxa"/>
            <w:tcBorders>
              <w:right w:val="single" w:sz="6" w:space="0" w:color="auto"/>
            </w:tcBorders>
            <w:vAlign w:val="center"/>
            <w:hideMark/>
          </w:tcPr>
          <w:p w14:paraId="540A942B" w14:textId="77777777" w:rsidR="001B3899" w:rsidRDefault="003D0EF4">
            <w:pPr>
              <w:rPr>
                <w:rFonts w:eastAsia="Times New Roman"/>
              </w:rPr>
            </w:pPr>
            <w:r>
              <w:rPr>
                <w:rFonts w:eastAsia="Times New Roman"/>
              </w:rPr>
              <w:t xml:space="preserve">Drive Alone </w:t>
            </w:r>
          </w:p>
        </w:tc>
        <w:tc>
          <w:tcPr>
            <w:tcW w:w="0" w:type="auto"/>
            <w:vAlign w:val="center"/>
            <w:hideMark/>
          </w:tcPr>
          <w:p w14:paraId="34E305F2" w14:textId="77777777" w:rsidR="001B3899" w:rsidRDefault="003D0EF4">
            <w:pPr>
              <w:rPr>
                <w:rFonts w:eastAsia="Times New Roman"/>
              </w:rPr>
            </w:pPr>
            <w:r>
              <w:rPr>
                <w:rFonts w:eastAsia="Times New Roman"/>
              </w:rPr>
              <w:t xml:space="preserve">2,924,200 </w:t>
            </w:r>
          </w:p>
        </w:tc>
        <w:tc>
          <w:tcPr>
            <w:tcW w:w="0" w:type="auto"/>
            <w:vAlign w:val="center"/>
            <w:hideMark/>
          </w:tcPr>
          <w:p w14:paraId="0467E3F8" w14:textId="77777777" w:rsidR="001B3899" w:rsidRDefault="003D0EF4">
            <w:pPr>
              <w:rPr>
                <w:rFonts w:eastAsia="Times New Roman"/>
              </w:rPr>
            </w:pPr>
            <w:r>
              <w:rPr>
                <w:rFonts w:eastAsia="Times New Roman"/>
              </w:rPr>
              <w:t xml:space="preserve">0 </w:t>
            </w:r>
          </w:p>
        </w:tc>
        <w:tc>
          <w:tcPr>
            <w:tcW w:w="0" w:type="auto"/>
            <w:vAlign w:val="center"/>
            <w:hideMark/>
          </w:tcPr>
          <w:p w14:paraId="20A14669" w14:textId="77777777" w:rsidR="001B3899" w:rsidRDefault="003D0EF4">
            <w:pPr>
              <w:rPr>
                <w:rFonts w:eastAsia="Times New Roman"/>
              </w:rPr>
            </w:pPr>
            <w:r>
              <w:rPr>
                <w:rFonts w:eastAsia="Times New Roman"/>
              </w:rPr>
              <w:t xml:space="preserve">0 </w:t>
            </w:r>
          </w:p>
        </w:tc>
        <w:tc>
          <w:tcPr>
            <w:tcW w:w="0" w:type="auto"/>
            <w:vAlign w:val="center"/>
            <w:hideMark/>
          </w:tcPr>
          <w:p w14:paraId="6616EF27" w14:textId="77777777" w:rsidR="001B3899" w:rsidRDefault="003D0EF4">
            <w:pPr>
              <w:rPr>
                <w:rFonts w:eastAsia="Times New Roman"/>
              </w:rPr>
            </w:pPr>
            <w:r>
              <w:rPr>
                <w:rFonts w:eastAsia="Times New Roman"/>
              </w:rPr>
              <w:t xml:space="preserve">0 </w:t>
            </w:r>
          </w:p>
        </w:tc>
        <w:tc>
          <w:tcPr>
            <w:tcW w:w="0" w:type="auto"/>
            <w:vAlign w:val="center"/>
            <w:hideMark/>
          </w:tcPr>
          <w:p w14:paraId="18E1902D" w14:textId="77777777" w:rsidR="001B3899" w:rsidRDefault="003D0EF4">
            <w:pPr>
              <w:rPr>
                <w:rFonts w:eastAsia="Times New Roman"/>
              </w:rPr>
            </w:pPr>
            <w:r>
              <w:rPr>
                <w:rFonts w:eastAsia="Times New Roman"/>
              </w:rPr>
              <w:t xml:space="preserve">0 </w:t>
            </w:r>
          </w:p>
        </w:tc>
        <w:tc>
          <w:tcPr>
            <w:tcW w:w="0" w:type="auto"/>
            <w:vAlign w:val="center"/>
            <w:hideMark/>
          </w:tcPr>
          <w:p w14:paraId="2064BC22" w14:textId="77777777" w:rsidR="001B3899" w:rsidRDefault="003D0EF4">
            <w:pPr>
              <w:rPr>
                <w:rFonts w:eastAsia="Times New Roman"/>
              </w:rPr>
            </w:pPr>
            <w:r>
              <w:rPr>
                <w:rFonts w:eastAsia="Times New Roman"/>
              </w:rPr>
              <w:t xml:space="preserve">0 </w:t>
            </w:r>
          </w:p>
        </w:tc>
        <w:tc>
          <w:tcPr>
            <w:tcW w:w="0" w:type="auto"/>
            <w:vAlign w:val="center"/>
            <w:hideMark/>
          </w:tcPr>
          <w:p w14:paraId="53921727" w14:textId="77777777" w:rsidR="001B3899" w:rsidRDefault="003D0EF4">
            <w:pPr>
              <w:rPr>
                <w:rFonts w:eastAsia="Times New Roman"/>
              </w:rPr>
            </w:pPr>
            <w:r>
              <w:rPr>
                <w:rFonts w:eastAsia="Times New Roman"/>
              </w:rPr>
              <w:t xml:space="preserve">0 </w:t>
            </w:r>
          </w:p>
        </w:tc>
        <w:tc>
          <w:tcPr>
            <w:tcW w:w="0" w:type="auto"/>
            <w:vAlign w:val="center"/>
            <w:hideMark/>
          </w:tcPr>
          <w:p w14:paraId="268F12DA" w14:textId="77777777" w:rsidR="001B3899" w:rsidRDefault="003D0EF4">
            <w:pPr>
              <w:rPr>
                <w:rFonts w:eastAsia="Times New Roman"/>
              </w:rPr>
            </w:pPr>
            <w:r>
              <w:rPr>
                <w:rFonts w:eastAsia="Times New Roman"/>
              </w:rPr>
              <w:t xml:space="preserve">0 </w:t>
            </w:r>
          </w:p>
        </w:tc>
        <w:tc>
          <w:tcPr>
            <w:tcW w:w="0" w:type="auto"/>
            <w:vAlign w:val="center"/>
            <w:hideMark/>
          </w:tcPr>
          <w:p w14:paraId="59D30D4F" w14:textId="77777777" w:rsidR="001B3899" w:rsidRDefault="003D0EF4">
            <w:pPr>
              <w:rPr>
                <w:rFonts w:eastAsia="Times New Roman"/>
              </w:rPr>
            </w:pPr>
            <w:r>
              <w:rPr>
                <w:rFonts w:eastAsia="Times New Roman"/>
              </w:rPr>
              <w:t xml:space="preserve">0 </w:t>
            </w:r>
          </w:p>
        </w:tc>
        <w:tc>
          <w:tcPr>
            <w:tcW w:w="0" w:type="auto"/>
            <w:vAlign w:val="center"/>
            <w:hideMark/>
          </w:tcPr>
          <w:p w14:paraId="10B280EB" w14:textId="77777777" w:rsidR="001B3899" w:rsidRDefault="003D0EF4">
            <w:pPr>
              <w:rPr>
                <w:rFonts w:eastAsia="Times New Roman"/>
              </w:rPr>
            </w:pPr>
            <w:r>
              <w:rPr>
                <w:rFonts w:eastAsia="Times New Roman"/>
              </w:rPr>
              <w:t xml:space="preserve">0 </w:t>
            </w:r>
          </w:p>
        </w:tc>
        <w:tc>
          <w:tcPr>
            <w:tcW w:w="0" w:type="auto"/>
            <w:vAlign w:val="center"/>
            <w:hideMark/>
          </w:tcPr>
          <w:p w14:paraId="2B087C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F9B5A1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DCDA90" w14:textId="77777777" w:rsidR="001B3899" w:rsidRDefault="003D0EF4">
            <w:pPr>
              <w:rPr>
                <w:rFonts w:eastAsia="Times New Roman"/>
              </w:rPr>
            </w:pPr>
            <w:r>
              <w:rPr>
                <w:rFonts w:eastAsia="Times New Roman"/>
              </w:rPr>
              <w:t xml:space="preserve">2,924,200 </w:t>
            </w:r>
          </w:p>
        </w:tc>
        <w:tc>
          <w:tcPr>
            <w:tcW w:w="0" w:type="auto"/>
            <w:vAlign w:val="center"/>
            <w:hideMark/>
          </w:tcPr>
          <w:p w14:paraId="04B9797E" w14:textId="77777777" w:rsidR="001B3899" w:rsidRDefault="003D0EF4">
            <w:pPr>
              <w:rPr>
                <w:rFonts w:eastAsia="Times New Roman"/>
              </w:rPr>
            </w:pPr>
            <w:r>
              <w:rPr>
                <w:rFonts w:eastAsia="Times New Roman"/>
              </w:rPr>
              <w:t xml:space="preserve">0 </w:t>
            </w:r>
          </w:p>
        </w:tc>
        <w:tc>
          <w:tcPr>
            <w:tcW w:w="0" w:type="auto"/>
            <w:vAlign w:val="center"/>
            <w:hideMark/>
          </w:tcPr>
          <w:p w14:paraId="5A768C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0FBA6EA" w14:textId="77777777" w:rsidR="001B3899" w:rsidRDefault="003D0EF4">
            <w:pPr>
              <w:rPr>
                <w:rFonts w:eastAsia="Times New Roman"/>
              </w:rPr>
            </w:pPr>
            <w:r>
              <w:rPr>
                <w:rFonts w:eastAsia="Times New Roman"/>
              </w:rPr>
              <w:t xml:space="preserve">0 </w:t>
            </w:r>
          </w:p>
        </w:tc>
      </w:tr>
      <w:tr w:rsidR="001B3899" w14:paraId="6CBA4B3A" w14:textId="77777777">
        <w:trPr>
          <w:divId w:val="1824467884"/>
          <w:tblCellSpacing w:w="15" w:type="dxa"/>
        </w:trPr>
        <w:tc>
          <w:tcPr>
            <w:tcW w:w="3600" w:type="dxa"/>
            <w:tcBorders>
              <w:right w:val="single" w:sz="6" w:space="0" w:color="auto"/>
            </w:tcBorders>
            <w:vAlign w:val="center"/>
            <w:hideMark/>
          </w:tcPr>
          <w:p w14:paraId="0F7DA524" w14:textId="7DF7E671" w:rsidR="001B3899" w:rsidRDefault="003D0EF4">
            <w:pPr>
              <w:rPr>
                <w:rFonts w:eastAsia="Times New Roman"/>
              </w:rPr>
            </w:pPr>
            <w:del w:id="267" w:author="Kyeil Kim" w:date="2019-04-25T13:20:00Z">
              <w:r w:rsidDel="00757A16">
                <w:rPr>
                  <w:rFonts w:eastAsia="Times New Roman"/>
                </w:rPr>
                <w:delText>Shared2</w:delText>
              </w:r>
            </w:del>
            <w:ins w:id="268" w:author="Kyeil Kim" w:date="2019-04-25T13:20:00Z">
              <w:r w:rsidR="00757A16">
                <w:rPr>
                  <w:rFonts w:eastAsia="Times New Roman"/>
                </w:rPr>
                <w:t>Shared 2</w:t>
              </w:r>
            </w:ins>
            <w:r>
              <w:rPr>
                <w:rFonts w:eastAsia="Times New Roman"/>
              </w:rPr>
              <w:t xml:space="preserve"> </w:t>
            </w:r>
          </w:p>
        </w:tc>
        <w:tc>
          <w:tcPr>
            <w:tcW w:w="0" w:type="auto"/>
            <w:vAlign w:val="center"/>
            <w:hideMark/>
          </w:tcPr>
          <w:p w14:paraId="62350163" w14:textId="77777777" w:rsidR="001B3899" w:rsidRDefault="003D0EF4">
            <w:pPr>
              <w:rPr>
                <w:rFonts w:eastAsia="Times New Roman"/>
              </w:rPr>
            </w:pPr>
            <w:r>
              <w:rPr>
                <w:rFonts w:eastAsia="Times New Roman"/>
              </w:rPr>
              <w:t xml:space="preserve">676,725 </w:t>
            </w:r>
          </w:p>
        </w:tc>
        <w:tc>
          <w:tcPr>
            <w:tcW w:w="0" w:type="auto"/>
            <w:vAlign w:val="center"/>
            <w:hideMark/>
          </w:tcPr>
          <w:p w14:paraId="26830C5B" w14:textId="77777777" w:rsidR="001B3899" w:rsidRDefault="003D0EF4">
            <w:pPr>
              <w:rPr>
                <w:rFonts w:eastAsia="Times New Roman"/>
              </w:rPr>
            </w:pPr>
            <w:r>
              <w:rPr>
                <w:rFonts w:eastAsia="Times New Roman"/>
              </w:rPr>
              <w:t xml:space="preserve">1,101,225 </w:t>
            </w:r>
          </w:p>
        </w:tc>
        <w:tc>
          <w:tcPr>
            <w:tcW w:w="0" w:type="auto"/>
            <w:vAlign w:val="center"/>
            <w:hideMark/>
          </w:tcPr>
          <w:p w14:paraId="0C7DCD4A" w14:textId="77777777" w:rsidR="001B3899" w:rsidRDefault="003D0EF4">
            <w:pPr>
              <w:rPr>
                <w:rFonts w:eastAsia="Times New Roman"/>
              </w:rPr>
            </w:pPr>
            <w:r>
              <w:rPr>
                <w:rFonts w:eastAsia="Times New Roman"/>
              </w:rPr>
              <w:t xml:space="preserve">0 </w:t>
            </w:r>
          </w:p>
        </w:tc>
        <w:tc>
          <w:tcPr>
            <w:tcW w:w="0" w:type="auto"/>
            <w:vAlign w:val="center"/>
            <w:hideMark/>
          </w:tcPr>
          <w:p w14:paraId="51393545" w14:textId="77777777" w:rsidR="001B3899" w:rsidRDefault="003D0EF4">
            <w:pPr>
              <w:rPr>
                <w:rFonts w:eastAsia="Times New Roman"/>
              </w:rPr>
            </w:pPr>
            <w:r>
              <w:rPr>
                <w:rFonts w:eastAsia="Times New Roman"/>
              </w:rPr>
              <w:t xml:space="preserve">11,310 </w:t>
            </w:r>
          </w:p>
        </w:tc>
        <w:tc>
          <w:tcPr>
            <w:tcW w:w="0" w:type="auto"/>
            <w:vAlign w:val="center"/>
            <w:hideMark/>
          </w:tcPr>
          <w:p w14:paraId="1ABD8A69" w14:textId="77777777" w:rsidR="001B3899" w:rsidRDefault="003D0EF4">
            <w:pPr>
              <w:rPr>
                <w:rFonts w:eastAsia="Times New Roman"/>
              </w:rPr>
            </w:pPr>
            <w:r>
              <w:rPr>
                <w:rFonts w:eastAsia="Times New Roman"/>
              </w:rPr>
              <w:t xml:space="preserve">0 </w:t>
            </w:r>
          </w:p>
        </w:tc>
        <w:tc>
          <w:tcPr>
            <w:tcW w:w="0" w:type="auto"/>
            <w:vAlign w:val="center"/>
            <w:hideMark/>
          </w:tcPr>
          <w:p w14:paraId="747398A9" w14:textId="77777777" w:rsidR="001B3899" w:rsidRDefault="003D0EF4">
            <w:pPr>
              <w:rPr>
                <w:rFonts w:eastAsia="Times New Roman"/>
              </w:rPr>
            </w:pPr>
            <w:r>
              <w:rPr>
                <w:rFonts w:eastAsia="Times New Roman"/>
              </w:rPr>
              <w:t xml:space="preserve">0 </w:t>
            </w:r>
          </w:p>
        </w:tc>
        <w:tc>
          <w:tcPr>
            <w:tcW w:w="0" w:type="auto"/>
            <w:vAlign w:val="center"/>
            <w:hideMark/>
          </w:tcPr>
          <w:p w14:paraId="11B48648" w14:textId="77777777" w:rsidR="001B3899" w:rsidRDefault="003D0EF4">
            <w:pPr>
              <w:rPr>
                <w:rFonts w:eastAsia="Times New Roman"/>
              </w:rPr>
            </w:pPr>
            <w:r>
              <w:rPr>
                <w:rFonts w:eastAsia="Times New Roman"/>
              </w:rPr>
              <w:t xml:space="preserve">0 </w:t>
            </w:r>
          </w:p>
        </w:tc>
        <w:tc>
          <w:tcPr>
            <w:tcW w:w="0" w:type="auto"/>
            <w:vAlign w:val="center"/>
            <w:hideMark/>
          </w:tcPr>
          <w:p w14:paraId="5590276F" w14:textId="77777777" w:rsidR="001B3899" w:rsidRDefault="003D0EF4">
            <w:pPr>
              <w:rPr>
                <w:rFonts w:eastAsia="Times New Roman"/>
              </w:rPr>
            </w:pPr>
            <w:r>
              <w:rPr>
                <w:rFonts w:eastAsia="Times New Roman"/>
              </w:rPr>
              <w:t xml:space="preserve">0 </w:t>
            </w:r>
          </w:p>
        </w:tc>
        <w:tc>
          <w:tcPr>
            <w:tcW w:w="0" w:type="auto"/>
            <w:vAlign w:val="center"/>
            <w:hideMark/>
          </w:tcPr>
          <w:p w14:paraId="1645BEC5" w14:textId="77777777" w:rsidR="001B3899" w:rsidRDefault="003D0EF4">
            <w:pPr>
              <w:rPr>
                <w:rFonts w:eastAsia="Times New Roman"/>
              </w:rPr>
            </w:pPr>
            <w:r>
              <w:rPr>
                <w:rFonts w:eastAsia="Times New Roman"/>
              </w:rPr>
              <w:t xml:space="preserve">0 </w:t>
            </w:r>
          </w:p>
        </w:tc>
        <w:tc>
          <w:tcPr>
            <w:tcW w:w="0" w:type="auto"/>
            <w:vAlign w:val="center"/>
            <w:hideMark/>
          </w:tcPr>
          <w:p w14:paraId="0CB43F32" w14:textId="77777777" w:rsidR="001B3899" w:rsidRDefault="003D0EF4">
            <w:pPr>
              <w:rPr>
                <w:rFonts w:eastAsia="Times New Roman"/>
              </w:rPr>
            </w:pPr>
            <w:r>
              <w:rPr>
                <w:rFonts w:eastAsia="Times New Roman"/>
              </w:rPr>
              <w:t xml:space="preserve">0 </w:t>
            </w:r>
          </w:p>
        </w:tc>
        <w:tc>
          <w:tcPr>
            <w:tcW w:w="0" w:type="auto"/>
            <w:vAlign w:val="center"/>
            <w:hideMark/>
          </w:tcPr>
          <w:p w14:paraId="79E91A6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A6FF4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9CAF4B" w14:textId="77777777" w:rsidR="001B3899" w:rsidRDefault="003D0EF4">
            <w:pPr>
              <w:rPr>
                <w:rFonts w:eastAsia="Times New Roman"/>
              </w:rPr>
            </w:pPr>
            <w:r>
              <w:rPr>
                <w:rFonts w:eastAsia="Times New Roman"/>
              </w:rPr>
              <w:t xml:space="preserve">1,789,260 </w:t>
            </w:r>
          </w:p>
        </w:tc>
        <w:tc>
          <w:tcPr>
            <w:tcW w:w="0" w:type="auto"/>
            <w:vAlign w:val="center"/>
            <w:hideMark/>
          </w:tcPr>
          <w:p w14:paraId="00FDC25E" w14:textId="77777777" w:rsidR="001B3899" w:rsidRDefault="003D0EF4">
            <w:pPr>
              <w:rPr>
                <w:rFonts w:eastAsia="Times New Roman"/>
              </w:rPr>
            </w:pPr>
            <w:r>
              <w:rPr>
                <w:rFonts w:eastAsia="Times New Roman"/>
              </w:rPr>
              <w:t xml:space="preserve">0 </w:t>
            </w:r>
          </w:p>
        </w:tc>
        <w:tc>
          <w:tcPr>
            <w:tcW w:w="0" w:type="auto"/>
            <w:vAlign w:val="center"/>
            <w:hideMark/>
          </w:tcPr>
          <w:p w14:paraId="221635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9195AB9" w14:textId="77777777" w:rsidR="001B3899" w:rsidRDefault="003D0EF4">
            <w:pPr>
              <w:rPr>
                <w:rFonts w:eastAsia="Times New Roman"/>
              </w:rPr>
            </w:pPr>
            <w:r>
              <w:rPr>
                <w:rFonts w:eastAsia="Times New Roman"/>
              </w:rPr>
              <w:t xml:space="preserve">0 </w:t>
            </w:r>
          </w:p>
        </w:tc>
      </w:tr>
      <w:tr w:rsidR="001B3899" w14:paraId="144B84F8" w14:textId="77777777">
        <w:trPr>
          <w:divId w:val="1824467884"/>
          <w:tblCellSpacing w:w="15" w:type="dxa"/>
        </w:trPr>
        <w:tc>
          <w:tcPr>
            <w:tcW w:w="3600" w:type="dxa"/>
            <w:tcBorders>
              <w:right w:val="single" w:sz="6" w:space="0" w:color="auto"/>
            </w:tcBorders>
            <w:vAlign w:val="center"/>
            <w:hideMark/>
          </w:tcPr>
          <w:p w14:paraId="41E4D453" w14:textId="5BC4D943" w:rsidR="001B3899" w:rsidRDefault="003D0EF4">
            <w:pPr>
              <w:rPr>
                <w:rFonts w:eastAsia="Times New Roman"/>
              </w:rPr>
            </w:pPr>
            <w:del w:id="269" w:author="Kyeil Kim" w:date="2019-04-25T13:22:00Z">
              <w:r w:rsidDel="004B44DE">
                <w:rPr>
                  <w:rFonts w:eastAsia="Times New Roman"/>
                </w:rPr>
                <w:lastRenderedPageBreak/>
                <w:delText>Shared3+</w:delText>
              </w:r>
            </w:del>
            <w:ins w:id="270" w:author="Kyeil Kim" w:date="2019-04-25T13:22:00Z">
              <w:r w:rsidR="004B44DE">
                <w:rPr>
                  <w:rFonts w:eastAsia="Times New Roman"/>
                </w:rPr>
                <w:t>Shared 3+</w:t>
              </w:r>
            </w:ins>
            <w:r>
              <w:rPr>
                <w:rFonts w:eastAsia="Times New Roman"/>
              </w:rPr>
              <w:t xml:space="preserve"> </w:t>
            </w:r>
          </w:p>
        </w:tc>
        <w:tc>
          <w:tcPr>
            <w:tcW w:w="0" w:type="auto"/>
            <w:vAlign w:val="center"/>
            <w:hideMark/>
          </w:tcPr>
          <w:p w14:paraId="02B24F7E" w14:textId="77777777" w:rsidR="001B3899" w:rsidRDefault="003D0EF4">
            <w:pPr>
              <w:rPr>
                <w:rFonts w:eastAsia="Times New Roman"/>
              </w:rPr>
            </w:pPr>
            <w:r>
              <w:rPr>
                <w:rFonts w:eastAsia="Times New Roman"/>
              </w:rPr>
              <w:t xml:space="preserve">214,280 </w:t>
            </w:r>
          </w:p>
        </w:tc>
        <w:tc>
          <w:tcPr>
            <w:tcW w:w="0" w:type="auto"/>
            <w:vAlign w:val="center"/>
            <w:hideMark/>
          </w:tcPr>
          <w:p w14:paraId="0DA0585D" w14:textId="77777777" w:rsidR="001B3899" w:rsidRDefault="003D0EF4">
            <w:pPr>
              <w:rPr>
                <w:rFonts w:eastAsia="Times New Roman"/>
              </w:rPr>
            </w:pPr>
            <w:r>
              <w:rPr>
                <w:rFonts w:eastAsia="Times New Roman"/>
              </w:rPr>
              <w:t xml:space="preserve">311,065 </w:t>
            </w:r>
          </w:p>
        </w:tc>
        <w:tc>
          <w:tcPr>
            <w:tcW w:w="0" w:type="auto"/>
            <w:vAlign w:val="center"/>
            <w:hideMark/>
          </w:tcPr>
          <w:p w14:paraId="5B6A951E" w14:textId="77777777" w:rsidR="001B3899" w:rsidRDefault="003D0EF4">
            <w:pPr>
              <w:rPr>
                <w:rFonts w:eastAsia="Times New Roman"/>
              </w:rPr>
            </w:pPr>
            <w:r>
              <w:rPr>
                <w:rFonts w:eastAsia="Times New Roman"/>
              </w:rPr>
              <w:t xml:space="preserve">885,490 </w:t>
            </w:r>
          </w:p>
        </w:tc>
        <w:tc>
          <w:tcPr>
            <w:tcW w:w="0" w:type="auto"/>
            <w:vAlign w:val="center"/>
            <w:hideMark/>
          </w:tcPr>
          <w:p w14:paraId="22E78C9F" w14:textId="77777777" w:rsidR="001B3899" w:rsidRDefault="003D0EF4">
            <w:pPr>
              <w:rPr>
                <w:rFonts w:eastAsia="Times New Roman"/>
              </w:rPr>
            </w:pPr>
            <w:r>
              <w:rPr>
                <w:rFonts w:eastAsia="Times New Roman"/>
              </w:rPr>
              <w:t xml:space="preserve">8,910 </w:t>
            </w:r>
          </w:p>
        </w:tc>
        <w:tc>
          <w:tcPr>
            <w:tcW w:w="0" w:type="auto"/>
            <w:vAlign w:val="center"/>
            <w:hideMark/>
          </w:tcPr>
          <w:p w14:paraId="280A78BE" w14:textId="77777777" w:rsidR="001B3899" w:rsidRDefault="003D0EF4">
            <w:pPr>
              <w:rPr>
                <w:rFonts w:eastAsia="Times New Roman"/>
              </w:rPr>
            </w:pPr>
            <w:r>
              <w:rPr>
                <w:rFonts w:eastAsia="Times New Roman"/>
              </w:rPr>
              <w:t xml:space="preserve">0 </w:t>
            </w:r>
          </w:p>
        </w:tc>
        <w:tc>
          <w:tcPr>
            <w:tcW w:w="0" w:type="auto"/>
            <w:vAlign w:val="center"/>
            <w:hideMark/>
          </w:tcPr>
          <w:p w14:paraId="34C6E7B7" w14:textId="77777777" w:rsidR="001B3899" w:rsidRDefault="003D0EF4">
            <w:pPr>
              <w:rPr>
                <w:rFonts w:eastAsia="Times New Roman"/>
              </w:rPr>
            </w:pPr>
            <w:r>
              <w:rPr>
                <w:rFonts w:eastAsia="Times New Roman"/>
              </w:rPr>
              <w:t xml:space="preserve">0 </w:t>
            </w:r>
          </w:p>
        </w:tc>
        <w:tc>
          <w:tcPr>
            <w:tcW w:w="0" w:type="auto"/>
            <w:vAlign w:val="center"/>
            <w:hideMark/>
          </w:tcPr>
          <w:p w14:paraId="4DB43763" w14:textId="77777777" w:rsidR="001B3899" w:rsidRDefault="003D0EF4">
            <w:pPr>
              <w:rPr>
                <w:rFonts w:eastAsia="Times New Roman"/>
              </w:rPr>
            </w:pPr>
            <w:r>
              <w:rPr>
                <w:rFonts w:eastAsia="Times New Roman"/>
              </w:rPr>
              <w:t xml:space="preserve">0 </w:t>
            </w:r>
          </w:p>
        </w:tc>
        <w:tc>
          <w:tcPr>
            <w:tcW w:w="0" w:type="auto"/>
            <w:vAlign w:val="center"/>
            <w:hideMark/>
          </w:tcPr>
          <w:p w14:paraId="15BDBDFD" w14:textId="77777777" w:rsidR="001B3899" w:rsidRDefault="003D0EF4">
            <w:pPr>
              <w:rPr>
                <w:rFonts w:eastAsia="Times New Roman"/>
              </w:rPr>
            </w:pPr>
            <w:r>
              <w:rPr>
                <w:rFonts w:eastAsia="Times New Roman"/>
              </w:rPr>
              <w:t xml:space="preserve">0 </w:t>
            </w:r>
          </w:p>
        </w:tc>
        <w:tc>
          <w:tcPr>
            <w:tcW w:w="0" w:type="auto"/>
            <w:vAlign w:val="center"/>
            <w:hideMark/>
          </w:tcPr>
          <w:p w14:paraId="2B2E5167" w14:textId="77777777" w:rsidR="001B3899" w:rsidRDefault="003D0EF4">
            <w:pPr>
              <w:rPr>
                <w:rFonts w:eastAsia="Times New Roman"/>
              </w:rPr>
            </w:pPr>
            <w:r>
              <w:rPr>
                <w:rFonts w:eastAsia="Times New Roman"/>
              </w:rPr>
              <w:t xml:space="preserve">0 </w:t>
            </w:r>
          </w:p>
        </w:tc>
        <w:tc>
          <w:tcPr>
            <w:tcW w:w="0" w:type="auto"/>
            <w:vAlign w:val="center"/>
            <w:hideMark/>
          </w:tcPr>
          <w:p w14:paraId="2AF5A2A1" w14:textId="77777777" w:rsidR="001B3899" w:rsidRDefault="003D0EF4">
            <w:pPr>
              <w:rPr>
                <w:rFonts w:eastAsia="Times New Roman"/>
              </w:rPr>
            </w:pPr>
            <w:r>
              <w:rPr>
                <w:rFonts w:eastAsia="Times New Roman"/>
              </w:rPr>
              <w:t xml:space="preserve">0 </w:t>
            </w:r>
          </w:p>
        </w:tc>
        <w:tc>
          <w:tcPr>
            <w:tcW w:w="0" w:type="auto"/>
            <w:vAlign w:val="center"/>
            <w:hideMark/>
          </w:tcPr>
          <w:p w14:paraId="2C6CB58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7D015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A945C4" w14:textId="77777777" w:rsidR="001B3899" w:rsidRDefault="003D0EF4">
            <w:pPr>
              <w:rPr>
                <w:rFonts w:eastAsia="Times New Roman"/>
              </w:rPr>
            </w:pPr>
            <w:r>
              <w:rPr>
                <w:rFonts w:eastAsia="Times New Roman"/>
              </w:rPr>
              <w:t xml:space="preserve">1,419,745 </w:t>
            </w:r>
          </w:p>
        </w:tc>
        <w:tc>
          <w:tcPr>
            <w:tcW w:w="0" w:type="auto"/>
            <w:vAlign w:val="center"/>
            <w:hideMark/>
          </w:tcPr>
          <w:p w14:paraId="5FE63DE7" w14:textId="77777777" w:rsidR="001B3899" w:rsidRDefault="003D0EF4">
            <w:pPr>
              <w:rPr>
                <w:rFonts w:eastAsia="Times New Roman"/>
              </w:rPr>
            </w:pPr>
            <w:r>
              <w:rPr>
                <w:rFonts w:eastAsia="Times New Roman"/>
              </w:rPr>
              <w:t xml:space="preserve">0 </w:t>
            </w:r>
          </w:p>
        </w:tc>
        <w:tc>
          <w:tcPr>
            <w:tcW w:w="0" w:type="auto"/>
            <w:vAlign w:val="center"/>
            <w:hideMark/>
          </w:tcPr>
          <w:p w14:paraId="1EE1AE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2F4CC39" w14:textId="77777777" w:rsidR="001B3899" w:rsidRDefault="003D0EF4">
            <w:pPr>
              <w:rPr>
                <w:rFonts w:eastAsia="Times New Roman"/>
              </w:rPr>
            </w:pPr>
            <w:r>
              <w:rPr>
                <w:rFonts w:eastAsia="Times New Roman"/>
              </w:rPr>
              <w:t xml:space="preserve">0 </w:t>
            </w:r>
          </w:p>
        </w:tc>
      </w:tr>
      <w:tr w:rsidR="001B3899" w14:paraId="11415B49" w14:textId="77777777">
        <w:trPr>
          <w:divId w:val="1824467884"/>
          <w:tblCellSpacing w:w="15" w:type="dxa"/>
        </w:trPr>
        <w:tc>
          <w:tcPr>
            <w:tcW w:w="3600" w:type="dxa"/>
            <w:tcBorders>
              <w:right w:val="single" w:sz="6" w:space="0" w:color="auto"/>
            </w:tcBorders>
            <w:vAlign w:val="center"/>
            <w:hideMark/>
          </w:tcPr>
          <w:p w14:paraId="3038E4E7" w14:textId="77777777" w:rsidR="001B3899" w:rsidRDefault="003D0EF4">
            <w:pPr>
              <w:rPr>
                <w:rFonts w:eastAsia="Times New Roman"/>
              </w:rPr>
            </w:pPr>
            <w:r>
              <w:rPr>
                <w:rFonts w:eastAsia="Times New Roman"/>
              </w:rPr>
              <w:t xml:space="preserve">Walk </w:t>
            </w:r>
          </w:p>
        </w:tc>
        <w:tc>
          <w:tcPr>
            <w:tcW w:w="0" w:type="auto"/>
            <w:vAlign w:val="center"/>
            <w:hideMark/>
          </w:tcPr>
          <w:p w14:paraId="11B23E59" w14:textId="77777777" w:rsidR="001B3899" w:rsidRDefault="003D0EF4">
            <w:pPr>
              <w:rPr>
                <w:rFonts w:eastAsia="Times New Roman"/>
              </w:rPr>
            </w:pPr>
            <w:r>
              <w:rPr>
                <w:rFonts w:eastAsia="Times New Roman"/>
              </w:rPr>
              <w:t xml:space="preserve">0 </w:t>
            </w:r>
          </w:p>
        </w:tc>
        <w:tc>
          <w:tcPr>
            <w:tcW w:w="0" w:type="auto"/>
            <w:vAlign w:val="center"/>
            <w:hideMark/>
          </w:tcPr>
          <w:p w14:paraId="7E0E9A4B" w14:textId="77777777" w:rsidR="001B3899" w:rsidRDefault="003D0EF4">
            <w:pPr>
              <w:rPr>
                <w:rFonts w:eastAsia="Times New Roman"/>
              </w:rPr>
            </w:pPr>
            <w:r>
              <w:rPr>
                <w:rFonts w:eastAsia="Times New Roman"/>
              </w:rPr>
              <w:t xml:space="preserve">0 </w:t>
            </w:r>
          </w:p>
        </w:tc>
        <w:tc>
          <w:tcPr>
            <w:tcW w:w="0" w:type="auto"/>
            <w:vAlign w:val="center"/>
            <w:hideMark/>
          </w:tcPr>
          <w:p w14:paraId="114237C5" w14:textId="77777777" w:rsidR="001B3899" w:rsidRDefault="003D0EF4">
            <w:pPr>
              <w:rPr>
                <w:rFonts w:eastAsia="Times New Roman"/>
              </w:rPr>
            </w:pPr>
            <w:r>
              <w:rPr>
                <w:rFonts w:eastAsia="Times New Roman"/>
              </w:rPr>
              <w:t xml:space="preserve">0 </w:t>
            </w:r>
          </w:p>
        </w:tc>
        <w:tc>
          <w:tcPr>
            <w:tcW w:w="0" w:type="auto"/>
            <w:vAlign w:val="center"/>
            <w:hideMark/>
          </w:tcPr>
          <w:p w14:paraId="3462323F" w14:textId="77777777" w:rsidR="001B3899" w:rsidRDefault="003D0EF4">
            <w:pPr>
              <w:rPr>
                <w:rFonts w:eastAsia="Times New Roman"/>
              </w:rPr>
            </w:pPr>
            <w:r>
              <w:rPr>
                <w:rFonts w:eastAsia="Times New Roman"/>
              </w:rPr>
              <w:t xml:space="preserve">274,670 </w:t>
            </w:r>
          </w:p>
        </w:tc>
        <w:tc>
          <w:tcPr>
            <w:tcW w:w="0" w:type="auto"/>
            <w:vAlign w:val="center"/>
            <w:hideMark/>
          </w:tcPr>
          <w:p w14:paraId="362E5EC6" w14:textId="77777777" w:rsidR="001B3899" w:rsidRDefault="003D0EF4">
            <w:pPr>
              <w:rPr>
                <w:rFonts w:eastAsia="Times New Roman"/>
              </w:rPr>
            </w:pPr>
            <w:r>
              <w:rPr>
                <w:rFonts w:eastAsia="Times New Roman"/>
              </w:rPr>
              <w:t xml:space="preserve">0 </w:t>
            </w:r>
          </w:p>
        </w:tc>
        <w:tc>
          <w:tcPr>
            <w:tcW w:w="0" w:type="auto"/>
            <w:vAlign w:val="center"/>
            <w:hideMark/>
          </w:tcPr>
          <w:p w14:paraId="2BF69B23" w14:textId="77777777" w:rsidR="001B3899" w:rsidRDefault="003D0EF4">
            <w:pPr>
              <w:rPr>
                <w:rFonts w:eastAsia="Times New Roman"/>
              </w:rPr>
            </w:pPr>
            <w:r>
              <w:rPr>
                <w:rFonts w:eastAsia="Times New Roman"/>
              </w:rPr>
              <w:t xml:space="preserve">0 </w:t>
            </w:r>
          </w:p>
        </w:tc>
        <w:tc>
          <w:tcPr>
            <w:tcW w:w="0" w:type="auto"/>
            <w:vAlign w:val="center"/>
            <w:hideMark/>
          </w:tcPr>
          <w:p w14:paraId="2EAA52F3" w14:textId="77777777" w:rsidR="001B3899" w:rsidRDefault="003D0EF4">
            <w:pPr>
              <w:rPr>
                <w:rFonts w:eastAsia="Times New Roman"/>
              </w:rPr>
            </w:pPr>
            <w:r>
              <w:rPr>
                <w:rFonts w:eastAsia="Times New Roman"/>
              </w:rPr>
              <w:t xml:space="preserve">0 </w:t>
            </w:r>
          </w:p>
        </w:tc>
        <w:tc>
          <w:tcPr>
            <w:tcW w:w="0" w:type="auto"/>
            <w:vAlign w:val="center"/>
            <w:hideMark/>
          </w:tcPr>
          <w:p w14:paraId="573D07D2" w14:textId="77777777" w:rsidR="001B3899" w:rsidRDefault="003D0EF4">
            <w:pPr>
              <w:rPr>
                <w:rFonts w:eastAsia="Times New Roman"/>
              </w:rPr>
            </w:pPr>
            <w:r>
              <w:rPr>
                <w:rFonts w:eastAsia="Times New Roman"/>
              </w:rPr>
              <w:t xml:space="preserve">0 </w:t>
            </w:r>
          </w:p>
        </w:tc>
        <w:tc>
          <w:tcPr>
            <w:tcW w:w="0" w:type="auto"/>
            <w:vAlign w:val="center"/>
            <w:hideMark/>
          </w:tcPr>
          <w:p w14:paraId="5B61F16F" w14:textId="77777777" w:rsidR="001B3899" w:rsidRDefault="003D0EF4">
            <w:pPr>
              <w:rPr>
                <w:rFonts w:eastAsia="Times New Roman"/>
              </w:rPr>
            </w:pPr>
            <w:r>
              <w:rPr>
                <w:rFonts w:eastAsia="Times New Roman"/>
              </w:rPr>
              <w:t xml:space="preserve">0 </w:t>
            </w:r>
          </w:p>
        </w:tc>
        <w:tc>
          <w:tcPr>
            <w:tcW w:w="0" w:type="auto"/>
            <w:vAlign w:val="center"/>
            <w:hideMark/>
          </w:tcPr>
          <w:p w14:paraId="5778099D" w14:textId="77777777" w:rsidR="001B3899" w:rsidRDefault="003D0EF4">
            <w:pPr>
              <w:rPr>
                <w:rFonts w:eastAsia="Times New Roman"/>
              </w:rPr>
            </w:pPr>
            <w:r>
              <w:rPr>
                <w:rFonts w:eastAsia="Times New Roman"/>
              </w:rPr>
              <w:t xml:space="preserve">0 </w:t>
            </w:r>
          </w:p>
        </w:tc>
        <w:tc>
          <w:tcPr>
            <w:tcW w:w="0" w:type="auto"/>
            <w:vAlign w:val="center"/>
            <w:hideMark/>
          </w:tcPr>
          <w:p w14:paraId="3315A12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FD43C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161AA2" w14:textId="77777777" w:rsidR="001B3899" w:rsidRDefault="003D0EF4">
            <w:pPr>
              <w:rPr>
                <w:rFonts w:eastAsia="Times New Roman"/>
              </w:rPr>
            </w:pPr>
            <w:r>
              <w:rPr>
                <w:rFonts w:eastAsia="Times New Roman"/>
              </w:rPr>
              <w:t xml:space="preserve">274,670 </w:t>
            </w:r>
          </w:p>
        </w:tc>
        <w:tc>
          <w:tcPr>
            <w:tcW w:w="0" w:type="auto"/>
            <w:vAlign w:val="center"/>
            <w:hideMark/>
          </w:tcPr>
          <w:p w14:paraId="2708BC34" w14:textId="77777777" w:rsidR="001B3899" w:rsidRDefault="003D0EF4">
            <w:pPr>
              <w:rPr>
                <w:rFonts w:eastAsia="Times New Roman"/>
              </w:rPr>
            </w:pPr>
            <w:r>
              <w:rPr>
                <w:rFonts w:eastAsia="Times New Roman"/>
              </w:rPr>
              <w:t xml:space="preserve">0 </w:t>
            </w:r>
          </w:p>
        </w:tc>
        <w:tc>
          <w:tcPr>
            <w:tcW w:w="0" w:type="auto"/>
            <w:vAlign w:val="center"/>
            <w:hideMark/>
          </w:tcPr>
          <w:p w14:paraId="1528DA6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B4F6E25" w14:textId="77777777" w:rsidR="001B3899" w:rsidRDefault="003D0EF4">
            <w:pPr>
              <w:rPr>
                <w:rFonts w:eastAsia="Times New Roman"/>
              </w:rPr>
            </w:pPr>
            <w:r>
              <w:rPr>
                <w:rFonts w:eastAsia="Times New Roman"/>
              </w:rPr>
              <w:t xml:space="preserve">0 </w:t>
            </w:r>
          </w:p>
        </w:tc>
      </w:tr>
      <w:tr w:rsidR="001B3899" w14:paraId="38B6E63D" w14:textId="77777777">
        <w:trPr>
          <w:divId w:val="1824467884"/>
          <w:tblCellSpacing w:w="15" w:type="dxa"/>
        </w:trPr>
        <w:tc>
          <w:tcPr>
            <w:tcW w:w="3600" w:type="dxa"/>
            <w:tcBorders>
              <w:right w:val="single" w:sz="6" w:space="0" w:color="auto"/>
            </w:tcBorders>
            <w:vAlign w:val="center"/>
            <w:hideMark/>
          </w:tcPr>
          <w:p w14:paraId="1357AAD5" w14:textId="77777777" w:rsidR="001B3899" w:rsidRDefault="003D0EF4">
            <w:pPr>
              <w:rPr>
                <w:rFonts w:eastAsia="Times New Roman"/>
              </w:rPr>
            </w:pPr>
            <w:r>
              <w:rPr>
                <w:rFonts w:eastAsia="Times New Roman"/>
              </w:rPr>
              <w:t xml:space="preserve">Bike </w:t>
            </w:r>
          </w:p>
        </w:tc>
        <w:tc>
          <w:tcPr>
            <w:tcW w:w="0" w:type="auto"/>
            <w:vAlign w:val="center"/>
            <w:hideMark/>
          </w:tcPr>
          <w:p w14:paraId="25416068" w14:textId="77777777" w:rsidR="001B3899" w:rsidRDefault="003D0EF4">
            <w:pPr>
              <w:rPr>
                <w:rFonts w:eastAsia="Times New Roman"/>
              </w:rPr>
            </w:pPr>
            <w:r>
              <w:rPr>
                <w:rFonts w:eastAsia="Times New Roman"/>
              </w:rPr>
              <w:t xml:space="preserve">0 </w:t>
            </w:r>
          </w:p>
        </w:tc>
        <w:tc>
          <w:tcPr>
            <w:tcW w:w="0" w:type="auto"/>
            <w:vAlign w:val="center"/>
            <w:hideMark/>
          </w:tcPr>
          <w:p w14:paraId="581C4401" w14:textId="77777777" w:rsidR="001B3899" w:rsidRDefault="003D0EF4">
            <w:pPr>
              <w:rPr>
                <w:rFonts w:eastAsia="Times New Roman"/>
              </w:rPr>
            </w:pPr>
            <w:r>
              <w:rPr>
                <w:rFonts w:eastAsia="Times New Roman"/>
              </w:rPr>
              <w:t xml:space="preserve">0 </w:t>
            </w:r>
          </w:p>
        </w:tc>
        <w:tc>
          <w:tcPr>
            <w:tcW w:w="0" w:type="auto"/>
            <w:vAlign w:val="center"/>
            <w:hideMark/>
          </w:tcPr>
          <w:p w14:paraId="4F69CC7A" w14:textId="77777777" w:rsidR="001B3899" w:rsidRDefault="003D0EF4">
            <w:pPr>
              <w:rPr>
                <w:rFonts w:eastAsia="Times New Roman"/>
              </w:rPr>
            </w:pPr>
            <w:r>
              <w:rPr>
                <w:rFonts w:eastAsia="Times New Roman"/>
              </w:rPr>
              <w:t xml:space="preserve">0 </w:t>
            </w:r>
          </w:p>
        </w:tc>
        <w:tc>
          <w:tcPr>
            <w:tcW w:w="0" w:type="auto"/>
            <w:vAlign w:val="center"/>
            <w:hideMark/>
          </w:tcPr>
          <w:p w14:paraId="28D656AA" w14:textId="77777777" w:rsidR="001B3899" w:rsidRDefault="003D0EF4">
            <w:pPr>
              <w:rPr>
                <w:rFonts w:eastAsia="Times New Roman"/>
              </w:rPr>
            </w:pPr>
            <w:r>
              <w:rPr>
                <w:rFonts w:eastAsia="Times New Roman"/>
              </w:rPr>
              <w:t xml:space="preserve">785 </w:t>
            </w:r>
          </w:p>
        </w:tc>
        <w:tc>
          <w:tcPr>
            <w:tcW w:w="0" w:type="auto"/>
            <w:vAlign w:val="center"/>
            <w:hideMark/>
          </w:tcPr>
          <w:p w14:paraId="41C77247" w14:textId="77777777" w:rsidR="001B3899" w:rsidRDefault="003D0EF4">
            <w:pPr>
              <w:rPr>
                <w:rFonts w:eastAsia="Times New Roman"/>
              </w:rPr>
            </w:pPr>
            <w:r>
              <w:rPr>
                <w:rFonts w:eastAsia="Times New Roman"/>
              </w:rPr>
              <w:t xml:space="preserve">34,400 </w:t>
            </w:r>
          </w:p>
        </w:tc>
        <w:tc>
          <w:tcPr>
            <w:tcW w:w="0" w:type="auto"/>
            <w:vAlign w:val="center"/>
            <w:hideMark/>
          </w:tcPr>
          <w:p w14:paraId="1B77E251" w14:textId="77777777" w:rsidR="001B3899" w:rsidRDefault="003D0EF4">
            <w:pPr>
              <w:rPr>
                <w:rFonts w:eastAsia="Times New Roman"/>
              </w:rPr>
            </w:pPr>
            <w:r>
              <w:rPr>
                <w:rFonts w:eastAsia="Times New Roman"/>
              </w:rPr>
              <w:t xml:space="preserve">0 </w:t>
            </w:r>
          </w:p>
        </w:tc>
        <w:tc>
          <w:tcPr>
            <w:tcW w:w="0" w:type="auto"/>
            <w:vAlign w:val="center"/>
            <w:hideMark/>
          </w:tcPr>
          <w:p w14:paraId="6131ECB4" w14:textId="77777777" w:rsidR="001B3899" w:rsidRDefault="003D0EF4">
            <w:pPr>
              <w:rPr>
                <w:rFonts w:eastAsia="Times New Roman"/>
              </w:rPr>
            </w:pPr>
            <w:r>
              <w:rPr>
                <w:rFonts w:eastAsia="Times New Roman"/>
              </w:rPr>
              <w:t xml:space="preserve">0 </w:t>
            </w:r>
          </w:p>
        </w:tc>
        <w:tc>
          <w:tcPr>
            <w:tcW w:w="0" w:type="auto"/>
            <w:vAlign w:val="center"/>
            <w:hideMark/>
          </w:tcPr>
          <w:p w14:paraId="5352A6D5" w14:textId="77777777" w:rsidR="001B3899" w:rsidRDefault="003D0EF4">
            <w:pPr>
              <w:rPr>
                <w:rFonts w:eastAsia="Times New Roman"/>
              </w:rPr>
            </w:pPr>
            <w:r>
              <w:rPr>
                <w:rFonts w:eastAsia="Times New Roman"/>
              </w:rPr>
              <w:t xml:space="preserve">0 </w:t>
            </w:r>
          </w:p>
        </w:tc>
        <w:tc>
          <w:tcPr>
            <w:tcW w:w="0" w:type="auto"/>
            <w:vAlign w:val="center"/>
            <w:hideMark/>
          </w:tcPr>
          <w:p w14:paraId="24D7135F" w14:textId="77777777" w:rsidR="001B3899" w:rsidRDefault="003D0EF4">
            <w:pPr>
              <w:rPr>
                <w:rFonts w:eastAsia="Times New Roman"/>
              </w:rPr>
            </w:pPr>
            <w:r>
              <w:rPr>
                <w:rFonts w:eastAsia="Times New Roman"/>
              </w:rPr>
              <w:t xml:space="preserve">0 </w:t>
            </w:r>
          </w:p>
        </w:tc>
        <w:tc>
          <w:tcPr>
            <w:tcW w:w="0" w:type="auto"/>
            <w:vAlign w:val="center"/>
            <w:hideMark/>
          </w:tcPr>
          <w:p w14:paraId="6A0EDCC1" w14:textId="77777777" w:rsidR="001B3899" w:rsidRDefault="003D0EF4">
            <w:pPr>
              <w:rPr>
                <w:rFonts w:eastAsia="Times New Roman"/>
              </w:rPr>
            </w:pPr>
            <w:r>
              <w:rPr>
                <w:rFonts w:eastAsia="Times New Roman"/>
              </w:rPr>
              <w:t xml:space="preserve">0 </w:t>
            </w:r>
          </w:p>
        </w:tc>
        <w:tc>
          <w:tcPr>
            <w:tcW w:w="0" w:type="auto"/>
            <w:vAlign w:val="center"/>
            <w:hideMark/>
          </w:tcPr>
          <w:p w14:paraId="5737CF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24FC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E83628" w14:textId="77777777" w:rsidR="001B3899" w:rsidRDefault="003D0EF4">
            <w:pPr>
              <w:rPr>
                <w:rFonts w:eastAsia="Times New Roman"/>
              </w:rPr>
            </w:pPr>
            <w:r>
              <w:rPr>
                <w:rFonts w:eastAsia="Times New Roman"/>
              </w:rPr>
              <w:t xml:space="preserve">35,185 </w:t>
            </w:r>
          </w:p>
        </w:tc>
        <w:tc>
          <w:tcPr>
            <w:tcW w:w="0" w:type="auto"/>
            <w:vAlign w:val="center"/>
            <w:hideMark/>
          </w:tcPr>
          <w:p w14:paraId="437265A9" w14:textId="77777777" w:rsidR="001B3899" w:rsidRDefault="003D0EF4">
            <w:pPr>
              <w:rPr>
                <w:rFonts w:eastAsia="Times New Roman"/>
              </w:rPr>
            </w:pPr>
            <w:r>
              <w:rPr>
                <w:rFonts w:eastAsia="Times New Roman"/>
              </w:rPr>
              <w:t xml:space="preserve">0 </w:t>
            </w:r>
          </w:p>
        </w:tc>
        <w:tc>
          <w:tcPr>
            <w:tcW w:w="0" w:type="auto"/>
            <w:vAlign w:val="center"/>
            <w:hideMark/>
          </w:tcPr>
          <w:p w14:paraId="16B2E90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8A262D8" w14:textId="77777777" w:rsidR="001B3899" w:rsidRDefault="003D0EF4">
            <w:pPr>
              <w:rPr>
                <w:rFonts w:eastAsia="Times New Roman"/>
              </w:rPr>
            </w:pPr>
            <w:r>
              <w:rPr>
                <w:rFonts w:eastAsia="Times New Roman"/>
              </w:rPr>
              <w:t xml:space="preserve">0 </w:t>
            </w:r>
          </w:p>
        </w:tc>
      </w:tr>
      <w:tr w:rsidR="001B3899" w14:paraId="0B4E227A" w14:textId="77777777">
        <w:trPr>
          <w:divId w:val="1824467884"/>
          <w:tblCellSpacing w:w="15" w:type="dxa"/>
        </w:trPr>
        <w:tc>
          <w:tcPr>
            <w:tcW w:w="3600" w:type="dxa"/>
            <w:tcBorders>
              <w:right w:val="single" w:sz="6" w:space="0" w:color="auto"/>
            </w:tcBorders>
            <w:vAlign w:val="center"/>
            <w:hideMark/>
          </w:tcPr>
          <w:p w14:paraId="5BAB8FF8" w14:textId="77777777" w:rsidR="001B3899" w:rsidRDefault="003D0EF4">
            <w:pPr>
              <w:rPr>
                <w:rFonts w:eastAsia="Times New Roman"/>
              </w:rPr>
            </w:pPr>
            <w:r>
              <w:rPr>
                <w:rFonts w:eastAsia="Times New Roman"/>
              </w:rPr>
              <w:t xml:space="preserve">Walk-Transit </w:t>
            </w:r>
          </w:p>
        </w:tc>
        <w:tc>
          <w:tcPr>
            <w:tcW w:w="0" w:type="auto"/>
            <w:vAlign w:val="center"/>
            <w:hideMark/>
          </w:tcPr>
          <w:p w14:paraId="5FBF06D1" w14:textId="77777777" w:rsidR="001B3899" w:rsidRDefault="003D0EF4">
            <w:pPr>
              <w:rPr>
                <w:rFonts w:eastAsia="Times New Roman"/>
              </w:rPr>
            </w:pPr>
            <w:r>
              <w:rPr>
                <w:rFonts w:eastAsia="Times New Roman"/>
              </w:rPr>
              <w:t xml:space="preserve">0 </w:t>
            </w:r>
          </w:p>
        </w:tc>
        <w:tc>
          <w:tcPr>
            <w:tcW w:w="0" w:type="auto"/>
            <w:vAlign w:val="center"/>
            <w:hideMark/>
          </w:tcPr>
          <w:p w14:paraId="3E756514" w14:textId="77777777" w:rsidR="001B3899" w:rsidRDefault="003D0EF4">
            <w:pPr>
              <w:rPr>
                <w:rFonts w:eastAsia="Times New Roman"/>
              </w:rPr>
            </w:pPr>
            <w:r>
              <w:rPr>
                <w:rFonts w:eastAsia="Times New Roman"/>
              </w:rPr>
              <w:t xml:space="preserve">2,505 </w:t>
            </w:r>
          </w:p>
        </w:tc>
        <w:tc>
          <w:tcPr>
            <w:tcW w:w="0" w:type="auto"/>
            <w:vAlign w:val="center"/>
            <w:hideMark/>
          </w:tcPr>
          <w:p w14:paraId="38B39259" w14:textId="77777777" w:rsidR="001B3899" w:rsidRDefault="003D0EF4">
            <w:pPr>
              <w:rPr>
                <w:rFonts w:eastAsia="Times New Roman"/>
              </w:rPr>
            </w:pPr>
            <w:r>
              <w:rPr>
                <w:rFonts w:eastAsia="Times New Roman"/>
              </w:rPr>
              <w:t xml:space="preserve">775 </w:t>
            </w:r>
          </w:p>
        </w:tc>
        <w:tc>
          <w:tcPr>
            <w:tcW w:w="0" w:type="auto"/>
            <w:vAlign w:val="center"/>
            <w:hideMark/>
          </w:tcPr>
          <w:p w14:paraId="5C023141" w14:textId="77777777" w:rsidR="001B3899" w:rsidRDefault="003D0EF4">
            <w:pPr>
              <w:rPr>
                <w:rFonts w:eastAsia="Times New Roman"/>
              </w:rPr>
            </w:pPr>
            <w:r>
              <w:rPr>
                <w:rFonts w:eastAsia="Times New Roman"/>
              </w:rPr>
              <w:t xml:space="preserve">9,985 </w:t>
            </w:r>
          </w:p>
        </w:tc>
        <w:tc>
          <w:tcPr>
            <w:tcW w:w="0" w:type="auto"/>
            <w:vAlign w:val="center"/>
            <w:hideMark/>
          </w:tcPr>
          <w:p w14:paraId="5B286B0B" w14:textId="77777777" w:rsidR="001B3899" w:rsidRDefault="003D0EF4">
            <w:pPr>
              <w:rPr>
                <w:rFonts w:eastAsia="Times New Roman"/>
              </w:rPr>
            </w:pPr>
            <w:r>
              <w:rPr>
                <w:rFonts w:eastAsia="Times New Roman"/>
              </w:rPr>
              <w:t xml:space="preserve">0 </w:t>
            </w:r>
          </w:p>
        </w:tc>
        <w:tc>
          <w:tcPr>
            <w:tcW w:w="0" w:type="auto"/>
            <w:vAlign w:val="center"/>
            <w:hideMark/>
          </w:tcPr>
          <w:p w14:paraId="389F7C6F" w14:textId="77777777" w:rsidR="001B3899" w:rsidRDefault="003D0EF4">
            <w:pPr>
              <w:rPr>
                <w:rFonts w:eastAsia="Times New Roman"/>
              </w:rPr>
            </w:pPr>
            <w:r>
              <w:rPr>
                <w:rFonts w:eastAsia="Times New Roman"/>
              </w:rPr>
              <w:t xml:space="preserve">41,800 </w:t>
            </w:r>
          </w:p>
        </w:tc>
        <w:tc>
          <w:tcPr>
            <w:tcW w:w="0" w:type="auto"/>
            <w:vAlign w:val="center"/>
            <w:hideMark/>
          </w:tcPr>
          <w:p w14:paraId="59757654" w14:textId="77777777" w:rsidR="001B3899" w:rsidRDefault="003D0EF4">
            <w:pPr>
              <w:rPr>
                <w:rFonts w:eastAsia="Times New Roman"/>
              </w:rPr>
            </w:pPr>
            <w:r>
              <w:rPr>
                <w:rFonts w:eastAsia="Times New Roman"/>
              </w:rPr>
              <w:t xml:space="preserve">7,675 </w:t>
            </w:r>
          </w:p>
        </w:tc>
        <w:tc>
          <w:tcPr>
            <w:tcW w:w="0" w:type="auto"/>
            <w:vAlign w:val="center"/>
            <w:hideMark/>
          </w:tcPr>
          <w:p w14:paraId="0A4963B6" w14:textId="77777777" w:rsidR="001B3899" w:rsidRDefault="003D0EF4">
            <w:pPr>
              <w:rPr>
                <w:rFonts w:eastAsia="Times New Roman"/>
              </w:rPr>
            </w:pPr>
            <w:r>
              <w:rPr>
                <w:rFonts w:eastAsia="Times New Roman"/>
              </w:rPr>
              <w:t xml:space="preserve">0 </w:t>
            </w:r>
          </w:p>
        </w:tc>
        <w:tc>
          <w:tcPr>
            <w:tcW w:w="0" w:type="auto"/>
            <w:vAlign w:val="center"/>
            <w:hideMark/>
          </w:tcPr>
          <w:p w14:paraId="3C8305E0" w14:textId="77777777" w:rsidR="001B3899" w:rsidRDefault="003D0EF4">
            <w:pPr>
              <w:rPr>
                <w:rFonts w:eastAsia="Times New Roman"/>
              </w:rPr>
            </w:pPr>
            <w:r>
              <w:rPr>
                <w:rFonts w:eastAsia="Times New Roman"/>
              </w:rPr>
              <w:t xml:space="preserve">0 </w:t>
            </w:r>
          </w:p>
        </w:tc>
        <w:tc>
          <w:tcPr>
            <w:tcW w:w="0" w:type="auto"/>
            <w:vAlign w:val="center"/>
            <w:hideMark/>
          </w:tcPr>
          <w:p w14:paraId="0985242A" w14:textId="77777777" w:rsidR="001B3899" w:rsidRDefault="003D0EF4">
            <w:pPr>
              <w:rPr>
                <w:rFonts w:eastAsia="Times New Roman"/>
              </w:rPr>
            </w:pPr>
            <w:r>
              <w:rPr>
                <w:rFonts w:eastAsia="Times New Roman"/>
              </w:rPr>
              <w:t xml:space="preserve">0 </w:t>
            </w:r>
          </w:p>
        </w:tc>
        <w:tc>
          <w:tcPr>
            <w:tcW w:w="0" w:type="auto"/>
            <w:vAlign w:val="center"/>
            <w:hideMark/>
          </w:tcPr>
          <w:p w14:paraId="53C9252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6A3A82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76CF96" w14:textId="77777777" w:rsidR="001B3899" w:rsidRDefault="003D0EF4">
            <w:pPr>
              <w:rPr>
                <w:rFonts w:eastAsia="Times New Roman"/>
              </w:rPr>
            </w:pPr>
            <w:r>
              <w:rPr>
                <w:rFonts w:eastAsia="Times New Roman"/>
              </w:rPr>
              <w:t xml:space="preserve">62,740 </w:t>
            </w:r>
          </w:p>
        </w:tc>
        <w:tc>
          <w:tcPr>
            <w:tcW w:w="0" w:type="auto"/>
            <w:vAlign w:val="center"/>
            <w:hideMark/>
          </w:tcPr>
          <w:p w14:paraId="7C068B26" w14:textId="77777777" w:rsidR="001B3899" w:rsidRDefault="003D0EF4">
            <w:pPr>
              <w:rPr>
                <w:rFonts w:eastAsia="Times New Roman"/>
              </w:rPr>
            </w:pPr>
            <w:r>
              <w:rPr>
                <w:rFonts w:eastAsia="Times New Roman"/>
              </w:rPr>
              <w:t xml:space="preserve">49,475 </w:t>
            </w:r>
          </w:p>
        </w:tc>
        <w:tc>
          <w:tcPr>
            <w:tcW w:w="0" w:type="auto"/>
            <w:vAlign w:val="center"/>
            <w:hideMark/>
          </w:tcPr>
          <w:p w14:paraId="221532F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50A81D" w14:textId="77777777" w:rsidR="001B3899" w:rsidRDefault="003D0EF4">
            <w:pPr>
              <w:rPr>
                <w:rFonts w:eastAsia="Times New Roman"/>
              </w:rPr>
            </w:pPr>
            <w:r>
              <w:rPr>
                <w:rFonts w:eastAsia="Times New Roman"/>
              </w:rPr>
              <w:t xml:space="preserve">0 </w:t>
            </w:r>
          </w:p>
        </w:tc>
      </w:tr>
      <w:tr w:rsidR="001B3899" w14:paraId="14AF3B78" w14:textId="77777777">
        <w:trPr>
          <w:divId w:val="1824467884"/>
          <w:tblCellSpacing w:w="15" w:type="dxa"/>
        </w:trPr>
        <w:tc>
          <w:tcPr>
            <w:tcW w:w="3600" w:type="dxa"/>
            <w:tcBorders>
              <w:right w:val="single" w:sz="6" w:space="0" w:color="auto"/>
            </w:tcBorders>
            <w:vAlign w:val="center"/>
            <w:hideMark/>
          </w:tcPr>
          <w:p w14:paraId="4F8D4FCD" w14:textId="77777777" w:rsidR="001B3899" w:rsidRDefault="003D0EF4">
            <w:pPr>
              <w:rPr>
                <w:rFonts w:eastAsia="Times New Roman"/>
              </w:rPr>
            </w:pPr>
            <w:r>
              <w:rPr>
                <w:rFonts w:eastAsia="Times New Roman"/>
              </w:rPr>
              <w:t xml:space="preserve">PNR-Transit </w:t>
            </w:r>
          </w:p>
        </w:tc>
        <w:tc>
          <w:tcPr>
            <w:tcW w:w="0" w:type="auto"/>
            <w:vAlign w:val="center"/>
            <w:hideMark/>
          </w:tcPr>
          <w:p w14:paraId="7B3B4F20" w14:textId="77777777" w:rsidR="001B3899" w:rsidRDefault="003D0EF4">
            <w:pPr>
              <w:rPr>
                <w:rFonts w:eastAsia="Times New Roman"/>
              </w:rPr>
            </w:pPr>
            <w:r>
              <w:rPr>
                <w:rFonts w:eastAsia="Times New Roman"/>
              </w:rPr>
              <w:t xml:space="preserve">0 </w:t>
            </w:r>
          </w:p>
        </w:tc>
        <w:tc>
          <w:tcPr>
            <w:tcW w:w="0" w:type="auto"/>
            <w:vAlign w:val="center"/>
            <w:hideMark/>
          </w:tcPr>
          <w:p w14:paraId="2D576ECB" w14:textId="77777777" w:rsidR="001B3899" w:rsidRDefault="003D0EF4">
            <w:pPr>
              <w:rPr>
                <w:rFonts w:eastAsia="Times New Roman"/>
              </w:rPr>
            </w:pPr>
            <w:r>
              <w:rPr>
                <w:rFonts w:eastAsia="Times New Roman"/>
              </w:rPr>
              <w:t xml:space="preserve">0 </w:t>
            </w:r>
          </w:p>
        </w:tc>
        <w:tc>
          <w:tcPr>
            <w:tcW w:w="0" w:type="auto"/>
            <w:vAlign w:val="center"/>
            <w:hideMark/>
          </w:tcPr>
          <w:p w14:paraId="0E423871" w14:textId="77777777" w:rsidR="001B3899" w:rsidRDefault="003D0EF4">
            <w:pPr>
              <w:rPr>
                <w:rFonts w:eastAsia="Times New Roman"/>
              </w:rPr>
            </w:pPr>
            <w:r>
              <w:rPr>
                <w:rFonts w:eastAsia="Times New Roman"/>
              </w:rPr>
              <w:t xml:space="preserve">0 </w:t>
            </w:r>
          </w:p>
        </w:tc>
        <w:tc>
          <w:tcPr>
            <w:tcW w:w="0" w:type="auto"/>
            <w:vAlign w:val="center"/>
            <w:hideMark/>
          </w:tcPr>
          <w:p w14:paraId="1D7C0099" w14:textId="77777777" w:rsidR="001B3899" w:rsidRDefault="003D0EF4">
            <w:pPr>
              <w:rPr>
                <w:rFonts w:eastAsia="Times New Roman"/>
              </w:rPr>
            </w:pPr>
            <w:r>
              <w:rPr>
                <w:rFonts w:eastAsia="Times New Roman"/>
              </w:rPr>
              <w:t xml:space="preserve">0 </w:t>
            </w:r>
          </w:p>
        </w:tc>
        <w:tc>
          <w:tcPr>
            <w:tcW w:w="0" w:type="auto"/>
            <w:vAlign w:val="center"/>
            <w:hideMark/>
          </w:tcPr>
          <w:p w14:paraId="392FB43D" w14:textId="77777777" w:rsidR="001B3899" w:rsidRDefault="003D0EF4">
            <w:pPr>
              <w:rPr>
                <w:rFonts w:eastAsia="Times New Roman"/>
              </w:rPr>
            </w:pPr>
            <w:r>
              <w:rPr>
                <w:rFonts w:eastAsia="Times New Roman"/>
              </w:rPr>
              <w:t xml:space="preserve">0 </w:t>
            </w:r>
          </w:p>
        </w:tc>
        <w:tc>
          <w:tcPr>
            <w:tcW w:w="0" w:type="auto"/>
            <w:vAlign w:val="center"/>
            <w:hideMark/>
          </w:tcPr>
          <w:p w14:paraId="76226D03" w14:textId="77777777" w:rsidR="001B3899" w:rsidRDefault="003D0EF4">
            <w:pPr>
              <w:rPr>
                <w:rFonts w:eastAsia="Times New Roman"/>
              </w:rPr>
            </w:pPr>
            <w:r>
              <w:rPr>
                <w:rFonts w:eastAsia="Times New Roman"/>
              </w:rPr>
              <w:t xml:space="preserve">0 </w:t>
            </w:r>
          </w:p>
        </w:tc>
        <w:tc>
          <w:tcPr>
            <w:tcW w:w="0" w:type="auto"/>
            <w:vAlign w:val="center"/>
            <w:hideMark/>
          </w:tcPr>
          <w:p w14:paraId="21BCF8AA" w14:textId="77777777" w:rsidR="001B3899" w:rsidRDefault="003D0EF4">
            <w:pPr>
              <w:rPr>
                <w:rFonts w:eastAsia="Times New Roman"/>
              </w:rPr>
            </w:pPr>
            <w:r>
              <w:rPr>
                <w:rFonts w:eastAsia="Times New Roman"/>
              </w:rPr>
              <w:t xml:space="preserve">0 </w:t>
            </w:r>
          </w:p>
        </w:tc>
        <w:tc>
          <w:tcPr>
            <w:tcW w:w="0" w:type="auto"/>
            <w:vAlign w:val="center"/>
            <w:hideMark/>
          </w:tcPr>
          <w:p w14:paraId="699C4CE0" w14:textId="77777777" w:rsidR="001B3899" w:rsidRDefault="003D0EF4">
            <w:pPr>
              <w:rPr>
                <w:rFonts w:eastAsia="Times New Roman"/>
              </w:rPr>
            </w:pPr>
            <w:r>
              <w:rPr>
                <w:rFonts w:eastAsia="Times New Roman"/>
              </w:rPr>
              <w:t xml:space="preserve">320 </w:t>
            </w:r>
          </w:p>
        </w:tc>
        <w:tc>
          <w:tcPr>
            <w:tcW w:w="0" w:type="auto"/>
            <w:vAlign w:val="center"/>
            <w:hideMark/>
          </w:tcPr>
          <w:p w14:paraId="2C3E1347" w14:textId="77777777" w:rsidR="001B3899" w:rsidRDefault="003D0EF4">
            <w:pPr>
              <w:rPr>
                <w:rFonts w:eastAsia="Times New Roman"/>
              </w:rPr>
            </w:pPr>
            <w:r>
              <w:rPr>
                <w:rFonts w:eastAsia="Times New Roman"/>
              </w:rPr>
              <w:t xml:space="preserve">1,600 </w:t>
            </w:r>
          </w:p>
        </w:tc>
        <w:tc>
          <w:tcPr>
            <w:tcW w:w="0" w:type="auto"/>
            <w:vAlign w:val="center"/>
            <w:hideMark/>
          </w:tcPr>
          <w:p w14:paraId="647665D4" w14:textId="77777777" w:rsidR="001B3899" w:rsidRDefault="003D0EF4">
            <w:pPr>
              <w:rPr>
                <w:rFonts w:eastAsia="Times New Roman"/>
              </w:rPr>
            </w:pPr>
            <w:r>
              <w:rPr>
                <w:rFonts w:eastAsia="Times New Roman"/>
              </w:rPr>
              <w:t xml:space="preserve">0 </w:t>
            </w:r>
          </w:p>
        </w:tc>
        <w:tc>
          <w:tcPr>
            <w:tcW w:w="0" w:type="auto"/>
            <w:vAlign w:val="center"/>
            <w:hideMark/>
          </w:tcPr>
          <w:p w14:paraId="2D2D6A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59C85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66C603" w14:textId="77777777" w:rsidR="001B3899" w:rsidRDefault="003D0EF4">
            <w:pPr>
              <w:rPr>
                <w:rFonts w:eastAsia="Times New Roman"/>
              </w:rPr>
            </w:pPr>
            <w:r>
              <w:rPr>
                <w:rFonts w:eastAsia="Times New Roman"/>
              </w:rPr>
              <w:t xml:space="preserve">1,920 </w:t>
            </w:r>
          </w:p>
        </w:tc>
        <w:tc>
          <w:tcPr>
            <w:tcW w:w="0" w:type="auto"/>
            <w:vAlign w:val="center"/>
            <w:hideMark/>
          </w:tcPr>
          <w:p w14:paraId="46C71ADC" w14:textId="77777777" w:rsidR="001B3899" w:rsidRDefault="003D0EF4">
            <w:pPr>
              <w:rPr>
                <w:rFonts w:eastAsia="Times New Roman"/>
              </w:rPr>
            </w:pPr>
            <w:r>
              <w:rPr>
                <w:rFonts w:eastAsia="Times New Roman"/>
              </w:rPr>
              <w:t xml:space="preserve">0 </w:t>
            </w:r>
          </w:p>
        </w:tc>
        <w:tc>
          <w:tcPr>
            <w:tcW w:w="0" w:type="auto"/>
            <w:vAlign w:val="center"/>
            <w:hideMark/>
          </w:tcPr>
          <w:p w14:paraId="5F5E457C" w14:textId="77777777" w:rsidR="001B3899" w:rsidRDefault="003D0EF4">
            <w:pPr>
              <w:rPr>
                <w:rFonts w:eastAsia="Times New Roman"/>
              </w:rPr>
            </w:pPr>
            <w:r>
              <w:rPr>
                <w:rFonts w:eastAsia="Times New Roman"/>
              </w:rPr>
              <w:t xml:space="preserve">1,920 </w:t>
            </w:r>
          </w:p>
        </w:tc>
        <w:tc>
          <w:tcPr>
            <w:tcW w:w="0" w:type="auto"/>
            <w:tcBorders>
              <w:right w:val="single" w:sz="6" w:space="0" w:color="auto"/>
            </w:tcBorders>
            <w:vAlign w:val="center"/>
            <w:hideMark/>
          </w:tcPr>
          <w:p w14:paraId="3E9C7E8A" w14:textId="77777777" w:rsidR="001B3899" w:rsidRDefault="003D0EF4">
            <w:pPr>
              <w:rPr>
                <w:rFonts w:eastAsia="Times New Roman"/>
              </w:rPr>
            </w:pPr>
            <w:r>
              <w:rPr>
                <w:rFonts w:eastAsia="Times New Roman"/>
              </w:rPr>
              <w:t xml:space="preserve">0 </w:t>
            </w:r>
          </w:p>
        </w:tc>
      </w:tr>
      <w:tr w:rsidR="001B3899" w14:paraId="03678F4A" w14:textId="77777777">
        <w:trPr>
          <w:divId w:val="1824467884"/>
          <w:tblCellSpacing w:w="15" w:type="dxa"/>
        </w:trPr>
        <w:tc>
          <w:tcPr>
            <w:tcW w:w="3600" w:type="dxa"/>
            <w:tcBorders>
              <w:right w:val="single" w:sz="6" w:space="0" w:color="auto"/>
            </w:tcBorders>
            <w:vAlign w:val="center"/>
            <w:hideMark/>
          </w:tcPr>
          <w:p w14:paraId="21891B13" w14:textId="77777777" w:rsidR="001B3899" w:rsidRDefault="003D0EF4">
            <w:pPr>
              <w:rPr>
                <w:rFonts w:eastAsia="Times New Roman"/>
              </w:rPr>
            </w:pPr>
            <w:r>
              <w:rPr>
                <w:rFonts w:eastAsia="Times New Roman"/>
              </w:rPr>
              <w:t xml:space="preserve">KNR-Transit </w:t>
            </w:r>
          </w:p>
        </w:tc>
        <w:tc>
          <w:tcPr>
            <w:tcW w:w="0" w:type="auto"/>
            <w:vAlign w:val="center"/>
            <w:hideMark/>
          </w:tcPr>
          <w:p w14:paraId="23E06F63" w14:textId="77777777" w:rsidR="001B3899" w:rsidRDefault="003D0EF4">
            <w:pPr>
              <w:rPr>
                <w:rFonts w:eastAsia="Times New Roman"/>
              </w:rPr>
            </w:pPr>
            <w:r>
              <w:rPr>
                <w:rFonts w:eastAsia="Times New Roman"/>
              </w:rPr>
              <w:t xml:space="preserve">0 </w:t>
            </w:r>
          </w:p>
        </w:tc>
        <w:tc>
          <w:tcPr>
            <w:tcW w:w="0" w:type="auto"/>
            <w:vAlign w:val="center"/>
            <w:hideMark/>
          </w:tcPr>
          <w:p w14:paraId="741DE761" w14:textId="77777777" w:rsidR="001B3899" w:rsidRDefault="003D0EF4">
            <w:pPr>
              <w:rPr>
                <w:rFonts w:eastAsia="Times New Roman"/>
              </w:rPr>
            </w:pPr>
            <w:r>
              <w:rPr>
                <w:rFonts w:eastAsia="Times New Roman"/>
              </w:rPr>
              <w:t xml:space="preserve">0 </w:t>
            </w:r>
          </w:p>
        </w:tc>
        <w:tc>
          <w:tcPr>
            <w:tcW w:w="0" w:type="auto"/>
            <w:vAlign w:val="center"/>
            <w:hideMark/>
          </w:tcPr>
          <w:p w14:paraId="3A4259D7" w14:textId="77777777" w:rsidR="001B3899" w:rsidRDefault="003D0EF4">
            <w:pPr>
              <w:rPr>
                <w:rFonts w:eastAsia="Times New Roman"/>
              </w:rPr>
            </w:pPr>
            <w:r>
              <w:rPr>
                <w:rFonts w:eastAsia="Times New Roman"/>
              </w:rPr>
              <w:t xml:space="preserve">0 </w:t>
            </w:r>
          </w:p>
        </w:tc>
        <w:tc>
          <w:tcPr>
            <w:tcW w:w="0" w:type="auto"/>
            <w:vAlign w:val="center"/>
            <w:hideMark/>
          </w:tcPr>
          <w:p w14:paraId="1E7D72A3" w14:textId="77777777" w:rsidR="001B3899" w:rsidRDefault="003D0EF4">
            <w:pPr>
              <w:rPr>
                <w:rFonts w:eastAsia="Times New Roman"/>
              </w:rPr>
            </w:pPr>
            <w:r>
              <w:rPr>
                <w:rFonts w:eastAsia="Times New Roman"/>
              </w:rPr>
              <w:t xml:space="preserve">0 </w:t>
            </w:r>
          </w:p>
        </w:tc>
        <w:tc>
          <w:tcPr>
            <w:tcW w:w="0" w:type="auto"/>
            <w:vAlign w:val="center"/>
            <w:hideMark/>
          </w:tcPr>
          <w:p w14:paraId="4DA38F69" w14:textId="77777777" w:rsidR="001B3899" w:rsidRDefault="003D0EF4">
            <w:pPr>
              <w:rPr>
                <w:rFonts w:eastAsia="Times New Roman"/>
              </w:rPr>
            </w:pPr>
            <w:r>
              <w:rPr>
                <w:rFonts w:eastAsia="Times New Roman"/>
              </w:rPr>
              <w:t xml:space="preserve">0 </w:t>
            </w:r>
          </w:p>
        </w:tc>
        <w:tc>
          <w:tcPr>
            <w:tcW w:w="0" w:type="auto"/>
            <w:vAlign w:val="center"/>
            <w:hideMark/>
          </w:tcPr>
          <w:p w14:paraId="16C191D4" w14:textId="77777777" w:rsidR="001B3899" w:rsidRDefault="003D0EF4">
            <w:pPr>
              <w:rPr>
                <w:rFonts w:eastAsia="Times New Roman"/>
              </w:rPr>
            </w:pPr>
            <w:r>
              <w:rPr>
                <w:rFonts w:eastAsia="Times New Roman"/>
              </w:rPr>
              <w:t xml:space="preserve">0 </w:t>
            </w:r>
          </w:p>
        </w:tc>
        <w:tc>
          <w:tcPr>
            <w:tcW w:w="0" w:type="auto"/>
            <w:vAlign w:val="center"/>
            <w:hideMark/>
          </w:tcPr>
          <w:p w14:paraId="1B042DF6" w14:textId="77777777" w:rsidR="001B3899" w:rsidRDefault="003D0EF4">
            <w:pPr>
              <w:rPr>
                <w:rFonts w:eastAsia="Times New Roman"/>
              </w:rPr>
            </w:pPr>
            <w:r>
              <w:rPr>
                <w:rFonts w:eastAsia="Times New Roman"/>
              </w:rPr>
              <w:t xml:space="preserve">0 </w:t>
            </w:r>
          </w:p>
        </w:tc>
        <w:tc>
          <w:tcPr>
            <w:tcW w:w="0" w:type="auto"/>
            <w:vAlign w:val="center"/>
            <w:hideMark/>
          </w:tcPr>
          <w:p w14:paraId="0A63F5D6" w14:textId="77777777" w:rsidR="001B3899" w:rsidRDefault="003D0EF4">
            <w:pPr>
              <w:rPr>
                <w:rFonts w:eastAsia="Times New Roman"/>
              </w:rPr>
            </w:pPr>
            <w:r>
              <w:rPr>
                <w:rFonts w:eastAsia="Times New Roman"/>
              </w:rPr>
              <w:t xml:space="preserve">0 </w:t>
            </w:r>
          </w:p>
        </w:tc>
        <w:tc>
          <w:tcPr>
            <w:tcW w:w="0" w:type="auto"/>
            <w:vAlign w:val="center"/>
            <w:hideMark/>
          </w:tcPr>
          <w:p w14:paraId="37DAC073" w14:textId="77777777" w:rsidR="001B3899" w:rsidRDefault="003D0EF4">
            <w:pPr>
              <w:rPr>
                <w:rFonts w:eastAsia="Times New Roman"/>
              </w:rPr>
            </w:pPr>
            <w:r>
              <w:rPr>
                <w:rFonts w:eastAsia="Times New Roman"/>
              </w:rPr>
              <w:t xml:space="preserve">0 </w:t>
            </w:r>
          </w:p>
        </w:tc>
        <w:tc>
          <w:tcPr>
            <w:tcW w:w="0" w:type="auto"/>
            <w:vAlign w:val="center"/>
            <w:hideMark/>
          </w:tcPr>
          <w:p w14:paraId="5E15CDF9" w14:textId="77777777" w:rsidR="001B3899" w:rsidRDefault="003D0EF4">
            <w:pPr>
              <w:rPr>
                <w:rFonts w:eastAsia="Times New Roman"/>
              </w:rPr>
            </w:pPr>
            <w:r>
              <w:rPr>
                <w:rFonts w:eastAsia="Times New Roman"/>
              </w:rPr>
              <w:t xml:space="preserve">6,300 </w:t>
            </w:r>
          </w:p>
        </w:tc>
        <w:tc>
          <w:tcPr>
            <w:tcW w:w="0" w:type="auto"/>
            <w:vAlign w:val="center"/>
            <w:hideMark/>
          </w:tcPr>
          <w:p w14:paraId="058BAD44" w14:textId="77777777" w:rsidR="001B3899" w:rsidRDefault="003D0EF4">
            <w:pPr>
              <w:rPr>
                <w:rFonts w:eastAsia="Times New Roman"/>
              </w:rPr>
            </w:pPr>
            <w:r>
              <w:rPr>
                <w:rFonts w:eastAsia="Times New Roman"/>
              </w:rPr>
              <w:t xml:space="preserve">2,920 </w:t>
            </w:r>
          </w:p>
        </w:tc>
        <w:tc>
          <w:tcPr>
            <w:tcW w:w="0" w:type="auto"/>
            <w:tcBorders>
              <w:right w:val="single" w:sz="6" w:space="0" w:color="auto"/>
            </w:tcBorders>
            <w:vAlign w:val="center"/>
            <w:hideMark/>
          </w:tcPr>
          <w:p w14:paraId="5A82BB1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4FE301" w14:textId="77777777" w:rsidR="001B3899" w:rsidRDefault="003D0EF4">
            <w:pPr>
              <w:rPr>
                <w:rFonts w:eastAsia="Times New Roman"/>
              </w:rPr>
            </w:pPr>
            <w:r>
              <w:rPr>
                <w:rFonts w:eastAsia="Times New Roman"/>
              </w:rPr>
              <w:t xml:space="preserve">9,220 </w:t>
            </w:r>
          </w:p>
        </w:tc>
        <w:tc>
          <w:tcPr>
            <w:tcW w:w="0" w:type="auto"/>
            <w:vAlign w:val="center"/>
            <w:hideMark/>
          </w:tcPr>
          <w:p w14:paraId="67C4770D" w14:textId="77777777" w:rsidR="001B3899" w:rsidRDefault="003D0EF4">
            <w:pPr>
              <w:rPr>
                <w:rFonts w:eastAsia="Times New Roman"/>
              </w:rPr>
            </w:pPr>
            <w:r>
              <w:rPr>
                <w:rFonts w:eastAsia="Times New Roman"/>
              </w:rPr>
              <w:t xml:space="preserve">0 </w:t>
            </w:r>
          </w:p>
        </w:tc>
        <w:tc>
          <w:tcPr>
            <w:tcW w:w="0" w:type="auto"/>
            <w:vAlign w:val="center"/>
            <w:hideMark/>
          </w:tcPr>
          <w:p w14:paraId="771817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56B4EB" w14:textId="77777777" w:rsidR="001B3899" w:rsidRDefault="003D0EF4">
            <w:pPr>
              <w:rPr>
                <w:rFonts w:eastAsia="Times New Roman"/>
              </w:rPr>
            </w:pPr>
            <w:r>
              <w:rPr>
                <w:rFonts w:eastAsia="Times New Roman"/>
              </w:rPr>
              <w:t xml:space="preserve">9,220 </w:t>
            </w:r>
          </w:p>
        </w:tc>
      </w:tr>
      <w:tr w:rsidR="001B3899" w14:paraId="2EAF4B01" w14:textId="77777777">
        <w:trPr>
          <w:divId w:val="1824467884"/>
          <w:tblCellSpacing w:w="15" w:type="dxa"/>
        </w:trPr>
        <w:tc>
          <w:tcPr>
            <w:tcW w:w="3600" w:type="dxa"/>
            <w:tcBorders>
              <w:right w:val="single" w:sz="6" w:space="0" w:color="auto"/>
            </w:tcBorders>
            <w:vAlign w:val="center"/>
            <w:hideMark/>
          </w:tcPr>
          <w:p w14:paraId="36F0BD5C" w14:textId="77777777" w:rsidR="001B3899" w:rsidRDefault="003D0EF4">
            <w:pPr>
              <w:rPr>
                <w:rFonts w:eastAsia="Times New Roman"/>
              </w:rPr>
            </w:pPr>
            <w:r>
              <w:rPr>
                <w:rFonts w:eastAsia="Times New Roman"/>
              </w:rPr>
              <w:t xml:space="preserve">School Bus </w:t>
            </w:r>
          </w:p>
        </w:tc>
        <w:tc>
          <w:tcPr>
            <w:tcW w:w="0" w:type="auto"/>
            <w:vAlign w:val="center"/>
            <w:hideMark/>
          </w:tcPr>
          <w:p w14:paraId="4C9D4418" w14:textId="77777777" w:rsidR="001B3899" w:rsidRDefault="003D0EF4">
            <w:pPr>
              <w:rPr>
                <w:rFonts w:eastAsia="Times New Roman"/>
              </w:rPr>
            </w:pPr>
            <w:r>
              <w:rPr>
                <w:rFonts w:eastAsia="Times New Roman"/>
              </w:rPr>
              <w:t xml:space="preserve">0 </w:t>
            </w:r>
          </w:p>
        </w:tc>
        <w:tc>
          <w:tcPr>
            <w:tcW w:w="0" w:type="auto"/>
            <w:vAlign w:val="center"/>
            <w:hideMark/>
          </w:tcPr>
          <w:p w14:paraId="484A261C" w14:textId="77777777" w:rsidR="001B3899" w:rsidRDefault="003D0EF4">
            <w:pPr>
              <w:rPr>
                <w:rFonts w:eastAsia="Times New Roman"/>
              </w:rPr>
            </w:pPr>
            <w:r>
              <w:rPr>
                <w:rFonts w:eastAsia="Times New Roman"/>
              </w:rPr>
              <w:t xml:space="preserve">0 </w:t>
            </w:r>
          </w:p>
        </w:tc>
        <w:tc>
          <w:tcPr>
            <w:tcW w:w="0" w:type="auto"/>
            <w:vAlign w:val="center"/>
            <w:hideMark/>
          </w:tcPr>
          <w:p w14:paraId="5FA4CE65" w14:textId="77777777" w:rsidR="001B3899" w:rsidRDefault="003D0EF4">
            <w:pPr>
              <w:rPr>
                <w:rFonts w:eastAsia="Times New Roman"/>
              </w:rPr>
            </w:pPr>
            <w:r>
              <w:rPr>
                <w:rFonts w:eastAsia="Times New Roman"/>
              </w:rPr>
              <w:t xml:space="preserve">0 </w:t>
            </w:r>
          </w:p>
        </w:tc>
        <w:tc>
          <w:tcPr>
            <w:tcW w:w="0" w:type="auto"/>
            <w:vAlign w:val="center"/>
            <w:hideMark/>
          </w:tcPr>
          <w:p w14:paraId="508EEACE" w14:textId="77777777" w:rsidR="001B3899" w:rsidRDefault="003D0EF4">
            <w:pPr>
              <w:rPr>
                <w:rFonts w:eastAsia="Times New Roman"/>
              </w:rPr>
            </w:pPr>
            <w:r>
              <w:rPr>
                <w:rFonts w:eastAsia="Times New Roman"/>
              </w:rPr>
              <w:t xml:space="preserve">0 </w:t>
            </w:r>
          </w:p>
        </w:tc>
        <w:tc>
          <w:tcPr>
            <w:tcW w:w="0" w:type="auto"/>
            <w:vAlign w:val="center"/>
            <w:hideMark/>
          </w:tcPr>
          <w:p w14:paraId="15D2D32E" w14:textId="77777777" w:rsidR="001B3899" w:rsidRDefault="003D0EF4">
            <w:pPr>
              <w:rPr>
                <w:rFonts w:eastAsia="Times New Roman"/>
              </w:rPr>
            </w:pPr>
            <w:r>
              <w:rPr>
                <w:rFonts w:eastAsia="Times New Roman"/>
              </w:rPr>
              <w:t xml:space="preserve">0 </w:t>
            </w:r>
          </w:p>
        </w:tc>
        <w:tc>
          <w:tcPr>
            <w:tcW w:w="0" w:type="auto"/>
            <w:vAlign w:val="center"/>
            <w:hideMark/>
          </w:tcPr>
          <w:p w14:paraId="53FC463B" w14:textId="77777777" w:rsidR="001B3899" w:rsidRDefault="003D0EF4">
            <w:pPr>
              <w:rPr>
                <w:rFonts w:eastAsia="Times New Roman"/>
              </w:rPr>
            </w:pPr>
            <w:r>
              <w:rPr>
                <w:rFonts w:eastAsia="Times New Roman"/>
              </w:rPr>
              <w:t xml:space="preserve">0 </w:t>
            </w:r>
          </w:p>
        </w:tc>
        <w:tc>
          <w:tcPr>
            <w:tcW w:w="0" w:type="auto"/>
            <w:vAlign w:val="center"/>
            <w:hideMark/>
          </w:tcPr>
          <w:p w14:paraId="101F19F5" w14:textId="77777777" w:rsidR="001B3899" w:rsidRDefault="003D0EF4">
            <w:pPr>
              <w:rPr>
                <w:rFonts w:eastAsia="Times New Roman"/>
              </w:rPr>
            </w:pPr>
            <w:r>
              <w:rPr>
                <w:rFonts w:eastAsia="Times New Roman"/>
              </w:rPr>
              <w:t xml:space="preserve">0 </w:t>
            </w:r>
          </w:p>
        </w:tc>
        <w:tc>
          <w:tcPr>
            <w:tcW w:w="0" w:type="auto"/>
            <w:vAlign w:val="center"/>
            <w:hideMark/>
          </w:tcPr>
          <w:p w14:paraId="14337B49" w14:textId="77777777" w:rsidR="001B3899" w:rsidRDefault="003D0EF4">
            <w:pPr>
              <w:rPr>
                <w:rFonts w:eastAsia="Times New Roman"/>
              </w:rPr>
            </w:pPr>
            <w:r>
              <w:rPr>
                <w:rFonts w:eastAsia="Times New Roman"/>
              </w:rPr>
              <w:t xml:space="preserve">0 </w:t>
            </w:r>
          </w:p>
        </w:tc>
        <w:tc>
          <w:tcPr>
            <w:tcW w:w="0" w:type="auto"/>
            <w:vAlign w:val="center"/>
            <w:hideMark/>
          </w:tcPr>
          <w:p w14:paraId="160D6A9A" w14:textId="77777777" w:rsidR="001B3899" w:rsidRDefault="003D0EF4">
            <w:pPr>
              <w:rPr>
                <w:rFonts w:eastAsia="Times New Roman"/>
              </w:rPr>
            </w:pPr>
            <w:r>
              <w:rPr>
                <w:rFonts w:eastAsia="Times New Roman"/>
              </w:rPr>
              <w:t xml:space="preserve">0 </w:t>
            </w:r>
          </w:p>
        </w:tc>
        <w:tc>
          <w:tcPr>
            <w:tcW w:w="0" w:type="auto"/>
            <w:vAlign w:val="center"/>
            <w:hideMark/>
          </w:tcPr>
          <w:p w14:paraId="1BBF4993" w14:textId="77777777" w:rsidR="001B3899" w:rsidRDefault="003D0EF4">
            <w:pPr>
              <w:rPr>
                <w:rFonts w:eastAsia="Times New Roman"/>
              </w:rPr>
            </w:pPr>
            <w:r>
              <w:rPr>
                <w:rFonts w:eastAsia="Times New Roman"/>
              </w:rPr>
              <w:t xml:space="preserve">0 </w:t>
            </w:r>
          </w:p>
        </w:tc>
        <w:tc>
          <w:tcPr>
            <w:tcW w:w="0" w:type="auto"/>
            <w:vAlign w:val="center"/>
            <w:hideMark/>
          </w:tcPr>
          <w:p w14:paraId="147645A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85AC27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E2AB1D" w14:textId="77777777" w:rsidR="001B3899" w:rsidRDefault="003D0EF4">
            <w:pPr>
              <w:rPr>
                <w:rFonts w:eastAsia="Times New Roman"/>
              </w:rPr>
            </w:pPr>
            <w:r>
              <w:rPr>
                <w:rFonts w:eastAsia="Times New Roman"/>
              </w:rPr>
              <w:t xml:space="preserve">0 </w:t>
            </w:r>
          </w:p>
        </w:tc>
        <w:tc>
          <w:tcPr>
            <w:tcW w:w="0" w:type="auto"/>
            <w:vAlign w:val="center"/>
            <w:hideMark/>
          </w:tcPr>
          <w:p w14:paraId="4ECB629B" w14:textId="77777777" w:rsidR="001B3899" w:rsidRDefault="003D0EF4">
            <w:pPr>
              <w:rPr>
                <w:rFonts w:eastAsia="Times New Roman"/>
              </w:rPr>
            </w:pPr>
            <w:r>
              <w:rPr>
                <w:rFonts w:eastAsia="Times New Roman"/>
              </w:rPr>
              <w:t xml:space="preserve">0 </w:t>
            </w:r>
          </w:p>
        </w:tc>
        <w:tc>
          <w:tcPr>
            <w:tcW w:w="0" w:type="auto"/>
            <w:vAlign w:val="center"/>
            <w:hideMark/>
          </w:tcPr>
          <w:p w14:paraId="6B92C3E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7153F8" w14:textId="77777777" w:rsidR="001B3899" w:rsidRDefault="003D0EF4">
            <w:pPr>
              <w:rPr>
                <w:rFonts w:eastAsia="Times New Roman"/>
              </w:rPr>
            </w:pPr>
            <w:r>
              <w:rPr>
                <w:rFonts w:eastAsia="Times New Roman"/>
              </w:rPr>
              <w:t xml:space="preserve">0 </w:t>
            </w:r>
          </w:p>
        </w:tc>
      </w:tr>
      <w:tr w:rsidR="001B3899" w14:paraId="60F2CB32" w14:textId="77777777">
        <w:trPr>
          <w:divId w:val="1824467884"/>
          <w:tblCellSpacing w:w="15" w:type="dxa"/>
        </w:trPr>
        <w:tc>
          <w:tcPr>
            <w:tcW w:w="3600" w:type="dxa"/>
            <w:tcBorders>
              <w:right w:val="single" w:sz="6" w:space="0" w:color="auto"/>
            </w:tcBorders>
            <w:vAlign w:val="center"/>
            <w:hideMark/>
          </w:tcPr>
          <w:p w14:paraId="15DD2D39" w14:textId="77777777" w:rsidR="001B3899" w:rsidRDefault="003D0EF4">
            <w:pPr>
              <w:rPr>
                <w:rFonts w:eastAsia="Times New Roman"/>
              </w:rPr>
            </w:pPr>
            <w:r>
              <w:rPr>
                <w:rFonts w:eastAsia="Times New Roman"/>
              </w:rPr>
              <w:t xml:space="preserve">Total </w:t>
            </w:r>
          </w:p>
        </w:tc>
        <w:tc>
          <w:tcPr>
            <w:tcW w:w="0" w:type="auto"/>
            <w:vAlign w:val="center"/>
            <w:hideMark/>
          </w:tcPr>
          <w:p w14:paraId="611C9E99" w14:textId="77777777" w:rsidR="001B3899" w:rsidRDefault="003D0EF4">
            <w:pPr>
              <w:rPr>
                <w:rFonts w:eastAsia="Times New Roman"/>
              </w:rPr>
            </w:pPr>
            <w:r>
              <w:rPr>
                <w:rFonts w:eastAsia="Times New Roman"/>
              </w:rPr>
              <w:t xml:space="preserve">3,815,205 </w:t>
            </w:r>
          </w:p>
        </w:tc>
        <w:tc>
          <w:tcPr>
            <w:tcW w:w="0" w:type="auto"/>
            <w:vAlign w:val="center"/>
            <w:hideMark/>
          </w:tcPr>
          <w:p w14:paraId="21FD4AF2" w14:textId="77777777" w:rsidR="001B3899" w:rsidRDefault="003D0EF4">
            <w:pPr>
              <w:rPr>
                <w:rFonts w:eastAsia="Times New Roman"/>
              </w:rPr>
            </w:pPr>
            <w:r>
              <w:rPr>
                <w:rFonts w:eastAsia="Times New Roman"/>
              </w:rPr>
              <w:t xml:space="preserve">1,414,795 </w:t>
            </w:r>
          </w:p>
        </w:tc>
        <w:tc>
          <w:tcPr>
            <w:tcW w:w="0" w:type="auto"/>
            <w:vAlign w:val="center"/>
            <w:hideMark/>
          </w:tcPr>
          <w:p w14:paraId="0D30E6F5" w14:textId="77777777" w:rsidR="001B3899" w:rsidRDefault="003D0EF4">
            <w:pPr>
              <w:rPr>
                <w:rFonts w:eastAsia="Times New Roman"/>
              </w:rPr>
            </w:pPr>
            <w:r>
              <w:rPr>
                <w:rFonts w:eastAsia="Times New Roman"/>
              </w:rPr>
              <w:t xml:space="preserve">886,265 </w:t>
            </w:r>
          </w:p>
        </w:tc>
        <w:tc>
          <w:tcPr>
            <w:tcW w:w="0" w:type="auto"/>
            <w:vAlign w:val="center"/>
            <w:hideMark/>
          </w:tcPr>
          <w:p w14:paraId="2818EB98" w14:textId="77777777" w:rsidR="001B3899" w:rsidRDefault="003D0EF4">
            <w:pPr>
              <w:rPr>
                <w:rFonts w:eastAsia="Times New Roman"/>
              </w:rPr>
            </w:pPr>
            <w:r>
              <w:rPr>
                <w:rFonts w:eastAsia="Times New Roman"/>
              </w:rPr>
              <w:t xml:space="preserve">305,660 </w:t>
            </w:r>
          </w:p>
        </w:tc>
        <w:tc>
          <w:tcPr>
            <w:tcW w:w="0" w:type="auto"/>
            <w:vAlign w:val="center"/>
            <w:hideMark/>
          </w:tcPr>
          <w:p w14:paraId="5F12EE99" w14:textId="77777777" w:rsidR="001B3899" w:rsidRDefault="003D0EF4">
            <w:pPr>
              <w:rPr>
                <w:rFonts w:eastAsia="Times New Roman"/>
              </w:rPr>
            </w:pPr>
            <w:r>
              <w:rPr>
                <w:rFonts w:eastAsia="Times New Roman"/>
              </w:rPr>
              <w:t xml:space="preserve">34,400 </w:t>
            </w:r>
          </w:p>
        </w:tc>
        <w:tc>
          <w:tcPr>
            <w:tcW w:w="0" w:type="auto"/>
            <w:vAlign w:val="center"/>
            <w:hideMark/>
          </w:tcPr>
          <w:p w14:paraId="74584F40" w14:textId="77777777" w:rsidR="001B3899" w:rsidRDefault="003D0EF4">
            <w:pPr>
              <w:rPr>
                <w:rFonts w:eastAsia="Times New Roman"/>
              </w:rPr>
            </w:pPr>
            <w:r>
              <w:rPr>
                <w:rFonts w:eastAsia="Times New Roman"/>
              </w:rPr>
              <w:t xml:space="preserve">41,800 </w:t>
            </w:r>
          </w:p>
        </w:tc>
        <w:tc>
          <w:tcPr>
            <w:tcW w:w="0" w:type="auto"/>
            <w:vAlign w:val="center"/>
            <w:hideMark/>
          </w:tcPr>
          <w:p w14:paraId="7AE54B20" w14:textId="77777777" w:rsidR="001B3899" w:rsidRDefault="003D0EF4">
            <w:pPr>
              <w:rPr>
                <w:rFonts w:eastAsia="Times New Roman"/>
              </w:rPr>
            </w:pPr>
            <w:r>
              <w:rPr>
                <w:rFonts w:eastAsia="Times New Roman"/>
              </w:rPr>
              <w:t xml:space="preserve">7,675 </w:t>
            </w:r>
          </w:p>
        </w:tc>
        <w:tc>
          <w:tcPr>
            <w:tcW w:w="0" w:type="auto"/>
            <w:vAlign w:val="center"/>
            <w:hideMark/>
          </w:tcPr>
          <w:p w14:paraId="497FF4A6" w14:textId="77777777" w:rsidR="001B3899" w:rsidRDefault="003D0EF4">
            <w:pPr>
              <w:rPr>
                <w:rFonts w:eastAsia="Times New Roman"/>
              </w:rPr>
            </w:pPr>
            <w:r>
              <w:rPr>
                <w:rFonts w:eastAsia="Times New Roman"/>
              </w:rPr>
              <w:t xml:space="preserve">320 </w:t>
            </w:r>
          </w:p>
        </w:tc>
        <w:tc>
          <w:tcPr>
            <w:tcW w:w="0" w:type="auto"/>
            <w:vAlign w:val="center"/>
            <w:hideMark/>
          </w:tcPr>
          <w:p w14:paraId="4CD95F0B" w14:textId="77777777" w:rsidR="001B3899" w:rsidRDefault="003D0EF4">
            <w:pPr>
              <w:rPr>
                <w:rFonts w:eastAsia="Times New Roman"/>
              </w:rPr>
            </w:pPr>
            <w:r>
              <w:rPr>
                <w:rFonts w:eastAsia="Times New Roman"/>
              </w:rPr>
              <w:t xml:space="preserve">1,600 </w:t>
            </w:r>
          </w:p>
        </w:tc>
        <w:tc>
          <w:tcPr>
            <w:tcW w:w="0" w:type="auto"/>
            <w:vAlign w:val="center"/>
            <w:hideMark/>
          </w:tcPr>
          <w:p w14:paraId="4A200190" w14:textId="77777777" w:rsidR="001B3899" w:rsidRDefault="003D0EF4">
            <w:pPr>
              <w:rPr>
                <w:rFonts w:eastAsia="Times New Roman"/>
              </w:rPr>
            </w:pPr>
            <w:r>
              <w:rPr>
                <w:rFonts w:eastAsia="Times New Roman"/>
              </w:rPr>
              <w:t xml:space="preserve">6,300 </w:t>
            </w:r>
          </w:p>
        </w:tc>
        <w:tc>
          <w:tcPr>
            <w:tcW w:w="0" w:type="auto"/>
            <w:vAlign w:val="center"/>
            <w:hideMark/>
          </w:tcPr>
          <w:p w14:paraId="48E8BF9D" w14:textId="77777777" w:rsidR="001B3899" w:rsidRDefault="003D0EF4">
            <w:pPr>
              <w:rPr>
                <w:rFonts w:eastAsia="Times New Roman"/>
              </w:rPr>
            </w:pPr>
            <w:r>
              <w:rPr>
                <w:rFonts w:eastAsia="Times New Roman"/>
              </w:rPr>
              <w:t xml:space="preserve">2,920 </w:t>
            </w:r>
          </w:p>
        </w:tc>
        <w:tc>
          <w:tcPr>
            <w:tcW w:w="0" w:type="auto"/>
            <w:tcBorders>
              <w:right w:val="single" w:sz="6" w:space="0" w:color="auto"/>
            </w:tcBorders>
            <w:vAlign w:val="center"/>
            <w:hideMark/>
          </w:tcPr>
          <w:p w14:paraId="240BBCC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552655" w14:textId="77777777" w:rsidR="001B3899" w:rsidRDefault="003D0EF4">
            <w:pPr>
              <w:rPr>
                <w:rFonts w:eastAsia="Times New Roman"/>
              </w:rPr>
            </w:pPr>
            <w:r>
              <w:rPr>
                <w:rFonts w:eastAsia="Times New Roman"/>
              </w:rPr>
              <w:t xml:space="preserve">6,516,940 </w:t>
            </w:r>
          </w:p>
        </w:tc>
        <w:tc>
          <w:tcPr>
            <w:tcW w:w="0" w:type="auto"/>
            <w:vAlign w:val="center"/>
            <w:hideMark/>
          </w:tcPr>
          <w:p w14:paraId="6AAC6C22" w14:textId="77777777" w:rsidR="001B3899" w:rsidRDefault="003D0EF4">
            <w:pPr>
              <w:rPr>
                <w:rFonts w:eastAsia="Times New Roman"/>
              </w:rPr>
            </w:pPr>
            <w:r>
              <w:rPr>
                <w:rFonts w:eastAsia="Times New Roman"/>
              </w:rPr>
              <w:t xml:space="preserve">49,475 </w:t>
            </w:r>
          </w:p>
        </w:tc>
        <w:tc>
          <w:tcPr>
            <w:tcW w:w="0" w:type="auto"/>
            <w:vAlign w:val="center"/>
            <w:hideMark/>
          </w:tcPr>
          <w:p w14:paraId="73BD4BDC" w14:textId="77777777" w:rsidR="001B3899" w:rsidRDefault="003D0EF4">
            <w:pPr>
              <w:rPr>
                <w:rFonts w:eastAsia="Times New Roman"/>
              </w:rPr>
            </w:pPr>
            <w:r>
              <w:rPr>
                <w:rFonts w:eastAsia="Times New Roman"/>
              </w:rPr>
              <w:t xml:space="preserve">1,920 </w:t>
            </w:r>
          </w:p>
        </w:tc>
        <w:tc>
          <w:tcPr>
            <w:tcW w:w="0" w:type="auto"/>
            <w:tcBorders>
              <w:right w:val="single" w:sz="6" w:space="0" w:color="auto"/>
            </w:tcBorders>
            <w:vAlign w:val="center"/>
            <w:hideMark/>
          </w:tcPr>
          <w:p w14:paraId="40142C43" w14:textId="77777777" w:rsidR="001B3899" w:rsidRDefault="003D0EF4">
            <w:pPr>
              <w:rPr>
                <w:rFonts w:eastAsia="Times New Roman"/>
              </w:rPr>
            </w:pPr>
            <w:r>
              <w:rPr>
                <w:rFonts w:eastAsia="Times New Roman"/>
              </w:rPr>
              <w:t xml:space="preserve">9,220 </w:t>
            </w:r>
          </w:p>
        </w:tc>
      </w:tr>
    </w:tbl>
    <w:p w14:paraId="5D6A3A98"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468"/>
        <w:gridCol w:w="366"/>
        <w:gridCol w:w="453"/>
        <w:gridCol w:w="451"/>
        <w:gridCol w:w="385"/>
        <w:gridCol w:w="367"/>
        <w:gridCol w:w="728"/>
        <w:gridCol w:w="404"/>
        <w:gridCol w:w="728"/>
        <w:gridCol w:w="432"/>
        <w:gridCol w:w="728"/>
        <w:gridCol w:w="594"/>
        <w:gridCol w:w="465"/>
        <w:gridCol w:w="664"/>
        <w:gridCol w:w="450"/>
        <w:gridCol w:w="480"/>
      </w:tblGrid>
      <w:tr w:rsidR="001B3899" w14:paraId="4C81D3B9" w14:textId="77777777">
        <w:trPr>
          <w:divId w:val="1824467884"/>
          <w:tblHeader/>
          <w:tblCellSpacing w:w="15" w:type="dxa"/>
        </w:trPr>
        <w:tc>
          <w:tcPr>
            <w:tcW w:w="0" w:type="auto"/>
            <w:gridSpan w:val="17"/>
            <w:tcBorders>
              <w:top w:val="nil"/>
              <w:left w:val="nil"/>
              <w:bottom w:val="nil"/>
              <w:right w:val="nil"/>
            </w:tcBorders>
            <w:vAlign w:val="center"/>
            <w:hideMark/>
          </w:tcPr>
          <w:p w14:paraId="4F56B59B" w14:textId="0FFD2FFC" w:rsidR="001B3899" w:rsidRDefault="00477412">
            <w:pPr>
              <w:jc w:val="center"/>
              <w:rPr>
                <w:rFonts w:eastAsia="Times New Roman"/>
              </w:rPr>
            </w:pPr>
            <w:ins w:id="271" w:author="Kyeil Kim" w:date="2019-04-25T13:17:00Z">
              <w:r>
                <w:rPr>
                  <w:rFonts w:eastAsia="Times New Roman"/>
                </w:rPr>
                <w:t xml:space="preserve">Table </w:t>
              </w:r>
            </w:ins>
            <w:del w:id="272" w:author="Kyeil Kim" w:date="2019-04-25T13:17:00Z">
              <w:r w:rsidR="003D0EF4" w:rsidDel="00477412">
                <w:rPr>
                  <w:rFonts w:eastAsia="Times New Roman"/>
                </w:rPr>
                <w:delText xml:space="preserve">Tablke </w:delText>
              </w:r>
            </w:del>
            <w:r w:rsidR="003D0EF4">
              <w:rPr>
                <w:rFonts w:eastAsia="Times New Roman"/>
              </w:rPr>
              <w:t>3-16p. Trip Mode Choice by Tour Purpose and Tour Mode - Estimated Trip Mode Shares: Individual Non-</w:t>
            </w:r>
            <w:proofErr w:type="gramStart"/>
            <w:r w:rsidR="003D0EF4">
              <w:rPr>
                <w:rFonts w:eastAsia="Times New Roman"/>
              </w:rPr>
              <w:t>mandatory</w:t>
            </w:r>
            <w:proofErr w:type="gramEnd"/>
            <w:r w:rsidR="003D0EF4">
              <w:rPr>
                <w:rFonts w:eastAsia="Times New Roman"/>
              </w:rPr>
              <w:t xml:space="preserve"> Tours </w:t>
            </w:r>
          </w:p>
        </w:tc>
      </w:tr>
      <w:tr w:rsidR="001B3899" w14:paraId="305339F7" w14:textId="77777777">
        <w:trPr>
          <w:divId w:val="1824467884"/>
          <w:tblHeader/>
          <w:tblCellSpacing w:w="15" w:type="dxa"/>
        </w:trPr>
        <w:tc>
          <w:tcPr>
            <w:tcW w:w="0" w:type="auto"/>
            <w:vAlign w:val="center"/>
            <w:hideMark/>
          </w:tcPr>
          <w:p w14:paraId="2BA446EF"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584219C9" w14:textId="77777777" w:rsidR="001B3899" w:rsidRDefault="003D0EF4">
            <w:pPr>
              <w:jc w:val="center"/>
              <w:divId w:val="1240361046"/>
              <w:rPr>
                <w:rFonts w:eastAsia="Times New Roman"/>
                <w:b/>
                <w:bCs/>
              </w:rPr>
            </w:pPr>
            <w:r>
              <w:rPr>
                <w:rFonts w:eastAsia="Times New Roman"/>
                <w:b/>
                <w:bCs/>
              </w:rPr>
              <w:t xml:space="preserve">Trip Mode </w:t>
            </w:r>
          </w:p>
        </w:tc>
        <w:tc>
          <w:tcPr>
            <w:tcW w:w="0" w:type="auto"/>
            <w:vAlign w:val="center"/>
            <w:hideMark/>
          </w:tcPr>
          <w:p w14:paraId="7AE4217D"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1CE5A0B6" w14:textId="77777777" w:rsidR="001B3899" w:rsidRDefault="003D0EF4">
            <w:pPr>
              <w:jc w:val="center"/>
              <w:divId w:val="1300382126"/>
              <w:rPr>
                <w:rFonts w:eastAsia="Times New Roman"/>
                <w:b/>
                <w:bCs/>
              </w:rPr>
            </w:pPr>
            <w:r>
              <w:rPr>
                <w:rFonts w:eastAsia="Times New Roman"/>
                <w:b/>
                <w:bCs/>
              </w:rPr>
              <w:t xml:space="preserve">Transit Totals </w:t>
            </w:r>
          </w:p>
        </w:tc>
      </w:tr>
      <w:tr w:rsidR="001B3899" w14:paraId="74C68149" w14:textId="77777777">
        <w:trPr>
          <w:divId w:val="1824467884"/>
          <w:tblHeader/>
          <w:tblCellSpacing w:w="15" w:type="dxa"/>
        </w:trPr>
        <w:tc>
          <w:tcPr>
            <w:tcW w:w="0" w:type="auto"/>
            <w:vAlign w:val="center"/>
            <w:hideMark/>
          </w:tcPr>
          <w:p w14:paraId="03E37607"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48338DFC"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CDAD329"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71E3CB32"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AF72E61"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07BB2AC4"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264476B"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4C149FC6" w14:textId="2044D593"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73"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4E4248D8"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5FF15F1B" w14:textId="0BC232A9" w:rsidR="001B3899" w:rsidRDefault="003D0EF4">
            <w:pPr>
              <w:rPr>
                <w:rFonts w:eastAsia="Times New Roman"/>
                <w:b/>
                <w:bCs/>
              </w:rPr>
            </w:pPr>
            <w:r>
              <w:rPr>
                <w:rFonts w:eastAsia="Times New Roman"/>
                <w:b/>
                <w:bCs/>
              </w:rPr>
              <w:t>PNR Pre</w:t>
            </w:r>
            <w:ins w:id="274"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49DA8A71"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5FFDDFA6" w14:textId="341E3119" w:rsidR="001B3899" w:rsidRDefault="003D0EF4">
            <w:pPr>
              <w:rPr>
                <w:rFonts w:eastAsia="Times New Roman"/>
                <w:b/>
                <w:bCs/>
              </w:rPr>
            </w:pPr>
            <w:r>
              <w:rPr>
                <w:rFonts w:eastAsia="Times New Roman"/>
                <w:b/>
                <w:bCs/>
              </w:rPr>
              <w:t>KNR Pre</w:t>
            </w:r>
            <w:ins w:id="275"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2979D1E7"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4176424A"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70D9F3A3"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74649D7C"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52FAA631" w14:textId="77777777" w:rsidR="001B3899" w:rsidRDefault="003D0EF4">
            <w:pPr>
              <w:rPr>
                <w:rFonts w:eastAsia="Times New Roman"/>
                <w:b/>
                <w:bCs/>
              </w:rPr>
            </w:pPr>
            <w:r>
              <w:rPr>
                <w:rFonts w:eastAsia="Times New Roman"/>
                <w:b/>
                <w:bCs/>
              </w:rPr>
              <w:t xml:space="preserve">KNR </w:t>
            </w:r>
          </w:p>
        </w:tc>
      </w:tr>
      <w:tr w:rsidR="001B3899" w14:paraId="7101A047" w14:textId="77777777">
        <w:trPr>
          <w:divId w:val="1824467884"/>
          <w:tblCellSpacing w:w="15" w:type="dxa"/>
        </w:trPr>
        <w:tc>
          <w:tcPr>
            <w:tcW w:w="3600" w:type="dxa"/>
            <w:tcBorders>
              <w:right w:val="single" w:sz="6" w:space="0" w:color="auto"/>
            </w:tcBorders>
            <w:vAlign w:val="center"/>
            <w:hideMark/>
          </w:tcPr>
          <w:p w14:paraId="7E5AC567" w14:textId="77777777" w:rsidR="001B3899" w:rsidRDefault="003D0EF4">
            <w:pPr>
              <w:rPr>
                <w:rFonts w:eastAsia="Times New Roman"/>
              </w:rPr>
            </w:pPr>
            <w:r>
              <w:rPr>
                <w:rFonts w:eastAsia="Times New Roman"/>
              </w:rPr>
              <w:t xml:space="preserve">Drive Alone </w:t>
            </w:r>
          </w:p>
        </w:tc>
        <w:tc>
          <w:tcPr>
            <w:tcW w:w="0" w:type="auto"/>
            <w:vAlign w:val="center"/>
            <w:hideMark/>
          </w:tcPr>
          <w:p w14:paraId="7B53F23B" w14:textId="77777777" w:rsidR="001B3899" w:rsidRDefault="003D0EF4">
            <w:pPr>
              <w:rPr>
                <w:rFonts w:eastAsia="Times New Roman"/>
              </w:rPr>
            </w:pPr>
            <w:r>
              <w:rPr>
                <w:rFonts w:eastAsia="Times New Roman"/>
              </w:rPr>
              <w:t xml:space="preserve">100% </w:t>
            </w:r>
          </w:p>
        </w:tc>
        <w:tc>
          <w:tcPr>
            <w:tcW w:w="0" w:type="auto"/>
            <w:vAlign w:val="center"/>
            <w:hideMark/>
          </w:tcPr>
          <w:p w14:paraId="5E80BE56" w14:textId="77777777" w:rsidR="001B3899" w:rsidRDefault="003D0EF4">
            <w:pPr>
              <w:rPr>
                <w:rFonts w:eastAsia="Times New Roman"/>
              </w:rPr>
            </w:pPr>
            <w:r>
              <w:rPr>
                <w:rFonts w:eastAsia="Times New Roman"/>
              </w:rPr>
              <w:t xml:space="preserve">0% </w:t>
            </w:r>
          </w:p>
        </w:tc>
        <w:tc>
          <w:tcPr>
            <w:tcW w:w="0" w:type="auto"/>
            <w:vAlign w:val="center"/>
            <w:hideMark/>
          </w:tcPr>
          <w:p w14:paraId="0C12E1A8" w14:textId="77777777" w:rsidR="001B3899" w:rsidRDefault="003D0EF4">
            <w:pPr>
              <w:rPr>
                <w:rFonts w:eastAsia="Times New Roman"/>
              </w:rPr>
            </w:pPr>
            <w:r>
              <w:rPr>
                <w:rFonts w:eastAsia="Times New Roman"/>
              </w:rPr>
              <w:t xml:space="preserve">0% </w:t>
            </w:r>
          </w:p>
        </w:tc>
        <w:tc>
          <w:tcPr>
            <w:tcW w:w="0" w:type="auto"/>
            <w:vAlign w:val="center"/>
            <w:hideMark/>
          </w:tcPr>
          <w:p w14:paraId="4B679989" w14:textId="77777777" w:rsidR="001B3899" w:rsidRDefault="003D0EF4">
            <w:pPr>
              <w:rPr>
                <w:rFonts w:eastAsia="Times New Roman"/>
              </w:rPr>
            </w:pPr>
            <w:r>
              <w:rPr>
                <w:rFonts w:eastAsia="Times New Roman"/>
              </w:rPr>
              <w:t xml:space="preserve">0% </w:t>
            </w:r>
          </w:p>
        </w:tc>
        <w:tc>
          <w:tcPr>
            <w:tcW w:w="0" w:type="auto"/>
            <w:vAlign w:val="center"/>
            <w:hideMark/>
          </w:tcPr>
          <w:p w14:paraId="6079FCC0" w14:textId="77777777" w:rsidR="001B3899" w:rsidRDefault="003D0EF4">
            <w:pPr>
              <w:rPr>
                <w:rFonts w:eastAsia="Times New Roman"/>
              </w:rPr>
            </w:pPr>
            <w:r>
              <w:rPr>
                <w:rFonts w:eastAsia="Times New Roman"/>
              </w:rPr>
              <w:t xml:space="preserve">0% </w:t>
            </w:r>
          </w:p>
        </w:tc>
        <w:tc>
          <w:tcPr>
            <w:tcW w:w="0" w:type="auto"/>
            <w:vAlign w:val="center"/>
            <w:hideMark/>
          </w:tcPr>
          <w:p w14:paraId="42E245BD" w14:textId="77777777" w:rsidR="001B3899" w:rsidRDefault="003D0EF4">
            <w:pPr>
              <w:rPr>
                <w:rFonts w:eastAsia="Times New Roman"/>
              </w:rPr>
            </w:pPr>
            <w:r>
              <w:rPr>
                <w:rFonts w:eastAsia="Times New Roman"/>
              </w:rPr>
              <w:t xml:space="preserve">0% </w:t>
            </w:r>
          </w:p>
        </w:tc>
        <w:tc>
          <w:tcPr>
            <w:tcW w:w="0" w:type="auto"/>
            <w:vAlign w:val="center"/>
            <w:hideMark/>
          </w:tcPr>
          <w:p w14:paraId="7D9A4464" w14:textId="77777777" w:rsidR="001B3899" w:rsidRDefault="003D0EF4">
            <w:pPr>
              <w:rPr>
                <w:rFonts w:eastAsia="Times New Roman"/>
              </w:rPr>
            </w:pPr>
            <w:r>
              <w:rPr>
                <w:rFonts w:eastAsia="Times New Roman"/>
              </w:rPr>
              <w:t xml:space="preserve">0% </w:t>
            </w:r>
          </w:p>
        </w:tc>
        <w:tc>
          <w:tcPr>
            <w:tcW w:w="0" w:type="auto"/>
            <w:vAlign w:val="center"/>
            <w:hideMark/>
          </w:tcPr>
          <w:p w14:paraId="223E9D47" w14:textId="77777777" w:rsidR="001B3899" w:rsidRDefault="003D0EF4">
            <w:pPr>
              <w:rPr>
                <w:rFonts w:eastAsia="Times New Roman"/>
              </w:rPr>
            </w:pPr>
            <w:r>
              <w:rPr>
                <w:rFonts w:eastAsia="Times New Roman"/>
              </w:rPr>
              <w:t xml:space="preserve">0% </w:t>
            </w:r>
          </w:p>
        </w:tc>
        <w:tc>
          <w:tcPr>
            <w:tcW w:w="0" w:type="auto"/>
            <w:vAlign w:val="center"/>
            <w:hideMark/>
          </w:tcPr>
          <w:p w14:paraId="57246477" w14:textId="77777777" w:rsidR="001B3899" w:rsidRDefault="003D0EF4">
            <w:pPr>
              <w:rPr>
                <w:rFonts w:eastAsia="Times New Roman"/>
              </w:rPr>
            </w:pPr>
            <w:r>
              <w:rPr>
                <w:rFonts w:eastAsia="Times New Roman"/>
              </w:rPr>
              <w:t xml:space="preserve">0% </w:t>
            </w:r>
          </w:p>
        </w:tc>
        <w:tc>
          <w:tcPr>
            <w:tcW w:w="0" w:type="auto"/>
            <w:vAlign w:val="center"/>
            <w:hideMark/>
          </w:tcPr>
          <w:p w14:paraId="2A2F017F" w14:textId="77777777" w:rsidR="001B3899" w:rsidRDefault="003D0EF4">
            <w:pPr>
              <w:rPr>
                <w:rFonts w:eastAsia="Times New Roman"/>
              </w:rPr>
            </w:pPr>
            <w:r>
              <w:rPr>
                <w:rFonts w:eastAsia="Times New Roman"/>
              </w:rPr>
              <w:t xml:space="preserve">0% </w:t>
            </w:r>
          </w:p>
        </w:tc>
        <w:tc>
          <w:tcPr>
            <w:tcW w:w="0" w:type="auto"/>
            <w:vAlign w:val="center"/>
            <w:hideMark/>
          </w:tcPr>
          <w:p w14:paraId="68593DE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A9904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11C6B1" w14:textId="77777777" w:rsidR="001B3899" w:rsidRDefault="003D0EF4">
            <w:pPr>
              <w:rPr>
                <w:rFonts w:eastAsia="Times New Roman"/>
              </w:rPr>
            </w:pPr>
            <w:r>
              <w:rPr>
                <w:rFonts w:eastAsia="Times New Roman"/>
              </w:rPr>
              <w:t xml:space="preserve">100% </w:t>
            </w:r>
          </w:p>
        </w:tc>
        <w:tc>
          <w:tcPr>
            <w:tcW w:w="0" w:type="auto"/>
            <w:vAlign w:val="center"/>
            <w:hideMark/>
          </w:tcPr>
          <w:p w14:paraId="0B0063A6" w14:textId="77777777" w:rsidR="001B3899" w:rsidRDefault="003D0EF4">
            <w:pPr>
              <w:rPr>
                <w:rFonts w:eastAsia="Times New Roman"/>
              </w:rPr>
            </w:pPr>
            <w:r>
              <w:rPr>
                <w:rFonts w:eastAsia="Times New Roman"/>
              </w:rPr>
              <w:t xml:space="preserve">0% </w:t>
            </w:r>
          </w:p>
        </w:tc>
        <w:tc>
          <w:tcPr>
            <w:tcW w:w="0" w:type="auto"/>
            <w:vAlign w:val="center"/>
            <w:hideMark/>
          </w:tcPr>
          <w:p w14:paraId="28FB87C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94F180" w14:textId="77777777" w:rsidR="001B3899" w:rsidRDefault="003D0EF4">
            <w:pPr>
              <w:rPr>
                <w:rFonts w:eastAsia="Times New Roman"/>
              </w:rPr>
            </w:pPr>
            <w:r>
              <w:rPr>
                <w:rFonts w:eastAsia="Times New Roman"/>
              </w:rPr>
              <w:t xml:space="preserve">0% </w:t>
            </w:r>
          </w:p>
        </w:tc>
      </w:tr>
      <w:tr w:rsidR="001B3899" w14:paraId="5701DA69" w14:textId="77777777">
        <w:trPr>
          <w:divId w:val="1824467884"/>
          <w:tblCellSpacing w:w="15" w:type="dxa"/>
        </w:trPr>
        <w:tc>
          <w:tcPr>
            <w:tcW w:w="3600" w:type="dxa"/>
            <w:tcBorders>
              <w:right w:val="single" w:sz="6" w:space="0" w:color="auto"/>
            </w:tcBorders>
            <w:vAlign w:val="center"/>
            <w:hideMark/>
          </w:tcPr>
          <w:p w14:paraId="666EA965" w14:textId="6D8E7099" w:rsidR="001B3899" w:rsidRDefault="003D0EF4">
            <w:pPr>
              <w:rPr>
                <w:rFonts w:eastAsia="Times New Roman"/>
              </w:rPr>
            </w:pPr>
            <w:del w:id="276" w:author="Kyeil Kim" w:date="2019-04-25T13:20:00Z">
              <w:r w:rsidDel="00757A16">
                <w:rPr>
                  <w:rFonts w:eastAsia="Times New Roman"/>
                </w:rPr>
                <w:delText>Shared2</w:delText>
              </w:r>
            </w:del>
            <w:ins w:id="277" w:author="Kyeil Kim" w:date="2019-04-25T13:20:00Z">
              <w:r w:rsidR="00757A16">
                <w:rPr>
                  <w:rFonts w:eastAsia="Times New Roman"/>
                </w:rPr>
                <w:t>Shared 2</w:t>
              </w:r>
            </w:ins>
            <w:r>
              <w:rPr>
                <w:rFonts w:eastAsia="Times New Roman"/>
              </w:rPr>
              <w:t xml:space="preserve"> </w:t>
            </w:r>
          </w:p>
        </w:tc>
        <w:tc>
          <w:tcPr>
            <w:tcW w:w="0" w:type="auto"/>
            <w:vAlign w:val="center"/>
            <w:hideMark/>
          </w:tcPr>
          <w:p w14:paraId="3E656D38" w14:textId="77777777" w:rsidR="001B3899" w:rsidRDefault="003D0EF4">
            <w:pPr>
              <w:rPr>
                <w:rFonts w:eastAsia="Times New Roman"/>
              </w:rPr>
            </w:pPr>
            <w:r>
              <w:rPr>
                <w:rFonts w:eastAsia="Times New Roman"/>
              </w:rPr>
              <w:t xml:space="preserve">38% </w:t>
            </w:r>
          </w:p>
        </w:tc>
        <w:tc>
          <w:tcPr>
            <w:tcW w:w="0" w:type="auto"/>
            <w:vAlign w:val="center"/>
            <w:hideMark/>
          </w:tcPr>
          <w:p w14:paraId="541BDBE7" w14:textId="77777777" w:rsidR="001B3899" w:rsidRDefault="003D0EF4">
            <w:pPr>
              <w:rPr>
                <w:rFonts w:eastAsia="Times New Roman"/>
              </w:rPr>
            </w:pPr>
            <w:r>
              <w:rPr>
                <w:rFonts w:eastAsia="Times New Roman"/>
              </w:rPr>
              <w:t xml:space="preserve">62% </w:t>
            </w:r>
          </w:p>
        </w:tc>
        <w:tc>
          <w:tcPr>
            <w:tcW w:w="0" w:type="auto"/>
            <w:vAlign w:val="center"/>
            <w:hideMark/>
          </w:tcPr>
          <w:p w14:paraId="4BD00F99" w14:textId="77777777" w:rsidR="001B3899" w:rsidRDefault="003D0EF4">
            <w:pPr>
              <w:rPr>
                <w:rFonts w:eastAsia="Times New Roman"/>
              </w:rPr>
            </w:pPr>
            <w:r>
              <w:rPr>
                <w:rFonts w:eastAsia="Times New Roman"/>
              </w:rPr>
              <w:t xml:space="preserve">0% </w:t>
            </w:r>
          </w:p>
        </w:tc>
        <w:tc>
          <w:tcPr>
            <w:tcW w:w="0" w:type="auto"/>
            <w:vAlign w:val="center"/>
            <w:hideMark/>
          </w:tcPr>
          <w:p w14:paraId="07F342E4" w14:textId="77777777" w:rsidR="001B3899" w:rsidRDefault="003D0EF4">
            <w:pPr>
              <w:rPr>
                <w:rFonts w:eastAsia="Times New Roman"/>
              </w:rPr>
            </w:pPr>
            <w:r>
              <w:rPr>
                <w:rFonts w:eastAsia="Times New Roman"/>
              </w:rPr>
              <w:t xml:space="preserve">1% </w:t>
            </w:r>
          </w:p>
        </w:tc>
        <w:tc>
          <w:tcPr>
            <w:tcW w:w="0" w:type="auto"/>
            <w:vAlign w:val="center"/>
            <w:hideMark/>
          </w:tcPr>
          <w:p w14:paraId="1A59E44C" w14:textId="77777777" w:rsidR="001B3899" w:rsidRDefault="003D0EF4">
            <w:pPr>
              <w:rPr>
                <w:rFonts w:eastAsia="Times New Roman"/>
              </w:rPr>
            </w:pPr>
            <w:r>
              <w:rPr>
                <w:rFonts w:eastAsia="Times New Roman"/>
              </w:rPr>
              <w:t xml:space="preserve">0% </w:t>
            </w:r>
          </w:p>
        </w:tc>
        <w:tc>
          <w:tcPr>
            <w:tcW w:w="0" w:type="auto"/>
            <w:vAlign w:val="center"/>
            <w:hideMark/>
          </w:tcPr>
          <w:p w14:paraId="0597E552" w14:textId="77777777" w:rsidR="001B3899" w:rsidRDefault="003D0EF4">
            <w:pPr>
              <w:rPr>
                <w:rFonts w:eastAsia="Times New Roman"/>
              </w:rPr>
            </w:pPr>
            <w:r>
              <w:rPr>
                <w:rFonts w:eastAsia="Times New Roman"/>
              </w:rPr>
              <w:t xml:space="preserve">0% </w:t>
            </w:r>
          </w:p>
        </w:tc>
        <w:tc>
          <w:tcPr>
            <w:tcW w:w="0" w:type="auto"/>
            <w:vAlign w:val="center"/>
            <w:hideMark/>
          </w:tcPr>
          <w:p w14:paraId="2F4526A0" w14:textId="77777777" w:rsidR="001B3899" w:rsidRDefault="003D0EF4">
            <w:pPr>
              <w:rPr>
                <w:rFonts w:eastAsia="Times New Roman"/>
              </w:rPr>
            </w:pPr>
            <w:r>
              <w:rPr>
                <w:rFonts w:eastAsia="Times New Roman"/>
              </w:rPr>
              <w:t xml:space="preserve">0% </w:t>
            </w:r>
          </w:p>
        </w:tc>
        <w:tc>
          <w:tcPr>
            <w:tcW w:w="0" w:type="auto"/>
            <w:vAlign w:val="center"/>
            <w:hideMark/>
          </w:tcPr>
          <w:p w14:paraId="0AE78592" w14:textId="77777777" w:rsidR="001B3899" w:rsidRDefault="003D0EF4">
            <w:pPr>
              <w:rPr>
                <w:rFonts w:eastAsia="Times New Roman"/>
              </w:rPr>
            </w:pPr>
            <w:r>
              <w:rPr>
                <w:rFonts w:eastAsia="Times New Roman"/>
              </w:rPr>
              <w:t xml:space="preserve">0% </w:t>
            </w:r>
          </w:p>
        </w:tc>
        <w:tc>
          <w:tcPr>
            <w:tcW w:w="0" w:type="auto"/>
            <w:vAlign w:val="center"/>
            <w:hideMark/>
          </w:tcPr>
          <w:p w14:paraId="6EFBE36A" w14:textId="77777777" w:rsidR="001B3899" w:rsidRDefault="003D0EF4">
            <w:pPr>
              <w:rPr>
                <w:rFonts w:eastAsia="Times New Roman"/>
              </w:rPr>
            </w:pPr>
            <w:r>
              <w:rPr>
                <w:rFonts w:eastAsia="Times New Roman"/>
              </w:rPr>
              <w:t xml:space="preserve">0% </w:t>
            </w:r>
          </w:p>
        </w:tc>
        <w:tc>
          <w:tcPr>
            <w:tcW w:w="0" w:type="auto"/>
            <w:vAlign w:val="center"/>
            <w:hideMark/>
          </w:tcPr>
          <w:p w14:paraId="50504E3F" w14:textId="77777777" w:rsidR="001B3899" w:rsidRDefault="003D0EF4">
            <w:pPr>
              <w:rPr>
                <w:rFonts w:eastAsia="Times New Roman"/>
              </w:rPr>
            </w:pPr>
            <w:r>
              <w:rPr>
                <w:rFonts w:eastAsia="Times New Roman"/>
              </w:rPr>
              <w:t xml:space="preserve">0% </w:t>
            </w:r>
          </w:p>
        </w:tc>
        <w:tc>
          <w:tcPr>
            <w:tcW w:w="0" w:type="auto"/>
            <w:vAlign w:val="center"/>
            <w:hideMark/>
          </w:tcPr>
          <w:p w14:paraId="33D6A0B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E0D1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AC810EB" w14:textId="77777777" w:rsidR="001B3899" w:rsidRDefault="003D0EF4">
            <w:pPr>
              <w:rPr>
                <w:rFonts w:eastAsia="Times New Roman"/>
              </w:rPr>
            </w:pPr>
            <w:r>
              <w:rPr>
                <w:rFonts w:eastAsia="Times New Roman"/>
              </w:rPr>
              <w:t xml:space="preserve">100% </w:t>
            </w:r>
          </w:p>
        </w:tc>
        <w:tc>
          <w:tcPr>
            <w:tcW w:w="0" w:type="auto"/>
            <w:vAlign w:val="center"/>
            <w:hideMark/>
          </w:tcPr>
          <w:p w14:paraId="383DAF3C" w14:textId="77777777" w:rsidR="001B3899" w:rsidRDefault="003D0EF4">
            <w:pPr>
              <w:rPr>
                <w:rFonts w:eastAsia="Times New Roman"/>
              </w:rPr>
            </w:pPr>
            <w:r>
              <w:rPr>
                <w:rFonts w:eastAsia="Times New Roman"/>
              </w:rPr>
              <w:t xml:space="preserve">0% </w:t>
            </w:r>
          </w:p>
        </w:tc>
        <w:tc>
          <w:tcPr>
            <w:tcW w:w="0" w:type="auto"/>
            <w:vAlign w:val="center"/>
            <w:hideMark/>
          </w:tcPr>
          <w:p w14:paraId="31785C8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835932" w14:textId="77777777" w:rsidR="001B3899" w:rsidRDefault="003D0EF4">
            <w:pPr>
              <w:rPr>
                <w:rFonts w:eastAsia="Times New Roman"/>
              </w:rPr>
            </w:pPr>
            <w:r>
              <w:rPr>
                <w:rFonts w:eastAsia="Times New Roman"/>
              </w:rPr>
              <w:t xml:space="preserve">0% </w:t>
            </w:r>
          </w:p>
        </w:tc>
      </w:tr>
      <w:tr w:rsidR="001B3899" w14:paraId="6588D3DB" w14:textId="77777777">
        <w:trPr>
          <w:divId w:val="1824467884"/>
          <w:tblCellSpacing w:w="15" w:type="dxa"/>
        </w:trPr>
        <w:tc>
          <w:tcPr>
            <w:tcW w:w="3600" w:type="dxa"/>
            <w:tcBorders>
              <w:right w:val="single" w:sz="6" w:space="0" w:color="auto"/>
            </w:tcBorders>
            <w:vAlign w:val="center"/>
            <w:hideMark/>
          </w:tcPr>
          <w:p w14:paraId="7D24C2BC" w14:textId="2421E74E" w:rsidR="001B3899" w:rsidRDefault="003D0EF4">
            <w:pPr>
              <w:rPr>
                <w:rFonts w:eastAsia="Times New Roman"/>
              </w:rPr>
            </w:pPr>
            <w:del w:id="278" w:author="Kyeil Kim" w:date="2019-04-25T13:23:00Z">
              <w:r w:rsidDel="004B44DE">
                <w:rPr>
                  <w:rFonts w:eastAsia="Times New Roman"/>
                </w:rPr>
                <w:delText>Shared3+</w:delText>
              </w:r>
            </w:del>
            <w:ins w:id="279" w:author="Kyeil Kim" w:date="2019-04-25T13:23:00Z">
              <w:r w:rsidR="004B44DE">
                <w:rPr>
                  <w:rFonts w:eastAsia="Times New Roman"/>
                </w:rPr>
                <w:t>Shared 3+</w:t>
              </w:r>
            </w:ins>
            <w:r>
              <w:rPr>
                <w:rFonts w:eastAsia="Times New Roman"/>
              </w:rPr>
              <w:t xml:space="preserve"> </w:t>
            </w:r>
          </w:p>
        </w:tc>
        <w:tc>
          <w:tcPr>
            <w:tcW w:w="0" w:type="auto"/>
            <w:vAlign w:val="center"/>
            <w:hideMark/>
          </w:tcPr>
          <w:p w14:paraId="064FA946" w14:textId="77777777" w:rsidR="001B3899" w:rsidRDefault="003D0EF4">
            <w:pPr>
              <w:rPr>
                <w:rFonts w:eastAsia="Times New Roman"/>
              </w:rPr>
            </w:pPr>
            <w:r>
              <w:rPr>
                <w:rFonts w:eastAsia="Times New Roman"/>
              </w:rPr>
              <w:t xml:space="preserve">15% </w:t>
            </w:r>
          </w:p>
        </w:tc>
        <w:tc>
          <w:tcPr>
            <w:tcW w:w="0" w:type="auto"/>
            <w:vAlign w:val="center"/>
            <w:hideMark/>
          </w:tcPr>
          <w:p w14:paraId="391DA963" w14:textId="77777777" w:rsidR="001B3899" w:rsidRDefault="003D0EF4">
            <w:pPr>
              <w:rPr>
                <w:rFonts w:eastAsia="Times New Roman"/>
              </w:rPr>
            </w:pPr>
            <w:r>
              <w:rPr>
                <w:rFonts w:eastAsia="Times New Roman"/>
              </w:rPr>
              <w:t xml:space="preserve">22% </w:t>
            </w:r>
          </w:p>
        </w:tc>
        <w:tc>
          <w:tcPr>
            <w:tcW w:w="0" w:type="auto"/>
            <w:vAlign w:val="center"/>
            <w:hideMark/>
          </w:tcPr>
          <w:p w14:paraId="41F81554" w14:textId="77777777" w:rsidR="001B3899" w:rsidRDefault="003D0EF4">
            <w:pPr>
              <w:rPr>
                <w:rFonts w:eastAsia="Times New Roman"/>
              </w:rPr>
            </w:pPr>
            <w:r>
              <w:rPr>
                <w:rFonts w:eastAsia="Times New Roman"/>
              </w:rPr>
              <w:t xml:space="preserve">62% </w:t>
            </w:r>
          </w:p>
        </w:tc>
        <w:tc>
          <w:tcPr>
            <w:tcW w:w="0" w:type="auto"/>
            <w:vAlign w:val="center"/>
            <w:hideMark/>
          </w:tcPr>
          <w:p w14:paraId="6557139A" w14:textId="77777777" w:rsidR="001B3899" w:rsidRDefault="003D0EF4">
            <w:pPr>
              <w:rPr>
                <w:rFonts w:eastAsia="Times New Roman"/>
              </w:rPr>
            </w:pPr>
            <w:r>
              <w:rPr>
                <w:rFonts w:eastAsia="Times New Roman"/>
              </w:rPr>
              <w:t xml:space="preserve">1% </w:t>
            </w:r>
          </w:p>
        </w:tc>
        <w:tc>
          <w:tcPr>
            <w:tcW w:w="0" w:type="auto"/>
            <w:vAlign w:val="center"/>
            <w:hideMark/>
          </w:tcPr>
          <w:p w14:paraId="5897DDD9" w14:textId="77777777" w:rsidR="001B3899" w:rsidRDefault="003D0EF4">
            <w:pPr>
              <w:rPr>
                <w:rFonts w:eastAsia="Times New Roman"/>
              </w:rPr>
            </w:pPr>
            <w:r>
              <w:rPr>
                <w:rFonts w:eastAsia="Times New Roman"/>
              </w:rPr>
              <w:t xml:space="preserve">0% </w:t>
            </w:r>
          </w:p>
        </w:tc>
        <w:tc>
          <w:tcPr>
            <w:tcW w:w="0" w:type="auto"/>
            <w:vAlign w:val="center"/>
            <w:hideMark/>
          </w:tcPr>
          <w:p w14:paraId="5526C50B" w14:textId="77777777" w:rsidR="001B3899" w:rsidRDefault="003D0EF4">
            <w:pPr>
              <w:rPr>
                <w:rFonts w:eastAsia="Times New Roman"/>
              </w:rPr>
            </w:pPr>
            <w:r>
              <w:rPr>
                <w:rFonts w:eastAsia="Times New Roman"/>
              </w:rPr>
              <w:t xml:space="preserve">0% </w:t>
            </w:r>
          </w:p>
        </w:tc>
        <w:tc>
          <w:tcPr>
            <w:tcW w:w="0" w:type="auto"/>
            <w:vAlign w:val="center"/>
            <w:hideMark/>
          </w:tcPr>
          <w:p w14:paraId="4B621076" w14:textId="77777777" w:rsidR="001B3899" w:rsidRDefault="003D0EF4">
            <w:pPr>
              <w:rPr>
                <w:rFonts w:eastAsia="Times New Roman"/>
              </w:rPr>
            </w:pPr>
            <w:r>
              <w:rPr>
                <w:rFonts w:eastAsia="Times New Roman"/>
              </w:rPr>
              <w:t xml:space="preserve">0% </w:t>
            </w:r>
          </w:p>
        </w:tc>
        <w:tc>
          <w:tcPr>
            <w:tcW w:w="0" w:type="auto"/>
            <w:vAlign w:val="center"/>
            <w:hideMark/>
          </w:tcPr>
          <w:p w14:paraId="0C1E5410" w14:textId="77777777" w:rsidR="001B3899" w:rsidRDefault="003D0EF4">
            <w:pPr>
              <w:rPr>
                <w:rFonts w:eastAsia="Times New Roman"/>
              </w:rPr>
            </w:pPr>
            <w:r>
              <w:rPr>
                <w:rFonts w:eastAsia="Times New Roman"/>
              </w:rPr>
              <w:t xml:space="preserve">0% </w:t>
            </w:r>
          </w:p>
        </w:tc>
        <w:tc>
          <w:tcPr>
            <w:tcW w:w="0" w:type="auto"/>
            <w:vAlign w:val="center"/>
            <w:hideMark/>
          </w:tcPr>
          <w:p w14:paraId="028BB173" w14:textId="77777777" w:rsidR="001B3899" w:rsidRDefault="003D0EF4">
            <w:pPr>
              <w:rPr>
                <w:rFonts w:eastAsia="Times New Roman"/>
              </w:rPr>
            </w:pPr>
            <w:r>
              <w:rPr>
                <w:rFonts w:eastAsia="Times New Roman"/>
              </w:rPr>
              <w:t xml:space="preserve">0% </w:t>
            </w:r>
          </w:p>
        </w:tc>
        <w:tc>
          <w:tcPr>
            <w:tcW w:w="0" w:type="auto"/>
            <w:vAlign w:val="center"/>
            <w:hideMark/>
          </w:tcPr>
          <w:p w14:paraId="44232EC4" w14:textId="77777777" w:rsidR="001B3899" w:rsidRDefault="003D0EF4">
            <w:pPr>
              <w:rPr>
                <w:rFonts w:eastAsia="Times New Roman"/>
              </w:rPr>
            </w:pPr>
            <w:r>
              <w:rPr>
                <w:rFonts w:eastAsia="Times New Roman"/>
              </w:rPr>
              <w:t xml:space="preserve">0% </w:t>
            </w:r>
          </w:p>
        </w:tc>
        <w:tc>
          <w:tcPr>
            <w:tcW w:w="0" w:type="auto"/>
            <w:vAlign w:val="center"/>
            <w:hideMark/>
          </w:tcPr>
          <w:p w14:paraId="14C5F2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8F77B9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4D44AC" w14:textId="77777777" w:rsidR="001B3899" w:rsidRDefault="003D0EF4">
            <w:pPr>
              <w:rPr>
                <w:rFonts w:eastAsia="Times New Roman"/>
              </w:rPr>
            </w:pPr>
            <w:r>
              <w:rPr>
                <w:rFonts w:eastAsia="Times New Roman"/>
              </w:rPr>
              <w:t xml:space="preserve">100% </w:t>
            </w:r>
          </w:p>
        </w:tc>
        <w:tc>
          <w:tcPr>
            <w:tcW w:w="0" w:type="auto"/>
            <w:vAlign w:val="center"/>
            <w:hideMark/>
          </w:tcPr>
          <w:p w14:paraId="445034C7" w14:textId="77777777" w:rsidR="001B3899" w:rsidRDefault="003D0EF4">
            <w:pPr>
              <w:rPr>
                <w:rFonts w:eastAsia="Times New Roman"/>
              </w:rPr>
            </w:pPr>
            <w:r>
              <w:rPr>
                <w:rFonts w:eastAsia="Times New Roman"/>
              </w:rPr>
              <w:t xml:space="preserve">0% </w:t>
            </w:r>
          </w:p>
        </w:tc>
        <w:tc>
          <w:tcPr>
            <w:tcW w:w="0" w:type="auto"/>
            <w:vAlign w:val="center"/>
            <w:hideMark/>
          </w:tcPr>
          <w:p w14:paraId="54059C4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48E512" w14:textId="77777777" w:rsidR="001B3899" w:rsidRDefault="003D0EF4">
            <w:pPr>
              <w:rPr>
                <w:rFonts w:eastAsia="Times New Roman"/>
              </w:rPr>
            </w:pPr>
            <w:r>
              <w:rPr>
                <w:rFonts w:eastAsia="Times New Roman"/>
              </w:rPr>
              <w:t xml:space="preserve">0% </w:t>
            </w:r>
          </w:p>
        </w:tc>
      </w:tr>
      <w:tr w:rsidR="001B3899" w14:paraId="62626232" w14:textId="77777777">
        <w:trPr>
          <w:divId w:val="1824467884"/>
          <w:tblCellSpacing w:w="15" w:type="dxa"/>
        </w:trPr>
        <w:tc>
          <w:tcPr>
            <w:tcW w:w="3600" w:type="dxa"/>
            <w:tcBorders>
              <w:right w:val="single" w:sz="6" w:space="0" w:color="auto"/>
            </w:tcBorders>
            <w:vAlign w:val="center"/>
            <w:hideMark/>
          </w:tcPr>
          <w:p w14:paraId="4D345D30" w14:textId="77777777" w:rsidR="001B3899" w:rsidRDefault="003D0EF4">
            <w:pPr>
              <w:rPr>
                <w:rFonts w:eastAsia="Times New Roman"/>
              </w:rPr>
            </w:pPr>
            <w:r>
              <w:rPr>
                <w:rFonts w:eastAsia="Times New Roman"/>
              </w:rPr>
              <w:t xml:space="preserve">Walk </w:t>
            </w:r>
          </w:p>
        </w:tc>
        <w:tc>
          <w:tcPr>
            <w:tcW w:w="0" w:type="auto"/>
            <w:vAlign w:val="center"/>
            <w:hideMark/>
          </w:tcPr>
          <w:p w14:paraId="6CE7D21A" w14:textId="77777777" w:rsidR="001B3899" w:rsidRDefault="003D0EF4">
            <w:pPr>
              <w:rPr>
                <w:rFonts w:eastAsia="Times New Roman"/>
              </w:rPr>
            </w:pPr>
            <w:r>
              <w:rPr>
                <w:rFonts w:eastAsia="Times New Roman"/>
              </w:rPr>
              <w:t xml:space="preserve">0% </w:t>
            </w:r>
          </w:p>
        </w:tc>
        <w:tc>
          <w:tcPr>
            <w:tcW w:w="0" w:type="auto"/>
            <w:vAlign w:val="center"/>
            <w:hideMark/>
          </w:tcPr>
          <w:p w14:paraId="14741D38" w14:textId="77777777" w:rsidR="001B3899" w:rsidRDefault="003D0EF4">
            <w:pPr>
              <w:rPr>
                <w:rFonts w:eastAsia="Times New Roman"/>
              </w:rPr>
            </w:pPr>
            <w:r>
              <w:rPr>
                <w:rFonts w:eastAsia="Times New Roman"/>
              </w:rPr>
              <w:t xml:space="preserve">0% </w:t>
            </w:r>
          </w:p>
        </w:tc>
        <w:tc>
          <w:tcPr>
            <w:tcW w:w="0" w:type="auto"/>
            <w:vAlign w:val="center"/>
            <w:hideMark/>
          </w:tcPr>
          <w:p w14:paraId="4591A4DE" w14:textId="77777777" w:rsidR="001B3899" w:rsidRDefault="003D0EF4">
            <w:pPr>
              <w:rPr>
                <w:rFonts w:eastAsia="Times New Roman"/>
              </w:rPr>
            </w:pPr>
            <w:r>
              <w:rPr>
                <w:rFonts w:eastAsia="Times New Roman"/>
              </w:rPr>
              <w:t xml:space="preserve">0% </w:t>
            </w:r>
          </w:p>
        </w:tc>
        <w:tc>
          <w:tcPr>
            <w:tcW w:w="0" w:type="auto"/>
            <w:vAlign w:val="center"/>
            <w:hideMark/>
          </w:tcPr>
          <w:p w14:paraId="7F6EA2F9" w14:textId="77777777" w:rsidR="001B3899" w:rsidRDefault="003D0EF4">
            <w:pPr>
              <w:rPr>
                <w:rFonts w:eastAsia="Times New Roman"/>
              </w:rPr>
            </w:pPr>
            <w:r>
              <w:rPr>
                <w:rFonts w:eastAsia="Times New Roman"/>
              </w:rPr>
              <w:t xml:space="preserve">100% </w:t>
            </w:r>
          </w:p>
        </w:tc>
        <w:tc>
          <w:tcPr>
            <w:tcW w:w="0" w:type="auto"/>
            <w:vAlign w:val="center"/>
            <w:hideMark/>
          </w:tcPr>
          <w:p w14:paraId="526F31DA" w14:textId="77777777" w:rsidR="001B3899" w:rsidRDefault="003D0EF4">
            <w:pPr>
              <w:rPr>
                <w:rFonts w:eastAsia="Times New Roman"/>
              </w:rPr>
            </w:pPr>
            <w:r>
              <w:rPr>
                <w:rFonts w:eastAsia="Times New Roman"/>
              </w:rPr>
              <w:t xml:space="preserve">0% </w:t>
            </w:r>
          </w:p>
        </w:tc>
        <w:tc>
          <w:tcPr>
            <w:tcW w:w="0" w:type="auto"/>
            <w:vAlign w:val="center"/>
            <w:hideMark/>
          </w:tcPr>
          <w:p w14:paraId="0ED85ABB" w14:textId="77777777" w:rsidR="001B3899" w:rsidRDefault="003D0EF4">
            <w:pPr>
              <w:rPr>
                <w:rFonts w:eastAsia="Times New Roman"/>
              </w:rPr>
            </w:pPr>
            <w:r>
              <w:rPr>
                <w:rFonts w:eastAsia="Times New Roman"/>
              </w:rPr>
              <w:t xml:space="preserve">0% </w:t>
            </w:r>
          </w:p>
        </w:tc>
        <w:tc>
          <w:tcPr>
            <w:tcW w:w="0" w:type="auto"/>
            <w:vAlign w:val="center"/>
            <w:hideMark/>
          </w:tcPr>
          <w:p w14:paraId="1D1D65F1" w14:textId="77777777" w:rsidR="001B3899" w:rsidRDefault="003D0EF4">
            <w:pPr>
              <w:rPr>
                <w:rFonts w:eastAsia="Times New Roman"/>
              </w:rPr>
            </w:pPr>
            <w:r>
              <w:rPr>
                <w:rFonts w:eastAsia="Times New Roman"/>
              </w:rPr>
              <w:t xml:space="preserve">0% </w:t>
            </w:r>
          </w:p>
        </w:tc>
        <w:tc>
          <w:tcPr>
            <w:tcW w:w="0" w:type="auto"/>
            <w:vAlign w:val="center"/>
            <w:hideMark/>
          </w:tcPr>
          <w:p w14:paraId="0BDC9643" w14:textId="77777777" w:rsidR="001B3899" w:rsidRDefault="003D0EF4">
            <w:pPr>
              <w:rPr>
                <w:rFonts w:eastAsia="Times New Roman"/>
              </w:rPr>
            </w:pPr>
            <w:r>
              <w:rPr>
                <w:rFonts w:eastAsia="Times New Roman"/>
              </w:rPr>
              <w:t xml:space="preserve">0% </w:t>
            </w:r>
          </w:p>
        </w:tc>
        <w:tc>
          <w:tcPr>
            <w:tcW w:w="0" w:type="auto"/>
            <w:vAlign w:val="center"/>
            <w:hideMark/>
          </w:tcPr>
          <w:p w14:paraId="287D354C" w14:textId="77777777" w:rsidR="001B3899" w:rsidRDefault="003D0EF4">
            <w:pPr>
              <w:rPr>
                <w:rFonts w:eastAsia="Times New Roman"/>
              </w:rPr>
            </w:pPr>
            <w:r>
              <w:rPr>
                <w:rFonts w:eastAsia="Times New Roman"/>
              </w:rPr>
              <w:t xml:space="preserve">0% </w:t>
            </w:r>
          </w:p>
        </w:tc>
        <w:tc>
          <w:tcPr>
            <w:tcW w:w="0" w:type="auto"/>
            <w:vAlign w:val="center"/>
            <w:hideMark/>
          </w:tcPr>
          <w:p w14:paraId="66727DD9" w14:textId="77777777" w:rsidR="001B3899" w:rsidRDefault="003D0EF4">
            <w:pPr>
              <w:rPr>
                <w:rFonts w:eastAsia="Times New Roman"/>
              </w:rPr>
            </w:pPr>
            <w:r>
              <w:rPr>
                <w:rFonts w:eastAsia="Times New Roman"/>
              </w:rPr>
              <w:t xml:space="preserve">0% </w:t>
            </w:r>
          </w:p>
        </w:tc>
        <w:tc>
          <w:tcPr>
            <w:tcW w:w="0" w:type="auto"/>
            <w:vAlign w:val="center"/>
            <w:hideMark/>
          </w:tcPr>
          <w:p w14:paraId="5152D4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AE6D0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9A0A39" w14:textId="77777777" w:rsidR="001B3899" w:rsidRDefault="003D0EF4">
            <w:pPr>
              <w:rPr>
                <w:rFonts w:eastAsia="Times New Roman"/>
              </w:rPr>
            </w:pPr>
            <w:r>
              <w:rPr>
                <w:rFonts w:eastAsia="Times New Roman"/>
              </w:rPr>
              <w:t xml:space="preserve">100% </w:t>
            </w:r>
          </w:p>
        </w:tc>
        <w:tc>
          <w:tcPr>
            <w:tcW w:w="0" w:type="auto"/>
            <w:vAlign w:val="center"/>
            <w:hideMark/>
          </w:tcPr>
          <w:p w14:paraId="6F8714A1" w14:textId="77777777" w:rsidR="001B3899" w:rsidRDefault="003D0EF4">
            <w:pPr>
              <w:rPr>
                <w:rFonts w:eastAsia="Times New Roman"/>
              </w:rPr>
            </w:pPr>
            <w:r>
              <w:rPr>
                <w:rFonts w:eastAsia="Times New Roman"/>
              </w:rPr>
              <w:t xml:space="preserve">0% </w:t>
            </w:r>
          </w:p>
        </w:tc>
        <w:tc>
          <w:tcPr>
            <w:tcW w:w="0" w:type="auto"/>
            <w:vAlign w:val="center"/>
            <w:hideMark/>
          </w:tcPr>
          <w:p w14:paraId="2C2F623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D7D064" w14:textId="77777777" w:rsidR="001B3899" w:rsidRDefault="003D0EF4">
            <w:pPr>
              <w:rPr>
                <w:rFonts w:eastAsia="Times New Roman"/>
              </w:rPr>
            </w:pPr>
            <w:r>
              <w:rPr>
                <w:rFonts w:eastAsia="Times New Roman"/>
              </w:rPr>
              <w:t xml:space="preserve">0% </w:t>
            </w:r>
          </w:p>
        </w:tc>
      </w:tr>
      <w:tr w:rsidR="001B3899" w14:paraId="11EC9A3F" w14:textId="77777777">
        <w:trPr>
          <w:divId w:val="1824467884"/>
          <w:tblCellSpacing w:w="15" w:type="dxa"/>
        </w:trPr>
        <w:tc>
          <w:tcPr>
            <w:tcW w:w="3600" w:type="dxa"/>
            <w:tcBorders>
              <w:right w:val="single" w:sz="6" w:space="0" w:color="auto"/>
            </w:tcBorders>
            <w:vAlign w:val="center"/>
            <w:hideMark/>
          </w:tcPr>
          <w:p w14:paraId="735DF825" w14:textId="77777777" w:rsidR="001B3899" w:rsidRDefault="003D0EF4">
            <w:pPr>
              <w:rPr>
                <w:rFonts w:eastAsia="Times New Roman"/>
              </w:rPr>
            </w:pPr>
            <w:r>
              <w:rPr>
                <w:rFonts w:eastAsia="Times New Roman"/>
              </w:rPr>
              <w:lastRenderedPageBreak/>
              <w:t xml:space="preserve">Bike </w:t>
            </w:r>
          </w:p>
        </w:tc>
        <w:tc>
          <w:tcPr>
            <w:tcW w:w="0" w:type="auto"/>
            <w:vAlign w:val="center"/>
            <w:hideMark/>
          </w:tcPr>
          <w:p w14:paraId="7705976D" w14:textId="77777777" w:rsidR="001B3899" w:rsidRDefault="003D0EF4">
            <w:pPr>
              <w:rPr>
                <w:rFonts w:eastAsia="Times New Roman"/>
              </w:rPr>
            </w:pPr>
            <w:r>
              <w:rPr>
                <w:rFonts w:eastAsia="Times New Roman"/>
              </w:rPr>
              <w:t xml:space="preserve">0% </w:t>
            </w:r>
          </w:p>
        </w:tc>
        <w:tc>
          <w:tcPr>
            <w:tcW w:w="0" w:type="auto"/>
            <w:vAlign w:val="center"/>
            <w:hideMark/>
          </w:tcPr>
          <w:p w14:paraId="2C8F37B2" w14:textId="77777777" w:rsidR="001B3899" w:rsidRDefault="003D0EF4">
            <w:pPr>
              <w:rPr>
                <w:rFonts w:eastAsia="Times New Roman"/>
              </w:rPr>
            </w:pPr>
            <w:r>
              <w:rPr>
                <w:rFonts w:eastAsia="Times New Roman"/>
              </w:rPr>
              <w:t xml:space="preserve">0% </w:t>
            </w:r>
          </w:p>
        </w:tc>
        <w:tc>
          <w:tcPr>
            <w:tcW w:w="0" w:type="auto"/>
            <w:vAlign w:val="center"/>
            <w:hideMark/>
          </w:tcPr>
          <w:p w14:paraId="0D586E53" w14:textId="77777777" w:rsidR="001B3899" w:rsidRDefault="003D0EF4">
            <w:pPr>
              <w:rPr>
                <w:rFonts w:eastAsia="Times New Roman"/>
              </w:rPr>
            </w:pPr>
            <w:r>
              <w:rPr>
                <w:rFonts w:eastAsia="Times New Roman"/>
              </w:rPr>
              <w:t xml:space="preserve">0% </w:t>
            </w:r>
          </w:p>
        </w:tc>
        <w:tc>
          <w:tcPr>
            <w:tcW w:w="0" w:type="auto"/>
            <w:vAlign w:val="center"/>
            <w:hideMark/>
          </w:tcPr>
          <w:p w14:paraId="148D24A5" w14:textId="77777777" w:rsidR="001B3899" w:rsidRDefault="003D0EF4">
            <w:pPr>
              <w:rPr>
                <w:rFonts w:eastAsia="Times New Roman"/>
              </w:rPr>
            </w:pPr>
            <w:r>
              <w:rPr>
                <w:rFonts w:eastAsia="Times New Roman"/>
              </w:rPr>
              <w:t xml:space="preserve">2% </w:t>
            </w:r>
          </w:p>
        </w:tc>
        <w:tc>
          <w:tcPr>
            <w:tcW w:w="0" w:type="auto"/>
            <w:vAlign w:val="center"/>
            <w:hideMark/>
          </w:tcPr>
          <w:p w14:paraId="05C39427" w14:textId="77777777" w:rsidR="001B3899" w:rsidRDefault="003D0EF4">
            <w:pPr>
              <w:rPr>
                <w:rFonts w:eastAsia="Times New Roman"/>
              </w:rPr>
            </w:pPr>
            <w:r>
              <w:rPr>
                <w:rFonts w:eastAsia="Times New Roman"/>
              </w:rPr>
              <w:t xml:space="preserve">98% </w:t>
            </w:r>
          </w:p>
        </w:tc>
        <w:tc>
          <w:tcPr>
            <w:tcW w:w="0" w:type="auto"/>
            <w:vAlign w:val="center"/>
            <w:hideMark/>
          </w:tcPr>
          <w:p w14:paraId="3B175736" w14:textId="77777777" w:rsidR="001B3899" w:rsidRDefault="003D0EF4">
            <w:pPr>
              <w:rPr>
                <w:rFonts w:eastAsia="Times New Roman"/>
              </w:rPr>
            </w:pPr>
            <w:r>
              <w:rPr>
                <w:rFonts w:eastAsia="Times New Roman"/>
              </w:rPr>
              <w:t xml:space="preserve">0% </w:t>
            </w:r>
          </w:p>
        </w:tc>
        <w:tc>
          <w:tcPr>
            <w:tcW w:w="0" w:type="auto"/>
            <w:vAlign w:val="center"/>
            <w:hideMark/>
          </w:tcPr>
          <w:p w14:paraId="0979918E" w14:textId="77777777" w:rsidR="001B3899" w:rsidRDefault="003D0EF4">
            <w:pPr>
              <w:rPr>
                <w:rFonts w:eastAsia="Times New Roman"/>
              </w:rPr>
            </w:pPr>
            <w:r>
              <w:rPr>
                <w:rFonts w:eastAsia="Times New Roman"/>
              </w:rPr>
              <w:t xml:space="preserve">0% </w:t>
            </w:r>
          </w:p>
        </w:tc>
        <w:tc>
          <w:tcPr>
            <w:tcW w:w="0" w:type="auto"/>
            <w:vAlign w:val="center"/>
            <w:hideMark/>
          </w:tcPr>
          <w:p w14:paraId="17D1AD62" w14:textId="77777777" w:rsidR="001B3899" w:rsidRDefault="003D0EF4">
            <w:pPr>
              <w:rPr>
                <w:rFonts w:eastAsia="Times New Roman"/>
              </w:rPr>
            </w:pPr>
            <w:r>
              <w:rPr>
                <w:rFonts w:eastAsia="Times New Roman"/>
              </w:rPr>
              <w:t xml:space="preserve">0% </w:t>
            </w:r>
          </w:p>
        </w:tc>
        <w:tc>
          <w:tcPr>
            <w:tcW w:w="0" w:type="auto"/>
            <w:vAlign w:val="center"/>
            <w:hideMark/>
          </w:tcPr>
          <w:p w14:paraId="61F5564D" w14:textId="77777777" w:rsidR="001B3899" w:rsidRDefault="003D0EF4">
            <w:pPr>
              <w:rPr>
                <w:rFonts w:eastAsia="Times New Roman"/>
              </w:rPr>
            </w:pPr>
            <w:r>
              <w:rPr>
                <w:rFonts w:eastAsia="Times New Roman"/>
              </w:rPr>
              <w:t xml:space="preserve">0% </w:t>
            </w:r>
          </w:p>
        </w:tc>
        <w:tc>
          <w:tcPr>
            <w:tcW w:w="0" w:type="auto"/>
            <w:vAlign w:val="center"/>
            <w:hideMark/>
          </w:tcPr>
          <w:p w14:paraId="1BFCAFAD" w14:textId="77777777" w:rsidR="001B3899" w:rsidRDefault="003D0EF4">
            <w:pPr>
              <w:rPr>
                <w:rFonts w:eastAsia="Times New Roman"/>
              </w:rPr>
            </w:pPr>
            <w:r>
              <w:rPr>
                <w:rFonts w:eastAsia="Times New Roman"/>
              </w:rPr>
              <w:t xml:space="preserve">0% </w:t>
            </w:r>
          </w:p>
        </w:tc>
        <w:tc>
          <w:tcPr>
            <w:tcW w:w="0" w:type="auto"/>
            <w:vAlign w:val="center"/>
            <w:hideMark/>
          </w:tcPr>
          <w:p w14:paraId="47EC424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DB8AEF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1CDA2D" w14:textId="77777777" w:rsidR="001B3899" w:rsidRDefault="003D0EF4">
            <w:pPr>
              <w:rPr>
                <w:rFonts w:eastAsia="Times New Roman"/>
              </w:rPr>
            </w:pPr>
            <w:r>
              <w:rPr>
                <w:rFonts w:eastAsia="Times New Roman"/>
              </w:rPr>
              <w:t xml:space="preserve">100% </w:t>
            </w:r>
          </w:p>
        </w:tc>
        <w:tc>
          <w:tcPr>
            <w:tcW w:w="0" w:type="auto"/>
            <w:vAlign w:val="center"/>
            <w:hideMark/>
          </w:tcPr>
          <w:p w14:paraId="0AEABCC7" w14:textId="77777777" w:rsidR="001B3899" w:rsidRDefault="003D0EF4">
            <w:pPr>
              <w:rPr>
                <w:rFonts w:eastAsia="Times New Roman"/>
              </w:rPr>
            </w:pPr>
            <w:r>
              <w:rPr>
                <w:rFonts w:eastAsia="Times New Roman"/>
              </w:rPr>
              <w:t xml:space="preserve">0% </w:t>
            </w:r>
          </w:p>
        </w:tc>
        <w:tc>
          <w:tcPr>
            <w:tcW w:w="0" w:type="auto"/>
            <w:vAlign w:val="center"/>
            <w:hideMark/>
          </w:tcPr>
          <w:p w14:paraId="6A58DC4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06B221" w14:textId="77777777" w:rsidR="001B3899" w:rsidRDefault="003D0EF4">
            <w:pPr>
              <w:rPr>
                <w:rFonts w:eastAsia="Times New Roman"/>
              </w:rPr>
            </w:pPr>
            <w:r>
              <w:rPr>
                <w:rFonts w:eastAsia="Times New Roman"/>
              </w:rPr>
              <w:t xml:space="preserve">0% </w:t>
            </w:r>
          </w:p>
        </w:tc>
      </w:tr>
      <w:tr w:rsidR="001B3899" w14:paraId="6FD6E7EE" w14:textId="77777777">
        <w:trPr>
          <w:divId w:val="1824467884"/>
          <w:tblCellSpacing w:w="15" w:type="dxa"/>
        </w:trPr>
        <w:tc>
          <w:tcPr>
            <w:tcW w:w="3600" w:type="dxa"/>
            <w:tcBorders>
              <w:right w:val="single" w:sz="6" w:space="0" w:color="auto"/>
            </w:tcBorders>
            <w:vAlign w:val="center"/>
            <w:hideMark/>
          </w:tcPr>
          <w:p w14:paraId="3CE618E9" w14:textId="77777777" w:rsidR="001B3899" w:rsidRDefault="003D0EF4">
            <w:pPr>
              <w:rPr>
                <w:rFonts w:eastAsia="Times New Roman"/>
              </w:rPr>
            </w:pPr>
            <w:r>
              <w:rPr>
                <w:rFonts w:eastAsia="Times New Roman"/>
              </w:rPr>
              <w:t xml:space="preserve">Walk-Transit </w:t>
            </w:r>
          </w:p>
        </w:tc>
        <w:tc>
          <w:tcPr>
            <w:tcW w:w="0" w:type="auto"/>
            <w:vAlign w:val="center"/>
            <w:hideMark/>
          </w:tcPr>
          <w:p w14:paraId="62567B0F" w14:textId="77777777" w:rsidR="001B3899" w:rsidRDefault="003D0EF4">
            <w:pPr>
              <w:rPr>
                <w:rFonts w:eastAsia="Times New Roman"/>
              </w:rPr>
            </w:pPr>
            <w:r>
              <w:rPr>
                <w:rFonts w:eastAsia="Times New Roman"/>
              </w:rPr>
              <w:t xml:space="preserve">0% </w:t>
            </w:r>
          </w:p>
        </w:tc>
        <w:tc>
          <w:tcPr>
            <w:tcW w:w="0" w:type="auto"/>
            <w:vAlign w:val="center"/>
            <w:hideMark/>
          </w:tcPr>
          <w:p w14:paraId="2ABBD52D" w14:textId="77777777" w:rsidR="001B3899" w:rsidRDefault="003D0EF4">
            <w:pPr>
              <w:rPr>
                <w:rFonts w:eastAsia="Times New Roman"/>
              </w:rPr>
            </w:pPr>
            <w:r>
              <w:rPr>
                <w:rFonts w:eastAsia="Times New Roman"/>
              </w:rPr>
              <w:t xml:space="preserve">4% </w:t>
            </w:r>
          </w:p>
        </w:tc>
        <w:tc>
          <w:tcPr>
            <w:tcW w:w="0" w:type="auto"/>
            <w:vAlign w:val="center"/>
            <w:hideMark/>
          </w:tcPr>
          <w:p w14:paraId="02EDFA51" w14:textId="77777777" w:rsidR="001B3899" w:rsidRDefault="003D0EF4">
            <w:pPr>
              <w:rPr>
                <w:rFonts w:eastAsia="Times New Roman"/>
              </w:rPr>
            </w:pPr>
            <w:r>
              <w:rPr>
                <w:rFonts w:eastAsia="Times New Roman"/>
              </w:rPr>
              <w:t xml:space="preserve">1% </w:t>
            </w:r>
          </w:p>
        </w:tc>
        <w:tc>
          <w:tcPr>
            <w:tcW w:w="0" w:type="auto"/>
            <w:vAlign w:val="center"/>
            <w:hideMark/>
          </w:tcPr>
          <w:p w14:paraId="7EA8962A" w14:textId="77777777" w:rsidR="001B3899" w:rsidRDefault="003D0EF4">
            <w:pPr>
              <w:rPr>
                <w:rFonts w:eastAsia="Times New Roman"/>
              </w:rPr>
            </w:pPr>
            <w:r>
              <w:rPr>
                <w:rFonts w:eastAsia="Times New Roman"/>
              </w:rPr>
              <w:t xml:space="preserve">16% </w:t>
            </w:r>
          </w:p>
        </w:tc>
        <w:tc>
          <w:tcPr>
            <w:tcW w:w="0" w:type="auto"/>
            <w:vAlign w:val="center"/>
            <w:hideMark/>
          </w:tcPr>
          <w:p w14:paraId="2495D7ED" w14:textId="77777777" w:rsidR="001B3899" w:rsidRDefault="003D0EF4">
            <w:pPr>
              <w:rPr>
                <w:rFonts w:eastAsia="Times New Roman"/>
              </w:rPr>
            </w:pPr>
            <w:r>
              <w:rPr>
                <w:rFonts w:eastAsia="Times New Roman"/>
              </w:rPr>
              <w:t xml:space="preserve">0% </w:t>
            </w:r>
          </w:p>
        </w:tc>
        <w:tc>
          <w:tcPr>
            <w:tcW w:w="0" w:type="auto"/>
            <w:vAlign w:val="center"/>
            <w:hideMark/>
          </w:tcPr>
          <w:p w14:paraId="238963A9" w14:textId="77777777" w:rsidR="001B3899" w:rsidRDefault="003D0EF4">
            <w:pPr>
              <w:rPr>
                <w:rFonts w:eastAsia="Times New Roman"/>
              </w:rPr>
            </w:pPr>
            <w:r>
              <w:rPr>
                <w:rFonts w:eastAsia="Times New Roman"/>
              </w:rPr>
              <w:t xml:space="preserve">67% </w:t>
            </w:r>
          </w:p>
        </w:tc>
        <w:tc>
          <w:tcPr>
            <w:tcW w:w="0" w:type="auto"/>
            <w:vAlign w:val="center"/>
            <w:hideMark/>
          </w:tcPr>
          <w:p w14:paraId="68C10596" w14:textId="77777777" w:rsidR="001B3899" w:rsidRDefault="003D0EF4">
            <w:pPr>
              <w:rPr>
                <w:rFonts w:eastAsia="Times New Roman"/>
              </w:rPr>
            </w:pPr>
            <w:r>
              <w:rPr>
                <w:rFonts w:eastAsia="Times New Roman"/>
              </w:rPr>
              <w:t xml:space="preserve">12% </w:t>
            </w:r>
          </w:p>
        </w:tc>
        <w:tc>
          <w:tcPr>
            <w:tcW w:w="0" w:type="auto"/>
            <w:vAlign w:val="center"/>
            <w:hideMark/>
          </w:tcPr>
          <w:p w14:paraId="5000385D" w14:textId="77777777" w:rsidR="001B3899" w:rsidRDefault="003D0EF4">
            <w:pPr>
              <w:rPr>
                <w:rFonts w:eastAsia="Times New Roman"/>
              </w:rPr>
            </w:pPr>
            <w:r>
              <w:rPr>
                <w:rFonts w:eastAsia="Times New Roman"/>
              </w:rPr>
              <w:t xml:space="preserve">0% </w:t>
            </w:r>
          </w:p>
        </w:tc>
        <w:tc>
          <w:tcPr>
            <w:tcW w:w="0" w:type="auto"/>
            <w:vAlign w:val="center"/>
            <w:hideMark/>
          </w:tcPr>
          <w:p w14:paraId="337F1EB4" w14:textId="77777777" w:rsidR="001B3899" w:rsidRDefault="003D0EF4">
            <w:pPr>
              <w:rPr>
                <w:rFonts w:eastAsia="Times New Roman"/>
              </w:rPr>
            </w:pPr>
            <w:r>
              <w:rPr>
                <w:rFonts w:eastAsia="Times New Roman"/>
              </w:rPr>
              <w:t xml:space="preserve">0% </w:t>
            </w:r>
          </w:p>
        </w:tc>
        <w:tc>
          <w:tcPr>
            <w:tcW w:w="0" w:type="auto"/>
            <w:vAlign w:val="center"/>
            <w:hideMark/>
          </w:tcPr>
          <w:p w14:paraId="2EC9ADD8" w14:textId="77777777" w:rsidR="001B3899" w:rsidRDefault="003D0EF4">
            <w:pPr>
              <w:rPr>
                <w:rFonts w:eastAsia="Times New Roman"/>
              </w:rPr>
            </w:pPr>
            <w:r>
              <w:rPr>
                <w:rFonts w:eastAsia="Times New Roman"/>
              </w:rPr>
              <w:t xml:space="preserve">0% </w:t>
            </w:r>
          </w:p>
        </w:tc>
        <w:tc>
          <w:tcPr>
            <w:tcW w:w="0" w:type="auto"/>
            <w:vAlign w:val="center"/>
            <w:hideMark/>
          </w:tcPr>
          <w:p w14:paraId="0A1EF1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02DAB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2552EE" w14:textId="77777777" w:rsidR="001B3899" w:rsidRDefault="003D0EF4">
            <w:pPr>
              <w:rPr>
                <w:rFonts w:eastAsia="Times New Roman"/>
              </w:rPr>
            </w:pPr>
            <w:r>
              <w:rPr>
                <w:rFonts w:eastAsia="Times New Roman"/>
              </w:rPr>
              <w:t xml:space="preserve">100% </w:t>
            </w:r>
          </w:p>
        </w:tc>
        <w:tc>
          <w:tcPr>
            <w:tcW w:w="0" w:type="auto"/>
            <w:vAlign w:val="center"/>
            <w:hideMark/>
          </w:tcPr>
          <w:p w14:paraId="59EB64C7" w14:textId="77777777" w:rsidR="001B3899" w:rsidRDefault="003D0EF4">
            <w:pPr>
              <w:rPr>
                <w:rFonts w:eastAsia="Times New Roman"/>
              </w:rPr>
            </w:pPr>
            <w:r>
              <w:rPr>
                <w:rFonts w:eastAsia="Times New Roman"/>
              </w:rPr>
              <w:t xml:space="preserve">79% </w:t>
            </w:r>
          </w:p>
        </w:tc>
        <w:tc>
          <w:tcPr>
            <w:tcW w:w="0" w:type="auto"/>
            <w:vAlign w:val="center"/>
            <w:hideMark/>
          </w:tcPr>
          <w:p w14:paraId="36860AD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5AF787" w14:textId="77777777" w:rsidR="001B3899" w:rsidRDefault="003D0EF4">
            <w:pPr>
              <w:rPr>
                <w:rFonts w:eastAsia="Times New Roman"/>
              </w:rPr>
            </w:pPr>
            <w:r>
              <w:rPr>
                <w:rFonts w:eastAsia="Times New Roman"/>
              </w:rPr>
              <w:t xml:space="preserve">0% </w:t>
            </w:r>
          </w:p>
        </w:tc>
      </w:tr>
      <w:tr w:rsidR="001B3899" w14:paraId="74F0F0E0" w14:textId="77777777">
        <w:trPr>
          <w:divId w:val="1824467884"/>
          <w:tblCellSpacing w:w="15" w:type="dxa"/>
        </w:trPr>
        <w:tc>
          <w:tcPr>
            <w:tcW w:w="3600" w:type="dxa"/>
            <w:tcBorders>
              <w:right w:val="single" w:sz="6" w:space="0" w:color="auto"/>
            </w:tcBorders>
            <w:vAlign w:val="center"/>
            <w:hideMark/>
          </w:tcPr>
          <w:p w14:paraId="228C9943" w14:textId="77777777" w:rsidR="001B3899" w:rsidRDefault="003D0EF4">
            <w:pPr>
              <w:rPr>
                <w:rFonts w:eastAsia="Times New Roman"/>
              </w:rPr>
            </w:pPr>
            <w:r>
              <w:rPr>
                <w:rFonts w:eastAsia="Times New Roman"/>
              </w:rPr>
              <w:t xml:space="preserve">PNR-Transit </w:t>
            </w:r>
          </w:p>
        </w:tc>
        <w:tc>
          <w:tcPr>
            <w:tcW w:w="0" w:type="auto"/>
            <w:vAlign w:val="center"/>
            <w:hideMark/>
          </w:tcPr>
          <w:p w14:paraId="06E0664D" w14:textId="77777777" w:rsidR="001B3899" w:rsidRDefault="003D0EF4">
            <w:pPr>
              <w:rPr>
                <w:rFonts w:eastAsia="Times New Roman"/>
              </w:rPr>
            </w:pPr>
            <w:r>
              <w:rPr>
                <w:rFonts w:eastAsia="Times New Roman"/>
              </w:rPr>
              <w:t xml:space="preserve">0% </w:t>
            </w:r>
          </w:p>
        </w:tc>
        <w:tc>
          <w:tcPr>
            <w:tcW w:w="0" w:type="auto"/>
            <w:vAlign w:val="center"/>
            <w:hideMark/>
          </w:tcPr>
          <w:p w14:paraId="69C14BF8" w14:textId="77777777" w:rsidR="001B3899" w:rsidRDefault="003D0EF4">
            <w:pPr>
              <w:rPr>
                <w:rFonts w:eastAsia="Times New Roman"/>
              </w:rPr>
            </w:pPr>
            <w:r>
              <w:rPr>
                <w:rFonts w:eastAsia="Times New Roman"/>
              </w:rPr>
              <w:t xml:space="preserve">0% </w:t>
            </w:r>
          </w:p>
        </w:tc>
        <w:tc>
          <w:tcPr>
            <w:tcW w:w="0" w:type="auto"/>
            <w:vAlign w:val="center"/>
            <w:hideMark/>
          </w:tcPr>
          <w:p w14:paraId="378C6B8B" w14:textId="77777777" w:rsidR="001B3899" w:rsidRDefault="003D0EF4">
            <w:pPr>
              <w:rPr>
                <w:rFonts w:eastAsia="Times New Roman"/>
              </w:rPr>
            </w:pPr>
            <w:r>
              <w:rPr>
                <w:rFonts w:eastAsia="Times New Roman"/>
              </w:rPr>
              <w:t xml:space="preserve">0% </w:t>
            </w:r>
          </w:p>
        </w:tc>
        <w:tc>
          <w:tcPr>
            <w:tcW w:w="0" w:type="auto"/>
            <w:vAlign w:val="center"/>
            <w:hideMark/>
          </w:tcPr>
          <w:p w14:paraId="21069667" w14:textId="77777777" w:rsidR="001B3899" w:rsidRDefault="003D0EF4">
            <w:pPr>
              <w:rPr>
                <w:rFonts w:eastAsia="Times New Roman"/>
              </w:rPr>
            </w:pPr>
            <w:r>
              <w:rPr>
                <w:rFonts w:eastAsia="Times New Roman"/>
              </w:rPr>
              <w:t xml:space="preserve">0% </w:t>
            </w:r>
          </w:p>
        </w:tc>
        <w:tc>
          <w:tcPr>
            <w:tcW w:w="0" w:type="auto"/>
            <w:vAlign w:val="center"/>
            <w:hideMark/>
          </w:tcPr>
          <w:p w14:paraId="14C4BE45" w14:textId="77777777" w:rsidR="001B3899" w:rsidRDefault="003D0EF4">
            <w:pPr>
              <w:rPr>
                <w:rFonts w:eastAsia="Times New Roman"/>
              </w:rPr>
            </w:pPr>
            <w:r>
              <w:rPr>
                <w:rFonts w:eastAsia="Times New Roman"/>
              </w:rPr>
              <w:t xml:space="preserve">0% </w:t>
            </w:r>
          </w:p>
        </w:tc>
        <w:tc>
          <w:tcPr>
            <w:tcW w:w="0" w:type="auto"/>
            <w:vAlign w:val="center"/>
            <w:hideMark/>
          </w:tcPr>
          <w:p w14:paraId="5AC4102B" w14:textId="77777777" w:rsidR="001B3899" w:rsidRDefault="003D0EF4">
            <w:pPr>
              <w:rPr>
                <w:rFonts w:eastAsia="Times New Roman"/>
              </w:rPr>
            </w:pPr>
            <w:r>
              <w:rPr>
                <w:rFonts w:eastAsia="Times New Roman"/>
              </w:rPr>
              <w:t xml:space="preserve">0% </w:t>
            </w:r>
          </w:p>
        </w:tc>
        <w:tc>
          <w:tcPr>
            <w:tcW w:w="0" w:type="auto"/>
            <w:vAlign w:val="center"/>
            <w:hideMark/>
          </w:tcPr>
          <w:p w14:paraId="2EAD16D1" w14:textId="77777777" w:rsidR="001B3899" w:rsidRDefault="003D0EF4">
            <w:pPr>
              <w:rPr>
                <w:rFonts w:eastAsia="Times New Roman"/>
              </w:rPr>
            </w:pPr>
            <w:r>
              <w:rPr>
                <w:rFonts w:eastAsia="Times New Roman"/>
              </w:rPr>
              <w:t xml:space="preserve">0% </w:t>
            </w:r>
          </w:p>
        </w:tc>
        <w:tc>
          <w:tcPr>
            <w:tcW w:w="0" w:type="auto"/>
            <w:vAlign w:val="center"/>
            <w:hideMark/>
          </w:tcPr>
          <w:p w14:paraId="4151178F" w14:textId="77777777" w:rsidR="001B3899" w:rsidRDefault="003D0EF4">
            <w:pPr>
              <w:rPr>
                <w:rFonts w:eastAsia="Times New Roman"/>
              </w:rPr>
            </w:pPr>
            <w:r>
              <w:rPr>
                <w:rFonts w:eastAsia="Times New Roman"/>
              </w:rPr>
              <w:t xml:space="preserve">17% </w:t>
            </w:r>
          </w:p>
        </w:tc>
        <w:tc>
          <w:tcPr>
            <w:tcW w:w="0" w:type="auto"/>
            <w:vAlign w:val="center"/>
            <w:hideMark/>
          </w:tcPr>
          <w:p w14:paraId="5F01954D" w14:textId="77777777" w:rsidR="001B3899" w:rsidRDefault="003D0EF4">
            <w:pPr>
              <w:rPr>
                <w:rFonts w:eastAsia="Times New Roman"/>
              </w:rPr>
            </w:pPr>
            <w:r>
              <w:rPr>
                <w:rFonts w:eastAsia="Times New Roman"/>
              </w:rPr>
              <w:t xml:space="preserve">83% </w:t>
            </w:r>
          </w:p>
        </w:tc>
        <w:tc>
          <w:tcPr>
            <w:tcW w:w="0" w:type="auto"/>
            <w:vAlign w:val="center"/>
            <w:hideMark/>
          </w:tcPr>
          <w:p w14:paraId="5AC98855" w14:textId="77777777" w:rsidR="001B3899" w:rsidRDefault="003D0EF4">
            <w:pPr>
              <w:rPr>
                <w:rFonts w:eastAsia="Times New Roman"/>
              </w:rPr>
            </w:pPr>
            <w:r>
              <w:rPr>
                <w:rFonts w:eastAsia="Times New Roman"/>
              </w:rPr>
              <w:t xml:space="preserve">0% </w:t>
            </w:r>
          </w:p>
        </w:tc>
        <w:tc>
          <w:tcPr>
            <w:tcW w:w="0" w:type="auto"/>
            <w:vAlign w:val="center"/>
            <w:hideMark/>
          </w:tcPr>
          <w:p w14:paraId="00800B2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38D50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E520D31" w14:textId="77777777" w:rsidR="001B3899" w:rsidRDefault="003D0EF4">
            <w:pPr>
              <w:rPr>
                <w:rFonts w:eastAsia="Times New Roman"/>
              </w:rPr>
            </w:pPr>
            <w:r>
              <w:rPr>
                <w:rFonts w:eastAsia="Times New Roman"/>
              </w:rPr>
              <w:t xml:space="preserve">100% </w:t>
            </w:r>
          </w:p>
        </w:tc>
        <w:tc>
          <w:tcPr>
            <w:tcW w:w="0" w:type="auto"/>
            <w:vAlign w:val="center"/>
            <w:hideMark/>
          </w:tcPr>
          <w:p w14:paraId="0CD10252" w14:textId="77777777" w:rsidR="001B3899" w:rsidRDefault="003D0EF4">
            <w:pPr>
              <w:rPr>
                <w:rFonts w:eastAsia="Times New Roman"/>
              </w:rPr>
            </w:pPr>
            <w:r>
              <w:rPr>
                <w:rFonts w:eastAsia="Times New Roman"/>
              </w:rPr>
              <w:t xml:space="preserve">0% </w:t>
            </w:r>
          </w:p>
        </w:tc>
        <w:tc>
          <w:tcPr>
            <w:tcW w:w="0" w:type="auto"/>
            <w:vAlign w:val="center"/>
            <w:hideMark/>
          </w:tcPr>
          <w:p w14:paraId="4952BE62"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065E9118" w14:textId="77777777" w:rsidR="001B3899" w:rsidRDefault="003D0EF4">
            <w:pPr>
              <w:rPr>
                <w:rFonts w:eastAsia="Times New Roman"/>
              </w:rPr>
            </w:pPr>
            <w:r>
              <w:rPr>
                <w:rFonts w:eastAsia="Times New Roman"/>
              </w:rPr>
              <w:t xml:space="preserve">0% </w:t>
            </w:r>
          </w:p>
        </w:tc>
      </w:tr>
      <w:tr w:rsidR="001B3899" w14:paraId="7DEA6B73" w14:textId="77777777">
        <w:trPr>
          <w:divId w:val="1824467884"/>
          <w:tblCellSpacing w:w="15" w:type="dxa"/>
        </w:trPr>
        <w:tc>
          <w:tcPr>
            <w:tcW w:w="3600" w:type="dxa"/>
            <w:tcBorders>
              <w:right w:val="single" w:sz="6" w:space="0" w:color="auto"/>
            </w:tcBorders>
            <w:vAlign w:val="center"/>
            <w:hideMark/>
          </w:tcPr>
          <w:p w14:paraId="5A55B331" w14:textId="77777777" w:rsidR="001B3899" w:rsidRDefault="003D0EF4">
            <w:pPr>
              <w:rPr>
                <w:rFonts w:eastAsia="Times New Roman"/>
              </w:rPr>
            </w:pPr>
            <w:r>
              <w:rPr>
                <w:rFonts w:eastAsia="Times New Roman"/>
              </w:rPr>
              <w:t xml:space="preserve">KNR-Transit </w:t>
            </w:r>
          </w:p>
        </w:tc>
        <w:tc>
          <w:tcPr>
            <w:tcW w:w="0" w:type="auto"/>
            <w:vAlign w:val="center"/>
            <w:hideMark/>
          </w:tcPr>
          <w:p w14:paraId="24C83558" w14:textId="77777777" w:rsidR="001B3899" w:rsidRDefault="003D0EF4">
            <w:pPr>
              <w:rPr>
                <w:rFonts w:eastAsia="Times New Roman"/>
              </w:rPr>
            </w:pPr>
            <w:r>
              <w:rPr>
                <w:rFonts w:eastAsia="Times New Roman"/>
              </w:rPr>
              <w:t xml:space="preserve">0% </w:t>
            </w:r>
          </w:p>
        </w:tc>
        <w:tc>
          <w:tcPr>
            <w:tcW w:w="0" w:type="auto"/>
            <w:vAlign w:val="center"/>
            <w:hideMark/>
          </w:tcPr>
          <w:p w14:paraId="2FB342F1" w14:textId="77777777" w:rsidR="001B3899" w:rsidRDefault="003D0EF4">
            <w:pPr>
              <w:rPr>
                <w:rFonts w:eastAsia="Times New Roman"/>
              </w:rPr>
            </w:pPr>
            <w:r>
              <w:rPr>
                <w:rFonts w:eastAsia="Times New Roman"/>
              </w:rPr>
              <w:t xml:space="preserve">0% </w:t>
            </w:r>
          </w:p>
        </w:tc>
        <w:tc>
          <w:tcPr>
            <w:tcW w:w="0" w:type="auto"/>
            <w:vAlign w:val="center"/>
            <w:hideMark/>
          </w:tcPr>
          <w:p w14:paraId="0B1BE674" w14:textId="77777777" w:rsidR="001B3899" w:rsidRDefault="003D0EF4">
            <w:pPr>
              <w:rPr>
                <w:rFonts w:eastAsia="Times New Roman"/>
              </w:rPr>
            </w:pPr>
            <w:r>
              <w:rPr>
                <w:rFonts w:eastAsia="Times New Roman"/>
              </w:rPr>
              <w:t xml:space="preserve">0% </w:t>
            </w:r>
          </w:p>
        </w:tc>
        <w:tc>
          <w:tcPr>
            <w:tcW w:w="0" w:type="auto"/>
            <w:vAlign w:val="center"/>
            <w:hideMark/>
          </w:tcPr>
          <w:p w14:paraId="4864ADE2" w14:textId="77777777" w:rsidR="001B3899" w:rsidRDefault="003D0EF4">
            <w:pPr>
              <w:rPr>
                <w:rFonts w:eastAsia="Times New Roman"/>
              </w:rPr>
            </w:pPr>
            <w:r>
              <w:rPr>
                <w:rFonts w:eastAsia="Times New Roman"/>
              </w:rPr>
              <w:t xml:space="preserve">0% </w:t>
            </w:r>
          </w:p>
        </w:tc>
        <w:tc>
          <w:tcPr>
            <w:tcW w:w="0" w:type="auto"/>
            <w:vAlign w:val="center"/>
            <w:hideMark/>
          </w:tcPr>
          <w:p w14:paraId="596F845A" w14:textId="77777777" w:rsidR="001B3899" w:rsidRDefault="003D0EF4">
            <w:pPr>
              <w:rPr>
                <w:rFonts w:eastAsia="Times New Roman"/>
              </w:rPr>
            </w:pPr>
            <w:r>
              <w:rPr>
                <w:rFonts w:eastAsia="Times New Roman"/>
              </w:rPr>
              <w:t xml:space="preserve">0% </w:t>
            </w:r>
          </w:p>
        </w:tc>
        <w:tc>
          <w:tcPr>
            <w:tcW w:w="0" w:type="auto"/>
            <w:vAlign w:val="center"/>
            <w:hideMark/>
          </w:tcPr>
          <w:p w14:paraId="263554F4" w14:textId="77777777" w:rsidR="001B3899" w:rsidRDefault="003D0EF4">
            <w:pPr>
              <w:rPr>
                <w:rFonts w:eastAsia="Times New Roman"/>
              </w:rPr>
            </w:pPr>
            <w:r>
              <w:rPr>
                <w:rFonts w:eastAsia="Times New Roman"/>
              </w:rPr>
              <w:t xml:space="preserve">0% </w:t>
            </w:r>
          </w:p>
        </w:tc>
        <w:tc>
          <w:tcPr>
            <w:tcW w:w="0" w:type="auto"/>
            <w:vAlign w:val="center"/>
            <w:hideMark/>
          </w:tcPr>
          <w:p w14:paraId="6708C977" w14:textId="77777777" w:rsidR="001B3899" w:rsidRDefault="003D0EF4">
            <w:pPr>
              <w:rPr>
                <w:rFonts w:eastAsia="Times New Roman"/>
              </w:rPr>
            </w:pPr>
            <w:r>
              <w:rPr>
                <w:rFonts w:eastAsia="Times New Roman"/>
              </w:rPr>
              <w:t xml:space="preserve">0% </w:t>
            </w:r>
          </w:p>
        </w:tc>
        <w:tc>
          <w:tcPr>
            <w:tcW w:w="0" w:type="auto"/>
            <w:vAlign w:val="center"/>
            <w:hideMark/>
          </w:tcPr>
          <w:p w14:paraId="5725B63E" w14:textId="77777777" w:rsidR="001B3899" w:rsidRDefault="003D0EF4">
            <w:pPr>
              <w:rPr>
                <w:rFonts w:eastAsia="Times New Roman"/>
              </w:rPr>
            </w:pPr>
            <w:r>
              <w:rPr>
                <w:rFonts w:eastAsia="Times New Roman"/>
              </w:rPr>
              <w:t xml:space="preserve">0% </w:t>
            </w:r>
          </w:p>
        </w:tc>
        <w:tc>
          <w:tcPr>
            <w:tcW w:w="0" w:type="auto"/>
            <w:vAlign w:val="center"/>
            <w:hideMark/>
          </w:tcPr>
          <w:p w14:paraId="5CCD4476" w14:textId="77777777" w:rsidR="001B3899" w:rsidRDefault="003D0EF4">
            <w:pPr>
              <w:rPr>
                <w:rFonts w:eastAsia="Times New Roman"/>
              </w:rPr>
            </w:pPr>
            <w:r>
              <w:rPr>
                <w:rFonts w:eastAsia="Times New Roman"/>
              </w:rPr>
              <w:t xml:space="preserve">0% </w:t>
            </w:r>
          </w:p>
        </w:tc>
        <w:tc>
          <w:tcPr>
            <w:tcW w:w="0" w:type="auto"/>
            <w:vAlign w:val="center"/>
            <w:hideMark/>
          </w:tcPr>
          <w:p w14:paraId="49C837D6" w14:textId="77777777" w:rsidR="001B3899" w:rsidRDefault="003D0EF4">
            <w:pPr>
              <w:rPr>
                <w:rFonts w:eastAsia="Times New Roman"/>
              </w:rPr>
            </w:pPr>
            <w:r>
              <w:rPr>
                <w:rFonts w:eastAsia="Times New Roman"/>
              </w:rPr>
              <w:t xml:space="preserve">68% </w:t>
            </w:r>
          </w:p>
        </w:tc>
        <w:tc>
          <w:tcPr>
            <w:tcW w:w="0" w:type="auto"/>
            <w:vAlign w:val="center"/>
            <w:hideMark/>
          </w:tcPr>
          <w:p w14:paraId="2112E5D6" w14:textId="77777777" w:rsidR="001B3899" w:rsidRDefault="003D0EF4">
            <w:pPr>
              <w:rPr>
                <w:rFonts w:eastAsia="Times New Roman"/>
              </w:rPr>
            </w:pPr>
            <w:r>
              <w:rPr>
                <w:rFonts w:eastAsia="Times New Roman"/>
              </w:rPr>
              <w:t xml:space="preserve">32% </w:t>
            </w:r>
          </w:p>
        </w:tc>
        <w:tc>
          <w:tcPr>
            <w:tcW w:w="0" w:type="auto"/>
            <w:tcBorders>
              <w:right w:val="single" w:sz="6" w:space="0" w:color="auto"/>
            </w:tcBorders>
            <w:vAlign w:val="center"/>
            <w:hideMark/>
          </w:tcPr>
          <w:p w14:paraId="6D07F51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5275F4" w14:textId="77777777" w:rsidR="001B3899" w:rsidRDefault="003D0EF4">
            <w:pPr>
              <w:rPr>
                <w:rFonts w:eastAsia="Times New Roman"/>
              </w:rPr>
            </w:pPr>
            <w:r>
              <w:rPr>
                <w:rFonts w:eastAsia="Times New Roman"/>
              </w:rPr>
              <w:t xml:space="preserve">100% </w:t>
            </w:r>
          </w:p>
        </w:tc>
        <w:tc>
          <w:tcPr>
            <w:tcW w:w="0" w:type="auto"/>
            <w:vAlign w:val="center"/>
            <w:hideMark/>
          </w:tcPr>
          <w:p w14:paraId="2784028F" w14:textId="77777777" w:rsidR="001B3899" w:rsidRDefault="003D0EF4">
            <w:pPr>
              <w:rPr>
                <w:rFonts w:eastAsia="Times New Roman"/>
              </w:rPr>
            </w:pPr>
            <w:r>
              <w:rPr>
                <w:rFonts w:eastAsia="Times New Roman"/>
              </w:rPr>
              <w:t xml:space="preserve">0% </w:t>
            </w:r>
          </w:p>
        </w:tc>
        <w:tc>
          <w:tcPr>
            <w:tcW w:w="0" w:type="auto"/>
            <w:vAlign w:val="center"/>
            <w:hideMark/>
          </w:tcPr>
          <w:p w14:paraId="0E62F78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BEA5C7" w14:textId="77777777" w:rsidR="001B3899" w:rsidRDefault="003D0EF4">
            <w:pPr>
              <w:rPr>
                <w:rFonts w:eastAsia="Times New Roman"/>
              </w:rPr>
            </w:pPr>
            <w:r>
              <w:rPr>
                <w:rFonts w:eastAsia="Times New Roman"/>
              </w:rPr>
              <w:t xml:space="preserve">100% </w:t>
            </w:r>
          </w:p>
        </w:tc>
      </w:tr>
      <w:tr w:rsidR="001B3899" w14:paraId="0B4C44F9" w14:textId="77777777">
        <w:trPr>
          <w:divId w:val="1824467884"/>
          <w:tblCellSpacing w:w="15" w:type="dxa"/>
        </w:trPr>
        <w:tc>
          <w:tcPr>
            <w:tcW w:w="3600" w:type="dxa"/>
            <w:tcBorders>
              <w:right w:val="single" w:sz="6" w:space="0" w:color="auto"/>
            </w:tcBorders>
            <w:vAlign w:val="center"/>
            <w:hideMark/>
          </w:tcPr>
          <w:p w14:paraId="252928C5" w14:textId="77777777" w:rsidR="001B3899" w:rsidRDefault="003D0EF4">
            <w:pPr>
              <w:rPr>
                <w:rFonts w:eastAsia="Times New Roman"/>
              </w:rPr>
            </w:pPr>
            <w:r>
              <w:rPr>
                <w:rFonts w:eastAsia="Times New Roman"/>
              </w:rPr>
              <w:t xml:space="preserve">School Bus </w:t>
            </w:r>
          </w:p>
        </w:tc>
        <w:tc>
          <w:tcPr>
            <w:tcW w:w="0" w:type="auto"/>
            <w:vAlign w:val="center"/>
            <w:hideMark/>
          </w:tcPr>
          <w:p w14:paraId="370DC923" w14:textId="77777777" w:rsidR="001B3899" w:rsidRDefault="003D0EF4">
            <w:pPr>
              <w:rPr>
                <w:rFonts w:eastAsia="Times New Roman"/>
              </w:rPr>
            </w:pPr>
            <w:r>
              <w:rPr>
                <w:rFonts w:eastAsia="Times New Roman"/>
              </w:rPr>
              <w:t xml:space="preserve">0% </w:t>
            </w:r>
          </w:p>
        </w:tc>
        <w:tc>
          <w:tcPr>
            <w:tcW w:w="0" w:type="auto"/>
            <w:vAlign w:val="center"/>
            <w:hideMark/>
          </w:tcPr>
          <w:p w14:paraId="26EA06B4" w14:textId="77777777" w:rsidR="001B3899" w:rsidRDefault="003D0EF4">
            <w:pPr>
              <w:rPr>
                <w:rFonts w:eastAsia="Times New Roman"/>
              </w:rPr>
            </w:pPr>
            <w:r>
              <w:rPr>
                <w:rFonts w:eastAsia="Times New Roman"/>
              </w:rPr>
              <w:t xml:space="preserve">0% </w:t>
            </w:r>
          </w:p>
        </w:tc>
        <w:tc>
          <w:tcPr>
            <w:tcW w:w="0" w:type="auto"/>
            <w:vAlign w:val="center"/>
            <w:hideMark/>
          </w:tcPr>
          <w:p w14:paraId="7B0FE9B3" w14:textId="77777777" w:rsidR="001B3899" w:rsidRDefault="003D0EF4">
            <w:pPr>
              <w:rPr>
                <w:rFonts w:eastAsia="Times New Roman"/>
              </w:rPr>
            </w:pPr>
            <w:r>
              <w:rPr>
                <w:rFonts w:eastAsia="Times New Roman"/>
              </w:rPr>
              <w:t xml:space="preserve">0% </w:t>
            </w:r>
          </w:p>
        </w:tc>
        <w:tc>
          <w:tcPr>
            <w:tcW w:w="0" w:type="auto"/>
            <w:vAlign w:val="center"/>
            <w:hideMark/>
          </w:tcPr>
          <w:p w14:paraId="2C856EB7" w14:textId="77777777" w:rsidR="001B3899" w:rsidRDefault="003D0EF4">
            <w:pPr>
              <w:rPr>
                <w:rFonts w:eastAsia="Times New Roman"/>
              </w:rPr>
            </w:pPr>
            <w:r>
              <w:rPr>
                <w:rFonts w:eastAsia="Times New Roman"/>
              </w:rPr>
              <w:t xml:space="preserve">0% </w:t>
            </w:r>
          </w:p>
        </w:tc>
        <w:tc>
          <w:tcPr>
            <w:tcW w:w="0" w:type="auto"/>
            <w:vAlign w:val="center"/>
            <w:hideMark/>
          </w:tcPr>
          <w:p w14:paraId="15F53188" w14:textId="77777777" w:rsidR="001B3899" w:rsidRDefault="003D0EF4">
            <w:pPr>
              <w:rPr>
                <w:rFonts w:eastAsia="Times New Roman"/>
              </w:rPr>
            </w:pPr>
            <w:r>
              <w:rPr>
                <w:rFonts w:eastAsia="Times New Roman"/>
              </w:rPr>
              <w:t xml:space="preserve">0% </w:t>
            </w:r>
          </w:p>
        </w:tc>
        <w:tc>
          <w:tcPr>
            <w:tcW w:w="0" w:type="auto"/>
            <w:vAlign w:val="center"/>
            <w:hideMark/>
          </w:tcPr>
          <w:p w14:paraId="7A79FA15" w14:textId="77777777" w:rsidR="001B3899" w:rsidRDefault="003D0EF4">
            <w:pPr>
              <w:rPr>
                <w:rFonts w:eastAsia="Times New Roman"/>
              </w:rPr>
            </w:pPr>
            <w:r>
              <w:rPr>
                <w:rFonts w:eastAsia="Times New Roman"/>
              </w:rPr>
              <w:t xml:space="preserve">0% </w:t>
            </w:r>
          </w:p>
        </w:tc>
        <w:tc>
          <w:tcPr>
            <w:tcW w:w="0" w:type="auto"/>
            <w:vAlign w:val="center"/>
            <w:hideMark/>
          </w:tcPr>
          <w:p w14:paraId="347BE301" w14:textId="77777777" w:rsidR="001B3899" w:rsidRDefault="003D0EF4">
            <w:pPr>
              <w:rPr>
                <w:rFonts w:eastAsia="Times New Roman"/>
              </w:rPr>
            </w:pPr>
            <w:r>
              <w:rPr>
                <w:rFonts w:eastAsia="Times New Roman"/>
              </w:rPr>
              <w:t xml:space="preserve">0% </w:t>
            </w:r>
          </w:p>
        </w:tc>
        <w:tc>
          <w:tcPr>
            <w:tcW w:w="0" w:type="auto"/>
            <w:vAlign w:val="center"/>
            <w:hideMark/>
          </w:tcPr>
          <w:p w14:paraId="0FC05C15" w14:textId="77777777" w:rsidR="001B3899" w:rsidRDefault="003D0EF4">
            <w:pPr>
              <w:rPr>
                <w:rFonts w:eastAsia="Times New Roman"/>
              </w:rPr>
            </w:pPr>
            <w:r>
              <w:rPr>
                <w:rFonts w:eastAsia="Times New Roman"/>
              </w:rPr>
              <w:t xml:space="preserve">0% </w:t>
            </w:r>
          </w:p>
        </w:tc>
        <w:tc>
          <w:tcPr>
            <w:tcW w:w="0" w:type="auto"/>
            <w:vAlign w:val="center"/>
            <w:hideMark/>
          </w:tcPr>
          <w:p w14:paraId="61994660" w14:textId="77777777" w:rsidR="001B3899" w:rsidRDefault="003D0EF4">
            <w:pPr>
              <w:rPr>
                <w:rFonts w:eastAsia="Times New Roman"/>
              </w:rPr>
            </w:pPr>
            <w:r>
              <w:rPr>
                <w:rFonts w:eastAsia="Times New Roman"/>
              </w:rPr>
              <w:t xml:space="preserve">0% </w:t>
            </w:r>
          </w:p>
        </w:tc>
        <w:tc>
          <w:tcPr>
            <w:tcW w:w="0" w:type="auto"/>
            <w:vAlign w:val="center"/>
            <w:hideMark/>
          </w:tcPr>
          <w:p w14:paraId="502DCC48" w14:textId="77777777" w:rsidR="001B3899" w:rsidRDefault="003D0EF4">
            <w:pPr>
              <w:rPr>
                <w:rFonts w:eastAsia="Times New Roman"/>
              </w:rPr>
            </w:pPr>
            <w:r>
              <w:rPr>
                <w:rFonts w:eastAsia="Times New Roman"/>
              </w:rPr>
              <w:t xml:space="preserve">0% </w:t>
            </w:r>
          </w:p>
        </w:tc>
        <w:tc>
          <w:tcPr>
            <w:tcW w:w="0" w:type="auto"/>
            <w:vAlign w:val="center"/>
            <w:hideMark/>
          </w:tcPr>
          <w:p w14:paraId="0802C63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7B00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D1E404" w14:textId="77777777" w:rsidR="001B3899" w:rsidRDefault="003D0EF4">
            <w:pPr>
              <w:rPr>
                <w:rFonts w:eastAsia="Times New Roman"/>
              </w:rPr>
            </w:pPr>
            <w:r>
              <w:rPr>
                <w:rFonts w:eastAsia="Times New Roman"/>
              </w:rPr>
              <w:t xml:space="preserve">0% </w:t>
            </w:r>
          </w:p>
        </w:tc>
        <w:tc>
          <w:tcPr>
            <w:tcW w:w="0" w:type="auto"/>
            <w:vAlign w:val="center"/>
            <w:hideMark/>
          </w:tcPr>
          <w:p w14:paraId="69253468" w14:textId="77777777" w:rsidR="001B3899" w:rsidRDefault="003D0EF4">
            <w:pPr>
              <w:rPr>
                <w:rFonts w:eastAsia="Times New Roman"/>
              </w:rPr>
            </w:pPr>
            <w:r>
              <w:rPr>
                <w:rFonts w:eastAsia="Times New Roman"/>
              </w:rPr>
              <w:t xml:space="preserve">0% </w:t>
            </w:r>
          </w:p>
        </w:tc>
        <w:tc>
          <w:tcPr>
            <w:tcW w:w="0" w:type="auto"/>
            <w:vAlign w:val="center"/>
            <w:hideMark/>
          </w:tcPr>
          <w:p w14:paraId="53587A8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460A951" w14:textId="77777777" w:rsidR="001B3899" w:rsidRDefault="003D0EF4">
            <w:pPr>
              <w:rPr>
                <w:rFonts w:eastAsia="Times New Roman"/>
              </w:rPr>
            </w:pPr>
            <w:r>
              <w:rPr>
                <w:rFonts w:eastAsia="Times New Roman"/>
              </w:rPr>
              <w:t xml:space="preserve">0% </w:t>
            </w:r>
          </w:p>
        </w:tc>
      </w:tr>
      <w:tr w:rsidR="001B3899" w14:paraId="5A3026C8" w14:textId="77777777">
        <w:trPr>
          <w:divId w:val="1824467884"/>
          <w:tblCellSpacing w:w="15" w:type="dxa"/>
        </w:trPr>
        <w:tc>
          <w:tcPr>
            <w:tcW w:w="3600" w:type="dxa"/>
            <w:tcBorders>
              <w:right w:val="single" w:sz="6" w:space="0" w:color="auto"/>
            </w:tcBorders>
            <w:vAlign w:val="center"/>
            <w:hideMark/>
          </w:tcPr>
          <w:p w14:paraId="07FEAEF2" w14:textId="77777777" w:rsidR="001B3899" w:rsidRDefault="003D0EF4">
            <w:pPr>
              <w:rPr>
                <w:rFonts w:eastAsia="Times New Roman"/>
              </w:rPr>
            </w:pPr>
            <w:r>
              <w:rPr>
                <w:rFonts w:eastAsia="Times New Roman"/>
              </w:rPr>
              <w:t xml:space="preserve">Total </w:t>
            </w:r>
          </w:p>
        </w:tc>
        <w:tc>
          <w:tcPr>
            <w:tcW w:w="0" w:type="auto"/>
            <w:vAlign w:val="center"/>
            <w:hideMark/>
          </w:tcPr>
          <w:p w14:paraId="508A2D04" w14:textId="77777777" w:rsidR="001B3899" w:rsidRDefault="003D0EF4">
            <w:pPr>
              <w:rPr>
                <w:rFonts w:eastAsia="Times New Roman"/>
              </w:rPr>
            </w:pPr>
            <w:r>
              <w:rPr>
                <w:rFonts w:eastAsia="Times New Roman"/>
              </w:rPr>
              <w:t xml:space="preserve">59% </w:t>
            </w:r>
          </w:p>
        </w:tc>
        <w:tc>
          <w:tcPr>
            <w:tcW w:w="0" w:type="auto"/>
            <w:vAlign w:val="center"/>
            <w:hideMark/>
          </w:tcPr>
          <w:p w14:paraId="5FEDC7A5" w14:textId="77777777" w:rsidR="001B3899" w:rsidRDefault="003D0EF4">
            <w:pPr>
              <w:rPr>
                <w:rFonts w:eastAsia="Times New Roman"/>
              </w:rPr>
            </w:pPr>
            <w:r>
              <w:rPr>
                <w:rFonts w:eastAsia="Times New Roman"/>
              </w:rPr>
              <w:t xml:space="preserve">22% </w:t>
            </w:r>
          </w:p>
        </w:tc>
        <w:tc>
          <w:tcPr>
            <w:tcW w:w="0" w:type="auto"/>
            <w:vAlign w:val="center"/>
            <w:hideMark/>
          </w:tcPr>
          <w:p w14:paraId="4010F2F0" w14:textId="77777777" w:rsidR="001B3899" w:rsidRDefault="003D0EF4">
            <w:pPr>
              <w:rPr>
                <w:rFonts w:eastAsia="Times New Roman"/>
              </w:rPr>
            </w:pPr>
            <w:r>
              <w:rPr>
                <w:rFonts w:eastAsia="Times New Roman"/>
              </w:rPr>
              <w:t xml:space="preserve">14% </w:t>
            </w:r>
          </w:p>
        </w:tc>
        <w:tc>
          <w:tcPr>
            <w:tcW w:w="0" w:type="auto"/>
            <w:vAlign w:val="center"/>
            <w:hideMark/>
          </w:tcPr>
          <w:p w14:paraId="6544AD8A" w14:textId="77777777" w:rsidR="001B3899" w:rsidRDefault="003D0EF4">
            <w:pPr>
              <w:rPr>
                <w:rFonts w:eastAsia="Times New Roman"/>
              </w:rPr>
            </w:pPr>
            <w:r>
              <w:rPr>
                <w:rFonts w:eastAsia="Times New Roman"/>
              </w:rPr>
              <w:t xml:space="preserve">5% </w:t>
            </w:r>
          </w:p>
        </w:tc>
        <w:tc>
          <w:tcPr>
            <w:tcW w:w="0" w:type="auto"/>
            <w:vAlign w:val="center"/>
            <w:hideMark/>
          </w:tcPr>
          <w:p w14:paraId="16C2647F" w14:textId="77777777" w:rsidR="001B3899" w:rsidRDefault="003D0EF4">
            <w:pPr>
              <w:rPr>
                <w:rFonts w:eastAsia="Times New Roman"/>
              </w:rPr>
            </w:pPr>
            <w:r>
              <w:rPr>
                <w:rFonts w:eastAsia="Times New Roman"/>
              </w:rPr>
              <w:t xml:space="preserve">1% </w:t>
            </w:r>
          </w:p>
        </w:tc>
        <w:tc>
          <w:tcPr>
            <w:tcW w:w="0" w:type="auto"/>
            <w:vAlign w:val="center"/>
            <w:hideMark/>
          </w:tcPr>
          <w:p w14:paraId="3A961C0D" w14:textId="77777777" w:rsidR="001B3899" w:rsidRDefault="003D0EF4">
            <w:pPr>
              <w:rPr>
                <w:rFonts w:eastAsia="Times New Roman"/>
              </w:rPr>
            </w:pPr>
            <w:r>
              <w:rPr>
                <w:rFonts w:eastAsia="Times New Roman"/>
              </w:rPr>
              <w:t xml:space="preserve">1% </w:t>
            </w:r>
          </w:p>
        </w:tc>
        <w:tc>
          <w:tcPr>
            <w:tcW w:w="0" w:type="auto"/>
            <w:vAlign w:val="center"/>
            <w:hideMark/>
          </w:tcPr>
          <w:p w14:paraId="2BBEF63E" w14:textId="77777777" w:rsidR="001B3899" w:rsidRDefault="003D0EF4">
            <w:pPr>
              <w:rPr>
                <w:rFonts w:eastAsia="Times New Roman"/>
              </w:rPr>
            </w:pPr>
            <w:r>
              <w:rPr>
                <w:rFonts w:eastAsia="Times New Roman"/>
              </w:rPr>
              <w:t xml:space="preserve">0% </w:t>
            </w:r>
          </w:p>
        </w:tc>
        <w:tc>
          <w:tcPr>
            <w:tcW w:w="0" w:type="auto"/>
            <w:vAlign w:val="center"/>
            <w:hideMark/>
          </w:tcPr>
          <w:p w14:paraId="57F961FE" w14:textId="77777777" w:rsidR="001B3899" w:rsidRDefault="003D0EF4">
            <w:pPr>
              <w:rPr>
                <w:rFonts w:eastAsia="Times New Roman"/>
              </w:rPr>
            </w:pPr>
            <w:r>
              <w:rPr>
                <w:rFonts w:eastAsia="Times New Roman"/>
              </w:rPr>
              <w:t xml:space="preserve">0% </w:t>
            </w:r>
          </w:p>
        </w:tc>
        <w:tc>
          <w:tcPr>
            <w:tcW w:w="0" w:type="auto"/>
            <w:vAlign w:val="center"/>
            <w:hideMark/>
          </w:tcPr>
          <w:p w14:paraId="15313354" w14:textId="77777777" w:rsidR="001B3899" w:rsidRDefault="003D0EF4">
            <w:pPr>
              <w:rPr>
                <w:rFonts w:eastAsia="Times New Roman"/>
              </w:rPr>
            </w:pPr>
            <w:r>
              <w:rPr>
                <w:rFonts w:eastAsia="Times New Roman"/>
              </w:rPr>
              <w:t xml:space="preserve">0% </w:t>
            </w:r>
          </w:p>
        </w:tc>
        <w:tc>
          <w:tcPr>
            <w:tcW w:w="0" w:type="auto"/>
            <w:vAlign w:val="center"/>
            <w:hideMark/>
          </w:tcPr>
          <w:p w14:paraId="1B8AE021" w14:textId="77777777" w:rsidR="001B3899" w:rsidRDefault="003D0EF4">
            <w:pPr>
              <w:rPr>
                <w:rFonts w:eastAsia="Times New Roman"/>
              </w:rPr>
            </w:pPr>
            <w:r>
              <w:rPr>
                <w:rFonts w:eastAsia="Times New Roman"/>
              </w:rPr>
              <w:t xml:space="preserve">0% </w:t>
            </w:r>
          </w:p>
        </w:tc>
        <w:tc>
          <w:tcPr>
            <w:tcW w:w="0" w:type="auto"/>
            <w:vAlign w:val="center"/>
            <w:hideMark/>
          </w:tcPr>
          <w:p w14:paraId="39C517D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2FB83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6BB0986" w14:textId="77777777" w:rsidR="001B3899" w:rsidRDefault="003D0EF4">
            <w:pPr>
              <w:rPr>
                <w:rFonts w:eastAsia="Times New Roman"/>
              </w:rPr>
            </w:pPr>
            <w:r>
              <w:rPr>
                <w:rFonts w:eastAsia="Times New Roman"/>
              </w:rPr>
              <w:t xml:space="preserve">100% </w:t>
            </w:r>
          </w:p>
        </w:tc>
        <w:tc>
          <w:tcPr>
            <w:tcW w:w="0" w:type="auto"/>
            <w:vAlign w:val="center"/>
            <w:hideMark/>
          </w:tcPr>
          <w:p w14:paraId="2069109B" w14:textId="77777777" w:rsidR="001B3899" w:rsidRDefault="003D0EF4">
            <w:pPr>
              <w:rPr>
                <w:rFonts w:eastAsia="Times New Roman"/>
              </w:rPr>
            </w:pPr>
            <w:r>
              <w:rPr>
                <w:rFonts w:eastAsia="Times New Roman"/>
              </w:rPr>
              <w:t xml:space="preserve">1% </w:t>
            </w:r>
          </w:p>
        </w:tc>
        <w:tc>
          <w:tcPr>
            <w:tcW w:w="0" w:type="auto"/>
            <w:vAlign w:val="center"/>
            <w:hideMark/>
          </w:tcPr>
          <w:p w14:paraId="79AEC34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0857040" w14:textId="77777777" w:rsidR="001B3899" w:rsidRDefault="003D0EF4">
            <w:pPr>
              <w:rPr>
                <w:rFonts w:eastAsia="Times New Roman"/>
              </w:rPr>
            </w:pPr>
            <w:r>
              <w:rPr>
                <w:rFonts w:eastAsia="Times New Roman"/>
              </w:rPr>
              <w:t xml:space="preserve">0% </w:t>
            </w:r>
          </w:p>
        </w:tc>
      </w:tr>
    </w:tbl>
    <w:p w14:paraId="044CB734"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413"/>
        <w:gridCol w:w="648"/>
        <w:gridCol w:w="648"/>
        <w:gridCol w:w="538"/>
        <w:gridCol w:w="391"/>
        <w:gridCol w:w="391"/>
        <w:gridCol w:w="648"/>
        <w:gridCol w:w="362"/>
        <w:gridCol w:w="648"/>
        <w:gridCol w:w="387"/>
        <w:gridCol w:w="648"/>
        <w:gridCol w:w="532"/>
        <w:gridCol w:w="663"/>
        <w:gridCol w:w="598"/>
        <w:gridCol w:w="362"/>
        <w:gridCol w:w="421"/>
      </w:tblGrid>
      <w:tr w:rsidR="001B3899" w14:paraId="0794A877" w14:textId="77777777">
        <w:trPr>
          <w:divId w:val="1824467884"/>
          <w:tblHeader/>
          <w:tblCellSpacing w:w="15" w:type="dxa"/>
        </w:trPr>
        <w:tc>
          <w:tcPr>
            <w:tcW w:w="0" w:type="auto"/>
            <w:gridSpan w:val="17"/>
            <w:tcBorders>
              <w:top w:val="nil"/>
              <w:left w:val="nil"/>
              <w:bottom w:val="nil"/>
              <w:right w:val="nil"/>
            </w:tcBorders>
            <w:vAlign w:val="center"/>
            <w:hideMark/>
          </w:tcPr>
          <w:p w14:paraId="0E1CF2A0" w14:textId="0510F3C7" w:rsidR="001B3899" w:rsidRDefault="00477412">
            <w:pPr>
              <w:jc w:val="center"/>
              <w:rPr>
                <w:rFonts w:eastAsia="Times New Roman"/>
              </w:rPr>
            </w:pPr>
            <w:ins w:id="280" w:author="Kyeil Kim" w:date="2019-04-25T13:17:00Z">
              <w:r>
                <w:rPr>
                  <w:rFonts w:eastAsia="Times New Roman"/>
                </w:rPr>
                <w:t xml:space="preserve">Table </w:t>
              </w:r>
            </w:ins>
            <w:del w:id="281" w:author="Kyeil Kim" w:date="2019-04-25T13:17:00Z">
              <w:r w:rsidR="003D0EF4" w:rsidDel="00477412">
                <w:rPr>
                  <w:rFonts w:eastAsia="Times New Roman"/>
                </w:rPr>
                <w:delText xml:space="preserve">Tablke </w:delText>
              </w:r>
            </w:del>
            <w:r w:rsidR="003D0EF4">
              <w:rPr>
                <w:rFonts w:eastAsia="Times New Roman"/>
              </w:rPr>
              <w:t>3-16q. Trip Mode Choice by Tour Purpose and Tour Mode - Observed Trip Mode Summary: Joint Non-</w:t>
            </w:r>
            <w:proofErr w:type="gramStart"/>
            <w:r w:rsidR="003D0EF4">
              <w:rPr>
                <w:rFonts w:eastAsia="Times New Roman"/>
              </w:rPr>
              <w:t>mandatory</w:t>
            </w:r>
            <w:proofErr w:type="gramEnd"/>
            <w:r w:rsidR="003D0EF4">
              <w:rPr>
                <w:rFonts w:eastAsia="Times New Roman"/>
              </w:rPr>
              <w:t xml:space="preserve"> Tours </w:t>
            </w:r>
          </w:p>
        </w:tc>
      </w:tr>
      <w:tr w:rsidR="001B3899" w14:paraId="245B084F" w14:textId="77777777">
        <w:trPr>
          <w:divId w:val="1824467884"/>
          <w:tblHeader/>
          <w:tblCellSpacing w:w="15" w:type="dxa"/>
        </w:trPr>
        <w:tc>
          <w:tcPr>
            <w:tcW w:w="0" w:type="auto"/>
            <w:vAlign w:val="center"/>
            <w:hideMark/>
          </w:tcPr>
          <w:p w14:paraId="6D0F8384"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07355831" w14:textId="77777777" w:rsidR="001B3899" w:rsidRDefault="003D0EF4">
            <w:pPr>
              <w:jc w:val="center"/>
              <w:divId w:val="307785242"/>
              <w:rPr>
                <w:rFonts w:eastAsia="Times New Roman"/>
                <w:b/>
                <w:bCs/>
              </w:rPr>
            </w:pPr>
            <w:r>
              <w:rPr>
                <w:rFonts w:eastAsia="Times New Roman"/>
                <w:b/>
                <w:bCs/>
              </w:rPr>
              <w:t xml:space="preserve">Trip Mode </w:t>
            </w:r>
          </w:p>
        </w:tc>
        <w:tc>
          <w:tcPr>
            <w:tcW w:w="0" w:type="auto"/>
            <w:vAlign w:val="center"/>
            <w:hideMark/>
          </w:tcPr>
          <w:p w14:paraId="2484FF62"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1D461331" w14:textId="77777777" w:rsidR="001B3899" w:rsidRDefault="003D0EF4">
            <w:pPr>
              <w:jc w:val="center"/>
              <w:divId w:val="2142766077"/>
              <w:rPr>
                <w:rFonts w:eastAsia="Times New Roman"/>
                <w:b/>
                <w:bCs/>
              </w:rPr>
            </w:pPr>
            <w:r>
              <w:rPr>
                <w:rFonts w:eastAsia="Times New Roman"/>
                <w:b/>
                <w:bCs/>
              </w:rPr>
              <w:t xml:space="preserve">Transit Totals </w:t>
            </w:r>
          </w:p>
        </w:tc>
      </w:tr>
      <w:tr w:rsidR="001B3899" w14:paraId="4C1B8D12" w14:textId="77777777">
        <w:trPr>
          <w:divId w:val="1824467884"/>
          <w:tblHeader/>
          <w:tblCellSpacing w:w="15" w:type="dxa"/>
        </w:trPr>
        <w:tc>
          <w:tcPr>
            <w:tcW w:w="0" w:type="auto"/>
            <w:vAlign w:val="center"/>
            <w:hideMark/>
          </w:tcPr>
          <w:p w14:paraId="535A7971"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50F1CD79"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67648A99"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17260226"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282D3B3B"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6A460E96"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1CAA8DA0"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607F3A3" w14:textId="054E4C4D"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82"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0A1A9D1E"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3A0A46C4" w14:textId="27D1CCA3" w:rsidR="001B3899" w:rsidRDefault="003D0EF4">
            <w:pPr>
              <w:rPr>
                <w:rFonts w:eastAsia="Times New Roman"/>
                <w:b/>
                <w:bCs/>
              </w:rPr>
            </w:pPr>
            <w:r>
              <w:rPr>
                <w:rFonts w:eastAsia="Times New Roman"/>
                <w:b/>
                <w:bCs/>
              </w:rPr>
              <w:t>PNR Pre</w:t>
            </w:r>
            <w:ins w:id="283"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37498FE4"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1C21EAA2" w14:textId="36A45891" w:rsidR="001B3899" w:rsidRDefault="003D0EF4">
            <w:pPr>
              <w:rPr>
                <w:rFonts w:eastAsia="Times New Roman"/>
                <w:b/>
                <w:bCs/>
              </w:rPr>
            </w:pPr>
            <w:r>
              <w:rPr>
                <w:rFonts w:eastAsia="Times New Roman"/>
                <w:b/>
                <w:bCs/>
              </w:rPr>
              <w:t>KNR Pre</w:t>
            </w:r>
            <w:ins w:id="284" w:author="Kyeil Kim" w:date="2019-04-25T13:14:00Z">
              <w:r w:rsidR="000D4135">
                <w:rPr>
                  <w:rFonts w:eastAsia="Times New Roman"/>
                  <w:b/>
                  <w:bCs/>
                </w:rPr>
                <w:t>mium</w:t>
              </w:r>
            </w:ins>
            <w:r>
              <w:rPr>
                <w:rFonts w:eastAsia="Times New Roman"/>
                <w:b/>
                <w:bCs/>
              </w:rPr>
              <w:t xml:space="preserve"> </w:t>
            </w:r>
          </w:p>
        </w:tc>
        <w:tc>
          <w:tcPr>
            <w:tcW w:w="0" w:type="auto"/>
            <w:vAlign w:val="center"/>
            <w:hideMark/>
          </w:tcPr>
          <w:p w14:paraId="5C33034B"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C124829"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46726A8"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1442EC1A"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66685897" w14:textId="77777777" w:rsidR="001B3899" w:rsidRDefault="003D0EF4">
            <w:pPr>
              <w:rPr>
                <w:rFonts w:eastAsia="Times New Roman"/>
                <w:b/>
                <w:bCs/>
              </w:rPr>
            </w:pPr>
            <w:r>
              <w:rPr>
                <w:rFonts w:eastAsia="Times New Roman"/>
                <w:b/>
                <w:bCs/>
              </w:rPr>
              <w:t xml:space="preserve">KNR </w:t>
            </w:r>
          </w:p>
        </w:tc>
      </w:tr>
      <w:tr w:rsidR="001B3899" w14:paraId="1BCCAC44" w14:textId="77777777">
        <w:trPr>
          <w:divId w:val="1824467884"/>
          <w:tblCellSpacing w:w="15" w:type="dxa"/>
        </w:trPr>
        <w:tc>
          <w:tcPr>
            <w:tcW w:w="3600" w:type="dxa"/>
            <w:tcBorders>
              <w:right w:val="single" w:sz="6" w:space="0" w:color="auto"/>
            </w:tcBorders>
            <w:vAlign w:val="center"/>
            <w:hideMark/>
          </w:tcPr>
          <w:p w14:paraId="57FFBAD0" w14:textId="77777777" w:rsidR="001B3899" w:rsidRDefault="003D0EF4">
            <w:pPr>
              <w:rPr>
                <w:rFonts w:eastAsia="Times New Roman"/>
              </w:rPr>
            </w:pPr>
            <w:r>
              <w:rPr>
                <w:rFonts w:eastAsia="Times New Roman"/>
              </w:rPr>
              <w:t xml:space="preserve">Drive Alone </w:t>
            </w:r>
          </w:p>
        </w:tc>
        <w:tc>
          <w:tcPr>
            <w:tcW w:w="0" w:type="auto"/>
            <w:vAlign w:val="center"/>
            <w:hideMark/>
          </w:tcPr>
          <w:p w14:paraId="08AE9E26" w14:textId="77777777" w:rsidR="001B3899" w:rsidRDefault="003D0EF4">
            <w:pPr>
              <w:rPr>
                <w:rFonts w:eastAsia="Times New Roman"/>
              </w:rPr>
            </w:pPr>
            <w:r>
              <w:rPr>
                <w:rFonts w:eastAsia="Times New Roman"/>
              </w:rPr>
              <w:t xml:space="preserve">0 </w:t>
            </w:r>
          </w:p>
        </w:tc>
        <w:tc>
          <w:tcPr>
            <w:tcW w:w="0" w:type="auto"/>
            <w:vAlign w:val="center"/>
            <w:hideMark/>
          </w:tcPr>
          <w:p w14:paraId="2DF5D074" w14:textId="77777777" w:rsidR="001B3899" w:rsidRDefault="003D0EF4">
            <w:pPr>
              <w:rPr>
                <w:rFonts w:eastAsia="Times New Roman"/>
              </w:rPr>
            </w:pPr>
            <w:r>
              <w:rPr>
                <w:rFonts w:eastAsia="Times New Roman"/>
              </w:rPr>
              <w:t xml:space="preserve">0 </w:t>
            </w:r>
          </w:p>
        </w:tc>
        <w:tc>
          <w:tcPr>
            <w:tcW w:w="0" w:type="auto"/>
            <w:vAlign w:val="center"/>
            <w:hideMark/>
          </w:tcPr>
          <w:p w14:paraId="4A4AB1E8" w14:textId="77777777" w:rsidR="001B3899" w:rsidRDefault="003D0EF4">
            <w:pPr>
              <w:rPr>
                <w:rFonts w:eastAsia="Times New Roman"/>
              </w:rPr>
            </w:pPr>
            <w:r>
              <w:rPr>
                <w:rFonts w:eastAsia="Times New Roman"/>
              </w:rPr>
              <w:t xml:space="preserve">0 </w:t>
            </w:r>
          </w:p>
        </w:tc>
        <w:tc>
          <w:tcPr>
            <w:tcW w:w="0" w:type="auto"/>
            <w:vAlign w:val="center"/>
            <w:hideMark/>
          </w:tcPr>
          <w:p w14:paraId="2E97DADD" w14:textId="77777777" w:rsidR="001B3899" w:rsidRDefault="003D0EF4">
            <w:pPr>
              <w:rPr>
                <w:rFonts w:eastAsia="Times New Roman"/>
              </w:rPr>
            </w:pPr>
            <w:r>
              <w:rPr>
                <w:rFonts w:eastAsia="Times New Roman"/>
              </w:rPr>
              <w:t xml:space="preserve">0 </w:t>
            </w:r>
          </w:p>
        </w:tc>
        <w:tc>
          <w:tcPr>
            <w:tcW w:w="0" w:type="auto"/>
            <w:vAlign w:val="center"/>
            <w:hideMark/>
          </w:tcPr>
          <w:p w14:paraId="12B41200" w14:textId="77777777" w:rsidR="001B3899" w:rsidRDefault="003D0EF4">
            <w:pPr>
              <w:rPr>
                <w:rFonts w:eastAsia="Times New Roman"/>
              </w:rPr>
            </w:pPr>
            <w:r>
              <w:rPr>
                <w:rFonts w:eastAsia="Times New Roman"/>
              </w:rPr>
              <w:t xml:space="preserve">0 </w:t>
            </w:r>
          </w:p>
        </w:tc>
        <w:tc>
          <w:tcPr>
            <w:tcW w:w="0" w:type="auto"/>
            <w:vAlign w:val="center"/>
            <w:hideMark/>
          </w:tcPr>
          <w:p w14:paraId="212348F1" w14:textId="77777777" w:rsidR="001B3899" w:rsidRDefault="003D0EF4">
            <w:pPr>
              <w:rPr>
                <w:rFonts w:eastAsia="Times New Roman"/>
              </w:rPr>
            </w:pPr>
            <w:r>
              <w:rPr>
                <w:rFonts w:eastAsia="Times New Roman"/>
              </w:rPr>
              <w:t xml:space="preserve">0 </w:t>
            </w:r>
          </w:p>
        </w:tc>
        <w:tc>
          <w:tcPr>
            <w:tcW w:w="0" w:type="auto"/>
            <w:vAlign w:val="center"/>
            <w:hideMark/>
          </w:tcPr>
          <w:p w14:paraId="61B20F34" w14:textId="77777777" w:rsidR="001B3899" w:rsidRDefault="003D0EF4">
            <w:pPr>
              <w:rPr>
                <w:rFonts w:eastAsia="Times New Roman"/>
              </w:rPr>
            </w:pPr>
            <w:r>
              <w:rPr>
                <w:rFonts w:eastAsia="Times New Roman"/>
              </w:rPr>
              <w:t xml:space="preserve">0 </w:t>
            </w:r>
          </w:p>
        </w:tc>
        <w:tc>
          <w:tcPr>
            <w:tcW w:w="0" w:type="auto"/>
            <w:vAlign w:val="center"/>
            <w:hideMark/>
          </w:tcPr>
          <w:p w14:paraId="06FE2CF0" w14:textId="77777777" w:rsidR="001B3899" w:rsidRDefault="003D0EF4">
            <w:pPr>
              <w:rPr>
                <w:rFonts w:eastAsia="Times New Roman"/>
              </w:rPr>
            </w:pPr>
            <w:r>
              <w:rPr>
                <w:rFonts w:eastAsia="Times New Roman"/>
              </w:rPr>
              <w:t xml:space="preserve">0 </w:t>
            </w:r>
          </w:p>
        </w:tc>
        <w:tc>
          <w:tcPr>
            <w:tcW w:w="0" w:type="auto"/>
            <w:vAlign w:val="center"/>
            <w:hideMark/>
          </w:tcPr>
          <w:p w14:paraId="600EAE01" w14:textId="77777777" w:rsidR="001B3899" w:rsidRDefault="003D0EF4">
            <w:pPr>
              <w:rPr>
                <w:rFonts w:eastAsia="Times New Roman"/>
              </w:rPr>
            </w:pPr>
            <w:r>
              <w:rPr>
                <w:rFonts w:eastAsia="Times New Roman"/>
              </w:rPr>
              <w:t xml:space="preserve">0 </w:t>
            </w:r>
          </w:p>
        </w:tc>
        <w:tc>
          <w:tcPr>
            <w:tcW w:w="0" w:type="auto"/>
            <w:vAlign w:val="center"/>
            <w:hideMark/>
          </w:tcPr>
          <w:p w14:paraId="2E364CC2" w14:textId="77777777" w:rsidR="001B3899" w:rsidRDefault="003D0EF4">
            <w:pPr>
              <w:rPr>
                <w:rFonts w:eastAsia="Times New Roman"/>
              </w:rPr>
            </w:pPr>
            <w:r>
              <w:rPr>
                <w:rFonts w:eastAsia="Times New Roman"/>
              </w:rPr>
              <w:t xml:space="preserve">0 </w:t>
            </w:r>
          </w:p>
        </w:tc>
        <w:tc>
          <w:tcPr>
            <w:tcW w:w="0" w:type="auto"/>
            <w:vAlign w:val="center"/>
            <w:hideMark/>
          </w:tcPr>
          <w:p w14:paraId="742B73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20000C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2B37CD" w14:textId="77777777" w:rsidR="001B3899" w:rsidRDefault="003D0EF4">
            <w:pPr>
              <w:rPr>
                <w:rFonts w:eastAsia="Times New Roman"/>
              </w:rPr>
            </w:pPr>
            <w:r>
              <w:rPr>
                <w:rFonts w:eastAsia="Times New Roman"/>
              </w:rPr>
              <w:t xml:space="preserve">0 </w:t>
            </w:r>
          </w:p>
        </w:tc>
        <w:tc>
          <w:tcPr>
            <w:tcW w:w="0" w:type="auto"/>
            <w:vAlign w:val="center"/>
            <w:hideMark/>
          </w:tcPr>
          <w:p w14:paraId="360874F6" w14:textId="77777777" w:rsidR="001B3899" w:rsidRDefault="003D0EF4">
            <w:pPr>
              <w:rPr>
                <w:rFonts w:eastAsia="Times New Roman"/>
              </w:rPr>
            </w:pPr>
            <w:r>
              <w:rPr>
                <w:rFonts w:eastAsia="Times New Roman"/>
              </w:rPr>
              <w:t xml:space="preserve">0 </w:t>
            </w:r>
          </w:p>
        </w:tc>
        <w:tc>
          <w:tcPr>
            <w:tcW w:w="0" w:type="auto"/>
            <w:vAlign w:val="center"/>
            <w:hideMark/>
          </w:tcPr>
          <w:p w14:paraId="7D7BD1C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2B2239" w14:textId="77777777" w:rsidR="001B3899" w:rsidRDefault="003D0EF4">
            <w:pPr>
              <w:rPr>
                <w:rFonts w:eastAsia="Times New Roman"/>
              </w:rPr>
            </w:pPr>
            <w:r>
              <w:rPr>
                <w:rFonts w:eastAsia="Times New Roman"/>
              </w:rPr>
              <w:t xml:space="preserve">0 </w:t>
            </w:r>
          </w:p>
        </w:tc>
      </w:tr>
      <w:tr w:rsidR="001B3899" w14:paraId="4257CA8D" w14:textId="77777777">
        <w:trPr>
          <w:divId w:val="1824467884"/>
          <w:tblCellSpacing w:w="15" w:type="dxa"/>
        </w:trPr>
        <w:tc>
          <w:tcPr>
            <w:tcW w:w="3600" w:type="dxa"/>
            <w:tcBorders>
              <w:right w:val="single" w:sz="6" w:space="0" w:color="auto"/>
            </w:tcBorders>
            <w:vAlign w:val="center"/>
            <w:hideMark/>
          </w:tcPr>
          <w:p w14:paraId="15F97217" w14:textId="0856AC14" w:rsidR="001B3899" w:rsidRDefault="003D0EF4">
            <w:pPr>
              <w:rPr>
                <w:rFonts w:eastAsia="Times New Roman"/>
              </w:rPr>
            </w:pPr>
            <w:del w:id="285" w:author="Kyeil Kim" w:date="2019-04-25T13:20:00Z">
              <w:r w:rsidDel="00757A16">
                <w:rPr>
                  <w:rFonts w:eastAsia="Times New Roman"/>
                </w:rPr>
                <w:delText>Shared2</w:delText>
              </w:r>
            </w:del>
            <w:ins w:id="286" w:author="Kyeil Kim" w:date="2019-04-25T13:20:00Z">
              <w:r w:rsidR="00757A16">
                <w:rPr>
                  <w:rFonts w:eastAsia="Times New Roman"/>
                </w:rPr>
                <w:t>Shared 2</w:t>
              </w:r>
            </w:ins>
            <w:r>
              <w:rPr>
                <w:rFonts w:eastAsia="Times New Roman"/>
              </w:rPr>
              <w:t xml:space="preserve"> </w:t>
            </w:r>
          </w:p>
        </w:tc>
        <w:tc>
          <w:tcPr>
            <w:tcW w:w="0" w:type="auto"/>
            <w:vAlign w:val="center"/>
            <w:hideMark/>
          </w:tcPr>
          <w:p w14:paraId="1D9A977A" w14:textId="77777777" w:rsidR="001B3899" w:rsidRDefault="003D0EF4">
            <w:pPr>
              <w:rPr>
                <w:rFonts w:eastAsia="Times New Roman"/>
              </w:rPr>
            </w:pPr>
            <w:r>
              <w:rPr>
                <w:rFonts w:eastAsia="Times New Roman"/>
              </w:rPr>
              <w:t xml:space="preserve">2,752 </w:t>
            </w:r>
          </w:p>
        </w:tc>
        <w:tc>
          <w:tcPr>
            <w:tcW w:w="0" w:type="auto"/>
            <w:vAlign w:val="center"/>
            <w:hideMark/>
          </w:tcPr>
          <w:p w14:paraId="4EB1E2DC" w14:textId="77777777" w:rsidR="001B3899" w:rsidRDefault="003D0EF4">
            <w:pPr>
              <w:rPr>
                <w:rFonts w:eastAsia="Times New Roman"/>
              </w:rPr>
            </w:pPr>
            <w:r>
              <w:rPr>
                <w:rFonts w:eastAsia="Times New Roman"/>
              </w:rPr>
              <w:t xml:space="preserve">1,308,936 </w:t>
            </w:r>
          </w:p>
        </w:tc>
        <w:tc>
          <w:tcPr>
            <w:tcW w:w="0" w:type="auto"/>
            <w:vAlign w:val="center"/>
            <w:hideMark/>
          </w:tcPr>
          <w:p w14:paraId="1958ECF6" w14:textId="77777777" w:rsidR="001B3899" w:rsidRDefault="003D0EF4">
            <w:pPr>
              <w:rPr>
                <w:rFonts w:eastAsia="Times New Roman"/>
              </w:rPr>
            </w:pPr>
            <w:r>
              <w:rPr>
                <w:rFonts w:eastAsia="Times New Roman"/>
              </w:rPr>
              <w:t xml:space="preserve">0 </w:t>
            </w:r>
          </w:p>
        </w:tc>
        <w:tc>
          <w:tcPr>
            <w:tcW w:w="0" w:type="auto"/>
            <w:vAlign w:val="center"/>
            <w:hideMark/>
          </w:tcPr>
          <w:p w14:paraId="03876772" w14:textId="77777777" w:rsidR="001B3899" w:rsidRDefault="003D0EF4">
            <w:pPr>
              <w:rPr>
                <w:rFonts w:eastAsia="Times New Roman"/>
              </w:rPr>
            </w:pPr>
            <w:r>
              <w:rPr>
                <w:rFonts w:eastAsia="Times New Roman"/>
              </w:rPr>
              <w:t xml:space="preserve">5,022 </w:t>
            </w:r>
          </w:p>
        </w:tc>
        <w:tc>
          <w:tcPr>
            <w:tcW w:w="0" w:type="auto"/>
            <w:vAlign w:val="center"/>
            <w:hideMark/>
          </w:tcPr>
          <w:p w14:paraId="7C983E3A" w14:textId="77777777" w:rsidR="001B3899" w:rsidRDefault="003D0EF4">
            <w:pPr>
              <w:rPr>
                <w:rFonts w:eastAsia="Times New Roman"/>
              </w:rPr>
            </w:pPr>
            <w:r>
              <w:rPr>
                <w:rFonts w:eastAsia="Times New Roman"/>
              </w:rPr>
              <w:t xml:space="preserve">0 </w:t>
            </w:r>
          </w:p>
        </w:tc>
        <w:tc>
          <w:tcPr>
            <w:tcW w:w="0" w:type="auto"/>
            <w:vAlign w:val="center"/>
            <w:hideMark/>
          </w:tcPr>
          <w:p w14:paraId="779831A6" w14:textId="77777777" w:rsidR="001B3899" w:rsidRDefault="003D0EF4">
            <w:pPr>
              <w:rPr>
                <w:rFonts w:eastAsia="Times New Roman"/>
              </w:rPr>
            </w:pPr>
            <w:r>
              <w:rPr>
                <w:rFonts w:eastAsia="Times New Roman"/>
              </w:rPr>
              <w:t xml:space="preserve">0 </w:t>
            </w:r>
          </w:p>
        </w:tc>
        <w:tc>
          <w:tcPr>
            <w:tcW w:w="0" w:type="auto"/>
            <w:vAlign w:val="center"/>
            <w:hideMark/>
          </w:tcPr>
          <w:p w14:paraId="24B5B3CE" w14:textId="77777777" w:rsidR="001B3899" w:rsidRDefault="003D0EF4">
            <w:pPr>
              <w:rPr>
                <w:rFonts w:eastAsia="Times New Roman"/>
              </w:rPr>
            </w:pPr>
            <w:r>
              <w:rPr>
                <w:rFonts w:eastAsia="Times New Roman"/>
              </w:rPr>
              <w:t xml:space="preserve">0 </w:t>
            </w:r>
          </w:p>
        </w:tc>
        <w:tc>
          <w:tcPr>
            <w:tcW w:w="0" w:type="auto"/>
            <w:vAlign w:val="center"/>
            <w:hideMark/>
          </w:tcPr>
          <w:p w14:paraId="69BF9B1C" w14:textId="77777777" w:rsidR="001B3899" w:rsidRDefault="003D0EF4">
            <w:pPr>
              <w:rPr>
                <w:rFonts w:eastAsia="Times New Roman"/>
              </w:rPr>
            </w:pPr>
            <w:r>
              <w:rPr>
                <w:rFonts w:eastAsia="Times New Roman"/>
              </w:rPr>
              <w:t xml:space="preserve">0 </w:t>
            </w:r>
          </w:p>
        </w:tc>
        <w:tc>
          <w:tcPr>
            <w:tcW w:w="0" w:type="auto"/>
            <w:vAlign w:val="center"/>
            <w:hideMark/>
          </w:tcPr>
          <w:p w14:paraId="76AE60A1" w14:textId="77777777" w:rsidR="001B3899" w:rsidRDefault="003D0EF4">
            <w:pPr>
              <w:rPr>
                <w:rFonts w:eastAsia="Times New Roman"/>
              </w:rPr>
            </w:pPr>
            <w:r>
              <w:rPr>
                <w:rFonts w:eastAsia="Times New Roman"/>
              </w:rPr>
              <w:t xml:space="preserve">0 </w:t>
            </w:r>
          </w:p>
        </w:tc>
        <w:tc>
          <w:tcPr>
            <w:tcW w:w="0" w:type="auto"/>
            <w:vAlign w:val="center"/>
            <w:hideMark/>
          </w:tcPr>
          <w:p w14:paraId="1ABDEA11" w14:textId="77777777" w:rsidR="001B3899" w:rsidRDefault="003D0EF4">
            <w:pPr>
              <w:rPr>
                <w:rFonts w:eastAsia="Times New Roman"/>
              </w:rPr>
            </w:pPr>
            <w:r>
              <w:rPr>
                <w:rFonts w:eastAsia="Times New Roman"/>
              </w:rPr>
              <w:t xml:space="preserve">0 </w:t>
            </w:r>
          </w:p>
        </w:tc>
        <w:tc>
          <w:tcPr>
            <w:tcW w:w="0" w:type="auto"/>
            <w:vAlign w:val="center"/>
            <w:hideMark/>
          </w:tcPr>
          <w:p w14:paraId="02C93F1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86B9B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49053B7" w14:textId="77777777" w:rsidR="001B3899" w:rsidRDefault="003D0EF4">
            <w:pPr>
              <w:rPr>
                <w:rFonts w:eastAsia="Times New Roman"/>
              </w:rPr>
            </w:pPr>
            <w:r>
              <w:rPr>
                <w:rFonts w:eastAsia="Times New Roman"/>
              </w:rPr>
              <w:t xml:space="preserve">1,316,710 </w:t>
            </w:r>
          </w:p>
        </w:tc>
        <w:tc>
          <w:tcPr>
            <w:tcW w:w="0" w:type="auto"/>
            <w:vAlign w:val="center"/>
            <w:hideMark/>
          </w:tcPr>
          <w:p w14:paraId="1FE86BF9" w14:textId="77777777" w:rsidR="001B3899" w:rsidRDefault="003D0EF4">
            <w:pPr>
              <w:rPr>
                <w:rFonts w:eastAsia="Times New Roman"/>
              </w:rPr>
            </w:pPr>
            <w:r>
              <w:rPr>
                <w:rFonts w:eastAsia="Times New Roman"/>
              </w:rPr>
              <w:t xml:space="preserve">0 </w:t>
            </w:r>
          </w:p>
        </w:tc>
        <w:tc>
          <w:tcPr>
            <w:tcW w:w="0" w:type="auto"/>
            <w:vAlign w:val="center"/>
            <w:hideMark/>
          </w:tcPr>
          <w:p w14:paraId="3282F6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427A39" w14:textId="77777777" w:rsidR="001B3899" w:rsidRDefault="003D0EF4">
            <w:pPr>
              <w:rPr>
                <w:rFonts w:eastAsia="Times New Roman"/>
              </w:rPr>
            </w:pPr>
            <w:r>
              <w:rPr>
                <w:rFonts w:eastAsia="Times New Roman"/>
              </w:rPr>
              <w:t xml:space="preserve">0 </w:t>
            </w:r>
          </w:p>
        </w:tc>
      </w:tr>
      <w:tr w:rsidR="001B3899" w14:paraId="2E94D091" w14:textId="77777777">
        <w:trPr>
          <w:divId w:val="1824467884"/>
          <w:tblCellSpacing w:w="15" w:type="dxa"/>
        </w:trPr>
        <w:tc>
          <w:tcPr>
            <w:tcW w:w="3600" w:type="dxa"/>
            <w:tcBorders>
              <w:right w:val="single" w:sz="6" w:space="0" w:color="auto"/>
            </w:tcBorders>
            <w:vAlign w:val="center"/>
            <w:hideMark/>
          </w:tcPr>
          <w:p w14:paraId="3D026800" w14:textId="50FD3212" w:rsidR="001B3899" w:rsidRDefault="003D0EF4">
            <w:pPr>
              <w:rPr>
                <w:rFonts w:eastAsia="Times New Roman"/>
              </w:rPr>
            </w:pPr>
            <w:del w:id="287" w:author="Kyeil Kim" w:date="2019-04-25T13:23:00Z">
              <w:r w:rsidDel="004B44DE">
                <w:rPr>
                  <w:rFonts w:eastAsia="Times New Roman"/>
                </w:rPr>
                <w:delText>Shared3+</w:delText>
              </w:r>
            </w:del>
            <w:ins w:id="288" w:author="Kyeil Kim" w:date="2019-04-25T13:23:00Z">
              <w:r w:rsidR="004B44DE">
                <w:rPr>
                  <w:rFonts w:eastAsia="Times New Roman"/>
                </w:rPr>
                <w:t>Shared 3+</w:t>
              </w:r>
            </w:ins>
            <w:r>
              <w:rPr>
                <w:rFonts w:eastAsia="Times New Roman"/>
              </w:rPr>
              <w:t xml:space="preserve"> </w:t>
            </w:r>
          </w:p>
        </w:tc>
        <w:tc>
          <w:tcPr>
            <w:tcW w:w="0" w:type="auto"/>
            <w:vAlign w:val="center"/>
            <w:hideMark/>
          </w:tcPr>
          <w:p w14:paraId="205CAD9B" w14:textId="77777777" w:rsidR="001B3899" w:rsidRDefault="003D0EF4">
            <w:pPr>
              <w:rPr>
                <w:rFonts w:eastAsia="Times New Roman"/>
              </w:rPr>
            </w:pPr>
            <w:r>
              <w:rPr>
                <w:rFonts w:eastAsia="Times New Roman"/>
              </w:rPr>
              <w:t xml:space="preserve">1,534 </w:t>
            </w:r>
          </w:p>
        </w:tc>
        <w:tc>
          <w:tcPr>
            <w:tcW w:w="0" w:type="auto"/>
            <w:vAlign w:val="center"/>
            <w:hideMark/>
          </w:tcPr>
          <w:p w14:paraId="1E7CD27A" w14:textId="77777777" w:rsidR="001B3899" w:rsidRDefault="003D0EF4">
            <w:pPr>
              <w:rPr>
                <w:rFonts w:eastAsia="Times New Roman"/>
              </w:rPr>
            </w:pPr>
            <w:r>
              <w:rPr>
                <w:rFonts w:eastAsia="Times New Roman"/>
              </w:rPr>
              <w:t xml:space="preserve">85,282 </w:t>
            </w:r>
          </w:p>
        </w:tc>
        <w:tc>
          <w:tcPr>
            <w:tcW w:w="0" w:type="auto"/>
            <w:vAlign w:val="center"/>
            <w:hideMark/>
          </w:tcPr>
          <w:p w14:paraId="35A34A84" w14:textId="77777777" w:rsidR="001B3899" w:rsidRDefault="003D0EF4">
            <w:pPr>
              <w:rPr>
                <w:rFonts w:eastAsia="Times New Roman"/>
              </w:rPr>
            </w:pPr>
            <w:r>
              <w:rPr>
                <w:rFonts w:eastAsia="Times New Roman"/>
              </w:rPr>
              <w:t xml:space="preserve">1,260,117 </w:t>
            </w:r>
          </w:p>
        </w:tc>
        <w:tc>
          <w:tcPr>
            <w:tcW w:w="0" w:type="auto"/>
            <w:vAlign w:val="center"/>
            <w:hideMark/>
          </w:tcPr>
          <w:p w14:paraId="546E8CA2" w14:textId="77777777" w:rsidR="001B3899" w:rsidRDefault="003D0EF4">
            <w:pPr>
              <w:rPr>
                <w:rFonts w:eastAsia="Times New Roman"/>
              </w:rPr>
            </w:pPr>
            <w:r>
              <w:rPr>
                <w:rFonts w:eastAsia="Times New Roman"/>
              </w:rPr>
              <w:t xml:space="preserve">12,102 </w:t>
            </w:r>
          </w:p>
        </w:tc>
        <w:tc>
          <w:tcPr>
            <w:tcW w:w="0" w:type="auto"/>
            <w:vAlign w:val="center"/>
            <w:hideMark/>
          </w:tcPr>
          <w:p w14:paraId="30160529" w14:textId="77777777" w:rsidR="001B3899" w:rsidRDefault="003D0EF4">
            <w:pPr>
              <w:rPr>
                <w:rFonts w:eastAsia="Times New Roman"/>
              </w:rPr>
            </w:pPr>
            <w:r>
              <w:rPr>
                <w:rFonts w:eastAsia="Times New Roman"/>
              </w:rPr>
              <w:t xml:space="preserve">0 </w:t>
            </w:r>
          </w:p>
        </w:tc>
        <w:tc>
          <w:tcPr>
            <w:tcW w:w="0" w:type="auto"/>
            <w:vAlign w:val="center"/>
            <w:hideMark/>
          </w:tcPr>
          <w:p w14:paraId="57D0B55C" w14:textId="77777777" w:rsidR="001B3899" w:rsidRDefault="003D0EF4">
            <w:pPr>
              <w:rPr>
                <w:rFonts w:eastAsia="Times New Roman"/>
              </w:rPr>
            </w:pPr>
            <w:r>
              <w:rPr>
                <w:rFonts w:eastAsia="Times New Roman"/>
              </w:rPr>
              <w:t xml:space="preserve">0 </w:t>
            </w:r>
          </w:p>
        </w:tc>
        <w:tc>
          <w:tcPr>
            <w:tcW w:w="0" w:type="auto"/>
            <w:vAlign w:val="center"/>
            <w:hideMark/>
          </w:tcPr>
          <w:p w14:paraId="7CCA5E7D" w14:textId="77777777" w:rsidR="001B3899" w:rsidRDefault="003D0EF4">
            <w:pPr>
              <w:rPr>
                <w:rFonts w:eastAsia="Times New Roman"/>
              </w:rPr>
            </w:pPr>
            <w:r>
              <w:rPr>
                <w:rFonts w:eastAsia="Times New Roman"/>
              </w:rPr>
              <w:t xml:space="preserve">0 </w:t>
            </w:r>
          </w:p>
        </w:tc>
        <w:tc>
          <w:tcPr>
            <w:tcW w:w="0" w:type="auto"/>
            <w:vAlign w:val="center"/>
            <w:hideMark/>
          </w:tcPr>
          <w:p w14:paraId="7A97D9F7" w14:textId="77777777" w:rsidR="001B3899" w:rsidRDefault="003D0EF4">
            <w:pPr>
              <w:rPr>
                <w:rFonts w:eastAsia="Times New Roman"/>
              </w:rPr>
            </w:pPr>
            <w:r>
              <w:rPr>
                <w:rFonts w:eastAsia="Times New Roman"/>
              </w:rPr>
              <w:t xml:space="preserve">0 </w:t>
            </w:r>
          </w:p>
        </w:tc>
        <w:tc>
          <w:tcPr>
            <w:tcW w:w="0" w:type="auto"/>
            <w:vAlign w:val="center"/>
            <w:hideMark/>
          </w:tcPr>
          <w:p w14:paraId="2E91E2F9" w14:textId="77777777" w:rsidR="001B3899" w:rsidRDefault="003D0EF4">
            <w:pPr>
              <w:rPr>
                <w:rFonts w:eastAsia="Times New Roman"/>
              </w:rPr>
            </w:pPr>
            <w:r>
              <w:rPr>
                <w:rFonts w:eastAsia="Times New Roman"/>
              </w:rPr>
              <w:t xml:space="preserve">0 </w:t>
            </w:r>
          </w:p>
        </w:tc>
        <w:tc>
          <w:tcPr>
            <w:tcW w:w="0" w:type="auto"/>
            <w:vAlign w:val="center"/>
            <w:hideMark/>
          </w:tcPr>
          <w:p w14:paraId="2DBD493E" w14:textId="77777777" w:rsidR="001B3899" w:rsidRDefault="003D0EF4">
            <w:pPr>
              <w:rPr>
                <w:rFonts w:eastAsia="Times New Roman"/>
              </w:rPr>
            </w:pPr>
            <w:r>
              <w:rPr>
                <w:rFonts w:eastAsia="Times New Roman"/>
              </w:rPr>
              <w:t xml:space="preserve">0 </w:t>
            </w:r>
          </w:p>
        </w:tc>
        <w:tc>
          <w:tcPr>
            <w:tcW w:w="0" w:type="auto"/>
            <w:vAlign w:val="center"/>
            <w:hideMark/>
          </w:tcPr>
          <w:p w14:paraId="51AFA0B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B6955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8B9E77" w14:textId="77777777" w:rsidR="001B3899" w:rsidRDefault="003D0EF4">
            <w:pPr>
              <w:rPr>
                <w:rFonts w:eastAsia="Times New Roman"/>
              </w:rPr>
            </w:pPr>
            <w:r>
              <w:rPr>
                <w:rFonts w:eastAsia="Times New Roman"/>
              </w:rPr>
              <w:t xml:space="preserve">1,359,035 </w:t>
            </w:r>
          </w:p>
        </w:tc>
        <w:tc>
          <w:tcPr>
            <w:tcW w:w="0" w:type="auto"/>
            <w:vAlign w:val="center"/>
            <w:hideMark/>
          </w:tcPr>
          <w:p w14:paraId="234B2B1A" w14:textId="77777777" w:rsidR="001B3899" w:rsidRDefault="003D0EF4">
            <w:pPr>
              <w:rPr>
                <w:rFonts w:eastAsia="Times New Roman"/>
              </w:rPr>
            </w:pPr>
            <w:r>
              <w:rPr>
                <w:rFonts w:eastAsia="Times New Roman"/>
              </w:rPr>
              <w:t xml:space="preserve">0 </w:t>
            </w:r>
          </w:p>
        </w:tc>
        <w:tc>
          <w:tcPr>
            <w:tcW w:w="0" w:type="auto"/>
            <w:vAlign w:val="center"/>
            <w:hideMark/>
          </w:tcPr>
          <w:p w14:paraId="15C13F3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A1FDDD" w14:textId="77777777" w:rsidR="001B3899" w:rsidRDefault="003D0EF4">
            <w:pPr>
              <w:rPr>
                <w:rFonts w:eastAsia="Times New Roman"/>
              </w:rPr>
            </w:pPr>
            <w:r>
              <w:rPr>
                <w:rFonts w:eastAsia="Times New Roman"/>
              </w:rPr>
              <w:t xml:space="preserve">0 </w:t>
            </w:r>
          </w:p>
        </w:tc>
      </w:tr>
      <w:tr w:rsidR="001B3899" w14:paraId="5B876351" w14:textId="77777777">
        <w:trPr>
          <w:divId w:val="1824467884"/>
          <w:tblCellSpacing w:w="15" w:type="dxa"/>
        </w:trPr>
        <w:tc>
          <w:tcPr>
            <w:tcW w:w="3600" w:type="dxa"/>
            <w:tcBorders>
              <w:right w:val="single" w:sz="6" w:space="0" w:color="auto"/>
            </w:tcBorders>
            <w:vAlign w:val="center"/>
            <w:hideMark/>
          </w:tcPr>
          <w:p w14:paraId="1E1216E1" w14:textId="77777777" w:rsidR="001B3899" w:rsidRDefault="003D0EF4">
            <w:pPr>
              <w:rPr>
                <w:rFonts w:eastAsia="Times New Roman"/>
              </w:rPr>
            </w:pPr>
            <w:r>
              <w:rPr>
                <w:rFonts w:eastAsia="Times New Roman"/>
              </w:rPr>
              <w:t xml:space="preserve">Walk </w:t>
            </w:r>
          </w:p>
        </w:tc>
        <w:tc>
          <w:tcPr>
            <w:tcW w:w="0" w:type="auto"/>
            <w:vAlign w:val="center"/>
            <w:hideMark/>
          </w:tcPr>
          <w:p w14:paraId="3704852A" w14:textId="77777777" w:rsidR="001B3899" w:rsidRDefault="003D0EF4">
            <w:pPr>
              <w:rPr>
                <w:rFonts w:eastAsia="Times New Roman"/>
              </w:rPr>
            </w:pPr>
            <w:r>
              <w:rPr>
                <w:rFonts w:eastAsia="Times New Roman"/>
              </w:rPr>
              <w:t xml:space="preserve">0 </w:t>
            </w:r>
          </w:p>
        </w:tc>
        <w:tc>
          <w:tcPr>
            <w:tcW w:w="0" w:type="auto"/>
            <w:vAlign w:val="center"/>
            <w:hideMark/>
          </w:tcPr>
          <w:p w14:paraId="4375646A" w14:textId="77777777" w:rsidR="001B3899" w:rsidRDefault="003D0EF4">
            <w:pPr>
              <w:rPr>
                <w:rFonts w:eastAsia="Times New Roman"/>
              </w:rPr>
            </w:pPr>
            <w:r>
              <w:rPr>
                <w:rFonts w:eastAsia="Times New Roman"/>
              </w:rPr>
              <w:t xml:space="preserve">0 </w:t>
            </w:r>
          </w:p>
        </w:tc>
        <w:tc>
          <w:tcPr>
            <w:tcW w:w="0" w:type="auto"/>
            <w:vAlign w:val="center"/>
            <w:hideMark/>
          </w:tcPr>
          <w:p w14:paraId="099A0D47" w14:textId="77777777" w:rsidR="001B3899" w:rsidRDefault="003D0EF4">
            <w:pPr>
              <w:rPr>
                <w:rFonts w:eastAsia="Times New Roman"/>
              </w:rPr>
            </w:pPr>
            <w:r>
              <w:rPr>
                <w:rFonts w:eastAsia="Times New Roman"/>
              </w:rPr>
              <w:t xml:space="preserve">0 </w:t>
            </w:r>
          </w:p>
        </w:tc>
        <w:tc>
          <w:tcPr>
            <w:tcW w:w="0" w:type="auto"/>
            <w:vAlign w:val="center"/>
            <w:hideMark/>
          </w:tcPr>
          <w:p w14:paraId="75FC1D4E" w14:textId="77777777" w:rsidR="001B3899" w:rsidRDefault="003D0EF4">
            <w:pPr>
              <w:rPr>
                <w:rFonts w:eastAsia="Times New Roman"/>
              </w:rPr>
            </w:pPr>
            <w:r>
              <w:rPr>
                <w:rFonts w:eastAsia="Times New Roman"/>
              </w:rPr>
              <w:t xml:space="preserve">102,650 </w:t>
            </w:r>
          </w:p>
        </w:tc>
        <w:tc>
          <w:tcPr>
            <w:tcW w:w="0" w:type="auto"/>
            <w:vAlign w:val="center"/>
            <w:hideMark/>
          </w:tcPr>
          <w:p w14:paraId="63FD223C" w14:textId="77777777" w:rsidR="001B3899" w:rsidRDefault="003D0EF4">
            <w:pPr>
              <w:rPr>
                <w:rFonts w:eastAsia="Times New Roman"/>
              </w:rPr>
            </w:pPr>
            <w:r>
              <w:rPr>
                <w:rFonts w:eastAsia="Times New Roman"/>
              </w:rPr>
              <w:t xml:space="preserve">0 </w:t>
            </w:r>
          </w:p>
        </w:tc>
        <w:tc>
          <w:tcPr>
            <w:tcW w:w="0" w:type="auto"/>
            <w:vAlign w:val="center"/>
            <w:hideMark/>
          </w:tcPr>
          <w:p w14:paraId="01173D07" w14:textId="77777777" w:rsidR="001B3899" w:rsidRDefault="003D0EF4">
            <w:pPr>
              <w:rPr>
                <w:rFonts w:eastAsia="Times New Roman"/>
              </w:rPr>
            </w:pPr>
            <w:r>
              <w:rPr>
                <w:rFonts w:eastAsia="Times New Roman"/>
              </w:rPr>
              <w:t xml:space="preserve">0 </w:t>
            </w:r>
          </w:p>
        </w:tc>
        <w:tc>
          <w:tcPr>
            <w:tcW w:w="0" w:type="auto"/>
            <w:vAlign w:val="center"/>
            <w:hideMark/>
          </w:tcPr>
          <w:p w14:paraId="738CF83A" w14:textId="77777777" w:rsidR="001B3899" w:rsidRDefault="003D0EF4">
            <w:pPr>
              <w:rPr>
                <w:rFonts w:eastAsia="Times New Roman"/>
              </w:rPr>
            </w:pPr>
            <w:r>
              <w:rPr>
                <w:rFonts w:eastAsia="Times New Roman"/>
              </w:rPr>
              <w:t xml:space="preserve">0 </w:t>
            </w:r>
          </w:p>
        </w:tc>
        <w:tc>
          <w:tcPr>
            <w:tcW w:w="0" w:type="auto"/>
            <w:vAlign w:val="center"/>
            <w:hideMark/>
          </w:tcPr>
          <w:p w14:paraId="021BBC3E" w14:textId="77777777" w:rsidR="001B3899" w:rsidRDefault="003D0EF4">
            <w:pPr>
              <w:rPr>
                <w:rFonts w:eastAsia="Times New Roman"/>
              </w:rPr>
            </w:pPr>
            <w:r>
              <w:rPr>
                <w:rFonts w:eastAsia="Times New Roman"/>
              </w:rPr>
              <w:t xml:space="preserve">0 </w:t>
            </w:r>
          </w:p>
        </w:tc>
        <w:tc>
          <w:tcPr>
            <w:tcW w:w="0" w:type="auto"/>
            <w:vAlign w:val="center"/>
            <w:hideMark/>
          </w:tcPr>
          <w:p w14:paraId="7D113637" w14:textId="77777777" w:rsidR="001B3899" w:rsidRDefault="003D0EF4">
            <w:pPr>
              <w:rPr>
                <w:rFonts w:eastAsia="Times New Roman"/>
              </w:rPr>
            </w:pPr>
            <w:r>
              <w:rPr>
                <w:rFonts w:eastAsia="Times New Roman"/>
              </w:rPr>
              <w:t xml:space="preserve">0 </w:t>
            </w:r>
          </w:p>
        </w:tc>
        <w:tc>
          <w:tcPr>
            <w:tcW w:w="0" w:type="auto"/>
            <w:vAlign w:val="center"/>
            <w:hideMark/>
          </w:tcPr>
          <w:p w14:paraId="1859D5D2" w14:textId="77777777" w:rsidR="001B3899" w:rsidRDefault="003D0EF4">
            <w:pPr>
              <w:rPr>
                <w:rFonts w:eastAsia="Times New Roman"/>
              </w:rPr>
            </w:pPr>
            <w:r>
              <w:rPr>
                <w:rFonts w:eastAsia="Times New Roman"/>
              </w:rPr>
              <w:t xml:space="preserve">0 </w:t>
            </w:r>
          </w:p>
        </w:tc>
        <w:tc>
          <w:tcPr>
            <w:tcW w:w="0" w:type="auto"/>
            <w:vAlign w:val="center"/>
            <w:hideMark/>
          </w:tcPr>
          <w:p w14:paraId="496C8A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1650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711059B" w14:textId="77777777" w:rsidR="001B3899" w:rsidRDefault="003D0EF4">
            <w:pPr>
              <w:rPr>
                <w:rFonts w:eastAsia="Times New Roman"/>
              </w:rPr>
            </w:pPr>
            <w:r>
              <w:rPr>
                <w:rFonts w:eastAsia="Times New Roman"/>
              </w:rPr>
              <w:t xml:space="preserve">102,650 </w:t>
            </w:r>
          </w:p>
        </w:tc>
        <w:tc>
          <w:tcPr>
            <w:tcW w:w="0" w:type="auto"/>
            <w:vAlign w:val="center"/>
            <w:hideMark/>
          </w:tcPr>
          <w:p w14:paraId="7310F627" w14:textId="77777777" w:rsidR="001B3899" w:rsidRDefault="003D0EF4">
            <w:pPr>
              <w:rPr>
                <w:rFonts w:eastAsia="Times New Roman"/>
              </w:rPr>
            </w:pPr>
            <w:r>
              <w:rPr>
                <w:rFonts w:eastAsia="Times New Roman"/>
              </w:rPr>
              <w:t xml:space="preserve">0 </w:t>
            </w:r>
          </w:p>
        </w:tc>
        <w:tc>
          <w:tcPr>
            <w:tcW w:w="0" w:type="auto"/>
            <w:vAlign w:val="center"/>
            <w:hideMark/>
          </w:tcPr>
          <w:p w14:paraId="6CC0371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0F6AF8" w14:textId="77777777" w:rsidR="001B3899" w:rsidRDefault="003D0EF4">
            <w:pPr>
              <w:rPr>
                <w:rFonts w:eastAsia="Times New Roman"/>
              </w:rPr>
            </w:pPr>
            <w:r>
              <w:rPr>
                <w:rFonts w:eastAsia="Times New Roman"/>
              </w:rPr>
              <w:t xml:space="preserve">0 </w:t>
            </w:r>
          </w:p>
        </w:tc>
      </w:tr>
      <w:tr w:rsidR="001B3899" w14:paraId="74FED5EA" w14:textId="77777777">
        <w:trPr>
          <w:divId w:val="1824467884"/>
          <w:tblCellSpacing w:w="15" w:type="dxa"/>
        </w:trPr>
        <w:tc>
          <w:tcPr>
            <w:tcW w:w="3600" w:type="dxa"/>
            <w:tcBorders>
              <w:right w:val="single" w:sz="6" w:space="0" w:color="auto"/>
            </w:tcBorders>
            <w:vAlign w:val="center"/>
            <w:hideMark/>
          </w:tcPr>
          <w:p w14:paraId="73F9EF3E" w14:textId="77777777" w:rsidR="001B3899" w:rsidRDefault="003D0EF4">
            <w:pPr>
              <w:rPr>
                <w:rFonts w:eastAsia="Times New Roman"/>
              </w:rPr>
            </w:pPr>
            <w:r>
              <w:rPr>
                <w:rFonts w:eastAsia="Times New Roman"/>
              </w:rPr>
              <w:t xml:space="preserve">Bike </w:t>
            </w:r>
          </w:p>
        </w:tc>
        <w:tc>
          <w:tcPr>
            <w:tcW w:w="0" w:type="auto"/>
            <w:vAlign w:val="center"/>
            <w:hideMark/>
          </w:tcPr>
          <w:p w14:paraId="565C0F0A" w14:textId="77777777" w:rsidR="001B3899" w:rsidRDefault="003D0EF4">
            <w:pPr>
              <w:rPr>
                <w:rFonts w:eastAsia="Times New Roman"/>
              </w:rPr>
            </w:pPr>
            <w:r>
              <w:rPr>
                <w:rFonts w:eastAsia="Times New Roman"/>
              </w:rPr>
              <w:t xml:space="preserve">0 </w:t>
            </w:r>
          </w:p>
        </w:tc>
        <w:tc>
          <w:tcPr>
            <w:tcW w:w="0" w:type="auto"/>
            <w:vAlign w:val="center"/>
            <w:hideMark/>
          </w:tcPr>
          <w:p w14:paraId="24B9D3AB" w14:textId="77777777" w:rsidR="001B3899" w:rsidRDefault="003D0EF4">
            <w:pPr>
              <w:rPr>
                <w:rFonts w:eastAsia="Times New Roman"/>
              </w:rPr>
            </w:pPr>
            <w:r>
              <w:rPr>
                <w:rFonts w:eastAsia="Times New Roman"/>
              </w:rPr>
              <w:t xml:space="preserve">0 </w:t>
            </w:r>
          </w:p>
        </w:tc>
        <w:tc>
          <w:tcPr>
            <w:tcW w:w="0" w:type="auto"/>
            <w:vAlign w:val="center"/>
            <w:hideMark/>
          </w:tcPr>
          <w:p w14:paraId="07FA0338" w14:textId="77777777" w:rsidR="001B3899" w:rsidRDefault="003D0EF4">
            <w:pPr>
              <w:rPr>
                <w:rFonts w:eastAsia="Times New Roman"/>
              </w:rPr>
            </w:pPr>
            <w:r>
              <w:rPr>
                <w:rFonts w:eastAsia="Times New Roman"/>
              </w:rPr>
              <w:t xml:space="preserve">0 </w:t>
            </w:r>
          </w:p>
        </w:tc>
        <w:tc>
          <w:tcPr>
            <w:tcW w:w="0" w:type="auto"/>
            <w:vAlign w:val="center"/>
            <w:hideMark/>
          </w:tcPr>
          <w:p w14:paraId="1D5A2262" w14:textId="77777777" w:rsidR="001B3899" w:rsidRDefault="003D0EF4">
            <w:pPr>
              <w:rPr>
                <w:rFonts w:eastAsia="Times New Roman"/>
              </w:rPr>
            </w:pPr>
            <w:r>
              <w:rPr>
                <w:rFonts w:eastAsia="Times New Roman"/>
              </w:rPr>
              <w:t xml:space="preserve">0 </w:t>
            </w:r>
          </w:p>
        </w:tc>
        <w:tc>
          <w:tcPr>
            <w:tcW w:w="0" w:type="auto"/>
            <w:vAlign w:val="center"/>
            <w:hideMark/>
          </w:tcPr>
          <w:p w14:paraId="25E5D56E" w14:textId="77777777" w:rsidR="001B3899" w:rsidRDefault="003D0EF4">
            <w:pPr>
              <w:rPr>
                <w:rFonts w:eastAsia="Times New Roman"/>
              </w:rPr>
            </w:pPr>
            <w:r>
              <w:rPr>
                <w:rFonts w:eastAsia="Times New Roman"/>
              </w:rPr>
              <w:t xml:space="preserve">3,460 </w:t>
            </w:r>
          </w:p>
        </w:tc>
        <w:tc>
          <w:tcPr>
            <w:tcW w:w="0" w:type="auto"/>
            <w:vAlign w:val="center"/>
            <w:hideMark/>
          </w:tcPr>
          <w:p w14:paraId="7D39AFE7" w14:textId="77777777" w:rsidR="001B3899" w:rsidRDefault="003D0EF4">
            <w:pPr>
              <w:rPr>
                <w:rFonts w:eastAsia="Times New Roman"/>
              </w:rPr>
            </w:pPr>
            <w:r>
              <w:rPr>
                <w:rFonts w:eastAsia="Times New Roman"/>
              </w:rPr>
              <w:t xml:space="preserve">0 </w:t>
            </w:r>
          </w:p>
        </w:tc>
        <w:tc>
          <w:tcPr>
            <w:tcW w:w="0" w:type="auto"/>
            <w:vAlign w:val="center"/>
            <w:hideMark/>
          </w:tcPr>
          <w:p w14:paraId="291E340B" w14:textId="77777777" w:rsidR="001B3899" w:rsidRDefault="003D0EF4">
            <w:pPr>
              <w:rPr>
                <w:rFonts w:eastAsia="Times New Roman"/>
              </w:rPr>
            </w:pPr>
            <w:r>
              <w:rPr>
                <w:rFonts w:eastAsia="Times New Roman"/>
              </w:rPr>
              <w:t xml:space="preserve">0 </w:t>
            </w:r>
          </w:p>
        </w:tc>
        <w:tc>
          <w:tcPr>
            <w:tcW w:w="0" w:type="auto"/>
            <w:vAlign w:val="center"/>
            <w:hideMark/>
          </w:tcPr>
          <w:p w14:paraId="06BF5F0B" w14:textId="77777777" w:rsidR="001B3899" w:rsidRDefault="003D0EF4">
            <w:pPr>
              <w:rPr>
                <w:rFonts w:eastAsia="Times New Roman"/>
              </w:rPr>
            </w:pPr>
            <w:r>
              <w:rPr>
                <w:rFonts w:eastAsia="Times New Roman"/>
              </w:rPr>
              <w:t xml:space="preserve">0 </w:t>
            </w:r>
          </w:p>
        </w:tc>
        <w:tc>
          <w:tcPr>
            <w:tcW w:w="0" w:type="auto"/>
            <w:vAlign w:val="center"/>
            <w:hideMark/>
          </w:tcPr>
          <w:p w14:paraId="76ADE2B0" w14:textId="77777777" w:rsidR="001B3899" w:rsidRDefault="003D0EF4">
            <w:pPr>
              <w:rPr>
                <w:rFonts w:eastAsia="Times New Roman"/>
              </w:rPr>
            </w:pPr>
            <w:r>
              <w:rPr>
                <w:rFonts w:eastAsia="Times New Roman"/>
              </w:rPr>
              <w:t xml:space="preserve">0 </w:t>
            </w:r>
          </w:p>
        </w:tc>
        <w:tc>
          <w:tcPr>
            <w:tcW w:w="0" w:type="auto"/>
            <w:vAlign w:val="center"/>
            <w:hideMark/>
          </w:tcPr>
          <w:p w14:paraId="07DE74E6" w14:textId="77777777" w:rsidR="001B3899" w:rsidRDefault="003D0EF4">
            <w:pPr>
              <w:rPr>
                <w:rFonts w:eastAsia="Times New Roman"/>
              </w:rPr>
            </w:pPr>
            <w:r>
              <w:rPr>
                <w:rFonts w:eastAsia="Times New Roman"/>
              </w:rPr>
              <w:t xml:space="preserve">0 </w:t>
            </w:r>
          </w:p>
        </w:tc>
        <w:tc>
          <w:tcPr>
            <w:tcW w:w="0" w:type="auto"/>
            <w:vAlign w:val="center"/>
            <w:hideMark/>
          </w:tcPr>
          <w:p w14:paraId="7C3751E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4CF2A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063A00" w14:textId="77777777" w:rsidR="001B3899" w:rsidRDefault="003D0EF4">
            <w:pPr>
              <w:rPr>
                <w:rFonts w:eastAsia="Times New Roman"/>
              </w:rPr>
            </w:pPr>
            <w:r>
              <w:rPr>
                <w:rFonts w:eastAsia="Times New Roman"/>
              </w:rPr>
              <w:t xml:space="preserve">3,460 </w:t>
            </w:r>
          </w:p>
        </w:tc>
        <w:tc>
          <w:tcPr>
            <w:tcW w:w="0" w:type="auto"/>
            <w:vAlign w:val="center"/>
            <w:hideMark/>
          </w:tcPr>
          <w:p w14:paraId="79EBEE89" w14:textId="77777777" w:rsidR="001B3899" w:rsidRDefault="003D0EF4">
            <w:pPr>
              <w:rPr>
                <w:rFonts w:eastAsia="Times New Roman"/>
              </w:rPr>
            </w:pPr>
            <w:r>
              <w:rPr>
                <w:rFonts w:eastAsia="Times New Roman"/>
              </w:rPr>
              <w:t xml:space="preserve">0 </w:t>
            </w:r>
          </w:p>
        </w:tc>
        <w:tc>
          <w:tcPr>
            <w:tcW w:w="0" w:type="auto"/>
            <w:vAlign w:val="center"/>
            <w:hideMark/>
          </w:tcPr>
          <w:p w14:paraId="6B2AE41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7E57E5" w14:textId="77777777" w:rsidR="001B3899" w:rsidRDefault="003D0EF4">
            <w:pPr>
              <w:rPr>
                <w:rFonts w:eastAsia="Times New Roman"/>
              </w:rPr>
            </w:pPr>
            <w:r>
              <w:rPr>
                <w:rFonts w:eastAsia="Times New Roman"/>
              </w:rPr>
              <w:t xml:space="preserve">0 </w:t>
            </w:r>
          </w:p>
        </w:tc>
      </w:tr>
      <w:tr w:rsidR="001B3899" w14:paraId="029E749E" w14:textId="77777777">
        <w:trPr>
          <w:divId w:val="1824467884"/>
          <w:tblCellSpacing w:w="15" w:type="dxa"/>
        </w:trPr>
        <w:tc>
          <w:tcPr>
            <w:tcW w:w="3600" w:type="dxa"/>
            <w:tcBorders>
              <w:right w:val="single" w:sz="6" w:space="0" w:color="auto"/>
            </w:tcBorders>
            <w:vAlign w:val="center"/>
            <w:hideMark/>
          </w:tcPr>
          <w:p w14:paraId="6F615729" w14:textId="77777777" w:rsidR="001B3899" w:rsidRDefault="003D0EF4">
            <w:pPr>
              <w:rPr>
                <w:rFonts w:eastAsia="Times New Roman"/>
              </w:rPr>
            </w:pPr>
            <w:r>
              <w:rPr>
                <w:rFonts w:eastAsia="Times New Roman"/>
              </w:rPr>
              <w:t xml:space="preserve">Walk-Transit </w:t>
            </w:r>
          </w:p>
        </w:tc>
        <w:tc>
          <w:tcPr>
            <w:tcW w:w="0" w:type="auto"/>
            <w:vAlign w:val="center"/>
            <w:hideMark/>
          </w:tcPr>
          <w:p w14:paraId="0459A221" w14:textId="77777777" w:rsidR="001B3899" w:rsidRDefault="003D0EF4">
            <w:pPr>
              <w:rPr>
                <w:rFonts w:eastAsia="Times New Roman"/>
              </w:rPr>
            </w:pPr>
            <w:r>
              <w:rPr>
                <w:rFonts w:eastAsia="Times New Roman"/>
              </w:rPr>
              <w:t xml:space="preserve">0 </w:t>
            </w:r>
          </w:p>
        </w:tc>
        <w:tc>
          <w:tcPr>
            <w:tcW w:w="0" w:type="auto"/>
            <w:vAlign w:val="center"/>
            <w:hideMark/>
          </w:tcPr>
          <w:p w14:paraId="7DAD848E" w14:textId="77777777" w:rsidR="001B3899" w:rsidRDefault="003D0EF4">
            <w:pPr>
              <w:rPr>
                <w:rFonts w:eastAsia="Times New Roman"/>
              </w:rPr>
            </w:pPr>
            <w:r>
              <w:rPr>
                <w:rFonts w:eastAsia="Times New Roman"/>
              </w:rPr>
              <w:t xml:space="preserve">0 </w:t>
            </w:r>
          </w:p>
        </w:tc>
        <w:tc>
          <w:tcPr>
            <w:tcW w:w="0" w:type="auto"/>
            <w:vAlign w:val="center"/>
            <w:hideMark/>
          </w:tcPr>
          <w:p w14:paraId="04C3411D" w14:textId="77777777" w:rsidR="001B3899" w:rsidRDefault="003D0EF4">
            <w:pPr>
              <w:rPr>
                <w:rFonts w:eastAsia="Times New Roman"/>
              </w:rPr>
            </w:pPr>
            <w:r>
              <w:rPr>
                <w:rFonts w:eastAsia="Times New Roman"/>
              </w:rPr>
              <w:t xml:space="preserve">0 </w:t>
            </w:r>
          </w:p>
        </w:tc>
        <w:tc>
          <w:tcPr>
            <w:tcW w:w="0" w:type="auto"/>
            <w:vAlign w:val="center"/>
            <w:hideMark/>
          </w:tcPr>
          <w:p w14:paraId="51A59D06" w14:textId="77777777" w:rsidR="001B3899" w:rsidRDefault="003D0EF4">
            <w:pPr>
              <w:rPr>
                <w:rFonts w:eastAsia="Times New Roman"/>
              </w:rPr>
            </w:pPr>
            <w:r>
              <w:rPr>
                <w:rFonts w:eastAsia="Times New Roman"/>
              </w:rPr>
              <w:t xml:space="preserve">4,586 </w:t>
            </w:r>
          </w:p>
        </w:tc>
        <w:tc>
          <w:tcPr>
            <w:tcW w:w="0" w:type="auto"/>
            <w:vAlign w:val="center"/>
            <w:hideMark/>
          </w:tcPr>
          <w:p w14:paraId="5985BE74" w14:textId="77777777" w:rsidR="001B3899" w:rsidRDefault="003D0EF4">
            <w:pPr>
              <w:rPr>
                <w:rFonts w:eastAsia="Times New Roman"/>
              </w:rPr>
            </w:pPr>
            <w:r>
              <w:rPr>
                <w:rFonts w:eastAsia="Times New Roman"/>
              </w:rPr>
              <w:t xml:space="preserve">0 </w:t>
            </w:r>
          </w:p>
        </w:tc>
        <w:tc>
          <w:tcPr>
            <w:tcW w:w="0" w:type="auto"/>
            <w:vAlign w:val="center"/>
            <w:hideMark/>
          </w:tcPr>
          <w:p w14:paraId="7AE848B8" w14:textId="77777777" w:rsidR="001B3899" w:rsidRDefault="003D0EF4">
            <w:pPr>
              <w:rPr>
                <w:rFonts w:eastAsia="Times New Roman"/>
              </w:rPr>
            </w:pPr>
            <w:r>
              <w:rPr>
                <w:rFonts w:eastAsia="Times New Roman"/>
              </w:rPr>
              <w:t xml:space="preserve">7,936 </w:t>
            </w:r>
          </w:p>
        </w:tc>
        <w:tc>
          <w:tcPr>
            <w:tcW w:w="0" w:type="auto"/>
            <w:vAlign w:val="center"/>
            <w:hideMark/>
          </w:tcPr>
          <w:p w14:paraId="3C3AC037" w14:textId="77777777" w:rsidR="001B3899" w:rsidRDefault="003D0EF4">
            <w:pPr>
              <w:rPr>
                <w:rFonts w:eastAsia="Times New Roman"/>
              </w:rPr>
            </w:pPr>
            <w:r>
              <w:rPr>
                <w:rFonts w:eastAsia="Times New Roman"/>
              </w:rPr>
              <w:t xml:space="preserve">987 </w:t>
            </w:r>
          </w:p>
        </w:tc>
        <w:tc>
          <w:tcPr>
            <w:tcW w:w="0" w:type="auto"/>
            <w:vAlign w:val="center"/>
            <w:hideMark/>
          </w:tcPr>
          <w:p w14:paraId="34ECE41C" w14:textId="77777777" w:rsidR="001B3899" w:rsidRDefault="003D0EF4">
            <w:pPr>
              <w:rPr>
                <w:rFonts w:eastAsia="Times New Roman"/>
              </w:rPr>
            </w:pPr>
            <w:r>
              <w:rPr>
                <w:rFonts w:eastAsia="Times New Roman"/>
              </w:rPr>
              <w:t xml:space="preserve">0 </w:t>
            </w:r>
          </w:p>
        </w:tc>
        <w:tc>
          <w:tcPr>
            <w:tcW w:w="0" w:type="auto"/>
            <w:vAlign w:val="center"/>
            <w:hideMark/>
          </w:tcPr>
          <w:p w14:paraId="7EF7CFBF" w14:textId="77777777" w:rsidR="001B3899" w:rsidRDefault="003D0EF4">
            <w:pPr>
              <w:rPr>
                <w:rFonts w:eastAsia="Times New Roman"/>
              </w:rPr>
            </w:pPr>
            <w:r>
              <w:rPr>
                <w:rFonts w:eastAsia="Times New Roman"/>
              </w:rPr>
              <w:t xml:space="preserve">0 </w:t>
            </w:r>
          </w:p>
        </w:tc>
        <w:tc>
          <w:tcPr>
            <w:tcW w:w="0" w:type="auto"/>
            <w:vAlign w:val="center"/>
            <w:hideMark/>
          </w:tcPr>
          <w:p w14:paraId="03E9E0D4" w14:textId="77777777" w:rsidR="001B3899" w:rsidRDefault="003D0EF4">
            <w:pPr>
              <w:rPr>
                <w:rFonts w:eastAsia="Times New Roman"/>
              </w:rPr>
            </w:pPr>
            <w:r>
              <w:rPr>
                <w:rFonts w:eastAsia="Times New Roman"/>
              </w:rPr>
              <w:t xml:space="preserve">0 </w:t>
            </w:r>
          </w:p>
        </w:tc>
        <w:tc>
          <w:tcPr>
            <w:tcW w:w="0" w:type="auto"/>
            <w:vAlign w:val="center"/>
            <w:hideMark/>
          </w:tcPr>
          <w:p w14:paraId="3E62E40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D2D78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DA340F8" w14:textId="77777777" w:rsidR="001B3899" w:rsidRDefault="003D0EF4">
            <w:pPr>
              <w:rPr>
                <w:rFonts w:eastAsia="Times New Roman"/>
              </w:rPr>
            </w:pPr>
            <w:r>
              <w:rPr>
                <w:rFonts w:eastAsia="Times New Roman"/>
              </w:rPr>
              <w:t xml:space="preserve">13,510 </w:t>
            </w:r>
          </w:p>
        </w:tc>
        <w:tc>
          <w:tcPr>
            <w:tcW w:w="0" w:type="auto"/>
            <w:vAlign w:val="center"/>
            <w:hideMark/>
          </w:tcPr>
          <w:p w14:paraId="1B00255D" w14:textId="77777777" w:rsidR="001B3899" w:rsidRDefault="003D0EF4">
            <w:pPr>
              <w:rPr>
                <w:rFonts w:eastAsia="Times New Roman"/>
              </w:rPr>
            </w:pPr>
            <w:r>
              <w:rPr>
                <w:rFonts w:eastAsia="Times New Roman"/>
              </w:rPr>
              <w:t xml:space="preserve">8,924 </w:t>
            </w:r>
          </w:p>
        </w:tc>
        <w:tc>
          <w:tcPr>
            <w:tcW w:w="0" w:type="auto"/>
            <w:vAlign w:val="center"/>
            <w:hideMark/>
          </w:tcPr>
          <w:p w14:paraId="6FA62E4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499322" w14:textId="77777777" w:rsidR="001B3899" w:rsidRDefault="003D0EF4">
            <w:pPr>
              <w:rPr>
                <w:rFonts w:eastAsia="Times New Roman"/>
              </w:rPr>
            </w:pPr>
            <w:r>
              <w:rPr>
                <w:rFonts w:eastAsia="Times New Roman"/>
              </w:rPr>
              <w:t xml:space="preserve">0 </w:t>
            </w:r>
          </w:p>
        </w:tc>
      </w:tr>
      <w:tr w:rsidR="001B3899" w14:paraId="00A93057" w14:textId="77777777">
        <w:trPr>
          <w:divId w:val="1824467884"/>
          <w:tblCellSpacing w:w="15" w:type="dxa"/>
        </w:trPr>
        <w:tc>
          <w:tcPr>
            <w:tcW w:w="3600" w:type="dxa"/>
            <w:tcBorders>
              <w:right w:val="single" w:sz="6" w:space="0" w:color="auto"/>
            </w:tcBorders>
            <w:vAlign w:val="center"/>
            <w:hideMark/>
          </w:tcPr>
          <w:p w14:paraId="13EC8F24" w14:textId="77777777" w:rsidR="001B3899" w:rsidRDefault="003D0EF4">
            <w:pPr>
              <w:rPr>
                <w:rFonts w:eastAsia="Times New Roman"/>
              </w:rPr>
            </w:pPr>
            <w:r>
              <w:rPr>
                <w:rFonts w:eastAsia="Times New Roman"/>
              </w:rPr>
              <w:lastRenderedPageBreak/>
              <w:t xml:space="preserve">PNR-Transit </w:t>
            </w:r>
          </w:p>
        </w:tc>
        <w:tc>
          <w:tcPr>
            <w:tcW w:w="0" w:type="auto"/>
            <w:vAlign w:val="center"/>
            <w:hideMark/>
          </w:tcPr>
          <w:p w14:paraId="753C2554" w14:textId="77777777" w:rsidR="001B3899" w:rsidRDefault="003D0EF4">
            <w:pPr>
              <w:rPr>
                <w:rFonts w:eastAsia="Times New Roman"/>
              </w:rPr>
            </w:pPr>
            <w:r>
              <w:rPr>
                <w:rFonts w:eastAsia="Times New Roman"/>
              </w:rPr>
              <w:t xml:space="preserve">0 </w:t>
            </w:r>
          </w:p>
        </w:tc>
        <w:tc>
          <w:tcPr>
            <w:tcW w:w="0" w:type="auto"/>
            <w:vAlign w:val="center"/>
            <w:hideMark/>
          </w:tcPr>
          <w:p w14:paraId="1F7102C6" w14:textId="77777777" w:rsidR="001B3899" w:rsidRDefault="003D0EF4">
            <w:pPr>
              <w:rPr>
                <w:rFonts w:eastAsia="Times New Roman"/>
              </w:rPr>
            </w:pPr>
            <w:r>
              <w:rPr>
                <w:rFonts w:eastAsia="Times New Roman"/>
              </w:rPr>
              <w:t xml:space="preserve">0 </w:t>
            </w:r>
          </w:p>
        </w:tc>
        <w:tc>
          <w:tcPr>
            <w:tcW w:w="0" w:type="auto"/>
            <w:vAlign w:val="center"/>
            <w:hideMark/>
          </w:tcPr>
          <w:p w14:paraId="4D843820" w14:textId="77777777" w:rsidR="001B3899" w:rsidRDefault="003D0EF4">
            <w:pPr>
              <w:rPr>
                <w:rFonts w:eastAsia="Times New Roman"/>
              </w:rPr>
            </w:pPr>
            <w:r>
              <w:rPr>
                <w:rFonts w:eastAsia="Times New Roman"/>
              </w:rPr>
              <w:t xml:space="preserve">0 </w:t>
            </w:r>
          </w:p>
        </w:tc>
        <w:tc>
          <w:tcPr>
            <w:tcW w:w="0" w:type="auto"/>
            <w:vAlign w:val="center"/>
            <w:hideMark/>
          </w:tcPr>
          <w:p w14:paraId="646A076D" w14:textId="77777777" w:rsidR="001B3899" w:rsidRDefault="003D0EF4">
            <w:pPr>
              <w:rPr>
                <w:rFonts w:eastAsia="Times New Roman"/>
              </w:rPr>
            </w:pPr>
            <w:r>
              <w:rPr>
                <w:rFonts w:eastAsia="Times New Roman"/>
              </w:rPr>
              <w:t xml:space="preserve">0 </w:t>
            </w:r>
          </w:p>
        </w:tc>
        <w:tc>
          <w:tcPr>
            <w:tcW w:w="0" w:type="auto"/>
            <w:vAlign w:val="center"/>
            <w:hideMark/>
          </w:tcPr>
          <w:p w14:paraId="52ABDEB3" w14:textId="77777777" w:rsidR="001B3899" w:rsidRDefault="003D0EF4">
            <w:pPr>
              <w:rPr>
                <w:rFonts w:eastAsia="Times New Roman"/>
              </w:rPr>
            </w:pPr>
            <w:r>
              <w:rPr>
                <w:rFonts w:eastAsia="Times New Roman"/>
              </w:rPr>
              <w:t xml:space="preserve">0 </w:t>
            </w:r>
          </w:p>
        </w:tc>
        <w:tc>
          <w:tcPr>
            <w:tcW w:w="0" w:type="auto"/>
            <w:vAlign w:val="center"/>
            <w:hideMark/>
          </w:tcPr>
          <w:p w14:paraId="268B6DC4" w14:textId="77777777" w:rsidR="001B3899" w:rsidRDefault="003D0EF4">
            <w:pPr>
              <w:rPr>
                <w:rFonts w:eastAsia="Times New Roman"/>
              </w:rPr>
            </w:pPr>
            <w:r>
              <w:rPr>
                <w:rFonts w:eastAsia="Times New Roman"/>
              </w:rPr>
              <w:t xml:space="preserve">0 </w:t>
            </w:r>
          </w:p>
        </w:tc>
        <w:tc>
          <w:tcPr>
            <w:tcW w:w="0" w:type="auto"/>
            <w:vAlign w:val="center"/>
            <w:hideMark/>
          </w:tcPr>
          <w:p w14:paraId="4DFED1E4" w14:textId="77777777" w:rsidR="001B3899" w:rsidRDefault="003D0EF4">
            <w:pPr>
              <w:rPr>
                <w:rFonts w:eastAsia="Times New Roman"/>
              </w:rPr>
            </w:pPr>
            <w:r>
              <w:rPr>
                <w:rFonts w:eastAsia="Times New Roman"/>
              </w:rPr>
              <w:t xml:space="preserve">0 </w:t>
            </w:r>
          </w:p>
        </w:tc>
        <w:tc>
          <w:tcPr>
            <w:tcW w:w="0" w:type="auto"/>
            <w:vAlign w:val="center"/>
            <w:hideMark/>
          </w:tcPr>
          <w:p w14:paraId="43C701ED" w14:textId="77777777" w:rsidR="001B3899" w:rsidRDefault="003D0EF4">
            <w:pPr>
              <w:rPr>
                <w:rFonts w:eastAsia="Times New Roman"/>
              </w:rPr>
            </w:pPr>
            <w:r>
              <w:rPr>
                <w:rFonts w:eastAsia="Times New Roman"/>
              </w:rPr>
              <w:t xml:space="preserve">26 </w:t>
            </w:r>
          </w:p>
        </w:tc>
        <w:tc>
          <w:tcPr>
            <w:tcW w:w="0" w:type="auto"/>
            <w:vAlign w:val="center"/>
            <w:hideMark/>
          </w:tcPr>
          <w:p w14:paraId="44A1C2BB" w14:textId="77777777" w:rsidR="001B3899" w:rsidRDefault="003D0EF4">
            <w:pPr>
              <w:rPr>
                <w:rFonts w:eastAsia="Times New Roman"/>
              </w:rPr>
            </w:pPr>
            <w:r>
              <w:rPr>
                <w:rFonts w:eastAsia="Times New Roman"/>
              </w:rPr>
              <w:t xml:space="preserve">174 </w:t>
            </w:r>
          </w:p>
        </w:tc>
        <w:tc>
          <w:tcPr>
            <w:tcW w:w="0" w:type="auto"/>
            <w:vAlign w:val="center"/>
            <w:hideMark/>
          </w:tcPr>
          <w:p w14:paraId="0CB84D6A" w14:textId="77777777" w:rsidR="001B3899" w:rsidRDefault="003D0EF4">
            <w:pPr>
              <w:rPr>
                <w:rFonts w:eastAsia="Times New Roman"/>
              </w:rPr>
            </w:pPr>
            <w:r>
              <w:rPr>
                <w:rFonts w:eastAsia="Times New Roman"/>
              </w:rPr>
              <w:t xml:space="preserve">0 </w:t>
            </w:r>
          </w:p>
        </w:tc>
        <w:tc>
          <w:tcPr>
            <w:tcW w:w="0" w:type="auto"/>
            <w:vAlign w:val="center"/>
            <w:hideMark/>
          </w:tcPr>
          <w:p w14:paraId="157E87F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31F7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EBFB03" w14:textId="77777777" w:rsidR="001B3899" w:rsidRDefault="003D0EF4">
            <w:pPr>
              <w:rPr>
                <w:rFonts w:eastAsia="Times New Roman"/>
              </w:rPr>
            </w:pPr>
            <w:r>
              <w:rPr>
                <w:rFonts w:eastAsia="Times New Roman"/>
              </w:rPr>
              <w:t xml:space="preserve">200 </w:t>
            </w:r>
          </w:p>
        </w:tc>
        <w:tc>
          <w:tcPr>
            <w:tcW w:w="0" w:type="auto"/>
            <w:vAlign w:val="center"/>
            <w:hideMark/>
          </w:tcPr>
          <w:p w14:paraId="15097377" w14:textId="77777777" w:rsidR="001B3899" w:rsidRDefault="003D0EF4">
            <w:pPr>
              <w:rPr>
                <w:rFonts w:eastAsia="Times New Roman"/>
              </w:rPr>
            </w:pPr>
            <w:r>
              <w:rPr>
                <w:rFonts w:eastAsia="Times New Roman"/>
              </w:rPr>
              <w:t xml:space="preserve">0 </w:t>
            </w:r>
          </w:p>
        </w:tc>
        <w:tc>
          <w:tcPr>
            <w:tcW w:w="0" w:type="auto"/>
            <w:vAlign w:val="center"/>
            <w:hideMark/>
          </w:tcPr>
          <w:p w14:paraId="269F59C0" w14:textId="77777777" w:rsidR="001B3899" w:rsidRDefault="003D0EF4">
            <w:pPr>
              <w:rPr>
                <w:rFonts w:eastAsia="Times New Roman"/>
              </w:rPr>
            </w:pPr>
            <w:r>
              <w:rPr>
                <w:rFonts w:eastAsia="Times New Roman"/>
              </w:rPr>
              <w:t xml:space="preserve">200 </w:t>
            </w:r>
          </w:p>
        </w:tc>
        <w:tc>
          <w:tcPr>
            <w:tcW w:w="0" w:type="auto"/>
            <w:tcBorders>
              <w:right w:val="single" w:sz="6" w:space="0" w:color="auto"/>
            </w:tcBorders>
            <w:vAlign w:val="center"/>
            <w:hideMark/>
          </w:tcPr>
          <w:p w14:paraId="4A42D319" w14:textId="77777777" w:rsidR="001B3899" w:rsidRDefault="003D0EF4">
            <w:pPr>
              <w:rPr>
                <w:rFonts w:eastAsia="Times New Roman"/>
              </w:rPr>
            </w:pPr>
            <w:r>
              <w:rPr>
                <w:rFonts w:eastAsia="Times New Roman"/>
              </w:rPr>
              <w:t xml:space="preserve">0 </w:t>
            </w:r>
          </w:p>
        </w:tc>
      </w:tr>
      <w:tr w:rsidR="001B3899" w14:paraId="533A23F6" w14:textId="77777777">
        <w:trPr>
          <w:divId w:val="1824467884"/>
          <w:tblCellSpacing w:w="15" w:type="dxa"/>
        </w:trPr>
        <w:tc>
          <w:tcPr>
            <w:tcW w:w="3600" w:type="dxa"/>
            <w:tcBorders>
              <w:right w:val="single" w:sz="6" w:space="0" w:color="auto"/>
            </w:tcBorders>
            <w:vAlign w:val="center"/>
            <w:hideMark/>
          </w:tcPr>
          <w:p w14:paraId="75B02D4E" w14:textId="77777777" w:rsidR="001B3899" w:rsidRDefault="003D0EF4">
            <w:pPr>
              <w:rPr>
                <w:rFonts w:eastAsia="Times New Roman"/>
              </w:rPr>
            </w:pPr>
            <w:r>
              <w:rPr>
                <w:rFonts w:eastAsia="Times New Roman"/>
              </w:rPr>
              <w:t xml:space="preserve">KNR-Transit </w:t>
            </w:r>
          </w:p>
        </w:tc>
        <w:tc>
          <w:tcPr>
            <w:tcW w:w="0" w:type="auto"/>
            <w:vAlign w:val="center"/>
            <w:hideMark/>
          </w:tcPr>
          <w:p w14:paraId="02C6EFEB" w14:textId="77777777" w:rsidR="001B3899" w:rsidRDefault="003D0EF4">
            <w:pPr>
              <w:rPr>
                <w:rFonts w:eastAsia="Times New Roman"/>
              </w:rPr>
            </w:pPr>
            <w:r>
              <w:rPr>
                <w:rFonts w:eastAsia="Times New Roman"/>
              </w:rPr>
              <w:t xml:space="preserve">0 </w:t>
            </w:r>
          </w:p>
        </w:tc>
        <w:tc>
          <w:tcPr>
            <w:tcW w:w="0" w:type="auto"/>
            <w:vAlign w:val="center"/>
            <w:hideMark/>
          </w:tcPr>
          <w:p w14:paraId="24EEBCA6" w14:textId="77777777" w:rsidR="001B3899" w:rsidRDefault="003D0EF4">
            <w:pPr>
              <w:rPr>
                <w:rFonts w:eastAsia="Times New Roman"/>
              </w:rPr>
            </w:pPr>
            <w:r>
              <w:rPr>
                <w:rFonts w:eastAsia="Times New Roman"/>
              </w:rPr>
              <w:t xml:space="preserve">0 </w:t>
            </w:r>
          </w:p>
        </w:tc>
        <w:tc>
          <w:tcPr>
            <w:tcW w:w="0" w:type="auto"/>
            <w:vAlign w:val="center"/>
            <w:hideMark/>
          </w:tcPr>
          <w:p w14:paraId="75C80193" w14:textId="77777777" w:rsidR="001B3899" w:rsidRDefault="003D0EF4">
            <w:pPr>
              <w:rPr>
                <w:rFonts w:eastAsia="Times New Roman"/>
              </w:rPr>
            </w:pPr>
            <w:r>
              <w:rPr>
                <w:rFonts w:eastAsia="Times New Roman"/>
              </w:rPr>
              <w:t xml:space="preserve">0 </w:t>
            </w:r>
          </w:p>
        </w:tc>
        <w:tc>
          <w:tcPr>
            <w:tcW w:w="0" w:type="auto"/>
            <w:vAlign w:val="center"/>
            <w:hideMark/>
          </w:tcPr>
          <w:p w14:paraId="14F14A02" w14:textId="77777777" w:rsidR="001B3899" w:rsidRDefault="003D0EF4">
            <w:pPr>
              <w:rPr>
                <w:rFonts w:eastAsia="Times New Roman"/>
              </w:rPr>
            </w:pPr>
            <w:r>
              <w:rPr>
                <w:rFonts w:eastAsia="Times New Roman"/>
              </w:rPr>
              <w:t xml:space="preserve">0 </w:t>
            </w:r>
          </w:p>
        </w:tc>
        <w:tc>
          <w:tcPr>
            <w:tcW w:w="0" w:type="auto"/>
            <w:vAlign w:val="center"/>
            <w:hideMark/>
          </w:tcPr>
          <w:p w14:paraId="07B0EDE5" w14:textId="77777777" w:rsidR="001B3899" w:rsidRDefault="003D0EF4">
            <w:pPr>
              <w:rPr>
                <w:rFonts w:eastAsia="Times New Roman"/>
              </w:rPr>
            </w:pPr>
            <w:r>
              <w:rPr>
                <w:rFonts w:eastAsia="Times New Roman"/>
              </w:rPr>
              <w:t xml:space="preserve">0 </w:t>
            </w:r>
          </w:p>
        </w:tc>
        <w:tc>
          <w:tcPr>
            <w:tcW w:w="0" w:type="auto"/>
            <w:vAlign w:val="center"/>
            <w:hideMark/>
          </w:tcPr>
          <w:p w14:paraId="29A32264" w14:textId="77777777" w:rsidR="001B3899" w:rsidRDefault="003D0EF4">
            <w:pPr>
              <w:rPr>
                <w:rFonts w:eastAsia="Times New Roman"/>
              </w:rPr>
            </w:pPr>
            <w:r>
              <w:rPr>
                <w:rFonts w:eastAsia="Times New Roman"/>
              </w:rPr>
              <w:t xml:space="preserve">0 </w:t>
            </w:r>
          </w:p>
        </w:tc>
        <w:tc>
          <w:tcPr>
            <w:tcW w:w="0" w:type="auto"/>
            <w:vAlign w:val="center"/>
            <w:hideMark/>
          </w:tcPr>
          <w:p w14:paraId="726B12A5" w14:textId="77777777" w:rsidR="001B3899" w:rsidRDefault="003D0EF4">
            <w:pPr>
              <w:rPr>
                <w:rFonts w:eastAsia="Times New Roman"/>
              </w:rPr>
            </w:pPr>
            <w:r>
              <w:rPr>
                <w:rFonts w:eastAsia="Times New Roman"/>
              </w:rPr>
              <w:t xml:space="preserve">0 </w:t>
            </w:r>
          </w:p>
        </w:tc>
        <w:tc>
          <w:tcPr>
            <w:tcW w:w="0" w:type="auto"/>
            <w:vAlign w:val="center"/>
            <w:hideMark/>
          </w:tcPr>
          <w:p w14:paraId="10B72640" w14:textId="77777777" w:rsidR="001B3899" w:rsidRDefault="003D0EF4">
            <w:pPr>
              <w:rPr>
                <w:rFonts w:eastAsia="Times New Roman"/>
              </w:rPr>
            </w:pPr>
            <w:r>
              <w:rPr>
                <w:rFonts w:eastAsia="Times New Roman"/>
              </w:rPr>
              <w:t xml:space="preserve">0 </w:t>
            </w:r>
          </w:p>
        </w:tc>
        <w:tc>
          <w:tcPr>
            <w:tcW w:w="0" w:type="auto"/>
            <w:vAlign w:val="center"/>
            <w:hideMark/>
          </w:tcPr>
          <w:p w14:paraId="5D4324B6" w14:textId="77777777" w:rsidR="001B3899" w:rsidRDefault="003D0EF4">
            <w:pPr>
              <w:rPr>
                <w:rFonts w:eastAsia="Times New Roman"/>
              </w:rPr>
            </w:pPr>
            <w:r>
              <w:rPr>
                <w:rFonts w:eastAsia="Times New Roman"/>
              </w:rPr>
              <w:t xml:space="preserve">0 </w:t>
            </w:r>
          </w:p>
        </w:tc>
        <w:tc>
          <w:tcPr>
            <w:tcW w:w="0" w:type="auto"/>
            <w:vAlign w:val="center"/>
            <w:hideMark/>
          </w:tcPr>
          <w:p w14:paraId="73E4548C" w14:textId="77777777" w:rsidR="001B3899" w:rsidRDefault="003D0EF4">
            <w:pPr>
              <w:rPr>
                <w:rFonts w:eastAsia="Times New Roman"/>
              </w:rPr>
            </w:pPr>
            <w:r>
              <w:rPr>
                <w:rFonts w:eastAsia="Times New Roman"/>
              </w:rPr>
              <w:t xml:space="preserve">652 </w:t>
            </w:r>
          </w:p>
        </w:tc>
        <w:tc>
          <w:tcPr>
            <w:tcW w:w="0" w:type="auto"/>
            <w:vAlign w:val="center"/>
            <w:hideMark/>
          </w:tcPr>
          <w:p w14:paraId="198C776C" w14:textId="77777777" w:rsidR="001B3899" w:rsidRDefault="003D0EF4">
            <w:pPr>
              <w:rPr>
                <w:rFonts w:eastAsia="Times New Roman"/>
              </w:rPr>
            </w:pPr>
            <w:r>
              <w:rPr>
                <w:rFonts w:eastAsia="Times New Roman"/>
              </w:rPr>
              <w:t xml:space="preserve">378 </w:t>
            </w:r>
          </w:p>
        </w:tc>
        <w:tc>
          <w:tcPr>
            <w:tcW w:w="0" w:type="auto"/>
            <w:tcBorders>
              <w:right w:val="single" w:sz="6" w:space="0" w:color="auto"/>
            </w:tcBorders>
            <w:vAlign w:val="center"/>
            <w:hideMark/>
          </w:tcPr>
          <w:p w14:paraId="3CCE27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D7CF75" w14:textId="77777777" w:rsidR="001B3899" w:rsidRDefault="003D0EF4">
            <w:pPr>
              <w:rPr>
                <w:rFonts w:eastAsia="Times New Roman"/>
              </w:rPr>
            </w:pPr>
            <w:r>
              <w:rPr>
                <w:rFonts w:eastAsia="Times New Roman"/>
              </w:rPr>
              <w:t xml:space="preserve">1,030 </w:t>
            </w:r>
          </w:p>
        </w:tc>
        <w:tc>
          <w:tcPr>
            <w:tcW w:w="0" w:type="auto"/>
            <w:vAlign w:val="center"/>
            <w:hideMark/>
          </w:tcPr>
          <w:p w14:paraId="313EAC1F" w14:textId="77777777" w:rsidR="001B3899" w:rsidRDefault="003D0EF4">
            <w:pPr>
              <w:rPr>
                <w:rFonts w:eastAsia="Times New Roman"/>
              </w:rPr>
            </w:pPr>
            <w:r>
              <w:rPr>
                <w:rFonts w:eastAsia="Times New Roman"/>
              </w:rPr>
              <w:t xml:space="preserve">0 </w:t>
            </w:r>
          </w:p>
        </w:tc>
        <w:tc>
          <w:tcPr>
            <w:tcW w:w="0" w:type="auto"/>
            <w:vAlign w:val="center"/>
            <w:hideMark/>
          </w:tcPr>
          <w:p w14:paraId="4C5DFB5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7F85BB" w14:textId="77777777" w:rsidR="001B3899" w:rsidRDefault="003D0EF4">
            <w:pPr>
              <w:rPr>
                <w:rFonts w:eastAsia="Times New Roman"/>
              </w:rPr>
            </w:pPr>
            <w:r>
              <w:rPr>
                <w:rFonts w:eastAsia="Times New Roman"/>
              </w:rPr>
              <w:t xml:space="preserve">1,030 </w:t>
            </w:r>
          </w:p>
        </w:tc>
      </w:tr>
      <w:tr w:rsidR="001B3899" w14:paraId="69C970DB" w14:textId="77777777">
        <w:trPr>
          <w:divId w:val="1824467884"/>
          <w:tblCellSpacing w:w="15" w:type="dxa"/>
        </w:trPr>
        <w:tc>
          <w:tcPr>
            <w:tcW w:w="3600" w:type="dxa"/>
            <w:tcBorders>
              <w:right w:val="single" w:sz="6" w:space="0" w:color="auto"/>
            </w:tcBorders>
            <w:vAlign w:val="center"/>
            <w:hideMark/>
          </w:tcPr>
          <w:p w14:paraId="788263B7" w14:textId="77777777" w:rsidR="001B3899" w:rsidRDefault="003D0EF4">
            <w:pPr>
              <w:rPr>
                <w:rFonts w:eastAsia="Times New Roman"/>
              </w:rPr>
            </w:pPr>
            <w:r>
              <w:rPr>
                <w:rFonts w:eastAsia="Times New Roman"/>
              </w:rPr>
              <w:t xml:space="preserve">School Bus </w:t>
            </w:r>
          </w:p>
        </w:tc>
        <w:tc>
          <w:tcPr>
            <w:tcW w:w="0" w:type="auto"/>
            <w:vAlign w:val="center"/>
            <w:hideMark/>
          </w:tcPr>
          <w:p w14:paraId="3D384B08" w14:textId="77777777" w:rsidR="001B3899" w:rsidRDefault="003D0EF4">
            <w:pPr>
              <w:rPr>
                <w:rFonts w:eastAsia="Times New Roman"/>
              </w:rPr>
            </w:pPr>
            <w:r>
              <w:rPr>
                <w:rFonts w:eastAsia="Times New Roman"/>
              </w:rPr>
              <w:t xml:space="preserve">0 </w:t>
            </w:r>
          </w:p>
        </w:tc>
        <w:tc>
          <w:tcPr>
            <w:tcW w:w="0" w:type="auto"/>
            <w:vAlign w:val="center"/>
            <w:hideMark/>
          </w:tcPr>
          <w:p w14:paraId="33A34CF2" w14:textId="77777777" w:rsidR="001B3899" w:rsidRDefault="003D0EF4">
            <w:pPr>
              <w:rPr>
                <w:rFonts w:eastAsia="Times New Roman"/>
              </w:rPr>
            </w:pPr>
            <w:r>
              <w:rPr>
                <w:rFonts w:eastAsia="Times New Roman"/>
              </w:rPr>
              <w:t xml:space="preserve">0 </w:t>
            </w:r>
          </w:p>
        </w:tc>
        <w:tc>
          <w:tcPr>
            <w:tcW w:w="0" w:type="auto"/>
            <w:vAlign w:val="center"/>
            <w:hideMark/>
          </w:tcPr>
          <w:p w14:paraId="1ACBADFE" w14:textId="77777777" w:rsidR="001B3899" w:rsidRDefault="003D0EF4">
            <w:pPr>
              <w:rPr>
                <w:rFonts w:eastAsia="Times New Roman"/>
              </w:rPr>
            </w:pPr>
            <w:r>
              <w:rPr>
                <w:rFonts w:eastAsia="Times New Roman"/>
              </w:rPr>
              <w:t xml:space="preserve">0 </w:t>
            </w:r>
          </w:p>
        </w:tc>
        <w:tc>
          <w:tcPr>
            <w:tcW w:w="0" w:type="auto"/>
            <w:vAlign w:val="center"/>
            <w:hideMark/>
          </w:tcPr>
          <w:p w14:paraId="12DEA718" w14:textId="77777777" w:rsidR="001B3899" w:rsidRDefault="003D0EF4">
            <w:pPr>
              <w:rPr>
                <w:rFonts w:eastAsia="Times New Roman"/>
              </w:rPr>
            </w:pPr>
            <w:r>
              <w:rPr>
                <w:rFonts w:eastAsia="Times New Roman"/>
              </w:rPr>
              <w:t xml:space="preserve">0 </w:t>
            </w:r>
          </w:p>
        </w:tc>
        <w:tc>
          <w:tcPr>
            <w:tcW w:w="0" w:type="auto"/>
            <w:vAlign w:val="center"/>
            <w:hideMark/>
          </w:tcPr>
          <w:p w14:paraId="02BCF194" w14:textId="77777777" w:rsidR="001B3899" w:rsidRDefault="003D0EF4">
            <w:pPr>
              <w:rPr>
                <w:rFonts w:eastAsia="Times New Roman"/>
              </w:rPr>
            </w:pPr>
            <w:r>
              <w:rPr>
                <w:rFonts w:eastAsia="Times New Roman"/>
              </w:rPr>
              <w:t xml:space="preserve">0 </w:t>
            </w:r>
          </w:p>
        </w:tc>
        <w:tc>
          <w:tcPr>
            <w:tcW w:w="0" w:type="auto"/>
            <w:vAlign w:val="center"/>
            <w:hideMark/>
          </w:tcPr>
          <w:p w14:paraId="258C748A" w14:textId="77777777" w:rsidR="001B3899" w:rsidRDefault="003D0EF4">
            <w:pPr>
              <w:rPr>
                <w:rFonts w:eastAsia="Times New Roman"/>
              </w:rPr>
            </w:pPr>
            <w:r>
              <w:rPr>
                <w:rFonts w:eastAsia="Times New Roman"/>
              </w:rPr>
              <w:t xml:space="preserve">0 </w:t>
            </w:r>
          </w:p>
        </w:tc>
        <w:tc>
          <w:tcPr>
            <w:tcW w:w="0" w:type="auto"/>
            <w:vAlign w:val="center"/>
            <w:hideMark/>
          </w:tcPr>
          <w:p w14:paraId="185F8756" w14:textId="77777777" w:rsidR="001B3899" w:rsidRDefault="003D0EF4">
            <w:pPr>
              <w:rPr>
                <w:rFonts w:eastAsia="Times New Roman"/>
              </w:rPr>
            </w:pPr>
            <w:r>
              <w:rPr>
                <w:rFonts w:eastAsia="Times New Roman"/>
              </w:rPr>
              <w:t xml:space="preserve">0 </w:t>
            </w:r>
          </w:p>
        </w:tc>
        <w:tc>
          <w:tcPr>
            <w:tcW w:w="0" w:type="auto"/>
            <w:vAlign w:val="center"/>
            <w:hideMark/>
          </w:tcPr>
          <w:p w14:paraId="23D7B760" w14:textId="77777777" w:rsidR="001B3899" w:rsidRDefault="003D0EF4">
            <w:pPr>
              <w:rPr>
                <w:rFonts w:eastAsia="Times New Roman"/>
              </w:rPr>
            </w:pPr>
            <w:r>
              <w:rPr>
                <w:rFonts w:eastAsia="Times New Roman"/>
              </w:rPr>
              <w:t xml:space="preserve">0 </w:t>
            </w:r>
          </w:p>
        </w:tc>
        <w:tc>
          <w:tcPr>
            <w:tcW w:w="0" w:type="auto"/>
            <w:vAlign w:val="center"/>
            <w:hideMark/>
          </w:tcPr>
          <w:p w14:paraId="25A29C24" w14:textId="77777777" w:rsidR="001B3899" w:rsidRDefault="003D0EF4">
            <w:pPr>
              <w:rPr>
                <w:rFonts w:eastAsia="Times New Roman"/>
              </w:rPr>
            </w:pPr>
            <w:r>
              <w:rPr>
                <w:rFonts w:eastAsia="Times New Roman"/>
              </w:rPr>
              <w:t xml:space="preserve">0 </w:t>
            </w:r>
          </w:p>
        </w:tc>
        <w:tc>
          <w:tcPr>
            <w:tcW w:w="0" w:type="auto"/>
            <w:vAlign w:val="center"/>
            <w:hideMark/>
          </w:tcPr>
          <w:p w14:paraId="6A4CE8BE" w14:textId="77777777" w:rsidR="001B3899" w:rsidRDefault="003D0EF4">
            <w:pPr>
              <w:rPr>
                <w:rFonts w:eastAsia="Times New Roman"/>
              </w:rPr>
            </w:pPr>
            <w:r>
              <w:rPr>
                <w:rFonts w:eastAsia="Times New Roman"/>
              </w:rPr>
              <w:t xml:space="preserve">0 </w:t>
            </w:r>
          </w:p>
        </w:tc>
        <w:tc>
          <w:tcPr>
            <w:tcW w:w="0" w:type="auto"/>
            <w:vAlign w:val="center"/>
            <w:hideMark/>
          </w:tcPr>
          <w:p w14:paraId="2389AEC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4037F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41544F" w14:textId="77777777" w:rsidR="001B3899" w:rsidRDefault="003D0EF4">
            <w:pPr>
              <w:rPr>
                <w:rFonts w:eastAsia="Times New Roman"/>
              </w:rPr>
            </w:pPr>
            <w:r>
              <w:rPr>
                <w:rFonts w:eastAsia="Times New Roman"/>
              </w:rPr>
              <w:t xml:space="preserve">0 </w:t>
            </w:r>
          </w:p>
        </w:tc>
        <w:tc>
          <w:tcPr>
            <w:tcW w:w="0" w:type="auto"/>
            <w:vAlign w:val="center"/>
            <w:hideMark/>
          </w:tcPr>
          <w:p w14:paraId="764C3FED" w14:textId="77777777" w:rsidR="001B3899" w:rsidRDefault="003D0EF4">
            <w:pPr>
              <w:rPr>
                <w:rFonts w:eastAsia="Times New Roman"/>
              </w:rPr>
            </w:pPr>
            <w:r>
              <w:rPr>
                <w:rFonts w:eastAsia="Times New Roman"/>
              </w:rPr>
              <w:t xml:space="preserve">0 </w:t>
            </w:r>
          </w:p>
        </w:tc>
        <w:tc>
          <w:tcPr>
            <w:tcW w:w="0" w:type="auto"/>
            <w:vAlign w:val="center"/>
            <w:hideMark/>
          </w:tcPr>
          <w:p w14:paraId="663D502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9388EC1" w14:textId="77777777" w:rsidR="001B3899" w:rsidRDefault="003D0EF4">
            <w:pPr>
              <w:rPr>
                <w:rFonts w:eastAsia="Times New Roman"/>
              </w:rPr>
            </w:pPr>
            <w:r>
              <w:rPr>
                <w:rFonts w:eastAsia="Times New Roman"/>
              </w:rPr>
              <w:t xml:space="preserve">0 </w:t>
            </w:r>
          </w:p>
        </w:tc>
      </w:tr>
      <w:tr w:rsidR="001B3899" w14:paraId="58504C47" w14:textId="77777777">
        <w:trPr>
          <w:divId w:val="1824467884"/>
          <w:tblCellSpacing w:w="15" w:type="dxa"/>
        </w:trPr>
        <w:tc>
          <w:tcPr>
            <w:tcW w:w="3600" w:type="dxa"/>
            <w:tcBorders>
              <w:right w:val="single" w:sz="6" w:space="0" w:color="auto"/>
            </w:tcBorders>
            <w:vAlign w:val="center"/>
            <w:hideMark/>
          </w:tcPr>
          <w:p w14:paraId="6FFB6D3A" w14:textId="77777777" w:rsidR="001B3899" w:rsidRDefault="003D0EF4">
            <w:pPr>
              <w:rPr>
                <w:rFonts w:eastAsia="Times New Roman"/>
              </w:rPr>
            </w:pPr>
            <w:r>
              <w:rPr>
                <w:rFonts w:eastAsia="Times New Roman"/>
              </w:rPr>
              <w:t xml:space="preserve">Total </w:t>
            </w:r>
          </w:p>
        </w:tc>
        <w:tc>
          <w:tcPr>
            <w:tcW w:w="0" w:type="auto"/>
            <w:vAlign w:val="center"/>
            <w:hideMark/>
          </w:tcPr>
          <w:p w14:paraId="1B9A4AF3" w14:textId="77777777" w:rsidR="001B3899" w:rsidRDefault="003D0EF4">
            <w:pPr>
              <w:rPr>
                <w:rFonts w:eastAsia="Times New Roman"/>
              </w:rPr>
            </w:pPr>
            <w:r>
              <w:rPr>
                <w:rFonts w:eastAsia="Times New Roman"/>
              </w:rPr>
              <w:t xml:space="preserve">4,287 </w:t>
            </w:r>
          </w:p>
        </w:tc>
        <w:tc>
          <w:tcPr>
            <w:tcW w:w="0" w:type="auto"/>
            <w:vAlign w:val="center"/>
            <w:hideMark/>
          </w:tcPr>
          <w:p w14:paraId="093A0FF1" w14:textId="77777777" w:rsidR="001B3899" w:rsidRDefault="003D0EF4">
            <w:pPr>
              <w:rPr>
                <w:rFonts w:eastAsia="Times New Roman"/>
              </w:rPr>
            </w:pPr>
            <w:r>
              <w:rPr>
                <w:rFonts w:eastAsia="Times New Roman"/>
              </w:rPr>
              <w:t xml:space="preserve">1,394,217 </w:t>
            </w:r>
          </w:p>
        </w:tc>
        <w:tc>
          <w:tcPr>
            <w:tcW w:w="0" w:type="auto"/>
            <w:vAlign w:val="center"/>
            <w:hideMark/>
          </w:tcPr>
          <w:p w14:paraId="138244DB" w14:textId="77777777" w:rsidR="001B3899" w:rsidRDefault="003D0EF4">
            <w:pPr>
              <w:rPr>
                <w:rFonts w:eastAsia="Times New Roman"/>
              </w:rPr>
            </w:pPr>
            <w:r>
              <w:rPr>
                <w:rFonts w:eastAsia="Times New Roman"/>
              </w:rPr>
              <w:t xml:space="preserve">1,260,117 </w:t>
            </w:r>
          </w:p>
        </w:tc>
        <w:tc>
          <w:tcPr>
            <w:tcW w:w="0" w:type="auto"/>
            <w:vAlign w:val="center"/>
            <w:hideMark/>
          </w:tcPr>
          <w:p w14:paraId="079830CC" w14:textId="77777777" w:rsidR="001B3899" w:rsidRDefault="003D0EF4">
            <w:pPr>
              <w:rPr>
                <w:rFonts w:eastAsia="Times New Roman"/>
              </w:rPr>
            </w:pPr>
            <w:r>
              <w:rPr>
                <w:rFonts w:eastAsia="Times New Roman"/>
              </w:rPr>
              <w:t xml:space="preserve">124,360 </w:t>
            </w:r>
          </w:p>
        </w:tc>
        <w:tc>
          <w:tcPr>
            <w:tcW w:w="0" w:type="auto"/>
            <w:vAlign w:val="center"/>
            <w:hideMark/>
          </w:tcPr>
          <w:p w14:paraId="7494AE2A" w14:textId="77777777" w:rsidR="001B3899" w:rsidRDefault="003D0EF4">
            <w:pPr>
              <w:rPr>
                <w:rFonts w:eastAsia="Times New Roman"/>
              </w:rPr>
            </w:pPr>
            <w:r>
              <w:rPr>
                <w:rFonts w:eastAsia="Times New Roman"/>
              </w:rPr>
              <w:t xml:space="preserve">3,460 </w:t>
            </w:r>
          </w:p>
        </w:tc>
        <w:tc>
          <w:tcPr>
            <w:tcW w:w="0" w:type="auto"/>
            <w:vAlign w:val="center"/>
            <w:hideMark/>
          </w:tcPr>
          <w:p w14:paraId="06EA79F9" w14:textId="77777777" w:rsidR="001B3899" w:rsidRDefault="003D0EF4">
            <w:pPr>
              <w:rPr>
                <w:rFonts w:eastAsia="Times New Roman"/>
              </w:rPr>
            </w:pPr>
            <w:r>
              <w:rPr>
                <w:rFonts w:eastAsia="Times New Roman"/>
              </w:rPr>
              <w:t xml:space="preserve">7,936 </w:t>
            </w:r>
          </w:p>
        </w:tc>
        <w:tc>
          <w:tcPr>
            <w:tcW w:w="0" w:type="auto"/>
            <w:vAlign w:val="center"/>
            <w:hideMark/>
          </w:tcPr>
          <w:p w14:paraId="6C55EA8B" w14:textId="77777777" w:rsidR="001B3899" w:rsidRDefault="003D0EF4">
            <w:pPr>
              <w:rPr>
                <w:rFonts w:eastAsia="Times New Roman"/>
              </w:rPr>
            </w:pPr>
            <w:r>
              <w:rPr>
                <w:rFonts w:eastAsia="Times New Roman"/>
              </w:rPr>
              <w:t xml:space="preserve">987 </w:t>
            </w:r>
          </w:p>
        </w:tc>
        <w:tc>
          <w:tcPr>
            <w:tcW w:w="0" w:type="auto"/>
            <w:vAlign w:val="center"/>
            <w:hideMark/>
          </w:tcPr>
          <w:p w14:paraId="3713D354" w14:textId="77777777" w:rsidR="001B3899" w:rsidRDefault="003D0EF4">
            <w:pPr>
              <w:rPr>
                <w:rFonts w:eastAsia="Times New Roman"/>
              </w:rPr>
            </w:pPr>
            <w:r>
              <w:rPr>
                <w:rFonts w:eastAsia="Times New Roman"/>
              </w:rPr>
              <w:t xml:space="preserve">26 </w:t>
            </w:r>
          </w:p>
        </w:tc>
        <w:tc>
          <w:tcPr>
            <w:tcW w:w="0" w:type="auto"/>
            <w:vAlign w:val="center"/>
            <w:hideMark/>
          </w:tcPr>
          <w:p w14:paraId="0E9F08AC" w14:textId="77777777" w:rsidR="001B3899" w:rsidRDefault="003D0EF4">
            <w:pPr>
              <w:rPr>
                <w:rFonts w:eastAsia="Times New Roman"/>
              </w:rPr>
            </w:pPr>
            <w:r>
              <w:rPr>
                <w:rFonts w:eastAsia="Times New Roman"/>
              </w:rPr>
              <w:t xml:space="preserve">174 </w:t>
            </w:r>
          </w:p>
        </w:tc>
        <w:tc>
          <w:tcPr>
            <w:tcW w:w="0" w:type="auto"/>
            <w:vAlign w:val="center"/>
            <w:hideMark/>
          </w:tcPr>
          <w:p w14:paraId="061C6915" w14:textId="77777777" w:rsidR="001B3899" w:rsidRDefault="003D0EF4">
            <w:pPr>
              <w:rPr>
                <w:rFonts w:eastAsia="Times New Roman"/>
              </w:rPr>
            </w:pPr>
            <w:r>
              <w:rPr>
                <w:rFonts w:eastAsia="Times New Roman"/>
              </w:rPr>
              <w:t xml:space="preserve">652 </w:t>
            </w:r>
          </w:p>
        </w:tc>
        <w:tc>
          <w:tcPr>
            <w:tcW w:w="0" w:type="auto"/>
            <w:vAlign w:val="center"/>
            <w:hideMark/>
          </w:tcPr>
          <w:p w14:paraId="0AF7FFC2" w14:textId="77777777" w:rsidR="001B3899" w:rsidRDefault="003D0EF4">
            <w:pPr>
              <w:rPr>
                <w:rFonts w:eastAsia="Times New Roman"/>
              </w:rPr>
            </w:pPr>
            <w:r>
              <w:rPr>
                <w:rFonts w:eastAsia="Times New Roman"/>
              </w:rPr>
              <w:t xml:space="preserve">378 </w:t>
            </w:r>
          </w:p>
        </w:tc>
        <w:tc>
          <w:tcPr>
            <w:tcW w:w="0" w:type="auto"/>
            <w:tcBorders>
              <w:right w:val="single" w:sz="6" w:space="0" w:color="auto"/>
            </w:tcBorders>
            <w:vAlign w:val="center"/>
            <w:hideMark/>
          </w:tcPr>
          <w:p w14:paraId="671B60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05718AB" w14:textId="77777777" w:rsidR="001B3899" w:rsidRDefault="003D0EF4">
            <w:pPr>
              <w:rPr>
                <w:rFonts w:eastAsia="Times New Roman"/>
              </w:rPr>
            </w:pPr>
            <w:r>
              <w:rPr>
                <w:rFonts w:eastAsia="Times New Roman"/>
              </w:rPr>
              <w:t xml:space="preserve">2,796,595 </w:t>
            </w:r>
          </w:p>
        </w:tc>
        <w:tc>
          <w:tcPr>
            <w:tcW w:w="0" w:type="auto"/>
            <w:vAlign w:val="center"/>
            <w:hideMark/>
          </w:tcPr>
          <w:p w14:paraId="485A2E97" w14:textId="77777777" w:rsidR="001B3899" w:rsidRDefault="003D0EF4">
            <w:pPr>
              <w:rPr>
                <w:rFonts w:eastAsia="Times New Roman"/>
              </w:rPr>
            </w:pPr>
            <w:r>
              <w:rPr>
                <w:rFonts w:eastAsia="Times New Roman"/>
              </w:rPr>
              <w:t xml:space="preserve">8,924 </w:t>
            </w:r>
          </w:p>
        </w:tc>
        <w:tc>
          <w:tcPr>
            <w:tcW w:w="0" w:type="auto"/>
            <w:vAlign w:val="center"/>
            <w:hideMark/>
          </w:tcPr>
          <w:p w14:paraId="46BA21DC" w14:textId="77777777" w:rsidR="001B3899" w:rsidRDefault="003D0EF4">
            <w:pPr>
              <w:rPr>
                <w:rFonts w:eastAsia="Times New Roman"/>
              </w:rPr>
            </w:pPr>
            <w:r>
              <w:rPr>
                <w:rFonts w:eastAsia="Times New Roman"/>
              </w:rPr>
              <w:t xml:space="preserve">200 </w:t>
            </w:r>
          </w:p>
        </w:tc>
        <w:tc>
          <w:tcPr>
            <w:tcW w:w="0" w:type="auto"/>
            <w:tcBorders>
              <w:right w:val="single" w:sz="6" w:space="0" w:color="auto"/>
            </w:tcBorders>
            <w:vAlign w:val="center"/>
            <w:hideMark/>
          </w:tcPr>
          <w:p w14:paraId="6DB1C7F1" w14:textId="77777777" w:rsidR="001B3899" w:rsidRDefault="003D0EF4">
            <w:pPr>
              <w:rPr>
                <w:rFonts w:eastAsia="Times New Roman"/>
              </w:rPr>
            </w:pPr>
            <w:r>
              <w:rPr>
                <w:rFonts w:eastAsia="Times New Roman"/>
              </w:rPr>
              <w:t xml:space="preserve">1,030 </w:t>
            </w:r>
          </w:p>
        </w:tc>
      </w:tr>
    </w:tbl>
    <w:p w14:paraId="1B8B3702"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gridCol w:w="421"/>
        <w:gridCol w:w="366"/>
        <w:gridCol w:w="452"/>
        <w:gridCol w:w="450"/>
        <w:gridCol w:w="449"/>
        <w:gridCol w:w="366"/>
        <w:gridCol w:w="727"/>
        <w:gridCol w:w="403"/>
        <w:gridCol w:w="727"/>
        <w:gridCol w:w="431"/>
        <w:gridCol w:w="727"/>
        <w:gridCol w:w="593"/>
        <w:gridCol w:w="464"/>
        <w:gridCol w:w="663"/>
        <w:gridCol w:w="449"/>
        <w:gridCol w:w="479"/>
      </w:tblGrid>
      <w:tr w:rsidR="001B3899" w14:paraId="4DA86C35" w14:textId="77777777">
        <w:trPr>
          <w:divId w:val="1824467884"/>
          <w:tblHeader/>
          <w:tblCellSpacing w:w="15" w:type="dxa"/>
        </w:trPr>
        <w:tc>
          <w:tcPr>
            <w:tcW w:w="0" w:type="auto"/>
            <w:gridSpan w:val="17"/>
            <w:tcBorders>
              <w:top w:val="nil"/>
              <w:left w:val="nil"/>
              <w:bottom w:val="nil"/>
              <w:right w:val="nil"/>
            </w:tcBorders>
            <w:vAlign w:val="center"/>
            <w:hideMark/>
          </w:tcPr>
          <w:p w14:paraId="46C9FAD4" w14:textId="13BA371F" w:rsidR="001B3899" w:rsidRDefault="00477412">
            <w:pPr>
              <w:jc w:val="center"/>
              <w:rPr>
                <w:rFonts w:eastAsia="Times New Roman"/>
              </w:rPr>
            </w:pPr>
            <w:ins w:id="289" w:author="Kyeil Kim" w:date="2019-04-25T13:18:00Z">
              <w:r>
                <w:rPr>
                  <w:rFonts w:eastAsia="Times New Roman"/>
                </w:rPr>
                <w:t xml:space="preserve">Table </w:t>
              </w:r>
            </w:ins>
            <w:del w:id="290" w:author="Kyeil Kim" w:date="2019-04-25T13:18:00Z">
              <w:r w:rsidR="003D0EF4" w:rsidDel="00477412">
                <w:rPr>
                  <w:rFonts w:eastAsia="Times New Roman"/>
                </w:rPr>
                <w:delText xml:space="preserve">Tablke </w:delText>
              </w:r>
            </w:del>
            <w:r w:rsidR="003D0EF4">
              <w:rPr>
                <w:rFonts w:eastAsia="Times New Roman"/>
              </w:rPr>
              <w:t>3-16r. Trip Mode Choice by Tour Purpose and Tour Mode - Observed Trip Mode Shares: Joint Non-</w:t>
            </w:r>
            <w:proofErr w:type="gramStart"/>
            <w:r w:rsidR="003D0EF4">
              <w:rPr>
                <w:rFonts w:eastAsia="Times New Roman"/>
              </w:rPr>
              <w:t>mandatory</w:t>
            </w:r>
            <w:proofErr w:type="gramEnd"/>
            <w:r w:rsidR="003D0EF4">
              <w:rPr>
                <w:rFonts w:eastAsia="Times New Roman"/>
              </w:rPr>
              <w:t xml:space="preserve"> Tours </w:t>
            </w:r>
          </w:p>
        </w:tc>
      </w:tr>
      <w:tr w:rsidR="001B3899" w14:paraId="3C48CF5E" w14:textId="77777777">
        <w:trPr>
          <w:divId w:val="1824467884"/>
          <w:tblHeader/>
          <w:tblCellSpacing w:w="15" w:type="dxa"/>
        </w:trPr>
        <w:tc>
          <w:tcPr>
            <w:tcW w:w="0" w:type="auto"/>
            <w:vAlign w:val="center"/>
            <w:hideMark/>
          </w:tcPr>
          <w:p w14:paraId="514C1B3F"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6FBE3299" w14:textId="77777777" w:rsidR="001B3899" w:rsidRDefault="003D0EF4">
            <w:pPr>
              <w:jc w:val="center"/>
              <w:divId w:val="1490244981"/>
              <w:rPr>
                <w:rFonts w:eastAsia="Times New Roman"/>
                <w:b/>
                <w:bCs/>
              </w:rPr>
            </w:pPr>
            <w:r>
              <w:rPr>
                <w:rFonts w:eastAsia="Times New Roman"/>
                <w:b/>
                <w:bCs/>
              </w:rPr>
              <w:t xml:space="preserve">Trip Mode </w:t>
            </w:r>
          </w:p>
        </w:tc>
        <w:tc>
          <w:tcPr>
            <w:tcW w:w="0" w:type="auto"/>
            <w:vAlign w:val="center"/>
            <w:hideMark/>
          </w:tcPr>
          <w:p w14:paraId="6EA81B4E"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422C65C3" w14:textId="77777777" w:rsidR="001B3899" w:rsidRDefault="003D0EF4">
            <w:pPr>
              <w:jc w:val="center"/>
              <w:divId w:val="243419452"/>
              <w:rPr>
                <w:rFonts w:eastAsia="Times New Roman"/>
                <w:b/>
                <w:bCs/>
              </w:rPr>
            </w:pPr>
            <w:r>
              <w:rPr>
                <w:rFonts w:eastAsia="Times New Roman"/>
                <w:b/>
                <w:bCs/>
              </w:rPr>
              <w:t xml:space="preserve">Transit Totals </w:t>
            </w:r>
          </w:p>
        </w:tc>
      </w:tr>
      <w:tr w:rsidR="001B3899" w14:paraId="61D2E4E1" w14:textId="77777777">
        <w:trPr>
          <w:divId w:val="1824467884"/>
          <w:tblHeader/>
          <w:tblCellSpacing w:w="15" w:type="dxa"/>
        </w:trPr>
        <w:tc>
          <w:tcPr>
            <w:tcW w:w="0" w:type="auto"/>
            <w:vAlign w:val="center"/>
            <w:hideMark/>
          </w:tcPr>
          <w:p w14:paraId="504827B5"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7B282D6E"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4F63DDA1"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453A4F51"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6901AA7E"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7FF69C54"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2D84CAF"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2F02AD51" w14:textId="59E673DD"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291"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14BFCACE"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1CD3F42A" w14:textId="78F7C02C" w:rsidR="001B3899" w:rsidRDefault="003D0EF4">
            <w:pPr>
              <w:rPr>
                <w:rFonts w:eastAsia="Times New Roman"/>
                <w:b/>
                <w:bCs/>
              </w:rPr>
            </w:pPr>
            <w:r>
              <w:rPr>
                <w:rFonts w:eastAsia="Times New Roman"/>
                <w:b/>
                <w:bCs/>
              </w:rPr>
              <w:t>PNR Pre</w:t>
            </w:r>
            <w:ins w:id="292"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0A4AB2FF"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6EC19BE7" w14:textId="53943E7C" w:rsidR="001B3899" w:rsidRDefault="003D0EF4">
            <w:pPr>
              <w:rPr>
                <w:rFonts w:eastAsia="Times New Roman"/>
                <w:b/>
                <w:bCs/>
              </w:rPr>
            </w:pPr>
            <w:r>
              <w:rPr>
                <w:rFonts w:eastAsia="Times New Roman"/>
                <w:b/>
                <w:bCs/>
              </w:rPr>
              <w:t>KNR Pre</w:t>
            </w:r>
            <w:ins w:id="293"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1486E0C3"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1569456D"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02991D00"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46FA3788"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08312E89" w14:textId="77777777" w:rsidR="001B3899" w:rsidRDefault="003D0EF4">
            <w:pPr>
              <w:rPr>
                <w:rFonts w:eastAsia="Times New Roman"/>
                <w:b/>
                <w:bCs/>
              </w:rPr>
            </w:pPr>
            <w:r>
              <w:rPr>
                <w:rFonts w:eastAsia="Times New Roman"/>
                <w:b/>
                <w:bCs/>
              </w:rPr>
              <w:t xml:space="preserve">KNR </w:t>
            </w:r>
          </w:p>
        </w:tc>
      </w:tr>
      <w:tr w:rsidR="001B3899" w14:paraId="39969A77" w14:textId="77777777">
        <w:trPr>
          <w:divId w:val="1824467884"/>
          <w:tblCellSpacing w:w="15" w:type="dxa"/>
        </w:trPr>
        <w:tc>
          <w:tcPr>
            <w:tcW w:w="3600" w:type="dxa"/>
            <w:tcBorders>
              <w:right w:val="single" w:sz="6" w:space="0" w:color="auto"/>
            </w:tcBorders>
            <w:vAlign w:val="center"/>
            <w:hideMark/>
          </w:tcPr>
          <w:p w14:paraId="72A384E5" w14:textId="77777777" w:rsidR="001B3899" w:rsidRDefault="003D0EF4">
            <w:pPr>
              <w:rPr>
                <w:rFonts w:eastAsia="Times New Roman"/>
              </w:rPr>
            </w:pPr>
            <w:r>
              <w:rPr>
                <w:rFonts w:eastAsia="Times New Roman"/>
              </w:rPr>
              <w:t xml:space="preserve">Drive Alone </w:t>
            </w:r>
          </w:p>
        </w:tc>
        <w:tc>
          <w:tcPr>
            <w:tcW w:w="0" w:type="auto"/>
            <w:vAlign w:val="center"/>
            <w:hideMark/>
          </w:tcPr>
          <w:p w14:paraId="062E3A62" w14:textId="77777777" w:rsidR="001B3899" w:rsidRDefault="003D0EF4">
            <w:pPr>
              <w:rPr>
                <w:rFonts w:eastAsia="Times New Roman"/>
              </w:rPr>
            </w:pPr>
            <w:r>
              <w:rPr>
                <w:rFonts w:eastAsia="Times New Roman"/>
              </w:rPr>
              <w:t xml:space="preserve">0% </w:t>
            </w:r>
          </w:p>
        </w:tc>
        <w:tc>
          <w:tcPr>
            <w:tcW w:w="0" w:type="auto"/>
            <w:vAlign w:val="center"/>
            <w:hideMark/>
          </w:tcPr>
          <w:p w14:paraId="36827860" w14:textId="77777777" w:rsidR="001B3899" w:rsidRDefault="003D0EF4">
            <w:pPr>
              <w:rPr>
                <w:rFonts w:eastAsia="Times New Roman"/>
              </w:rPr>
            </w:pPr>
            <w:r>
              <w:rPr>
                <w:rFonts w:eastAsia="Times New Roman"/>
              </w:rPr>
              <w:t xml:space="preserve">0% </w:t>
            </w:r>
          </w:p>
        </w:tc>
        <w:tc>
          <w:tcPr>
            <w:tcW w:w="0" w:type="auto"/>
            <w:vAlign w:val="center"/>
            <w:hideMark/>
          </w:tcPr>
          <w:p w14:paraId="4650CC3F" w14:textId="77777777" w:rsidR="001B3899" w:rsidRDefault="003D0EF4">
            <w:pPr>
              <w:rPr>
                <w:rFonts w:eastAsia="Times New Roman"/>
              </w:rPr>
            </w:pPr>
            <w:r>
              <w:rPr>
                <w:rFonts w:eastAsia="Times New Roman"/>
              </w:rPr>
              <w:t xml:space="preserve">0% </w:t>
            </w:r>
          </w:p>
        </w:tc>
        <w:tc>
          <w:tcPr>
            <w:tcW w:w="0" w:type="auto"/>
            <w:vAlign w:val="center"/>
            <w:hideMark/>
          </w:tcPr>
          <w:p w14:paraId="24B870C5" w14:textId="77777777" w:rsidR="001B3899" w:rsidRDefault="003D0EF4">
            <w:pPr>
              <w:rPr>
                <w:rFonts w:eastAsia="Times New Roman"/>
              </w:rPr>
            </w:pPr>
            <w:r>
              <w:rPr>
                <w:rFonts w:eastAsia="Times New Roman"/>
              </w:rPr>
              <w:t xml:space="preserve">0% </w:t>
            </w:r>
          </w:p>
        </w:tc>
        <w:tc>
          <w:tcPr>
            <w:tcW w:w="0" w:type="auto"/>
            <w:vAlign w:val="center"/>
            <w:hideMark/>
          </w:tcPr>
          <w:p w14:paraId="52CAEDE9" w14:textId="77777777" w:rsidR="001B3899" w:rsidRDefault="003D0EF4">
            <w:pPr>
              <w:rPr>
                <w:rFonts w:eastAsia="Times New Roman"/>
              </w:rPr>
            </w:pPr>
            <w:r>
              <w:rPr>
                <w:rFonts w:eastAsia="Times New Roman"/>
              </w:rPr>
              <w:t xml:space="preserve">0% </w:t>
            </w:r>
          </w:p>
        </w:tc>
        <w:tc>
          <w:tcPr>
            <w:tcW w:w="0" w:type="auto"/>
            <w:vAlign w:val="center"/>
            <w:hideMark/>
          </w:tcPr>
          <w:p w14:paraId="4E15F443" w14:textId="77777777" w:rsidR="001B3899" w:rsidRDefault="003D0EF4">
            <w:pPr>
              <w:rPr>
                <w:rFonts w:eastAsia="Times New Roman"/>
              </w:rPr>
            </w:pPr>
            <w:r>
              <w:rPr>
                <w:rFonts w:eastAsia="Times New Roman"/>
              </w:rPr>
              <w:t xml:space="preserve">0% </w:t>
            </w:r>
          </w:p>
        </w:tc>
        <w:tc>
          <w:tcPr>
            <w:tcW w:w="0" w:type="auto"/>
            <w:vAlign w:val="center"/>
            <w:hideMark/>
          </w:tcPr>
          <w:p w14:paraId="3B488867" w14:textId="77777777" w:rsidR="001B3899" w:rsidRDefault="003D0EF4">
            <w:pPr>
              <w:rPr>
                <w:rFonts w:eastAsia="Times New Roman"/>
              </w:rPr>
            </w:pPr>
            <w:r>
              <w:rPr>
                <w:rFonts w:eastAsia="Times New Roman"/>
              </w:rPr>
              <w:t xml:space="preserve">0% </w:t>
            </w:r>
          </w:p>
        </w:tc>
        <w:tc>
          <w:tcPr>
            <w:tcW w:w="0" w:type="auto"/>
            <w:vAlign w:val="center"/>
            <w:hideMark/>
          </w:tcPr>
          <w:p w14:paraId="68A5BDFE" w14:textId="77777777" w:rsidR="001B3899" w:rsidRDefault="003D0EF4">
            <w:pPr>
              <w:rPr>
                <w:rFonts w:eastAsia="Times New Roman"/>
              </w:rPr>
            </w:pPr>
            <w:r>
              <w:rPr>
                <w:rFonts w:eastAsia="Times New Roman"/>
              </w:rPr>
              <w:t xml:space="preserve">0% </w:t>
            </w:r>
          </w:p>
        </w:tc>
        <w:tc>
          <w:tcPr>
            <w:tcW w:w="0" w:type="auto"/>
            <w:vAlign w:val="center"/>
            <w:hideMark/>
          </w:tcPr>
          <w:p w14:paraId="3976ACAA" w14:textId="77777777" w:rsidR="001B3899" w:rsidRDefault="003D0EF4">
            <w:pPr>
              <w:rPr>
                <w:rFonts w:eastAsia="Times New Roman"/>
              </w:rPr>
            </w:pPr>
            <w:r>
              <w:rPr>
                <w:rFonts w:eastAsia="Times New Roman"/>
              </w:rPr>
              <w:t xml:space="preserve">0% </w:t>
            </w:r>
          </w:p>
        </w:tc>
        <w:tc>
          <w:tcPr>
            <w:tcW w:w="0" w:type="auto"/>
            <w:vAlign w:val="center"/>
            <w:hideMark/>
          </w:tcPr>
          <w:p w14:paraId="18CAC51C" w14:textId="77777777" w:rsidR="001B3899" w:rsidRDefault="003D0EF4">
            <w:pPr>
              <w:rPr>
                <w:rFonts w:eastAsia="Times New Roman"/>
              </w:rPr>
            </w:pPr>
            <w:r>
              <w:rPr>
                <w:rFonts w:eastAsia="Times New Roman"/>
              </w:rPr>
              <w:t xml:space="preserve">0% </w:t>
            </w:r>
          </w:p>
        </w:tc>
        <w:tc>
          <w:tcPr>
            <w:tcW w:w="0" w:type="auto"/>
            <w:vAlign w:val="center"/>
            <w:hideMark/>
          </w:tcPr>
          <w:p w14:paraId="35F8845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FA98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B1F534" w14:textId="77777777" w:rsidR="001B3899" w:rsidRDefault="003D0EF4">
            <w:pPr>
              <w:rPr>
                <w:rFonts w:eastAsia="Times New Roman"/>
              </w:rPr>
            </w:pPr>
            <w:r>
              <w:rPr>
                <w:rFonts w:eastAsia="Times New Roman"/>
              </w:rPr>
              <w:t xml:space="preserve">0% </w:t>
            </w:r>
          </w:p>
        </w:tc>
        <w:tc>
          <w:tcPr>
            <w:tcW w:w="0" w:type="auto"/>
            <w:vAlign w:val="center"/>
            <w:hideMark/>
          </w:tcPr>
          <w:p w14:paraId="6F1891F2" w14:textId="77777777" w:rsidR="001B3899" w:rsidRDefault="003D0EF4">
            <w:pPr>
              <w:rPr>
                <w:rFonts w:eastAsia="Times New Roman"/>
              </w:rPr>
            </w:pPr>
            <w:r>
              <w:rPr>
                <w:rFonts w:eastAsia="Times New Roman"/>
              </w:rPr>
              <w:t xml:space="preserve">0% </w:t>
            </w:r>
          </w:p>
        </w:tc>
        <w:tc>
          <w:tcPr>
            <w:tcW w:w="0" w:type="auto"/>
            <w:vAlign w:val="center"/>
            <w:hideMark/>
          </w:tcPr>
          <w:p w14:paraId="1CA3EA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7188B6" w14:textId="77777777" w:rsidR="001B3899" w:rsidRDefault="003D0EF4">
            <w:pPr>
              <w:rPr>
                <w:rFonts w:eastAsia="Times New Roman"/>
              </w:rPr>
            </w:pPr>
            <w:r>
              <w:rPr>
                <w:rFonts w:eastAsia="Times New Roman"/>
              </w:rPr>
              <w:t xml:space="preserve">0% </w:t>
            </w:r>
          </w:p>
        </w:tc>
      </w:tr>
      <w:tr w:rsidR="001B3899" w14:paraId="72B0DD92" w14:textId="77777777">
        <w:trPr>
          <w:divId w:val="1824467884"/>
          <w:tblCellSpacing w:w="15" w:type="dxa"/>
        </w:trPr>
        <w:tc>
          <w:tcPr>
            <w:tcW w:w="3600" w:type="dxa"/>
            <w:tcBorders>
              <w:right w:val="single" w:sz="6" w:space="0" w:color="auto"/>
            </w:tcBorders>
            <w:vAlign w:val="center"/>
            <w:hideMark/>
          </w:tcPr>
          <w:p w14:paraId="61B093BB" w14:textId="242EFFB8" w:rsidR="001B3899" w:rsidRDefault="003D0EF4">
            <w:pPr>
              <w:rPr>
                <w:rFonts w:eastAsia="Times New Roman"/>
              </w:rPr>
            </w:pPr>
            <w:del w:id="294" w:author="Kyeil Kim" w:date="2019-04-25T13:20:00Z">
              <w:r w:rsidDel="00757A16">
                <w:rPr>
                  <w:rFonts w:eastAsia="Times New Roman"/>
                </w:rPr>
                <w:delText>Shared2</w:delText>
              </w:r>
            </w:del>
            <w:ins w:id="295" w:author="Kyeil Kim" w:date="2019-04-25T13:20:00Z">
              <w:r w:rsidR="00757A16">
                <w:rPr>
                  <w:rFonts w:eastAsia="Times New Roman"/>
                </w:rPr>
                <w:t>Shared 2</w:t>
              </w:r>
            </w:ins>
            <w:r>
              <w:rPr>
                <w:rFonts w:eastAsia="Times New Roman"/>
              </w:rPr>
              <w:t xml:space="preserve"> </w:t>
            </w:r>
          </w:p>
        </w:tc>
        <w:tc>
          <w:tcPr>
            <w:tcW w:w="0" w:type="auto"/>
            <w:vAlign w:val="center"/>
            <w:hideMark/>
          </w:tcPr>
          <w:p w14:paraId="4E20583B" w14:textId="77777777" w:rsidR="001B3899" w:rsidRDefault="003D0EF4">
            <w:pPr>
              <w:rPr>
                <w:rFonts w:eastAsia="Times New Roman"/>
              </w:rPr>
            </w:pPr>
            <w:r>
              <w:rPr>
                <w:rFonts w:eastAsia="Times New Roman"/>
              </w:rPr>
              <w:t xml:space="preserve">0% </w:t>
            </w:r>
          </w:p>
        </w:tc>
        <w:tc>
          <w:tcPr>
            <w:tcW w:w="0" w:type="auto"/>
            <w:vAlign w:val="center"/>
            <w:hideMark/>
          </w:tcPr>
          <w:p w14:paraId="49E5AD78" w14:textId="77777777" w:rsidR="001B3899" w:rsidRDefault="003D0EF4">
            <w:pPr>
              <w:rPr>
                <w:rFonts w:eastAsia="Times New Roman"/>
              </w:rPr>
            </w:pPr>
            <w:r>
              <w:rPr>
                <w:rFonts w:eastAsia="Times New Roman"/>
              </w:rPr>
              <w:t xml:space="preserve">99% </w:t>
            </w:r>
          </w:p>
        </w:tc>
        <w:tc>
          <w:tcPr>
            <w:tcW w:w="0" w:type="auto"/>
            <w:vAlign w:val="center"/>
            <w:hideMark/>
          </w:tcPr>
          <w:p w14:paraId="0B3CACDD" w14:textId="77777777" w:rsidR="001B3899" w:rsidRDefault="003D0EF4">
            <w:pPr>
              <w:rPr>
                <w:rFonts w:eastAsia="Times New Roman"/>
              </w:rPr>
            </w:pPr>
            <w:r>
              <w:rPr>
                <w:rFonts w:eastAsia="Times New Roman"/>
              </w:rPr>
              <w:t xml:space="preserve">0% </w:t>
            </w:r>
          </w:p>
        </w:tc>
        <w:tc>
          <w:tcPr>
            <w:tcW w:w="0" w:type="auto"/>
            <w:vAlign w:val="center"/>
            <w:hideMark/>
          </w:tcPr>
          <w:p w14:paraId="31C04CB7" w14:textId="77777777" w:rsidR="001B3899" w:rsidRDefault="003D0EF4">
            <w:pPr>
              <w:rPr>
                <w:rFonts w:eastAsia="Times New Roman"/>
              </w:rPr>
            </w:pPr>
            <w:r>
              <w:rPr>
                <w:rFonts w:eastAsia="Times New Roman"/>
              </w:rPr>
              <w:t xml:space="preserve">0% </w:t>
            </w:r>
          </w:p>
        </w:tc>
        <w:tc>
          <w:tcPr>
            <w:tcW w:w="0" w:type="auto"/>
            <w:vAlign w:val="center"/>
            <w:hideMark/>
          </w:tcPr>
          <w:p w14:paraId="394BC553" w14:textId="77777777" w:rsidR="001B3899" w:rsidRDefault="003D0EF4">
            <w:pPr>
              <w:rPr>
                <w:rFonts w:eastAsia="Times New Roman"/>
              </w:rPr>
            </w:pPr>
            <w:r>
              <w:rPr>
                <w:rFonts w:eastAsia="Times New Roman"/>
              </w:rPr>
              <w:t xml:space="preserve">0% </w:t>
            </w:r>
          </w:p>
        </w:tc>
        <w:tc>
          <w:tcPr>
            <w:tcW w:w="0" w:type="auto"/>
            <w:vAlign w:val="center"/>
            <w:hideMark/>
          </w:tcPr>
          <w:p w14:paraId="2ADDC783" w14:textId="77777777" w:rsidR="001B3899" w:rsidRDefault="003D0EF4">
            <w:pPr>
              <w:rPr>
                <w:rFonts w:eastAsia="Times New Roman"/>
              </w:rPr>
            </w:pPr>
            <w:r>
              <w:rPr>
                <w:rFonts w:eastAsia="Times New Roman"/>
              </w:rPr>
              <w:t xml:space="preserve">0% </w:t>
            </w:r>
          </w:p>
        </w:tc>
        <w:tc>
          <w:tcPr>
            <w:tcW w:w="0" w:type="auto"/>
            <w:vAlign w:val="center"/>
            <w:hideMark/>
          </w:tcPr>
          <w:p w14:paraId="193BB593" w14:textId="77777777" w:rsidR="001B3899" w:rsidRDefault="003D0EF4">
            <w:pPr>
              <w:rPr>
                <w:rFonts w:eastAsia="Times New Roman"/>
              </w:rPr>
            </w:pPr>
            <w:r>
              <w:rPr>
                <w:rFonts w:eastAsia="Times New Roman"/>
              </w:rPr>
              <w:t xml:space="preserve">0% </w:t>
            </w:r>
          </w:p>
        </w:tc>
        <w:tc>
          <w:tcPr>
            <w:tcW w:w="0" w:type="auto"/>
            <w:vAlign w:val="center"/>
            <w:hideMark/>
          </w:tcPr>
          <w:p w14:paraId="22B178BC" w14:textId="77777777" w:rsidR="001B3899" w:rsidRDefault="003D0EF4">
            <w:pPr>
              <w:rPr>
                <w:rFonts w:eastAsia="Times New Roman"/>
              </w:rPr>
            </w:pPr>
            <w:r>
              <w:rPr>
                <w:rFonts w:eastAsia="Times New Roman"/>
              </w:rPr>
              <w:t xml:space="preserve">0% </w:t>
            </w:r>
          </w:p>
        </w:tc>
        <w:tc>
          <w:tcPr>
            <w:tcW w:w="0" w:type="auto"/>
            <w:vAlign w:val="center"/>
            <w:hideMark/>
          </w:tcPr>
          <w:p w14:paraId="0D717DD8" w14:textId="77777777" w:rsidR="001B3899" w:rsidRDefault="003D0EF4">
            <w:pPr>
              <w:rPr>
                <w:rFonts w:eastAsia="Times New Roman"/>
              </w:rPr>
            </w:pPr>
            <w:r>
              <w:rPr>
                <w:rFonts w:eastAsia="Times New Roman"/>
              </w:rPr>
              <w:t xml:space="preserve">0% </w:t>
            </w:r>
          </w:p>
        </w:tc>
        <w:tc>
          <w:tcPr>
            <w:tcW w:w="0" w:type="auto"/>
            <w:vAlign w:val="center"/>
            <w:hideMark/>
          </w:tcPr>
          <w:p w14:paraId="55F58E20" w14:textId="77777777" w:rsidR="001B3899" w:rsidRDefault="003D0EF4">
            <w:pPr>
              <w:rPr>
                <w:rFonts w:eastAsia="Times New Roman"/>
              </w:rPr>
            </w:pPr>
            <w:r>
              <w:rPr>
                <w:rFonts w:eastAsia="Times New Roman"/>
              </w:rPr>
              <w:t xml:space="preserve">0% </w:t>
            </w:r>
          </w:p>
        </w:tc>
        <w:tc>
          <w:tcPr>
            <w:tcW w:w="0" w:type="auto"/>
            <w:vAlign w:val="center"/>
            <w:hideMark/>
          </w:tcPr>
          <w:p w14:paraId="485A467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A4EA2E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CBE63C" w14:textId="77777777" w:rsidR="001B3899" w:rsidRDefault="003D0EF4">
            <w:pPr>
              <w:rPr>
                <w:rFonts w:eastAsia="Times New Roman"/>
              </w:rPr>
            </w:pPr>
            <w:r>
              <w:rPr>
                <w:rFonts w:eastAsia="Times New Roman"/>
              </w:rPr>
              <w:t xml:space="preserve">100% </w:t>
            </w:r>
          </w:p>
        </w:tc>
        <w:tc>
          <w:tcPr>
            <w:tcW w:w="0" w:type="auto"/>
            <w:vAlign w:val="center"/>
            <w:hideMark/>
          </w:tcPr>
          <w:p w14:paraId="3A4C6ABB" w14:textId="77777777" w:rsidR="001B3899" w:rsidRDefault="003D0EF4">
            <w:pPr>
              <w:rPr>
                <w:rFonts w:eastAsia="Times New Roman"/>
              </w:rPr>
            </w:pPr>
            <w:r>
              <w:rPr>
                <w:rFonts w:eastAsia="Times New Roman"/>
              </w:rPr>
              <w:t xml:space="preserve">0% </w:t>
            </w:r>
          </w:p>
        </w:tc>
        <w:tc>
          <w:tcPr>
            <w:tcW w:w="0" w:type="auto"/>
            <w:vAlign w:val="center"/>
            <w:hideMark/>
          </w:tcPr>
          <w:p w14:paraId="20A7671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12AD16B" w14:textId="77777777" w:rsidR="001B3899" w:rsidRDefault="003D0EF4">
            <w:pPr>
              <w:rPr>
                <w:rFonts w:eastAsia="Times New Roman"/>
              </w:rPr>
            </w:pPr>
            <w:r>
              <w:rPr>
                <w:rFonts w:eastAsia="Times New Roman"/>
              </w:rPr>
              <w:t xml:space="preserve">0% </w:t>
            </w:r>
          </w:p>
        </w:tc>
      </w:tr>
      <w:tr w:rsidR="001B3899" w14:paraId="4EF4859A" w14:textId="77777777">
        <w:trPr>
          <w:divId w:val="1824467884"/>
          <w:tblCellSpacing w:w="15" w:type="dxa"/>
        </w:trPr>
        <w:tc>
          <w:tcPr>
            <w:tcW w:w="3600" w:type="dxa"/>
            <w:tcBorders>
              <w:right w:val="single" w:sz="6" w:space="0" w:color="auto"/>
            </w:tcBorders>
            <w:vAlign w:val="center"/>
            <w:hideMark/>
          </w:tcPr>
          <w:p w14:paraId="063112DE" w14:textId="115F177E" w:rsidR="001B3899" w:rsidRDefault="003D0EF4">
            <w:pPr>
              <w:rPr>
                <w:rFonts w:eastAsia="Times New Roman"/>
              </w:rPr>
            </w:pPr>
            <w:del w:id="296" w:author="Kyeil Kim" w:date="2019-04-25T13:23:00Z">
              <w:r w:rsidDel="004B44DE">
                <w:rPr>
                  <w:rFonts w:eastAsia="Times New Roman"/>
                </w:rPr>
                <w:delText>Shared3+</w:delText>
              </w:r>
            </w:del>
            <w:ins w:id="297" w:author="Kyeil Kim" w:date="2019-04-25T13:23:00Z">
              <w:r w:rsidR="004B44DE">
                <w:rPr>
                  <w:rFonts w:eastAsia="Times New Roman"/>
                </w:rPr>
                <w:t>Shared 3+</w:t>
              </w:r>
            </w:ins>
            <w:r>
              <w:rPr>
                <w:rFonts w:eastAsia="Times New Roman"/>
              </w:rPr>
              <w:t xml:space="preserve"> </w:t>
            </w:r>
          </w:p>
        </w:tc>
        <w:tc>
          <w:tcPr>
            <w:tcW w:w="0" w:type="auto"/>
            <w:vAlign w:val="center"/>
            <w:hideMark/>
          </w:tcPr>
          <w:p w14:paraId="23AD869F" w14:textId="77777777" w:rsidR="001B3899" w:rsidRDefault="003D0EF4">
            <w:pPr>
              <w:rPr>
                <w:rFonts w:eastAsia="Times New Roman"/>
              </w:rPr>
            </w:pPr>
            <w:r>
              <w:rPr>
                <w:rFonts w:eastAsia="Times New Roman"/>
              </w:rPr>
              <w:t xml:space="preserve">0% </w:t>
            </w:r>
          </w:p>
        </w:tc>
        <w:tc>
          <w:tcPr>
            <w:tcW w:w="0" w:type="auto"/>
            <w:vAlign w:val="center"/>
            <w:hideMark/>
          </w:tcPr>
          <w:p w14:paraId="53124F89" w14:textId="77777777" w:rsidR="001B3899" w:rsidRDefault="003D0EF4">
            <w:pPr>
              <w:rPr>
                <w:rFonts w:eastAsia="Times New Roman"/>
              </w:rPr>
            </w:pPr>
            <w:r>
              <w:rPr>
                <w:rFonts w:eastAsia="Times New Roman"/>
              </w:rPr>
              <w:t xml:space="preserve">6% </w:t>
            </w:r>
          </w:p>
        </w:tc>
        <w:tc>
          <w:tcPr>
            <w:tcW w:w="0" w:type="auto"/>
            <w:vAlign w:val="center"/>
            <w:hideMark/>
          </w:tcPr>
          <w:p w14:paraId="00822971" w14:textId="77777777" w:rsidR="001B3899" w:rsidRDefault="003D0EF4">
            <w:pPr>
              <w:rPr>
                <w:rFonts w:eastAsia="Times New Roman"/>
              </w:rPr>
            </w:pPr>
            <w:r>
              <w:rPr>
                <w:rFonts w:eastAsia="Times New Roman"/>
              </w:rPr>
              <w:t xml:space="preserve">93% </w:t>
            </w:r>
          </w:p>
        </w:tc>
        <w:tc>
          <w:tcPr>
            <w:tcW w:w="0" w:type="auto"/>
            <w:vAlign w:val="center"/>
            <w:hideMark/>
          </w:tcPr>
          <w:p w14:paraId="1C7C9265" w14:textId="77777777" w:rsidR="001B3899" w:rsidRDefault="003D0EF4">
            <w:pPr>
              <w:rPr>
                <w:rFonts w:eastAsia="Times New Roman"/>
              </w:rPr>
            </w:pPr>
            <w:r>
              <w:rPr>
                <w:rFonts w:eastAsia="Times New Roman"/>
              </w:rPr>
              <w:t xml:space="preserve">1% </w:t>
            </w:r>
          </w:p>
        </w:tc>
        <w:tc>
          <w:tcPr>
            <w:tcW w:w="0" w:type="auto"/>
            <w:vAlign w:val="center"/>
            <w:hideMark/>
          </w:tcPr>
          <w:p w14:paraId="7208E4F6" w14:textId="77777777" w:rsidR="001B3899" w:rsidRDefault="003D0EF4">
            <w:pPr>
              <w:rPr>
                <w:rFonts w:eastAsia="Times New Roman"/>
              </w:rPr>
            </w:pPr>
            <w:r>
              <w:rPr>
                <w:rFonts w:eastAsia="Times New Roman"/>
              </w:rPr>
              <w:t xml:space="preserve">0% </w:t>
            </w:r>
          </w:p>
        </w:tc>
        <w:tc>
          <w:tcPr>
            <w:tcW w:w="0" w:type="auto"/>
            <w:vAlign w:val="center"/>
            <w:hideMark/>
          </w:tcPr>
          <w:p w14:paraId="5A44A684" w14:textId="77777777" w:rsidR="001B3899" w:rsidRDefault="003D0EF4">
            <w:pPr>
              <w:rPr>
                <w:rFonts w:eastAsia="Times New Roman"/>
              </w:rPr>
            </w:pPr>
            <w:r>
              <w:rPr>
                <w:rFonts w:eastAsia="Times New Roman"/>
              </w:rPr>
              <w:t xml:space="preserve">0% </w:t>
            </w:r>
          </w:p>
        </w:tc>
        <w:tc>
          <w:tcPr>
            <w:tcW w:w="0" w:type="auto"/>
            <w:vAlign w:val="center"/>
            <w:hideMark/>
          </w:tcPr>
          <w:p w14:paraId="16B502D4" w14:textId="77777777" w:rsidR="001B3899" w:rsidRDefault="003D0EF4">
            <w:pPr>
              <w:rPr>
                <w:rFonts w:eastAsia="Times New Roman"/>
              </w:rPr>
            </w:pPr>
            <w:r>
              <w:rPr>
                <w:rFonts w:eastAsia="Times New Roman"/>
              </w:rPr>
              <w:t xml:space="preserve">0% </w:t>
            </w:r>
          </w:p>
        </w:tc>
        <w:tc>
          <w:tcPr>
            <w:tcW w:w="0" w:type="auto"/>
            <w:vAlign w:val="center"/>
            <w:hideMark/>
          </w:tcPr>
          <w:p w14:paraId="393A2F92" w14:textId="77777777" w:rsidR="001B3899" w:rsidRDefault="003D0EF4">
            <w:pPr>
              <w:rPr>
                <w:rFonts w:eastAsia="Times New Roman"/>
              </w:rPr>
            </w:pPr>
            <w:r>
              <w:rPr>
                <w:rFonts w:eastAsia="Times New Roman"/>
              </w:rPr>
              <w:t xml:space="preserve">0% </w:t>
            </w:r>
          </w:p>
        </w:tc>
        <w:tc>
          <w:tcPr>
            <w:tcW w:w="0" w:type="auto"/>
            <w:vAlign w:val="center"/>
            <w:hideMark/>
          </w:tcPr>
          <w:p w14:paraId="083FC27E" w14:textId="77777777" w:rsidR="001B3899" w:rsidRDefault="003D0EF4">
            <w:pPr>
              <w:rPr>
                <w:rFonts w:eastAsia="Times New Roman"/>
              </w:rPr>
            </w:pPr>
            <w:r>
              <w:rPr>
                <w:rFonts w:eastAsia="Times New Roman"/>
              </w:rPr>
              <w:t xml:space="preserve">0% </w:t>
            </w:r>
          </w:p>
        </w:tc>
        <w:tc>
          <w:tcPr>
            <w:tcW w:w="0" w:type="auto"/>
            <w:vAlign w:val="center"/>
            <w:hideMark/>
          </w:tcPr>
          <w:p w14:paraId="11151612" w14:textId="77777777" w:rsidR="001B3899" w:rsidRDefault="003D0EF4">
            <w:pPr>
              <w:rPr>
                <w:rFonts w:eastAsia="Times New Roman"/>
              </w:rPr>
            </w:pPr>
            <w:r>
              <w:rPr>
                <w:rFonts w:eastAsia="Times New Roman"/>
              </w:rPr>
              <w:t xml:space="preserve">0% </w:t>
            </w:r>
          </w:p>
        </w:tc>
        <w:tc>
          <w:tcPr>
            <w:tcW w:w="0" w:type="auto"/>
            <w:vAlign w:val="center"/>
            <w:hideMark/>
          </w:tcPr>
          <w:p w14:paraId="70FC702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F676A2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610A4D" w14:textId="77777777" w:rsidR="001B3899" w:rsidRDefault="003D0EF4">
            <w:pPr>
              <w:rPr>
                <w:rFonts w:eastAsia="Times New Roman"/>
              </w:rPr>
            </w:pPr>
            <w:r>
              <w:rPr>
                <w:rFonts w:eastAsia="Times New Roman"/>
              </w:rPr>
              <w:t xml:space="preserve">100% </w:t>
            </w:r>
          </w:p>
        </w:tc>
        <w:tc>
          <w:tcPr>
            <w:tcW w:w="0" w:type="auto"/>
            <w:vAlign w:val="center"/>
            <w:hideMark/>
          </w:tcPr>
          <w:p w14:paraId="6ED51086" w14:textId="77777777" w:rsidR="001B3899" w:rsidRDefault="003D0EF4">
            <w:pPr>
              <w:rPr>
                <w:rFonts w:eastAsia="Times New Roman"/>
              </w:rPr>
            </w:pPr>
            <w:r>
              <w:rPr>
                <w:rFonts w:eastAsia="Times New Roman"/>
              </w:rPr>
              <w:t xml:space="preserve">0% </w:t>
            </w:r>
          </w:p>
        </w:tc>
        <w:tc>
          <w:tcPr>
            <w:tcW w:w="0" w:type="auto"/>
            <w:vAlign w:val="center"/>
            <w:hideMark/>
          </w:tcPr>
          <w:p w14:paraId="7EE7DBB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FE5D3A1" w14:textId="77777777" w:rsidR="001B3899" w:rsidRDefault="003D0EF4">
            <w:pPr>
              <w:rPr>
                <w:rFonts w:eastAsia="Times New Roman"/>
              </w:rPr>
            </w:pPr>
            <w:r>
              <w:rPr>
                <w:rFonts w:eastAsia="Times New Roman"/>
              </w:rPr>
              <w:t xml:space="preserve">0% </w:t>
            </w:r>
          </w:p>
        </w:tc>
      </w:tr>
      <w:tr w:rsidR="001B3899" w14:paraId="792F2EDC" w14:textId="77777777">
        <w:trPr>
          <w:divId w:val="1824467884"/>
          <w:tblCellSpacing w:w="15" w:type="dxa"/>
        </w:trPr>
        <w:tc>
          <w:tcPr>
            <w:tcW w:w="3600" w:type="dxa"/>
            <w:tcBorders>
              <w:right w:val="single" w:sz="6" w:space="0" w:color="auto"/>
            </w:tcBorders>
            <w:vAlign w:val="center"/>
            <w:hideMark/>
          </w:tcPr>
          <w:p w14:paraId="15B6550A" w14:textId="77777777" w:rsidR="001B3899" w:rsidRDefault="003D0EF4">
            <w:pPr>
              <w:rPr>
                <w:rFonts w:eastAsia="Times New Roman"/>
              </w:rPr>
            </w:pPr>
            <w:r>
              <w:rPr>
                <w:rFonts w:eastAsia="Times New Roman"/>
              </w:rPr>
              <w:t xml:space="preserve">Walk </w:t>
            </w:r>
          </w:p>
        </w:tc>
        <w:tc>
          <w:tcPr>
            <w:tcW w:w="0" w:type="auto"/>
            <w:vAlign w:val="center"/>
            <w:hideMark/>
          </w:tcPr>
          <w:p w14:paraId="0EE93049" w14:textId="77777777" w:rsidR="001B3899" w:rsidRDefault="003D0EF4">
            <w:pPr>
              <w:rPr>
                <w:rFonts w:eastAsia="Times New Roman"/>
              </w:rPr>
            </w:pPr>
            <w:r>
              <w:rPr>
                <w:rFonts w:eastAsia="Times New Roman"/>
              </w:rPr>
              <w:t xml:space="preserve">0% </w:t>
            </w:r>
          </w:p>
        </w:tc>
        <w:tc>
          <w:tcPr>
            <w:tcW w:w="0" w:type="auto"/>
            <w:vAlign w:val="center"/>
            <w:hideMark/>
          </w:tcPr>
          <w:p w14:paraId="22EE1738" w14:textId="77777777" w:rsidR="001B3899" w:rsidRDefault="003D0EF4">
            <w:pPr>
              <w:rPr>
                <w:rFonts w:eastAsia="Times New Roman"/>
              </w:rPr>
            </w:pPr>
            <w:r>
              <w:rPr>
                <w:rFonts w:eastAsia="Times New Roman"/>
              </w:rPr>
              <w:t xml:space="preserve">0% </w:t>
            </w:r>
          </w:p>
        </w:tc>
        <w:tc>
          <w:tcPr>
            <w:tcW w:w="0" w:type="auto"/>
            <w:vAlign w:val="center"/>
            <w:hideMark/>
          </w:tcPr>
          <w:p w14:paraId="22FD89C0" w14:textId="77777777" w:rsidR="001B3899" w:rsidRDefault="003D0EF4">
            <w:pPr>
              <w:rPr>
                <w:rFonts w:eastAsia="Times New Roman"/>
              </w:rPr>
            </w:pPr>
            <w:r>
              <w:rPr>
                <w:rFonts w:eastAsia="Times New Roman"/>
              </w:rPr>
              <w:t xml:space="preserve">0% </w:t>
            </w:r>
          </w:p>
        </w:tc>
        <w:tc>
          <w:tcPr>
            <w:tcW w:w="0" w:type="auto"/>
            <w:vAlign w:val="center"/>
            <w:hideMark/>
          </w:tcPr>
          <w:p w14:paraId="739A4C62" w14:textId="77777777" w:rsidR="001B3899" w:rsidRDefault="003D0EF4">
            <w:pPr>
              <w:rPr>
                <w:rFonts w:eastAsia="Times New Roman"/>
              </w:rPr>
            </w:pPr>
            <w:r>
              <w:rPr>
                <w:rFonts w:eastAsia="Times New Roman"/>
              </w:rPr>
              <w:t xml:space="preserve">100% </w:t>
            </w:r>
          </w:p>
        </w:tc>
        <w:tc>
          <w:tcPr>
            <w:tcW w:w="0" w:type="auto"/>
            <w:vAlign w:val="center"/>
            <w:hideMark/>
          </w:tcPr>
          <w:p w14:paraId="0171504E" w14:textId="77777777" w:rsidR="001B3899" w:rsidRDefault="003D0EF4">
            <w:pPr>
              <w:rPr>
                <w:rFonts w:eastAsia="Times New Roman"/>
              </w:rPr>
            </w:pPr>
            <w:r>
              <w:rPr>
                <w:rFonts w:eastAsia="Times New Roman"/>
              </w:rPr>
              <w:t xml:space="preserve">0% </w:t>
            </w:r>
          </w:p>
        </w:tc>
        <w:tc>
          <w:tcPr>
            <w:tcW w:w="0" w:type="auto"/>
            <w:vAlign w:val="center"/>
            <w:hideMark/>
          </w:tcPr>
          <w:p w14:paraId="732267D2" w14:textId="77777777" w:rsidR="001B3899" w:rsidRDefault="003D0EF4">
            <w:pPr>
              <w:rPr>
                <w:rFonts w:eastAsia="Times New Roman"/>
              </w:rPr>
            </w:pPr>
            <w:r>
              <w:rPr>
                <w:rFonts w:eastAsia="Times New Roman"/>
              </w:rPr>
              <w:t xml:space="preserve">0% </w:t>
            </w:r>
          </w:p>
        </w:tc>
        <w:tc>
          <w:tcPr>
            <w:tcW w:w="0" w:type="auto"/>
            <w:vAlign w:val="center"/>
            <w:hideMark/>
          </w:tcPr>
          <w:p w14:paraId="09F5D8EE" w14:textId="77777777" w:rsidR="001B3899" w:rsidRDefault="003D0EF4">
            <w:pPr>
              <w:rPr>
                <w:rFonts w:eastAsia="Times New Roman"/>
              </w:rPr>
            </w:pPr>
            <w:r>
              <w:rPr>
                <w:rFonts w:eastAsia="Times New Roman"/>
              </w:rPr>
              <w:t xml:space="preserve">0% </w:t>
            </w:r>
          </w:p>
        </w:tc>
        <w:tc>
          <w:tcPr>
            <w:tcW w:w="0" w:type="auto"/>
            <w:vAlign w:val="center"/>
            <w:hideMark/>
          </w:tcPr>
          <w:p w14:paraId="378FE838" w14:textId="77777777" w:rsidR="001B3899" w:rsidRDefault="003D0EF4">
            <w:pPr>
              <w:rPr>
                <w:rFonts w:eastAsia="Times New Roman"/>
              </w:rPr>
            </w:pPr>
            <w:r>
              <w:rPr>
                <w:rFonts w:eastAsia="Times New Roman"/>
              </w:rPr>
              <w:t xml:space="preserve">0% </w:t>
            </w:r>
          </w:p>
        </w:tc>
        <w:tc>
          <w:tcPr>
            <w:tcW w:w="0" w:type="auto"/>
            <w:vAlign w:val="center"/>
            <w:hideMark/>
          </w:tcPr>
          <w:p w14:paraId="26CC8A4E" w14:textId="77777777" w:rsidR="001B3899" w:rsidRDefault="003D0EF4">
            <w:pPr>
              <w:rPr>
                <w:rFonts w:eastAsia="Times New Roman"/>
              </w:rPr>
            </w:pPr>
            <w:r>
              <w:rPr>
                <w:rFonts w:eastAsia="Times New Roman"/>
              </w:rPr>
              <w:t xml:space="preserve">0% </w:t>
            </w:r>
          </w:p>
        </w:tc>
        <w:tc>
          <w:tcPr>
            <w:tcW w:w="0" w:type="auto"/>
            <w:vAlign w:val="center"/>
            <w:hideMark/>
          </w:tcPr>
          <w:p w14:paraId="0FE2A3A3" w14:textId="77777777" w:rsidR="001B3899" w:rsidRDefault="003D0EF4">
            <w:pPr>
              <w:rPr>
                <w:rFonts w:eastAsia="Times New Roman"/>
              </w:rPr>
            </w:pPr>
            <w:r>
              <w:rPr>
                <w:rFonts w:eastAsia="Times New Roman"/>
              </w:rPr>
              <w:t xml:space="preserve">0% </w:t>
            </w:r>
          </w:p>
        </w:tc>
        <w:tc>
          <w:tcPr>
            <w:tcW w:w="0" w:type="auto"/>
            <w:vAlign w:val="center"/>
            <w:hideMark/>
          </w:tcPr>
          <w:p w14:paraId="04AC5A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22CDA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939095D" w14:textId="77777777" w:rsidR="001B3899" w:rsidRDefault="003D0EF4">
            <w:pPr>
              <w:rPr>
                <w:rFonts w:eastAsia="Times New Roman"/>
              </w:rPr>
            </w:pPr>
            <w:r>
              <w:rPr>
                <w:rFonts w:eastAsia="Times New Roman"/>
              </w:rPr>
              <w:t xml:space="preserve">100% </w:t>
            </w:r>
          </w:p>
        </w:tc>
        <w:tc>
          <w:tcPr>
            <w:tcW w:w="0" w:type="auto"/>
            <w:vAlign w:val="center"/>
            <w:hideMark/>
          </w:tcPr>
          <w:p w14:paraId="2C29125F" w14:textId="77777777" w:rsidR="001B3899" w:rsidRDefault="003D0EF4">
            <w:pPr>
              <w:rPr>
                <w:rFonts w:eastAsia="Times New Roman"/>
              </w:rPr>
            </w:pPr>
            <w:r>
              <w:rPr>
                <w:rFonts w:eastAsia="Times New Roman"/>
              </w:rPr>
              <w:t xml:space="preserve">0% </w:t>
            </w:r>
          </w:p>
        </w:tc>
        <w:tc>
          <w:tcPr>
            <w:tcW w:w="0" w:type="auto"/>
            <w:vAlign w:val="center"/>
            <w:hideMark/>
          </w:tcPr>
          <w:p w14:paraId="3EB29B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FDD708" w14:textId="77777777" w:rsidR="001B3899" w:rsidRDefault="003D0EF4">
            <w:pPr>
              <w:rPr>
                <w:rFonts w:eastAsia="Times New Roman"/>
              </w:rPr>
            </w:pPr>
            <w:r>
              <w:rPr>
                <w:rFonts w:eastAsia="Times New Roman"/>
              </w:rPr>
              <w:t xml:space="preserve">0% </w:t>
            </w:r>
          </w:p>
        </w:tc>
      </w:tr>
      <w:tr w:rsidR="001B3899" w14:paraId="20EE1A6C" w14:textId="77777777">
        <w:trPr>
          <w:divId w:val="1824467884"/>
          <w:tblCellSpacing w:w="15" w:type="dxa"/>
        </w:trPr>
        <w:tc>
          <w:tcPr>
            <w:tcW w:w="3600" w:type="dxa"/>
            <w:tcBorders>
              <w:right w:val="single" w:sz="6" w:space="0" w:color="auto"/>
            </w:tcBorders>
            <w:vAlign w:val="center"/>
            <w:hideMark/>
          </w:tcPr>
          <w:p w14:paraId="2225AFC6" w14:textId="77777777" w:rsidR="001B3899" w:rsidRDefault="003D0EF4">
            <w:pPr>
              <w:rPr>
                <w:rFonts w:eastAsia="Times New Roman"/>
              </w:rPr>
            </w:pPr>
            <w:r>
              <w:rPr>
                <w:rFonts w:eastAsia="Times New Roman"/>
              </w:rPr>
              <w:t xml:space="preserve">Bike </w:t>
            </w:r>
          </w:p>
        </w:tc>
        <w:tc>
          <w:tcPr>
            <w:tcW w:w="0" w:type="auto"/>
            <w:vAlign w:val="center"/>
            <w:hideMark/>
          </w:tcPr>
          <w:p w14:paraId="1AD51087" w14:textId="77777777" w:rsidR="001B3899" w:rsidRDefault="003D0EF4">
            <w:pPr>
              <w:rPr>
                <w:rFonts w:eastAsia="Times New Roman"/>
              </w:rPr>
            </w:pPr>
            <w:r>
              <w:rPr>
                <w:rFonts w:eastAsia="Times New Roman"/>
              </w:rPr>
              <w:t xml:space="preserve">0% </w:t>
            </w:r>
          </w:p>
        </w:tc>
        <w:tc>
          <w:tcPr>
            <w:tcW w:w="0" w:type="auto"/>
            <w:vAlign w:val="center"/>
            <w:hideMark/>
          </w:tcPr>
          <w:p w14:paraId="7AE7DD76" w14:textId="77777777" w:rsidR="001B3899" w:rsidRDefault="003D0EF4">
            <w:pPr>
              <w:rPr>
                <w:rFonts w:eastAsia="Times New Roman"/>
              </w:rPr>
            </w:pPr>
            <w:r>
              <w:rPr>
                <w:rFonts w:eastAsia="Times New Roman"/>
              </w:rPr>
              <w:t xml:space="preserve">0% </w:t>
            </w:r>
          </w:p>
        </w:tc>
        <w:tc>
          <w:tcPr>
            <w:tcW w:w="0" w:type="auto"/>
            <w:vAlign w:val="center"/>
            <w:hideMark/>
          </w:tcPr>
          <w:p w14:paraId="2C27F094" w14:textId="77777777" w:rsidR="001B3899" w:rsidRDefault="003D0EF4">
            <w:pPr>
              <w:rPr>
                <w:rFonts w:eastAsia="Times New Roman"/>
              </w:rPr>
            </w:pPr>
            <w:r>
              <w:rPr>
                <w:rFonts w:eastAsia="Times New Roman"/>
              </w:rPr>
              <w:t xml:space="preserve">0% </w:t>
            </w:r>
          </w:p>
        </w:tc>
        <w:tc>
          <w:tcPr>
            <w:tcW w:w="0" w:type="auto"/>
            <w:vAlign w:val="center"/>
            <w:hideMark/>
          </w:tcPr>
          <w:p w14:paraId="13452939" w14:textId="77777777" w:rsidR="001B3899" w:rsidRDefault="003D0EF4">
            <w:pPr>
              <w:rPr>
                <w:rFonts w:eastAsia="Times New Roman"/>
              </w:rPr>
            </w:pPr>
            <w:r>
              <w:rPr>
                <w:rFonts w:eastAsia="Times New Roman"/>
              </w:rPr>
              <w:t xml:space="preserve">0% </w:t>
            </w:r>
          </w:p>
        </w:tc>
        <w:tc>
          <w:tcPr>
            <w:tcW w:w="0" w:type="auto"/>
            <w:vAlign w:val="center"/>
            <w:hideMark/>
          </w:tcPr>
          <w:p w14:paraId="5F4B1FCF" w14:textId="77777777" w:rsidR="001B3899" w:rsidRDefault="003D0EF4">
            <w:pPr>
              <w:rPr>
                <w:rFonts w:eastAsia="Times New Roman"/>
              </w:rPr>
            </w:pPr>
            <w:r>
              <w:rPr>
                <w:rFonts w:eastAsia="Times New Roman"/>
              </w:rPr>
              <w:t xml:space="preserve">100% </w:t>
            </w:r>
          </w:p>
        </w:tc>
        <w:tc>
          <w:tcPr>
            <w:tcW w:w="0" w:type="auto"/>
            <w:vAlign w:val="center"/>
            <w:hideMark/>
          </w:tcPr>
          <w:p w14:paraId="60103990" w14:textId="77777777" w:rsidR="001B3899" w:rsidRDefault="003D0EF4">
            <w:pPr>
              <w:rPr>
                <w:rFonts w:eastAsia="Times New Roman"/>
              </w:rPr>
            </w:pPr>
            <w:r>
              <w:rPr>
                <w:rFonts w:eastAsia="Times New Roman"/>
              </w:rPr>
              <w:t xml:space="preserve">0% </w:t>
            </w:r>
          </w:p>
        </w:tc>
        <w:tc>
          <w:tcPr>
            <w:tcW w:w="0" w:type="auto"/>
            <w:vAlign w:val="center"/>
            <w:hideMark/>
          </w:tcPr>
          <w:p w14:paraId="697D42B2" w14:textId="77777777" w:rsidR="001B3899" w:rsidRDefault="003D0EF4">
            <w:pPr>
              <w:rPr>
                <w:rFonts w:eastAsia="Times New Roman"/>
              </w:rPr>
            </w:pPr>
            <w:r>
              <w:rPr>
                <w:rFonts w:eastAsia="Times New Roman"/>
              </w:rPr>
              <w:t xml:space="preserve">0% </w:t>
            </w:r>
          </w:p>
        </w:tc>
        <w:tc>
          <w:tcPr>
            <w:tcW w:w="0" w:type="auto"/>
            <w:vAlign w:val="center"/>
            <w:hideMark/>
          </w:tcPr>
          <w:p w14:paraId="05748A66" w14:textId="77777777" w:rsidR="001B3899" w:rsidRDefault="003D0EF4">
            <w:pPr>
              <w:rPr>
                <w:rFonts w:eastAsia="Times New Roman"/>
              </w:rPr>
            </w:pPr>
            <w:r>
              <w:rPr>
                <w:rFonts w:eastAsia="Times New Roman"/>
              </w:rPr>
              <w:t xml:space="preserve">0% </w:t>
            </w:r>
          </w:p>
        </w:tc>
        <w:tc>
          <w:tcPr>
            <w:tcW w:w="0" w:type="auto"/>
            <w:vAlign w:val="center"/>
            <w:hideMark/>
          </w:tcPr>
          <w:p w14:paraId="62EE1576" w14:textId="77777777" w:rsidR="001B3899" w:rsidRDefault="003D0EF4">
            <w:pPr>
              <w:rPr>
                <w:rFonts w:eastAsia="Times New Roman"/>
              </w:rPr>
            </w:pPr>
            <w:r>
              <w:rPr>
                <w:rFonts w:eastAsia="Times New Roman"/>
              </w:rPr>
              <w:t xml:space="preserve">0% </w:t>
            </w:r>
          </w:p>
        </w:tc>
        <w:tc>
          <w:tcPr>
            <w:tcW w:w="0" w:type="auto"/>
            <w:vAlign w:val="center"/>
            <w:hideMark/>
          </w:tcPr>
          <w:p w14:paraId="62BA48BA" w14:textId="77777777" w:rsidR="001B3899" w:rsidRDefault="003D0EF4">
            <w:pPr>
              <w:rPr>
                <w:rFonts w:eastAsia="Times New Roman"/>
              </w:rPr>
            </w:pPr>
            <w:r>
              <w:rPr>
                <w:rFonts w:eastAsia="Times New Roman"/>
              </w:rPr>
              <w:t xml:space="preserve">0% </w:t>
            </w:r>
          </w:p>
        </w:tc>
        <w:tc>
          <w:tcPr>
            <w:tcW w:w="0" w:type="auto"/>
            <w:vAlign w:val="center"/>
            <w:hideMark/>
          </w:tcPr>
          <w:p w14:paraId="1F84E0E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7B42BB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FE2814" w14:textId="77777777" w:rsidR="001B3899" w:rsidRDefault="003D0EF4">
            <w:pPr>
              <w:rPr>
                <w:rFonts w:eastAsia="Times New Roman"/>
              </w:rPr>
            </w:pPr>
            <w:r>
              <w:rPr>
                <w:rFonts w:eastAsia="Times New Roman"/>
              </w:rPr>
              <w:t xml:space="preserve">100% </w:t>
            </w:r>
          </w:p>
        </w:tc>
        <w:tc>
          <w:tcPr>
            <w:tcW w:w="0" w:type="auto"/>
            <w:vAlign w:val="center"/>
            <w:hideMark/>
          </w:tcPr>
          <w:p w14:paraId="6254793B" w14:textId="77777777" w:rsidR="001B3899" w:rsidRDefault="003D0EF4">
            <w:pPr>
              <w:rPr>
                <w:rFonts w:eastAsia="Times New Roman"/>
              </w:rPr>
            </w:pPr>
            <w:r>
              <w:rPr>
                <w:rFonts w:eastAsia="Times New Roman"/>
              </w:rPr>
              <w:t xml:space="preserve">0% </w:t>
            </w:r>
          </w:p>
        </w:tc>
        <w:tc>
          <w:tcPr>
            <w:tcW w:w="0" w:type="auto"/>
            <w:vAlign w:val="center"/>
            <w:hideMark/>
          </w:tcPr>
          <w:p w14:paraId="5DBBB0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47BEADF" w14:textId="77777777" w:rsidR="001B3899" w:rsidRDefault="003D0EF4">
            <w:pPr>
              <w:rPr>
                <w:rFonts w:eastAsia="Times New Roman"/>
              </w:rPr>
            </w:pPr>
            <w:r>
              <w:rPr>
                <w:rFonts w:eastAsia="Times New Roman"/>
              </w:rPr>
              <w:t xml:space="preserve">0% </w:t>
            </w:r>
          </w:p>
        </w:tc>
      </w:tr>
      <w:tr w:rsidR="001B3899" w14:paraId="10168C0B" w14:textId="77777777">
        <w:trPr>
          <w:divId w:val="1824467884"/>
          <w:tblCellSpacing w:w="15" w:type="dxa"/>
        </w:trPr>
        <w:tc>
          <w:tcPr>
            <w:tcW w:w="3600" w:type="dxa"/>
            <w:tcBorders>
              <w:right w:val="single" w:sz="6" w:space="0" w:color="auto"/>
            </w:tcBorders>
            <w:vAlign w:val="center"/>
            <w:hideMark/>
          </w:tcPr>
          <w:p w14:paraId="6978578E" w14:textId="77777777" w:rsidR="001B3899" w:rsidRDefault="003D0EF4">
            <w:pPr>
              <w:rPr>
                <w:rFonts w:eastAsia="Times New Roman"/>
              </w:rPr>
            </w:pPr>
            <w:r>
              <w:rPr>
                <w:rFonts w:eastAsia="Times New Roman"/>
              </w:rPr>
              <w:t xml:space="preserve">Walk-Transit </w:t>
            </w:r>
          </w:p>
        </w:tc>
        <w:tc>
          <w:tcPr>
            <w:tcW w:w="0" w:type="auto"/>
            <w:vAlign w:val="center"/>
            <w:hideMark/>
          </w:tcPr>
          <w:p w14:paraId="48C3D6E0" w14:textId="77777777" w:rsidR="001B3899" w:rsidRDefault="003D0EF4">
            <w:pPr>
              <w:rPr>
                <w:rFonts w:eastAsia="Times New Roman"/>
              </w:rPr>
            </w:pPr>
            <w:r>
              <w:rPr>
                <w:rFonts w:eastAsia="Times New Roman"/>
              </w:rPr>
              <w:t xml:space="preserve">0% </w:t>
            </w:r>
          </w:p>
        </w:tc>
        <w:tc>
          <w:tcPr>
            <w:tcW w:w="0" w:type="auto"/>
            <w:vAlign w:val="center"/>
            <w:hideMark/>
          </w:tcPr>
          <w:p w14:paraId="1C17259F" w14:textId="77777777" w:rsidR="001B3899" w:rsidRDefault="003D0EF4">
            <w:pPr>
              <w:rPr>
                <w:rFonts w:eastAsia="Times New Roman"/>
              </w:rPr>
            </w:pPr>
            <w:r>
              <w:rPr>
                <w:rFonts w:eastAsia="Times New Roman"/>
              </w:rPr>
              <w:t xml:space="preserve">0% </w:t>
            </w:r>
          </w:p>
        </w:tc>
        <w:tc>
          <w:tcPr>
            <w:tcW w:w="0" w:type="auto"/>
            <w:vAlign w:val="center"/>
            <w:hideMark/>
          </w:tcPr>
          <w:p w14:paraId="3F0AFADC" w14:textId="77777777" w:rsidR="001B3899" w:rsidRDefault="003D0EF4">
            <w:pPr>
              <w:rPr>
                <w:rFonts w:eastAsia="Times New Roman"/>
              </w:rPr>
            </w:pPr>
            <w:r>
              <w:rPr>
                <w:rFonts w:eastAsia="Times New Roman"/>
              </w:rPr>
              <w:t xml:space="preserve">0% </w:t>
            </w:r>
          </w:p>
        </w:tc>
        <w:tc>
          <w:tcPr>
            <w:tcW w:w="0" w:type="auto"/>
            <w:vAlign w:val="center"/>
            <w:hideMark/>
          </w:tcPr>
          <w:p w14:paraId="2346A94F" w14:textId="77777777" w:rsidR="001B3899" w:rsidRDefault="003D0EF4">
            <w:pPr>
              <w:rPr>
                <w:rFonts w:eastAsia="Times New Roman"/>
              </w:rPr>
            </w:pPr>
            <w:r>
              <w:rPr>
                <w:rFonts w:eastAsia="Times New Roman"/>
              </w:rPr>
              <w:t xml:space="preserve">34% </w:t>
            </w:r>
          </w:p>
        </w:tc>
        <w:tc>
          <w:tcPr>
            <w:tcW w:w="0" w:type="auto"/>
            <w:vAlign w:val="center"/>
            <w:hideMark/>
          </w:tcPr>
          <w:p w14:paraId="68D9F7F0" w14:textId="77777777" w:rsidR="001B3899" w:rsidRDefault="003D0EF4">
            <w:pPr>
              <w:rPr>
                <w:rFonts w:eastAsia="Times New Roman"/>
              </w:rPr>
            </w:pPr>
            <w:r>
              <w:rPr>
                <w:rFonts w:eastAsia="Times New Roman"/>
              </w:rPr>
              <w:t xml:space="preserve">0% </w:t>
            </w:r>
          </w:p>
        </w:tc>
        <w:tc>
          <w:tcPr>
            <w:tcW w:w="0" w:type="auto"/>
            <w:vAlign w:val="center"/>
            <w:hideMark/>
          </w:tcPr>
          <w:p w14:paraId="0D09B3E4" w14:textId="77777777" w:rsidR="001B3899" w:rsidRDefault="003D0EF4">
            <w:pPr>
              <w:rPr>
                <w:rFonts w:eastAsia="Times New Roman"/>
              </w:rPr>
            </w:pPr>
            <w:r>
              <w:rPr>
                <w:rFonts w:eastAsia="Times New Roman"/>
              </w:rPr>
              <w:t xml:space="preserve">59% </w:t>
            </w:r>
          </w:p>
        </w:tc>
        <w:tc>
          <w:tcPr>
            <w:tcW w:w="0" w:type="auto"/>
            <w:vAlign w:val="center"/>
            <w:hideMark/>
          </w:tcPr>
          <w:p w14:paraId="4846F56A" w14:textId="77777777" w:rsidR="001B3899" w:rsidRDefault="003D0EF4">
            <w:pPr>
              <w:rPr>
                <w:rFonts w:eastAsia="Times New Roman"/>
              </w:rPr>
            </w:pPr>
            <w:r>
              <w:rPr>
                <w:rFonts w:eastAsia="Times New Roman"/>
              </w:rPr>
              <w:t xml:space="preserve">7% </w:t>
            </w:r>
          </w:p>
        </w:tc>
        <w:tc>
          <w:tcPr>
            <w:tcW w:w="0" w:type="auto"/>
            <w:vAlign w:val="center"/>
            <w:hideMark/>
          </w:tcPr>
          <w:p w14:paraId="6541B733" w14:textId="77777777" w:rsidR="001B3899" w:rsidRDefault="003D0EF4">
            <w:pPr>
              <w:rPr>
                <w:rFonts w:eastAsia="Times New Roman"/>
              </w:rPr>
            </w:pPr>
            <w:r>
              <w:rPr>
                <w:rFonts w:eastAsia="Times New Roman"/>
              </w:rPr>
              <w:t xml:space="preserve">0% </w:t>
            </w:r>
          </w:p>
        </w:tc>
        <w:tc>
          <w:tcPr>
            <w:tcW w:w="0" w:type="auto"/>
            <w:vAlign w:val="center"/>
            <w:hideMark/>
          </w:tcPr>
          <w:p w14:paraId="251E1B9C" w14:textId="77777777" w:rsidR="001B3899" w:rsidRDefault="003D0EF4">
            <w:pPr>
              <w:rPr>
                <w:rFonts w:eastAsia="Times New Roman"/>
              </w:rPr>
            </w:pPr>
            <w:r>
              <w:rPr>
                <w:rFonts w:eastAsia="Times New Roman"/>
              </w:rPr>
              <w:t xml:space="preserve">0% </w:t>
            </w:r>
          </w:p>
        </w:tc>
        <w:tc>
          <w:tcPr>
            <w:tcW w:w="0" w:type="auto"/>
            <w:vAlign w:val="center"/>
            <w:hideMark/>
          </w:tcPr>
          <w:p w14:paraId="0F1601B9" w14:textId="77777777" w:rsidR="001B3899" w:rsidRDefault="003D0EF4">
            <w:pPr>
              <w:rPr>
                <w:rFonts w:eastAsia="Times New Roman"/>
              </w:rPr>
            </w:pPr>
            <w:r>
              <w:rPr>
                <w:rFonts w:eastAsia="Times New Roman"/>
              </w:rPr>
              <w:t xml:space="preserve">0% </w:t>
            </w:r>
          </w:p>
        </w:tc>
        <w:tc>
          <w:tcPr>
            <w:tcW w:w="0" w:type="auto"/>
            <w:vAlign w:val="center"/>
            <w:hideMark/>
          </w:tcPr>
          <w:p w14:paraId="5A4CC5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E49B71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022E11" w14:textId="77777777" w:rsidR="001B3899" w:rsidRDefault="003D0EF4">
            <w:pPr>
              <w:rPr>
                <w:rFonts w:eastAsia="Times New Roman"/>
              </w:rPr>
            </w:pPr>
            <w:r>
              <w:rPr>
                <w:rFonts w:eastAsia="Times New Roman"/>
              </w:rPr>
              <w:t xml:space="preserve">100% </w:t>
            </w:r>
          </w:p>
        </w:tc>
        <w:tc>
          <w:tcPr>
            <w:tcW w:w="0" w:type="auto"/>
            <w:vAlign w:val="center"/>
            <w:hideMark/>
          </w:tcPr>
          <w:p w14:paraId="57AE4945" w14:textId="77777777" w:rsidR="001B3899" w:rsidRDefault="003D0EF4">
            <w:pPr>
              <w:rPr>
                <w:rFonts w:eastAsia="Times New Roman"/>
              </w:rPr>
            </w:pPr>
            <w:r>
              <w:rPr>
                <w:rFonts w:eastAsia="Times New Roman"/>
              </w:rPr>
              <w:t xml:space="preserve">66% </w:t>
            </w:r>
          </w:p>
        </w:tc>
        <w:tc>
          <w:tcPr>
            <w:tcW w:w="0" w:type="auto"/>
            <w:vAlign w:val="center"/>
            <w:hideMark/>
          </w:tcPr>
          <w:p w14:paraId="543DC91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5835D8" w14:textId="77777777" w:rsidR="001B3899" w:rsidRDefault="003D0EF4">
            <w:pPr>
              <w:rPr>
                <w:rFonts w:eastAsia="Times New Roman"/>
              </w:rPr>
            </w:pPr>
            <w:r>
              <w:rPr>
                <w:rFonts w:eastAsia="Times New Roman"/>
              </w:rPr>
              <w:t xml:space="preserve">0% </w:t>
            </w:r>
          </w:p>
        </w:tc>
      </w:tr>
      <w:tr w:rsidR="001B3899" w14:paraId="0FCB5B3E" w14:textId="77777777">
        <w:trPr>
          <w:divId w:val="1824467884"/>
          <w:tblCellSpacing w:w="15" w:type="dxa"/>
        </w:trPr>
        <w:tc>
          <w:tcPr>
            <w:tcW w:w="3600" w:type="dxa"/>
            <w:tcBorders>
              <w:right w:val="single" w:sz="6" w:space="0" w:color="auto"/>
            </w:tcBorders>
            <w:vAlign w:val="center"/>
            <w:hideMark/>
          </w:tcPr>
          <w:p w14:paraId="4C073D0A" w14:textId="77777777" w:rsidR="001B3899" w:rsidRDefault="003D0EF4">
            <w:pPr>
              <w:rPr>
                <w:rFonts w:eastAsia="Times New Roman"/>
              </w:rPr>
            </w:pPr>
            <w:r>
              <w:rPr>
                <w:rFonts w:eastAsia="Times New Roman"/>
              </w:rPr>
              <w:t xml:space="preserve">PNR-Transit </w:t>
            </w:r>
          </w:p>
        </w:tc>
        <w:tc>
          <w:tcPr>
            <w:tcW w:w="0" w:type="auto"/>
            <w:vAlign w:val="center"/>
            <w:hideMark/>
          </w:tcPr>
          <w:p w14:paraId="4CBD8791" w14:textId="77777777" w:rsidR="001B3899" w:rsidRDefault="003D0EF4">
            <w:pPr>
              <w:rPr>
                <w:rFonts w:eastAsia="Times New Roman"/>
              </w:rPr>
            </w:pPr>
            <w:r>
              <w:rPr>
                <w:rFonts w:eastAsia="Times New Roman"/>
              </w:rPr>
              <w:t xml:space="preserve">0% </w:t>
            </w:r>
          </w:p>
        </w:tc>
        <w:tc>
          <w:tcPr>
            <w:tcW w:w="0" w:type="auto"/>
            <w:vAlign w:val="center"/>
            <w:hideMark/>
          </w:tcPr>
          <w:p w14:paraId="1E06A4D6" w14:textId="77777777" w:rsidR="001B3899" w:rsidRDefault="003D0EF4">
            <w:pPr>
              <w:rPr>
                <w:rFonts w:eastAsia="Times New Roman"/>
              </w:rPr>
            </w:pPr>
            <w:r>
              <w:rPr>
                <w:rFonts w:eastAsia="Times New Roman"/>
              </w:rPr>
              <w:t xml:space="preserve">0% </w:t>
            </w:r>
          </w:p>
        </w:tc>
        <w:tc>
          <w:tcPr>
            <w:tcW w:w="0" w:type="auto"/>
            <w:vAlign w:val="center"/>
            <w:hideMark/>
          </w:tcPr>
          <w:p w14:paraId="7FEE7370" w14:textId="77777777" w:rsidR="001B3899" w:rsidRDefault="003D0EF4">
            <w:pPr>
              <w:rPr>
                <w:rFonts w:eastAsia="Times New Roman"/>
              </w:rPr>
            </w:pPr>
            <w:r>
              <w:rPr>
                <w:rFonts w:eastAsia="Times New Roman"/>
              </w:rPr>
              <w:t xml:space="preserve">0% </w:t>
            </w:r>
          </w:p>
        </w:tc>
        <w:tc>
          <w:tcPr>
            <w:tcW w:w="0" w:type="auto"/>
            <w:vAlign w:val="center"/>
            <w:hideMark/>
          </w:tcPr>
          <w:p w14:paraId="79CF9DC0" w14:textId="77777777" w:rsidR="001B3899" w:rsidRDefault="003D0EF4">
            <w:pPr>
              <w:rPr>
                <w:rFonts w:eastAsia="Times New Roman"/>
              </w:rPr>
            </w:pPr>
            <w:r>
              <w:rPr>
                <w:rFonts w:eastAsia="Times New Roman"/>
              </w:rPr>
              <w:t xml:space="preserve">0% </w:t>
            </w:r>
          </w:p>
        </w:tc>
        <w:tc>
          <w:tcPr>
            <w:tcW w:w="0" w:type="auto"/>
            <w:vAlign w:val="center"/>
            <w:hideMark/>
          </w:tcPr>
          <w:p w14:paraId="2CE3B794" w14:textId="77777777" w:rsidR="001B3899" w:rsidRDefault="003D0EF4">
            <w:pPr>
              <w:rPr>
                <w:rFonts w:eastAsia="Times New Roman"/>
              </w:rPr>
            </w:pPr>
            <w:r>
              <w:rPr>
                <w:rFonts w:eastAsia="Times New Roman"/>
              </w:rPr>
              <w:t xml:space="preserve">0% </w:t>
            </w:r>
          </w:p>
        </w:tc>
        <w:tc>
          <w:tcPr>
            <w:tcW w:w="0" w:type="auto"/>
            <w:vAlign w:val="center"/>
            <w:hideMark/>
          </w:tcPr>
          <w:p w14:paraId="370660BD" w14:textId="77777777" w:rsidR="001B3899" w:rsidRDefault="003D0EF4">
            <w:pPr>
              <w:rPr>
                <w:rFonts w:eastAsia="Times New Roman"/>
              </w:rPr>
            </w:pPr>
            <w:r>
              <w:rPr>
                <w:rFonts w:eastAsia="Times New Roman"/>
              </w:rPr>
              <w:t xml:space="preserve">0% </w:t>
            </w:r>
          </w:p>
        </w:tc>
        <w:tc>
          <w:tcPr>
            <w:tcW w:w="0" w:type="auto"/>
            <w:vAlign w:val="center"/>
            <w:hideMark/>
          </w:tcPr>
          <w:p w14:paraId="0ABA0070" w14:textId="77777777" w:rsidR="001B3899" w:rsidRDefault="003D0EF4">
            <w:pPr>
              <w:rPr>
                <w:rFonts w:eastAsia="Times New Roman"/>
              </w:rPr>
            </w:pPr>
            <w:r>
              <w:rPr>
                <w:rFonts w:eastAsia="Times New Roman"/>
              </w:rPr>
              <w:t xml:space="preserve">0% </w:t>
            </w:r>
          </w:p>
        </w:tc>
        <w:tc>
          <w:tcPr>
            <w:tcW w:w="0" w:type="auto"/>
            <w:vAlign w:val="center"/>
            <w:hideMark/>
          </w:tcPr>
          <w:p w14:paraId="1CAF90FF" w14:textId="77777777" w:rsidR="001B3899" w:rsidRDefault="003D0EF4">
            <w:pPr>
              <w:rPr>
                <w:rFonts w:eastAsia="Times New Roman"/>
              </w:rPr>
            </w:pPr>
            <w:r>
              <w:rPr>
                <w:rFonts w:eastAsia="Times New Roman"/>
              </w:rPr>
              <w:t xml:space="preserve">13% </w:t>
            </w:r>
          </w:p>
        </w:tc>
        <w:tc>
          <w:tcPr>
            <w:tcW w:w="0" w:type="auto"/>
            <w:vAlign w:val="center"/>
            <w:hideMark/>
          </w:tcPr>
          <w:p w14:paraId="165A44FB" w14:textId="77777777" w:rsidR="001B3899" w:rsidRDefault="003D0EF4">
            <w:pPr>
              <w:rPr>
                <w:rFonts w:eastAsia="Times New Roman"/>
              </w:rPr>
            </w:pPr>
            <w:r>
              <w:rPr>
                <w:rFonts w:eastAsia="Times New Roman"/>
              </w:rPr>
              <w:t xml:space="preserve">87% </w:t>
            </w:r>
          </w:p>
        </w:tc>
        <w:tc>
          <w:tcPr>
            <w:tcW w:w="0" w:type="auto"/>
            <w:vAlign w:val="center"/>
            <w:hideMark/>
          </w:tcPr>
          <w:p w14:paraId="20150975" w14:textId="77777777" w:rsidR="001B3899" w:rsidRDefault="003D0EF4">
            <w:pPr>
              <w:rPr>
                <w:rFonts w:eastAsia="Times New Roman"/>
              </w:rPr>
            </w:pPr>
            <w:r>
              <w:rPr>
                <w:rFonts w:eastAsia="Times New Roman"/>
              </w:rPr>
              <w:t xml:space="preserve">0% </w:t>
            </w:r>
          </w:p>
        </w:tc>
        <w:tc>
          <w:tcPr>
            <w:tcW w:w="0" w:type="auto"/>
            <w:vAlign w:val="center"/>
            <w:hideMark/>
          </w:tcPr>
          <w:p w14:paraId="621890C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377739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9967E0" w14:textId="77777777" w:rsidR="001B3899" w:rsidRDefault="003D0EF4">
            <w:pPr>
              <w:rPr>
                <w:rFonts w:eastAsia="Times New Roman"/>
              </w:rPr>
            </w:pPr>
            <w:r>
              <w:rPr>
                <w:rFonts w:eastAsia="Times New Roman"/>
              </w:rPr>
              <w:t xml:space="preserve">100% </w:t>
            </w:r>
          </w:p>
        </w:tc>
        <w:tc>
          <w:tcPr>
            <w:tcW w:w="0" w:type="auto"/>
            <w:vAlign w:val="center"/>
            <w:hideMark/>
          </w:tcPr>
          <w:p w14:paraId="3032F34A" w14:textId="77777777" w:rsidR="001B3899" w:rsidRDefault="003D0EF4">
            <w:pPr>
              <w:rPr>
                <w:rFonts w:eastAsia="Times New Roman"/>
              </w:rPr>
            </w:pPr>
            <w:r>
              <w:rPr>
                <w:rFonts w:eastAsia="Times New Roman"/>
              </w:rPr>
              <w:t xml:space="preserve">0% </w:t>
            </w:r>
          </w:p>
        </w:tc>
        <w:tc>
          <w:tcPr>
            <w:tcW w:w="0" w:type="auto"/>
            <w:vAlign w:val="center"/>
            <w:hideMark/>
          </w:tcPr>
          <w:p w14:paraId="2DAC1B8D"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3EA9B681" w14:textId="77777777" w:rsidR="001B3899" w:rsidRDefault="003D0EF4">
            <w:pPr>
              <w:rPr>
                <w:rFonts w:eastAsia="Times New Roman"/>
              </w:rPr>
            </w:pPr>
            <w:r>
              <w:rPr>
                <w:rFonts w:eastAsia="Times New Roman"/>
              </w:rPr>
              <w:t xml:space="preserve">0% </w:t>
            </w:r>
          </w:p>
        </w:tc>
      </w:tr>
      <w:tr w:rsidR="001B3899" w14:paraId="12E3A0E3" w14:textId="77777777">
        <w:trPr>
          <w:divId w:val="1824467884"/>
          <w:tblCellSpacing w:w="15" w:type="dxa"/>
        </w:trPr>
        <w:tc>
          <w:tcPr>
            <w:tcW w:w="3600" w:type="dxa"/>
            <w:tcBorders>
              <w:right w:val="single" w:sz="6" w:space="0" w:color="auto"/>
            </w:tcBorders>
            <w:vAlign w:val="center"/>
            <w:hideMark/>
          </w:tcPr>
          <w:p w14:paraId="07780DFA" w14:textId="77777777" w:rsidR="001B3899" w:rsidRDefault="003D0EF4">
            <w:pPr>
              <w:rPr>
                <w:rFonts w:eastAsia="Times New Roman"/>
              </w:rPr>
            </w:pPr>
            <w:r>
              <w:rPr>
                <w:rFonts w:eastAsia="Times New Roman"/>
              </w:rPr>
              <w:t xml:space="preserve">KNR-Transit </w:t>
            </w:r>
          </w:p>
        </w:tc>
        <w:tc>
          <w:tcPr>
            <w:tcW w:w="0" w:type="auto"/>
            <w:vAlign w:val="center"/>
            <w:hideMark/>
          </w:tcPr>
          <w:p w14:paraId="23BCE8FE" w14:textId="77777777" w:rsidR="001B3899" w:rsidRDefault="003D0EF4">
            <w:pPr>
              <w:rPr>
                <w:rFonts w:eastAsia="Times New Roman"/>
              </w:rPr>
            </w:pPr>
            <w:r>
              <w:rPr>
                <w:rFonts w:eastAsia="Times New Roman"/>
              </w:rPr>
              <w:t xml:space="preserve">0% </w:t>
            </w:r>
          </w:p>
        </w:tc>
        <w:tc>
          <w:tcPr>
            <w:tcW w:w="0" w:type="auto"/>
            <w:vAlign w:val="center"/>
            <w:hideMark/>
          </w:tcPr>
          <w:p w14:paraId="21432274" w14:textId="77777777" w:rsidR="001B3899" w:rsidRDefault="003D0EF4">
            <w:pPr>
              <w:rPr>
                <w:rFonts w:eastAsia="Times New Roman"/>
              </w:rPr>
            </w:pPr>
            <w:r>
              <w:rPr>
                <w:rFonts w:eastAsia="Times New Roman"/>
              </w:rPr>
              <w:t xml:space="preserve">0% </w:t>
            </w:r>
          </w:p>
        </w:tc>
        <w:tc>
          <w:tcPr>
            <w:tcW w:w="0" w:type="auto"/>
            <w:vAlign w:val="center"/>
            <w:hideMark/>
          </w:tcPr>
          <w:p w14:paraId="278D8F3D" w14:textId="77777777" w:rsidR="001B3899" w:rsidRDefault="003D0EF4">
            <w:pPr>
              <w:rPr>
                <w:rFonts w:eastAsia="Times New Roman"/>
              </w:rPr>
            </w:pPr>
            <w:r>
              <w:rPr>
                <w:rFonts w:eastAsia="Times New Roman"/>
              </w:rPr>
              <w:t xml:space="preserve">0% </w:t>
            </w:r>
          </w:p>
        </w:tc>
        <w:tc>
          <w:tcPr>
            <w:tcW w:w="0" w:type="auto"/>
            <w:vAlign w:val="center"/>
            <w:hideMark/>
          </w:tcPr>
          <w:p w14:paraId="7CBCDB7E" w14:textId="77777777" w:rsidR="001B3899" w:rsidRDefault="003D0EF4">
            <w:pPr>
              <w:rPr>
                <w:rFonts w:eastAsia="Times New Roman"/>
              </w:rPr>
            </w:pPr>
            <w:r>
              <w:rPr>
                <w:rFonts w:eastAsia="Times New Roman"/>
              </w:rPr>
              <w:t xml:space="preserve">0% </w:t>
            </w:r>
          </w:p>
        </w:tc>
        <w:tc>
          <w:tcPr>
            <w:tcW w:w="0" w:type="auto"/>
            <w:vAlign w:val="center"/>
            <w:hideMark/>
          </w:tcPr>
          <w:p w14:paraId="743D63C9" w14:textId="77777777" w:rsidR="001B3899" w:rsidRDefault="003D0EF4">
            <w:pPr>
              <w:rPr>
                <w:rFonts w:eastAsia="Times New Roman"/>
              </w:rPr>
            </w:pPr>
            <w:r>
              <w:rPr>
                <w:rFonts w:eastAsia="Times New Roman"/>
              </w:rPr>
              <w:t xml:space="preserve">0% </w:t>
            </w:r>
          </w:p>
        </w:tc>
        <w:tc>
          <w:tcPr>
            <w:tcW w:w="0" w:type="auto"/>
            <w:vAlign w:val="center"/>
            <w:hideMark/>
          </w:tcPr>
          <w:p w14:paraId="722A0F53" w14:textId="77777777" w:rsidR="001B3899" w:rsidRDefault="003D0EF4">
            <w:pPr>
              <w:rPr>
                <w:rFonts w:eastAsia="Times New Roman"/>
              </w:rPr>
            </w:pPr>
            <w:r>
              <w:rPr>
                <w:rFonts w:eastAsia="Times New Roman"/>
              </w:rPr>
              <w:t xml:space="preserve">0% </w:t>
            </w:r>
          </w:p>
        </w:tc>
        <w:tc>
          <w:tcPr>
            <w:tcW w:w="0" w:type="auto"/>
            <w:vAlign w:val="center"/>
            <w:hideMark/>
          </w:tcPr>
          <w:p w14:paraId="529AE65A" w14:textId="77777777" w:rsidR="001B3899" w:rsidRDefault="003D0EF4">
            <w:pPr>
              <w:rPr>
                <w:rFonts w:eastAsia="Times New Roman"/>
              </w:rPr>
            </w:pPr>
            <w:r>
              <w:rPr>
                <w:rFonts w:eastAsia="Times New Roman"/>
              </w:rPr>
              <w:t xml:space="preserve">0% </w:t>
            </w:r>
          </w:p>
        </w:tc>
        <w:tc>
          <w:tcPr>
            <w:tcW w:w="0" w:type="auto"/>
            <w:vAlign w:val="center"/>
            <w:hideMark/>
          </w:tcPr>
          <w:p w14:paraId="1B83E6A3" w14:textId="77777777" w:rsidR="001B3899" w:rsidRDefault="003D0EF4">
            <w:pPr>
              <w:rPr>
                <w:rFonts w:eastAsia="Times New Roman"/>
              </w:rPr>
            </w:pPr>
            <w:r>
              <w:rPr>
                <w:rFonts w:eastAsia="Times New Roman"/>
              </w:rPr>
              <w:t xml:space="preserve">0% </w:t>
            </w:r>
          </w:p>
        </w:tc>
        <w:tc>
          <w:tcPr>
            <w:tcW w:w="0" w:type="auto"/>
            <w:vAlign w:val="center"/>
            <w:hideMark/>
          </w:tcPr>
          <w:p w14:paraId="2E33A9D2" w14:textId="77777777" w:rsidR="001B3899" w:rsidRDefault="003D0EF4">
            <w:pPr>
              <w:rPr>
                <w:rFonts w:eastAsia="Times New Roman"/>
              </w:rPr>
            </w:pPr>
            <w:r>
              <w:rPr>
                <w:rFonts w:eastAsia="Times New Roman"/>
              </w:rPr>
              <w:t xml:space="preserve">0% </w:t>
            </w:r>
          </w:p>
        </w:tc>
        <w:tc>
          <w:tcPr>
            <w:tcW w:w="0" w:type="auto"/>
            <w:vAlign w:val="center"/>
            <w:hideMark/>
          </w:tcPr>
          <w:p w14:paraId="0F06B662" w14:textId="77777777" w:rsidR="001B3899" w:rsidRDefault="003D0EF4">
            <w:pPr>
              <w:rPr>
                <w:rFonts w:eastAsia="Times New Roman"/>
              </w:rPr>
            </w:pPr>
            <w:r>
              <w:rPr>
                <w:rFonts w:eastAsia="Times New Roman"/>
              </w:rPr>
              <w:t xml:space="preserve">63% </w:t>
            </w:r>
          </w:p>
        </w:tc>
        <w:tc>
          <w:tcPr>
            <w:tcW w:w="0" w:type="auto"/>
            <w:vAlign w:val="center"/>
            <w:hideMark/>
          </w:tcPr>
          <w:p w14:paraId="0F8F7FF5" w14:textId="77777777" w:rsidR="001B3899" w:rsidRDefault="003D0EF4">
            <w:pPr>
              <w:rPr>
                <w:rFonts w:eastAsia="Times New Roman"/>
              </w:rPr>
            </w:pPr>
            <w:r>
              <w:rPr>
                <w:rFonts w:eastAsia="Times New Roman"/>
              </w:rPr>
              <w:t xml:space="preserve">37% </w:t>
            </w:r>
          </w:p>
        </w:tc>
        <w:tc>
          <w:tcPr>
            <w:tcW w:w="0" w:type="auto"/>
            <w:tcBorders>
              <w:right w:val="single" w:sz="6" w:space="0" w:color="auto"/>
            </w:tcBorders>
            <w:vAlign w:val="center"/>
            <w:hideMark/>
          </w:tcPr>
          <w:p w14:paraId="0F2C8FE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B987538" w14:textId="77777777" w:rsidR="001B3899" w:rsidRDefault="003D0EF4">
            <w:pPr>
              <w:rPr>
                <w:rFonts w:eastAsia="Times New Roman"/>
              </w:rPr>
            </w:pPr>
            <w:r>
              <w:rPr>
                <w:rFonts w:eastAsia="Times New Roman"/>
              </w:rPr>
              <w:t xml:space="preserve">100% </w:t>
            </w:r>
          </w:p>
        </w:tc>
        <w:tc>
          <w:tcPr>
            <w:tcW w:w="0" w:type="auto"/>
            <w:vAlign w:val="center"/>
            <w:hideMark/>
          </w:tcPr>
          <w:p w14:paraId="62D5ADF3" w14:textId="77777777" w:rsidR="001B3899" w:rsidRDefault="003D0EF4">
            <w:pPr>
              <w:rPr>
                <w:rFonts w:eastAsia="Times New Roman"/>
              </w:rPr>
            </w:pPr>
            <w:r>
              <w:rPr>
                <w:rFonts w:eastAsia="Times New Roman"/>
              </w:rPr>
              <w:t xml:space="preserve">0% </w:t>
            </w:r>
          </w:p>
        </w:tc>
        <w:tc>
          <w:tcPr>
            <w:tcW w:w="0" w:type="auto"/>
            <w:vAlign w:val="center"/>
            <w:hideMark/>
          </w:tcPr>
          <w:p w14:paraId="3A7F1D7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9B38ED" w14:textId="77777777" w:rsidR="001B3899" w:rsidRDefault="003D0EF4">
            <w:pPr>
              <w:rPr>
                <w:rFonts w:eastAsia="Times New Roman"/>
              </w:rPr>
            </w:pPr>
            <w:r>
              <w:rPr>
                <w:rFonts w:eastAsia="Times New Roman"/>
              </w:rPr>
              <w:t xml:space="preserve">100% </w:t>
            </w:r>
          </w:p>
        </w:tc>
      </w:tr>
      <w:tr w:rsidR="001B3899" w14:paraId="6BA832F2" w14:textId="77777777">
        <w:trPr>
          <w:divId w:val="1824467884"/>
          <w:tblCellSpacing w:w="15" w:type="dxa"/>
        </w:trPr>
        <w:tc>
          <w:tcPr>
            <w:tcW w:w="3600" w:type="dxa"/>
            <w:tcBorders>
              <w:right w:val="single" w:sz="6" w:space="0" w:color="auto"/>
            </w:tcBorders>
            <w:vAlign w:val="center"/>
            <w:hideMark/>
          </w:tcPr>
          <w:p w14:paraId="419FCE33" w14:textId="77777777" w:rsidR="001B3899" w:rsidRDefault="003D0EF4">
            <w:pPr>
              <w:rPr>
                <w:rFonts w:eastAsia="Times New Roman"/>
              </w:rPr>
            </w:pPr>
            <w:r>
              <w:rPr>
                <w:rFonts w:eastAsia="Times New Roman"/>
              </w:rPr>
              <w:lastRenderedPageBreak/>
              <w:t xml:space="preserve">School Bus </w:t>
            </w:r>
          </w:p>
        </w:tc>
        <w:tc>
          <w:tcPr>
            <w:tcW w:w="0" w:type="auto"/>
            <w:vAlign w:val="center"/>
            <w:hideMark/>
          </w:tcPr>
          <w:p w14:paraId="2AB65B09" w14:textId="77777777" w:rsidR="001B3899" w:rsidRDefault="003D0EF4">
            <w:pPr>
              <w:rPr>
                <w:rFonts w:eastAsia="Times New Roman"/>
              </w:rPr>
            </w:pPr>
            <w:r>
              <w:rPr>
                <w:rFonts w:eastAsia="Times New Roman"/>
              </w:rPr>
              <w:t xml:space="preserve">0% </w:t>
            </w:r>
          </w:p>
        </w:tc>
        <w:tc>
          <w:tcPr>
            <w:tcW w:w="0" w:type="auto"/>
            <w:vAlign w:val="center"/>
            <w:hideMark/>
          </w:tcPr>
          <w:p w14:paraId="30CF4050" w14:textId="77777777" w:rsidR="001B3899" w:rsidRDefault="003D0EF4">
            <w:pPr>
              <w:rPr>
                <w:rFonts w:eastAsia="Times New Roman"/>
              </w:rPr>
            </w:pPr>
            <w:r>
              <w:rPr>
                <w:rFonts w:eastAsia="Times New Roman"/>
              </w:rPr>
              <w:t xml:space="preserve">0% </w:t>
            </w:r>
          </w:p>
        </w:tc>
        <w:tc>
          <w:tcPr>
            <w:tcW w:w="0" w:type="auto"/>
            <w:vAlign w:val="center"/>
            <w:hideMark/>
          </w:tcPr>
          <w:p w14:paraId="19E300F3" w14:textId="77777777" w:rsidR="001B3899" w:rsidRDefault="003D0EF4">
            <w:pPr>
              <w:rPr>
                <w:rFonts w:eastAsia="Times New Roman"/>
              </w:rPr>
            </w:pPr>
            <w:r>
              <w:rPr>
                <w:rFonts w:eastAsia="Times New Roman"/>
              </w:rPr>
              <w:t xml:space="preserve">0% </w:t>
            </w:r>
          </w:p>
        </w:tc>
        <w:tc>
          <w:tcPr>
            <w:tcW w:w="0" w:type="auto"/>
            <w:vAlign w:val="center"/>
            <w:hideMark/>
          </w:tcPr>
          <w:p w14:paraId="34A8337C" w14:textId="77777777" w:rsidR="001B3899" w:rsidRDefault="003D0EF4">
            <w:pPr>
              <w:rPr>
                <w:rFonts w:eastAsia="Times New Roman"/>
              </w:rPr>
            </w:pPr>
            <w:r>
              <w:rPr>
                <w:rFonts w:eastAsia="Times New Roman"/>
              </w:rPr>
              <w:t xml:space="preserve">0% </w:t>
            </w:r>
          </w:p>
        </w:tc>
        <w:tc>
          <w:tcPr>
            <w:tcW w:w="0" w:type="auto"/>
            <w:vAlign w:val="center"/>
            <w:hideMark/>
          </w:tcPr>
          <w:p w14:paraId="33CBE148" w14:textId="77777777" w:rsidR="001B3899" w:rsidRDefault="003D0EF4">
            <w:pPr>
              <w:rPr>
                <w:rFonts w:eastAsia="Times New Roman"/>
              </w:rPr>
            </w:pPr>
            <w:r>
              <w:rPr>
                <w:rFonts w:eastAsia="Times New Roman"/>
              </w:rPr>
              <w:t xml:space="preserve">0% </w:t>
            </w:r>
          </w:p>
        </w:tc>
        <w:tc>
          <w:tcPr>
            <w:tcW w:w="0" w:type="auto"/>
            <w:vAlign w:val="center"/>
            <w:hideMark/>
          </w:tcPr>
          <w:p w14:paraId="2F8E5AB4" w14:textId="77777777" w:rsidR="001B3899" w:rsidRDefault="003D0EF4">
            <w:pPr>
              <w:rPr>
                <w:rFonts w:eastAsia="Times New Roman"/>
              </w:rPr>
            </w:pPr>
            <w:r>
              <w:rPr>
                <w:rFonts w:eastAsia="Times New Roman"/>
              </w:rPr>
              <w:t xml:space="preserve">0% </w:t>
            </w:r>
          </w:p>
        </w:tc>
        <w:tc>
          <w:tcPr>
            <w:tcW w:w="0" w:type="auto"/>
            <w:vAlign w:val="center"/>
            <w:hideMark/>
          </w:tcPr>
          <w:p w14:paraId="033A732D" w14:textId="77777777" w:rsidR="001B3899" w:rsidRDefault="003D0EF4">
            <w:pPr>
              <w:rPr>
                <w:rFonts w:eastAsia="Times New Roman"/>
              </w:rPr>
            </w:pPr>
            <w:r>
              <w:rPr>
                <w:rFonts w:eastAsia="Times New Roman"/>
              </w:rPr>
              <w:t xml:space="preserve">0% </w:t>
            </w:r>
          </w:p>
        </w:tc>
        <w:tc>
          <w:tcPr>
            <w:tcW w:w="0" w:type="auto"/>
            <w:vAlign w:val="center"/>
            <w:hideMark/>
          </w:tcPr>
          <w:p w14:paraId="74613945" w14:textId="77777777" w:rsidR="001B3899" w:rsidRDefault="003D0EF4">
            <w:pPr>
              <w:rPr>
                <w:rFonts w:eastAsia="Times New Roman"/>
              </w:rPr>
            </w:pPr>
            <w:r>
              <w:rPr>
                <w:rFonts w:eastAsia="Times New Roman"/>
              </w:rPr>
              <w:t xml:space="preserve">0% </w:t>
            </w:r>
          </w:p>
        </w:tc>
        <w:tc>
          <w:tcPr>
            <w:tcW w:w="0" w:type="auto"/>
            <w:vAlign w:val="center"/>
            <w:hideMark/>
          </w:tcPr>
          <w:p w14:paraId="50DF078D" w14:textId="77777777" w:rsidR="001B3899" w:rsidRDefault="003D0EF4">
            <w:pPr>
              <w:rPr>
                <w:rFonts w:eastAsia="Times New Roman"/>
              </w:rPr>
            </w:pPr>
            <w:r>
              <w:rPr>
                <w:rFonts w:eastAsia="Times New Roman"/>
              </w:rPr>
              <w:t xml:space="preserve">0% </w:t>
            </w:r>
          </w:p>
        </w:tc>
        <w:tc>
          <w:tcPr>
            <w:tcW w:w="0" w:type="auto"/>
            <w:vAlign w:val="center"/>
            <w:hideMark/>
          </w:tcPr>
          <w:p w14:paraId="173183F7" w14:textId="77777777" w:rsidR="001B3899" w:rsidRDefault="003D0EF4">
            <w:pPr>
              <w:rPr>
                <w:rFonts w:eastAsia="Times New Roman"/>
              </w:rPr>
            </w:pPr>
            <w:r>
              <w:rPr>
                <w:rFonts w:eastAsia="Times New Roman"/>
              </w:rPr>
              <w:t xml:space="preserve">0% </w:t>
            </w:r>
          </w:p>
        </w:tc>
        <w:tc>
          <w:tcPr>
            <w:tcW w:w="0" w:type="auto"/>
            <w:vAlign w:val="center"/>
            <w:hideMark/>
          </w:tcPr>
          <w:p w14:paraId="61A0691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ED0A7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B8943C" w14:textId="77777777" w:rsidR="001B3899" w:rsidRDefault="003D0EF4">
            <w:pPr>
              <w:rPr>
                <w:rFonts w:eastAsia="Times New Roman"/>
              </w:rPr>
            </w:pPr>
            <w:r>
              <w:rPr>
                <w:rFonts w:eastAsia="Times New Roman"/>
              </w:rPr>
              <w:t xml:space="preserve">0% </w:t>
            </w:r>
          </w:p>
        </w:tc>
        <w:tc>
          <w:tcPr>
            <w:tcW w:w="0" w:type="auto"/>
            <w:vAlign w:val="center"/>
            <w:hideMark/>
          </w:tcPr>
          <w:p w14:paraId="0D1BA36F" w14:textId="77777777" w:rsidR="001B3899" w:rsidRDefault="003D0EF4">
            <w:pPr>
              <w:rPr>
                <w:rFonts w:eastAsia="Times New Roman"/>
              </w:rPr>
            </w:pPr>
            <w:r>
              <w:rPr>
                <w:rFonts w:eastAsia="Times New Roman"/>
              </w:rPr>
              <w:t xml:space="preserve">0% </w:t>
            </w:r>
          </w:p>
        </w:tc>
        <w:tc>
          <w:tcPr>
            <w:tcW w:w="0" w:type="auto"/>
            <w:vAlign w:val="center"/>
            <w:hideMark/>
          </w:tcPr>
          <w:p w14:paraId="7859806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CA11B7C" w14:textId="77777777" w:rsidR="001B3899" w:rsidRDefault="003D0EF4">
            <w:pPr>
              <w:rPr>
                <w:rFonts w:eastAsia="Times New Roman"/>
              </w:rPr>
            </w:pPr>
            <w:r>
              <w:rPr>
                <w:rFonts w:eastAsia="Times New Roman"/>
              </w:rPr>
              <w:t xml:space="preserve">0% </w:t>
            </w:r>
          </w:p>
        </w:tc>
      </w:tr>
      <w:tr w:rsidR="001B3899" w14:paraId="5925E7BF" w14:textId="77777777">
        <w:trPr>
          <w:divId w:val="1824467884"/>
          <w:tblCellSpacing w:w="15" w:type="dxa"/>
        </w:trPr>
        <w:tc>
          <w:tcPr>
            <w:tcW w:w="3600" w:type="dxa"/>
            <w:tcBorders>
              <w:right w:val="single" w:sz="6" w:space="0" w:color="auto"/>
            </w:tcBorders>
            <w:vAlign w:val="center"/>
            <w:hideMark/>
          </w:tcPr>
          <w:p w14:paraId="2EB75205" w14:textId="77777777" w:rsidR="001B3899" w:rsidRDefault="003D0EF4">
            <w:pPr>
              <w:rPr>
                <w:rFonts w:eastAsia="Times New Roman"/>
              </w:rPr>
            </w:pPr>
            <w:r>
              <w:rPr>
                <w:rFonts w:eastAsia="Times New Roman"/>
              </w:rPr>
              <w:t xml:space="preserve">Total </w:t>
            </w:r>
          </w:p>
        </w:tc>
        <w:tc>
          <w:tcPr>
            <w:tcW w:w="0" w:type="auto"/>
            <w:vAlign w:val="center"/>
            <w:hideMark/>
          </w:tcPr>
          <w:p w14:paraId="49D25711" w14:textId="77777777" w:rsidR="001B3899" w:rsidRDefault="003D0EF4">
            <w:pPr>
              <w:rPr>
                <w:rFonts w:eastAsia="Times New Roman"/>
              </w:rPr>
            </w:pPr>
            <w:r>
              <w:rPr>
                <w:rFonts w:eastAsia="Times New Roman"/>
              </w:rPr>
              <w:t xml:space="preserve">0% </w:t>
            </w:r>
          </w:p>
        </w:tc>
        <w:tc>
          <w:tcPr>
            <w:tcW w:w="0" w:type="auto"/>
            <w:vAlign w:val="center"/>
            <w:hideMark/>
          </w:tcPr>
          <w:p w14:paraId="25630B6F" w14:textId="77777777" w:rsidR="001B3899" w:rsidRDefault="003D0EF4">
            <w:pPr>
              <w:rPr>
                <w:rFonts w:eastAsia="Times New Roman"/>
              </w:rPr>
            </w:pPr>
            <w:r>
              <w:rPr>
                <w:rFonts w:eastAsia="Times New Roman"/>
              </w:rPr>
              <w:t xml:space="preserve">50% </w:t>
            </w:r>
          </w:p>
        </w:tc>
        <w:tc>
          <w:tcPr>
            <w:tcW w:w="0" w:type="auto"/>
            <w:vAlign w:val="center"/>
            <w:hideMark/>
          </w:tcPr>
          <w:p w14:paraId="63BA5626" w14:textId="77777777" w:rsidR="001B3899" w:rsidRDefault="003D0EF4">
            <w:pPr>
              <w:rPr>
                <w:rFonts w:eastAsia="Times New Roman"/>
              </w:rPr>
            </w:pPr>
            <w:r>
              <w:rPr>
                <w:rFonts w:eastAsia="Times New Roman"/>
              </w:rPr>
              <w:t xml:space="preserve">45% </w:t>
            </w:r>
          </w:p>
        </w:tc>
        <w:tc>
          <w:tcPr>
            <w:tcW w:w="0" w:type="auto"/>
            <w:vAlign w:val="center"/>
            <w:hideMark/>
          </w:tcPr>
          <w:p w14:paraId="7E87CBD0" w14:textId="77777777" w:rsidR="001B3899" w:rsidRDefault="003D0EF4">
            <w:pPr>
              <w:rPr>
                <w:rFonts w:eastAsia="Times New Roman"/>
              </w:rPr>
            </w:pPr>
            <w:r>
              <w:rPr>
                <w:rFonts w:eastAsia="Times New Roman"/>
              </w:rPr>
              <w:t xml:space="preserve">4% </w:t>
            </w:r>
          </w:p>
        </w:tc>
        <w:tc>
          <w:tcPr>
            <w:tcW w:w="0" w:type="auto"/>
            <w:vAlign w:val="center"/>
            <w:hideMark/>
          </w:tcPr>
          <w:p w14:paraId="3AA2ECDD" w14:textId="77777777" w:rsidR="001B3899" w:rsidRDefault="003D0EF4">
            <w:pPr>
              <w:rPr>
                <w:rFonts w:eastAsia="Times New Roman"/>
              </w:rPr>
            </w:pPr>
            <w:r>
              <w:rPr>
                <w:rFonts w:eastAsia="Times New Roman"/>
              </w:rPr>
              <w:t xml:space="preserve">0% </w:t>
            </w:r>
          </w:p>
        </w:tc>
        <w:tc>
          <w:tcPr>
            <w:tcW w:w="0" w:type="auto"/>
            <w:vAlign w:val="center"/>
            <w:hideMark/>
          </w:tcPr>
          <w:p w14:paraId="1765AF55" w14:textId="77777777" w:rsidR="001B3899" w:rsidRDefault="003D0EF4">
            <w:pPr>
              <w:rPr>
                <w:rFonts w:eastAsia="Times New Roman"/>
              </w:rPr>
            </w:pPr>
            <w:r>
              <w:rPr>
                <w:rFonts w:eastAsia="Times New Roman"/>
              </w:rPr>
              <w:t xml:space="preserve">0% </w:t>
            </w:r>
          </w:p>
        </w:tc>
        <w:tc>
          <w:tcPr>
            <w:tcW w:w="0" w:type="auto"/>
            <w:vAlign w:val="center"/>
            <w:hideMark/>
          </w:tcPr>
          <w:p w14:paraId="33040993" w14:textId="77777777" w:rsidR="001B3899" w:rsidRDefault="003D0EF4">
            <w:pPr>
              <w:rPr>
                <w:rFonts w:eastAsia="Times New Roman"/>
              </w:rPr>
            </w:pPr>
            <w:r>
              <w:rPr>
                <w:rFonts w:eastAsia="Times New Roman"/>
              </w:rPr>
              <w:t xml:space="preserve">0% </w:t>
            </w:r>
          </w:p>
        </w:tc>
        <w:tc>
          <w:tcPr>
            <w:tcW w:w="0" w:type="auto"/>
            <w:vAlign w:val="center"/>
            <w:hideMark/>
          </w:tcPr>
          <w:p w14:paraId="3CF020FF" w14:textId="77777777" w:rsidR="001B3899" w:rsidRDefault="003D0EF4">
            <w:pPr>
              <w:rPr>
                <w:rFonts w:eastAsia="Times New Roman"/>
              </w:rPr>
            </w:pPr>
            <w:r>
              <w:rPr>
                <w:rFonts w:eastAsia="Times New Roman"/>
              </w:rPr>
              <w:t xml:space="preserve">0% </w:t>
            </w:r>
          </w:p>
        </w:tc>
        <w:tc>
          <w:tcPr>
            <w:tcW w:w="0" w:type="auto"/>
            <w:vAlign w:val="center"/>
            <w:hideMark/>
          </w:tcPr>
          <w:p w14:paraId="632EB33F" w14:textId="77777777" w:rsidR="001B3899" w:rsidRDefault="003D0EF4">
            <w:pPr>
              <w:rPr>
                <w:rFonts w:eastAsia="Times New Roman"/>
              </w:rPr>
            </w:pPr>
            <w:r>
              <w:rPr>
                <w:rFonts w:eastAsia="Times New Roman"/>
              </w:rPr>
              <w:t xml:space="preserve">0% </w:t>
            </w:r>
          </w:p>
        </w:tc>
        <w:tc>
          <w:tcPr>
            <w:tcW w:w="0" w:type="auto"/>
            <w:vAlign w:val="center"/>
            <w:hideMark/>
          </w:tcPr>
          <w:p w14:paraId="119F6536" w14:textId="77777777" w:rsidR="001B3899" w:rsidRDefault="003D0EF4">
            <w:pPr>
              <w:rPr>
                <w:rFonts w:eastAsia="Times New Roman"/>
              </w:rPr>
            </w:pPr>
            <w:r>
              <w:rPr>
                <w:rFonts w:eastAsia="Times New Roman"/>
              </w:rPr>
              <w:t xml:space="preserve">0% </w:t>
            </w:r>
          </w:p>
        </w:tc>
        <w:tc>
          <w:tcPr>
            <w:tcW w:w="0" w:type="auto"/>
            <w:vAlign w:val="center"/>
            <w:hideMark/>
          </w:tcPr>
          <w:p w14:paraId="2AFA7C9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68B95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F298F5" w14:textId="77777777" w:rsidR="001B3899" w:rsidRDefault="003D0EF4">
            <w:pPr>
              <w:rPr>
                <w:rFonts w:eastAsia="Times New Roman"/>
              </w:rPr>
            </w:pPr>
            <w:r>
              <w:rPr>
                <w:rFonts w:eastAsia="Times New Roman"/>
              </w:rPr>
              <w:t xml:space="preserve">100% </w:t>
            </w:r>
          </w:p>
        </w:tc>
        <w:tc>
          <w:tcPr>
            <w:tcW w:w="0" w:type="auto"/>
            <w:vAlign w:val="center"/>
            <w:hideMark/>
          </w:tcPr>
          <w:p w14:paraId="5CE2997D" w14:textId="77777777" w:rsidR="001B3899" w:rsidRDefault="003D0EF4">
            <w:pPr>
              <w:rPr>
                <w:rFonts w:eastAsia="Times New Roman"/>
              </w:rPr>
            </w:pPr>
            <w:r>
              <w:rPr>
                <w:rFonts w:eastAsia="Times New Roman"/>
              </w:rPr>
              <w:t xml:space="preserve">0% </w:t>
            </w:r>
          </w:p>
        </w:tc>
        <w:tc>
          <w:tcPr>
            <w:tcW w:w="0" w:type="auto"/>
            <w:vAlign w:val="center"/>
            <w:hideMark/>
          </w:tcPr>
          <w:p w14:paraId="7C2729D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57E4B93" w14:textId="77777777" w:rsidR="001B3899" w:rsidRDefault="003D0EF4">
            <w:pPr>
              <w:rPr>
                <w:rFonts w:eastAsia="Times New Roman"/>
              </w:rPr>
            </w:pPr>
            <w:r>
              <w:rPr>
                <w:rFonts w:eastAsia="Times New Roman"/>
              </w:rPr>
              <w:t xml:space="preserve">0% </w:t>
            </w:r>
          </w:p>
        </w:tc>
      </w:tr>
    </w:tbl>
    <w:p w14:paraId="1E385DB6"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386"/>
        <w:gridCol w:w="650"/>
        <w:gridCol w:w="650"/>
        <w:gridCol w:w="539"/>
        <w:gridCol w:w="392"/>
        <w:gridCol w:w="392"/>
        <w:gridCol w:w="650"/>
        <w:gridCol w:w="364"/>
        <w:gridCol w:w="650"/>
        <w:gridCol w:w="388"/>
        <w:gridCol w:w="650"/>
        <w:gridCol w:w="533"/>
        <w:gridCol w:w="665"/>
        <w:gridCol w:w="600"/>
        <w:gridCol w:w="364"/>
        <w:gridCol w:w="422"/>
      </w:tblGrid>
      <w:tr w:rsidR="001B3899" w14:paraId="217213ED" w14:textId="77777777">
        <w:trPr>
          <w:divId w:val="1824467884"/>
          <w:tblHeader/>
          <w:tblCellSpacing w:w="15" w:type="dxa"/>
        </w:trPr>
        <w:tc>
          <w:tcPr>
            <w:tcW w:w="0" w:type="auto"/>
            <w:gridSpan w:val="17"/>
            <w:tcBorders>
              <w:top w:val="nil"/>
              <w:left w:val="nil"/>
              <w:bottom w:val="nil"/>
              <w:right w:val="nil"/>
            </w:tcBorders>
            <w:vAlign w:val="center"/>
            <w:hideMark/>
          </w:tcPr>
          <w:p w14:paraId="736FC1FE" w14:textId="058CBD5E" w:rsidR="001B3899" w:rsidRDefault="00477412">
            <w:pPr>
              <w:jc w:val="center"/>
              <w:rPr>
                <w:rFonts w:eastAsia="Times New Roman"/>
              </w:rPr>
            </w:pPr>
            <w:ins w:id="298" w:author="Kyeil Kim" w:date="2019-04-25T13:18:00Z">
              <w:r>
                <w:rPr>
                  <w:rFonts w:eastAsia="Times New Roman"/>
                </w:rPr>
                <w:t xml:space="preserve">Table </w:t>
              </w:r>
            </w:ins>
            <w:del w:id="299" w:author="Kyeil Kim" w:date="2019-04-25T13:18:00Z">
              <w:r w:rsidR="003D0EF4" w:rsidDel="00477412">
                <w:rPr>
                  <w:rFonts w:eastAsia="Times New Roman"/>
                </w:rPr>
                <w:delText xml:space="preserve">Tablke </w:delText>
              </w:r>
            </w:del>
            <w:r w:rsidR="003D0EF4">
              <w:rPr>
                <w:rFonts w:eastAsia="Times New Roman"/>
              </w:rPr>
              <w:t>3-16s. Trip Mode Choice by Tour Purpose and Tour Mode - Estimated Trip Mode Summary: Joint Non-</w:t>
            </w:r>
            <w:proofErr w:type="gramStart"/>
            <w:r w:rsidR="003D0EF4">
              <w:rPr>
                <w:rFonts w:eastAsia="Times New Roman"/>
              </w:rPr>
              <w:t>mandatory</w:t>
            </w:r>
            <w:proofErr w:type="gramEnd"/>
            <w:r w:rsidR="003D0EF4">
              <w:rPr>
                <w:rFonts w:eastAsia="Times New Roman"/>
              </w:rPr>
              <w:t xml:space="preserve"> Tours </w:t>
            </w:r>
          </w:p>
        </w:tc>
      </w:tr>
      <w:tr w:rsidR="001B3899" w14:paraId="2D6C3698" w14:textId="77777777">
        <w:trPr>
          <w:divId w:val="1824467884"/>
          <w:tblHeader/>
          <w:tblCellSpacing w:w="15" w:type="dxa"/>
        </w:trPr>
        <w:tc>
          <w:tcPr>
            <w:tcW w:w="0" w:type="auto"/>
            <w:vAlign w:val="center"/>
            <w:hideMark/>
          </w:tcPr>
          <w:p w14:paraId="30733F3E"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504E06B0" w14:textId="77777777" w:rsidR="001B3899" w:rsidRDefault="003D0EF4">
            <w:pPr>
              <w:jc w:val="center"/>
              <w:divId w:val="138890896"/>
              <w:rPr>
                <w:rFonts w:eastAsia="Times New Roman"/>
                <w:b/>
                <w:bCs/>
              </w:rPr>
            </w:pPr>
            <w:r>
              <w:rPr>
                <w:rFonts w:eastAsia="Times New Roman"/>
                <w:b/>
                <w:bCs/>
              </w:rPr>
              <w:t xml:space="preserve">Trip Mode </w:t>
            </w:r>
          </w:p>
        </w:tc>
        <w:tc>
          <w:tcPr>
            <w:tcW w:w="0" w:type="auto"/>
            <w:vAlign w:val="center"/>
            <w:hideMark/>
          </w:tcPr>
          <w:p w14:paraId="5C636D9F"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6D7144E0" w14:textId="77777777" w:rsidR="001B3899" w:rsidRDefault="003D0EF4">
            <w:pPr>
              <w:jc w:val="center"/>
              <w:divId w:val="2079205618"/>
              <w:rPr>
                <w:rFonts w:eastAsia="Times New Roman"/>
                <w:b/>
                <w:bCs/>
              </w:rPr>
            </w:pPr>
            <w:r>
              <w:rPr>
                <w:rFonts w:eastAsia="Times New Roman"/>
                <w:b/>
                <w:bCs/>
              </w:rPr>
              <w:t xml:space="preserve">Transit Totals </w:t>
            </w:r>
          </w:p>
        </w:tc>
      </w:tr>
      <w:tr w:rsidR="001B3899" w14:paraId="68B5C149" w14:textId="77777777">
        <w:trPr>
          <w:divId w:val="1824467884"/>
          <w:tblHeader/>
          <w:tblCellSpacing w:w="15" w:type="dxa"/>
        </w:trPr>
        <w:tc>
          <w:tcPr>
            <w:tcW w:w="0" w:type="auto"/>
            <w:vAlign w:val="center"/>
            <w:hideMark/>
          </w:tcPr>
          <w:p w14:paraId="2B772A61"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15A197D1"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349F8D3"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77DBB6ED"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305A11A"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4A0237CA"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522315F3"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270DF5C1" w14:textId="792E0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00"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5D99A4D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6A566B27" w14:textId="75E15A10" w:rsidR="001B3899" w:rsidRDefault="003D0EF4">
            <w:pPr>
              <w:rPr>
                <w:rFonts w:eastAsia="Times New Roman"/>
                <w:b/>
                <w:bCs/>
              </w:rPr>
            </w:pPr>
            <w:r>
              <w:rPr>
                <w:rFonts w:eastAsia="Times New Roman"/>
                <w:b/>
                <w:bCs/>
              </w:rPr>
              <w:t>PNR Pre</w:t>
            </w:r>
            <w:ins w:id="301"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1059B234"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5C16321B" w14:textId="6148FF23" w:rsidR="001B3899" w:rsidRDefault="003D0EF4">
            <w:pPr>
              <w:rPr>
                <w:rFonts w:eastAsia="Times New Roman"/>
                <w:b/>
                <w:bCs/>
              </w:rPr>
            </w:pPr>
            <w:r>
              <w:rPr>
                <w:rFonts w:eastAsia="Times New Roman"/>
                <w:b/>
                <w:bCs/>
              </w:rPr>
              <w:t>KNR Pre</w:t>
            </w:r>
            <w:ins w:id="302"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5A8D1F02"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72EB6A76"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C602FCC"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1167390"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755C159B" w14:textId="77777777" w:rsidR="001B3899" w:rsidRDefault="003D0EF4">
            <w:pPr>
              <w:rPr>
                <w:rFonts w:eastAsia="Times New Roman"/>
                <w:b/>
                <w:bCs/>
              </w:rPr>
            </w:pPr>
            <w:r>
              <w:rPr>
                <w:rFonts w:eastAsia="Times New Roman"/>
                <w:b/>
                <w:bCs/>
              </w:rPr>
              <w:t xml:space="preserve">KNR </w:t>
            </w:r>
          </w:p>
        </w:tc>
      </w:tr>
      <w:tr w:rsidR="001B3899" w14:paraId="73EB1454" w14:textId="77777777">
        <w:trPr>
          <w:divId w:val="1824467884"/>
          <w:tblCellSpacing w:w="15" w:type="dxa"/>
        </w:trPr>
        <w:tc>
          <w:tcPr>
            <w:tcW w:w="3600" w:type="dxa"/>
            <w:tcBorders>
              <w:right w:val="single" w:sz="6" w:space="0" w:color="auto"/>
            </w:tcBorders>
            <w:vAlign w:val="center"/>
            <w:hideMark/>
          </w:tcPr>
          <w:p w14:paraId="1FC4EF9A" w14:textId="77777777" w:rsidR="001B3899" w:rsidRDefault="003D0EF4">
            <w:pPr>
              <w:rPr>
                <w:rFonts w:eastAsia="Times New Roman"/>
              </w:rPr>
            </w:pPr>
            <w:r>
              <w:rPr>
                <w:rFonts w:eastAsia="Times New Roman"/>
              </w:rPr>
              <w:t xml:space="preserve">Drive Alone </w:t>
            </w:r>
          </w:p>
        </w:tc>
        <w:tc>
          <w:tcPr>
            <w:tcW w:w="0" w:type="auto"/>
            <w:vAlign w:val="center"/>
            <w:hideMark/>
          </w:tcPr>
          <w:p w14:paraId="6128B7DE" w14:textId="77777777" w:rsidR="001B3899" w:rsidRDefault="003D0EF4">
            <w:pPr>
              <w:rPr>
                <w:rFonts w:eastAsia="Times New Roman"/>
              </w:rPr>
            </w:pPr>
            <w:r>
              <w:rPr>
                <w:rFonts w:eastAsia="Times New Roman"/>
              </w:rPr>
              <w:t xml:space="preserve">0 </w:t>
            </w:r>
          </w:p>
        </w:tc>
        <w:tc>
          <w:tcPr>
            <w:tcW w:w="0" w:type="auto"/>
            <w:vAlign w:val="center"/>
            <w:hideMark/>
          </w:tcPr>
          <w:p w14:paraId="7222A014" w14:textId="77777777" w:rsidR="001B3899" w:rsidRDefault="003D0EF4">
            <w:pPr>
              <w:rPr>
                <w:rFonts w:eastAsia="Times New Roman"/>
              </w:rPr>
            </w:pPr>
            <w:r>
              <w:rPr>
                <w:rFonts w:eastAsia="Times New Roman"/>
              </w:rPr>
              <w:t xml:space="preserve">0 </w:t>
            </w:r>
          </w:p>
        </w:tc>
        <w:tc>
          <w:tcPr>
            <w:tcW w:w="0" w:type="auto"/>
            <w:vAlign w:val="center"/>
            <w:hideMark/>
          </w:tcPr>
          <w:p w14:paraId="356416B4" w14:textId="77777777" w:rsidR="001B3899" w:rsidRDefault="003D0EF4">
            <w:pPr>
              <w:rPr>
                <w:rFonts w:eastAsia="Times New Roman"/>
              </w:rPr>
            </w:pPr>
            <w:r>
              <w:rPr>
                <w:rFonts w:eastAsia="Times New Roman"/>
              </w:rPr>
              <w:t xml:space="preserve">0 </w:t>
            </w:r>
          </w:p>
        </w:tc>
        <w:tc>
          <w:tcPr>
            <w:tcW w:w="0" w:type="auto"/>
            <w:vAlign w:val="center"/>
            <w:hideMark/>
          </w:tcPr>
          <w:p w14:paraId="5BC7BF8C" w14:textId="77777777" w:rsidR="001B3899" w:rsidRDefault="003D0EF4">
            <w:pPr>
              <w:rPr>
                <w:rFonts w:eastAsia="Times New Roman"/>
              </w:rPr>
            </w:pPr>
            <w:r>
              <w:rPr>
                <w:rFonts w:eastAsia="Times New Roman"/>
              </w:rPr>
              <w:t xml:space="preserve">0 </w:t>
            </w:r>
          </w:p>
        </w:tc>
        <w:tc>
          <w:tcPr>
            <w:tcW w:w="0" w:type="auto"/>
            <w:vAlign w:val="center"/>
            <w:hideMark/>
          </w:tcPr>
          <w:p w14:paraId="190C34A1" w14:textId="77777777" w:rsidR="001B3899" w:rsidRDefault="003D0EF4">
            <w:pPr>
              <w:rPr>
                <w:rFonts w:eastAsia="Times New Roman"/>
              </w:rPr>
            </w:pPr>
            <w:r>
              <w:rPr>
                <w:rFonts w:eastAsia="Times New Roman"/>
              </w:rPr>
              <w:t xml:space="preserve">0 </w:t>
            </w:r>
          </w:p>
        </w:tc>
        <w:tc>
          <w:tcPr>
            <w:tcW w:w="0" w:type="auto"/>
            <w:vAlign w:val="center"/>
            <w:hideMark/>
          </w:tcPr>
          <w:p w14:paraId="044BC501" w14:textId="77777777" w:rsidR="001B3899" w:rsidRDefault="003D0EF4">
            <w:pPr>
              <w:rPr>
                <w:rFonts w:eastAsia="Times New Roman"/>
              </w:rPr>
            </w:pPr>
            <w:r>
              <w:rPr>
                <w:rFonts w:eastAsia="Times New Roman"/>
              </w:rPr>
              <w:t xml:space="preserve">0 </w:t>
            </w:r>
          </w:p>
        </w:tc>
        <w:tc>
          <w:tcPr>
            <w:tcW w:w="0" w:type="auto"/>
            <w:vAlign w:val="center"/>
            <w:hideMark/>
          </w:tcPr>
          <w:p w14:paraId="69D179E6" w14:textId="77777777" w:rsidR="001B3899" w:rsidRDefault="003D0EF4">
            <w:pPr>
              <w:rPr>
                <w:rFonts w:eastAsia="Times New Roman"/>
              </w:rPr>
            </w:pPr>
            <w:r>
              <w:rPr>
                <w:rFonts w:eastAsia="Times New Roman"/>
              </w:rPr>
              <w:t xml:space="preserve">0 </w:t>
            </w:r>
          </w:p>
        </w:tc>
        <w:tc>
          <w:tcPr>
            <w:tcW w:w="0" w:type="auto"/>
            <w:vAlign w:val="center"/>
            <w:hideMark/>
          </w:tcPr>
          <w:p w14:paraId="243E51C9" w14:textId="77777777" w:rsidR="001B3899" w:rsidRDefault="003D0EF4">
            <w:pPr>
              <w:rPr>
                <w:rFonts w:eastAsia="Times New Roman"/>
              </w:rPr>
            </w:pPr>
            <w:r>
              <w:rPr>
                <w:rFonts w:eastAsia="Times New Roman"/>
              </w:rPr>
              <w:t xml:space="preserve">0 </w:t>
            </w:r>
          </w:p>
        </w:tc>
        <w:tc>
          <w:tcPr>
            <w:tcW w:w="0" w:type="auto"/>
            <w:vAlign w:val="center"/>
            <w:hideMark/>
          </w:tcPr>
          <w:p w14:paraId="05D44EB6" w14:textId="77777777" w:rsidR="001B3899" w:rsidRDefault="003D0EF4">
            <w:pPr>
              <w:rPr>
                <w:rFonts w:eastAsia="Times New Roman"/>
              </w:rPr>
            </w:pPr>
            <w:r>
              <w:rPr>
                <w:rFonts w:eastAsia="Times New Roman"/>
              </w:rPr>
              <w:t xml:space="preserve">0 </w:t>
            </w:r>
          </w:p>
        </w:tc>
        <w:tc>
          <w:tcPr>
            <w:tcW w:w="0" w:type="auto"/>
            <w:vAlign w:val="center"/>
            <w:hideMark/>
          </w:tcPr>
          <w:p w14:paraId="3CDC428E" w14:textId="77777777" w:rsidR="001B3899" w:rsidRDefault="003D0EF4">
            <w:pPr>
              <w:rPr>
                <w:rFonts w:eastAsia="Times New Roman"/>
              </w:rPr>
            </w:pPr>
            <w:r>
              <w:rPr>
                <w:rFonts w:eastAsia="Times New Roman"/>
              </w:rPr>
              <w:t xml:space="preserve">0 </w:t>
            </w:r>
          </w:p>
        </w:tc>
        <w:tc>
          <w:tcPr>
            <w:tcW w:w="0" w:type="auto"/>
            <w:vAlign w:val="center"/>
            <w:hideMark/>
          </w:tcPr>
          <w:p w14:paraId="68F2226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1E4A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13064A" w14:textId="77777777" w:rsidR="001B3899" w:rsidRDefault="003D0EF4">
            <w:pPr>
              <w:rPr>
                <w:rFonts w:eastAsia="Times New Roman"/>
              </w:rPr>
            </w:pPr>
            <w:r>
              <w:rPr>
                <w:rFonts w:eastAsia="Times New Roman"/>
              </w:rPr>
              <w:t xml:space="preserve">0 </w:t>
            </w:r>
          </w:p>
        </w:tc>
        <w:tc>
          <w:tcPr>
            <w:tcW w:w="0" w:type="auto"/>
            <w:vAlign w:val="center"/>
            <w:hideMark/>
          </w:tcPr>
          <w:p w14:paraId="71E50F95" w14:textId="77777777" w:rsidR="001B3899" w:rsidRDefault="003D0EF4">
            <w:pPr>
              <w:rPr>
                <w:rFonts w:eastAsia="Times New Roman"/>
              </w:rPr>
            </w:pPr>
            <w:r>
              <w:rPr>
                <w:rFonts w:eastAsia="Times New Roman"/>
              </w:rPr>
              <w:t xml:space="preserve">0 </w:t>
            </w:r>
          </w:p>
        </w:tc>
        <w:tc>
          <w:tcPr>
            <w:tcW w:w="0" w:type="auto"/>
            <w:vAlign w:val="center"/>
            <w:hideMark/>
          </w:tcPr>
          <w:p w14:paraId="7B93CB0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FDFB336" w14:textId="77777777" w:rsidR="001B3899" w:rsidRDefault="003D0EF4">
            <w:pPr>
              <w:rPr>
                <w:rFonts w:eastAsia="Times New Roman"/>
              </w:rPr>
            </w:pPr>
            <w:r>
              <w:rPr>
                <w:rFonts w:eastAsia="Times New Roman"/>
              </w:rPr>
              <w:t xml:space="preserve">0 </w:t>
            </w:r>
          </w:p>
        </w:tc>
      </w:tr>
      <w:tr w:rsidR="001B3899" w14:paraId="7F55C85D" w14:textId="77777777">
        <w:trPr>
          <w:divId w:val="1824467884"/>
          <w:tblCellSpacing w:w="15" w:type="dxa"/>
        </w:trPr>
        <w:tc>
          <w:tcPr>
            <w:tcW w:w="3600" w:type="dxa"/>
            <w:tcBorders>
              <w:right w:val="single" w:sz="6" w:space="0" w:color="auto"/>
            </w:tcBorders>
            <w:vAlign w:val="center"/>
            <w:hideMark/>
          </w:tcPr>
          <w:p w14:paraId="1C77C225" w14:textId="52B486A7" w:rsidR="001B3899" w:rsidRDefault="003D0EF4">
            <w:pPr>
              <w:rPr>
                <w:rFonts w:eastAsia="Times New Roman"/>
              </w:rPr>
            </w:pPr>
            <w:del w:id="303" w:author="Kyeil Kim" w:date="2019-04-25T13:20:00Z">
              <w:r w:rsidDel="00757A16">
                <w:rPr>
                  <w:rFonts w:eastAsia="Times New Roman"/>
                </w:rPr>
                <w:delText>Shared2</w:delText>
              </w:r>
            </w:del>
            <w:ins w:id="304" w:author="Kyeil Kim" w:date="2019-04-25T13:20:00Z">
              <w:r w:rsidR="00757A16">
                <w:rPr>
                  <w:rFonts w:eastAsia="Times New Roman"/>
                </w:rPr>
                <w:t>Shared 2</w:t>
              </w:r>
            </w:ins>
            <w:r>
              <w:rPr>
                <w:rFonts w:eastAsia="Times New Roman"/>
              </w:rPr>
              <w:t xml:space="preserve"> </w:t>
            </w:r>
          </w:p>
        </w:tc>
        <w:tc>
          <w:tcPr>
            <w:tcW w:w="0" w:type="auto"/>
            <w:vAlign w:val="center"/>
            <w:hideMark/>
          </w:tcPr>
          <w:p w14:paraId="395FC103" w14:textId="77777777" w:rsidR="001B3899" w:rsidRDefault="003D0EF4">
            <w:pPr>
              <w:rPr>
                <w:rFonts w:eastAsia="Times New Roman"/>
              </w:rPr>
            </w:pPr>
            <w:r>
              <w:rPr>
                <w:rFonts w:eastAsia="Times New Roman"/>
              </w:rPr>
              <w:t xml:space="preserve">0 </w:t>
            </w:r>
          </w:p>
        </w:tc>
        <w:tc>
          <w:tcPr>
            <w:tcW w:w="0" w:type="auto"/>
            <w:vAlign w:val="center"/>
            <w:hideMark/>
          </w:tcPr>
          <w:p w14:paraId="297C5314" w14:textId="77777777" w:rsidR="001B3899" w:rsidRDefault="003D0EF4">
            <w:pPr>
              <w:rPr>
                <w:rFonts w:eastAsia="Times New Roman"/>
              </w:rPr>
            </w:pPr>
            <w:r>
              <w:rPr>
                <w:rFonts w:eastAsia="Times New Roman"/>
              </w:rPr>
              <w:t xml:space="preserve">1,311,810 </w:t>
            </w:r>
          </w:p>
        </w:tc>
        <w:tc>
          <w:tcPr>
            <w:tcW w:w="0" w:type="auto"/>
            <w:vAlign w:val="center"/>
            <w:hideMark/>
          </w:tcPr>
          <w:p w14:paraId="218BE894" w14:textId="77777777" w:rsidR="001B3899" w:rsidRDefault="003D0EF4">
            <w:pPr>
              <w:rPr>
                <w:rFonts w:eastAsia="Times New Roman"/>
              </w:rPr>
            </w:pPr>
            <w:r>
              <w:rPr>
                <w:rFonts w:eastAsia="Times New Roman"/>
              </w:rPr>
              <w:t xml:space="preserve">0 </w:t>
            </w:r>
          </w:p>
        </w:tc>
        <w:tc>
          <w:tcPr>
            <w:tcW w:w="0" w:type="auto"/>
            <w:vAlign w:val="center"/>
            <w:hideMark/>
          </w:tcPr>
          <w:p w14:paraId="0F664618" w14:textId="77777777" w:rsidR="001B3899" w:rsidRDefault="003D0EF4">
            <w:pPr>
              <w:rPr>
                <w:rFonts w:eastAsia="Times New Roman"/>
              </w:rPr>
            </w:pPr>
            <w:r>
              <w:rPr>
                <w:rFonts w:eastAsia="Times New Roman"/>
              </w:rPr>
              <w:t xml:space="preserve">4,900 </w:t>
            </w:r>
          </w:p>
        </w:tc>
        <w:tc>
          <w:tcPr>
            <w:tcW w:w="0" w:type="auto"/>
            <w:vAlign w:val="center"/>
            <w:hideMark/>
          </w:tcPr>
          <w:p w14:paraId="619BAF67" w14:textId="77777777" w:rsidR="001B3899" w:rsidRDefault="003D0EF4">
            <w:pPr>
              <w:rPr>
                <w:rFonts w:eastAsia="Times New Roman"/>
              </w:rPr>
            </w:pPr>
            <w:r>
              <w:rPr>
                <w:rFonts w:eastAsia="Times New Roman"/>
              </w:rPr>
              <w:t xml:space="preserve">0 </w:t>
            </w:r>
          </w:p>
        </w:tc>
        <w:tc>
          <w:tcPr>
            <w:tcW w:w="0" w:type="auto"/>
            <w:vAlign w:val="center"/>
            <w:hideMark/>
          </w:tcPr>
          <w:p w14:paraId="2CA4F476" w14:textId="77777777" w:rsidR="001B3899" w:rsidRDefault="003D0EF4">
            <w:pPr>
              <w:rPr>
                <w:rFonts w:eastAsia="Times New Roman"/>
              </w:rPr>
            </w:pPr>
            <w:r>
              <w:rPr>
                <w:rFonts w:eastAsia="Times New Roman"/>
              </w:rPr>
              <w:t xml:space="preserve">0 </w:t>
            </w:r>
          </w:p>
        </w:tc>
        <w:tc>
          <w:tcPr>
            <w:tcW w:w="0" w:type="auto"/>
            <w:vAlign w:val="center"/>
            <w:hideMark/>
          </w:tcPr>
          <w:p w14:paraId="4F4317E0" w14:textId="77777777" w:rsidR="001B3899" w:rsidRDefault="003D0EF4">
            <w:pPr>
              <w:rPr>
                <w:rFonts w:eastAsia="Times New Roman"/>
              </w:rPr>
            </w:pPr>
            <w:r>
              <w:rPr>
                <w:rFonts w:eastAsia="Times New Roman"/>
              </w:rPr>
              <w:t xml:space="preserve">0 </w:t>
            </w:r>
          </w:p>
        </w:tc>
        <w:tc>
          <w:tcPr>
            <w:tcW w:w="0" w:type="auto"/>
            <w:vAlign w:val="center"/>
            <w:hideMark/>
          </w:tcPr>
          <w:p w14:paraId="5BF7D161" w14:textId="77777777" w:rsidR="001B3899" w:rsidRDefault="003D0EF4">
            <w:pPr>
              <w:rPr>
                <w:rFonts w:eastAsia="Times New Roman"/>
              </w:rPr>
            </w:pPr>
            <w:r>
              <w:rPr>
                <w:rFonts w:eastAsia="Times New Roman"/>
              </w:rPr>
              <w:t xml:space="preserve">0 </w:t>
            </w:r>
          </w:p>
        </w:tc>
        <w:tc>
          <w:tcPr>
            <w:tcW w:w="0" w:type="auto"/>
            <w:vAlign w:val="center"/>
            <w:hideMark/>
          </w:tcPr>
          <w:p w14:paraId="4D284A62" w14:textId="77777777" w:rsidR="001B3899" w:rsidRDefault="003D0EF4">
            <w:pPr>
              <w:rPr>
                <w:rFonts w:eastAsia="Times New Roman"/>
              </w:rPr>
            </w:pPr>
            <w:r>
              <w:rPr>
                <w:rFonts w:eastAsia="Times New Roman"/>
              </w:rPr>
              <w:t xml:space="preserve">0 </w:t>
            </w:r>
          </w:p>
        </w:tc>
        <w:tc>
          <w:tcPr>
            <w:tcW w:w="0" w:type="auto"/>
            <w:vAlign w:val="center"/>
            <w:hideMark/>
          </w:tcPr>
          <w:p w14:paraId="1DBA6AC5" w14:textId="77777777" w:rsidR="001B3899" w:rsidRDefault="003D0EF4">
            <w:pPr>
              <w:rPr>
                <w:rFonts w:eastAsia="Times New Roman"/>
              </w:rPr>
            </w:pPr>
            <w:r>
              <w:rPr>
                <w:rFonts w:eastAsia="Times New Roman"/>
              </w:rPr>
              <w:t xml:space="preserve">0 </w:t>
            </w:r>
          </w:p>
        </w:tc>
        <w:tc>
          <w:tcPr>
            <w:tcW w:w="0" w:type="auto"/>
            <w:vAlign w:val="center"/>
            <w:hideMark/>
          </w:tcPr>
          <w:p w14:paraId="139EC0E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5A9C9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35CAFB" w14:textId="77777777" w:rsidR="001B3899" w:rsidRDefault="003D0EF4">
            <w:pPr>
              <w:rPr>
                <w:rFonts w:eastAsia="Times New Roman"/>
              </w:rPr>
            </w:pPr>
            <w:r>
              <w:rPr>
                <w:rFonts w:eastAsia="Times New Roman"/>
              </w:rPr>
              <w:t xml:space="preserve">1,316,710 </w:t>
            </w:r>
          </w:p>
        </w:tc>
        <w:tc>
          <w:tcPr>
            <w:tcW w:w="0" w:type="auto"/>
            <w:vAlign w:val="center"/>
            <w:hideMark/>
          </w:tcPr>
          <w:p w14:paraId="69B8EAA1" w14:textId="77777777" w:rsidR="001B3899" w:rsidRDefault="003D0EF4">
            <w:pPr>
              <w:rPr>
                <w:rFonts w:eastAsia="Times New Roman"/>
              </w:rPr>
            </w:pPr>
            <w:r>
              <w:rPr>
                <w:rFonts w:eastAsia="Times New Roman"/>
              </w:rPr>
              <w:t xml:space="preserve">0 </w:t>
            </w:r>
          </w:p>
        </w:tc>
        <w:tc>
          <w:tcPr>
            <w:tcW w:w="0" w:type="auto"/>
            <w:vAlign w:val="center"/>
            <w:hideMark/>
          </w:tcPr>
          <w:p w14:paraId="760E0E7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44D94E5" w14:textId="77777777" w:rsidR="001B3899" w:rsidRDefault="003D0EF4">
            <w:pPr>
              <w:rPr>
                <w:rFonts w:eastAsia="Times New Roman"/>
              </w:rPr>
            </w:pPr>
            <w:r>
              <w:rPr>
                <w:rFonts w:eastAsia="Times New Roman"/>
              </w:rPr>
              <w:t xml:space="preserve">0 </w:t>
            </w:r>
          </w:p>
        </w:tc>
      </w:tr>
      <w:tr w:rsidR="001B3899" w14:paraId="2CDB841F" w14:textId="77777777">
        <w:trPr>
          <w:divId w:val="1824467884"/>
          <w:tblCellSpacing w:w="15" w:type="dxa"/>
        </w:trPr>
        <w:tc>
          <w:tcPr>
            <w:tcW w:w="3600" w:type="dxa"/>
            <w:tcBorders>
              <w:right w:val="single" w:sz="6" w:space="0" w:color="auto"/>
            </w:tcBorders>
            <w:vAlign w:val="center"/>
            <w:hideMark/>
          </w:tcPr>
          <w:p w14:paraId="18F49A50" w14:textId="253505BA" w:rsidR="001B3899" w:rsidRDefault="003D0EF4">
            <w:pPr>
              <w:rPr>
                <w:rFonts w:eastAsia="Times New Roman"/>
              </w:rPr>
            </w:pPr>
            <w:del w:id="305" w:author="Kyeil Kim" w:date="2019-04-25T13:23:00Z">
              <w:r w:rsidDel="004B44DE">
                <w:rPr>
                  <w:rFonts w:eastAsia="Times New Roman"/>
                </w:rPr>
                <w:delText>Shared3+</w:delText>
              </w:r>
            </w:del>
            <w:ins w:id="306" w:author="Kyeil Kim" w:date="2019-04-25T13:23:00Z">
              <w:r w:rsidR="004B44DE">
                <w:rPr>
                  <w:rFonts w:eastAsia="Times New Roman"/>
                </w:rPr>
                <w:t>Shared 3+</w:t>
              </w:r>
            </w:ins>
            <w:r>
              <w:rPr>
                <w:rFonts w:eastAsia="Times New Roman"/>
              </w:rPr>
              <w:t xml:space="preserve"> </w:t>
            </w:r>
          </w:p>
        </w:tc>
        <w:tc>
          <w:tcPr>
            <w:tcW w:w="0" w:type="auto"/>
            <w:vAlign w:val="center"/>
            <w:hideMark/>
          </w:tcPr>
          <w:p w14:paraId="7AD0B2B8" w14:textId="77777777" w:rsidR="001B3899" w:rsidRDefault="003D0EF4">
            <w:pPr>
              <w:rPr>
                <w:rFonts w:eastAsia="Times New Roman"/>
              </w:rPr>
            </w:pPr>
            <w:r>
              <w:rPr>
                <w:rFonts w:eastAsia="Times New Roman"/>
              </w:rPr>
              <w:t xml:space="preserve">0 </w:t>
            </w:r>
          </w:p>
        </w:tc>
        <w:tc>
          <w:tcPr>
            <w:tcW w:w="0" w:type="auto"/>
            <w:vAlign w:val="center"/>
            <w:hideMark/>
          </w:tcPr>
          <w:p w14:paraId="33653DDF" w14:textId="77777777" w:rsidR="001B3899" w:rsidRDefault="003D0EF4">
            <w:pPr>
              <w:rPr>
                <w:rFonts w:eastAsia="Times New Roman"/>
              </w:rPr>
            </w:pPr>
            <w:r>
              <w:rPr>
                <w:rFonts w:eastAsia="Times New Roman"/>
              </w:rPr>
              <w:t xml:space="preserve">83,760 </w:t>
            </w:r>
          </w:p>
        </w:tc>
        <w:tc>
          <w:tcPr>
            <w:tcW w:w="0" w:type="auto"/>
            <w:vAlign w:val="center"/>
            <w:hideMark/>
          </w:tcPr>
          <w:p w14:paraId="4E0365C2" w14:textId="77777777" w:rsidR="001B3899" w:rsidRDefault="003D0EF4">
            <w:pPr>
              <w:rPr>
                <w:rFonts w:eastAsia="Times New Roman"/>
              </w:rPr>
            </w:pPr>
            <w:r>
              <w:rPr>
                <w:rFonts w:eastAsia="Times New Roman"/>
              </w:rPr>
              <w:t xml:space="preserve">1,263,100 </w:t>
            </w:r>
          </w:p>
        </w:tc>
        <w:tc>
          <w:tcPr>
            <w:tcW w:w="0" w:type="auto"/>
            <w:vAlign w:val="center"/>
            <w:hideMark/>
          </w:tcPr>
          <w:p w14:paraId="7363A3D5" w14:textId="77777777" w:rsidR="001B3899" w:rsidRDefault="003D0EF4">
            <w:pPr>
              <w:rPr>
                <w:rFonts w:eastAsia="Times New Roman"/>
              </w:rPr>
            </w:pPr>
            <w:r>
              <w:rPr>
                <w:rFonts w:eastAsia="Times New Roman"/>
              </w:rPr>
              <w:t xml:space="preserve">12,175 </w:t>
            </w:r>
          </w:p>
        </w:tc>
        <w:tc>
          <w:tcPr>
            <w:tcW w:w="0" w:type="auto"/>
            <w:vAlign w:val="center"/>
            <w:hideMark/>
          </w:tcPr>
          <w:p w14:paraId="509112D8" w14:textId="77777777" w:rsidR="001B3899" w:rsidRDefault="003D0EF4">
            <w:pPr>
              <w:rPr>
                <w:rFonts w:eastAsia="Times New Roman"/>
              </w:rPr>
            </w:pPr>
            <w:r>
              <w:rPr>
                <w:rFonts w:eastAsia="Times New Roman"/>
              </w:rPr>
              <w:t xml:space="preserve">0 </w:t>
            </w:r>
          </w:p>
        </w:tc>
        <w:tc>
          <w:tcPr>
            <w:tcW w:w="0" w:type="auto"/>
            <w:vAlign w:val="center"/>
            <w:hideMark/>
          </w:tcPr>
          <w:p w14:paraId="688CDB08" w14:textId="77777777" w:rsidR="001B3899" w:rsidRDefault="003D0EF4">
            <w:pPr>
              <w:rPr>
                <w:rFonts w:eastAsia="Times New Roman"/>
              </w:rPr>
            </w:pPr>
            <w:r>
              <w:rPr>
                <w:rFonts w:eastAsia="Times New Roman"/>
              </w:rPr>
              <w:t xml:space="preserve">0 </w:t>
            </w:r>
          </w:p>
        </w:tc>
        <w:tc>
          <w:tcPr>
            <w:tcW w:w="0" w:type="auto"/>
            <w:vAlign w:val="center"/>
            <w:hideMark/>
          </w:tcPr>
          <w:p w14:paraId="7EBBB7B1" w14:textId="77777777" w:rsidR="001B3899" w:rsidRDefault="003D0EF4">
            <w:pPr>
              <w:rPr>
                <w:rFonts w:eastAsia="Times New Roman"/>
              </w:rPr>
            </w:pPr>
            <w:r>
              <w:rPr>
                <w:rFonts w:eastAsia="Times New Roman"/>
              </w:rPr>
              <w:t xml:space="preserve">0 </w:t>
            </w:r>
          </w:p>
        </w:tc>
        <w:tc>
          <w:tcPr>
            <w:tcW w:w="0" w:type="auto"/>
            <w:vAlign w:val="center"/>
            <w:hideMark/>
          </w:tcPr>
          <w:p w14:paraId="0282EFD3" w14:textId="77777777" w:rsidR="001B3899" w:rsidRDefault="003D0EF4">
            <w:pPr>
              <w:rPr>
                <w:rFonts w:eastAsia="Times New Roman"/>
              </w:rPr>
            </w:pPr>
            <w:r>
              <w:rPr>
                <w:rFonts w:eastAsia="Times New Roman"/>
              </w:rPr>
              <w:t xml:space="preserve">0 </w:t>
            </w:r>
          </w:p>
        </w:tc>
        <w:tc>
          <w:tcPr>
            <w:tcW w:w="0" w:type="auto"/>
            <w:vAlign w:val="center"/>
            <w:hideMark/>
          </w:tcPr>
          <w:p w14:paraId="74372221" w14:textId="77777777" w:rsidR="001B3899" w:rsidRDefault="003D0EF4">
            <w:pPr>
              <w:rPr>
                <w:rFonts w:eastAsia="Times New Roman"/>
              </w:rPr>
            </w:pPr>
            <w:r>
              <w:rPr>
                <w:rFonts w:eastAsia="Times New Roman"/>
              </w:rPr>
              <w:t xml:space="preserve">0 </w:t>
            </w:r>
          </w:p>
        </w:tc>
        <w:tc>
          <w:tcPr>
            <w:tcW w:w="0" w:type="auto"/>
            <w:vAlign w:val="center"/>
            <w:hideMark/>
          </w:tcPr>
          <w:p w14:paraId="022539D7" w14:textId="77777777" w:rsidR="001B3899" w:rsidRDefault="003D0EF4">
            <w:pPr>
              <w:rPr>
                <w:rFonts w:eastAsia="Times New Roman"/>
              </w:rPr>
            </w:pPr>
            <w:r>
              <w:rPr>
                <w:rFonts w:eastAsia="Times New Roman"/>
              </w:rPr>
              <w:t xml:space="preserve">0 </w:t>
            </w:r>
          </w:p>
        </w:tc>
        <w:tc>
          <w:tcPr>
            <w:tcW w:w="0" w:type="auto"/>
            <w:vAlign w:val="center"/>
            <w:hideMark/>
          </w:tcPr>
          <w:p w14:paraId="69289C3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FE8D4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7FBC35" w14:textId="77777777" w:rsidR="001B3899" w:rsidRDefault="003D0EF4">
            <w:pPr>
              <w:rPr>
                <w:rFonts w:eastAsia="Times New Roman"/>
              </w:rPr>
            </w:pPr>
            <w:r>
              <w:rPr>
                <w:rFonts w:eastAsia="Times New Roman"/>
              </w:rPr>
              <w:t xml:space="preserve">1,359,035 </w:t>
            </w:r>
          </w:p>
        </w:tc>
        <w:tc>
          <w:tcPr>
            <w:tcW w:w="0" w:type="auto"/>
            <w:vAlign w:val="center"/>
            <w:hideMark/>
          </w:tcPr>
          <w:p w14:paraId="3C64130C" w14:textId="77777777" w:rsidR="001B3899" w:rsidRDefault="003D0EF4">
            <w:pPr>
              <w:rPr>
                <w:rFonts w:eastAsia="Times New Roman"/>
              </w:rPr>
            </w:pPr>
            <w:r>
              <w:rPr>
                <w:rFonts w:eastAsia="Times New Roman"/>
              </w:rPr>
              <w:t xml:space="preserve">0 </w:t>
            </w:r>
          </w:p>
        </w:tc>
        <w:tc>
          <w:tcPr>
            <w:tcW w:w="0" w:type="auto"/>
            <w:vAlign w:val="center"/>
            <w:hideMark/>
          </w:tcPr>
          <w:p w14:paraId="663B8C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8510A0" w14:textId="77777777" w:rsidR="001B3899" w:rsidRDefault="003D0EF4">
            <w:pPr>
              <w:rPr>
                <w:rFonts w:eastAsia="Times New Roman"/>
              </w:rPr>
            </w:pPr>
            <w:r>
              <w:rPr>
                <w:rFonts w:eastAsia="Times New Roman"/>
              </w:rPr>
              <w:t xml:space="preserve">0 </w:t>
            </w:r>
          </w:p>
        </w:tc>
      </w:tr>
      <w:tr w:rsidR="001B3899" w14:paraId="1D8F0463" w14:textId="77777777">
        <w:trPr>
          <w:divId w:val="1824467884"/>
          <w:tblCellSpacing w:w="15" w:type="dxa"/>
        </w:trPr>
        <w:tc>
          <w:tcPr>
            <w:tcW w:w="3600" w:type="dxa"/>
            <w:tcBorders>
              <w:right w:val="single" w:sz="6" w:space="0" w:color="auto"/>
            </w:tcBorders>
            <w:vAlign w:val="center"/>
            <w:hideMark/>
          </w:tcPr>
          <w:p w14:paraId="7C68635D" w14:textId="77777777" w:rsidR="001B3899" w:rsidRDefault="003D0EF4">
            <w:pPr>
              <w:rPr>
                <w:rFonts w:eastAsia="Times New Roman"/>
              </w:rPr>
            </w:pPr>
            <w:r>
              <w:rPr>
                <w:rFonts w:eastAsia="Times New Roman"/>
              </w:rPr>
              <w:t xml:space="preserve">Walk </w:t>
            </w:r>
          </w:p>
        </w:tc>
        <w:tc>
          <w:tcPr>
            <w:tcW w:w="0" w:type="auto"/>
            <w:vAlign w:val="center"/>
            <w:hideMark/>
          </w:tcPr>
          <w:p w14:paraId="4BB8D946" w14:textId="77777777" w:rsidR="001B3899" w:rsidRDefault="003D0EF4">
            <w:pPr>
              <w:rPr>
                <w:rFonts w:eastAsia="Times New Roman"/>
              </w:rPr>
            </w:pPr>
            <w:r>
              <w:rPr>
                <w:rFonts w:eastAsia="Times New Roman"/>
              </w:rPr>
              <w:t xml:space="preserve">0 </w:t>
            </w:r>
          </w:p>
        </w:tc>
        <w:tc>
          <w:tcPr>
            <w:tcW w:w="0" w:type="auto"/>
            <w:vAlign w:val="center"/>
            <w:hideMark/>
          </w:tcPr>
          <w:p w14:paraId="0D744141" w14:textId="77777777" w:rsidR="001B3899" w:rsidRDefault="003D0EF4">
            <w:pPr>
              <w:rPr>
                <w:rFonts w:eastAsia="Times New Roman"/>
              </w:rPr>
            </w:pPr>
            <w:r>
              <w:rPr>
                <w:rFonts w:eastAsia="Times New Roman"/>
              </w:rPr>
              <w:t xml:space="preserve">0 </w:t>
            </w:r>
          </w:p>
        </w:tc>
        <w:tc>
          <w:tcPr>
            <w:tcW w:w="0" w:type="auto"/>
            <w:vAlign w:val="center"/>
            <w:hideMark/>
          </w:tcPr>
          <w:p w14:paraId="3FF80087" w14:textId="77777777" w:rsidR="001B3899" w:rsidRDefault="003D0EF4">
            <w:pPr>
              <w:rPr>
                <w:rFonts w:eastAsia="Times New Roman"/>
              </w:rPr>
            </w:pPr>
            <w:r>
              <w:rPr>
                <w:rFonts w:eastAsia="Times New Roman"/>
              </w:rPr>
              <w:t xml:space="preserve">0 </w:t>
            </w:r>
          </w:p>
        </w:tc>
        <w:tc>
          <w:tcPr>
            <w:tcW w:w="0" w:type="auto"/>
            <w:vAlign w:val="center"/>
            <w:hideMark/>
          </w:tcPr>
          <w:p w14:paraId="28391170" w14:textId="77777777" w:rsidR="001B3899" w:rsidRDefault="003D0EF4">
            <w:pPr>
              <w:rPr>
                <w:rFonts w:eastAsia="Times New Roman"/>
              </w:rPr>
            </w:pPr>
            <w:r>
              <w:rPr>
                <w:rFonts w:eastAsia="Times New Roman"/>
              </w:rPr>
              <w:t xml:space="preserve">102,650 </w:t>
            </w:r>
          </w:p>
        </w:tc>
        <w:tc>
          <w:tcPr>
            <w:tcW w:w="0" w:type="auto"/>
            <w:vAlign w:val="center"/>
            <w:hideMark/>
          </w:tcPr>
          <w:p w14:paraId="305EB9B9" w14:textId="77777777" w:rsidR="001B3899" w:rsidRDefault="003D0EF4">
            <w:pPr>
              <w:rPr>
                <w:rFonts w:eastAsia="Times New Roman"/>
              </w:rPr>
            </w:pPr>
            <w:r>
              <w:rPr>
                <w:rFonts w:eastAsia="Times New Roman"/>
              </w:rPr>
              <w:t xml:space="preserve">0 </w:t>
            </w:r>
          </w:p>
        </w:tc>
        <w:tc>
          <w:tcPr>
            <w:tcW w:w="0" w:type="auto"/>
            <w:vAlign w:val="center"/>
            <w:hideMark/>
          </w:tcPr>
          <w:p w14:paraId="3D07C559" w14:textId="77777777" w:rsidR="001B3899" w:rsidRDefault="003D0EF4">
            <w:pPr>
              <w:rPr>
                <w:rFonts w:eastAsia="Times New Roman"/>
              </w:rPr>
            </w:pPr>
            <w:r>
              <w:rPr>
                <w:rFonts w:eastAsia="Times New Roman"/>
              </w:rPr>
              <w:t xml:space="preserve">0 </w:t>
            </w:r>
          </w:p>
        </w:tc>
        <w:tc>
          <w:tcPr>
            <w:tcW w:w="0" w:type="auto"/>
            <w:vAlign w:val="center"/>
            <w:hideMark/>
          </w:tcPr>
          <w:p w14:paraId="6E2ACAAF" w14:textId="77777777" w:rsidR="001B3899" w:rsidRDefault="003D0EF4">
            <w:pPr>
              <w:rPr>
                <w:rFonts w:eastAsia="Times New Roman"/>
              </w:rPr>
            </w:pPr>
            <w:r>
              <w:rPr>
                <w:rFonts w:eastAsia="Times New Roman"/>
              </w:rPr>
              <w:t xml:space="preserve">0 </w:t>
            </w:r>
          </w:p>
        </w:tc>
        <w:tc>
          <w:tcPr>
            <w:tcW w:w="0" w:type="auto"/>
            <w:vAlign w:val="center"/>
            <w:hideMark/>
          </w:tcPr>
          <w:p w14:paraId="7AAE963B" w14:textId="77777777" w:rsidR="001B3899" w:rsidRDefault="003D0EF4">
            <w:pPr>
              <w:rPr>
                <w:rFonts w:eastAsia="Times New Roman"/>
              </w:rPr>
            </w:pPr>
            <w:r>
              <w:rPr>
                <w:rFonts w:eastAsia="Times New Roman"/>
              </w:rPr>
              <w:t xml:space="preserve">0 </w:t>
            </w:r>
          </w:p>
        </w:tc>
        <w:tc>
          <w:tcPr>
            <w:tcW w:w="0" w:type="auto"/>
            <w:vAlign w:val="center"/>
            <w:hideMark/>
          </w:tcPr>
          <w:p w14:paraId="16C63C9D" w14:textId="77777777" w:rsidR="001B3899" w:rsidRDefault="003D0EF4">
            <w:pPr>
              <w:rPr>
                <w:rFonts w:eastAsia="Times New Roman"/>
              </w:rPr>
            </w:pPr>
            <w:r>
              <w:rPr>
                <w:rFonts w:eastAsia="Times New Roman"/>
              </w:rPr>
              <w:t xml:space="preserve">0 </w:t>
            </w:r>
          </w:p>
        </w:tc>
        <w:tc>
          <w:tcPr>
            <w:tcW w:w="0" w:type="auto"/>
            <w:vAlign w:val="center"/>
            <w:hideMark/>
          </w:tcPr>
          <w:p w14:paraId="4E100B28" w14:textId="77777777" w:rsidR="001B3899" w:rsidRDefault="003D0EF4">
            <w:pPr>
              <w:rPr>
                <w:rFonts w:eastAsia="Times New Roman"/>
              </w:rPr>
            </w:pPr>
            <w:r>
              <w:rPr>
                <w:rFonts w:eastAsia="Times New Roman"/>
              </w:rPr>
              <w:t xml:space="preserve">0 </w:t>
            </w:r>
          </w:p>
        </w:tc>
        <w:tc>
          <w:tcPr>
            <w:tcW w:w="0" w:type="auto"/>
            <w:vAlign w:val="center"/>
            <w:hideMark/>
          </w:tcPr>
          <w:p w14:paraId="5888D9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0305F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0820BB" w14:textId="77777777" w:rsidR="001B3899" w:rsidRDefault="003D0EF4">
            <w:pPr>
              <w:rPr>
                <w:rFonts w:eastAsia="Times New Roman"/>
              </w:rPr>
            </w:pPr>
            <w:r>
              <w:rPr>
                <w:rFonts w:eastAsia="Times New Roman"/>
              </w:rPr>
              <w:t xml:space="preserve">102,650 </w:t>
            </w:r>
          </w:p>
        </w:tc>
        <w:tc>
          <w:tcPr>
            <w:tcW w:w="0" w:type="auto"/>
            <w:vAlign w:val="center"/>
            <w:hideMark/>
          </w:tcPr>
          <w:p w14:paraId="42DC7D86" w14:textId="77777777" w:rsidR="001B3899" w:rsidRDefault="003D0EF4">
            <w:pPr>
              <w:rPr>
                <w:rFonts w:eastAsia="Times New Roman"/>
              </w:rPr>
            </w:pPr>
            <w:r>
              <w:rPr>
                <w:rFonts w:eastAsia="Times New Roman"/>
              </w:rPr>
              <w:t xml:space="preserve">0 </w:t>
            </w:r>
          </w:p>
        </w:tc>
        <w:tc>
          <w:tcPr>
            <w:tcW w:w="0" w:type="auto"/>
            <w:vAlign w:val="center"/>
            <w:hideMark/>
          </w:tcPr>
          <w:p w14:paraId="1FC8647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C3A49D" w14:textId="77777777" w:rsidR="001B3899" w:rsidRDefault="003D0EF4">
            <w:pPr>
              <w:rPr>
                <w:rFonts w:eastAsia="Times New Roman"/>
              </w:rPr>
            </w:pPr>
            <w:r>
              <w:rPr>
                <w:rFonts w:eastAsia="Times New Roman"/>
              </w:rPr>
              <w:t xml:space="preserve">0 </w:t>
            </w:r>
          </w:p>
        </w:tc>
      </w:tr>
      <w:tr w:rsidR="001B3899" w14:paraId="20E7C61E" w14:textId="77777777">
        <w:trPr>
          <w:divId w:val="1824467884"/>
          <w:tblCellSpacing w:w="15" w:type="dxa"/>
        </w:trPr>
        <w:tc>
          <w:tcPr>
            <w:tcW w:w="3600" w:type="dxa"/>
            <w:tcBorders>
              <w:right w:val="single" w:sz="6" w:space="0" w:color="auto"/>
            </w:tcBorders>
            <w:vAlign w:val="center"/>
            <w:hideMark/>
          </w:tcPr>
          <w:p w14:paraId="12A80C48" w14:textId="77777777" w:rsidR="001B3899" w:rsidRDefault="003D0EF4">
            <w:pPr>
              <w:rPr>
                <w:rFonts w:eastAsia="Times New Roman"/>
              </w:rPr>
            </w:pPr>
            <w:r>
              <w:rPr>
                <w:rFonts w:eastAsia="Times New Roman"/>
              </w:rPr>
              <w:t xml:space="preserve">Bike </w:t>
            </w:r>
          </w:p>
        </w:tc>
        <w:tc>
          <w:tcPr>
            <w:tcW w:w="0" w:type="auto"/>
            <w:vAlign w:val="center"/>
            <w:hideMark/>
          </w:tcPr>
          <w:p w14:paraId="53EBD01D" w14:textId="77777777" w:rsidR="001B3899" w:rsidRDefault="003D0EF4">
            <w:pPr>
              <w:rPr>
                <w:rFonts w:eastAsia="Times New Roman"/>
              </w:rPr>
            </w:pPr>
            <w:r>
              <w:rPr>
                <w:rFonts w:eastAsia="Times New Roman"/>
              </w:rPr>
              <w:t xml:space="preserve">0 </w:t>
            </w:r>
          </w:p>
        </w:tc>
        <w:tc>
          <w:tcPr>
            <w:tcW w:w="0" w:type="auto"/>
            <w:vAlign w:val="center"/>
            <w:hideMark/>
          </w:tcPr>
          <w:p w14:paraId="189BDDF3" w14:textId="77777777" w:rsidR="001B3899" w:rsidRDefault="003D0EF4">
            <w:pPr>
              <w:rPr>
                <w:rFonts w:eastAsia="Times New Roman"/>
              </w:rPr>
            </w:pPr>
            <w:r>
              <w:rPr>
                <w:rFonts w:eastAsia="Times New Roman"/>
              </w:rPr>
              <w:t xml:space="preserve">0 </w:t>
            </w:r>
          </w:p>
        </w:tc>
        <w:tc>
          <w:tcPr>
            <w:tcW w:w="0" w:type="auto"/>
            <w:vAlign w:val="center"/>
            <w:hideMark/>
          </w:tcPr>
          <w:p w14:paraId="2E9E7EF5" w14:textId="77777777" w:rsidR="001B3899" w:rsidRDefault="003D0EF4">
            <w:pPr>
              <w:rPr>
                <w:rFonts w:eastAsia="Times New Roman"/>
              </w:rPr>
            </w:pPr>
            <w:r>
              <w:rPr>
                <w:rFonts w:eastAsia="Times New Roman"/>
              </w:rPr>
              <w:t xml:space="preserve">0 </w:t>
            </w:r>
          </w:p>
        </w:tc>
        <w:tc>
          <w:tcPr>
            <w:tcW w:w="0" w:type="auto"/>
            <w:vAlign w:val="center"/>
            <w:hideMark/>
          </w:tcPr>
          <w:p w14:paraId="11794204" w14:textId="77777777" w:rsidR="001B3899" w:rsidRDefault="003D0EF4">
            <w:pPr>
              <w:rPr>
                <w:rFonts w:eastAsia="Times New Roman"/>
              </w:rPr>
            </w:pPr>
            <w:r>
              <w:rPr>
                <w:rFonts w:eastAsia="Times New Roman"/>
              </w:rPr>
              <w:t xml:space="preserve">0 </w:t>
            </w:r>
          </w:p>
        </w:tc>
        <w:tc>
          <w:tcPr>
            <w:tcW w:w="0" w:type="auto"/>
            <w:vAlign w:val="center"/>
            <w:hideMark/>
          </w:tcPr>
          <w:p w14:paraId="73E65217" w14:textId="77777777" w:rsidR="001B3899" w:rsidRDefault="003D0EF4">
            <w:pPr>
              <w:rPr>
                <w:rFonts w:eastAsia="Times New Roman"/>
              </w:rPr>
            </w:pPr>
            <w:r>
              <w:rPr>
                <w:rFonts w:eastAsia="Times New Roman"/>
              </w:rPr>
              <w:t xml:space="preserve">3,460 </w:t>
            </w:r>
          </w:p>
        </w:tc>
        <w:tc>
          <w:tcPr>
            <w:tcW w:w="0" w:type="auto"/>
            <w:vAlign w:val="center"/>
            <w:hideMark/>
          </w:tcPr>
          <w:p w14:paraId="65E836DC" w14:textId="77777777" w:rsidR="001B3899" w:rsidRDefault="003D0EF4">
            <w:pPr>
              <w:rPr>
                <w:rFonts w:eastAsia="Times New Roman"/>
              </w:rPr>
            </w:pPr>
            <w:r>
              <w:rPr>
                <w:rFonts w:eastAsia="Times New Roman"/>
              </w:rPr>
              <w:t xml:space="preserve">0 </w:t>
            </w:r>
          </w:p>
        </w:tc>
        <w:tc>
          <w:tcPr>
            <w:tcW w:w="0" w:type="auto"/>
            <w:vAlign w:val="center"/>
            <w:hideMark/>
          </w:tcPr>
          <w:p w14:paraId="188D9587" w14:textId="77777777" w:rsidR="001B3899" w:rsidRDefault="003D0EF4">
            <w:pPr>
              <w:rPr>
                <w:rFonts w:eastAsia="Times New Roman"/>
              </w:rPr>
            </w:pPr>
            <w:r>
              <w:rPr>
                <w:rFonts w:eastAsia="Times New Roman"/>
              </w:rPr>
              <w:t xml:space="preserve">0 </w:t>
            </w:r>
          </w:p>
        </w:tc>
        <w:tc>
          <w:tcPr>
            <w:tcW w:w="0" w:type="auto"/>
            <w:vAlign w:val="center"/>
            <w:hideMark/>
          </w:tcPr>
          <w:p w14:paraId="0AAE1C56" w14:textId="77777777" w:rsidR="001B3899" w:rsidRDefault="003D0EF4">
            <w:pPr>
              <w:rPr>
                <w:rFonts w:eastAsia="Times New Roman"/>
              </w:rPr>
            </w:pPr>
            <w:r>
              <w:rPr>
                <w:rFonts w:eastAsia="Times New Roman"/>
              </w:rPr>
              <w:t xml:space="preserve">0 </w:t>
            </w:r>
          </w:p>
        </w:tc>
        <w:tc>
          <w:tcPr>
            <w:tcW w:w="0" w:type="auto"/>
            <w:vAlign w:val="center"/>
            <w:hideMark/>
          </w:tcPr>
          <w:p w14:paraId="5481BCDF" w14:textId="77777777" w:rsidR="001B3899" w:rsidRDefault="003D0EF4">
            <w:pPr>
              <w:rPr>
                <w:rFonts w:eastAsia="Times New Roman"/>
              </w:rPr>
            </w:pPr>
            <w:r>
              <w:rPr>
                <w:rFonts w:eastAsia="Times New Roman"/>
              </w:rPr>
              <w:t xml:space="preserve">0 </w:t>
            </w:r>
          </w:p>
        </w:tc>
        <w:tc>
          <w:tcPr>
            <w:tcW w:w="0" w:type="auto"/>
            <w:vAlign w:val="center"/>
            <w:hideMark/>
          </w:tcPr>
          <w:p w14:paraId="1037A89B" w14:textId="77777777" w:rsidR="001B3899" w:rsidRDefault="003D0EF4">
            <w:pPr>
              <w:rPr>
                <w:rFonts w:eastAsia="Times New Roman"/>
              </w:rPr>
            </w:pPr>
            <w:r>
              <w:rPr>
                <w:rFonts w:eastAsia="Times New Roman"/>
              </w:rPr>
              <w:t xml:space="preserve">0 </w:t>
            </w:r>
          </w:p>
        </w:tc>
        <w:tc>
          <w:tcPr>
            <w:tcW w:w="0" w:type="auto"/>
            <w:vAlign w:val="center"/>
            <w:hideMark/>
          </w:tcPr>
          <w:p w14:paraId="424C03D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93D596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9AB023" w14:textId="77777777" w:rsidR="001B3899" w:rsidRDefault="003D0EF4">
            <w:pPr>
              <w:rPr>
                <w:rFonts w:eastAsia="Times New Roman"/>
              </w:rPr>
            </w:pPr>
            <w:r>
              <w:rPr>
                <w:rFonts w:eastAsia="Times New Roman"/>
              </w:rPr>
              <w:t xml:space="preserve">3,460 </w:t>
            </w:r>
          </w:p>
        </w:tc>
        <w:tc>
          <w:tcPr>
            <w:tcW w:w="0" w:type="auto"/>
            <w:vAlign w:val="center"/>
            <w:hideMark/>
          </w:tcPr>
          <w:p w14:paraId="6663F6B8" w14:textId="77777777" w:rsidR="001B3899" w:rsidRDefault="003D0EF4">
            <w:pPr>
              <w:rPr>
                <w:rFonts w:eastAsia="Times New Roman"/>
              </w:rPr>
            </w:pPr>
            <w:r>
              <w:rPr>
                <w:rFonts w:eastAsia="Times New Roman"/>
              </w:rPr>
              <w:t xml:space="preserve">0 </w:t>
            </w:r>
          </w:p>
        </w:tc>
        <w:tc>
          <w:tcPr>
            <w:tcW w:w="0" w:type="auto"/>
            <w:vAlign w:val="center"/>
            <w:hideMark/>
          </w:tcPr>
          <w:p w14:paraId="23FCE00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2BA864" w14:textId="77777777" w:rsidR="001B3899" w:rsidRDefault="003D0EF4">
            <w:pPr>
              <w:rPr>
                <w:rFonts w:eastAsia="Times New Roman"/>
              </w:rPr>
            </w:pPr>
            <w:r>
              <w:rPr>
                <w:rFonts w:eastAsia="Times New Roman"/>
              </w:rPr>
              <w:t xml:space="preserve">0 </w:t>
            </w:r>
          </w:p>
        </w:tc>
      </w:tr>
      <w:tr w:rsidR="001B3899" w14:paraId="2F54A7B7" w14:textId="77777777">
        <w:trPr>
          <w:divId w:val="1824467884"/>
          <w:tblCellSpacing w:w="15" w:type="dxa"/>
        </w:trPr>
        <w:tc>
          <w:tcPr>
            <w:tcW w:w="3600" w:type="dxa"/>
            <w:tcBorders>
              <w:right w:val="single" w:sz="6" w:space="0" w:color="auto"/>
            </w:tcBorders>
            <w:vAlign w:val="center"/>
            <w:hideMark/>
          </w:tcPr>
          <w:p w14:paraId="76A832CE" w14:textId="77777777" w:rsidR="001B3899" w:rsidRDefault="003D0EF4">
            <w:pPr>
              <w:rPr>
                <w:rFonts w:eastAsia="Times New Roman"/>
              </w:rPr>
            </w:pPr>
            <w:r>
              <w:rPr>
                <w:rFonts w:eastAsia="Times New Roman"/>
              </w:rPr>
              <w:t xml:space="preserve">Walk-Transit </w:t>
            </w:r>
          </w:p>
        </w:tc>
        <w:tc>
          <w:tcPr>
            <w:tcW w:w="0" w:type="auto"/>
            <w:vAlign w:val="center"/>
            <w:hideMark/>
          </w:tcPr>
          <w:p w14:paraId="2DB1F4BC" w14:textId="77777777" w:rsidR="001B3899" w:rsidRDefault="003D0EF4">
            <w:pPr>
              <w:rPr>
                <w:rFonts w:eastAsia="Times New Roman"/>
              </w:rPr>
            </w:pPr>
            <w:r>
              <w:rPr>
                <w:rFonts w:eastAsia="Times New Roman"/>
              </w:rPr>
              <w:t xml:space="preserve">0 </w:t>
            </w:r>
          </w:p>
        </w:tc>
        <w:tc>
          <w:tcPr>
            <w:tcW w:w="0" w:type="auto"/>
            <w:vAlign w:val="center"/>
            <w:hideMark/>
          </w:tcPr>
          <w:p w14:paraId="1F06995B" w14:textId="77777777" w:rsidR="001B3899" w:rsidRDefault="003D0EF4">
            <w:pPr>
              <w:rPr>
                <w:rFonts w:eastAsia="Times New Roman"/>
              </w:rPr>
            </w:pPr>
            <w:r>
              <w:rPr>
                <w:rFonts w:eastAsia="Times New Roman"/>
              </w:rPr>
              <w:t xml:space="preserve">570 </w:t>
            </w:r>
          </w:p>
        </w:tc>
        <w:tc>
          <w:tcPr>
            <w:tcW w:w="0" w:type="auto"/>
            <w:vAlign w:val="center"/>
            <w:hideMark/>
          </w:tcPr>
          <w:p w14:paraId="5B35EF5B" w14:textId="77777777" w:rsidR="001B3899" w:rsidRDefault="003D0EF4">
            <w:pPr>
              <w:rPr>
                <w:rFonts w:eastAsia="Times New Roman"/>
              </w:rPr>
            </w:pPr>
            <w:r>
              <w:rPr>
                <w:rFonts w:eastAsia="Times New Roman"/>
              </w:rPr>
              <w:t xml:space="preserve">180 </w:t>
            </w:r>
          </w:p>
        </w:tc>
        <w:tc>
          <w:tcPr>
            <w:tcW w:w="0" w:type="auto"/>
            <w:vAlign w:val="center"/>
            <w:hideMark/>
          </w:tcPr>
          <w:p w14:paraId="3F2C51D9" w14:textId="77777777" w:rsidR="001B3899" w:rsidRDefault="003D0EF4">
            <w:pPr>
              <w:rPr>
                <w:rFonts w:eastAsia="Times New Roman"/>
              </w:rPr>
            </w:pPr>
            <w:r>
              <w:rPr>
                <w:rFonts w:eastAsia="Times New Roman"/>
              </w:rPr>
              <w:t xml:space="preserve">4,145 </w:t>
            </w:r>
          </w:p>
        </w:tc>
        <w:tc>
          <w:tcPr>
            <w:tcW w:w="0" w:type="auto"/>
            <w:vAlign w:val="center"/>
            <w:hideMark/>
          </w:tcPr>
          <w:p w14:paraId="224CB8DE" w14:textId="77777777" w:rsidR="001B3899" w:rsidRDefault="003D0EF4">
            <w:pPr>
              <w:rPr>
                <w:rFonts w:eastAsia="Times New Roman"/>
              </w:rPr>
            </w:pPr>
            <w:r>
              <w:rPr>
                <w:rFonts w:eastAsia="Times New Roman"/>
              </w:rPr>
              <w:t xml:space="preserve">0 </w:t>
            </w:r>
          </w:p>
        </w:tc>
        <w:tc>
          <w:tcPr>
            <w:tcW w:w="0" w:type="auto"/>
            <w:vAlign w:val="center"/>
            <w:hideMark/>
          </w:tcPr>
          <w:p w14:paraId="745CD79D" w14:textId="77777777" w:rsidR="001B3899" w:rsidRDefault="003D0EF4">
            <w:pPr>
              <w:rPr>
                <w:rFonts w:eastAsia="Times New Roman"/>
              </w:rPr>
            </w:pPr>
            <w:r>
              <w:rPr>
                <w:rFonts w:eastAsia="Times New Roman"/>
              </w:rPr>
              <w:t xml:space="preserve">7,460 </w:t>
            </w:r>
          </w:p>
        </w:tc>
        <w:tc>
          <w:tcPr>
            <w:tcW w:w="0" w:type="auto"/>
            <w:vAlign w:val="center"/>
            <w:hideMark/>
          </w:tcPr>
          <w:p w14:paraId="28C8A05E" w14:textId="77777777" w:rsidR="001B3899" w:rsidRDefault="003D0EF4">
            <w:pPr>
              <w:rPr>
                <w:rFonts w:eastAsia="Times New Roman"/>
              </w:rPr>
            </w:pPr>
            <w:r>
              <w:rPr>
                <w:rFonts w:eastAsia="Times New Roman"/>
              </w:rPr>
              <w:t xml:space="preserve">1,155 </w:t>
            </w:r>
          </w:p>
        </w:tc>
        <w:tc>
          <w:tcPr>
            <w:tcW w:w="0" w:type="auto"/>
            <w:vAlign w:val="center"/>
            <w:hideMark/>
          </w:tcPr>
          <w:p w14:paraId="33BCF337" w14:textId="77777777" w:rsidR="001B3899" w:rsidRDefault="003D0EF4">
            <w:pPr>
              <w:rPr>
                <w:rFonts w:eastAsia="Times New Roman"/>
              </w:rPr>
            </w:pPr>
            <w:r>
              <w:rPr>
                <w:rFonts w:eastAsia="Times New Roman"/>
              </w:rPr>
              <w:t xml:space="preserve">0 </w:t>
            </w:r>
          </w:p>
        </w:tc>
        <w:tc>
          <w:tcPr>
            <w:tcW w:w="0" w:type="auto"/>
            <w:vAlign w:val="center"/>
            <w:hideMark/>
          </w:tcPr>
          <w:p w14:paraId="72CB603E" w14:textId="77777777" w:rsidR="001B3899" w:rsidRDefault="003D0EF4">
            <w:pPr>
              <w:rPr>
                <w:rFonts w:eastAsia="Times New Roman"/>
              </w:rPr>
            </w:pPr>
            <w:r>
              <w:rPr>
                <w:rFonts w:eastAsia="Times New Roman"/>
              </w:rPr>
              <w:t xml:space="preserve">0 </w:t>
            </w:r>
          </w:p>
        </w:tc>
        <w:tc>
          <w:tcPr>
            <w:tcW w:w="0" w:type="auto"/>
            <w:vAlign w:val="center"/>
            <w:hideMark/>
          </w:tcPr>
          <w:p w14:paraId="7F380D80" w14:textId="77777777" w:rsidR="001B3899" w:rsidRDefault="003D0EF4">
            <w:pPr>
              <w:rPr>
                <w:rFonts w:eastAsia="Times New Roman"/>
              </w:rPr>
            </w:pPr>
            <w:r>
              <w:rPr>
                <w:rFonts w:eastAsia="Times New Roman"/>
              </w:rPr>
              <w:t xml:space="preserve">0 </w:t>
            </w:r>
          </w:p>
        </w:tc>
        <w:tc>
          <w:tcPr>
            <w:tcW w:w="0" w:type="auto"/>
            <w:vAlign w:val="center"/>
            <w:hideMark/>
          </w:tcPr>
          <w:p w14:paraId="246AE5C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FCF98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AFC7BEB" w14:textId="77777777" w:rsidR="001B3899" w:rsidRDefault="003D0EF4">
            <w:pPr>
              <w:rPr>
                <w:rFonts w:eastAsia="Times New Roman"/>
              </w:rPr>
            </w:pPr>
            <w:r>
              <w:rPr>
                <w:rFonts w:eastAsia="Times New Roman"/>
              </w:rPr>
              <w:t xml:space="preserve">13,510 </w:t>
            </w:r>
          </w:p>
        </w:tc>
        <w:tc>
          <w:tcPr>
            <w:tcW w:w="0" w:type="auto"/>
            <w:vAlign w:val="center"/>
            <w:hideMark/>
          </w:tcPr>
          <w:p w14:paraId="132AA6BD" w14:textId="77777777" w:rsidR="001B3899" w:rsidRDefault="003D0EF4">
            <w:pPr>
              <w:rPr>
                <w:rFonts w:eastAsia="Times New Roman"/>
              </w:rPr>
            </w:pPr>
            <w:r>
              <w:rPr>
                <w:rFonts w:eastAsia="Times New Roman"/>
              </w:rPr>
              <w:t xml:space="preserve">8,615 </w:t>
            </w:r>
          </w:p>
        </w:tc>
        <w:tc>
          <w:tcPr>
            <w:tcW w:w="0" w:type="auto"/>
            <w:vAlign w:val="center"/>
            <w:hideMark/>
          </w:tcPr>
          <w:p w14:paraId="664B554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312B272" w14:textId="77777777" w:rsidR="001B3899" w:rsidRDefault="003D0EF4">
            <w:pPr>
              <w:rPr>
                <w:rFonts w:eastAsia="Times New Roman"/>
              </w:rPr>
            </w:pPr>
            <w:r>
              <w:rPr>
                <w:rFonts w:eastAsia="Times New Roman"/>
              </w:rPr>
              <w:t xml:space="preserve">0 </w:t>
            </w:r>
          </w:p>
        </w:tc>
      </w:tr>
      <w:tr w:rsidR="001B3899" w14:paraId="5CC227F1" w14:textId="77777777">
        <w:trPr>
          <w:divId w:val="1824467884"/>
          <w:tblCellSpacing w:w="15" w:type="dxa"/>
        </w:trPr>
        <w:tc>
          <w:tcPr>
            <w:tcW w:w="3600" w:type="dxa"/>
            <w:tcBorders>
              <w:right w:val="single" w:sz="6" w:space="0" w:color="auto"/>
            </w:tcBorders>
            <w:vAlign w:val="center"/>
            <w:hideMark/>
          </w:tcPr>
          <w:p w14:paraId="5DB2EB53" w14:textId="77777777" w:rsidR="001B3899" w:rsidRDefault="003D0EF4">
            <w:pPr>
              <w:rPr>
                <w:rFonts w:eastAsia="Times New Roman"/>
              </w:rPr>
            </w:pPr>
            <w:r>
              <w:rPr>
                <w:rFonts w:eastAsia="Times New Roman"/>
              </w:rPr>
              <w:t xml:space="preserve">PNR-Transit </w:t>
            </w:r>
          </w:p>
        </w:tc>
        <w:tc>
          <w:tcPr>
            <w:tcW w:w="0" w:type="auto"/>
            <w:vAlign w:val="center"/>
            <w:hideMark/>
          </w:tcPr>
          <w:p w14:paraId="33FAB2CF" w14:textId="77777777" w:rsidR="001B3899" w:rsidRDefault="003D0EF4">
            <w:pPr>
              <w:rPr>
                <w:rFonts w:eastAsia="Times New Roman"/>
              </w:rPr>
            </w:pPr>
            <w:r>
              <w:rPr>
                <w:rFonts w:eastAsia="Times New Roman"/>
              </w:rPr>
              <w:t xml:space="preserve">0 </w:t>
            </w:r>
          </w:p>
        </w:tc>
        <w:tc>
          <w:tcPr>
            <w:tcW w:w="0" w:type="auto"/>
            <w:vAlign w:val="center"/>
            <w:hideMark/>
          </w:tcPr>
          <w:p w14:paraId="33AA7901" w14:textId="77777777" w:rsidR="001B3899" w:rsidRDefault="003D0EF4">
            <w:pPr>
              <w:rPr>
                <w:rFonts w:eastAsia="Times New Roman"/>
              </w:rPr>
            </w:pPr>
            <w:r>
              <w:rPr>
                <w:rFonts w:eastAsia="Times New Roman"/>
              </w:rPr>
              <w:t xml:space="preserve">0 </w:t>
            </w:r>
          </w:p>
        </w:tc>
        <w:tc>
          <w:tcPr>
            <w:tcW w:w="0" w:type="auto"/>
            <w:vAlign w:val="center"/>
            <w:hideMark/>
          </w:tcPr>
          <w:p w14:paraId="2DF0F1FB" w14:textId="77777777" w:rsidR="001B3899" w:rsidRDefault="003D0EF4">
            <w:pPr>
              <w:rPr>
                <w:rFonts w:eastAsia="Times New Roman"/>
              </w:rPr>
            </w:pPr>
            <w:r>
              <w:rPr>
                <w:rFonts w:eastAsia="Times New Roman"/>
              </w:rPr>
              <w:t xml:space="preserve">0 </w:t>
            </w:r>
          </w:p>
        </w:tc>
        <w:tc>
          <w:tcPr>
            <w:tcW w:w="0" w:type="auto"/>
            <w:vAlign w:val="center"/>
            <w:hideMark/>
          </w:tcPr>
          <w:p w14:paraId="0F800320" w14:textId="77777777" w:rsidR="001B3899" w:rsidRDefault="003D0EF4">
            <w:pPr>
              <w:rPr>
                <w:rFonts w:eastAsia="Times New Roman"/>
              </w:rPr>
            </w:pPr>
            <w:r>
              <w:rPr>
                <w:rFonts w:eastAsia="Times New Roman"/>
              </w:rPr>
              <w:t xml:space="preserve">0 </w:t>
            </w:r>
          </w:p>
        </w:tc>
        <w:tc>
          <w:tcPr>
            <w:tcW w:w="0" w:type="auto"/>
            <w:vAlign w:val="center"/>
            <w:hideMark/>
          </w:tcPr>
          <w:p w14:paraId="3D04AD67" w14:textId="77777777" w:rsidR="001B3899" w:rsidRDefault="003D0EF4">
            <w:pPr>
              <w:rPr>
                <w:rFonts w:eastAsia="Times New Roman"/>
              </w:rPr>
            </w:pPr>
            <w:r>
              <w:rPr>
                <w:rFonts w:eastAsia="Times New Roman"/>
              </w:rPr>
              <w:t xml:space="preserve">0 </w:t>
            </w:r>
          </w:p>
        </w:tc>
        <w:tc>
          <w:tcPr>
            <w:tcW w:w="0" w:type="auto"/>
            <w:vAlign w:val="center"/>
            <w:hideMark/>
          </w:tcPr>
          <w:p w14:paraId="777D2CE5" w14:textId="77777777" w:rsidR="001B3899" w:rsidRDefault="003D0EF4">
            <w:pPr>
              <w:rPr>
                <w:rFonts w:eastAsia="Times New Roman"/>
              </w:rPr>
            </w:pPr>
            <w:r>
              <w:rPr>
                <w:rFonts w:eastAsia="Times New Roman"/>
              </w:rPr>
              <w:t xml:space="preserve">0 </w:t>
            </w:r>
          </w:p>
        </w:tc>
        <w:tc>
          <w:tcPr>
            <w:tcW w:w="0" w:type="auto"/>
            <w:vAlign w:val="center"/>
            <w:hideMark/>
          </w:tcPr>
          <w:p w14:paraId="18303D49" w14:textId="77777777" w:rsidR="001B3899" w:rsidRDefault="003D0EF4">
            <w:pPr>
              <w:rPr>
                <w:rFonts w:eastAsia="Times New Roman"/>
              </w:rPr>
            </w:pPr>
            <w:r>
              <w:rPr>
                <w:rFonts w:eastAsia="Times New Roman"/>
              </w:rPr>
              <w:t xml:space="preserve">0 </w:t>
            </w:r>
          </w:p>
        </w:tc>
        <w:tc>
          <w:tcPr>
            <w:tcW w:w="0" w:type="auto"/>
            <w:vAlign w:val="center"/>
            <w:hideMark/>
          </w:tcPr>
          <w:p w14:paraId="0DABE92C" w14:textId="77777777" w:rsidR="001B3899" w:rsidRDefault="003D0EF4">
            <w:pPr>
              <w:rPr>
                <w:rFonts w:eastAsia="Times New Roman"/>
              </w:rPr>
            </w:pPr>
            <w:r>
              <w:rPr>
                <w:rFonts w:eastAsia="Times New Roman"/>
              </w:rPr>
              <w:t xml:space="preserve">20 </w:t>
            </w:r>
          </w:p>
        </w:tc>
        <w:tc>
          <w:tcPr>
            <w:tcW w:w="0" w:type="auto"/>
            <w:vAlign w:val="center"/>
            <w:hideMark/>
          </w:tcPr>
          <w:p w14:paraId="171CF3AF" w14:textId="77777777" w:rsidR="001B3899" w:rsidRDefault="003D0EF4">
            <w:pPr>
              <w:rPr>
                <w:rFonts w:eastAsia="Times New Roman"/>
              </w:rPr>
            </w:pPr>
            <w:r>
              <w:rPr>
                <w:rFonts w:eastAsia="Times New Roman"/>
              </w:rPr>
              <w:t xml:space="preserve">180 </w:t>
            </w:r>
          </w:p>
        </w:tc>
        <w:tc>
          <w:tcPr>
            <w:tcW w:w="0" w:type="auto"/>
            <w:vAlign w:val="center"/>
            <w:hideMark/>
          </w:tcPr>
          <w:p w14:paraId="4CBD4AFA" w14:textId="77777777" w:rsidR="001B3899" w:rsidRDefault="003D0EF4">
            <w:pPr>
              <w:rPr>
                <w:rFonts w:eastAsia="Times New Roman"/>
              </w:rPr>
            </w:pPr>
            <w:r>
              <w:rPr>
                <w:rFonts w:eastAsia="Times New Roman"/>
              </w:rPr>
              <w:t xml:space="preserve">0 </w:t>
            </w:r>
          </w:p>
        </w:tc>
        <w:tc>
          <w:tcPr>
            <w:tcW w:w="0" w:type="auto"/>
            <w:vAlign w:val="center"/>
            <w:hideMark/>
          </w:tcPr>
          <w:p w14:paraId="14F240D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AD96A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A7845E7" w14:textId="77777777" w:rsidR="001B3899" w:rsidRDefault="003D0EF4">
            <w:pPr>
              <w:rPr>
                <w:rFonts w:eastAsia="Times New Roman"/>
              </w:rPr>
            </w:pPr>
            <w:r>
              <w:rPr>
                <w:rFonts w:eastAsia="Times New Roman"/>
              </w:rPr>
              <w:t xml:space="preserve">200 </w:t>
            </w:r>
          </w:p>
        </w:tc>
        <w:tc>
          <w:tcPr>
            <w:tcW w:w="0" w:type="auto"/>
            <w:vAlign w:val="center"/>
            <w:hideMark/>
          </w:tcPr>
          <w:p w14:paraId="131E773A" w14:textId="77777777" w:rsidR="001B3899" w:rsidRDefault="003D0EF4">
            <w:pPr>
              <w:rPr>
                <w:rFonts w:eastAsia="Times New Roman"/>
              </w:rPr>
            </w:pPr>
            <w:r>
              <w:rPr>
                <w:rFonts w:eastAsia="Times New Roman"/>
              </w:rPr>
              <w:t xml:space="preserve">0 </w:t>
            </w:r>
          </w:p>
        </w:tc>
        <w:tc>
          <w:tcPr>
            <w:tcW w:w="0" w:type="auto"/>
            <w:vAlign w:val="center"/>
            <w:hideMark/>
          </w:tcPr>
          <w:p w14:paraId="12D0AA6A" w14:textId="77777777" w:rsidR="001B3899" w:rsidRDefault="003D0EF4">
            <w:pPr>
              <w:rPr>
                <w:rFonts w:eastAsia="Times New Roman"/>
              </w:rPr>
            </w:pPr>
            <w:r>
              <w:rPr>
                <w:rFonts w:eastAsia="Times New Roman"/>
              </w:rPr>
              <w:t xml:space="preserve">200 </w:t>
            </w:r>
          </w:p>
        </w:tc>
        <w:tc>
          <w:tcPr>
            <w:tcW w:w="0" w:type="auto"/>
            <w:tcBorders>
              <w:right w:val="single" w:sz="6" w:space="0" w:color="auto"/>
            </w:tcBorders>
            <w:vAlign w:val="center"/>
            <w:hideMark/>
          </w:tcPr>
          <w:p w14:paraId="6A265CC7" w14:textId="77777777" w:rsidR="001B3899" w:rsidRDefault="003D0EF4">
            <w:pPr>
              <w:rPr>
                <w:rFonts w:eastAsia="Times New Roman"/>
              </w:rPr>
            </w:pPr>
            <w:r>
              <w:rPr>
                <w:rFonts w:eastAsia="Times New Roman"/>
              </w:rPr>
              <w:t xml:space="preserve">0 </w:t>
            </w:r>
          </w:p>
        </w:tc>
      </w:tr>
      <w:tr w:rsidR="001B3899" w14:paraId="379BAB2C" w14:textId="77777777">
        <w:trPr>
          <w:divId w:val="1824467884"/>
          <w:tblCellSpacing w:w="15" w:type="dxa"/>
        </w:trPr>
        <w:tc>
          <w:tcPr>
            <w:tcW w:w="3600" w:type="dxa"/>
            <w:tcBorders>
              <w:right w:val="single" w:sz="6" w:space="0" w:color="auto"/>
            </w:tcBorders>
            <w:vAlign w:val="center"/>
            <w:hideMark/>
          </w:tcPr>
          <w:p w14:paraId="1F8326BD" w14:textId="77777777" w:rsidR="001B3899" w:rsidRDefault="003D0EF4">
            <w:pPr>
              <w:rPr>
                <w:rFonts w:eastAsia="Times New Roman"/>
              </w:rPr>
            </w:pPr>
            <w:r>
              <w:rPr>
                <w:rFonts w:eastAsia="Times New Roman"/>
              </w:rPr>
              <w:t xml:space="preserve">KNR-Transit </w:t>
            </w:r>
          </w:p>
        </w:tc>
        <w:tc>
          <w:tcPr>
            <w:tcW w:w="0" w:type="auto"/>
            <w:vAlign w:val="center"/>
            <w:hideMark/>
          </w:tcPr>
          <w:p w14:paraId="0571E081" w14:textId="77777777" w:rsidR="001B3899" w:rsidRDefault="003D0EF4">
            <w:pPr>
              <w:rPr>
                <w:rFonts w:eastAsia="Times New Roman"/>
              </w:rPr>
            </w:pPr>
            <w:r>
              <w:rPr>
                <w:rFonts w:eastAsia="Times New Roman"/>
              </w:rPr>
              <w:t xml:space="preserve">0 </w:t>
            </w:r>
          </w:p>
        </w:tc>
        <w:tc>
          <w:tcPr>
            <w:tcW w:w="0" w:type="auto"/>
            <w:vAlign w:val="center"/>
            <w:hideMark/>
          </w:tcPr>
          <w:p w14:paraId="7CBE5F0B" w14:textId="77777777" w:rsidR="001B3899" w:rsidRDefault="003D0EF4">
            <w:pPr>
              <w:rPr>
                <w:rFonts w:eastAsia="Times New Roman"/>
              </w:rPr>
            </w:pPr>
            <w:r>
              <w:rPr>
                <w:rFonts w:eastAsia="Times New Roman"/>
              </w:rPr>
              <w:t xml:space="preserve">0 </w:t>
            </w:r>
          </w:p>
        </w:tc>
        <w:tc>
          <w:tcPr>
            <w:tcW w:w="0" w:type="auto"/>
            <w:vAlign w:val="center"/>
            <w:hideMark/>
          </w:tcPr>
          <w:p w14:paraId="2E513351" w14:textId="77777777" w:rsidR="001B3899" w:rsidRDefault="003D0EF4">
            <w:pPr>
              <w:rPr>
                <w:rFonts w:eastAsia="Times New Roman"/>
              </w:rPr>
            </w:pPr>
            <w:r>
              <w:rPr>
                <w:rFonts w:eastAsia="Times New Roman"/>
              </w:rPr>
              <w:t xml:space="preserve">0 </w:t>
            </w:r>
          </w:p>
        </w:tc>
        <w:tc>
          <w:tcPr>
            <w:tcW w:w="0" w:type="auto"/>
            <w:vAlign w:val="center"/>
            <w:hideMark/>
          </w:tcPr>
          <w:p w14:paraId="7C2A69E3" w14:textId="77777777" w:rsidR="001B3899" w:rsidRDefault="003D0EF4">
            <w:pPr>
              <w:rPr>
                <w:rFonts w:eastAsia="Times New Roman"/>
              </w:rPr>
            </w:pPr>
            <w:r>
              <w:rPr>
                <w:rFonts w:eastAsia="Times New Roman"/>
              </w:rPr>
              <w:t xml:space="preserve">0 </w:t>
            </w:r>
          </w:p>
        </w:tc>
        <w:tc>
          <w:tcPr>
            <w:tcW w:w="0" w:type="auto"/>
            <w:vAlign w:val="center"/>
            <w:hideMark/>
          </w:tcPr>
          <w:p w14:paraId="022D23E7" w14:textId="77777777" w:rsidR="001B3899" w:rsidRDefault="003D0EF4">
            <w:pPr>
              <w:rPr>
                <w:rFonts w:eastAsia="Times New Roman"/>
              </w:rPr>
            </w:pPr>
            <w:r>
              <w:rPr>
                <w:rFonts w:eastAsia="Times New Roman"/>
              </w:rPr>
              <w:t xml:space="preserve">0 </w:t>
            </w:r>
          </w:p>
        </w:tc>
        <w:tc>
          <w:tcPr>
            <w:tcW w:w="0" w:type="auto"/>
            <w:vAlign w:val="center"/>
            <w:hideMark/>
          </w:tcPr>
          <w:p w14:paraId="18C700E7" w14:textId="77777777" w:rsidR="001B3899" w:rsidRDefault="003D0EF4">
            <w:pPr>
              <w:rPr>
                <w:rFonts w:eastAsia="Times New Roman"/>
              </w:rPr>
            </w:pPr>
            <w:r>
              <w:rPr>
                <w:rFonts w:eastAsia="Times New Roman"/>
              </w:rPr>
              <w:t xml:space="preserve">0 </w:t>
            </w:r>
          </w:p>
        </w:tc>
        <w:tc>
          <w:tcPr>
            <w:tcW w:w="0" w:type="auto"/>
            <w:vAlign w:val="center"/>
            <w:hideMark/>
          </w:tcPr>
          <w:p w14:paraId="257A694D" w14:textId="77777777" w:rsidR="001B3899" w:rsidRDefault="003D0EF4">
            <w:pPr>
              <w:rPr>
                <w:rFonts w:eastAsia="Times New Roman"/>
              </w:rPr>
            </w:pPr>
            <w:r>
              <w:rPr>
                <w:rFonts w:eastAsia="Times New Roman"/>
              </w:rPr>
              <w:t xml:space="preserve">0 </w:t>
            </w:r>
          </w:p>
        </w:tc>
        <w:tc>
          <w:tcPr>
            <w:tcW w:w="0" w:type="auto"/>
            <w:vAlign w:val="center"/>
            <w:hideMark/>
          </w:tcPr>
          <w:p w14:paraId="64266F1C" w14:textId="77777777" w:rsidR="001B3899" w:rsidRDefault="003D0EF4">
            <w:pPr>
              <w:rPr>
                <w:rFonts w:eastAsia="Times New Roman"/>
              </w:rPr>
            </w:pPr>
            <w:r>
              <w:rPr>
                <w:rFonts w:eastAsia="Times New Roman"/>
              </w:rPr>
              <w:t xml:space="preserve">0 </w:t>
            </w:r>
          </w:p>
        </w:tc>
        <w:tc>
          <w:tcPr>
            <w:tcW w:w="0" w:type="auto"/>
            <w:vAlign w:val="center"/>
            <w:hideMark/>
          </w:tcPr>
          <w:p w14:paraId="31817198" w14:textId="77777777" w:rsidR="001B3899" w:rsidRDefault="003D0EF4">
            <w:pPr>
              <w:rPr>
                <w:rFonts w:eastAsia="Times New Roman"/>
              </w:rPr>
            </w:pPr>
            <w:r>
              <w:rPr>
                <w:rFonts w:eastAsia="Times New Roman"/>
              </w:rPr>
              <w:t xml:space="preserve">0 </w:t>
            </w:r>
          </w:p>
        </w:tc>
        <w:tc>
          <w:tcPr>
            <w:tcW w:w="0" w:type="auto"/>
            <w:vAlign w:val="center"/>
            <w:hideMark/>
          </w:tcPr>
          <w:p w14:paraId="4DEFA7B0" w14:textId="77777777" w:rsidR="001B3899" w:rsidRDefault="003D0EF4">
            <w:pPr>
              <w:rPr>
                <w:rFonts w:eastAsia="Times New Roman"/>
              </w:rPr>
            </w:pPr>
            <w:r>
              <w:rPr>
                <w:rFonts w:eastAsia="Times New Roman"/>
              </w:rPr>
              <w:t xml:space="preserve">995 </w:t>
            </w:r>
          </w:p>
        </w:tc>
        <w:tc>
          <w:tcPr>
            <w:tcW w:w="0" w:type="auto"/>
            <w:vAlign w:val="center"/>
            <w:hideMark/>
          </w:tcPr>
          <w:p w14:paraId="7E00F21C" w14:textId="77777777" w:rsidR="001B3899" w:rsidRDefault="003D0EF4">
            <w:pPr>
              <w:rPr>
                <w:rFonts w:eastAsia="Times New Roman"/>
              </w:rPr>
            </w:pPr>
            <w:r>
              <w:rPr>
                <w:rFonts w:eastAsia="Times New Roman"/>
              </w:rPr>
              <w:t xml:space="preserve">35 </w:t>
            </w:r>
          </w:p>
        </w:tc>
        <w:tc>
          <w:tcPr>
            <w:tcW w:w="0" w:type="auto"/>
            <w:tcBorders>
              <w:right w:val="single" w:sz="6" w:space="0" w:color="auto"/>
            </w:tcBorders>
            <w:vAlign w:val="center"/>
            <w:hideMark/>
          </w:tcPr>
          <w:p w14:paraId="055520F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DDB8A9" w14:textId="77777777" w:rsidR="001B3899" w:rsidRDefault="003D0EF4">
            <w:pPr>
              <w:rPr>
                <w:rFonts w:eastAsia="Times New Roman"/>
              </w:rPr>
            </w:pPr>
            <w:r>
              <w:rPr>
                <w:rFonts w:eastAsia="Times New Roman"/>
              </w:rPr>
              <w:t xml:space="preserve">1,030 </w:t>
            </w:r>
          </w:p>
        </w:tc>
        <w:tc>
          <w:tcPr>
            <w:tcW w:w="0" w:type="auto"/>
            <w:vAlign w:val="center"/>
            <w:hideMark/>
          </w:tcPr>
          <w:p w14:paraId="2E01EF95" w14:textId="77777777" w:rsidR="001B3899" w:rsidRDefault="003D0EF4">
            <w:pPr>
              <w:rPr>
                <w:rFonts w:eastAsia="Times New Roman"/>
              </w:rPr>
            </w:pPr>
            <w:r>
              <w:rPr>
                <w:rFonts w:eastAsia="Times New Roman"/>
              </w:rPr>
              <w:t xml:space="preserve">0 </w:t>
            </w:r>
          </w:p>
        </w:tc>
        <w:tc>
          <w:tcPr>
            <w:tcW w:w="0" w:type="auto"/>
            <w:vAlign w:val="center"/>
            <w:hideMark/>
          </w:tcPr>
          <w:p w14:paraId="1B50E5D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8E6A96" w14:textId="77777777" w:rsidR="001B3899" w:rsidRDefault="003D0EF4">
            <w:pPr>
              <w:rPr>
                <w:rFonts w:eastAsia="Times New Roman"/>
              </w:rPr>
            </w:pPr>
            <w:r>
              <w:rPr>
                <w:rFonts w:eastAsia="Times New Roman"/>
              </w:rPr>
              <w:t xml:space="preserve">1,030 </w:t>
            </w:r>
          </w:p>
        </w:tc>
      </w:tr>
      <w:tr w:rsidR="001B3899" w14:paraId="304B7F69" w14:textId="77777777">
        <w:trPr>
          <w:divId w:val="1824467884"/>
          <w:tblCellSpacing w:w="15" w:type="dxa"/>
        </w:trPr>
        <w:tc>
          <w:tcPr>
            <w:tcW w:w="3600" w:type="dxa"/>
            <w:tcBorders>
              <w:right w:val="single" w:sz="6" w:space="0" w:color="auto"/>
            </w:tcBorders>
            <w:vAlign w:val="center"/>
            <w:hideMark/>
          </w:tcPr>
          <w:p w14:paraId="6A02970A" w14:textId="77777777" w:rsidR="001B3899" w:rsidRDefault="003D0EF4">
            <w:pPr>
              <w:rPr>
                <w:rFonts w:eastAsia="Times New Roman"/>
              </w:rPr>
            </w:pPr>
            <w:r>
              <w:rPr>
                <w:rFonts w:eastAsia="Times New Roman"/>
              </w:rPr>
              <w:t xml:space="preserve">School Bus </w:t>
            </w:r>
          </w:p>
        </w:tc>
        <w:tc>
          <w:tcPr>
            <w:tcW w:w="0" w:type="auto"/>
            <w:vAlign w:val="center"/>
            <w:hideMark/>
          </w:tcPr>
          <w:p w14:paraId="00695598" w14:textId="77777777" w:rsidR="001B3899" w:rsidRDefault="003D0EF4">
            <w:pPr>
              <w:rPr>
                <w:rFonts w:eastAsia="Times New Roman"/>
              </w:rPr>
            </w:pPr>
            <w:r>
              <w:rPr>
                <w:rFonts w:eastAsia="Times New Roman"/>
              </w:rPr>
              <w:t xml:space="preserve">0 </w:t>
            </w:r>
          </w:p>
        </w:tc>
        <w:tc>
          <w:tcPr>
            <w:tcW w:w="0" w:type="auto"/>
            <w:vAlign w:val="center"/>
            <w:hideMark/>
          </w:tcPr>
          <w:p w14:paraId="64055E77" w14:textId="77777777" w:rsidR="001B3899" w:rsidRDefault="003D0EF4">
            <w:pPr>
              <w:rPr>
                <w:rFonts w:eastAsia="Times New Roman"/>
              </w:rPr>
            </w:pPr>
            <w:r>
              <w:rPr>
                <w:rFonts w:eastAsia="Times New Roman"/>
              </w:rPr>
              <w:t xml:space="preserve">0 </w:t>
            </w:r>
          </w:p>
        </w:tc>
        <w:tc>
          <w:tcPr>
            <w:tcW w:w="0" w:type="auto"/>
            <w:vAlign w:val="center"/>
            <w:hideMark/>
          </w:tcPr>
          <w:p w14:paraId="3D05E88E" w14:textId="77777777" w:rsidR="001B3899" w:rsidRDefault="003D0EF4">
            <w:pPr>
              <w:rPr>
                <w:rFonts w:eastAsia="Times New Roman"/>
              </w:rPr>
            </w:pPr>
            <w:r>
              <w:rPr>
                <w:rFonts w:eastAsia="Times New Roman"/>
              </w:rPr>
              <w:t xml:space="preserve">0 </w:t>
            </w:r>
          </w:p>
        </w:tc>
        <w:tc>
          <w:tcPr>
            <w:tcW w:w="0" w:type="auto"/>
            <w:vAlign w:val="center"/>
            <w:hideMark/>
          </w:tcPr>
          <w:p w14:paraId="26B751F9" w14:textId="77777777" w:rsidR="001B3899" w:rsidRDefault="003D0EF4">
            <w:pPr>
              <w:rPr>
                <w:rFonts w:eastAsia="Times New Roman"/>
              </w:rPr>
            </w:pPr>
            <w:r>
              <w:rPr>
                <w:rFonts w:eastAsia="Times New Roman"/>
              </w:rPr>
              <w:t xml:space="preserve">0 </w:t>
            </w:r>
          </w:p>
        </w:tc>
        <w:tc>
          <w:tcPr>
            <w:tcW w:w="0" w:type="auto"/>
            <w:vAlign w:val="center"/>
            <w:hideMark/>
          </w:tcPr>
          <w:p w14:paraId="61D094BF" w14:textId="77777777" w:rsidR="001B3899" w:rsidRDefault="003D0EF4">
            <w:pPr>
              <w:rPr>
                <w:rFonts w:eastAsia="Times New Roman"/>
              </w:rPr>
            </w:pPr>
            <w:r>
              <w:rPr>
                <w:rFonts w:eastAsia="Times New Roman"/>
              </w:rPr>
              <w:t xml:space="preserve">0 </w:t>
            </w:r>
          </w:p>
        </w:tc>
        <w:tc>
          <w:tcPr>
            <w:tcW w:w="0" w:type="auto"/>
            <w:vAlign w:val="center"/>
            <w:hideMark/>
          </w:tcPr>
          <w:p w14:paraId="19E754AE" w14:textId="77777777" w:rsidR="001B3899" w:rsidRDefault="003D0EF4">
            <w:pPr>
              <w:rPr>
                <w:rFonts w:eastAsia="Times New Roman"/>
              </w:rPr>
            </w:pPr>
            <w:r>
              <w:rPr>
                <w:rFonts w:eastAsia="Times New Roman"/>
              </w:rPr>
              <w:t xml:space="preserve">0 </w:t>
            </w:r>
          </w:p>
        </w:tc>
        <w:tc>
          <w:tcPr>
            <w:tcW w:w="0" w:type="auto"/>
            <w:vAlign w:val="center"/>
            <w:hideMark/>
          </w:tcPr>
          <w:p w14:paraId="5AA86343" w14:textId="77777777" w:rsidR="001B3899" w:rsidRDefault="003D0EF4">
            <w:pPr>
              <w:rPr>
                <w:rFonts w:eastAsia="Times New Roman"/>
              </w:rPr>
            </w:pPr>
            <w:r>
              <w:rPr>
                <w:rFonts w:eastAsia="Times New Roman"/>
              </w:rPr>
              <w:t xml:space="preserve">0 </w:t>
            </w:r>
          </w:p>
        </w:tc>
        <w:tc>
          <w:tcPr>
            <w:tcW w:w="0" w:type="auto"/>
            <w:vAlign w:val="center"/>
            <w:hideMark/>
          </w:tcPr>
          <w:p w14:paraId="08F4E932" w14:textId="77777777" w:rsidR="001B3899" w:rsidRDefault="003D0EF4">
            <w:pPr>
              <w:rPr>
                <w:rFonts w:eastAsia="Times New Roman"/>
              </w:rPr>
            </w:pPr>
            <w:r>
              <w:rPr>
                <w:rFonts w:eastAsia="Times New Roman"/>
              </w:rPr>
              <w:t xml:space="preserve">0 </w:t>
            </w:r>
          </w:p>
        </w:tc>
        <w:tc>
          <w:tcPr>
            <w:tcW w:w="0" w:type="auto"/>
            <w:vAlign w:val="center"/>
            <w:hideMark/>
          </w:tcPr>
          <w:p w14:paraId="36A2CD33" w14:textId="77777777" w:rsidR="001B3899" w:rsidRDefault="003D0EF4">
            <w:pPr>
              <w:rPr>
                <w:rFonts w:eastAsia="Times New Roman"/>
              </w:rPr>
            </w:pPr>
            <w:r>
              <w:rPr>
                <w:rFonts w:eastAsia="Times New Roman"/>
              </w:rPr>
              <w:t xml:space="preserve">0 </w:t>
            </w:r>
          </w:p>
        </w:tc>
        <w:tc>
          <w:tcPr>
            <w:tcW w:w="0" w:type="auto"/>
            <w:vAlign w:val="center"/>
            <w:hideMark/>
          </w:tcPr>
          <w:p w14:paraId="1EA6F38C" w14:textId="77777777" w:rsidR="001B3899" w:rsidRDefault="003D0EF4">
            <w:pPr>
              <w:rPr>
                <w:rFonts w:eastAsia="Times New Roman"/>
              </w:rPr>
            </w:pPr>
            <w:r>
              <w:rPr>
                <w:rFonts w:eastAsia="Times New Roman"/>
              </w:rPr>
              <w:t xml:space="preserve">0 </w:t>
            </w:r>
          </w:p>
        </w:tc>
        <w:tc>
          <w:tcPr>
            <w:tcW w:w="0" w:type="auto"/>
            <w:vAlign w:val="center"/>
            <w:hideMark/>
          </w:tcPr>
          <w:p w14:paraId="05DA096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8A8134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2F78619" w14:textId="77777777" w:rsidR="001B3899" w:rsidRDefault="003D0EF4">
            <w:pPr>
              <w:rPr>
                <w:rFonts w:eastAsia="Times New Roman"/>
              </w:rPr>
            </w:pPr>
            <w:r>
              <w:rPr>
                <w:rFonts w:eastAsia="Times New Roman"/>
              </w:rPr>
              <w:t xml:space="preserve">0 </w:t>
            </w:r>
          </w:p>
        </w:tc>
        <w:tc>
          <w:tcPr>
            <w:tcW w:w="0" w:type="auto"/>
            <w:vAlign w:val="center"/>
            <w:hideMark/>
          </w:tcPr>
          <w:p w14:paraId="6CE02C9E" w14:textId="77777777" w:rsidR="001B3899" w:rsidRDefault="003D0EF4">
            <w:pPr>
              <w:rPr>
                <w:rFonts w:eastAsia="Times New Roman"/>
              </w:rPr>
            </w:pPr>
            <w:r>
              <w:rPr>
                <w:rFonts w:eastAsia="Times New Roman"/>
              </w:rPr>
              <w:t xml:space="preserve">0 </w:t>
            </w:r>
          </w:p>
        </w:tc>
        <w:tc>
          <w:tcPr>
            <w:tcW w:w="0" w:type="auto"/>
            <w:vAlign w:val="center"/>
            <w:hideMark/>
          </w:tcPr>
          <w:p w14:paraId="6F1CAAC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D15F8D" w14:textId="77777777" w:rsidR="001B3899" w:rsidRDefault="003D0EF4">
            <w:pPr>
              <w:rPr>
                <w:rFonts w:eastAsia="Times New Roman"/>
              </w:rPr>
            </w:pPr>
            <w:r>
              <w:rPr>
                <w:rFonts w:eastAsia="Times New Roman"/>
              </w:rPr>
              <w:t xml:space="preserve">0 </w:t>
            </w:r>
          </w:p>
        </w:tc>
      </w:tr>
      <w:tr w:rsidR="001B3899" w14:paraId="1216132F" w14:textId="77777777">
        <w:trPr>
          <w:divId w:val="1824467884"/>
          <w:tblCellSpacing w:w="15" w:type="dxa"/>
        </w:trPr>
        <w:tc>
          <w:tcPr>
            <w:tcW w:w="3600" w:type="dxa"/>
            <w:tcBorders>
              <w:right w:val="single" w:sz="6" w:space="0" w:color="auto"/>
            </w:tcBorders>
            <w:vAlign w:val="center"/>
            <w:hideMark/>
          </w:tcPr>
          <w:p w14:paraId="5B63BB28" w14:textId="77777777" w:rsidR="001B3899" w:rsidRDefault="003D0EF4">
            <w:pPr>
              <w:rPr>
                <w:rFonts w:eastAsia="Times New Roman"/>
              </w:rPr>
            </w:pPr>
            <w:r>
              <w:rPr>
                <w:rFonts w:eastAsia="Times New Roman"/>
              </w:rPr>
              <w:t xml:space="preserve">Total </w:t>
            </w:r>
          </w:p>
        </w:tc>
        <w:tc>
          <w:tcPr>
            <w:tcW w:w="0" w:type="auto"/>
            <w:vAlign w:val="center"/>
            <w:hideMark/>
          </w:tcPr>
          <w:p w14:paraId="1C0FC979" w14:textId="77777777" w:rsidR="001B3899" w:rsidRDefault="003D0EF4">
            <w:pPr>
              <w:rPr>
                <w:rFonts w:eastAsia="Times New Roman"/>
              </w:rPr>
            </w:pPr>
            <w:r>
              <w:rPr>
                <w:rFonts w:eastAsia="Times New Roman"/>
              </w:rPr>
              <w:t xml:space="preserve">0 </w:t>
            </w:r>
          </w:p>
        </w:tc>
        <w:tc>
          <w:tcPr>
            <w:tcW w:w="0" w:type="auto"/>
            <w:vAlign w:val="center"/>
            <w:hideMark/>
          </w:tcPr>
          <w:p w14:paraId="24B0D590" w14:textId="77777777" w:rsidR="001B3899" w:rsidRDefault="003D0EF4">
            <w:pPr>
              <w:rPr>
                <w:rFonts w:eastAsia="Times New Roman"/>
              </w:rPr>
            </w:pPr>
            <w:r>
              <w:rPr>
                <w:rFonts w:eastAsia="Times New Roman"/>
              </w:rPr>
              <w:t xml:space="preserve">1,396,140 </w:t>
            </w:r>
          </w:p>
        </w:tc>
        <w:tc>
          <w:tcPr>
            <w:tcW w:w="0" w:type="auto"/>
            <w:vAlign w:val="center"/>
            <w:hideMark/>
          </w:tcPr>
          <w:p w14:paraId="2EFDCE67" w14:textId="77777777" w:rsidR="001B3899" w:rsidRDefault="003D0EF4">
            <w:pPr>
              <w:rPr>
                <w:rFonts w:eastAsia="Times New Roman"/>
              </w:rPr>
            </w:pPr>
            <w:r>
              <w:rPr>
                <w:rFonts w:eastAsia="Times New Roman"/>
              </w:rPr>
              <w:t xml:space="preserve">1,263,280 </w:t>
            </w:r>
          </w:p>
        </w:tc>
        <w:tc>
          <w:tcPr>
            <w:tcW w:w="0" w:type="auto"/>
            <w:vAlign w:val="center"/>
            <w:hideMark/>
          </w:tcPr>
          <w:p w14:paraId="59E41E22" w14:textId="77777777" w:rsidR="001B3899" w:rsidRDefault="003D0EF4">
            <w:pPr>
              <w:rPr>
                <w:rFonts w:eastAsia="Times New Roman"/>
              </w:rPr>
            </w:pPr>
            <w:r>
              <w:rPr>
                <w:rFonts w:eastAsia="Times New Roman"/>
              </w:rPr>
              <w:t xml:space="preserve">123,870 </w:t>
            </w:r>
          </w:p>
        </w:tc>
        <w:tc>
          <w:tcPr>
            <w:tcW w:w="0" w:type="auto"/>
            <w:vAlign w:val="center"/>
            <w:hideMark/>
          </w:tcPr>
          <w:p w14:paraId="1F64DA97" w14:textId="77777777" w:rsidR="001B3899" w:rsidRDefault="003D0EF4">
            <w:pPr>
              <w:rPr>
                <w:rFonts w:eastAsia="Times New Roman"/>
              </w:rPr>
            </w:pPr>
            <w:r>
              <w:rPr>
                <w:rFonts w:eastAsia="Times New Roman"/>
              </w:rPr>
              <w:t xml:space="preserve">3,460 </w:t>
            </w:r>
          </w:p>
        </w:tc>
        <w:tc>
          <w:tcPr>
            <w:tcW w:w="0" w:type="auto"/>
            <w:vAlign w:val="center"/>
            <w:hideMark/>
          </w:tcPr>
          <w:p w14:paraId="7B229D55" w14:textId="77777777" w:rsidR="001B3899" w:rsidRDefault="003D0EF4">
            <w:pPr>
              <w:rPr>
                <w:rFonts w:eastAsia="Times New Roman"/>
              </w:rPr>
            </w:pPr>
            <w:r>
              <w:rPr>
                <w:rFonts w:eastAsia="Times New Roman"/>
              </w:rPr>
              <w:t xml:space="preserve">7,460 </w:t>
            </w:r>
          </w:p>
        </w:tc>
        <w:tc>
          <w:tcPr>
            <w:tcW w:w="0" w:type="auto"/>
            <w:vAlign w:val="center"/>
            <w:hideMark/>
          </w:tcPr>
          <w:p w14:paraId="79FAB4D8" w14:textId="77777777" w:rsidR="001B3899" w:rsidRDefault="003D0EF4">
            <w:pPr>
              <w:rPr>
                <w:rFonts w:eastAsia="Times New Roman"/>
              </w:rPr>
            </w:pPr>
            <w:r>
              <w:rPr>
                <w:rFonts w:eastAsia="Times New Roman"/>
              </w:rPr>
              <w:t xml:space="preserve">1,155 </w:t>
            </w:r>
          </w:p>
        </w:tc>
        <w:tc>
          <w:tcPr>
            <w:tcW w:w="0" w:type="auto"/>
            <w:vAlign w:val="center"/>
            <w:hideMark/>
          </w:tcPr>
          <w:p w14:paraId="21F8C31F" w14:textId="77777777" w:rsidR="001B3899" w:rsidRDefault="003D0EF4">
            <w:pPr>
              <w:rPr>
                <w:rFonts w:eastAsia="Times New Roman"/>
              </w:rPr>
            </w:pPr>
            <w:r>
              <w:rPr>
                <w:rFonts w:eastAsia="Times New Roman"/>
              </w:rPr>
              <w:t xml:space="preserve">20 </w:t>
            </w:r>
          </w:p>
        </w:tc>
        <w:tc>
          <w:tcPr>
            <w:tcW w:w="0" w:type="auto"/>
            <w:vAlign w:val="center"/>
            <w:hideMark/>
          </w:tcPr>
          <w:p w14:paraId="5F625174" w14:textId="77777777" w:rsidR="001B3899" w:rsidRDefault="003D0EF4">
            <w:pPr>
              <w:rPr>
                <w:rFonts w:eastAsia="Times New Roman"/>
              </w:rPr>
            </w:pPr>
            <w:r>
              <w:rPr>
                <w:rFonts w:eastAsia="Times New Roman"/>
              </w:rPr>
              <w:t xml:space="preserve">180 </w:t>
            </w:r>
          </w:p>
        </w:tc>
        <w:tc>
          <w:tcPr>
            <w:tcW w:w="0" w:type="auto"/>
            <w:vAlign w:val="center"/>
            <w:hideMark/>
          </w:tcPr>
          <w:p w14:paraId="59DBBD22" w14:textId="77777777" w:rsidR="001B3899" w:rsidRDefault="003D0EF4">
            <w:pPr>
              <w:rPr>
                <w:rFonts w:eastAsia="Times New Roman"/>
              </w:rPr>
            </w:pPr>
            <w:r>
              <w:rPr>
                <w:rFonts w:eastAsia="Times New Roman"/>
              </w:rPr>
              <w:t xml:space="preserve">995 </w:t>
            </w:r>
          </w:p>
        </w:tc>
        <w:tc>
          <w:tcPr>
            <w:tcW w:w="0" w:type="auto"/>
            <w:vAlign w:val="center"/>
            <w:hideMark/>
          </w:tcPr>
          <w:p w14:paraId="5DF3B411" w14:textId="77777777" w:rsidR="001B3899" w:rsidRDefault="003D0EF4">
            <w:pPr>
              <w:rPr>
                <w:rFonts w:eastAsia="Times New Roman"/>
              </w:rPr>
            </w:pPr>
            <w:r>
              <w:rPr>
                <w:rFonts w:eastAsia="Times New Roman"/>
              </w:rPr>
              <w:t xml:space="preserve">35 </w:t>
            </w:r>
          </w:p>
        </w:tc>
        <w:tc>
          <w:tcPr>
            <w:tcW w:w="0" w:type="auto"/>
            <w:tcBorders>
              <w:right w:val="single" w:sz="6" w:space="0" w:color="auto"/>
            </w:tcBorders>
            <w:vAlign w:val="center"/>
            <w:hideMark/>
          </w:tcPr>
          <w:p w14:paraId="694FCD8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8CE70C" w14:textId="77777777" w:rsidR="001B3899" w:rsidRDefault="003D0EF4">
            <w:pPr>
              <w:rPr>
                <w:rFonts w:eastAsia="Times New Roman"/>
              </w:rPr>
            </w:pPr>
            <w:r>
              <w:rPr>
                <w:rFonts w:eastAsia="Times New Roman"/>
              </w:rPr>
              <w:t xml:space="preserve">2,796,595 </w:t>
            </w:r>
          </w:p>
        </w:tc>
        <w:tc>
          <w:tcPr>
            <w:tcW w:w="0" w:type="auto"/>
            <w:vAlign w:val="center"/>
            <w:hideMark/>
          </w:tcPr>
          <w:p w14:paraId="79888EDF" w14:textId="77777777" w:rsidR="001B3899" w:rsidRDefault="003D0EF4">
            <w:pPr>
              <w:rPr>
                <w:rFonts w:eastAsia="Times New Roman"/>
              </w:rPr>
            </w:pPr>
            <w:r>
              <w:rPr>
                <w:rFonts w:eastAsia="Times New Roman"/>
              </w:rPr>
              <w:t xml:space="preserve">8,615 </w:t>
            </w:r>
          </w:p>
        </w:tc>
        <w:tc>
          <w:tcPr>
            <w:tcW w:w="0" w:type="auto"/>
            <w:vAlign w:val="center"/>
            <w:hideMark/>
          </w:tcPr>
          <w:p w14:paraId="06DE0736" w14:textId="77777777" w:rsidR="001B3899" w:rsidRDefault="003D0EF4">
            <w:pPr>
              <w:rPr>
                <w:rFonts w:eastAsia="Times New Roman"/>
              </w:rPr>
            </w:pPr>
            <w:r>
              <w:rPr>
                <w:rFonts w:eastAsia="Times New Roman"/>
              </w:rPr>
              <w:t xml:space="preserve">200 </w:t>
            </w:r>
          </w:p>
        </w:tc>
        <w:tc>
          <w:tcPr>
            <w:tcW w:w="0" w:type="auto"/>
            <w:tcBorders>
              <w:right w:val="single" w:sz="6" w:space="0" w:color="auto"/>
            </w:tcBorders>
            <w:vAlign w:val="center"/>
            <w:hideMark/>
          </w:tcPr>
          <w:p w14:paraId="0EC76262" w14:textId="77777777" w:rsidR="001B3899" w:rsidRDefault="003D0EF4">
            <w:pPr>
              <w:rPr>
                <w:rFonts w:eastAsia="Times New Roman"/>
              </w:rPr>
            </w:pPr>
            <w:r>
              <w:rPr>
                <w:rFonts w:eastAsia="Times New Roman"/>
              </w:rPr>
              <w:t xml:space="preserve">1,030 </w:t>
            </w:r>
          </w:p>
        </w:tc>
      </w:tr>
    </w:tbl>
    <w:p w14:paraId="73EAB3C9"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418"/>
        <w:gridCol w:w="445"/>
        <w:gridCol w:w="448"/>
        <w:gridCol w:w="446"/>
        <w:gridCol w:w="445"/>
        <w:gridCol w:w="363"/>
        <w:gridCol w:w="720"/>
        <w:gridCol w:w="400"/>
        <w:gridCol w:w="720"/>
        <w:gridCol w:w="427"/>
        <w:gridCol w:w="720"/>
        <w:gridCol w:w="588"/>
        <w:gridCol w:w="460"/>
        <w:gridCol w:w="657"/>
        <w:gridCol w:w="445"/>
        <w:gridCol w:w="475"/>
      </w:tblGrid>
      <w:tr w:rsidR="001B3899" w14:paraId="32BF38CF" w14:textId="77777777">
        <w:trPr>
          <w:divId w:val="1824467884"/>
          <w:tblHeader/>
          <w:tblCellSpacing w:w="15" w:type="dxa"/>
        </w:trPr>
        <w:tc>
          <w:tcPr>
            <w:tcW w:w="0" w:type="auto"/>
            <w:gridSpan w:val="17"/>
            <w:tcBorders>
              <w:top w:val="nil"/>
              <w:left w:val="nil"/>
              <w:bottom w:val="nil"/>
              <w:right w:val="nil"/>
            </w:tcBorders>
            <w:vAlign w:val="center"/>
            <w:hideMark/>
          </w:tcPr>
          <w:p w14:paraId="0E000B53" w14:textId="35F85C31" w:rsidR="001B3899" w:rsidRDefault="00477412">
            <w:pPr>
              <w:jc w:val="center"/>
              <w:rPr>
                <w:rFonts w:eastAsia="Times New Roman"/>
              </w:rPr>
            </w:pPr>
            <w:ins w:id="307" w:author="Kyeil Kim" w:date="2019-04-25T13:18:00Z">
              <w:r>
                <w:rPr>
                  <w:rFonts w:eastAsia="Times New Roman"/>
                </w:rPr>
                <w:lastRenderedPageBreak/>
                <w:t xml:space="preserve">Table </w:t>
              </w:r>
            </w:ins>
            <w:del w:id="308" w:author="Kyeil Kim" w:date="2019-04-25T13:18:00Z">
              <w:r w:rsidR="003D0EF4" w:rsidDel="00477412">
                <w:rPr>
                  <w:rFonts w:eastAsia="Times New Roman"/>
                </w:rPr>
                <w:delText xml:space="preserve">Tablke </w:delText>
              </w:r>
            </w:del>
            <w:r w:rsidR="003D0EF4">
              <w:rPr>
                <w:rFonts w:eastAsia="Times New Roman"/>
              </w:rPr>
              <w:t>3-16t. Trip Mode Choice by Tour Purpose and Tour Mode - Estimated Trip Mode Shares: Joint Non-</w:t>
            </w:r>
            <w:proofErr w:type="gramStart"/>
            <w:r w:rsidR="003D0EF4">
              <w:rPr>
                <w:rFonts w:eastAsia="Times New Roman"/>
              </w:rPr>
              <w:t>mandatory</w:t>
            </w:r>
            <w:proofErr w:type="gramEnd"/>
            <w:r w:rsidR="003D0EF4">
              <w:rPr>
                <w:rFonts w:eastAsia="Times New Roman"/>
              </w:rPr>
              <w:t xml:space="preserve"> Tours </w:t>
            </w:r>
          </w:p>
        </w:tc>
      </w:tr>
      <w:tr w:rsidR="001B3899" w14:paraId="44AF0641" w14:textId="77777777">
        <w:trPr>
          <w:divId w:val="1824467884"/>
          <w:tblHeader/>
          <w:tblCellSpacing w:w="15" w:type="dxa"/>
        </w:trPr>
        <w:tc>
          <w:tcPr>
            <w:tcW w:w="0" w:type="auto"/>
            <w:vAlign w:val="center"/>
            <w:hideMark/>
          </w:tcPr>
          <w:p w14:paraId="6CF325E1"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470109EC" w14:textId="77777777" w:rsidR="001B3899" w:rsidRDefault="003D0EF4">
            <w:pPr>
              <w:jc w:val="center"/>
              <w:divId w:val="648751002"/>
              <w:rPr>
                <w:rFonts w:eastAsia="Times New Roman"/>
                <w:b/>
                <w:bCs/>
              </w:rPr>
            </w:pPr>
            <w:r>
              <w:rPr>
                <w:rFonts w:eastAsia="Times New Roman"/>
                <w:b/>
                <w:bCs/>
              </w:rPr>
              <w:t xml:space="preserve">Trip Mode </w:t>
            </w:r>
          </w:p>
        </w:tc>
        <w:tc>
          <w:tcPr>
            <w:tcW w:w="0" w:type="auto"/>
            <w:vAlign w:val="center"/>
            <w:hideMark/>
          </w:tcPr>
          <w:p w14:paraId="0DE66CD8"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5BEA403B" w14:textId="77777777" w:rsidR="001B3899" w:rsidRDefault="003D0EF4">
            <w:pPr>
              <w:jc w:val="center"/>
              <w:divId w:val="1467238178"/>
              <w:rPr>
                <w:rFonts w:eastAsia="Times New Roman"/>
                <w:b/>
                <w:bCs/>
              </w:rPr>
            </w:pPr>
            <w:r>
              <w:rPr>
                <w:rFonts w:eastAsia="Times New Roman"/>
                <w:b/>
                <w:bCs/>
              </w:rPr>
              <w:t xml:space="preserve">Transit Totals </w:t>
            </w:r>
          </w:p>
        </w:tc>
      </w:tr>
      <w:tr w:rsidR="001B3899" w14:paraId="1C4C3182" w14:textId="77777777">
        <w:trPr>
          <w:divId w:val="1824467884"/>
          <w:tblHeader/>
          <w:tblCellSpacing w:w="15" w:type="dxa"/>
        </w:trPr>
        <w:tc>
          <w:tcPr>
            <w:tcW w:w="0" w:type="auto"/>
            <w:vAlign w:val="center"/>
            <w:hideMark/>
          </w:tcPr>
          <w:p w14:paraId="098FB7E5"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698E7C38"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1A405ABF"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31E6022B"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5FEDE89C"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4501A354"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AE3B49D"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3C94E8D7" w14:textId="4870CE23"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09"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37B5590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4325EC23" w14:textId="2AA0E830" w:rsidR="001B3899" w:rsidRDefault="003D0EF4">
            <w:pPr>
              <w:rPr>
                <w:rFonts w:eastAsia="Times New Roman"/>
                <w:b/>
                <w:bCs/>
              </w:rPr>
            </w:pPr>
            <w:r>
              <w:rPr>
                <w:rFonts w:eastAsia="Times New Roman"/>
                <w:b/>
                <w:bCs/>
              </w:rPr>
              <w:t>PNR Pre</w:t>
            </w:r>
            <w:ins w:id="310"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20E0DF32"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6DDF4AE4" w14:textId="79F83A3F" w:rsidR="001B3899" w:rsidRDefault="003D0EF4">
            <w:pPr>
              <w:rPr>
                <w:rFonts w:eastAsia="Times New Roman"/>
                <w:b/>
                <w:bCs/>
              </w:rPr>
            </w:pPr>
            <w:r>
              <w:rPr>
                <w:rFonts w:eastAsia="Times New Roman"/>
                <w:b/>
                <w:bCs/>
              </w:rPr>
              <w:t>KNR Pre</w:t>
            </w:r>
            <w:ins w:id="311"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2A4902D8"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4DFECF3E"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3614EE5"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071C8B13"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6D10103F" w14:textId="77777777" w:rsidR="001B3899" w:rsidRDefault="003D0EF4">
            <w:pPr>
              <w:rPr>
                <w:rFonts w:eastAsia="Times New Roman"/>
                <w:b/>
                <w:bCs/>
              </w:rPr>
            </w:pPr>
            <w:r>
              <w:rPr>
                <w:rFonts w:eastAsia="Times New Roman"/>
                <w:b/>
                <w:bCs/>
              </w:rPr>
              <w:t xml:space="preserve">KNR </w:t>
            </w:r>
          </w:p>
        </w:tc>
      </w:tr>
      <w:tr w:rsidR="001B3899" w14:paraId="35252527" w14:textId="77777777">
        <w:trPr>
          <w:divId w:val="1824467884"/>
          <w:tblCellSpacing w:w="15" w:type="dxa"/>
        </w:trPr>
        <w:tc>
          <w:tcPr>
            <w:tcW w:w="3600" w:type="dxa"/>
            <w:tcBorders>
              <w:right w:val="single" w:sz="6" w:space="0" w:color="auto"/>
            </w:tcBorders>
            <w:vAlign w:val="center"/>
            <w:hideMark/>
          </w:tcPr>
          <w:p w14:paraId="3213FC01" w14:textId="77777777" w:rsidR="001B3899" w:rsidRDefault="003D0EF4">
            <w:pPr>
              <w:rPr>
                <w:rFonts w:eastAsia="Times New Roman"/>
              </w:rPr>
            </w:pPr>
            <w:r>
              <w:rPr>
                <w:rFonts w:eastAsia="Times New Roman"/>
              </w:rPr>
              <w:t xml:space="preserve">Drive Alone </w:t>
            </w:r>
          </w:p>
        </w:tc>
        <w:tc>
          <w:tcPr>
            <w:tcW w:w="0" w:type="auto"/>
            <w:vAlign w:val="center"/>
            <w:hideMark/>
          </w:tcPr>
          <w:p w14:paraId="43B7798C" w14:textId="77777777" w:rsidR="001B3899" w:rsidRDefault="003D0EF4">
            <w:pPr>
              <w:rPr>
                <w:rFonts w:eastAsia="Times New Roman"/>
              </w:rPr>
            </w:pPr>
            <w:r>
              <w:rPr>
                <w:rFonts w:eastAsia="Times New Roman"/>
              </w:rPr>
              <w:t xml:space="preserve">0% </w:t>
            </w:r>
          </w:p>
        </w:tc>
        <w:tc>
          <w:tcPr>
            <w:tcW w:w="0" w:type="auto"/>
            <w:vAlign w:val="center"/>
            <w:hideMark/>
          </w:tcPr>
          <w:p w14:paraId="70BEB8C3" w14:textId="77777777" w:rsidR="001B3899" w:rsidRDefault="003D0EF4">
            <w:pPr>
              <w:rPr>
                <w:rFonts w:eastAsia="Times New Roman"/>
              </w:rPr>
            </w:pPr>
            <w:r>
              <w:rPr>
                <w:rFonts w:eastAsia="Times New Roman"/>
              </w:rPr>
              <w:t xml:space="preserve">0% </w:t>
            </w:r>
          </w:p>
        </w:tc>
        <w:tc>
          <w:tcPr>
            <w:tcW w:w="0" w:type="auto"/>
            <w:vAlign w:val="center"/>
            <w:hideMark/>
          </w:tcPr>
          <w:p w14:paraId="5FC306ED" w14:textId="77777777" w:rsidR="001B3899" w:rsidRDefault="003D0EF4">
            <w:pPr>
              <w:rPr>
                <w:rFonts w:eastAsia="Times New Roman"/>
              </w:rPr>
            </w:pPr>
            <w:r>
              <w:rPr>
                <w:rFonts w:eastAsia="Times New Roman"/>
              </w:rPr>
              <w:t xml:space="preserve">0% </w:t>
            </w:r>
          </w:p>
        </w:tc>
        <w:tc>
          <w:tcPr>
            <w:tcW w:w="0" w:type="auto"/>
            <w:vAlign w:val="center"/>
            <w:hideMark/>
          </w:tcPr>
          <w:p w14:paraId="57ED9620" w14:textId="77777777" w:rsidR="001B3899" w:rsidRDefault="003D0EF4">
            <w:pPr>
              <w:rPr>
                <w:rFonts w:eastAsia="Times New Roman"/>
              </w:rPr>
            </w:pPr>
            <w:r>
              <w:rPr>
                <w:rFonts w:eastAsia="Times New Roman"/>
              </w:rPr>
              <w:t xml:space="preserve">0% </w:t>
            </w:r>
          </w:p>
        </w:tc>
        <w:tc>
          <w:tcPr>
            <w:tcW w:w="0" w:type="auto"/>
            <w:vAlign w:val="center"/>
            <w:hideMark/>
          </w:tcPr>
          <w:p w14:paraId="50A53645" w14:textId="77777777" w:rsidR="001B3899" w:rsidRDefault="003D0EF4">
            <w:pPr>
              <w:rPr>
                <w:rFonts w:eastAsia="Times New Roman"/>
              </w:rPr>
            </w:pPr>
            <w:r>
              <w:rPr>
                <w:rFonts w:eastAsia="Times New Roman"/>
              </w:rPr>
              <w:t xml:space="preserve">0% </w:t>
            </w:r>
          </w:p>
        </w:tc>
        <w:tc>
          <w:tcPr>
            <w:tcW w:w="0" w:type="auto"/>
            <w:vAlign w:val="center"/>
            <w:hideMark/>
          </w:tcPr>
          <w:p w14:paraId="6D1FDD70" w14:textId="77777777" w:rsidR="001B3899" w:rsidRDefault="003D0EF4">
            <w:pPr>
              <w:rPr>
                <w:rFonts w:eastAsia="Times New Roman"/>
              </w:rPr>
            </w:pPr>
            <w:r>
              <w:rPr>
                <w:rFonts w:eastAsia="Times New Roman"/>
              </w:rPr>
              <w:t xml:space="preserve">0% </w:t>
            </w:r>
          </w:p>
        </w:tc>
        <w:tc>
          <w:tcPr>
            <w:tcW w:w="0" w:type="auto"/>
            <w:vAlign w:val="center"/>
            <w:hideMark/>
          </w:tcPr>
          <w:p w14:paraId="7A7F12DC" w14:textId="77777777" w:rsidR="001B3899" w:rsidRDefault="003D0EF4">
            <w:pPr>
              <w:rPr>
                <w:rFonts w:eastAsia="Times New Roman"/>
              </w:rPr>
            </w:pPr>
            <w:r>
              <w:rPr>
                <w:rFonts w:eastAsia="Times New Roman"/>
              </w:rPr>
              <w:t xml:space="preserve">0% </w:t>
            </w:r>
          </w:p>
        </w:tc>
        <w:tc>
          <w:tcPr>
            <w:tcW w:w="0" w:type="auto"/>
            <w:vAlign w:val="center"/>
            <w:hideMark/>
          </w:tcPr>
          <w:p w14:paraId="780387D1" w14:textId="77777777" w:rsidR="001B3899" w:rsidRDefault="003D0EF4">
            <w:pPr>
              <w:rPr>
                <w:rFonts w:eastAsia="Times New Roman"/>
              </w:rPr>
            </w:pPr>
            <w:r>
              <w:rPr>
                <w:rFonts w:eastAsia="Times New Roman"/>
              </w:rPr>
              <w:t xml:space="preserve">0% </w:t>
            </w:r>
          </w:p>
        </w:tc>
        <w:tc>
          <w:tcPr>
            <w:tcW w:w="0" w:type="auto"/>
            <w:vAlign w:val="center"/>
            <w:hideMark/>
          </w:tcPr>
          <w:p w14:paraId="3A7E4D8B" w14:textId="77777777" w:rsidR="001B3899" w:rsidRDefault="003D0EF4">
            <w:pPr>
              <w:rPr>
                <w:rFonts w:eastAsia="Times New Roman"/>
              </w:rPr>
            </w:pPr>
            <w:r>
              <w:rPr>
                <w:rFonts w:eastAsia="Times New Roman"/>
              </w:rPr>
              <w:t xml:space="preserve">0% </w:t>
            </w:r>
          </w:p>
        </w:tc>
        <w:tc>
          <w:tcPr>
            <w:tcW w:w="0" w:type="auto"/>
            <w:vAlign w:val="center"/>
            <w:hideMark/>
          </w:tcPr>
          <w:p w14:paraId="1A71A7A3" w14:textId="77777777" w:rsidR="001B3899" w:rsidRDefault="003D0EF4">
            <w:pPr>
              <w:rPr>
                <w:rFonts w:eastAsia="Times New Roman"/>
              </w:rPr>
            </w:pPr>
            <w:r>
              <w:rPr>
                <w:rFonts w:eastAsia="Times New Roman"/>
              </w:rPr>
              <w:t xml:space="preserve">0% </w:t>
            </w:r>
          </w:p>
        </w:tc>
        <w:tc>
          <w:tcPr>
            <w:tcW w:w="0" w:type="auto"/>
            <w:vAlign w:val="center"/>
            <w:hideMark/>
          </w:tcPr>
          <w:p w14:paraId="1538DF6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DF14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633F118" w14:textId="77777777" w:rsidR="001B3899" w:rsidRDefault="003D0EF4">
            <w:pPr>
              <w:rPr>
                <w:rFonts w:eastAsia="Times New Roman"/>
              </w:rPr>
            </w:pPr>
            <w:r>
              <w:rPr>
                <w:rFonts w:eastAsia="Times New Roman"/>
              </w:rPr>
              <w:t xml:space="preserve">0% </w:t>
            </w:r>
          </w:p>
        </w:tc>
        <w:tc>
          <w:tcPr>
            <w:tcW w:w="0" w:type="auto"/>
            <w:vAlign w:val="center"/>
            <w:hideMark/>
          </w:tcPr>
          <w:p w14:paraId="31B4E363" w14:textId="77777777" w:rsidR="001B3899" w:rsidRDefault="003D0EF4">
            <w:pPr>
              <w:rPr>
                <w:rFonts w:eastAsia="Times New Roman"/>
              </w:rPr>
            </w:pPr>
            <w:r>
              <w:rPr>
                <w:rFonts w:eastAsia="Times New Roman"/>
              </w:rPr>
              <w:t xml:space="preserve">0% </w:t>
            </w:r>
          </w:p>
        </w:tc>
        <w:tc>
          <w:tcPr>
            <w:tcW w:w="0" w:type="auto"/>
            <w:vAlign w:val="center"/>
            <w:hideMark/>
          </w:tcPr>
          <w:p w14:paraId="0384134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E34042" w14:textId="77777777" w:rsidR="001B3899" w:rsidRDefault="003D0EF4">
            <w:pPr>
              <w:rPr>
                <w:rFonts w:eastAsia="Times New Roman"/>
              </w:rPr>
            </w:pPr>
            <w:r>
              <w:rPr>
                <w:rFonts w:eastAsia="Times New Roman"/>
              </w:rPr>
              <w:t xml:space="preserve">0% </w:t>
            </w:r>
          </w:p>
        </w:tc>
      </w:tr>
      <w:tr w:rsidR="001B3899" w14:paraId="5EAC79CD" w14:textId="77777777">
        <w:trPr>
          <w:divId w:val="1824467884"/>
          <w:tblCellSpacing w:w="15" w:type="dxa"/>
        </w:trPr>
        <w:tc>
          <w:tcPr>
            <w:tcW w:w="3600" w:type="dxa"/>
            <w:tcBorders>
              <w:right w:val="single" w:sz="6" w:space="0" w:color="auto"/>
            </w:tcBorders>
            <w:vAlign w:val="center"/>
            <w:hideMark/>
          </w:tcPr>
          <w:p w14:paraId="6D0F28B3" w14:textId="496EB025" w:rsidR="001B3899" w:rsidRDefault="003D0EF4">
            <w:pPr>
              <w:rPr>
                <w:rFonts w:eastAsia="Times New Roman"/>
              </w:rPr>
            </w:pPr>
            <w:del w:id="312" w:author="Kyeil Kim" w:date="2019-04-25T13:20:00Z">
              <w:r w:rsidDel="00757A16">
                <w:rPr>
                  <w:rFonts w:eastAsia="Times New Roman"/>
                </w:rPr>
                <w:delText>Shared2</w:delText>
              </w:r>
            </w:del>
            <w:ins w:id="313" w:author="Kyeil Kim" w:date="2019-04-25T13:20:00Z">
              <w:r w:rsidR="00757A16">
                <w:rPr>
                  <w:rFonts w:eastAsia="Times New Roman"/>
                </w:rPr>
                <w:t>Shared 2</w:t>
              </w:r>
            </w:ins>
            <w:r>
              <w:rPr>
                <w:rFonts w:eastAsia="Times New Roman"/>
              </w:rPr>
              <w:t xml:space="preserve"> </w:t>
            </w:r>
          </w:p>
        </w:tc>
        <w:tc>
          <w:tcPr>
            <w:tcW w:w="0" w:type="auto"/>
            <w:vAlign w:val="center"/>
            <w:hideMark/>
          </w:tcPr>
          <w:p w14:paraId="79994B91" w14:textId="77777777" w:rsidR="001B3899" w:rsidRDefault="003D0EF4">
            <w:pPr>
              <w:rPr>
                <w:rFonts w:eastAsia="Times New Roman"/>
              </w:rPr>
            </w:pPr>
            <w:r>
              <w:rPr>
                <w:rFonts w:eastAsia="Times New Roman"/>
              </w:rPr>
              <w:t xml:space="preserve">0% </w:t>
            </w:r>
          </w:p>
        </w:tc>
        <w:tc>
          <w:tcPr>
            <w:tcW w:w="0" w:type="auto"/>
            <w:vAlign w:val="center"/>
            <w:hideMark/>
          </w:tcPr>
          <w:p w14:paraId="08F4F34A" w14:textId="77777777" w:rsidR="001B3899" w:rsidRDefault="003D0EF4">
            <w:pPr>
              <w:rPr>
                <w:rFonts w:eastAsia="Times New Roman"/>
              </w:rPr>
            </w:pPr>
            <w:r>
              <w:rPr>
                <w:rFonts w:eastAsia="Times New Roman"/>
              </w:rPr>
              <w:t xml:space="preserve">100% </w:t>
            </w:r>
          </w:p>
        </w:tc>
        <w:tc>
          <w:tcPr>
            <w:tcW w:w="0" w:type="auto"/>
            <w:vAlign w:val="center"/>
            <w:hideMark/>
          </w:tcPr>
          <w:p w14:paraId="382609DE" w14:textId="77777777" w:rsidR="001B3899" w:rsidRDefault="003D0EF4">
            <w:pPr>
              <w:rPr>
                <w:rFonts w:eastAsia="Times New Roman"/>
              </w:rPr>
            </w:pPr>
            <w:r>
              <w:rPr>
                <w:rFonts w:eastAsia="Times New Roman"/>
              </w:rPr>
              <w:t xml:space="preserve">0% </w:t>
            </w:r>
          </w:p>
        </w:tc>
        <w:tc>
          <w:tcPr>
            <w:tcW w:w="0" w:type="auto"/>
            <w:vAlign w:val="center"/>
            <w:hideMark/>
          </w:tcPr>
          <w:p w14:paraId="26555507" w14:textId="77777777" w:rsidR="001B3899" w:rsidRDefault="003D0EF4">
            <w:pPr>
              <w:rPr>
                <w:rFonts w:eastAsia="Times New Roman"/>
              </w:rPr>
            </w:pPr>
            <w:r>
              <w:rPr>
                <w:rFonts w:eastAsia="Times New Roman"/>
              </w:rPr>
              <w:t xml:space="preserve">0% </w:t>
            </w:r>
          </w:p>
        </w:tc>
        <w:tc>
          <w:tcPr>
            <w:tcW w:w="0" w:type="auto"/>
            <w:vAlign w:val="center"/>
            <w:hideMark/>
          </w:tcPr>
          <w:p w14:paraId="32ABBD0B" w14:textId="77777777" w:rsidR="001B3899" w:rsidRDefault="003D0EF4">
            <w:pPr>
              <w:rPr>
                <w:rFonts w:eastAsia="Times New Roman"/>
              </w:rPr>
            </w:pPr>
            <w:r>
              <w:rPr>
                <w:rFonts w:eastAsia="Times New Roman"/>
              </w:rPr>
              <w:t xml:space="preserve">0% </w:t>
            </w:r>
          </w:p>
        </w:tc>
        <w:tc>
          <w:tcPr>
            <w:tcW w:w="0" w:type="auto"/>
            <w:vAlign w:val="center"/>
            <w:hideMark/>
          </w:tcPr>
          <w:p w14:paraId="01801E20" w14:textId="77777777" w:rsidR="001B3899" w:rsidRDefault="003D0EF4">
            <w:pPr>
              <w:rPr>
                <w:rFonts w:eastAsia="Times New Roman"/>
              </w:rPr>
            </w:pPr>
            <w:r>
              <w:rPr>
                <w:rFonts w:eastAsia="Times New Roman"/>
              </w:rPr>
              <w:t xml:space="preserve">0% </w:t>
            </w:r>
          </w:p>
        </w:tc>
        <w:tc>
          <w:tcPr>
            <w:tcW w:w="0" w:type="auto"/>
            <w:vAlign w:val="center"/>
            <w:hideMark/>
          </w:tcPr>
          <w:p w14:paraId="2B105DE9" w14:textId="77777777" w:rsidR="001B3899" w:rsidRDefault="003D0EF4">
            <w:pPr>
              <w:rPr>
                <w:rFonts w:eastAsia="Times New Roman"/>
              </w:rPr>
            </w:pPr>
            <w:r>
              <w:rPr>
                <w:rFonts w:eastAsia="Times New Roman"/>
              </w:rPr>
              <w:t xml:space="preserve">0% </w:t>
            </w:r>
          </w:p>
        </w:tc>
        <w:tc>
          <w:tcPr>
            <w:tcW w:w="0" w:type="auto"/>
            <w:vAlign w:val="center"/>
            <w:hideMark/>
          </w:tcPr>
          <w:p w14:paraId="2DEF7489" w14:textId="77777777" w:rsidR="001B3899" w:rsidRDefault="003D0EF4">
            <w:pPr>
              <w:rPr>
                <w:rFonts w:eastAsia="Times New Roman"/>
              </w:rPr>
            </w:pPr>
            <w:r>
              <w:rPr>
                <w:rFonts w:eastAsia="Times New Roman"/>
              </w:rPr>
              <w:t xml:space="preserve">0% </w:t>
            </w:r>
          </w:p>
        </w:tc>
        <w:tc>
          <w:tcPr>
            <w:tcW w:w="0" w:type="auto"/>
            <w:vAlign w:val="center"/>
            <w:hideMark/>
          </w:tcPr>
          <w:p w14:paraId="56567649" w14:textId="77777777" w:rsidR="001B3899" w:rsidRDefault="003D0EF4">
            <w:pPr>
              <w:rPr>
                <w:rFonts w:eastAsia="Times New Roman"/>
              </w:rPr>
            </w:pPr>
            <w:r>
              <w:rPr>
                <w:rFonts w:eastAsia="Times New Roman"/>
              </w:rPr>
              <w:t xml:space="preserve">0% </w:t>
            </w:r>
          </w:p>
        </w:tc>
        <w:tc>
          <w:tcPr>
            <w:tcW w:w="0" w:type="auto"/>
            <w:vAlign w:val="center"/>
            <w:hideMark/>
          </w:tcPr>
          <w:p w14:paraId="4E04ADCA" w14:textId="77777777" w:rsidR="001B3899" w:rsidRDefault="003D0EF4">
            <w:pPr>
              <w:rPr>
                <w:rFonts w:eastAsia="Times New Roman"/>
              </w:rPr>
            </w:pPr>
            <w:r>
              <w:rPr>
                <w:rFonts w:eastAsia="Times New Roman"/>
              </w:rPr>
              <w:t xml:space="preserve">0% </w:t>
            </w:r>
          </w:p>
        </w:tc>
        <w:tc>
          <w:tcPr>
            <w:tcW w:w="0" w:type="auto"/>
            <w:vAlign w:val="center"/>
            <w:hideMark/>
          </w:tcPr>
          <w:p w14:paraId="248C09A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5C363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99E728" w14:textId="77777777" w:rsidR="001B3899" w:rsidRDefault="003D0EF4">
            <w:pPr>
              <w:rPr>
                <w:rFonts w:eastAsia="Times New Roman"/>
              </w:rPr>
            </w:pPr>
            <w:r>
              <w:rPr>
                <w:rFonts w:eastAsia="Times New Roman"/>
              </w:rPr>
              <w:t xml:space="preserve">100% </w:t>
            </w:r>
          </w:p>
        </w:tc>
        <w:tc>
          <w:tcPr>
            <w:tcW w:w="0" w:type="auto"/>
            <w:vAlign w:val="center"/>
            <w:hideMark/>
          </w:tcPr>
          <w:p w14:paraId="2A459BF6" w14:textId="77777777" w:rsidR="001B3899" w:rsidRDefault="003D0EF4">
            <w:pPr>
              <w:rPr>
                <w:rFonts w:eastAsia="Times New Roman"/>
              </w:rPr>
            </w:pPr>
            <w:r>
              <w:rPr>
                <w:rFonts w:eastAsia="Times New Roman"/>
              </w:rPr>
              <w:t xml:space="preserve">0% </w:t>
            </w:r>
          </w:p>
        </w:tc>
        <w:tc>
          <w:tcPr>
            <w:tcW w:w="0" w:type="auto"/>
            <w:vAlign w:val="center"/>
            <w:hideMark/>
          </w:tcPr>
          <w:p w14:paraId="4B7CE93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0B82FA" w14:textId="77777777" w:rsidR="001B3899" w:rsidRDefault="003D0EF4">
            <w:pPr>
              <w:rPr>
                <w:rFonts w:eastAsia="Times New Roman"/>
              </w:rPr>
            </w:pPr>
            <w:r>
              <w:rPr>
                <w:rFonts w:eastAsia="Times New Roman"/>
              </w:rPr>
              <w:t xml:space="preserve">0% </w:t>
            </w:r>
          </w:p>
        </w:tc>
      </w:tr>
      <w:tr w:rsidR="001B3899" w14:paraId="049FCBA3" w14:textId="77777777">
        <w:trPr>
          <w:divId w:val="1824467884"/>
          <w:tblCellSpacing w:w="15" w:type="dxa"/>
        </w:trPr>
        <w:tc>
          <w:tcPr>
            <w:tcW w:w="3600" w:type="dxa"/>
            <w:tcBorders>
              <w:right w:val="single" w:sz="6" w:space="0" w:color="auto"/>
            </w:tcBorders>
            <w:vAlign w:val="center"/>
            <w:hideMark/>
          </w:tcPr>
          <w:p w14:paraId="19C9842B" w14:textId="1884E8C7" w:rsidR="001B3899" w:rsidRDefault="003D0EF4">
            <w:pPr>
              <w:rPr>
                <w:rFonts w:eastAsia="Times New Roman"/>
              </w:rPr>
            </w:pPr>
            <w:del w:id="314" w:author="Kyeil Kim" w:date="2019-04-25T13:23:00Z">
              <w:r w:rsidDel="004B44DE">
                <w:rPr>
                  <w:rFonts w:eastAsia="Times New Roman"/>
                </w:rPr>
                <w:delText>Shared3+</w:delText>
              </w:r>
            </w:del>
            <w:ins w:id="315" w:author="Kyeil Kim" w:date="2019-04-25T13:23:00Z">
              <w:r w:rsidR="004B44DE">
                <w:rPr>
                  <w:rFonts w:eastAsia="Times New Roman"/>
                </w:rPr>
                <w:t>Shared 3+</w:t>
              </w:r>
            </w:ins>
            <w:r>
              <w:rPr>
                <w:rFonts w:eastAsia="Times New Roman"/>
              </w:rPr>
              <w:t xml:space="preserve"> </w:t>
            </w:r>
          </w:p>
        </w:tc>
        <w:tc>
          <w:tcPr>
            <w:tcW w:w="0" w:type="auto"/>
            <w:vAlign w:val="center"/>
            <w:hideMark/>
          </w:tcPr>
          <w:p w14:paraId="62E01F2A" w14:textId="77777777" w:rsidR="001B3899" w:rsidRDefault="003D0EF4">
            <w:pPr>
              <w:rPr>
                <w:rFonts w:eastAsia="Times New Roman"/>
              </w:rPr>
            </w:pPr>
            <w:r>
              <w:rPr>
                <w:rFonts w:eastAsia="Times New Roman"/>
              </w:rPr>
              <w:t xml:space="preserve">0% </w:t>
            </w:r>
          </w:p>
        </w:tc>
        <w:tc>
          <w:tcPr>
            <w:tcW w:w="0" w:type="auto"/>
            <w:vAlign w:val="center"/>
            <w:hideMark/>
          </w:tcPr>
          <w:p w14:paraId="4B187B47" w14:textId="77777777" w:rsidR="001B3899" w:rsidRDefault="003D0EF4">
            <w:pPr>
              <w:rPr>
                <w:rFonts w:eastAsia="Times New Roman"/>
              </w:rPr>
            </w:pPr>
            <w:r>
              <w:rPr>
                <w:rFonts w:eastAsia="Times New Roman"/>
              </w:rPr>
              <w:t xml:space="preserve">6% </w:t>
            </w:r>
          </w:p>
        </w:tc>
        <w:tc>
          <w:tcPr>
            <w:tcW w:w="0" w:type="auto"/>
            <w:vAlign w:val="center"/>
            <w:hideMark/>
          </w:tcPr>
          <w:p w14:paraId="053E37A6" w14:textId="77777777" w:rsidR="001B3899" w:rsidRDefault="003D0EF4">
            <w:pPr>
              <w:rPr>
                <w:rFonts w:eastAsia="Times New Roman"/>
              </w:rPr>
            </w:pPr>
            <w:r>
              <w:rPr>
                <w:rFonts w:eastAsia="Times New Roman"/>
              </w:rPr>
              <w:t xml:space="preserve">93% </w:t>
            </w:r>
          </w:p>
        </w:tc>
        <w:tc>
          <w:tcPr>
            <w:tcW w:w="0" w:type="auto"/>
            <w:vAlign w:val="center"/>
            <w:hideMark/>
          </w:tcPr>
          <w:p w14:paraId="3EE9A183" w14:textId="77777777" w:rsidR="001B3899" w:rsidRDefault="003D0EF4">
            <w:pPr>
              <w:rPr>
                <w:rFonts w:eastAsia="Times New Roman"/>
              </w:rPr>
            </w:pPr>
            <w:r>
              <w:rPr>
                <w:rFonts w:eastAsia="Times New Roman"/>
              </w:rPr>
              <w:t xml:space="preserve">1% </w:t>
            </w:r>
          </w:p>
        </w:tc>
        <w:tc>
          <w:tcPr>
            <w:tcW w:w="0" w:type="auto"/>
            <w:vAlign w:val="center"/>
            <w:hideMark/>
          </w:tcPr>
          <w:p w14:paraId="23E60000" w14:textId="77777777" w:rsidR="001B3899" w:rsidRDefault="003D0EF4">
            <w:pPr>
              <w:rPr>
                <w:rFonts w:eastAsia="Times New Roman"/>
              </w:rPr>
            </w:pPr>
            <w:r>
              <w:rPr>
                <w:rFonts w:eastAsia="Times New Roman"/>
              </w:rPr>
              <w:t xml:space="preserve">0% </w:t>
            </w:r>
          </w:p>
        </w:tc>
        <w:tc>
          <w:tcPr>
            <w:tcW w:w="0" w:type="auto"/>
            <w:vAlign w:val="center"/>
            <w:hideMark/>
          </w:tcPr>
          <w:p w14:paraId="499AB892" w14:textId="77777777" w:rsidR="001B3899" w:rsidRDefault="003D0EF4">
            <w:pPr>
              <w:rPr>
                <w:rFonts w:eastAsia="Times New Roman"/>
              </w:rPr>
            </w:pPr>
            <w:r>
              <w:rPr>
                <w:rFonts w:eastAsia="Times New Roman"/>
              </w:rPr>
              <w:t xml:space="preserve">0% </w:t>
            </w:r>
          </w:p>
        </w:tc>
        <w:tc>
          <w:tcPr>
            <w:tcW w:w="0" w:type="auto"/>
            <w:vAlign w:val="center"/>
            <w:hideMark/>
          </w:tcPr>
          <w:p w14:paraId="4FA79833" w14:textId="77777777" w:rsidR="001B3899" w:rsidRDefault="003D0EF4">
            <w:pPr>
              <w:rPr>
                <w:rFonts w:eastAsia="Times New Roman"/>
              </w:rPr>
            </w:pPr>
            <w:r>
              <w:rPr>
                <w:rFonts w:eastAsia="Times New Roman"/>
              </w:rPr>
              <w:t xml:space="preserve">0% </w:t>
            </w:r>
          </w:p>
        </w:tc>
        <w:tc>
          <w:tcPr>
            <w:tcW w:w="0" w:type="auto"/>
            <w:vAlign w:val="center"/>
            <w:hideMark/>
          </w:tcPr>
          <w:p w14:paraId="6B86AA3A" w14:textId="77777777" w:rsidR="001B3899" w:rsidRDefault="003D0EF4">
            <w:pPr>
              <w:rPr>
                <w:rFonts w:eastAsia="Times New Roman"/>
              </w:rPr>
            </w:pPr>
            <w:r>
              <w:rPr>
                <w:rFonts w:eastAsia="Times New Roman"/>
              </w:rPr>
              <w:t xml:space="preserve">0% </w:t>
            </w:r>
          </w:p>
        </w:tc>
        <w:tc>
          <w:tcPr>
            <w:tcW w:w="0" w:type="auto"/>
            <w:vAlign w:val="center"/>
            <w:hideMark/>
          </w:tcPr>
          <w:p w14:paraId="283D5AC6" w14:textId="77777777" w:rsidR="001B3899" w:rsidRDefault="003D0EF4">
            <w:pPr>
              <w:rPr>
                <w:rFonts w:eastAsia="Times New Roman"/>
              </w:rPr>
            </w:pPr>
            <w:r>
              <w:rPr>
                <w:rFonts w:eastAsia="Times New Roman"/>
              </w:rPr>
              <w:t xml:space="preserve">0% </w:t>
            </w:r>
          </w:p>
        </w:tc>
        <w:tc>
          <w:tcPr>
            <w:tcW w:w="0" w:type="auto"/>
            <w:vAlign w:val="center"/>
            <w:hideMark/>
          </w:tcPr>
          <w:p w14:paraId="54D02064" w14:textId="77777777" w:rsidR="001B3899" w:rsidRDefault="003D0EF4">
            <w:pPr>
              <w:rPr>
                <w:rFonts w:eastAsia="Times New Roman"/>
              </w:rPr>
            </w:pPr>
            <w:r>
              <w:rPr>
                <w:rFonts w:eastAsia="Times New Roman"/>
              </w:rPr>
              <w:t xml:space="preserve">0% </w:t>
            </w:r>
          </w:p>
        </w:tc>
        <w:tc>
          <w:tcPr>
            <w:tcW w:w="0" w:type="auto"/>
            <w:vAlign w:val="center"/>
            <w:hideMark/>
          </w:tcPr>
          <w:p w14:paraId="4F777A9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A6B9A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2D7B2F" w14:textId="77777777" w:rsidR="001B3899" w:rsidRDefault="003D0EF4">
            <w:pPr>
              <w:rPr>
                <w:rFonts w:eastAsia="Times New Roman"/>
              </w:rPr>
            </w:pPr>
            <w:r>
              <w:rPr>
                <w:rFonts w:eastAsia="Times New Roman"/>
              </w:rPr>
              <w:t xml:space="preserve">100% </w:t>
            </w:r>
          </w:p>
        </w:tc>
        <w:tc>
          <w:tcPr>
            <w:tcW w:w="0" w:type="auto"/>
            <w:vAlign w:val="center"/>
            <w:hideMark/>
          </w:tcPr>
          <w:p w14:paraId="63DB9E67" w14:textId="77777777" w:rsidR="001B3899" w:rsidRDefault="003D0EF4">
            <w:pPr>
              <w:rPr>
                <w:rFonts w:eastAsia="Times New Roman"/>
              </w:rPr>
            </w:pPr>
            <w:r>
              <w:rPr>
                <w:rFonts w:eastAsia="Times New Roman"/>
              </w:rPr>
              <w:t xml:space="preserve">0% </w:t>
            </w:r>
          </w:p>
        </w:tc>
        <w:tc>
          <w:tcPr>
            <w:tcW w:w="0" w:type="auto"/>
            <w:vAlign w:val="center"/>
            <w:hideMark/>
          </w:tcPr>
          <w:p w14:paraId="7B58B7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875A4C" w14:textId="77777777" w:rsidR="001B3899" w:rsidRDefault="003D0EF4">
            <w:pPr>
              <w:rPr>
                <w:rFonts w:eastAsia="Times New Roman"/>
              </w:rPr>
            </w:pPr>
            <w:r>
              <w:rPr>
                <w:rFonts w:eastAsia="Times New Roman"/>
              </w:rPr>
              <w:t xml:space="preserve">0% </w:t>
            </w:r>
          </w:p>
        </w:tc>
      </w:tr>
      <w:tr w:rsidR="001B3899" w14:paraId="1907B89F" w14:textId="77777777">
        <w:trPr>
          <w:divId w:val="1824467884"/>
          <w:tblCellSpacing w:w="15" w:type="dxa"/>
        </w:trPr>
        <w:tc>
          <w:tcPr>
            <w:tcW w:w="3600" w:type="dxa"/>
            <w:tcBorders>
              <w:right w:val="single" w:sz="6" w:space="0" w:color="auto"/>
            </w:tcBorders>
            <w:vAlign w:val="center"/>
            <w:hideMark/>
          </w:tcPr>
          <w:p w14:paraId="0153DE45" w14:textId="77777777" w:rsidR="001B3899" w:rsidRDefault="003D0EF4">
            <w:pPr>
              <w:rPr>
                <w:rFonts w:eastAsia="Times New Roman"/>
              </w:rPr>
            </w:pPr>
            <w:r>
              <w:rPr>
                <w:rFonts w:eastAsia="Times New Roman"/>
              </w:rPr>
              <w:t xml:space="preserve">Walk </w:t>
            </w:r>
          </w:p>
        </w:tc>
        <w:tc>
          <w:tcPr>
            <w:tcW w:w="0" w:type="auto"/>
            <w:vAlign w:val="center"/>
            <w:hideMark/>
          </w:tcPr>
          <w:p w14:paraId="0982BD6F" w14:textId="77777777" w:rsidR="001B3899" w:rsidRDefault="003D0EF4">
            <w:pPr>
              <w:rPr>
                <w:rFonts w:eastAsia="Times New Roman"/>
              </w:rPr>
            </w:pPr>
            <w:r>
              <w:rPr>
                <w:rFonts w:eastAsia="Times New Roman"/>
              </w:rPr>
              <w:t xml:space="preserve">0% </w:t>
            </w:r>
          </w:p>
        </w:tc>
        <w:tc>
          <w:tcPr>
            <w:tcW w:w="0" w:type="auto"/>
            <w:vAlign w:val="center"/>
            <w:hideMark/>
          </w:tcPr>
          <w:p w14:paraId="77A9FFEC" w14:textId="77777777" w:rsidR="001B3899" w:rsidRDefault="003D0EF4">
            <w:pPr>
              <w:rPr>
                <w:rFonts w:eastAsia="Times New Roman"/>
              </w:rPr>
            </w:pPr>
            <w:r>
              <w:rPr>
                <w:rFonts w:eastAsia="Times New Roman"/>
              </w:rPr>
              <w:t xml:space="preserve">0% </w:t>
            </w:r>
          </w:p>
        </w:tc>
        <w:tc>
          <w:tcPr>
            <w:tcW w:w="0" w:type="auto"/>
            <w:vAlign w:val="center"/>
            <w:hideMark/>
          </w:tcPr>
          <w:p w14:paraId="4FCBF9B5" w14:textId="77777777" w:rsidR="001B3899" w:rsidRDefault="003D0EF4">
            <w:pPr>
              <w:rPr>
                <w:rFonts w:eastAsia="Times New Roman"/>
              </w:rPr>
            </w:pPr>
            <w:r>
              <w:rPr>
                <w:rFonts w:eastAsia="Times New Roman"/>
              </w:rPr>
              <w:t xml:space="preserve">0% </w:t>
            </w:r>
          </w:p>
        </w:tc>
        <w:tc>
          <w:tcPr>
            <w:tcW w:w="0" w:type="auto"/>
            <w:vAlign w:val="center"/>
            <w:hideMark/>
          </w:tcPr>
          <w:p w14:paraId="5F376573" w14:textId="77777777" w:rsidR="001B3899" w:rsidRDefault="003D0EF4">
            <w:pPr>
              <w:rPr>
                <w:rFonts w:eastAsia="Times New Roman"/>
              </w:rPr>
            </w:pPr>
            <w:r>
              <w:rPr>
                <w:rFonts w:eastAsia="Times New Roman"/>
              </w:rPr>
              <w:t xml:space="preserve">100% </w:t>
            </w:r>
          </w:p>
        </w:tc>
        <w:tc>
          <w:tcPr>
            <w:tcW w:w="0" w:type="auto"/>
            <w:vAlign w:val="center"/>
            <w:hideMark/>
          </w:tcPr>
          <w:p w14:paraId="6B3BDEAB" w14:textId="77777777" w:rsidR="001B3899" w:rsidRDefault="003D0EF4">
            <w:pPr>
              <w:rPr>
                <w:rFonts w:eastAsia="Times New Roman"/>
              </w:rPr>
            </w:pPr>
            <w:r>
              <w:rPr>
                <w:rFonts w:eastAsia="Times New Roman"/>
              </w:rPr>
              <w:t xml:space="preserve">0% </w:t>
            </w:r>
          </w:p>
        </w:tc>
        <w:tc>
          <w:tcPr>
            <w:tcW w:w="0" w:type="auto"/>
            <w:vAlign w:val="center"/>
            <w:hideMark/>
          </w:tcPr>
          <w:p w14:paraId="72DA238E" w14:textId="77777777" w:rsidR="001B3899" w:rsidRDefault="003D0EF4">
            <w:pPr>
              <w:rPr>
                <w:rFonts w:eastAsia="Times New Roman"/>
              </w:rPr>
            </w:pPr>
            <w:r>
              <w:rPr>
                <w:rFonts w:eastAsia="Times New Roman"/>
              </w:rPr>
              <w:t xml:space="preserve">0% </w:t>
            </w:r>
          </w:p>
        </w:tc>
        <w:tc>
          <w:tcPr>
            <w:tcW w:w="0" w:type="auto"/>
            <w:vAlign w:val="center"/>
            <w:hideMark/>
          </w:tcPr>
          <w:p w14:paraId="3592EBE8" w14:textId="77777777" w:rsidR="001B3899" w:rsidRDefault="003D0EF4">
            <w:pPr>
              <w:rPr>
                <w:rFonts w:eastAsia="Times New Roman"/>
              </w:rPr>
            </w:pPr>
            <w:r>
              <w:rPr>
                <w:rFonts w:eastAsia="Times New Roman"/>
              </w:rPr>
              <w:t xml:space="preserve">0% </w:t>
            </w:r>
          </w:p>
        </w:tc>
        <w:tc>
          <w:tcPr>
            <w:tcW w:w="0" w:type="auto"/>
            <w:vAlign w:val="center"/>
            <w:hideMark/>
          </w:tcPr>
          <w:p w14:paraId="6070FDB8" w14:textId="77777777" w:rsidR="001B3899" w:rsidRDefault="003D0EF4">
            <w:pPr>
              <w:rPr>
                <w:rFonts w:eastAsia="Times New Roman"/>
              </w:rPr>
            </w:pPr>
            <w:r>
              <w:rPr>
                <w:rFonts w:eastAsia="Times New Roman"/>
              </w:rPr>
              <w:t xml:space="preserve">0% </w:t>
            </w:r>
          </w:p>
        </w:tc>
        <w:tc>
          <w:tcPr>
            <w:tcW w:w="0" w:type="auto"/>
            <w:vAlign w:val="center"/>
            <w:hideMark/>
          </w:tcPr>
          <w:p w14:paraId="69C25EE6" w14:textId="77777777" w:rsidR="001B3899" w:rsidRDefault="003D0EF4">
            <w:pPr>
              <w:rPr>
                <w:rFonts w:eastAsia="Times New Roman"/>
              </w:rPr>
            </w:pPr>
            <w:r>
              <w:rPr>
                <w:rFonts w:eastAsia="Times New Roman"/>
              </w:rPr>
              <w:t xml:space="preserve">0% </w:t>
            </w:r>
          </w:p>
        </w:tc>
        <w:tc>
          <w:tcPr>
            <w:tcW w:w="0" w:type="auto"/>
            <w:vAlign w:val="center"/>
            <w:hideMark/>
          </w:tcPr>
          <w:p w14:paraId="60BF7C56" w14:textId="77777777" w:rsidR="001B3899" w:rsidRDefault="003D0EF4">
            <w:pPr>
              <w:rPr>
                <w:rFonts w:eastAsia="Times New Roman"/>
              </w:rPr>
            </w:pPr>
            <w:r>
              <w:rPr>
                <w:rFonts w:eastAsia="Times New Roman"/>
              </w:rPr>
              <w:t xml:space="preserve">0% </w:t>
            </w:r>
          </w:p>
        </w:tc>
        <w:tc>
          <w:tcPr>
            <w:tcW w:w="0" w:type="auto"/>
            <w:vAlign w:val="center"/>
            <w:hideMark/>
          </w:tcPr>
          <w:p w14:paraId="2D11E6D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D128F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D1D25F4" w14:textId="77777777" w:rsidR="001B3899" w:rsidRDefault="003D0EF4">
            <w:pPr>
              <w:rPr>
                <w:rFonts w:eastAsia="Times New Roman"/>
              </w:rPr>
            </w:pPr>
            <w:r>
              <w:rPr>
                <w:rFonts w:eastAsia="Times New Roman"/>
              </w:rPr>
              <w:t xml:space="preserve">100% </w:t>
            </w:r>
          </w:p>
        </w:tc>
        <w:tc>
          <w:tcPr>
            <w:tcW w:w="0" w:type="auto"/>
            <w:vAlign w:val="center"/>
            <w:hideMark/>
          </w:tcPr>
          <w:p w14:paraId="7245F181" w14:textId="77777777" w:rsidR="001B3899" w:rsidRDefault="003D0EF4">
            <w:pPr>
              <w:rPr>
                <w:rFonts w:eastAsia="Times New Roman"/>
              </w:rPr>
            </w:pPr>
            <w:r>
              <w:rPr>
                <w:rFonts w:eastAsia="Times New Roman"/>
              </w:rPr>
              <w:t xml:space="preserve">0% </w:t>
            </w:r>
          </w:p>
        </w:tc>
        <w:tc>
          <w:tcPr>
            <w:tcW w:w="0" w:type="auto"/>
            <w:vAlign w:val="center"/>
            <w:hideMark/>
          </w:tcPr>
          <w:p w14:paraId="004EE95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E5A4B4D" w14:textId="77777777" w:rsidR="001B3899" w:rsidRDefault="003D0EF4">
            <w:pPr>
              <w:rPr>
                <w:rFonts w:eastAsia="Times New Roman"/>
              </w:rPr>
            </w:pPr>
            <w:r>
              <w:rPr>
                <w:rFonts w:eastAsia="Times New Roman"/>
              </w:rPr>
              <w:t xml:space="preserve">0% </w:t>
            </w:r>
          </w:p>
        </w:tc>
      </w:tr>
      <w:tr w:rsidR="001B3899" w14:paraId="4D3A237B" w14:textId="77777777">
        <w:trPr>
          <w:divId w:val="1824467884"/>
          <w:tblCellSpacing w:w="15" w:type="dxa"/>
        </w:trPr>
        <w:tc>
          <w:tcPr>
            <w:tcW w:w="3600" w:type="dxa"/>
            <w:tcBorders>
              <w:right w:val="single" w:sz="6" w:space="0" w:color="auto"/>
            </w:tcBorders>
            <w:vAlign w:val="center"/>
            <w:hideMark/>
          </w:tcPr>
          <w:p w14:paraId="58425FFC" w14:textId="77777777" w:rsidR="001B3899" w:rsidRDefault="003D0EF4">
            <w:pPr>
              <w:rPr>
                <w:rFonts w:eastAsia="Times New Roman"/>
              </w:rPr>
            </w:pPr>
            <w:r>
              <w:rPr>
                <w:rFonts w:eastAsia="Times New Roman"/>
              </w:rPr>
              <w:t xml:space="preserve">Bike </w:t>
            </w:r>
          </w:p>
        </w:tc>
        <w:tc>
          <w:tcPr>
            <w:tcW w:w="0" w:type="auto"/>
            <w:vAlign w:val="center"/>
            <w:hideMark/>
          </w:tcPr>
          <w:p w14:paraId="0569378B" w14:textId="77777777" w:rsidR="001B3899" w:rsidRDefault="003D0EF4">
            <w:pPr>
              <w:rPr>
                <w:rFonts w:eastAsia="Times New Roman"/>
              </w:rPr>
            </w:pPr>
            <w:r>
              <w:rPr>
                <w:rFonts w:eastAsia="Times New Roman"/>
              </w:rPr>
              <w:t xml:space="preserve">0% </w:t>
            </w:r>
          </w:p>
        </w:tc>
        <w:tc>
          <w:tcPr>
            <w:tcW w:w="0" w:type="auto"/>
            <w:vAlign w:val="center"/>
            <w:hideMark/>
          </w:tcPr>
          <w:p w14:paraId="30847FAD" w14:textId="77777777" w:rsidR="001B3899" w:rsidRDefault="003D0EF4">
            <w:pPr>
              <w:rPr>
                <w:rFonts w:eastAsia="Times New Roman"/>
              </w:rPr>
            </w:pPr>
            <w:r>
              <w:rPr>
                <w:rFonts w:eastAsia="Times New Roman"/>
              </w:rPr>
              <w:t xml:space="preserve">0% </w:t>
            </w:r>
          </w:p>
        </w:tc>
        <w:tc>
          <w:tcPr>
            <w:tcW w:w="0" w:type="auto"/>
            <w:vAlign w:val="center"/>
            <w:hideMark/>
          </w:tcPr>
          <w:p w14:paraId="6622E1D1" w14:textId="77777777" w:rsidR="001B3899" w:rsidRDefault="003D0EF4">
            <w:pPr>
              <w:rPr>
                <w:rFonts w:eastAsia="Times New Roman"/>
              </w:rPr>
            </w:pPr>
            <w:r>
              <w:rPr>
                <w:rFonts w:eastAsia="Times New Roman"/>
              </w:rPr>
              <w:t xml:space="preserve">0% </w:t>
            </w:r>
          </w:p>
        </w:tc>
        <w:tc>
          <w:tcPr>
            <w:tcW w:w="0" w:type="auto"/>
            <w:vAlign w:val="center"/>
            <w:hideMark/>
          </w:tcPr>
          <w:p w14:paraId="633E0430" w14:textId="77777777" w:rsidR="001B3899" w:rsidRDefault="003D0EF4">
            <w:pPr>
              <w:rPr>
                <w:rFonts w:eastAsia="Times New Roman"/>
              </w:rPr>
            </w:pPr>
            <w:r>
              <w:rPr>
                <w:rFonts w:eastAsia="Times New Roman"/>
              </w:rPr>
              <w:t xml:space="preserve">0% </w:t>
            </w:r>
          </w:p>
        </w:tc>
        <w:tc>
          <w:tcPr>
            <w:tcW w:w="0" w:type="auto"/>
            <w:vAlign w:val="center"/>
            <w:hideMark/>
          </w:tcPr>
          <w:p w14:paraId="5D33898A" w14:textId="77777777" w:rsidR="001B3899" w:rsidRDefault="003D0EF4">
            <w:pPr>
              <w:rPr>
                <w:rFonts w:eastAsia="Times New Roman"/>
              </w:rPr>
            </w:pPr>
            <w:r>
              <w:rPr>
                <w:rFonts w:eastAsia="Times New Roman"/>
              </w:rPr>
              <w:t xml:space="preserve">100% </w:t>
            </w:r>
          </w:p>
        </w:tc>
        <w:tc>
          <w:tcPr>
            <w:tcW w:w="0" w:type="auto"/>
            <w:vAlign w:val="center"/>
            <w:hideMark/>
          </w:tcPr>
          <w:p w14:paraId="1D3066C0" w14:textId="77777777" w:rsidR="001B3899" w:rsidRDefault="003D0EF4">
            <w:pPr>
              <w:rPr>
                <w:rFonts w:eastAsia="Times New Roman"/>
              </w:rPr>
            </w:pPr>
            <w:r>
              <w:rPr>
                <w:rFonts w:eastAsia="Times New Roman"/>
              </w:rPr>
              <w:t xml:space="preserve">0% </w:t>
            </w:r>
          </w:p>
        </w:tc>
        <w:tc>
          <w:tcPr>
            <w:tcW w:w="0" w:type="auto"/>
            <w:vAlign w:val="center"/>
            <w:hideMark/>
          </w:tcPr>
          <w:p w14:paraId="64E291A4" w14:textId="77777777" w:rsidR="001B3899" w:rsidRDefault="003D0EF4">
            <w:pPr>
              <w:rPr>
                <w:rFonts w:eastAsia="Times New Roman"/>
              </w:rPr>
            </w:pPr>
            <w:r>
              <w:rPr>
                <w:rFonts w:eastAsia="Times New Roman"/>
              </w:rPr>
              <w:t xml:space="preserve">0% </w:t>
            </w:r>
          </w:p>
        </w:tc>
        <w:tc>
          <w:tcPr>
            <w:tcW w:w="0" w:type="auto"/>
            <w:vAlign w:val="center"/>
            <w:hideMark/>
          </w:tcPr>
          <w:p w14:paraId="62FA1BC4" w14:textId="77777777" w:rsidR="001B3899" w:rsidRDefault="003D0EF4">
            <w:pPr>
              <w:rPr>
                <w:rFonts w:eastAsia="Times New Roman"/>
              </w:rPr>
            </w:pPr>
            <w:r>
              <w:rPr>
                <w:rFonts w:eastAsia="Times New Roman"/>
              </w:rPr>
              <w:t xml:space="preserve">0% </w:t>
            </w:r>
          </w:p>
        </w:tc>
        <w:tc>
          <w:tcPr>
            <w:tcW w:w="0" w:type="auto"/>
            <w:vAlign w:val="center"/>
            <w:hideMark/>
          </w:tcPr>
          <w:p w14:paraId="30080A37" w14:textId="77777777" w:rsidR="001B3899" w:rsidRDefault="003D0EF4">
            <w:pPr>
              <w:rPr>
                <w:rFonts w:eastAsia="Times New Roman"/>
              </w:rPr>
            </w:pPr>
            <w:r>
              <w:rPr>
                <w:rFonts w:eastAsia="Times New Roman"/>
              </w:rPr>
              <w:t xml:space="preserve">0% </w:t>
            </w:r>
          </w:p>
        </w:tc>
        <w:tc>
          <w:tcPr>
            <w:tcW w:w="0" w:type="auto"/>
            <w:vAlign w:val="center"/>
            <w:hideMark/>
          </w:tcPr>
          <w:p w14:paraId="3F7CBBEB" w14:textId="77777777" w:rsidR="001B3899" w:rsidRDefault="003D0EF4">
            <w:pPr>
              <w:rPr>
                <w:rFonts w:eastAsia="Times New Roman"/>
              </w:rPr>
            </w:pPr>
            <w:r>
              <w:rPr>
                <w:rFonts w:eastAsia="Times New Roman"/>
              </w:rPr>
              <w:t xml:space="preserve">0% </w:t>
            </w:r>
          </w:p>
        </w:tc>
        <w:tc>
          <w:tcPr>
            <w:tcW w:w="0" w:type="auto"/>
            <w:vAlign w:val="center"/>
            <w:hideMark/>
          </w:tcPr>
          <w:p w14:paraId="2F41FB5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15411B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37B261" w14:textId="77777777" w:rsidR="001B3899" w:rsidRDefault="003D0EF4">
            <w:pPr>
              <w:rPr>
                <w:rFonts w:eastAsia="Times New Roman"/>
              </w:rPr>
            </w:pPr>
            <w:r>
              <w:rPr>
                <w:rFonts w:eastAsia="Times New Roman"/>
              </w:rPr>
              <w:t xml:space="preserve">100% </w:t>
            </w:r>
          </w:p>
        </w:tc>
        <w:tc>
          <w:tcPr>
            <w:tcW w:w="0" w:type="auto"/>
            <w:vAlign w:val="center"/>
            <w:hideMark/>
          </w:tcPr>
          <w:p w14:paraId="30C30F7A" w14:textId="77777777" w:rsidR="001B3899" w:rsidRDefault="003D0EF4">
            <w:pPr>
              <w:rPr>
                <w:rFonts w:eastAsia="Times New Roman"/>
              </w:rPr>
            </w:pPr>
            <w:r>
              <w:rPr>
                <w:rFonts w:eastAsia="Times New Roman"/>
              </w:rPr>
              <w:t xml:space="preserve">0% </w:t>
            </w:r>
          </w:p>
        </w:tc>
        <w:tc>
          <w:tcPr>
            <w:tcW w:w="0" w:type="auto"/>
            <w:vAlign w:val="center"/>
            <w:hideMark/>
          </w:tcPr>
          <w:p w14:paraId="463585C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5AD215" w14:textId="77777777" w:rsidR="001B3899" w:rsidRDefault="003D0EF4">
            <w:pPr>
              <w:rPr>
                <w:rFonts w:eastAsia="Times New Roman"/>
              </w:rPr>
            </w:pPr>
            <w:r>
              <w:rPr>
                <w:rFonts w:eastAsia="Times New Roman"/>
              </w:rPr>
              <w:t xml:space="preserve">0% </w:t>
            </w:r>
          </w:p>
        </w:tc>
      </w:tr>
      <w:tr w:rsidR="001B3899" w14:paraId="6B2DF60B" w14:textId="77777777">
        <w:trPr>
          <w:divId w:val="1824467884"/>
          <w:tblCellSpacing w:w="15" w:type="dxa"/>
        </w:trPr>
        <w:tc>
          <w:tcPr>
            <w:tcW w:w="3600" w:type="dxa"/>
            <w:tcBorders>
              <w:right w:val="single" w:sz="6" w:space="0" w:color="auto"/>
            </w:tcBorders>
            <w:vAlign w:val="center"/>
            <w:hideMark/>
          </w:tcPr>
          <w:p w14:paraId="4A6FF3D5" w14:textId="77777777" w:rsidR="001B3899" w:rsidRDefault="003D0EF4">
            <w:pPr>
              <w:rPr>
                <w:rFonts w:eastAsia="Times New Roman"/>
              </w:rPr>
            </w:pPr>
            <w:r>
              <w:rPr>
                <w:rFonts w:eastAsia="Times New Roman"/>
              </w:rPr>
              <w:t xml:space="preserve">Walk-Transit </w:t>
            </w:r>
          </w:p>
        </w:tc>
        <w:tc>
          <w:tcPr>
            <w:tcW w:w="0" w:type="auto"/>
            <w:vAlign w:val="center"/>
            <w:hideMark/>
          </w:tcPr>
          <w:p w14:paraId="43EA1D87" w14:textId="77777777" w:rsidR="001B3899" w:rsidRDefault="003D0EF4">
            <w:pPr>
              <w:rPr>
                <w:rFonts w:eastAsia="Times New Roman"/>
              </w:rPr>
            </w:pPr>
            <w:r>
              <w:rPr>
                <w:rFonts w:eastAsia="Times New Roman"/>
              </w:rPr>
              <w:t xml:space="preserve">0% </w:t>
            </w:r>
          </w:p>
        </w:tc>
        <w:tc>
          <w:tcPr>
            <w:tcW w:w="0" w:type="auto"/>
            <w:vAlign w:val="center"/>
            <w:hideMark/>
          </w:tcPr>
          <w:p w14:paraId="077B9425" w14:textId="77777777" w:rsidR="001B3899" w:rsidRDefault="003D0EF4">
            <w:pPr>
              <w:rPr>
                <w:rFonts w:eastAsia="Times New Roman"/>
              </w:rPr>
            </w:pPr>
            <w:r>
              <w:rPr>
                <w:rFonts w:eastAsia="Times New Roman"/>
              </w:rPr>
              <w:t xml:space="preserve">4% </w:t>
            </w:r>
          </w:p>
        </w:tc>
        <w:tc>
          <w:tcPr>
            <w:tcW w:w="0" w:type="auto"/>
            <w:vAlign w:val="center"/>
            <w:hideMark/>
          </w:tcPr>
          <w:p w14:paraId="2AEF0996" w14:textId="77777777" w:rsidR="001B3899" w:rsidRDefault="003D0EF4">
            <w:pPr>
              <w:rPr>
                <w:rFonts w:eastAsia="Times New Roman"/>
              </w:rPr>
            </w:pPr>
            <w:r>
              <w:rPr>
                <w:rFonts w:eastAsia="Times New Roman"/>
              </w:rPr>
              <w:t xml:space="preserve">1% </w:t>
            </w:r>
          </w:p>
        </w:tc>
        <w:tc>
          <w:tcPr>
            <w:tcW w:w="0" w:type="auto"/>
            <w:vAlign w:val="center"/>
            <w:hideMark/>
          </w:tcPr>
          <w:p w14:paraId="2F4F9789" w14:textId="77777777" w:rsidR="001B3899" w:rsidRDefault="003D0EF4">
            <w:pPr>
              <w:rPr>
                <w:rFonts w:eastAsia="Times New Roman"/>
              </w:rPr>
            </w:pPr>
            <w:r>
              <w:rPr>
                <w:rFonts w:eastAsia="Times New Roman"/>
              </w:rPr>
              <w:t xml:space="preserve">31% </w:t>
            </w:r>
          </w:p>
        </w:tc>
        <w:tc>
          <w:tcPr>
            <w:tcW w:w="0" w:type="auto"/>
            <w:vAlign w:val="center"/>
            <w:hideMark/>
          </w:tcPr>
          <w:p w14:paraId="1B7526A8" w14:textId="77777777" w:rsidR="001B3899" w:rsidRDefault="003D0EF4">
            <w:pPr>
              <w:rPr>
                <w:rFonts w:eastAsia="Times New Roman"/>
              </w:rPr>
            </w:pPr>
            <w:r>
              <w:rPr>
                <w:rFonts w:eastAsia="Times New Roman"/>
              </w:rPr>
              <w:t xml:space="preserve">0% </w:t>
            </w:r>
          </w:p>
        </w:tc>
        <w:tc>
          <w:tcPr>
            <w:tcW w:w="0" w:type="auto"/>
            <w:vAlign w:val="center"/>
            <w:hideMark/>
          </w:tcPr>
          <w:p w14:paraId="7858C43C" w14:textId="77777777" w:rsidR="001B3899" w:rsidRDefault="003D0EF4">
            <w:pPr>
              <w:rPr>
                <w:rFonts w:eastAsia="Times New Roman"/>
              </w:rPr>
            </w:pPr>
            <w:r>
              <w:rPr>
                <w:rFonts w:eastAsia="Times New Roman"/>
              </w:rPr>
              <w:t xml:space="preserve">55% </w:t>
            </w:r>
          </w:p>
        </w:tc>
        <w:tc>
          <w:tcPr>
            <w:tcW w:w="0" w:type="auto"/>
            <w:vAlign w:val="center"/>
            <w:hideMark/>
          </w:tcPr>
          <w:p w14:paraId="006D1D66" w14:textId="77777777" w:rsidR="001B3899" w:rsidRDefault="003D0EF4">
            <w:pPr>
              <w:rPr>
                <w:rFonts w:eastAsia="Times New Roman"/>
              </w:rPr>
            </w:pPr>
            <w:r>
              <w:rPr>
                <w:rFonts w:eastAsia="Times New Roman"/>
              </w:rPr>
              <w:t xml:space="preserve">9% </w:t>
            </w:r>
          </w:p>
        </w:tc>
        <w:tc>
          <w:tcPr>
            <w:tcW w:w="0" w:type="auto"/>
            <w:vAlign w:val="center"/>
            <w:hideMark/>
          </w:tcPr>
          <w:p w14:paraId="750D7F3C" w14:textId="77777777" w:rsidR="001B3899" w:rsidRDefault="003D0EF4">
            <w:pPr>
              <w:rPr>
                <w:rFonts w:eastAsia="Times New Roman"/>
              </w:rPr>
            </w:pPr>
            <w:r>
              <w:rPr>
                <w:rFonts w:eastAsia="Times New Roman"/>
              </w:rPr>
              <w:t xml:space="preserve">0% </w:t>
            </w:r>
          </w:p>
        </w:tc>
        <w:tc>
          <w:tcPr>
            <w:tcW w:w="0" w:type="auto"/>
            <w:vAlign w:val="center"/>
            <w:hideMark/>
          </w:tcPr>
          <w:p w14:paraId="21D70EF2" w14:textId="77777777" w:rsidR="001B3899" w:rsidRDefault="003D0EF4">
            <w:pPr>
              <w:rPr>
                <w:rFonts w:eastAsia="Times New Roman"/>
              </w:rPr>
            </w:pPr>
            <w:r>
              <w:rPr>
                <w:rFonts w:eastAsia="Times New Roman"/>
              </w:rPr>
              <w:t xml:space="preserve">0% </w:t>
            </w:r>
          </w:p>
        </w:tc>
        <w:tc>
          <w:tcPr>
            <w:tcW w:w="0" w:type="auto"/>
            <w:vAlign w:val="center"/>
            <w:hideMark/>
          </w:tcPr>
          <w:p w14:paraId="52651961" w14:textId="77777777" w:rsidR="001B3899" w:rsidRDefault="003D0EF4">
            <w:pPr>
              <w:rPr>
                <w:rFonts w:eastAsia="Times New Roman"/>
              </w:rPr>
            </w:pPr>
            <w:r>
              <w:rPr>
                <w:rFonts w:eastAsia="Times New Roman"/>
              </w:rPr>
              <w:t xml:space="preserve">0% </w:t>
            </w:r>
          </w:p>
        </w:tc>
        <w:tc>
          <w:tcPr>
            <w:tcW w:w="0" w:type="auto"/>
            <w:vAlign w:val="center"/>
            <w:hideMark/>
          </w:tcPr>
          <w:p w14:paraId="0B8B72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FAD12E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BABEFF" w14:textId="77777777" w:rsidR="001B3899" w:rsidRDefault="003D0EF4">
            <w:pPr>
              <w:rPr>
                <w:rFonts w:eastAsia="Times New Roman"/>
              </w:rPr>
            </w:pPr>
            <w:r>
              <w:rPr>
                <w:rFonts w:eastAsia="Times New Roman"/>
              </w:rPr>
              <w:t xml:space="preserve">100% </w:t>
            </w:r>
          </w:p>
        </w:tc>
        <w:tc>
          <w:tcPr>
            <w:tcW w:w="0" w:type="auto"/>
            <w:vAlign w:val="center"/>
            <w:hideMark/>
          </w:tcPr>
          <w:p w14:paraId="703E1460" w14:textId="77777777" w:rsidR="001B3899" w:rsidRDefault="003D0EF4">
            <w:pPr>
              <w:rPr>
                <w:rFonts w:eastAsia="Times New Roman"/>
              </w:rPr>
            </w:pPr>
            <w:r>
              <w:rPr>
                <w:rFonts w:eastAsia="Times New Roman"/>
              </w:rPr>
              <w:t xml:space="preserve">64% </w:t>
            </w:r>
          </w:p>
        </w:tc>
        <w:tc>
          <w:tcPr>
            <w:tcW w:w="0" w:type="auto"/>
            <w:vAlign w:val="center"/>
            <w:hideMark/>
          </w:tcPr>
          <w:p w14:paraId="18A09B9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7EAFDF" w14:textId="77777777" w:rsidR="001B3899" w:rsidRDefault="003D0EF4">
            <w:pPr>
              <w:rPr>
                <w:rFonts w:eastAsia="Times New Roman"/>
              </w:rPr>
            </w:pPr>
            <w:r>
              <w:rPr>
                <w:rFonts w:eastAsia="Times New Roman"/>
              </w:rPr>
              <w:t xml:space="preserve">0% </w:t>
            </w:r>
          </w:p>
        </w:tc>
      </w:tr>
      <w:tr w:rsidR="001B3899" w14:paraId="607910B8" w14:textId="77777777">
        <w:trPr>
          <w:divId w:val="1824467884"/>
          <w:tblCellSpacing w:w="15" w:type="dxa"/>
        </w:trPr>
        <w:tc>
          <w:tcPr>
            <w:tcW w:w="3600" w:type="dxa"/>
            <w:tcBorders>
              <w:right w:val="single" w:sz="6" w:space="0" w:color="auto"/>
            </w:tcBorders>
            <w:vAlign w:val="center"/>
            <w:hideMark/>
          </w:tcPr>
          <w:p w14:paraId="5D4503BF" w14:textId="77777777" w:rsidR="001B3899" w:rsidRDefault="003D0EF4">
            <w:pPr>
              <w:rPr>
                <w:rFonts w:eastAsia="Times New Roman"/>
              </w:rPr>
            </w:pPr>
            <w:r>
              <w:rPr>
                <w:rFonts w:eastAsia="Times New Roman"/>
              </w:rPr>
              <w:t xml:space="preserve">PNR-Transit </w:t>
            </w:r>
          </w:p>
        </w:tc>
        <w:tc>
          <w:tcPr>
            <w:tcW w:w="0" w:type="auto"/>
            <w:vAlign w:val="center"/>
            <w:hideMark/>
          </w:tcPr>
          <w:p w14:paraId="3BADAB0D" w14:textId="77777777" w:rsidR="001B3899" w:rsidRDefault="003D0EF4">
            <w:pPr>
              <w:rPr>
                <w:rFonts w:eastAsia="Times New Roman"/>
              </w:rPr>
            </w:pPr>
            <w:r>
              <w:rPr>
                <w:rFonts w:eastAsia="Times New Roman"/>
              </w:rPr>
              <w:t xml:space="preserve">0% </w:t>
            </w:r>
          </w:p>
        </w:tc>
        <w:tc>
          <w:tcPr>
            <w:tcW w:w="0" w:type="auto"/>
            <w:vAlign w:val="center"/>
            <w:hideMark/>
          </w:tcPr>
          <w:p w14:paraId="1087E472" w14:textId="77777777" w:rsidR="001B3899" w:rsidRDefault="003D0EF4">
            <w:pPr>
              <w:rPr>
                <w:rFonts w:eastAsia="Times New Roman"/>
              </w:rPr>
            </w:pPr>
            <w:r>
              <w:rPr>
                <w:rFonts w:eastAsia="Times New Roman"/>
              </w:rPr>
              <w:t xml:space="preserve">0% </w:t>
            </w:r>
          </w:p>
        </w:tc>
        <w:tc>
          <w:tcPr>
            <w:tcW w:w="0" w:type="auto"/>
            <w:vAlign w:val="center"/>
            <w:hideMark/>
          </w:tcPr>
          <w:p w14:paraId="4853B145" w14:textId="77777777" w:rsidR="001B3899" w:rsidRDefault="003D0EF4">
            <w:pPr>
              <w:rPr>
                <w:rFonts w:eastAsia="Times New Roman"/>
              </w:rPr>
            </w:pPr>
            <w:r>
              <w:rPr>
                <w:rFonts w:eastAsia="Times New Roman"/>
              </w:rPr>
              <w:t xml:space="preserve">0% </w:t>
            </w:r>
          </w:p>
        </w:tc>
        <w:tc>
          <w:tcPr>
            <w:tcW w:w="0" w:type="auto"/>
            <w:vAlign w:val="center"/>
            <w:hideMark/>
          </w:tcPr>
          <w:p w14:paraId="4DC48553" w14:textId="77777777" w:rsidR="001B3899" w:rsidRDefault="003D0EF4">
            <w:pPr>
              <w:rPr>
                <w:rFonts w:eastAsia="Times New Roman"/>
              </w:rPr>
            </w:pPr>
            <w:r>
              <w:rPr>
                <w:rFonts w:eastAsia="Times New Roman"/>
              </w:rPr>
              <w:t xml:space="preserve">0% </w:t>
            </w:r>
          </w:p>
        </w:tc>
        <w:tc>
          <w:tcPr>
            <w:tcW w:w="0" w:type="auto"/>
            <w:vAlign w:val="center"/>
            <w:hideMark/>
          </w:tcPr>
          <w:p w14:paraId="073B9227" w14:textId="77777777" w:rsidR="001B3899" w:rsidRDefault="003D0EF4">
            <w:pPr>
              <w:rPr>
                <w:rFonts w:eastAsia="Times New Roman"/>
              </w:rPr>
            </w:pPr>
            <w:r>
              <w:rPr>
                <w:rFonts w:eastAsia="Times New Roman"/>
              </w:rPr>
              <w:t xml:space="preserve">0% </w:t>
            </w:r>
          </w:p>
        </w:tc>
        <w:tc>
          <w:tcPr>
            <w:tcW w:w="0" w:type="auto"/>
            <w:vAlign w:val="center"/>
            <w:hideMark/>
          </w:tcPr>
          <w:p w14:paraId="1362A335" w14:textId="77777777" w:rsidR="001B3899" w:rsidRDefault="003D0EF4">
            <w:pPr>
              <w:rPr>
                <w:rFonts w:eastAsia="Times New Roman"/>
              </w:rPr>
            </w:pPr>
            <w:r>
              <w:rPr>
                <w:rFonts w:eastAsia="Times New Roman"/>
              </w:rPr>
              <w:t xml:space="preserve">0% </w:t>
            </w:r>
          </w:p>
        </w:tc>
        <w:tc>
          <w:tcPr>
            <w:tcW w:w="0" w:type="auto"/>
            <w:vAlign w:val="center"/>
            <w:hideMark/>
          </w:tcPr>
          <w:p w14:paraId="4A1BF534" w14:textId="77777777" w:rsidR="001B3899" w:rsidRDefault="003D0EF4">
            <w:pPr>
              <w:rPr>
                <w:rFonts w:eastAsia="Times New Roman"/>
              </w:rPr>
            </w:pPr>
            <w:r>
              <w:rPr>
                <w:rFonts w:eastAsia="Times New Roman"/>
              </w:rPr>
              <w:t xml:space="preserve">0% </w:t>
            </w:r>
          </w:p>
        </w:tc>
        <w:tc>
          <w:tcPr>
            <w:tcW w:w="0" w:type="auto"/>
            <w:vAlign w:val="center"/>
            <w:hideMark/>
          </w:tcPr>
          <w:p w14:paraId="2D9ABAA3" w14:textId="77777777" w:rsidR="001B3899" w:rsidRDefault="003D0EF4">
            <w:pPr>
              <w:rPr>
                <w:rFonts w:eastAsia="Times New Roman"/>
              </w:rPr>
            </w:pPr>
            <w:r>
              <w:rPr>
                <w:rFonts w:eastAsia="Times New Roman"/>
              </w:rPr>
              <w:t xml:space="preserve">10% </w:t>
            </w:r>
          </w:p>
        </w:tc>
        <w:tc>
          <w:tcPr>
            <w:tcW w:w="0" w:type="auto"/>
            <w:vAlign w:val="center"/>
            <w:hideMark/>
          </w:tcPr>
          <w:p w14:paraId="23F6C487" w14:textId="77777777" w:rsidR="001B3899" w:rsidRDefault="003D0EF4">
            <w:pPr>
              <w:rPr>
                <w:rFonts w:eastAsia="Times New Roman"/>
              </w:rPr>
            </w:pPr>
            <w:r>
              <w:rPr>
                <w:rFonts w:eastAsia="Times New Roman"/>
              </w:rPr>
              <w:t xml:space="preserve">90% </w:t>
            </w:r>
          </w:p>
        </w:tc>
        <w:tc>
          <w:tcPr>
            <w:tcW w:w="0" w:type="auto"/>
            <w:vAlign w:val="center"/>
            <w:hideMark/>
          </w:tcPr>
          <w:p w14:paraId="4CDE2331" w14:textId="77777777" w:rsidR="001B3899" w:rsidRDefault="003D0EF4">
            <w:pPr>
              <w:rPr>
                <w:rFonts w:eastAsia="Times New Roman"/>
              </w:rPr>
            </w:pPr>
            <w:r>
              <w:rPr>
                <w:rFonts w:eastAsia="Times New Roman"/>
              </w:rPr>
              <w:t xml:space="preserve">0% </w:t>
            </w:r>
          </w:p>
        </w:tc>
        <w:tc>
          <w:tcPr>
            <w:tcW w:w="0" w:type="auto"/>
            <w:vAlign w:val="center"/>
            <w:hideMark/>
          </w:tcPr>
          <w:p w14:paraId="00F8F8D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6E915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C9A206" w14:textId="77777777" w:rsidR="001B3899" w:rsidRDefault="003D0EF4">
            <w:pPr>
              <w:rPr>
                <w:rFonts w:eastAsia="Times New Roman"/>
              </w:rPr>
            </w:pPr>
            <w:r>
              <w:rPr>
                <w:rFonts w:eastAsia="Times New Roman"/>
              </w:rPr>
              <w:t xml:space="preserve">100% </w:t>
            </w:r>
          </w:p>
        </w:tc>
        <w:tc>
          <w:tcPr>
            <w:tcW w:w="0" w:type="auto"/>
            <w:vAlign w:val="center"/>
            <w:hideMark/>
          </w:tcPr>
          <w:p w14:paraId="08599E12" w14:textId="77777777" w:rsidR="001B3899" w:rsidRDefault="003D0EF4">
            <w:pPr>
              <w:rPr>
                <w:rFonts w:eastAsia="Times New Roman"/>
              </w:rPr>
            </w:pPr>
            <w:r>
              <w:rPr>
                <w:rFonts w:eastAsia="Times New Roman"/>
              </w:rPr>
              <w:t xml:space="preserve">0% </w:t>
            </w:r>
          </w:p>
        </w:tc>
        <w:tc>
          <w:tcPr>
            <w:tcW w:w="0" w:type="auto"/>
            <w:vAlign w:val="center"/>
            <w:hideMark/>
          </w:tcPr>
          <w:p w14:paraId="7111BC81" w14:textId="77777777" w:rsidR="001B3899" w:rsidRDefault="003D0EF4">
            <w:pPr>
              <w:rPr>
                <w:rFonts w:eastAsia="Times New Roman"/>
              </w:rPr>
            </w:pPr>
            <w:r>
              <w:rPr>
                <w:rFonts w:eastAsia="Times New Roman"/>
              </w:rPr>
              <w:t xml:space="preserve">100% </w:t>
            </w:r>
          </w:p>
        </w:tc>
        <w:tc>
          <w:tcPr>
            <w:tcW w:w="0" w:type="auto"/>
            <w:tcBorders>
              <w:right w:val="single" w:sz="6" w:space="0" w:color="auto"/>
            </w:tcBorders>
            <w:vAlign w:val="center"/>
            <w:hideMark/>
          </w:tcPr>
          <w:p w14:paraId="507981E5" w14:textId="77777777" w:rsidR="001B3899" w:rsidRDefault="003D0EF4">
            <w:pPr>
              <w:rPr>
                <w:rFonts w:eastAsia="Times New Roman"/>
              </w:rPr>
            </w:pPr>
            <w:r>
              <w:rPr>
                <w:rFonts w:eastAsia="Times New Roman"/>
              </w:rPr>
              <w:t xml:space="preserve">0% </w:t>
            </w:r>
          </w:p>
        </w:tc>
      </w:tr>
      <w:tr w:rsidR="001B3899" w14:paraId="34B73F1C" w14:textId="77777777">
        <w:trPr>
          <w:divId w:val="1824467884"/>
          <w:tblCellSpacing w:w="15" w:type="dxa"/>
        </w:trPr>
        <w:tc>
          <w:tcPr>
            <w:tcW w:w="3600" w:type="dxa"/>
            <w:tcBorders>
              <w:right w:val="single" w:sz="6" w:space="0" w:color="auto"/>
            </w:tcBorders>
            <w:vAlign w:val="center"/>
            <w:hideMark/>
          </w:tcPr>
          <w:p w14:paraId="1F835D94" w14:textId="77777777" w:rsidR="001B3899" w:rsidRDefault="003D0EF4">
            <w:pPr>
              <w:rPr>
                <w:rFonts w:eastAsia="Times New Roman"/>
              </w:rPr>
            </w:pPr>
            <w:r>
              <w:rPr>
                <w:rFonts w:eastAsia="Times New Roman"/>
              </w:rPr>
              <w:t xml:space="preserve">KNR-Transit </w:t>
            </w:r>
          </w:p>
        </w:tc>
        <w:tc>
          <w:tcPr>
            <w:tcW w:w="0" w:type="auto"/>
            <w:vAlign w:val="center"/>
            <w:hideMark/>
          </w:tcPr>
          <w:p w14:paraId="0DA9BE7A" w14:textId="77777777" w:rsidR="001B3899" w:rsidRDefault="003D0EF4">
            <w:pPr>
              <w:rPr>
                <w:rFonts w:eastAsia="Times New Roman"/>
              </w:rPr>
            </w:pPr>
            <w:r>
              <w:rPr>
                <w:rFonts w:eastAsia="Times New Roman"/>
              </w:rPr>
              <w:t xml:space="preserve">0% </w:t>
            </w:r>
          </w:p>
        </w:tc>
        <w:tc>
          <w:tcPr>
            <w:tcW w:w="0" w:type="auto"/>
            <w:vAlign w:val="center"/>
            <w:hideMark/>
          </w:tcPr>
          <w:p w14:paraId="43FCFB47" w14:textId="77777777" w:rsidR="001B3899" w:rsidRDefault="003D0EF4">
            <w:pPr>
              <w:rPr>
                <w:rFonts w:eastAsia="Times New Roman"/>
              </w:rPr>
            </w:pPr>
            <w:r>
              <w:rPr>
                <w:rFonts w:eastAsia="Times New Roman"/>
              </w:rPr>
              <w:t xml:space="preserve">0% </w:t>
            </w:r>
          </w:p>
        </w:tc>
        <w:tc>
          <w:tcPr>
            <w:tcW w:w="0" w:type="auto"/>
            <w:vAlign w:val="center"/>
            <w:hideMark/>
          </w:tcPr>
          <w:p w14:paraId="5B40AC08" w14:textId="77777777" w:rsidR="001B3899" w:rsidRDefault="003D0EF4">
            <w:pPr>
              <w:rPr>
                <w:rFonts w:eastAsia="Times New Roman"/>
              </w:rPr>
            </w:pPr>
            <w:r>
              <w:rPr>
                <w:rFonts w:eastAsia="Times New Roman"/>
              </w:rPr>
              <w:t xml:space="preserve">0% </w:t>
            </w:r>
          </w:p>
        </w:tc>
        <w:tc>
          <w:tcPr>
            <w:tcW w:w="0" w:type="auto"/>
            <w:vAlign w:val="center"/>
            <w:hideMark/>
          </w:tcPr>
          <w:p w14:paraId="5B14958F" w14:textId="77777777" w:rsidR="001B3899" w:rsidRDefault="003D0EF4">
            <w:pPr>
              <w:rPr>
                <w:rFonts w:eastAsia="Times New Roman"/>
              </w:rPr>
            </w:pPr>
            <w:r>
              <w:rPr>
                <w:rFonts w:eastAsia="Times New Roman"/>
              </w:rPr>
              <w:t xml:space="preserve">0% </w:t>
            </w:r>
          </w:p>
        </w:tc>
        <w:tc>
          <w:tcPr>
            <w:tcW w:w="0" w:type="auto"/>
            <w:vAlign w:val="center"/>
            <w:hideMark/>
          </w:tcPr>
          <w:p w14:paraId="3FBA62F2" w14:textId="77777777" w:rsidR="001B3899" w:rsidRDefault="003D0EF4">
            <w:pPr>
              <w:rPr>
                <w:rFonts w:eastAsia="Times New Roman"/>
              </w:rPr>
            </w:pPr>
            <w:r>
              <w:rPr>
                <w:rFonts w:eastAsia="Times New Roman"/>
              </w:rPr>
              <w:t xml:space="preserve">0% </w:t>
            </w:r>
          </w:p>
        </w:tc>
        <w:tc>
          <w:tcPr>
            <w:tcW w:w="0" w:type="auto"/>
            <w:vAlign w:val="center"/>
            <w:hideMark/>
          </w:tcPr>
          <w:p w14:paraId="6C72A924" w14:textId="77777777" w:rsidR="001B3899" w:rsidRDefault="003D0EF4">
            <w:pPr>
              <w:rPr>
                <w:rFonts w:eastAsia="Times New Roman"/>
              </w:rPr>
            </w:pPr>
            <w:r>
              <w:rPr>
                <w:rFonts w:eastAsia="Times New Roman"/>
              </w:rPr>
              <w:t xml:space="preserve">0% </w:t>
            </w:r>
          </w:p>
        </w:tc>
        <w:tc>
          <w:tcPr>
            <w:tcW w:w="0" w:type="auto"/>
            <w:vAlign w:val="center"/>
            <w:hideMark/>
          </w:tcPr>
          <w:p w14:paraId="05CFB202" w14:textId="77777777" w:rsidR="001B3899" w:rsidRDefault="003D0EF4">
            <w:pPr>
              <w:rPr>
                <w:rFonts w:eastAsia="Times New Roman"/>
              </w:rPr>
            </w:pPr>
            <w:r>
              <w:rPr>
                <w:rFonts w:eastAsia="Times New Roman"/>
              </w:rPr>
              <w:t xml:space="preserve">0% </w:t>
            </w:r>
          </w:p>
        </w:tc>
        <w:tc>
          <w:tcPr>
            <w:tcW w:w="0" w:type="auto"/>
            <w:vAlign w:val="center"/>
            <w:hideMark/>
          </w:tcPr>
          <w:p w14:paraId="0BECA7CF" w14:textId="77777777" w:rsidR="001B3899" w:rsidRDefault="003D0EF4">
            <w:pPr>
              <w:rPr>
                <w:rFonts w:eastAsia="Times New Roman"/>
              </w:rPr>
            </w:pPr>
            <w:r>
              <w:rPr>
                <w:rFonts w:eastAsia="Times New Roman"/>
              </w:rPr>
              <w:t xml:space="preserve">0% </w:t>
            </w:r>
          </w:p>
        </w:tc>
        <w:tc>
          <w:tcPr>
            <w:tcW w:w="0" w:type="auto"/>
            <w:vAlign w:val="center"/>
            <w:hideMark/>
          </w:tcPr>
          <w:p w14:paraId="10EE62B4" w14:textId="77777777" w:rsidR="001B3899" w:rsidRDefault="003D0EF4">
            <w:pPr>
              <w:rPr>
                <w:rFonts w:eastAsia="Times New Roman"/>
              </w:rPr>
            </w:pPr>
            <w:r>
              <w:rPr>
                <w:rFonts w:eastAsia="Times New Roman"/>
              </w:rPr>
              <w:t xml:space="preserve">0% </w:t>
            </w:r>
          </w:p>
        </w:tc>
        <w:tc>
          <w:tcPr>
            <w:tcW w:w="0" w:type="auto"/>
            <w:vAlign w:val="center"/>
            <w:hideMark/>
          </w:tcPr>
          <w:p w14:paraId="244D5734" w14:textId="77777777" w:rsidR="001B3899" w:rsidRDefault="003D0EF4">
            <w:pPr>
              <w:rPr>
                <w:rFonts w:eastAsia="Times New Roman"/>
              </w:rPr>
            </w:pPr>
            <w:r>
              <w:rPr>
                <w:rFonts w:eastAsia="Times New Roman"/>
              </w:rPr>
              <w:t xml:space="preserve">97% </w:t>
            </w:r>
          </w:p>
        </w:tc>
        <w:tc>
          <w:tcPr>
            <w:tcW w:w="0" w:type="auto"/>
            <w:vAlign w:val="center"/>
            <w:hideMark/>
          </w:tcPr>
          <w:p w14:paraId="46172821" w14:textId="77777777" w:rsidR="001B3899" w:rsidRDefault="003D0EF4">
            <w:pPr>
              <w:rPr>
                <w:rFonts w:eastAsia="Times New Roman"/>
              </w:rPr>
            </w:pPr>
            <w:r>
              <w:rPr>
                <w:rFonts w:eastAsia="Times New Roman"/>
              </w:rPr>
              <w:t xml:space="preserve">3% </w:t>
            </w:r>
          </w:p>
        </w:tc>
        <w:tc>
          <w:tcPr>
            <w:tcW w:w="0" w:type="auto"/>
            <w:tcBorders>
              <w:right w:val="single" w:sz="6" w:space="0" w:color="auto"/>
            </w:tcBorders>
            <w:vAlign w:val="center"/>
            <w:hideMark/>
          </w:tcPr>
          <w:p w14:paraId="016B435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035A25" w14:textId="77777777" w:rsidR="001B3899" w:rsidRDefault="003D0EF4">
            <w:pPr>
              <w:rPr>
                <w:rFonts w:eastAsia="Times New Roman"/>
              </w:rPr>
            </w:pPr>
            <w:r>
              <w:rPr>
                <w:rFonts w:eastAsia="Times New Roman"/>
              </w:rPr>
              <w:t xml:space="preserve">100% </w:t>
            </w:r>
          </w:p>
        </w:tc>
        <w:tc>
          <w:tcPr>
            <w:tcW w:w="0" w:type="auto"/>
            <w:vAlign w:val="center"/>
            <w:hideMark/>
          </w:tcPr>
          <w:p w14:paraId="1AA5E263" w14:textId="77777777" w:rsidR="001B3899" w:rsidRDefault="003D0EF4">
            <w:pPr>
              <w:rPr>
                <w:rFonts w:eastAsia="Times New Roman"/>
              </w:rPr>
            </w:pPr>
            <w:r>
              <w:rPr>
                <w:rFonts w:eastAsia="Times New Roman"/>
              </w:rPr>
              <w:t xml:space="preserve">0% </w:t>
            </w:r>
          </w:p>
        </w:tc>
        <w:tc>
          <w:tcPr>
            <w:tcW w:w="0" w:type="auto"/>
            <w:vAlign w:val="center"/>
            <w:hideMark/>
          </w:tcPr>
          <w:p w14:paraId="68EA9D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AE31C0" w14:textId="77777777" w:rsidR="001B3899" w:rsidRDefault="003D0EF4">
            <w:pPr>
              <w:rPr>
                <w:rFonts w:eastAsia="Times New Roman"/>
              </w:rPr>
            </w:pPr>
            <w:r>
              <w:rPr>
                <w:rFonts w:eastAsia="Times New Roman"/>
              </w:rPr>
              <w:t xml:space="preserve">100% </w:t>
            </w:r>
          </w:p>
        </w:tc>
      </w:tr>
      <w:tr w:rsidR="001B3899" w14:paraId="70699578" w14:textId="77777777">
        <w:trPr>
          <w:divId w:val="1824467884"/>
          <w:tblCellSpacing w:w="15" w:type="dxa"/>
        </w:trPr>
        <w:tc>
          <w:tcPr>
            <w:tcW w:w="3600" w:type="dxa"/>
            <w:tcBorders>
              <w:right w:val="single" w:sz="6" w:space="0" w:color="auto"/>
            </w:tcBorders>
            <w:vAlign w:val="center"/>
            <w:hideMark/>
          </w:tcPr>
          <w:p w14:paraId="74FCDD06" w14:textId="77777777" w:rsidR="001B3899" w:rsidRDefault="003D0EF4">
            <w:pPr>
              <w:rPr>
                <w:rFonts w:eastAsia="Times New Roman"/>
              </w:rPr>
            </w:pPr>
            <w:r>
              <w:rPr>
                <w:rFonts w:eastAsia="Times New Roman"/>
              </w:rPr>
              <w:t xml:space="preserve">School Bus </w:t>
            </w:r>
          </w:p>
        </w:tc>
        <w:tc>
          <w:tcPr>
            <w:tcW w:w="0" w:type="auto"/>
            <w:vAlign w:val="center"/>
            <w:hideMark/>
          </w:tcPr>
          <w:p w14:paraId="23B836CD" w14:textId="77777777" w:rsidR="001B3899" w:rsidRDefault="003D0EF4">
            <w:pPr>
              <w:rPr>
                <w:rFonts w:eastAsia="Times New Roman"/>
              </w:rPr>
            </w:pPr>
            <w:r>
              <w:rPr>
                <w:rFonts w:eastAsia="Times New Roman"/>
              </w:rPr>
              <w:t xml:space="preserve">0% </w:t>
            </w:r>
          </w:p>
        </w:tc>
        <w:tc>
          <w:tcPr>
            <w:tcW w:w="0" w:type="auto"/>
            <w:vAlign w:val="center"/>
            <w:hideMark/>
          </w:tcPr>
          <w:p w14:paraId="6D1B279E" w14:textId="77777777" w:rsidR="001B3899" w:rsidRDefault="003D0EF4">
            <w:pPr>
              <w:rPr>
                <w:rFonts w:eastAsia="Times New Roman"/>
              </w:rPr>
            </w:pPr>
            <w:r>
              <w:rPr>
                <w:rFonts w:eastAsia="Times New Roman"/>
              </w:rPr>
              <w:t xml:space="preserve">0% </w:t>
            </w:r>
          </w:p>
        </w:tc>
        <w:tc>
          <w:tcPr>
            <w:tcW w:w="0" w:type="auto"/>
            <w:vAlign w:val="center"/>
            <w:hideMark/>
          </w:tcPr>
          <w:p w14:paraId="45CBCDBC" w14:textId="77777777" w:rsidR="001B3899" w:rsidRDefault="003D0EF4">
            <w:pPr>
              <w:rPr>
                <w:rFonts w:eastAsia="Times New Roman"/>
              </w:rPr>
            </w:pPr>
            <w:r>
              <w:rPr>
                <w:rFonts w:eastAsia="Times New Roman"/>
              </w:rPr>
              <w:t xml:space="preserve">0% </w:t>
            </w:r>
          </w:p>
        </w:tc>
        <w:tc>
          <w:tcPr>
            <w:tcW w:w="0" w:type="auto"/>
            <w:vAlign w:val="center"/>
            <w:hideMark/>
          </w:tcPr>
          <w:p w14:paraId="36A09085" w14:textId="77777777" w:rsidR="001B3899" w:rsidRDefault="003D0EF4">
            <w:pPr>
              <w:rPr>
                <w:rFonts w:eastAsia="Times New Roman"/>
              </w:rPr>
            </w:pPr>
            <w:r>
              <w:rPr>
                <w:rFonts w:eastAsia="Times New Roman"/>
              </w:rPr>
              <w:t xml:space="preserve">0% </w:t>
            </w:r>
          </w:p>
        </w:tc>
        <w:tc>
          <w:tcPr>
            <w:tcW w:w="0" w:type="auto"/>
            <w:vAlign w:val="center"/>
            <w:hideMark/>
          </w:tcPr>
          <w:p w14:paraId="48D51562" w14:textId="77777777" w:rsidR="001B3899" w:rsidRDefault="003D0EF4">
            <w:pPr>
              <w:rPr>
                <w:rFonts w:eastAsia="Times New Roman"/>
              </w:rPr>
            </w:pPr>
            <w:r>
              <w:rPr>
                <w:rFonts w:eastAsia="Times New Roman"/>
              </w:rPr>
              <w:t xml:space="preserve">0% </w:t>
            </w:r>
          </w:p>
        </w:tc>
        <w:tc>
          <w:tcPr>
            <w:tcW w:w="0" w:type="auto"/>
            <w:vAlign w:val="center"/>
            <w:hideMark/>
          </w:tcPr>
          <w:p w14:paraId="31A22CFD" w14:textId="77777777" w:rsidR="001B3899" w:rsidRDefault="003D0EF4">
            <w:pPr>
              <w:rPr>
                <w:rFonts w:eastAsia="Times New Roman"/>
              </w:rPr>
            </w:pPr>
            <w:r>
              <w:rPr>
                <w:rFonts w:eastAsia="Times New Roman"/>
              </w:rPr>
              <w:t xml:space="preserve">0% </w:t>
            </w:r>
          </w:p>
        </w:tc>
        <w:tc>
          <w:tcPr>
            <w:tcW w:w="0" w:type="auto"/>
            <w:vAlign w:val="center"/>
            <w:hideMark/>
          </w:tcPr>
          <w:p w14:paraId="35A4BE54" w14:textId="77777777" w:rsidR="001B3899" w:rsidRDefault="003D0EF4">
            <w:pPr>
              <w:rPr>
                <w:rFonts w:eastAsia="Times New Roman"/>
              </w:rPr>
            </w:pPr>
            <w:r>
              <w:rPr>
                <w:rFonts w:eastAsia="Times New Roman"/>
              </w:rPr>
              <w:t xml:space="preserve">0% </w:t>
            </w:r>
          </w:p>
        </w:tc>
        <w:tc>
          <w:tcPr>
            <w:tcW w:w="0" w:type="auto"/>
            <w:vAlign w:val="center"/>
            <w:hideMark/>
          </w:tcPr>
          <w:p w14:paraId="0C265CE2" w14:textId="77777777" w:rsidR="001B3899" w:rsidRDefault="003D0EF4">
            <w:pPr>
              <w:rPr>
                <w:rFonts w:eastAsia="Times New Roman"/>
              </w:rPr>
            </w:pPr>
            <w:r>
              <w:rPr>
                <w:rFonts w:eastAsia="Times New Roman"/>
              </w:rPr>
              <w:t xml:space="preserve">0% </w:t>
            </w:r>
          </w:p>
        </w:tc>
        <w:tc>
          <w:tcPr>
            <w:tcW w:w="0" w:type="auto"/>
            <w:vAlign w:val="center"/>
            <w:hideMark/>
          </w:tcPr>
          <w:p w14:paraId="36C5FEB4" w14:textId="77777777" w:rsidR="001B3899" w:rsidRDefault="003D0EF4">
            <w:pPr>
              <w:rPr>
                <w:rFonts w:eastAsia="Times New Roman"/>
              </w:rPr>
            </w:pPr>
            <w:r>
              <w:rPr>
                <w:rFonts w:eastAsia="Times New Roman"/>
              </w:rPr>
              <w:t xml:space="preserve">0% </w:t>
            </w:r>
          </w:p>
        </w:tc>
        <w:tc>
          <w:tcPr>
            <w:tcW w:w="0" w:type="auto"/>
            <w:vAlign w:val="center"/>
            <w:hideMark/>
          </w:tcPr>
          <w:p w14:paraId="64C9067F" w14:textId="77777777" w:rsidR="001B3899" w:rsidRDefault="003D0EF4">
            <w:pPr>
              <w:rPr>
                <w:rFonts w:eastAsia="Times New Roman"/>
              </w:rPr>
            </w:pPr>
            <w:r>
              <w:rPr>
                <w:rFonts w:eastAsia="Times New Roman"/>
              </w:rPr>
              <w:t xml:space="preserve">0% </w:t>
            </w:r>
          </w:p>
        </w:tc>
        <w:tc>
          <w:tcPr>
            <w:tcW w:w="0" w:type="auto"/>
            <w:vAlign w:val="center"/>
            <w:hideMark/>
          </w:tcPr>
          <w:p w14:paraId="0F0B1E7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89B828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0EB7F10" w14:textId="77777777" w:rsidR="001B3899" w:rsidRDefault="003D0EF4">
            <w:pPr>
              <w:rPr>
                <w:rFonts w:eastAsia="Times New Roman"/>
              </w:rPr>
            </w:pPr>
            <w:r>
              <w:rPr>
                <w:rFonts w:eastAsia="Times New Roman"/>
              </w:rPr>
              <w:t xml:space="preserve">0% </w:t>
            </w:r>
          </w:p>
        </w:tc>
        <w:tc>
          <w:tcPr>
            <w:tcW w:w="0" w:type="auto"/>
            <w:vAlign w:val="center"/>
            <w:hideMark/>
          </w:tcPr>
          <w:p w14:paraId="2576529E" w14:textId="77777777" w:rsidR="001B3899" w:rsidRDefault="003D0EF4">
            <w:pPr>
              <w:rPr>
                <w:rFonts w:eastAsia="Times New Roman"/>
              </w:rPr>
            </w:pPr>
            <w:r>
              <w:rPr>
                <w:rFonts w:eastAsia="Times New Roman"/>
              </w:rPr>
              <w:t xml:space="preserve">0% </w:t>
            </w:r>
          </w:p>
        </w:tc>
        <w:tc>
          <w:tcPr>
            <w:tcW w:w="0" w:type="auto"/>
            <w:vAlign w:val="center"/>
            <w:hideMark/>
          </w:tcPr>
          <w:p w14:paraId="474C4E0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59C864" w14:textId="77777777" w:rsidR="001B3899" w:rsidRDefault="003D0EF4">
            <w:pPr>
              <w:rPr>
                <w:rFonts w:eastAsia="Times New Roman"/>
              </w:rPr>
            </w:pPr>
            <w:r>
              <w:rPr>
                <w:rFonts w:eastAsia="Times New Roman"/>
              </w:rPr>
              <w:t xml:space="preserve">0% </w:t>
            </w:r>
          </w:p>
        </w:tc>
      </w:tr>
      <w:tr w:rsidR="001B3899" w14:paraId="456FF6B7" w14:textId="77777777">
        <w:trPr>
          <w:divId w:val="1824467884"/>
          <w:tblCellSpacing w:w="15" w:type="dxa"/>
        </w:trPr>
        <w:tc>
          <w:tcPr>
            <w:tcW w:w="3600" w:type="dxa"/>
            <w:tcBorders>
              <w:right w:val="single" w:sz="6" w:space="0" w:color="auto"/>
            </w:tcBorders>
            <w:vAlign w:val="center"/>
            <w:hideMark/>
          </w:tcPr>
          <w:p w14:paraId="1D980113" w14:textId="77777777" w:rsidR="001B3899" w:rsidRDefault="003D0EF4">
            <w:pPr>
              <w:rPr>
                <w:rFonts w:eastAsia="Times New Roman"/>
              </w:rPr>
            </w:pPr>
            <w:r>
              <w:rPr>
                <w:rFonts w:eastAsia="Times New Roman"/>
              </w:rPr>
              <w:t xml:space="preserve">Total </w:t>
            </w:r>
          </w:p>
        </w:tc>
        <w:tc>
          <w:tcPr>
            <w:tcW w:w="0" w:type="auto"/>
            <w:vAlign w:val="center"/>
            <w:hideMark/>
          </w:tcPr>
          <w:p w14:paraId="6B6DFFB4" w14:textId="77777777" w:rsidR="001B3899" w:rsidRDefault="003D0EF4">
            <w:pPr>
              <w:rPr>
                <w:rFonts w:eastAsia="Times New Roman"/>
              </w:rPr>
            </w:pPr>
            <w:r>
              <w:rPr>
                <w:rFonts w:eastAsia="Times New Roman"/>
              </w:rPr>
              <w:t xml:space="preserve">0% </w:t>
            </w:r>
          </w:p>
        </w:tc>
        <w:tc>
          <w:tcPr>
            <w:tcW w:w="0" w:type="auto"/>
            <w:vAlign w:val="center"/>
            <w:hideMark/>
          </w:tcPr>
          <w:p w14:paraId="75F7995E" w14:textId="77777777" w:rsidR="001B3899" w:rsidRDefault="003D0EF4">
            <w:pPr>
              <w:rPr>
                <w:rFonts w:eastAsia="Times New Roman"/>
              </w:rPr>
            </w:pPr>
            <w:r>
              <w:rPr>
                <w:rFonts w:eastAsia="Times New Roman"/>
              </w:rPr>
              <w:t xml:space="preserve">50% </w:t>
            </w:r>
          </w:p>
        </w:tc>
        <w:tc>
          <w:tcPr>
            <w:tcW w:w="0" w:type="auto"/>
            <w:vAlign w:val="center"/>
            <w:hideMark/>
          </w:tcPr>
          <w:p w14:paraId="36C3AA74" w14:textId="77777777" w:rsidR="001B3899" w:rsidRDefault="003D0EF4">
            <w:pPr>
              <w:rPr>
                <w:rFonts w:eastAsia="Times New Roman"/>
              </w:rPr>
            </w:pPr>
            <w:r>
              <w:rPr>
                <w:rFonts w:eastAsia="Times New Roman"/>
              </w:rPr>
              <w:t xml:space="preserve">45% </w:t>
            </w:r>
          </w:p>
        </w:tc>
        <w:tc>
          <w:tcPr>
            <w:tcW w:w="0" w:type="auto"/>
            <w:vAlign w:val="center"/>
            <w:hideMark/>
          </w:tcPr>
          <w:p w14:paraId="0B6EEEFF" w14:textId="77777777" w:rsidR="001B3899" w:rsidRDefault="003D0EF4">
            <w:pPr>
              <w:rPr>
                <w:rFonts w:eastAsia="Times New Roman"/>
              </w:rPr>
            </w:pPr>
            <w:r>
              <w:rPr>
                <w:rFonts w:eastAsia="Times New Roman"/>
              </w:rPr>
              <w:t xml:space="preserve">4% </w:t>
            </w:r>
          </w:p>
        </w:tc>
        <w:tc>
          <w:tcPr>
            <w:tcW w:w="0" w:type="auto"/>
            <w:vAlign w:val="center"/>
            <w:hideMark/>
          </w:tcPr>
          <w:p w14:paraId="39D371B9" w14:textId="77777777" w:rsidR="001B3899" w:rsidRDefault="003D0EF4">
            <w:pPr>
              <w:rPr>
                <w:rFonts w:eastAsia="Times New Roman"/>
              </w:rPr>
            </w:pPr>
            <w:r>
              <w:rPr>
                <w:rFonts w:eastAsia="Times New Roman"/>
              </w:rPr>
              <w:t xml:space="preserve">0% </w:t>
            </w:r>
          </w:p>
        </w:tc>
        <w:tc>
          <w:tcPr>
            <w:tcW w:w="0" w:type="auto"/>
            <w:vAlign w:val="center"/>
            <w:hideMark/>
          </w:tcPr>
          <w:p w14:paraId="7FBE8BD0" w14:textId="77777777" w:rsidR="001B3899" w:rsidRDefault="003D0EF4">
            <w:pPr>
              <w:rPr>
                <w:rFonts w:eastAsia="Times New Roman"/>
              </w:rPr>
            </w:pPr>
            <w:r>
              <w:rPr>
                <w:rFonts w:eastAsia="Times New Roman"/>
              </w:rPr>
              <w:t xml:space="preserve">0% </w:t>
            </w:r>
          </w:p>
        </w:tc>
        <w:tc>
          <w:tcPr>
            <w:tcW w:w="0" w:type="auto"/>
            <w:vAlign w:val="center"/>
            <w:hideMark/>
          </w:tcPr>
          <w:p w14:paraId="4C06A0F3" w14:textId="77777777" w:rsidR="001B3899" w:rsidRDefault="003D0EF4">
            <w:pPr>
              <w:rPr>
                <w:rFonts w:eastAsia="Times New Roman"/>
              </w:rPr>
            </w:pPr>
            <w:r>
              <w:rPr>
                <w:rFonts w:eastAsia="Times New Roman"/>
              </w:rPr>
              <w:t xml:space="preserve">0% </w:t>
            </w:r>
          </w:p>
        </w:tc>
        <w:tc>
          <w:tcPr>
            <w:tcW w:w="0" w:type="auto"/>
            <w:vAlign w:val="center"/>
            <w:hideMark/>
          </w:tcPr>
          <w:p w14:paraId="355963D1" w14:textId="77777777" w:rsidR="001B3899" w:rsidRDefault="003D0EF4">
            <w:pPr>
              <w:rPr>
                <w:rFonts w:eastAsia="Times New Roman"/>
              </w:rPr>
            </w:pPr>
            <w:r>
              <w:rPr>
                <w:rFonts w:eastAsia="Times New Roman"/>
              </w:rPr>
              <w:t xml:space="preserve">0% </w:t>
            </w:r>
          </w:p>
        </w:tc>
        <w:tc>
          <w:tcPr>
            <w:tcW w:w="0" w:type="auto"/>
            <w:vAlign w:val="center"/>
            <w:hideMark/>
          </w:tcPr>
          <w:p w14:paraId="41572516" w14:textId="77777777" w:rsidR="001B3899" w:rsidRDefault="003D0EF4">
            <w:pPr>
              <w:rPr>
                <w:rFonts w:eastAsia="Times New Roman"/>
              </w:rPr>
            </w:pPr>
            <w:r>
              <w:rPr>
                <w:rFonts w:eastAsia="Times New Roman"/>
              </w:rPr>
              <w:t xml:space="preserve">0% </w:t>
            </w:r>
          </w:p>
        </w:tc>
        <w:tc>
          <w:tcPr>
            <w:tcW w:w="0" w:type="auto"/>
            <w:vAlign w:val="center"/>
            <w:hideMark/>
          </w:tcPr>
          <w:p w14:paraId="4736A6DE" w14:textId="77777777" w:rsidR="001B3899" w:rsidRDefault="003D0EF4">
            <w:pPr>
              <w:rPr>
                <w:rFonts w:eastAsia="Times New Roman"/>
              </w:rPr>
            </w:pPr>
            <w:r>
              <w:rPr>
                <w:rFonts w:eastAsia="Times New Roman"/>
              </w:rPr>
              <w:t xml:space="preserve">0% </w:t>
            </w:r>
          </w:p>
        </w:tc>
        <w:tc>
          <w:tcPr>
            <w:tcW w:w="0" w:type="auto"/>
            <w:vAlign w:val="center"/>
            <w:hideMark/>
          </w:tcPr>
          <w:p w14:paraId="16AC5F6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D3BF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F6EA126" w14:textId="77777777" w:rsidR="001B3899" w:rsidRDefault="003D0EF4">
            <w:pPr>
              <w:rPr>
                <w:rFonts w:eastAsia="Times New Roman"/>
              </w:rPr>
            </w:pPr>
            <w:r>
              <w:rPr>
                <w:rFonts w:eastAsia="Times New Roman"/>
              </w:rPr>
              <w:t xml:space="preserve">100% </w:t>
            </w:r>
          </w:p>
        </w:tc>
        <w:tc>
          <w:tcPr>
            <w:tcW w:w="0" w:type="auto"/>
            <w:vAlign w:val="center"/>
            <w:hideMark/>
          </w:tcPr>
          <w:p w14:paraId="02292EB6" w14:textId="77777777" w:rsidR="001B3899" w:rsidRDefault="003D0EF4">
            <w:pPr>
              <w:rPr>
                <w:rFonts w:eastAsia="Times New Roman"/>
              </w:rPr>
            </w:pPr>
            <w:r>
              <w:rPr>
                <w:rFonts w:eastAsia="Times New Roman"/>
              </w:rPr>
              <w:t xml:space="preserve">0% </w:t>
            </w:r>
          </w:p>
        </w:tc>
        <w:tc>
          <w:tcPr>
            <w:tcW w:w="0" w:type="auto"/>
            <w:vAlign w:val="center"/>
            <w:hideMark/>
          </w:tcPr>
          <w:p w14:paraId="00F1B1F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4627C1" w14:textId="77777777" w:rsidR="001B3899" w:rsidRDefault="003D0EF4">
            <w:pPr>
              <w:rPr>
                <w:rFonts w:eastAsia="Times New Roman"/>
              </w:rPr>
            </w:pPr>
            <w:r>
              <w:rPr>
                <w:rFonts w:eastAsia="Times New Roman"/>
              </w:rPr>
              <w:t xml:space="preserve">0% </w:t>
            </w:r>
          </w:p>
        </w:tc>
      </w:tr>
    </w:tbl>
    <w:p w14:paraId="7358AEE2"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669"/>
        <w:gridCol w:w="536"/>
        <w:gridCol w:w="536"/>
        <w:gridCol w:w="536"/>
        <w:gridCol w:w="390"/>
        <w:gridCol w:w="390"/>
        <w:gridCol w:w="646"/>
        <w:gridCol w:w="362"/>
        <w:gridCol w:w="646"/>
        <w:gridCol w:w="386"/>
        <w:gridCol w:w="646"/>
        <w:gridCol w:w="530"/>
        <w:gridCol w:w="661"/>
        <w:gridCol w:w="597"/>
        <w:gridCol w:w="362"/>
        <w:gridCol w:w="407"/>
      </w:tblGrid>
      <w:tr w:rsidR="001B3899" w14:paraId="47B46DEA" w14:textId="77777777">
        <w:trPr>
          <w:divId w:val="1824467884"/>
          <w:tblHeader/>
          <w:tblCellSpacing w:w="15" w:type="dxa"/>
        </w:trPr>
        <w:tc>
          <w:tcPr>
            <w:tcW w:w="0" w:type="auto"/>
            <w:gridSpan w:val="17"/>
            <w:tcBorders>
              <w:top w:val="nil"/>
              <w:left w:val="nil"/>
              <w:bottom w:val="nil"/>
              <w:right w:val="nil"/>
            </w:tcBorders>
            <w:vAlign w:val="center"/>
            <w:hideMark/>
          </w:tcPr>
          <w:p w14:paraId="2C39FD3A" w14:textId="4F0F97E0" w:rsidR="001B3899" w:rsidRDefault="00477412">
            <w:pPr>
              <w:jc w:val="center"/>
              <w:rPr>
                <w:rFonts w:eastAsia="Times New Roman"/>
              </w:rPr>
            </w:pPr>
            <w:ins w:id="316" w:author="Kyeil Kim" w:date="2019-04-25T13:18:00Z">
              <w:r>
                <w:rPr>
                  <w:rFonts w:eastAsia="Times New Roman"/>
                </w:rPr>
                <w:t xml:space="preserve">Table </w:t>
              </w:r>
            </w:ins>
            <w:del w:id="317" w:author="Kyeil Kim" w:date="2019-04-25T13:18:00Z">
              <w:r w:rsidR="003D0EF4" w:rsidDel="00477412">
                <w:rPr>
                  <w:rFonts w:eastAsia="Times New Roman"/>
                </w:rPr>
                <w:delText xml:space="preserve">Tablke </w:delText>
              </w:r>
            </w:del>
            <w:r w:rsidR="003D0EF4">
              <w:rPr>
                <w:rFonts w:eastAsia="Times New Roman"/>
              </w:rPr>
              <w:t xml:space="preserve">3-16u. Trip Mode Choice by Tour Purpose and Tour Mode - Observed Trip Mode Summary: At-Work Sub-Tours </w:t>
            </w:r>
          </w:p>
        </w:tc>
      </w:tr>
      <w:tr w:rsidR="001B3899" w14:paraId="043CC0F6" w14:textId="77777777">
        <w:trPr>
          <w:divId w:val="1824467884"/>
          <w:tblHeader/>
          <w:tblCellSpacing w:w="15" w:type="dxa"/>
        </w:trPr>
        <w:tc>
          <w:tcPr>
            <w:tcW w:w="0" w:type="auto"/>
            <w:vAlign w:val="center"/>
            <w:hideMark/>
          </w:tcPr>
          <w:p w14:paraId="6FE98DA9"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6DEC7C8F" w14:textId="77777777" w:rsidR="001B3899" w:rsidRDefault="003D0EF4">
            <w:pPr>
              <w:jc w:val="center"/>
              <w:divId w:val="812335828"/>
              <w:rPr>
                <w:rFonts w:eastAsia="Times New Roman"/>
                <w:b/>
                <w:bCs/>
              </w:rPr>
            </w:pPr>
            <w:r>
              <w:rPr>
                <w:rFonts w:eastAsia="Times New Roman"/>
                <w:b/>
                <w:bCs/>
              </w:rPr>
              <w:t xml:space="preserve">Trip Mode </w:t>
            </w:r>
          </w:p>
        </w:tc>
        <w:tc>
          <w:tcPr>
            <w:tcW w:w="0" w:type="auto"/>
            <w:vAlign w:val="center"/>
            <w:hideMark/>
          </w:tcPr>
          <w:p w14:paraId="24737702"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7CA94158" w14:textId="77777777" w:rsidR="001B3899" w:rsidRDefault="003D0EF4">
            <w:pPr>
              <w:jc w:val="center"/>
              <w:divId w:val="1561213587"/>
              <w:rPr>
                <w:rFonts w:eastAsia="Times New Roman"/>
                <w:b/>
                <w:bCs/>
              </w:rPr>
            </w:pPr>
            <w:r>
              <w:rPr>
                <w:rFonts w:eastAsia="Times New Roman"/>
                <w:b/>
                <w:bCs/>
              </w:rPr>
              <w:t xml:space="preserve">Transit Totals </w:t>
            </w:r>
          </w:p>
        </w:tc>
      </w:tr>
      <w:tr w:rsidR="001B3899" w14:paraId="6075DFB2" w14:textId="77777777">
        <w:trPr>
          <w:divId w:val="1824467884"/>
          <w:tblHeader/>
          <w:tblCellSpacing w:w="15" w:type="dxa"/>
        </w:trPr>
        <w:tc>
          <w:tcPr>
            <w:tcW w:w="0" w:type="auto"/>
            <w:vAlign w:val="center"/>
            <w:hideMark/>
          </w:tcPr>
          <w:p w14:paraId="29C357BD"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4609B43E"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7D548C68"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2F9B627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771D9CFC"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461C785E"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4D427BB3"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0A905BCC" w14:textId="42DF87A9"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18"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5F1E4573"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75B2A4A" w14:textId="14643324" w:rsidR="001B3899" w:rsidRDefault="003D0EF4">
            <w:pPr>
              <w:rPr>
                <w:rFonts w:eastAsia="Times New Roman"/>
                <w:b/>
                <w:bCs/>
              </w:rPr>
            </w:pPr>
            <w:r>
              <w:rPr>
                <w:rFonts w:eastAsia="Times New Roman"/>
                <w:b/>
                <w:bCs/>
              </w:rPr>
              <w:t>PNR Pre</w:t>
            </w:r>
            <w:ins w:id="319"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6F7226BB"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0944C993" w14:textId="630AB043" w:rsidR="001B3899" w:rsidRDefault="003D0EF4">
            <w:pPr>
              <w:rPr>
                <w:rFonts w:eastAsia="Times New Roman"/>
                <w:b/>
                <w:bCs/>
              </w:rPr>
            </w:pPr>
            <w:r>
              <w:rPr>
                <w:rFonts w:eastAsia="Times New Roman"/>
                <w:b/>
                <w:bCs/>
              </w:rPr>
              <w:t>KNR Pre</w:t>
            </w:r>
            <w:ins w:id="320"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2EF5C6C6"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25D76084"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529E5F79"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0C195A7"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3D96E256" w14:textId="77777777" w:rsidR="001B3899" w:rsidRDefault="003D0EF4">
            <w:pPr>
              <w:rPr>
                <w:rFonts w:eastAsia="Times New Roman"/>
                <w:b/>
                <w:bCs/>
              </w:rPr>
            </w:pPr>
            <w:r>
              <w:rPr>
                <w:rFonts w:eastAsia="Times New Roman"/>
                <w:b/>
                <w:bCs/>
              </w:rPr>
              <w:t xml:space="preserve">KNR </w:t>
            </w:r>
          </w:p>
        </w:tc>
      </w:tr>
      <w:tr w:rsidR="001B3899" w14:paraId="2C6124F7" w14:textId="77777777">
        <w:trPr>
          <w:divId w:val="1824467884"/>
          <w:tblCellSpacing w:w="15" w:type="dxa"/>
        </w:trPr>
        <w:tc>
          <w:tcPr>
            <w:tcW w:w="3600" w:type="dxa"/>
            <w:tcBorders>
              <w:right w:val="single" w:sz="6" w:space="0" w:color="auto"/>
            </w:tcBorders>
            <w:vAlign w:val="center"/>
            <w:hideMark/>
          </w:tcPr>
          <w:p w14:paraId="2513A36E" w14:textId="77777777" w:rsidR="001B3899" w:rsidRDefault="003D0EF4">
            <w:pPr>
              <w:rPr>
                <w:rFonts w:eastAsia="Times New Roman"/>
              </w:rPr>
            </w:pPr>
            <w:r>
              <w:rPr>
                <w:rFonts w:eastAsia="Times New Roman"/>
              </w:rPr>
              <w:t xml:space="preserve">Drive Alone </w:t>
            </w:r>
          </w:p>
        </w:tc>
        <w:tc>
          <w:tcPr>
            <w:tcW w:w="0" w:type="auto"/>
            <w:vAlign w:val="center"/>
            <w:hideMark/>
          </w:tcPr>
          <w:p w14:paraId="7D717EC9" w14:textId="77777777" w:rsidR="001B3899" w:rsidRDefault="003D0EF4">
            <w:pPr>
              <w:rPr>
                <w:rFonts w:eastAsia="Times New Roman"/>
              </w:rPr>
            </w:pPr>
            <w:r>
              <w:rPr>
                <w:rFonts w:eastAsia="Times New Roman"/>
              </w:rPr>
              <w:t xml:space="preserve">1,051,368 </w:t>
            </w:r>
          </w:p>
        </w:tc>
        <w:tc>
          <w:tcPr>
            <w:tcW w:w="0" w:type="auto"/>
            <w:vAlign w:val="center"/>
            <w:hideMark/>
          </w:tcPr>
          <w:p w14:paraId="0619DE55" w14:textId="77777777" w:rsidR="001B3899" w:rsidRDefault="003D0EF4">
            <w:pPr>
              <w:rPr>
                <w:rFonts w:eastAsia="Times New Roman"/>
              </w:rPr>
            </w:pPr>
            <w:r>
              <w:rPr>
                <w:rFonts w:eastAsia="Times New Roman"/>
              </w:rPr>
              <w:t xml:space="preserve">0 </w:t>
            </w:r>
          </w:p>
        </w:tc>
        <w:tc>
          <w:tcPr>
            <w:tcW w:w="0" w:type="auto"/>
            <w:vAlign w:val="center"/>
            <w:hideMark/>
          </w:tcPr>
          <w:p w14:paraId="2973195A" w14:textId="77777777" w:rsidR="001B3899" w:rsidRDefault="003D0EF4">
            <w:pPr>
              <w:rPr>
                <w:rFonts w:eastAsia="Times New Roman"/>
              </w:rPr>
            </w:pPr>
            <w:r>
              <w:rPr>
                <w:rFonts w:eastAsia="Times New Roman"/>
              </w:rPr>
              <w:t xml:space="preserve">0 </w:t>
            </w:r>
          </w:p>
        </w:tc>
        <w:tc>
          <w:tcPr>
            <w:tcW w:w="0" w:type="auto"/>
            <w:vAlign w:val="center"/>
            <w:hideMark/>
          </w:tcPr>
          <w:p w14:paraId="3FA06D8F" w14:textId="77777777" w:rsidR="001B3899" w:rsidRDefault="003D0EF4">
            <w:pPr>
              <w:rPr>
                <w:rFonts w:eastAsia="Times New Roman"/>
              </w:rPr>
            </w:pPr>
            <w:r>
              <w:rPr>
                <w:rFonts w:eastAsia="Times New Roman"/>
              </w:rPr>
              <w:t xml:space="preserve">2,027 </w:t>
            </w:r>
          </w:p>
        </w:tc>
        <w:tc>
          <w:tcPr>
            <w:tcW w:w="0" w:type="auto"/>
            <w:vAlign w:val="center"/>
            <w:hideMark/>
          </w:tcPr>
          <w:p w14:paraId="0897D4F4" w14:textId="77777777" w:rsidR="001B3899" w:rsidRDefault="003D0EF4">
            <w:pPr>
              <w:rPr>
                <w:rFonts w:eastAsia="Times New Roman"/>
              </w:rPr>
            </w:pPr>
            <w:r>
              <w:rPr>
                <w:rFonts w:eastAsia="Times New Roman"/>
              </w:rPr>
              <w:t xml:space="preserve">0 </w:t>
            </w:r>
          </w:p>
        </w:tc>
        <w:tc>
          <w:tcPr>
            <w:tcW w:w="0" w:type="auto"/>
            <w:vAlign w:val="center"/>
            <w:hideMark/>
          </w:tcPr>
          <w:p w14:paraId="43D14B7D" w14:textId="77777777" w:rsidR="001B3899" w:rsidRDefault="003D0EF4">
            <w:pPr>
              <w:rPr>
                <w:rFonts w:eastAsia="Times New Roman"/>
              </w:rPr>
            </w:pPr>
            <w:r>
              <w:rPr>
                <w:rFonts w:eastAsia="Times New Roman"/>
              </w:rPr>
              <w:t xml:space="preserve">0 </w:t>
            </w:r>
          </w:p>
        </w:tc>
        <w:tc>
          <w:tcPr>
            <w:tcW w:w="0" w:type="auto"/>
            <w:vAlign w:val="center"/>
            <w:hideMark/>
          </w:tcPr>
          <w:p w14:paraId="4F49D2C0" w14:textId="77777777" w:rsidR="001B3899" w:rsidRDefault="003D0EF4">
            <w:pPr>
              <w:rPr>
                <w:rFonts w:eastAsia="Times New Roman"/>
              </w:rPr>
            </w:pPr>
            <w:r>
              <w:rPr>
                <w:rFonts w:eastAsia="Times New Roman"/>
              </w:rPr>
              <w:t xml:space="preserve">0 </w:t>
            </w:r>
          </w:p>
        </w:tc>
        <w:tc>
          <w:tcPr>
            <w:tcW w:w="0" w:type="auto"/>
            <w:vAlign w:val="center"/>
            <w:hideMark/>
          </w:tcPr>
          <w:p w14:paraId="5E26EF82" w14:textId="77777777" w:rsidR="001B3899" w:rsidRDefault="003D0EF4">
            <w:pPr>
              <w:rPr>
                <w:rFonts w:eastAsia="Times New Roman"/>
              </w:rPr>
            </w:pPr>
            <w:r>
              <w:rPr>
                <w:rFonts w:eastAsia="Times New Roman"/>
              </w:rPr>
              <w:t xml:space="preserve">0 </w:t>
            </w:r>
          </w:p>
        </w:tc>
        <w:tc>
          <w:tcPr>
            <w:tcW w:w="0" w:type="auto"/>
            <w:vAlign w:val="center"/>
            <w:hideMark/>
          </w:tcPr>
          <w:p w14:paraId="16BF2D50" w14:textId="77777777" w:rsidR="001B3899" w:rsidRDefault="003D0EF4">
            <w:pPr>
              <w:rPr>
                <w:rFonts w:eastAsia="Times New Roman"/>
              </w:rPr>
            </w:pPr>
            <w:r>
              <w:rPr>
                <w:rFonts w:eastAsia="Times New Roman"/>
              </w:rPr>
              <w:t xml:space="preserve">0 </w:t>
            </w:r>
          </w:p>
        </w:tc>
        <w:tc>
          <w:tcPr>
            <w:tcW w:w="0" w:type="auto"/>
            <w:vAlign w:val="center"/>
            <w:hideMark/>
          </w:tcPr>
          <w:p w14:paraId="3F3A1CCC" w14:textId="77777777" w:rsidR="001B3899" w:rsidRDefault="003D0EF4">
            <w:pPr>
              <w:rPr>
                <w:rFonts w:eastAsia="Times New Roman"/>
              </w:rPr>
            </w:pPr>
            <w:r>
              <w:rPr>
                <w:rFonts w:eastAsia="Times New Roman"/>
              </w:rPr>
              <w:t xml:space="preserve">0 </w:t>
            </w:r>
          </w:p>
        </w:tc>
        <w:tc>
          <w:tcPr>
            <w:tcW w:w="0" w:type="auto"/>
            <w:vAlign w:val="center"/>
            <w:hideMark/>
          </w:tcPr>
          <w:p w14:paraId="336F839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173A2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E1DBF69" w14:textId="77777777" w:rsidR="001B3899" w:rsidRDefault="003D0EF4">
            <w:pPr>
              <w:rPr>
                <w:rFonts w:eastAsia="Times New Roman"/>
              </w:rPr>
            </w:pPr>
            <w:r>
              <w:rPr>
                <w:rFonts w:eastAsia="Times New Roman"/>
              </w:rPr>
              <w:t xml:space="preserve">1,053,395 </w:t>
            </w:r>
          </w:p>
        </w:tc>
        <w:tc>
          <w:tcPr>
            <w:tcW w:w="0" w:type="auto"/>
            <w:vAlign w:val="center"/>
            <w:hideMark/>
          </w:tcPr>
          <w:p w14:paraId="2644D432" w14:textId="77777777" w:rsidR="001B3899" w:rsidRDefault="003D0EF4">
            <w:pPr>
              <w:rPr>
                <w:rFonts w:eastAsia="Times New Roman"/>
              </w:rPr>
            </w:pPr>
            <w:r>
              <w:rPr>
                <w:rFonts w:eastAsia="Times New Roman"/>
              </w:rPr>
              <w:t xml:space="preserve">0 </w:t>
            </w:r>
          </w:p>
        </w:tc>
        <w:tc>
          <w:tcPr>
            <w:tcW w:w="0" w:type="auto"/>
            <w:vAlign w:val="center"/>
            <w:hideMark/>
          </w:tcPr>
          <w:p w14:paraId="398D4CB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C4FE6A" w14:textId="77777777" w:rsidR="001B3899" w:rsidRDefault="003D0EF4">
            <w:pPr>
              <w:rPr>
                <w:rFonts w:eastAsia="Times New Roman"/>
              </w:rPr>
            </w:pPr>
            <w:r>
              <w:rPr>
                <w:rFonts w:eastAsia="Times New Roman"/>
              </w:rPr>
              <w:t xml:space="preserve">0 </w:t>
            </w:r>
          </w:p>
        </w:tc>
      </w:tr>
      <w:tr w:rsidR="001B3899" w14:paraId="3AB0733D" w14:textId="77777777">
        <w:trPr>
          <w:divId w:val="1824467884"/>
          <w:tblCellSpacing w:w="15" w:type="dxa"/>
        </w:trPr>
        <w:tc>
          <w:tcPr>
            <w:tcW w:w="3600" w:type="dxa"/>
            <w:tcBorders>
              <w:right w:val="single" w:sz="6" w:space="0" w:color="auto"/>
            </w:tcBorders>
            <w:vAlign w:val="center"/>
            <w:hideMark/>
          </w:tcPr>
          <w:p w14:paraId="25D3E655" w14:textId="5DFDE169" w:rsidR="001B3899" w:rsidRDefault="003D0EF4">
            <w:pPr>
              <w:rPr>
                <w:rFonts w:eastAsia="Times New Roman"/>
              </w:rPr>
            </w:pPr>
            <w:del w:id="321" w:author="Kyeil Kim" w:date="2019-04-25T13:20:00Z">
              <w:r w:rsidDel="00757A16">
                <w:rPr>
                  <w:rFonts w:eastAsia="Times New Roman"/>
                </w:rPr>
                <w:delText>Shared2</w:delText>
              </w:r>
            </w:del>
            <w:ins w:id="322" w:author="Kyeil Kim" w:date="2019-04-25T13:20:00Z">
              <w:r w:rsidR="00757A16">
                <w:rPr>
                  <w:rFonts w:eastAsia="Times New Roman"/>
                </w:rPr>
                <w:t>Shared 2</w:t>
              </w:r>
            </w:ins>
            <w:r>
              <w:rPr>
                <w:rFonts w:eastAsia="Times New Roman"/>
              </w:rPr>
              <w:t xml:space="preserve"> </w:t>
            </w:r>
          </w:p>
        </w:tc>
        <w:tc>
          <w:tcPr>
            <w:tcW w:w="0" w:type="auto"/>
            <w:vAlign w:val="center"/>
            <w:hideMark/>
          </w:tcPr>
          <w:p w14:paraId="4D38131C" w14:textId="77777777" w:rsidR="001B3899" w:rsidRDefault="003D0EF4">
            <w:pPr>
              <w:rPr>
                <w:rFonts w:eastAsia="Times New Roman"/>
              </w:rPr>
            </w:pPr>
            <w:r>
              <w:rPr>
                <w:rFonts w:eastAsia="Times New Roman"/>
              </w:rPr>
              <w:t xml:space="preserve">55,709 </w:t>
            </w:r>
          </w:p>
        </w:tc>
        <w:tc>
          <w:tcPr>
            <w:tcW w:w="0" w:type="auto"/>
            <w:vAlign w:val="center"/>
            <w:hideMark/>
          </w:tcPr>
          <w:p w14:paraId="7B41F6E7" w14:textId="77777777" w:rsidR="001B3899" w:rsidRDefault="003D0EF4">
            <w:pPr>
              <w:rPr>
                <w:rFonts w:eastAsia="Times New Roman"/>
              </w:rPr>
            </w:pPr>
            <w:r>
              <w:rPr>
                <w:rFonts w:eastAsia="Times New Roman"/>
              </w:rPr>
              <w:t xml:space="preserve">256,526 </w:t>
            </w:r>
          </w:p>
        </w:tc>
        <w:tc>
          <w:tcPr>
            <w:tcW w:w="0" w:type="auto"/>
            <w:vAlign w:val="center"/>
            <w:hideMark/>
          </w:tcPr>
          <w:p w14:paraId="2CAA050A" w14:textId="77777777" w:rsidR="001B3899" w:rsidRDefault="003D0EF4">
            <w:pPr>
              <w:rPr>
                <w:rFonts w:eastAsia="Times New Roman"/>
              </w:rPr>
            </w:pPr>
            <w:r>
              <w:rPr>
                <w:rFonts w:eastAsia="Times New Roman"/>
              </w:rPr>
              <w:t xml:space="preserve">0 </w:t>
            </w:r>
          </w:p>
        </w:tc>
        <w:tc>
          <w:tcPr>
            <w:tcW w:w="0" w:type="auto"/>
            <w:vAlign w:val="center"/>
            <w:hideMark/>
          </w:tcPr>
          <w:p w14:paraId="119013B2" w14:textId="77777777" w:rsidR="001B3899" w:rsidRDefault="003D0EF4">
            <w:pPr>
              <w:rPr>
                <w:rFonts w:eastAsia="Times New Roman"/>
              </w:rPr>
            </w:pPr>
            <w:r>
              <w:rPr>
                <w:rFonts w:eastAsia="Times New Roman"/>
              </w:rPr>
              <w:t xml:space="preserve">1,680 </w:t>
            </w:r>
          </w:p>
        </w:tc>
        <w:tc>
          <w:tcPr>
            <w:tcW w:w="0" w:type="auto"/>
            <w:vAlign w:val="center"/>
            <w:hideMark/>
          </w:tcPr>
          <w:p w14:paraId="5F505CF1" w14:textId="77777777" w:rsidR="001B3899" w:rsidRDefault="003D0EF4">
            <w:pPr>
              <w:rPr>
                <w:rFonts w:eastAsia="Times New Roman"/>
              </w:rPr>
            </w:pPr>
            <w:r>
              <w:rPr>
                <w:rFonts w:eastAsia="Times New Roman"/>
              </w:rPr>
              <w:t xml:space="preserve">0 </w:t>
            </w:r>
          </w:p>
        </w:tc>
        <w:tc>
          <w:tcPr>
            <w:tcW w:w="0" w:type="auto"/>
            <w:vAlign w:val="center"/>
            <w:hideMark/>
          </w:tcPr>
          <w:p w14:paraId="290A7C1E" w14:textId="77777777" w:rsidR="001B3899" w:rsidRDefault="003D0EF4">
            <w:pPr>
              <w:rPr>
                <w:rFonts w:eastAsia="Times New Roman"/>
              </w:rPr>
            </w:pPr>
            <w:r>
              <w:rPr>
                <w:rFonts w:eastAsia="Times New Roman"/>
              </w:rPr>
              <w:t xml:space="preserve">0 </w:t>
            </w:r>
          </w:p>
        </w:tc>
        <w:tc>
          <w:tcPr>
            <w:tcW w:w="0" w:type="auto"/>
            <w:vAlign w:val="center"/>
            <w:hideMark/>
          </w:tcPr>
          <w:p w14:paraId="12485A53" w14:textId="77777777" w:rsidR="001B3899" w:rsidRDefault="003D0EF4">
            <w:pPr>
              <w:rPr>
                <w:rFonts w:eastAsia="Times New Roman"/>
              </w:rPr>
            </w:pPr>
            <w:r>
              <w:rPr>
                <w:rFonts w:eastAsia="Times New Roman"/>
              </w:rPr>
              <w:t xml:space="preserve">0 </w:t>
            </w:r>
          </w:p>
        </w:tc>
        <w:tc>
          <w:tcPr>
            <w:tcW w:w="0" w:type="auto"/>
            <w:vAlign w:val="center"/>
            <w:hideMark/>
          </w:tcPr>
          <w:p w14:paraId="7CBDEA4E" w14:textId="77777777" w:rsidR="001B3899" w:rsidRDefault="003D0EF4">
            <w:pPr>
              <w:rPr>
                <w:rFonts w:eastAsia="Times New Roman"/>
              </w:rPr>
            </w:pPr>
            <w:r>
              <w:rPr>
                <w:rFonts w:eastAsia="Times New Roman"/>
              </w:rPr>
              <w:t xml:space="preserve">0 </w:t>
            </w:r>
          </w:p>
        </w:tc>
        <w:tc>
          <w:tcPr>
            <w:tcW w:w="0" w:type="auto"/>
            <w:vAlign w:val="center"/>
            <w:hideMark/>
          </w:tcPr>
          <w:p w14:paraId="1CD2AF78" w14:textId="77777777" w:rsidR="001B3899" w:rsidRDefault="003D0EF4">
            <w:pPr>
              <w:rPr>
                <w:rFonts w:eastAsia="Times New Roman"/>
              </w:rPr>
            </w:pPr>
            <w:r>
              <w:rPr>
                <w:rFonts w:eastAsia="Times New Roman"/>
              </w:rPr>
              <w:t xml:space="preserve">0 </w:t>
            </w:r>
          </w:p>
        </w:tc>
        <w:tc>
          <w:tcPr>
            <w:tcW w:w="0" w:type="auto"/>
            <w:vAlign w:val="center"/>
            <w:hideMark/>
          </w:tcPr>
          <w:p w14:paraId="59A24F41" w14:textId="77777777" w:rsidR="001B3899" w:rsidRDefault="003D0EF4">
            <w:pPr>
              <w:rPr>
                <w:rFonts w:eastAsia="Times New Roman"/>
              </w:rPr>
            </w:pPr>
            <w:r>
              <w:rPr>
                <w:rFonts w:eastAsia="Times New Roman"/>
              </w:rPr>
              <w:t xml:space="preserve">0 </w:t>
            </w:r>
          </w:p>
        </w:tc>
        <w:tc>
          <w:tcPr>
            <w:tcW w:w="0" w:type="auto"/>
            <w:vAlign w:val="center"/>
            <w:hideMark/>
          </w:tcPr>
          <w:p w14:paraId="42C7677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6D883C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B43B9A3" w14:textId="77777777" w:rsidR="001B3899" w:rsidRDefault="003D0EF4">
            <w:pPr>
              <w:rPr>
                <w:rFonts w:eastAsia="Times New Roman"/>
              </w:rPr>
            </w:pPr>
            <w:r>
              <w:rPr>
                <w:rFonts w:eastAsia="Times New Roman"/>
              </w:rPr>
              <w:t xml:space="preserve">313,915 </w:t>
            </w:r>
          </w:p>
        </w:tc>
        <w:tc>
          <w:tcPr>
            <w:tcW w:w="0" w:type="auto"/>
            <w:vAlign w:val="center"/>
            <w:hideMark/>
          </w:tcPr>
          <w:p w14:paraId="20358E57" w14:textId="77777777" w:rsidR="001B3899" w:rsidRDefault="003D0EF4">
            <w:pPr>
              <w:rPr>
                <w:rFonts w:eastAsia="Times New Roman"/>
              </w:rPr>
            </w:pPr>
            <w:r>
              <w:rPr>
                <w:rFonts w:eastAsia="Times New Roman"/>
              </w:rPr>
              <w:t xml:space="preserve">0 </w:t>
            </w:r>
          </w:p>
        </w:tc>
        <w:tc>
          <w:tcPr>
            <w:tcW w:w="0" w:type="auto"/>
            <w:vAlign w:val="center"/>
            <w:hideMark/>
          </w:tcPr>
          <w:p w14:paraId="41A2574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FB1710" w14:textId="77777777" w:rsidR="001B3899" w:rsidRDefault="003D0EF4">
            <w:pPr>
              <w:rPr>
                <w:rFonts w:eastAsia="Times New Roman"/>
              </w:rPr>
            </w:pPr>
            <w:r>
              <w:rPr>
                <w:rFonts w:eastAsia="Times New Roman"/>
              </w:rPr>
              <w:t xml:space="preserve">0 </w:t>
            </w:r>
          </w:p>
        </w:tc>
      </w:tr>
      <w:tr w:rsidR="001B3899" w14:paraId="2C40748E" w14:textId="77777777">
        <w:trPr>
          <w:divId w:val="1824467884"/>
          <w:tblCellSpacing w:w="15" w:type="dxa"/>
        </w:trPr>
        <w:tc>
          <w:tcPr>
            <w:tcW w:w="3600" w:type="dxa"/>
            <w:tcBorders>
              <w:right w:val="single" w:sz="6" w:space="0" w:color="auto"/>
            </w:tcBorders>
            <w:vAlign w:val="center"/>
            <w:hideMark/>
          </w:tcPr>
          <w:p w14:paraId="1E41CE5E" w14:textId="45246063" w:rsidR="001B3899" w:rsidRDefault="003D0EF4">
            <w:pPr>
              <w:rPr>
                <w:rFonts w:eastAsia="Times New Roman"/>
              </w:rPr>
            </w:pPr>
            <w:del w:id="323" w:author="Kyeil Kim" w:date="2019-04-25T13:23:00Z">
              <w:r w:rsidDel="004B44DE">
                <w:rPr>
                  <w:rFonts w:eastAsia="Times New Roman"/>
                </w:rPr>
                <w:lastRenderedPageBreak/>
                <w:delText>Shared3+</w:delText>
              </w:r>
            </w:del>
            <w:ins w:id="324" w:author="Kyeil Kim" w:date="2019-04-25T13:23:00Z">
              <w:r w:rsidR="004B44DE">
                <w:rPr>
                  <w:rFonts w:eastAsia="Times New Roman"/>
                </w:rPr>
                <w:t>Shared 3+</w:t>
              </w:r>
            </w:ins>
            <w:r>
              <w:rPr>
                <w:rFonts w:eastAsia="Times New Roman"/>
              </w:rPr>
              <w:t xml:space="preserve"> </w:t>
            </w:r>
          </w:p>
        </w:tc>
        <w:tc>
          <w:tcPr>
            <w:tcW w:w="0" w:type="auto"/>
            <w:vAlign w:val="center"/>
            <w:hideMark/>
          </w:tcPr>
          <w:p w14:paraId="5D96B281" w14:textId="77777777" w:rsidR="001B3899" w:rsidRDefault="003D0EF4">
            <w:pPr>
              <w:rPr>
                <w:rFonts w:eastAsia="Times New Roman"/>
              </w:rPr>
            </w:pPr>
            <w:r>
              <w:rPr>
                <w:rFonts w:eastAsia="Times New Roman"/>
              </w:rPr>
              <w:t xml:space="preserve">2,230 </w:t>
            </w:r>
          </w:p>
        </w:tc>
        <w:tc>
          <w:tcPr>
            <w:tcW w:w="0" w:type="auto"/>
            <w:vAlign w:val="center"/>
            <w:hideMark/>
          </w:tcPr>
          <w:p w14:paraId="794AEE34" w14:textId="77777777" w:rsidR="001B3899" w:rsidRDefault="003D0EF4">
            <w:pPr>
              <w:rPr>
                <w:rFonts w:eastAsia="Times New Roman"/>
              </w:rPr>
            </w:pPr>
            <w:r>
              <w:rPr>
                <w:rFonts w:eastAsia="Times New Roman"/>
              </w:rPr>
              <w:t xml:space="preserve">6,571 </w:t>
            </w:r>
          </w:p>
        </w:tc>
        <w:tc>
          <w:tcPr>
            <w:tcW w:w="0" w:type="auto"/>
            <w:vAlign w:val="center"/>
            <w:hideMark/>
          </w:tcPr>
          <w:p w14:paraId="4AA13DF2" w14:textId="77777777" w:rsidR="001B3899" w:rsidRDefault="003D0EF4">
            <w:pPr>
              <w:rPr>
                <w:rFonts w:eastAsia="Times New Roman"/>
              </w:rPr>
            </w:pPr>
            <w:r>
              <w:rPr>
                <w:rFonts w:eastAsia="Times New Roman"/>
              </w:rPr>
              <w:t xml:space="preserve">128,259 </w:t>
            </w:r>
          </w:p>
        </w:tc>
        <w:tc>
          <w:tcPr>
            <w:tcW w:w="0" w:type="auto"/>
            <w:vAlign w:val="center"/>
            <w:hideMark/>
          </w:tcPr>
          <w:p w14:paraId="26D24CE6" w14:textId="77777777" w:rsidR="001B3899" w:rsidRDefault="003D0EF4">
            <w:pPr>
              <w:rPr>
                <w:rFonts w:eastAsia="Times New Roman"/>
              </w:rPr>
            </w:pPr>
            <w:r>
              <w:rPr>
                <w:rFonts w:eastAsia="Times New Roman"/>
              </w:rPr>
              <w:t xml:space="preserve">0 </w:t>
            </w:r>
          </w:p>
        </w:tc>
        <w:tc>
          <w:tcPr>
            <w:tcW w:w="0" w:type="auto"/>
            <w:vAlign w:val="center"/>
            <w:hideMark/>
          </w:tcPr>
          <w:p w14:paraId="6CDCE12E" w14:textId="77777777" w:rsidR="001B3899" w:rsidRDefault="003D0EF4">
            <w:pPr>
              <w:rPr>
                <w:rFonts w:eastAsia="Times New Roman"/>
              </w:rPr>
            </w:pPr>
            <w:r>
              <w:rPr>
                <w:rFonts w:eastAsia="Times New Roman"/>
              </w:rPr>
              <w:t xml:space="preserve">0 </w:t>
            </w:r>
          </w:p>
        </w:tc>
        <w:tc>
          <w:tcPr>
            <w:tcW w:w="0" w:type="auto"/>
            <w:vAlign w:val="center"/>
            <w:hideMark/>
          </w:tcPr>
          <w:p w14:paraId="70B78271" w14:textId="77777777" w:rsidR="001B3899" w:rsidRDefault="003D0EF4">
            <w:pPr>
              <w:rPr>
                <w:rFonts w:eastAsia="Times New Roman"/>
              </w:rPr>
            </w:pPr>
            <w:r>
              <w:rPr>
                <w:rFonts w:eastAsia="Times New Roman"/>
              </w:rPr>
              <w:t xml:space="preserve">0 </w:t>
            </w:r>
          </w:p>
        </w:tc>
        <w:tc>
          <w:tcPr>
            <w:tcW w:w="0" w:type="auto"/>
            <w:vAlign w:val="center"/>
            <w:hideMark/>
          </w:tcPr>
          <w:p w14:paraId="4B141612" w14:textId="77777777" w:rsidR="001B3899" w:rsidRDefault="003D0EF4">
            <w:pPr>
              <w:rPr>
                <w:rFonts w:eastAsia="Times New Roman"/>
              </w:rPr>
            </w:pPr>
            <w:r>
              <w:rPr>
                <w:rFonts w:eastAsia="Times New Roman"/>
              </w:rPr>
              <w:t xml:space="preserve">0 </w:t>
            </w:r>
          </w:p>
        </w:tc>
        <w:tc>
          <w:tcPr>
            <w:tcW w:w="0" w:type="auto"/>
            <w:vAlign w:val="center"/>
            <w:hideMark/>
          </w:tcPr>
          <w:p w14:paraId="5C9F9577" w14:textId="77777777" w:rsidR="001B3899" w:rsidRDefault="003D0EF4">
            <w:pPr>
              <w:rPr>
                <w:rFonts w:eastAsia="Times New Roman"/>
              </w:rPr>
            </w:pPr>
            <w:r>
              <w:rPr>
                <w:rFonts w:eastAsia="Times New Roman"/>
              </w:rPr>
              <w:t xml:space="preserve">0 </w:t>
            </w:r>
          </w:p>
        </w:tc>
        <w:tc>
          <w:tcPr>
            <w:tcW w:w="0" w:type="auto"/>
            <w:vAlign w:val="center"/>
            <w:hideMark/>
          </w:tcPr>
          <w:p w14:paraId="7135E9C4" w14:textId="77777777" w:rsidR="001B3899" w:rsidRDefault="003D0EF4">
            <w:pPr>
              <w:rPr>
                <w:rFonts w:eastAsia="Times New Roman"/>
              </w:rPr>
            </w:pPr>
            <w:r>
              <w:rPr>
                <w:rFonts w:eastAsia="Times New Roman"/>
              </w:rPr>
              <w:t xml:space="preserve">0 </w:t>
            </w:r>
          </w:p>
        </w:tc>
        <w:tc>
          <w:tcPr>
            <w:tcW w:w="0" w:type="auto"/>
            <w:vAlign w:val="center"/>
            <w:hideMark/>
          </w:tcPr>
          <w:p w14:paraId="3C5607DA" w14:textId="77777777" w:rsidR="001B3899" w:rsidRDefault="003D0EF4">
            <w:pPr>
              <w:rPr>
                <w:rFonts w:eastAsia="Times New Roman"/>
              </w:rPr>
            </w:pPr>
            <w:r>
              <w:rPr>
                <w:rFonts w:eastAsia="Times New Roman"/>
              </w:rPr>
              <w:t xml:space="preserve">0 </w:t>
            </w:r>
          </w:p>
        </w:tc>
        <w:tc>
          <w:tcPr>
            <w:tcW w:w="0" w:type="auto"/>
            <w:vAlign w:val="center"/>
            <w:hideMark/>
          </w:tcPr>
          <w:p w14:paraId="4B78159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8E0B1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F0164DA" w14:textId="77777777" w:rsidR="001B3899" w:rsidRDefault="003D0EF4">
            <w:pPr>
              <w:rPr>
                <w:rFonts w:eastAsia="Times New Roman"/>
              </w:rPr>
            </w:pPr>
            <w:r>
              <w:rPr>
                <w:rFonts w:eastAsia="Times New Roman"/>
              </w:rPr>
              <w:t xml:space="preserve">137,060 </w:t>
            </w:r>
          </w:p>
        </w:tc>
        <w:tc>
          <w:tcPr>
            <w:tcW w:w="0" w:type="auto"/>
            <w:vAlign w:val="center"/>
            <w:hideMark/>
          </w:tcPr>
          <w:p w14:paraId="3386C2C8" w14:textId="77777777" w:rsidR="001B3899" w:rsidRDefault="003D0EF4">
            <w:pPr>
              <w:rPr>
                <w:rFonts w:eastAsia="Times New Roman"/>
              </w:rPr>
            </w:pPr>
            <w:r>
              <w:rPr>
                <w:rFonts w:eastAsia="Times New Roman"/>
              </w:rPr>
              <w:t xml:space="preserve">0 </w:t>
            </w:r>
          </w:p>
        </w:tc>
        <w:tc>
          <w:tcPr>
            <w:tcW w:w="0" w:type="auto"/>
            <w:vAlign w:val="center"/>
            <w:hideMark/>
          </w:tcPr>
          <w:p w14:paraId="53EB465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3F6C06B" w14:textId="77777777" w:rsidR="001B3899" w:rsidRDefault="003D0EF4">
            <w:pPr>
              <w:rPr>
                <w:rFonts w:eastAsia="Times New Roman"/>
              </w:rPr>
            </w:pPr>
            <w:r>
              <w:rPr>
                <w:rFonts w:eastAsia="Times New Roman"/>
              </w:rPr>
              <w:t xml:space="preserve">0 </w:t>
            </w:r>
          </w:p>
        </w:tc>
      </w:tr>
      <w:tr w:rsidR="001B3899" w14:paraId="4655A6EB" w14:textId="77777777">
        <w:trPr>
          <w:divId w:val="1824467884"/>
          <w:tblCellSpacing w:w="15" w:type="dxa"/>
        </w:trPr>
        <w:tc>
          <w:tcPr>
            <w:tcW w:w="3600" w:type="dxa"/>
            <w:tcBorders>
              <w:right w:val="single" w:sz="6" w:space="0" w:color="auto"/>
            </w:tcBorders>
            <w:vAlign w:val="center"/>
            <w:hideMark/>
          </w:tcPr>
          <w:p w14:paraId="3FC44174" w14:textId="77777777" w:rsidR="001B3899" w:rsidRDefault="003D0EF4">
            <w:pPr>
              <w:rPr>
                <w:rFonts w:eastAsia="Times New Roman"/>
              </w:rPr>
            </w:pPr>
            <w:r>
              <w:rPr>
                <w:rFonts w:eastAsia="Times New Roman"/>
              </w:rPr>
              <w:t xml:space="preserve">Walk </w:t>
            </w:r>
          </w:p>
        </w:tc>
        <w:tc>
          <w:tcPr>
            <w:tcW w:w="0" w:type="auto"/>
            <w:vAlign w:val="center"/>
            <w:hideMark/>
          </w:tcPr>
          <w:p w14:paraId="670FDF1F" w14:textId="77777777" w:rsidR="001B3899" w:rsidRDefault="003D0EF4">
            <w:pPr>
              <w:rPr>
                <w:rFonts w:eastAsia="Times New Roman"/>
              </w:rPr>
            </w:pPr>
            <w:r>
              <w:rPr>
                <w:rFonts w:eastAsia="Times New Roman"/>
              </w:rPr>
              <w:t xml:space="preserve">0 </w:t>
            </w:r>
          </w:p>
        </w:tc>
        <w:tc>
          <w:tcPr>
            <w:tcW w:w="0" w:type="auto"/>
            <w:vAlign w:val="center"/>
            <w:hideMark/>
          </w:tcPr>
          <w:p w14:paraId="66EF9C40" w14:textId="77777777" w:rsidR="001B3899" w:rsidRDefault="003D0EF4">
            <w:pPr>
              <w:rPr>
                <w:rFonts w:eastAsia="Times New Roman"/>
              </w:rPr>
            </w:pPr>
            <w:r>
              <w:rPr>
                <w:rFonts w:eastAsia="Times New Roman"/>
              </w:rPr>
              <w:t xml:space="preserve">0 </w:t>
            </w:r>
          </w:p>
        </w:tc>
        <w:tc>
          <w:tcPr>
            <w:tcW w:w="0" w:type="auto"/>
            <w:vAlign w:val="center"/>
            <w:hideMark/>
          </w:tcPr>
          <w:p w14:paraId="114A23FC" w14:textId="77777777" w:rsidR="001B3899" w:rsidRDefault="003D0EF4">
            <w:pPr>
              <w:rPr>
                <w:rFonts w:eastAsia="Times New Roman"/>
              </w:rPr>
            </w:pPr>
            <w:r>
              <w:rPr>
                <w:rFonts w:eastAsia="Times New Roman"/>
              </w:rPr>
              <w:t xml:space="preserve">0 </w:t>
            </w:r>
          </w:p>
        </w:tc>
        <w:tc>
          <w:tcPr>
            <w:tcW w:w="0" w:type="auto"/>
            <w:vAlign w:val="center"/>
            <w:hideMark/>
          </w:tcPr>
          <w:p w14:paraId="64534121" w14:textId="77777777" w:rsidR="001B3899" w:rsidRDefault="003D0EF4">
            <w:pPr>
              <w:rPr>
                <w:rFonts w:eastAsia="Times New Roman"/>
              </w:rPr>
            </w:pPr>
            <w:r>
              <w:rPr>
                <w:rFonts w:eastAsia="Times New Roman"/>
              </w:rPr>
              <w:t xml:space="preserve">201,140 </w:t>
            </w:r>
          </w:p>
        </w:tc>
        <w:tc>
          <w:tcPr>
            <w:tcW w:w="0" w:type="auto"/>
            <w:vAlign w:val="center"/>
            <w:hideMark/>
          </w:tcPr>
          <w:p w14:paraId="68F66CDF" w14:textId="77777777" w:rsidR="001B3899" w:rsidRDefault="003D0EF4">
            <w:pPr>
              <w:rPr>
                <w:rFonts w:eastAsia="Times New Roman"/>
              </w:rPr>
            </w:pPr>
            <w:r>
              <w:rPr>
                <w:rFonts w:eastAsia="Times New Roman"/>
              </w:rPr>
              <w:t xml:space="preserve">0 </w:t>
            </w:r>
          </w:p>
        </w:tc>
        <w:tc>
          <w:tcPr>
            <w:tcW w:w="0" w:type="auto"/>
            <w:vAlign w:val="center"/>
            <w:hideMark/>
          </w:tcPr>
          <w:p w14:paraId="50BB97B4" w14:textId="77777777" w:rsidR="001B3899" w:rsidRDefault="003D0EF4">
            <w:pPr>
              <w:rPr>
                <w:rFonts w:eastAsia="Times New Roman"/>
              </w:rPr>
            </w:pPr>
            <w:r>
              <w:rPr>
                <w:rFonts w:eastAsia="Times New Roman"/>
              </w:rPr>
              <w:t xml:space="preserve">0 </w:t>
            </w:r>
          </w:p>
        </w:tc>
        <w:tc>
          <w:tcPr>
            <w:tcW w:w="0" w:type="auto"/>
            <w:vAlign w:val="center"/>
            <w:hideMark/>
          </w:tcPr>
          <w:p w14:paraId="47B7B56C" w14:textId="77777777" w:rsidR="001B3899" w:rsidRDefault="003D0EF4">
            <w:pPr>
              <w:rPr>
                <w:rFonts w:eastAsia="Times New Roman"/>
              </w:rPr>
            </w:pPr>
            <w:r>
              <w:rPr>
                <w:rFonts w:eastAsia="Times New Roman"/>
              </w:rPr>
              <w:t xml:space="preserve">0 </w:t>
            </w:r>
          </w:p>
        </w:tc>
        <w:tc>
          <w:tcPr>
            <w:tcW w:w="0" w:type="auto"/>
            <w:vAlign w:val="center"/>
            <w:hideMark/>
          </w:tcPr>
          <w:p w14:paraId="6DB7D2B0" w14:textId="77777777" w:rsidR="001B3899" w:rsidRDefault="003D0EF4">
            <w:pPr>
              <w:rPr>
                <w:rFonts w:eastAsia="Times New Roman"/>
              </w:rPr>
            </w:pPr>
            <w:r>
              <w:rPr>
                <w:rFonts w:eastAsia="Times New Roman"/>
              </w:rPr>
              <w:t xml:space="preserve">0 </w:t>
            </w:r>
          </w:p>
        </w:tc>
        <w:tc>
          <w:tcPr>
            <w:tcW w:w="0" w:type="auto"/>
            <w:vAlign w:val="center"/>
            <w:hideMark/>
          </w:tcPr>
          <w:p w14:paraId="401A9DB4" w14:textId="77777777" w:rsidR="001B3899" w:rsidRDefault="003D0EF4">
            <w:pPr>
              <w:rPr>
                <w:rFonts w:eastAsia="Times New Roman"/>
              </w:rPr>
            </w:pPr>
            <w:r>
              <w:rPr>
                <w:rFonts w:eastAsia="Times New Roman"/>
              </w:rPr>
              <w:t xml:space="preserve">0 </w:t>
            </w:r>
          </w:p>
        </w:tc>
        <w:tc>
          <w:tcPr>
            <w:tcW w:w="0" w:type="auto"/>
            <w:vAlign w:val="center"/>
            <w:hideMark/>
          </w:tcPr>
          <w:p w14:paraId="5820CE4B" w14:textId="77777777" w:rsidR="001B3899" w:rsidRDefault="003D0EF4">
            <w:pPr>
              <w:rPr>
                <w:rFonts w:eastAsia="Times New Roman"/>
              </w:rPr>
            </w:pPr>
            <w:r>
              <w:rPr>
                <w:rFonts w:eastAsia="Times New Roman"/>
              </w:rPr>
              <w:t xml:space="preserve">0 </w:t>
            </w:r>
          </w:p>
        </w:tc>
        <w:tc>
          <w:tcPr>
            <w:tcW w:w="0" w:type="auto"/>
            <w:vAlign w:val="center"/>
            <w:hideMark/>
          </w:tcPr>
          <w:p w14:paraId="7D96ED2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215168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E0E5B1E" w14:textId="77777777" w:rsidR="001B3899" w:rsidRDefault="003D0EF4">
            <w:pPr>
              <w:rPr>
                <w:rFonts w:eastAsia="Times New Roman"/>
              </w:rPr>
            </w:pPr>
            <w:r>
              <w:rPr>
                <w:rFonts w:eastAsia="Times New Roman"/>
              </w:rPr>
              <w:t xml:space="preserve">201,140 </w:t>
            </w:r>
          </w:p>
        </w:tc>
        <w:tc>
          <w:tcPr>
            <w:tcW w:w="0" w:type="auto"/>
            <w:vAlign w:val="center"/>
            <w:hideMark/>
          </w:tcPr>
          <w:p w14:paraId="27CA3D1B" w14:textId="77777777" w:rsidR="001B3899" w:rsidRDefault="003D0EF4">
            <w:pPr>
              <w:rPr>
                <w:rFonts w:eastAsia="Times New Roman"/>
              </w:rPr>
            </w:pPr>
            <w:r>
              <w:rPr>
                <w:rFonts w:eastAsia="Times New Roman"/>
              </w:rPr>
              <w:t xml:space="preserve">0 </w:t>
            </w:r>
          </w:p>
        </w:tc>
        <w:tc>
          <w:tcPr>
            <w:tcW w:w="0" w:type="auto"/>
            <w:vAlign w:val="center"/>
            <w:hideMark/>
          </w:tcPr>
          <w:p w14:paraId="1496F8E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D82D7A" w14:textId="77777777" w:rsidR="001B3899" w:rsidRDefault="003D0EF4">
            <w:pPr>
              <w:rPr>
                <w:rFonts w:eastAsia="Times New Roman"/>
              </w:rPr>
            </w:pPr>
            <w:r>
              <w:rPr>
                <w:rFonts w:eastAsia="Times New Roman"/>
              </w:rPr>
              <w:t xml:space="preserve">0 </w:t>
            </w:r>
          </w:p>
        </w:tc>
      </w:tr>
      <w:tr w:rsidR="001B3899" w14:paraId="446E1DB8" w14:textId="77777777">
        <w:trPr>
          <w:divId w:val="1824467884"/>
          <w:tblCellSpacing w:w="15" w:type="dxa"/>
        </w:trPr>
        <w:tc>
          <w:tcPr>
            <w:tcW w:w="3600" w:type="dxa"/>
            <w:tcBorders>
              <w:right w:val="single" w:sz="6" w:space="0" w:color="auto"/>
            </w:tcBorders>
            <w:vAlign w:val="center"/>
            <w:hideMark/>
          </w:tcPr>
          <w:p w14:paraId="5EF15A1D" w14:textId="77777777" w:rsidR="001B3899" w:rsidRDefault="003D0EF4">
            <w:pPr>
              <w:rPr>
                <w:rFonts w:eastAsia="Times New Roman"/>
              </w:rPr>
            </w:pPr>
            <w:r>
              <w:rPr>
                <w:rFonts w:eastAsia="Times New Roman"/>
              </w:rPr>
              <w:t xml:space="preserve">Bike </w:t>
            </w:r>
          </w:p>
        </w:tc>
        <w:tc>
          <w:tcPr>
            <w:tcW w:w="0" w:type="auto"/>
            <w:vAlign w:val="center"/>
            <w:hideMark/>
          </w:tcPr>
          <w:p w14:paraId="6C1AF515" w14:textId="77777777" w:rsidR="001B3899" w:rsidRDefault="003D0EF4">
            <w:pPr>
              <w:rPr>
                <w:rFonts w:eastAsia="Times New Roman"/>
              </w:rPr>
            </w:pPr>
            <w:r>
              <w:rPr>
                <w:rFonts w:eastAsia="Times New Roman"/>
              </w:rPr>
              <w:t xml:space="preserve">0 </w:t>
            </w:r>
          </w:p>
        </w:tc>
        <w:tc>
          <w:tcPr>
            <w:tcW w:w="0" w:type="auto"/>
            <w:vAlign w:val="center"/>
            <w:hideMark/>
          </w:tcPr>
          <w:p w14:paraId="61390BB5" w14:textId="77777777" w:rsidR="001B3899" w:rsidRDefault="003D0EF4">
            <w:pPr>
              <w:rPr>
                <w:rFonts w:eastAsia="Times New Roman"/>
              </w:rPr>
            </w:pPr>
            <w:r>
              <w:rPr>
                <w:rFonts w:eastAsia="Times New Roman"/>
              </w:rPr>
              <w:t xml:space="preserve">0 </w:t>
            </w:r>
          </w:p>
        </w:tc>
        <w:tc>
          <w:tcPr>
            <w:tcW w:w="0" w:type="auto"/>
            <w:vAlign w:val="center"/>
            <w:hideMark/>
          </w:tcPr>
          <w:p w14:paraId="6482F9F1" w14:textId="77777777" w:rsidR="001B3899" w:rsidRDefault="003D0EF4">
            <w:pPr>
              <w:rPr>
                <w:rFonts w:eastAsia="Times New Roman"/>
              </w:rPr>
            </w:pPr>
            <w:r>
              <w:rPr>
                <w:rFonts w:eastAsia="Times New Roman"/>
              </w:rPr>
              <w:t xml:space="preserve">0 </w:t>
            </w:r>
          </w:p>
        </w:tc>
        <w:tc>
          <w:tcPr>
            <w:tcW w:w="0" w:type="auto"/>
            <w:vAlign w:val="center"/>
            <w:hideMark/>
          </w:tcPr>
          <w:p w14:paraId="0FBB6E91" w14:textId="77777777" w:rsidR="001B3899" w:rsidRDefault="003D0EF4">
            <w:pPr>
              <w:rPr>
                <w:rFonts w:eastAsia="Times New Roman"/>
              </w:rPr>
            </w:pPr>
            <w:r>
              <w:rPr>
                <w:rFonts w:eastAsia="Times New Roman"/>
              </w:rPr>
              <w:t xml:space="preserve">0 </w:t>
            </w:r>
          </w:p>
        </w:tc>
        <w:tc>
          <w:tcPr>
            <w:tcW w:w="0" w:type="auto"/>
            <w:vAlign w:val="center"/>
            <w:hideMark/>
          </w:tcPr>
          <w:p w14:paraId="248D6640" w14:textId="77777777" w:rsidR="001B3899" w:rsidRDefault="003D0EF4">
            <w:pPr>
              <w:rPr>
                <w:rFonts w:eastAsia="Times New Roman"/>
              </w:rPr>
            </w:pPr>
            <w:r>
              <w:rPr>
                <w:rFonts w:eastAsia="Times New Roman"/>
              </w:rPr>
              <w:t xml:space="preserve">4,660 </w:t>
            </w:r>
          </w:p>
        </w:tc>
        <w:tc>
          <w:tcPr>
            <w:tcW w:w="0" w:type="auto"/>
            <w:vAlign w:val="center"/>
            <w:hideMark/>
          </w:tcPr>
          <w:p w14:paraId="5F987A38" w14:textId="77777777" w:rsidR="001B3899" w:rsidRDefault="003D0EF4">
            <w:pPr>
              <w:rPr>
                <w:rFonts w:eastAsia="Times New Roman"/>
              </w:rPr>
            </w:pPr>
            <w:r>
              <w:rPr>
                <w:rFonts w:eastAsia="Times New Roman"/>
              </w:rPr>
              <w:t xml:space="preserve">0 </w:t>
            </w:r>
          </w:p>
        </w:tc>
        <w:tc>
          <w:tcPr>
            <w:tcW w:w="0" w:type="auto"/>
            <w:vAlign w:val="center"/>
            <w:hideMark/>
          </w:tcPr>
          <w:p w14:paraId="77958F6E" w14:textId="77777777" w:rsidR="001B3899" w:rsidRDefault="003D0EF4">
            <w:pPr>
              <w:rPr>
                <w:rFonts w:eastAsia="Times New Roman"/>
              </w:rPr>
            </w:pPr>
            <w:r>
              <w:rPr>
                <w:rFonts w:eastAsia="Times New Roman"/>
              </w:rPr>
              <w:t xml:space="preserve">0 </w:t>
            </w:r>
          </w:p>
        </w:tc>
        <w:tc>
          <w:tcPr>
            <w:tcW w:w="0" w:type="auto"/>
            <w:vAlign w:val="center"/>
            <w:hideMark/>
          </w:tcPr>
          <w:p w14:paraId="3FAC6E0A" w14:textId="77777777" w:rsidR="001B3899" w:rsidRDefault="003D0EF4">
            <w:pPr>
              <w:rPr>
                <w:rFonts w:eastAsia="Times New Roman"/>
              </w:rPr>
            </w:pPr>
            <w:r>
              <w:rPr>
                <w:rFonts w:eastAsia="Times New Roman"/>
              </w:rPr>
              <w:t xml:space="preserve">0 </w:t>
            </w:r>
          </w:p>
        </w:tc>
        <w:tc>
          <w:tcPr>
            <w:tcW w:w="0" w:type="auto"/>
            <w:vAlign w:val="center"/>
            <w:hideMark/>
          </w:tcPr>
          <w:p w14:paraId="550651DE" w14:textId="77777777" w:rsidR="001B3899" w:rsidRDefault="003D0EF4">
            <w:pPr>
              <w:rPr>
                <w:rFonts w:eastAsia="Times New Roman"/>
              </w:rPr>
            </w:pPr>
            <w:r>
              <w:rPr>
                <w:rFonts w:eastAsia="Times New Roman"/>
              </w:rPr>
              <w:t xml:space="preserve">0 </w:t>
            </w:r>
          </w:p>
        </w:tc>
        <w:tc>
          <w:tcPr>
            <w:tcW w:w="0" w:type="auto"/>
            <w:vAlign w:val="center"/>
            <w:hideMark/>
          </w:tcPr>
          <w:p w14:paraId="6E7FA27D" w14:textId="77777777" w:rsidR="001B3899" w:rsidRDefault="003D0EF4">
            <w:pPr>
              <w:rPr>
                <w:rFonts w:eastAsia="Times New Roman"/>
              </w:rPr>
            </w:pPr>
            <w:r>
              <w:rPr>
                <w:rFonts w:eastAsia="Times New Roman"/>
              </w:rPr>
              <w:t xml:space="preserve">0 </w:t>
            </w:r>
          </w:p>
        </w:tc>
        <w:tc>
          <w:tcPr>
            <w:tcW w:w="0" w:type="auto"/>
            <w:vAlign w:val="center"/>
            <w:hideMark/>
          </w:tcPr>
          <w:p w14:paraId="3189846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3A8578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32AB29" w14:textId="77777777" w:rsidR="001B3899" w:rsidRDefault="003D0EF4">
            <w:pPr>
              <w:rPr>
                <w:rFonts w:eastAsia="Times New Roman"/>
              </w:rPr>
            </w:pPr>
            <w:r>
              <w:rPr>
                <w:rFonts w:eastAsia="Times New Roman"/>
              </w:rPr>
              <w:t xml:space="preserve">4,660 </w:t>
            </w:r>
          </w:p>
        </w:tc>
        <w:tc>
          <w:tcPr>
            <w:tcW w:w="0" w:type="auto"/>
            <w:vAlign w:val="center"/>
            <w:hideMark/>
          </w:tcPr>
          <w:p w14:paraId="6EDD2AEB" w14:textId="77777777" w:rsidR="001B3899" w:rsidRDefault="003D0EF4">
            <w:pPr>
              <w:rPr>
                <w:rFonts w:eastAsia="Times New Roman"/>
              </w:rPr>
            </w:pPr>
            <w:r>
              <w:rPr>
                <w:rFonts w:eastAsia="Times New Roman"/>
              </w:rPr>
              <w:t xml:space="preserve">0 </w:t>
            </w:r>
          </w:p>
        </w:tc>
        <w:tc>
          <w:tcPr>
            <w:tcW w:w="0" w:type="auto"/>
            <w:vAlign w:val="center"/>
            <w:hideMark/>
          </w:tcPr>
          <w:p w14:paraId="35C4704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C145E2F" w14:textId="77777777" w:rsidR="001B3899" w:rsidRDefault="003D0EF4">
            <w:pPr>
              <w:rPr>
                <w:rFonts w:eastAsia="Times New Roman"/>
              </w:rPr>
            </w:pPr>
            <w:r>
              <w:rPr>
                <w:rFonts w:eastAsia="Times New Roman"/>
              </w:rPr>
              <w:t xml:space="preserve">0 </w:t>
            </w:r>
          </w:p>
        </w:tc>
      </w:tr>
      <w:tr w:rsidR="001B3899" w14:paraId="5A6C9287" w14:textId="77777777">
        <w:trPr>
          <w:divId w:val="1824467884"/>
          <w:tblCellSpacing w:w="15" w:type="dxa"/>
        </w:trPr>
        <w:tc>
          <w:tcPr>
            <w:tcW w:w="3600" w:type="dxa"/>
            <w:tcBorders>
              <w:right w:val="single" w:sz="6" w:space="0" w:color="auto"/>
            </w:tcBorders>
            <w:vAlign w:val="center"/>
            <w:hideMark/>
          </w:tcPr>
          <w:p w14:paraId="4F770438" w14:textId="77777777" w:rsidR="001B3899" w:rsidRDefault="003D0EF4">
            <w:pPr>
              <w:rPr>
                <w:rFonts w:eastAsia="Times New Roman"/>
              </w:rPr>
            </w:pPr>
            <w:r>
              <w:rPr>
                <w:rFonts w:eastAsia="Times New Roman"/>
              </w:rPr>
              <w:t xml:space="preserve">Walk-Transit </w:t>
            </w:r>
          </w:p>
        </w:tc>
        <w:tc>
          <w:tcPr>
            <w:tcW w:w="0" w:type="auto"/>
            <w:vAlign w:val="center"/>
            <w:hideMark/>
          </w:tcPr>
          <w:p w14:paraId="23E9B329" w14:textId="77777777" w:rsidR="001B3899" w:rsidRDefault="003D0EF4">
            <w:pPr>
              <w:rPr>
                <w:rFonts w:eastAsia="Times New Roman"/>
              </w:rPr>
            </w:pPr>
            <w:r>
              <w:rPr>
                <w:rFonts w:eastAsia="Times New Roman"/>
              </w:rPr>
              <w:t xml:space="preserve">0 </w:t>
            </w:r>
          </w:p>
        </w:tc>
        <w:tc>
          <w:tcPr>
            <w:tcW w:w="0" w:type="auto"/>
            <w:vAlign w:val="center"/>
            <w:hideMark/>
          </w:tcPr>
          <w:p w14:paraId="578AE510" w14:textId="77777777" w:rsidR="001B3899" w:rsidRDefault="003D0EF4">
            <w:pPr>
              <w:rPr>
                <w:rFonts w:eastAsia="Times New Roman"/>
              </w:rPr>
            </w:pPr>
            <w:r>
              <w:rPr>
                <w:rFonts w:eastAsia="Times New Roman"/>
              </w:rPr>
              <w:t xml:space="preserve">0 </w:t>
            </w:r>
          </w:p>
        </w:tc>
        <w:tc>
          <w:tcPr>
            <w:tcW w:w="0" w:type="auto"/>
            <w:vAlign w:val="center"/>
            <w:hideMark/>
          </w:tcPr>
          <w:p w14:paraId="0682875C" w14:textId="77777777" w:rsidR="001B3899" w:rsidRDefault="003D0EF4">
            <w:pPr>
              <w:rPr>
                <w:rFonts w:eastAsia="Times New Roman"/>
              </w:rPr>
            </w:pPr>
            <w:r>
              <w:rPr>
                <w:rFonts w:eastAsia="Times New Roman"/>
              </w:rPr>
              <w:t xml:space="preserve">0 </w:t>
            </w:r>
          </w:p>
        </w:tc>
        <w:tc>
          <w:tcPr>
            <w:tcW w:w="0" w:type="auto"/>
            <w:vAlign w:val="center"/>
            <w:hideMark/>
          </w:tcPr>
          <w:p w14:paraId="588F8127" w14:textId="77777777" w:rsidR="001B3899" w:rsidRDefault="003D0EF4">
            <w:pPr>
              <w:rPr>
                <w:rFonts w:eastAsia="Times New Roman"/>
              </w:rPr>
            </w:pPr>
            <w:r>
              <w:rPr>
                <w:rFonts w:eastAsia="Times New Roman"/>
              </w:rPr>
              <w:t xml:space="preserve">2,768 </w:t>
            </w:r>
          </w:p>
        </w:tc>
        <w:tc>
          <w:tcPr>
            <w:tcW w:w="0" w:type="auto"/>
            <w:vAlign w:val="center"/>
            <w:hideMark/>
          </w:tcPr>
          <w:p w14:paraId="145A9FDE" w14:textId="77777777" w:rsidR="001B3899" w:rsidRDefault="003D0EF4">
            <w:pPr>
              <w:rPr>
                <w:rFonts w:eastAsia="Times New Roman"/>
              </w:rPr>
            </w:pPr>
            <w:r>
              <w:rPr>
                <w:rFonts w:eastAsia="Times New Roman"/>
              </w:rPr>
              <w:t xml:space="preserve">0 </w:t>
            </w:r>
          </w:p>
        </w:tc>
        <w:tc>
          <w:tcPr>
            <w:tcW w:w="0" w:type="auto"/>
            <w:vAlign w:val="center"/>
            <w:hideMark/>
          </w:tcPr>
          <w:p w14:paraId="73B3D44C" w14:textId="77777777" w:rsidR="001B3899" w:rsidRDefault="003D0EF4">
            <w:pPr>
              <w:rPr>
                <w:rFonts w:eastAsia="Times New Roman"/>
              </w:rPr>
            </w:pPr>
            <w:r>
              <w:rPr>
                <w:rFonts w:eastAsia="Times New Roman"/>
              </w:rPr>
              <w:t xml:space="preserve">2,768 </w:t>
            </w:r>
          </w:p>
        </w:tc>
        <w:tc>
          <w:tcPr>
            <w:tcW w:w="0" w:type="auto"/>
            <w:vAlign w:val="center"/>
            <w:hideMark/>
          </w:tcPr>
          <w:p w14:paraId="54E460D8" w14:textId="77777777" w:rsidR="001B3899" w:rsidRDefault="003D0EF4">
            <w:pPr>
              <w:rPr>
                <w:rFonts w:eastAsia="Times New Roman"/>
              </w:rPr>
            </w:pPr>
            <w:r>
              <w:rPr>
                <w:rFonts w:eastAsia="Times New Roman"/>
              </w:rPr>
              <w:t xml:space="preserve">4,249 </w:t>
            </w:r>
          </w:p>
        </w:tc>
        <w:tc>
          <w:tcPr>
            <w:tcW w:w="0" w:type="auto"/>
            <w:vAlign w:val="center"/>
            <w:hideMark/>
          </w:tcPr>
          <w:p w14:paraId="58641469" w14:textId="77777777" w:rsidR="001B3899" w:rsidRDefault="003D0EF4">
            <w:pPr>
              <w:rPr>
                <w:rFonts w:eastAsia="Times New Roman"/>
              </w:rPr>
            </w:pPr>
            <w:r>
              <w:rPr>
                <w:rFonts w:eastAsia="Times New Roman"/>
              </w:rPr>
              <w:t xml:space="preserve">0 </w:t>
            </w:r>
          </w:p>
        </w:tc>
        <w:tc>
          <w:tcPr>
            <w:tcW w:w="0" w:type="auto"/>
            <w:vAlign w:val="center"/>
            <w:hideMark/>
          </w:tcPr>
          <w:p w14:paraId="126FE719" w14:textId="77777777" w:rsidR="001B3899" w:rsidRDefault="003D0EF4">
            <w:pPr>
              <w:rPr>
                <w:rFonts w:eastAsia="Times New Roman"/>
              </w:rPr>
            </w:pPr>
            <w:r>
              <w:rPr>
                <w:rFonts w:eastAsia="Times New Roman"/>
              </w:rPr>
              <w:t xml:space="preserve">0 </w:t>
            </w:r>
          </w:p>
        </w:tc>
        <w:tc>
          <w:tcPr>
            <w:tcW w:w="0" w:type="auto"/>
            <w:vAlign w:val="center"/>
            <w:hideMark/>
          </w:tcPr>
          <w:p w14:paraId="6A017396" w14:textId="77777777" w:rsidR="001B3899" w:rsidRDefault="003D0EF4">
            <w:pPr>
              <w:rPr>
                <w:rFonts w:eastAsia="Times New Roman"/>
              </w:rPr>
            </w:pPr>
            <w:r>
              <w:rPr>
                <w:rFonts w:eastAsia="Times New Roman"/>
              </w:rPr>
              <w:t xml:space="preserve">0 </w:t>
            </w:r>
          </w:p>
        </w:tc>
        <w:tc>
          <w:tcPr>
            <w:tcW w:w="0" w:type="auto"/>
            <w:vAlign w:val="center"/>
            <w:hideMark/>
          </w:tcPr>
          <w:p w14:paraId="54BC229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088310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3CCE302" w14:textId="77777777" w:rsidR="001B3899" w:rsidRDefault="003D0EF4">
            <w:pPr>
              <w:rPr>
                <w:rFonts w:eastAsia="Times New Roman"/>
              </w:rPr>
            </w:pPr>
            <w:r>
              <w:rPr>
                <w:rFonts w:eastAsia="Times New Roman"/>
              </w:rPr>
              <w:t xml:space="preserve">9,785 </w:t>
            </w:r>
          </w:p>
        </w:tc>
        <w:tc>
          <w:tcPr>
            <w:tcW w:w="0" w:type="auto"/>
            <w:vAlign w:val="center"/>
            <w:hideMark/>
          </w:tcPr>
          <w:p w14:paraId="362D8FEE" w14:textId="77777777" w:rsidR="001B3899" w:rsidRDefault="003D0EF4">
            <w:pPr>
              <w:rPr>
                <w:rFonts w:eastAsia="Times New Roman"/>
              </w:rPr>
            </w:pPr>
            <w:r>
              <w:rPr>
                <w:rFonts w:eastAsia="Times New Roman"/>
              </w:rPr>
              <w:t xml:space="preserve">7,017 </w:t>
            </w:r>
          </w:p>
        </w:tc>
        <w:tc>
          <w:tcPr>
            <w:tcW w:w="0" w:type="auto"/>
            <w:vAlign w:val="center"/>
            <w:hideMark/>
          </w:tcPr>
          <w:p w14:paraId="0CF76CE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1908A0" w14:textId="77777777" w:rsidR="001B3899" w:rsidRDefault="003D0EF4">
            <w:pPr>
              <w:rPr>
                <w:rFonts w:eastAsia="Times New Roman"/>
              </w:rPr>
            </w:pPr>
            <w:r>
              <w:rPr>
                <w:rFonts w:eastAsia="Times New Roman"/>
              </w:rPr>
              <w:t xml:space="preserve">0 </w:t>
            </w:r>
          </w:p>
        </w:tc>
      </w:tr>
      <w:tr w:rsidR="001B3899" w14:paraId="65D08D31" w14:textId="77777777">
        <w:trPr>
          <w:divId w:val="1824467884"/>
          <w:tblCellSpacing w:w="15" w:type="dxa"/>
        </w:trPr>
        <w:tc>
          <w:tcPr>
            <w:tcW w:w="3600" w:type="dxa"/>
            <w:tcBorders>
              <w:right w:val="single" w:sz="6" w:space="0" w:color="auto"/>
            </w:tcBorders>
            <w:vAlign w:val="center"/>
            <w:hideMark/>
          </w:tcPr>
          <w:p w14:paraId="123E2BEC" w14:textId="77777777" w:rsidR="001B3899" w:rsidRDefault="003D0EF4">
            <w:pPr>
              <w:rPr>
                <w:rFonts w:eastAsia="Times New Roman"/>
              </w:rPr>
            </w:pPr>
            <w:r>
              <w:rPr>
                <w:rFonts w:eastAsia="Times New Roman"/>
              </w:rPr>
              <w:t xml:space="preserve">PNR-Transit </w:t>
            </w:r>
          </w:p>
        </w:tc>
        <w:tc>
          <w:tcPr>
            <w:tcW w:w="0" w:type="auto"/>
            <w:vAlign w:val="center"/>
            <w:hideMark/>
          </w:tcPr>
          <w:p w14:paraId="7627BF45" w14:textId="77777777" w:rsidR="001B3899" w:rsidRDefault="003D0EF4">
            <w:pPr>
              <w:rPr>
                <w:rFonts w:eastAsia="Times New Roman"/>
              </w:rPr>
            </w:pPr>
            <w:r>
              <w:rPr>
                <w:rFonts w:eastAsia="Times New Roman"/>
              </w:rPr>
              <w:t xml:space="preserve">0 </w:t>
            </w:r>
          </w:p>
        </w:tc>
        <w:tc>
          <w:tcPr>
            <w:tcW w:w="0" w:type="auto"/>
            <w:vAlign w:val="center"/>
            <w:hideMark/>
          </w:tcPr>
          <w:p w14:paraId="6DE19F4B" w14:textId="77777777" w:rsidR="001B3899" w:rsidRDefault="003D0EF4">
            <w:pPr>
              <w:rPr>
                <w:rFonts w:eastAsia="Times New Roman"/>
              </w:rPr>
            </w:pPr>
            <w:r>
              <w:rPr>
                <w:rFonts w:eastAsia="Times New Roman"/>
              </w:rPr>
              <w:t xml:space="preserve">0 </w:t>
            </w:r>
          </w:p>
        </w:tc>
        <w:tc>
          <w:tcPr>
            <w:tcW w:w="0" w:type="auto"/>
            <w:vAlign w:val="center"/>
            <w:hideMark/>
          </w:tcPr>
          <w:p w14:paraId="03A8E960" w14:textId="77777777" w:rsidR="001B3899" w:rsidRDefault="003D0EF4">
            <w:pPr>
              <w:rPr>
                <w:rFonts w:eastAsia="Times New Roman"/>
              </w:rPr>
            </w:pPr>
            <w:r>
              <w:rPr>
                <w:rFonts w:eastAsia="Times New Roman"/>
              </w:rPr>
              <w:t xml:space="preserve">0 </w:t>
            </w:r>
          </w:p>
        </w:tc>
        <w:tc>
          <w:tcPr>
            <w:tcW w:w="0" w:type="auto"/>
            <w:vAlign w:val="center"/>
            <w:hideMark/>
          </w:tcPr>
          <w:p w14:paraId="020DB55C" w14:textId="77777777" w:rsidR="001B3899" w:rsidRDefault="003D0EF4">
            <w:pPr>
              <w:rPr>
                <w:rFonts w:eastAsia="Times New Roman"/>
              </w:rPr>
            </w:pPr>
            <w:r>
              <w:rPr>
                <w:rFonts w:eastAsia="Times New Roman"/>
              </w:rPr>
              <w:t xml:space="preserve">0 </w:t>
            </w:r>
          </w:p>
        </w:tc>
        <w:tc>
          <w:tcPr>
            <w:tcW w:w="0" w:type="auto"/>
            <w:vAlign w:val="center"/>
            <w:hideMark/>
          </w:tcPr>
          <w:p w14:paraId="62F347B6" w14:textId="77777777" w:rsidR="001B3899" w:rsidRDefault="003D0EF4">
            <w:pPr>
              <w:rPr>
                <w:rFonts w:eastAsia="Times New Roman"/>
              </w:rPr>
            </w:pPr>
            <w:r>
              <w:rPr>
                <w:rFonts w:eastAsia="Times New Roman"/>
              </w:rPr>
              <w:t xml:space="preserve">0 </w:t>
            </w:r>
          </w:p>
        </w:tc>
        <w:tc>
          <w:tcPr>
            <w:tcW w:w="0" w:type="auto"/>
            <w:vAlign w:val="center"/>
            <w:hideMark/>
          </w:tcPr>
          <w:p w14:paraId="2A13014A" w14:textId="77777777" w:rsidR="001B3899" w:rsidRDefault="003D0EF4">
            <w:pPr>
              <w:rPr>
                <w:rFonts w:eastAsia="Times New Roman"/>
              </w:rPr>
            </w:pPr>
            <w:r>
              <w:rPr>
                <w:rFonts w:eastAsia="Times New Roman"/>
              </w:rPr>
              <w:t xml:space="preserve">0 </w:t>
            </w:r>
          </w:p>
        </w:tc>
        <w:tc>
          <w:tcPr>
            <w:tcW w:w="0" w:type="auto"/>
            <w:vAlign w:val="center"/>
            <w:hideMark/>
          </w:tcPr>
          <w:p w14:paraId="36253B24" w14:textId="77777777" w:rsidR="001B3899" w:rsidRDefault="003D0EF4">
            <w:pPr>
              <w:rPr>
                <w:rFonts w:eastAsia="Times New Roman"/>
              </w:rPr>
            </w:pPr>
            <w:r>
              <w:rPr>
                <w:rFonts w:eastAsia="Times New Roman"/>
              </w:rPr>
              <w:t xml:space="preserve">0 </w:t>
            </w:r>
          </w:p>
        </w:tc>
        <w:tc>
          <w:tcPr>
            <w:tcW w:w="0" w:type="auto"/>
            <w:vAlign w:val="center"/>
            <w:hideMark/>
          </w:tcPr>
          <w:p w14:paraId="4D5AA3F4" w14:textId="77777777" w:rsidR="001B3899" w:rsidRDefault="003D0EF4">
            <w:pPr>
              <w:rPr>
                <w:rFonts w:eastAsia="Times New Roman"/>
              </w:rPr>
            </w:pPr>
            <w:r>
              <w:rPr>
                <w:rFonts w:eastAsia="Times New Roman"/>
              </w:rPr>
              <w:t xml:space="preserve">0 </w:t>
            </w:r>
          </w:p>
        </w:tc>
        <w:tc>
          <w:tcPr>
            <w:tcW w:w="0" w:type="auto"/>
            <w:vAlign w:val="center"/>
            <w:hideMark/>
          </w:tcPr>
          <w:p w14:paraId="2950933F" w14:textId="77777777" w:rsidR="001B3899" w:rsidRDefault="003D0EF4">
            <w:pPr>
              <w:rPr>
                <w:rFonts w:eastAsia="Times New Roman"/>
              </w:rPr>
            </w:pPr>
            <w:r>
              <w:rPr>
                <w:rFonts w:eastAsia="Times New Roman"/>
              </w:rPr>
              <w:t xml:space="preserve">0 </w:t>
            </w:r>
          </w:p>
        </w:tc>
        <w:tc>
          <w:tcPr>
            <w:tcW w:w="0" w:type="auto"/>
            <w:vAlign w:val="center"/>
            <w:hideMark/>
          </w:tcPr>
          <w:p w14:paraId="132D95EE" w14:textId="77777777" w:rsidR="001B3899" w:rsidRDefault="003D0EF4">
            <w:pPr>
              <w:rPr>
                <w:rFonts w:eastAsia="Times New Roman"/>
              </w:rPr>
            </w:pPr>
            <w:r>
              <w:rPr>
                <w:rFonts w:eastAsia="Times New Roman"/>
              </w:rPr>
              <w:t xml:space="preserve">0 </w:t>
            </w:r>
          </w:p>
        </w:tc>
        <w:tc>
          <w:tcPr>
            <w:tcW w:w="0" w:type="auto"/>
            <w:vAlign w:val="center"/>
            <w:hideMark/>
          </w:tcPr>
          <w:p w14:paraId="56DD8E3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CA5F47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5A0C901" w14:textId="77777777" w:rsidR="001B3899" w:rsidRDefault="003D0EF4">
            <w:pPr>
              <w:rPr>
                <w:rFonts w:eastAsia="Times New Roman"/>
              </w:rPr>
            </w:pPr>
            <w:r>
              <w:rPr>
                <w:rFonts w:eastAsia="Times New Roman"/>
              </w:rPr>
              <w:t xml:space="preserve">0 </w:t>
            </w:r>
          </w:p>
        </w:tc>
        <w:tc>
          <w:tcPr>
            <w:tcW w:w="0" w:type="auto"/>
            <w:vAlign w:val="center"/>
            <w:hideMark/>
          </w:tcPr>
          <w:p w14:paraId="144C1FA8" w14:textId="77777777" w:rsidR="001B3899" w:rsidRDefault="003D0EF4">
            <w:pPr>
              <w:rPr>
                <w:rFonts w:eastAsia="Times New Roman"/>
              </w:rPr>
            </w:pPr>
            <w:r>
              <w:rPr>
                <w:rFonts w:eastAsia="Times New Roman"/>
              </w:rPr>
              <w:t xml:space="preserve">0 </w:t>
            </w:r>
          </w:p>
        </w:tc>
        <w:tc>
          <w:tcPr>
            <w:tcW w:w="0" w:type="auto"/>
            <w:vAlign w:val="center"/>
            <w:hideMark/>
          </w:tcPr>
          <w:p w14:paraId="47671FE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A400A1B" w14:textId="77777777" w:rsidR="001B3899" w:rsidRDefault="003D0EF4">
            <w:pPr>
              <w:rPr>
                <w:rFonts w:eastAsia="Times New Roman"/>
              </w:rPr>
            </w:pPr>
            <w:r>
              <w:rPr>
                <w:rFonts w:eastAsia="Times New Roman"/>
              </w:rPr>
              <w:t xml:space="preserve">0 </w:t>
            </w:r>
          </w:p>
        </w:tc>
      </w:tr>
      <w:tr w:rsidR="001B3899" w14:paraId="33F59DB7" w14:textId="77777777">
        <w:trPr>
          <w:divId w:val="1824467884"/>
          <w:tblCellSpacing w:w="15" w:type="dxa"/>
        </w:trPr>
        <w:tc>
          <w:tcPr>
            <w:tcW w:w="3600" w:type="dxa"/>
            <w:tcBorders>
              <w:right w:val="single" w:sz="6" w:space="0" w:color="auto"/>
            </w:tcBorders>
            <w:vAlign w:val="center"/>
            <w:hideMark/>
          </w:tcPr>
          <w:p w14:paraId="0CC57369" w14:textId="77777777" w:rsidR="001B3899" w:rsidRDefault="003D0EF4">
            <w:pPr>
              <w:rPr>
                <w:rFonts w:eastAsia="Times New Roman"/>
              </w:rPr>
            </w:pPr>
            <w:r>
              <w:rPr>
                <w:rFonts w:eastAsia="Times New Roman"/>
              </w:rPr>
              <w:t xml:space="preserve">KNR-Transit </w:t>
            </w:r>
          </w:p>
        </w:tc>
        <w:tc>
          <w:tcPr>
            <w:tcW w:w="0" w:type="auto"/>
            <w:vAlign w:val="center"/>
            <w:hideMark/>
          </w:tcPr>
          <w:p w14:paraId="0DE9381F" w14:textId="77777777" w:rsidR="001B3899" w:rsidRDefault="003D0EF4">
            <w:pPr>
              <w:rPr>
                <w:rFonts w:eastAsia="Times New Roman"/>
              </w:rPr>
            </w:pPr>
            <w:r>
              <w:rPr>
                <w:rFonts w:eastAsia="Times New Roman"/>
              </w:rPr>
              <w:t xml:space="preserve">0 </w:t>
            </w:r>
          </w:p>
        </w:tc>
        <w:tc>
          <w:tcPr>
            <w:tcW w:w="0" w:type="auto"/>
            <w:vAlign w:val="center"/>
            <w:hideMark/>
          </w:tcPr>
          <w:p w14:paraId="471AC0D9" w14:textId="77777777" w:rsidR="001B3899" w:rsidRDefault="003D0EF4">
            <w:pPr>
              <w:rPr>
                <w:rFonts w:eastAsia="Times New Roman"/>
              </w:rPr>
            </w:pPr>
            <w:r>
              <w:rPr>
                <w:rFonts w:eastAsia="Times New Roman"/>
              </w:rPr>
              <w:t xml:space="preserve">0 </w:t>
            </w:r>
          </w:p>
        </w:tc>
        <w:tc>
          <w:tcPr>
            <w:tcW w:w="0" w:type="auto"/>
            <w:vAlign w:val="center"/>
            <w:hideMark/>
          </w:tcPr>
          <w:p w14:paraId="68651886" w14:textId="77777777" w:rsidR="001B3899" w:rsidRDefault="003D0EF4">
            <w:pPr>
              <w:rPr>
                <w:rFonts w:eastAsia="Times New Roman"/>
              </w:rPr>
            </w:pPr>
            <w:r>
              <w:rPr>
                <w:rFonts w:eastAsia="Times New Roman"/>
              </w:rPr>
              <w:t xml:space="preserve">0 </w:t>
            </w:r>
          </w:p>
        </w:tc>
        <w:tc>
          <w:tcPr>
            <w:tcW w:w="0" w:type="auto"/>
            <w:vAlign w:val="center"/>
            <w:hideMark/>
          </w:tcPr>
          <w:p w14:paraId="096AC8C4" w14:textId="77777777" w:rsidR="001B3899" w:rsidRDefault="003D0EF4">
            <w:pPr>
              <w:rPr>
                <w:rFonts w:eastAsia="Times New Roman"/>
              </w:rPr>
            </w:pPr>
            <w:r>
              <w:rPr>
                <w:rFonts w:eastAsia="Times New Roman"/>
              </w:rPr>
              <w:t xml:space="preserve">0 </w:t>
            </w:r>
          </w:p>
        </w:tc>
        <w:tc>
          <w:tcPr>
            <w:tcW w:w="0" w:type="auto"/>
            <w:vAlign w:val="center"/>
            <w:hideMark/>
          </w:tcPr>
          <w:p w14:paraId="60A4B2E2" w14:textId="77777777" w:rsidR="001B3899" w:rsidRDefault="003D0EF4">
            <w:pPr>
              <w:rPr>
                <w:rFonts w:eastAsia="Times New Roman"/>
              </w:rPr>
            </w:pPr>
            <w:r>
              <w:rPr>
                <w:rFonts w:eastAsia="Times New Roman"/>
              </w:rPr>
              <w:t xml:space="preserve">0 </w:t>
            </w:r>
          </w:p>
        </w:tc>
        <w:tc>
          <w:tcPr>
            <w:tcW w:w="0" w:type="auto"/>
            <w:vAlign w:val="center"/>
            <w:hideMark/>
          </w:tcPr>
          <w:p w14:paraId="296F8456" w14:textId="77777777" w:rsidR="001B3899" w:rsidRDefault="003D0EF4">
            <w:pPr>
              <w:rPr>
                <w:rFonts w:eastAsia="Times New Roman"/>
              </w:rPr>
            </w:pPr>
            <w:r>
              <w:rPr>
                <w:rFonts w:eastAsia="Times New Roman"/>
              </w:rPr>
              <w:t xml:space="preserve">0 </w:t>
            </w:r>
          </w:p>
        </w:tc>
        <w:tc>
          <w:tcPr>
            <w:tcW w:w="0" w:type="auto"/>
            <w:vAlign w:val="center"/>
            <w:hideMark/>
          </w:tcPr>
          <w:p w14:paraId="363490DD" w14:textId="77777777" w:rsidR="001B3899" w:rsidRDefault="003D0EF4">
            <w:pPr>
              <w:rPr>
                <w:rFonts w:eastAsia="Times New Roman"/>
              </w:rPr>
            </w:pPr>
            <w:r>
              <w:rPr>
                <w:rFonts w:eastAsia="Times New Roman"/>
              </w:rPr>
              <w:t xml:space="preserve">0 </w:t>
            </w:r>
          </w:p>
        </w:tc>
        <w:tc>
          <w:tcPr>
            <w:tcW w:w="0" w:type="auto"/>
            <w:vAlign w:val="center"/>
            <w:hideMark/>
          </w:tcPr>
          <w:p w14:paraId="19A63BEA" w14:textId="77777777" w:rsidR="001B3899" w:rsidRDefault="003D0EF4">
            <w:pPr>
              <w:rPr>
                <w:rFonts w:eastAsia="Times New Roman"/>
              </w:rPr>
            </w:pPr>
            <w:r>
              <w:rPr>
                <w:rFonts w:eastAsia="Times New Roman"/>
              </w:rPr>
              <w:t xml:space="preserve">0 </w:t>
            </w:r>
          </w:p>
        </w:tc>
        <w:tc>
          <w:tcPr>
            <w:tcW w:w="0" w:type="auto"/>
            <w:vAlign w:val="center"/>
            <w:hideMark/>
          </w:tcPr>
          <w:p w14:paraId="19553A61" w14:textId="77777777" w:rsidR="001B3899" w:rsidRDefault="003D0EF4">
            <w:pPr>
              <w:rPr>
                <w:rFonts w:eastAsia="Times New Roman"/>
              </w:rPr>
            </w:pPr>
            <w:r>
              <w:rPr>
                <w:rFonts w:eastAsia="Times New Roman"/>
              </w:rPr>
              <w:t xml:space="preserve">0 </w:t>
            </w:r>
          </w:p>
        </w:tc>
        <w:tc>
          <w:tcPr>
            <w:tcW w:w="0" w:type="auto"/>
            <w:vAlign w:val="center"/>
            <w:hideMark/>
          </w:tcPr>
          <w:p w14:paraId="75AD61D1" w14:textId="77777777" w:rsidR="001B3899" w:rsidRDefault="003D0EF4">
            <w:pPr>
              <w:rPr>
                <w:rFonts w:eastAsia="Times New Roman"/>
              </w:rPr>
            </w:pPr>
            <w:r>
              <w:rPr>
                <w:rFonts w:eastAsia="Times New Roman"/>
              </w:rPr>
              <w:t xml:space="preserve">0 </w:t>
            </w:r>
          </w:p>
        </w:tc>
        <w:tc>
          <w:tcPr>
            <w:tcW w:w="0" w:type="auto"/>
            <w:vAlign w:val="center"/>
            <w:hideMark/>
          </w:tcPr>
          <w:p w14:paraId="178E932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B0EF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EA80C0" w14:textId="77777777" w:rsidR="001B3899" w:rsidRDefault="003D0EF4">
            <w:pPr>
              <w:rPr>
                <w:rFonts w:eastAsia="Times New Roman"/>
              </w:rPr>
            </w:pPr>
            <w:r>
              <w:rPr>
                <w:rFonts w:eastAsia="Times New Roman"/>
              </w:rPr>
              <w:t xml:space="preserve">0 </w:t>
            </w:r>
          </w:p>
        </w:tc>
        <w:tc>
          <w:tcPr>
            <w:tcW w:w="0" w:type="auto"/>
            <w:vAlign w:val="center"/>
            <w:hideMark/>
          </w:tcPr>
          <w:p w14:paraId="505A2416" w14:textId="77777777" w:rsidR="001B3899" w:rsidRDefault="003D0EF4">
            <w:pPr>
              <w:rPr>
                <w:rFonts w:eastAsia="Times New Roman"/>
              </w:rPr>
            </w:pPr>
            <w:r>
              <w:rPr>
                <w:rFonts w:eastAsia="Times New Roman"/>
              </w:rPr>
              <w:t xml:space="preserve">0 </w:t>
            </w:r>
          </w:p>
        </w:tc>
        <w:tc>
          <w:tcPr>
            <w:tcW w:w="0" w:type="auto"/>
            <w:vAlign w:val="center"/>
            <w:hideMark/>
          </w:tcPr>
          <w:p w14:paraId="2D272DC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13A6DF" w14:textId="77777777" w:rsidR="001B3899" w:rsidRDefault="003D0EF4">
            <w:pPr>
              <w:rPr>
                <w:rFonts w:eastAsia="Times New Roman"/>
              </w:rPr>
            </w:pPr>
            <w:r>
              <w:rPr>
                <w:rFonts w:eastAsia="Times New Roman"/>
              </w:rPr>
              <w:t xml:space="preserve">0 </w:t>
            </w:r>
          </w:p>
        </w:tc>
      </w:tr>
      <w:tr w:rsidR="001B3899" w14:paraId="39A1106F" w14:textId="77777777">
        <w:trPr>
          <w:divId w:val="1824467884"/>
          <w:tblCellSpacing w:w="15" w:type="dxa"/>
        </w:trPr>
        <w:tc>
          <w:tcPr>
            <w:tcW w:w="3600" w:type="dxa"/>
            <w:tcBorders>
              <w:right w:val="single" w:sz="6" w:space="0" w:color="auto"/>
            </w:tcBorders>
            <w:vAlign w:val="center"/>
            <w:hideMark/>
          </w:tcPr>
          <w:p w14:paraId="70B0541D" w14:textId="77777777" w:rsidR="001B3899" w:rsidRDefault="003D0EF4">
            <w:pPr>
              <w:rPr>
                <w:rFonts w:eastAsia="Times New Roman"/>
              </w:rPr>
            </w:pPr>
            <w:r>
              <w:rPr>
                <w:rFonts w:eastAsia="Times New Roman"/>
              </w:rPr>
              <w:t xml:space="preserve">School Bus </w:t>
            </w:r>
          </w:p>
        </w:tc>
        <w:tc>
          <w:tcPr>
            <w:tcW w:w="0" w:type="auto"/>
            <w:vAlign w:val="center"/>
            <w:hideMark/>
          </w:tcPr>
          <w:p w14:paraId="3797C62F" w14:textId="77777777" w:rsidR="001B3899" w:rsidRDefault="003D0EF4">
            <w:pPr>
              <w:rPr>
                <w:rFonts w:eastAsia="Times New Roman"/>
              </w:rPr>
            </w:pPr>
            <w:r>
              <w:rPr>
                <w:rFonts w:eastAsia="Times New Roman"/>
              </w:rPr>
              <w:t xml:space="preserve">0 </w:t>
            </w:r>
          </w:p>
        </w:tc>
        <w:tc>
          <w:tcPr>
            <w:tcW w:w="0" w:type="auto"/>
            <w:vAlign w:val="center"/>
            <w:hideMark/>
          </w:tcPr>
          <w:p w14:paraId="549AD768" w14:textId="77777777" w:rsidR="001B3899" w:rsidRDefault="003D0EF4">
            <w:pPr>
              <w:rPr>
                <w:rFonts w:eastAsia="Times New Roman"/>
              </w:rPr>
            </w:pPr>
            <w:r>
              <w:rPr>
                <w:rFonts w:eastAsia="Times New Roman"/>
              </w:rPr>
              <w:t xml:space="preserve">0 </w:t>
            </w:r>
          </w:p>
        </w:tc>
        <w:tc>
          <w:tcPr>
            <w:tcW w:w="0" w:type="auto"/>
            <w:vAlign w:val="center"/>
            <w:hideMark/>
          </w:tcPr>
          <w:p w14:paraId="5346A4EB" w14:textId="77777777" w:rsidR="001B3899" w:rsidRDefault="003D0EF4">
            <w:pPr>
              <w:rPr>
                <w:rFonts w:eastAsia="Times New Roman"/>
              </w:rPr>
            </w:pPr>
            <w:r>
              <w:rPr>
                <w:rFonts w:eastAsia="Times New Roman"/>
              </w:rPr>
              <w:t xml:space="preserve">0 </w:t>
            </w:r>
          </w:p>
        </w:tc>
        <w:tc>
          <w:tcPr>
            <w:tcW w:w="0" w:type="auto"/>
            <w:vAlign w:val="center"/>
            <w:hideMark/>
          </w:tcPr>
          <w:p w14:paraId="5831BA0A" w14:textId="77777777" w:rsidR="001B3899" w:rsidRDefault="003D0EF4">
            <w:pPr>
              <w:rPr>
                <w:rFonts w:eastAsia="Times New Roman"/>
              </w:rPr>
            </w:pPr>
            <w:r>
              <w:rPr>
                <w:rFonts w:eastAsia="Times New Roman"/>
              </w:rPr>
              <w:t xml:space="preserve">0 </w:t>
            </w:r>
          </w:p>
        </w:tc>
        <w:tc>
          <w:tcPr>
            <w:tcW w:w="0" w:type="auto"/>
            <w:vAlign w:val="center"/>
            <w:hideMark/>
          </w:tcPr>
          <w:p w14:paraId="06BAF657" w14:textId="77777777" w:rsidR="001B3899" w:rsidRDefault="003D0EF4">
            <w:pPr>
              <w:rPr>
                <w:rFonts w:eastAsia="Times New Roman"/>
              </w:rPr>
            </w:pPr>
            <w:r>
              <w:rPr>
                <w:rFonts w:eastAsia="Times New Roman"/>
              </w:rPr>
              <w:t xml:space="preserve">0 </w:t>
            </w:r>
          </w:p>
        </w:tc>
        <w:tc>
          <w:tcPr>
            <w:tcW w:w="0" w:type="auto"/>
            <w:vAlign w:val="center"/>
            <w:hideMark/>
          </w:tcPr>
          <w:p w14:paraId="4D891FE0" w14:textId="77777777" w:rsidR="001B3899" w:rsidRDefault="003D0EF4">
            <w:pPr>
              <w:rPr>
                <w:rFonts w:eastAsia="Times New Roman"/>
              </w:rPr>
            </w:pPr>
            <w:r>
              <w:rPr>
                <w:rFonts w:eastAsia="Times New Roman"/>
              </w:rPr>
              <w:t xml:space="preserve">0 </w:t>
            </w:r>
          </w:p>
        </w:tc>
        <w:tc>
          <w:tcPr>
            <w:tcW w:w="0" w:type="auto"/>
            <w:vAlign w:val="center"/>
            <w:hideMark/>
          </w:tcPr>
          <w:p w14:paraId="2098BE07" w14:textId="77777777" w:rsidR="001B3899" w:rsidRDefault="003D0EF4">
            <w:pPr>
              <w:rPr>
                <w:rFonts w:eastAsia="Times New Roman"/>
              </w:rPr>
            </w:pPr>
            <w:r>
              <w:rPr>
                <w:rFonts w:eastAsia="Times New Roman"/>
              </w:rPr>
              <w:t xml:space="preserve">0 </w:t>
            </w:r>
          </w:p>
        </w:tc>
        <w:tc>
          <w:tcPr>
            <w:tcW w:w="0" w:type="auto"/>
            <w:vAlign w:val="center"/>
            <w:hideMark/>
          </w:tcPr>
          <w:p w14:paraId="1EBECA5E" w14:textId="77777777" w:rsidR="001B3899" w:rsidRDefault="003D0EF4">
            <w:pPr>
              <w:rPr>
                <w:rFonts w:eastAsia="Times New Roman"/>
              </w:rPr>
            </w:pPr>
            <w:r>
              <w:rPr>
                <w:rFonts w:eastAsia="Times New Roman"/>
              </w:rPr>
              <w:t xml:space="preserve">0 </w:t>
            </w:r>
          </w:p>
        </w:tc>
        <w:tc>
          <w:tcPr>
            <w:tcW w:w="0" w:type="auto"/>
            <w:vAlign w:val="center"/>
            <w:hideMark/>
          </w:tcPr>
          <w:p w14:paraId="186637FD" w14:textId="77777777" w:rsidR="001B3899" w:rsidRDefault="003D0EF4">
            <w:pPr>
              <w:rPr>
                <w:rFonts w:eastAsia="Times New Roman"/>
              </w:rPr>
            </w:pPr>
            <w:r>
              <w:rPr>
                <w:rFonts w:eastAsia="Times New Roman"/>
              </w:rPr>
              <w:t xml:space="preserve">0 </w:t>
            </w:r>
          </w:p>
        </w:tc>
        <w:tc>
          <w:tcPr>
            <w:tcW w:w="0" w:type="auto"/>
            <w:vAlign w:val="center"/>
            <w:hideMark/>
          </w:tcPr>
          <w:p w14:paraId="247EB576" w14:textId="77777777" w:rsidR="001B3899" w:rsidRDefault="003D0EF4">
            <w:pPr>
              <w:rPr>
                <w:rFonts w:eastAsia="Times New Roman"/>
              </w:rPr>
            </w:pPr>
            <w:r>
              <w:rPr>
                <w:rFonts w:eastAsia="Times New Roman"/>
              </w:rPr>
              <w:t xml:space="preserve">0 </w:t>
            </w:r>
          </w:p>
        </w:tc>
        <w:tc>
          <w:tcPr>
            <w:tcW w:w="0" w:type="auto"/>
            <w:vAlign w:val="center"/>
            <w:hideMark/>
          </w:tcPr>
          <w:p w14:paraId="2C042D7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50C72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F61C35" w14:textId="77777777" w:rsidR="001B3899" w:rsidRDefault="003D0EF4">
            <w:pPr>
              <w:rPr>
                <w:rFonts w:eastAsia="Times New Roman"/>
              </w:rPr>
            </w:pPr>
            <w:r>
              <w:rPr>
                <w:rFonts w:eastAsia="Times New Roman"/>
              </w:rPr>
              <w:t xml:space="preserve">0 </w:t>
            </w:r>
          </w:p>
        </w:tc>
        <w:tc>
          <w:tcPr>
            <w:tcW w:w="0" w:type="auto"/>
            <w:vAlign w:val="center"/>
            <w:hideMark/>
          </w:tcPr>
          <w:p w14:paraId="6CA4F7B1" w14:textId="77777777" w:rsidR="001B3899" w:rsidRDefault="003D0EF4">
            <w:pPr>
              <w:rPr>
                <w:rFonts w:eastAsia="Times New Roman"/>
              </w:rPr>
            </w:pPr>
            <w:r>
              <w:rPr>
                <w:rFonts w:eastAsia="Times New Roman"/>
              </w:rPr>
              <w:t xml:space="preserve">0 </w:t>
            </w:r>
          </w:p>
        </w:tc>
        <w:tc>
          <w:tcPr>
            <w:tcW w:w="0" w:type="auto"/>
            <w:vAlign w:val="center"/>
            <w:hideMark/>
          </w:tcPr>
          <w:p w14:paraId="0FBF245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E295FE" w14:textId="77777777" w:rsidR="001B3899" w:rsidRDefault="003D0EF4">
            <w:pPr>
              <w:rPr>
                <w:rFonts w:eastAsia="Times New Roman"/>
              </w:rPr>
            </w:pPr>
            <w:r>
              <w:rPr>
                <w:rFonts w:eastAsia="Times New Roman"/>
              </w:rPr>
              <w:t xml:space="preserve">0 </w:t>
            </w:r>
          </w:p>
        </w:tc>
      </w:tr>
      <w:tr w:rsidR="001B3899" w14:paraId="3CC05007" w14:textId="77777777">
        <w:trPr>
          <w:divId w:val="1824467884"/>
          <w:tblCellSpacing w:w="15" w:type="dxa"/>
        </w:trPr>
        <w:tc>
          <w:tcPr>
            <w:tcW w:w="3600" w:type="dxa"/>
            <w:tcBorders>
              <w:right w:val="single" w:sz="6" w:space="0" w:color="auto"/>
            </w:tcBorders>
            <w:vAlign w:val="center"/>
            <w:hideMark/>
          </w:tcPr>
          <w:p w14:paraId="73004006" w14:textId="77777777" w:rsidR="001B3899" w:rsidRDefault="003D0EF4">
            <w:pPr>
              <w:rPr>
                <w:rFonts w:eastAsia="Times New Roman"/>
              </w:rPr>
            </w:pPr>
            <w:r>
              <w:rPr>
                <w:rFonts w:eastAsia="Times New Roman"/>
              </w:rPr>
              <w:t xml:space="preserve">Total </w:t>
            </w:r>
          </w:p>
        </w:tc>
        <w:tc>
          <w:tcPr>
            <w:tcW w:w="0" w:type="auto"/>
            <w:vAlign w:val="center"/>
            <w:hideMark/>
          </w:tcPr>
          <w:p w14:paraId="6BA50DE1" w14:textId="77777777" w:rsidR="001B3899" w:rsidRDefault="003D0EF4">
            <w:pPr>
              <w:rPr>
                <w:rFonts w:eastAsia="Times New Roman"/>
              </w:rPr>
            </w:pPr>
            <w:r>
              <w:rPr>
                <w:rFonts w:eastAsia="Times New Roman"/>
              </w:rPr>
              <w:t xml:space="preserve">1,109,307 </w:t>
            </w:r>
          </w:p>
        </w:tc>
        <w:tc>
          <w:tcPr>
            <w:tcW w:w="0" w:type="auto"/>
            <w:vAlign w:val="center"/>
            <w:hideMark/>
          </w:tcPr>
          <w:p w14:paraId="36125990" w14:textId="77777777" w:rsidR="001B3899" w:rsidRDefault="003D0EF4">
            <w:pPr>
              <w:rPr>
                <w:rFonts w:eastAsia="Times New Roman"/>
              </w:rPr>
            </w:pPr>
            <w:r>
              <w:rPr>
                <w:rFonts w:eastAsia="Times New Roman"/>
              </w:rPr>
              <w:t xml:space="preserve">263,096 </w:t>
            </w:r>
          </w:p>
        </w:tc>
        <w:tc>
          <w:tcPr>
            <w:tcW w:w="0" w:type="auto"/>
            <w:vAlign w:val="center"/>
            <w:hideMark/>
          </w:tcPr>
          <w:p w14:paraId="7902C7A5" w14:textId="77777777" w:rsidR="001B3899" w:rsidRDefault="003D0EF4">
            <w:pPr>
              <w:rPr>
                <w:rFonts w:eastAsia="Times New Roman"/>
              </w:rPr>
            </w:pPr>
            <w:r>
              <w:rPr>
                <w:rFonts w:eastAsia="Times New Roman"/>
              </w:rPr>
              <w:t xml:space="preserve">128,259 </w:t>
            </w:r>
          </w:p>
        </w:tc>
        <w:tc>
          <w:tcPr>
            <w:tcW w:w="0" w:type="auto"/>
            <w:vAlign w:val="center"/>
            <w:hideMark/>
          </w:tcPr>
          <w:p w14:paraId="7AB1F914" w14:textId="77777777" w:rsidR="001B3899" w:rsidRDefault="003D0EF4">
            <w:pPr>
              <w:rPr>
                <w:rFonts w:eastAsia="Times New Roman"/>
              </w:rPr>
            </w:pPr>
            <w:r>
              <w:rPr>
                <w:rFonts w:eastAsia="Times New Roman"/>
              </w:rPr>
              <w:t xml:space="preserve">207,615 </w:t>
            </w:r>
          </w:p>
        </w:tc>
        <w:tc>
          <w:tcPr>
            <w:tcW w:w="0" w:type="auto"/>
            <w:vAlign w:val="center"/>
            <w:hideMark/>
          </w:tcPr>
          <w:p w14:paraId="18AD6316" w14:textId="77777777" w:rsidR="001B3899" w:rsidRDefault="003D0EF4">
            <w:pPr>
              <w:rPr>
                <w:rFonts w:eastAsia="Times New Roman"/>
              </w:rPr>
            </w:pPr>
            <w:r>
              <w:rPr>
                <w:rFonts w:eastAsia="Times New Roman"/>
              </w:rPr>
              <w:t xml:space="preserve">4,660 </w:t>
            </w:r>
          </w:p>
        </w:tc>
        <w:tc>
          <w:tcPr>
            <w:tcW w:w="0" w:type="auto"/>
            <w:vAlign w:val="center"/>
            <w:hideMark/>
          </w:tcPr>
          <w:p w14:paraId="4EBF0F58" w14:textId="77777777" w:rsidR="001B3899" w:rsidRDefault="003D0EF4">
            <w:pPr>
              <w:rPr>
                <w:rFonts w:eastAsia="Times New Roman"/>
              </w:rPr>
            </w:pPr>
            <w:r>
              <w:rPr>
                <w:rFonts w:eastAsia="Times New Roman"/>
              </w:rPr>
              <w:t xml:space="preserve">2,768 </w:t>
            </w:r>
          </w:p>
        </w:tc>
        <w:tc>
          <w:tcPr>
            <w:tcW w:w="0" w:type="auto"/>
            <w:vAlign w:val="center"/>
            <w:hideMark/>
          </w:tcPr>
          <w:p w14:paraId="12BC8055" w14:textId="77777777" w:rsidR="001B3899" w:rsidRDefault="003D0EF4">
            <w:pPr>
              <w:rPr>
                <w:rFonts w:eastAsia="Times New Roman"/>
              </w:rPr>
            </w:pPr>
            <w:r>
              <w:rPr>
                <w:rFonts w:eastAsia="Times New Roman"/>
              </w:rPr>
              <w:t xml:space="preserve">4,249 </w:t>
            </w:r>
          </w:p>
        </w:tc>
        <w:tc>
          <w:tcPr>
            <w:tcW w:w="0" w:type="auto"/>
            <w:vAlign w:val="center"/>
            <w:hideMark/>
          </w:tcPr>
          <w:p w14:paraId="6493FCCA" w14:textId="77777777" w:rsidR="001B3899" w:rsidRDefault="003D0EF4">
            <w:pPr>
              <w:rPr>
                <w:rFonts w:eastAsia="Times New Roman"/>
              </w:rPr>
            </w:pPr>
            <w:r>
              <w:rPr>
                <w:rFonts w:eastAsia="Times New Roman"/>
              </w:rPr>
              <w:t xml:space="preserve">0 </w:t>
            </w:r>
          </w:p>
        </w:tc>
        <w:tc>
          <w:tcPr>
            <w:tcW w:w="0" w:type="auto"/>
            <w:vAlign w:val="center"/>
            <w:hideMark/>
          </w:tcPr>
          <w:p w14:paraId="1C55CF44" w14:textId="77777777" w:rsidR="001B3899" w:rsidRDefault="003D0EF4">
            <w:pPr>
              <w:rPr>
                <w:rFonts w:eastAsia="Times New Roman"/>
              </w:rPr>
            </w:pPr>
            <w:r>
              <w:rPr>
                <w:rFonts w:eastAsia="Times New Roman"/>
              </w:rPr>
              <w:t xml:space="preserve">0 </w:t>
            </w:r>
          </w:p>
        </w:tc>
        <w:tc>
          <w:tcPr>
            <w:tcW w:w="0" w:type="auto"/>
            <w:vAlign w:val="center"/>
            <w:hideMark/>
          </w:tcPr>
          <w:p w14:paraId="22FD1D2D" w14:textId="77777777" w:rsidR="001B3899" w:rsidRDefault="003D0EF4">
            <w:pPr>
              <w:rPr>
                <w:rFonts w:eastAsia="Times New Roman"/>
              </w:rPr>
            </w:pPr>
            <w:r>
              <w:rPr>
                <w:rFonts w:eastAsia="Times New Roman"/>
              </w:rPr>
              <w:t xml:space="preserve">0 </w:t>
            </w:r>
          </w:p>
        </w:tc>
        <w:tc>
          <w:tcPr>
            <w:tcW w:w="0" w:type="auto"/>
            <w:vAlign w:val="center"/>
            <w:hideMark/>
          </w:tcPr>
          <w:p w14:paraId="6355070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FFBCD3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9FDAFB9" w14:textId="77777777" w:rsidR="001B3899" w:rsidRDefault="003D0EF4">
            <w:pPr>
              <w:rPr>
                <w:rFonts w:eastAsia="Times New Roman"/>
              </w:rPr>
            </w:pPr>
            <w:r>
              <w:rPr>
                <w:rFonts w:eastAsia="Times New Roman"/>
              </w:rPr>
              <w:t xml:space="preserve">1,719,955 </w:t>
            </w:r>
          </w:p>
        </w:tc>
        <w:tc>
          <w:tcPr>
            <w:tcW w:w="0" w:type="auto"/>
            <w:vAlign w:val="center"/>
            <w:hideMark/>
          </w:tcPr>
          <w:p w14:paraId="644B0AC5" w14:textId="77777777" w:rsidR="001B3899" w:rsidRDefault="003D0EF4">
            <w:pPr>
              <w:rPr>
                <w:rFonts w:eastAsia="Times New Roman"/>
              </w:rPr>
            </w:pPr>
            <w:r>
              <w:rPr>
                <w:rFonts w:eastAsia="Times New Roman"/>
              </w:rPr>
              <w:t xml:space="preserve">7,017 </w:t>
            </w:r>
          </w:p>
        </w:tc>
        <w:tc>
          <w:tcPr>
            <w:tcW w:w="0" w:type="auto"/>
            <w:vAlign w:val="center"/>
            <w:hideMark/>
          </w:tcPr>
          <w:p w14:paraId="2DE91B1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2C1B818" w14:textId="77777777" w:rsidR="001B3899" w:rsidRDefault="003D0EF4">
            <w:pPr>
              <w:rPr>
                <w:rFonts w:eastAsia="Times New Roman"/>
              </w:rPr>
            </w:pPr>
            <w:r>
              <w:rPr>
                <w:rFonts w:eastAsia="Times New Roman"/>
              </w:rPr>
              <w:t xml:space="preserve">0 </w:t>
            </w:r>
          </w:p>
        </w:tc>
      </w:tr>
    </w:tbl>
    <w:p w14:paraId="38CAF82E"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470"/>
        <w:gridCol w:w="367"/>
        <w:gridCol w:w="453"/>
        <w:gridCol w:w="451"/>
        <w:gridCol w:w="450"/>
        <w:gridCol w:w="367"/>
        <w:gridCol w:w="729"/>
        <w:gridCol w:w="404"/>
        <w:gridCol w:w="729"/>
        <w:gridCol w:w="432"/>
        <w:gridCol w:w="729"/>
        <w:gridCol w:w="595"/>
        <w:gridCol w:w="465"/>
        <w:gridCol w:w="664"/>
        <w:gridCol w:w="404"/>
        <w:gridCol w:w="452"/>
      </w:tblGrid>
      <w:tr w:rsidR="001B3899" w14:paraId="58CE4732" w14:textId="77777777">
        <w:trPr>
          <w:divId w:val="1824467884"/>
          <w:tblHeader/>
          <w:tblCellSpacing w:w="15" w:type="dxa"/>
        </w:trPr>
        <w:tc>
          <w:tcPr>
            <w:tcW w:w="0" w:type="auto"/>
            <w:gridSpan w:val="17"/>
            <w:tcBorders>
              <w:top w:val="nil"/>
              <w:left w:val="nil"/>
              <w:bottom w:val="nil"/>
              <w:right w:val="nil"/>
            </w:tcBorders>
            <w:vAlign w:val="center"/>
            <w:hideMark/>
          </w:tcPr>
          <w:p w14:paraId="5D9FDC2B" w14:textId="1ED14F0A" w:rsidR="001B3899" w:rsidRDefault="00477412">
            <w:pPr>
              <w:jc w:val="center"/>
              <w:rPr>
                <w:rFonts w:eastAsia="Times New Roman"/>
              </w:rPr>
            </w:pPr>
            <w:ins w:id="325" w:author="Kyeil Kim" w:date="2019-04-25T13:18:00Z">
              <w:r>
                <w:rPr>
                  <w:rFonts w:eastAsia="Times New Roman"/>
                </w:rPr>
                <w:t xml:space="preserve">Table </w:t>
              </w:r>
            </w:ins>
            <w:del w:id="326" w:author="Kyeil Kim" w:date="2019-04-25T13:18:00Z">
              <w:r w:rsidR="003D0EF4" w:rsidDel="00477412">
                <w:rPr>
                  <w:rFonts w:eastAsia="Times New Roman"/>
                </w:rPr>
                <w:delText xml:space="preserve">Tablke </w:delText>
              </w:r>
            </w:del>
            <w:r w:rsidR="003D0EF4">
              <w:rPr>
                <w:rFonts w:eastAsia="Times New Roman"/>
              </w:rPr>
              <w:t xml:space="preserve">3-16v. Trip Mode Choice by Tour Purpose and Tour Mode - Observed Trip Mode Shares: At-Work Sub-Tours </w:t>
            </w:r>
          </w:p>
        </w:tc>
      </w:tr>
      <w:tr w:rsidR="001B3899" w14:paraId="7F60215B" w14:textId="77777777">
        <w:trPr>
          <w:divId w:val="1824467884"/>
          <w:tblHeader/>
          <w:tblCellSpacing w:w="15" w:type="dxa"/>
        </w:trPr>
        <w:tc>
          <w:tcPr>
            <w:tcW w:w="0" w:type="auto"/>
            <w:vAlign w:val="center"/>
            <w:hideMark/>
          </w:tcPr>
          <w:p w14:paraId="7C8E2061"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737D138F" w14:textId="77777777" w:rsidR="001B3899" w:rsidRDefault="003D0EF4">
            <w:pPr>
              <w:jc w:val="center"/>
              <w:divId w:val="271673461"/>
              <w:rPr>
                <w:rFonts w:eastAsia="Times New Roman"/>
                <w:b/>
                <w:bCs/>
              </w:rPr>
            </w:pPr>
            <w:r>
              <w:rPr>
                <w:rFonts w:eastAsia="Times New Roman"/>
                <w:b/>
                <w:bCs/>
              </w:rPr>
              <w:t xml:space="preserve">Trip Mode </w:t>
            </w:r>
          </w:p>
        </w:tc>
        <w:tc>
          <w:tcPr>
            <w:tcW w:w="0" w:type="auto"/>
            <w:vAlign w:val="center"/>
            <w:hideMark/>
          </w:tcPr>
          <w:p w14:paraId="20644B90"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42B39B78" w14:textId="77777777" w:rsidR="001B3899" w:rsidRDefault="003D0EF4">
            <w:pPr>
              <w:jc w:val="center"/>
              <w:divId w:val="2094860919"/>
              <w:rPr>
                <w:rFonts w:eastAsia="Times New Roman"/>
                <w:b/>
                <w:bCs/>
              </w:rPr>
            </w:pPr>
            <w:r>
              <w:rPr>
                <w:rFonts w:eastAsia="Times New Roman"/>
                <w:b/>
                <w:bCs/>
              </w:rPr>
              <w:t xml:space="preserve">Transit Totals </w:t>
            </w:r>
          </w:p>
        </w:tc>
      </w:tr>
      <w:tr w:rsidR="001B3899" w14:paraId="11FB44B5" w14:textId="77777777">
        <w:trPr>
          <w:divId w:val="1824467884"/>
          <w:tblHeader/>
          <w:tblCellSpacing w:w="15" w:type="dxa"/>
        </w:trPr>
        <w:tc>
          <w:tcPr>
            <w:tcW w:w="0" w:type="auto"/>
            <w:vAlign w:val="center"/>
            <w:hideMark/>
          </w:tcPr>
          <w:p w14:paraId="25ECAD4D" w14:textId="77777777" w:rsidR="001B3899" w:rsidRDefault="003D0EF4">
            <w:pPr>
              <w:rPr>
                <w:rFonts w:eastAsia="Times New Roman"/>
                <w:b/>
                <w:bCs/>
              </w:rPr>
            </w:pPr>
            <w:r>
              <w:rPr>
                <w:rFonts w:eastAsia="Times New Roman"/>
                <w:b/>
                <w:bCs/>
              </w:rPr>
              <w:t xml:space="preserve">Mode </w:t>
            </w:r>
          </w:p>
        </w:tc>
        <w:tc>
          <w:tcPr>
            <w:tcW w:w="0" w:type="auto"/>
            <w:vAlign w:val="center"/>
            <w:hideMark/>
          </w:tcPr>
          <w:p w14:paraId="03C12597"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23CBB154"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585EA214"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417CCCCE"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6BC9D81F"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974FC92"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580A48AD" w14:textId="2C18DF6B"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27"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1D92F44F"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29B33DE9" w14:textId="513FE6FC" w:rsidR="001B3899" w:rsidRDefault="003D0EF4">
            <w:pPr>
              <w:rPr>
                <w:rFonts w:eastAsia="Times New Roman"/>
                <w:b/>
                <w:bCs/>
              </w:rPr>
            </w:pPr>
            <w:r>
              <w:rPr>
                <w:rFonts w:eastAsia="Times New Roman"/>
                <w:b/>
                <w:bCs/>
              </w:rPr>
              <w:t>PNR Pre</w:t>
            </w:r>
            <w:ins w:id="328" w:author="Kyeil Kim" w:date="2019-04-25T13:15:00Z">
              <w:r w:rsidR="000D4135">
                <w:rPr>
                  <w:rFonts w:eastAsia="Times New Roman"/>
                  <w:b/>
                  <w:bCs/>
                </w:rPr>
                <w:t>mium</w:t>
              </w:r>
            </w:ins>
            <w:r>
              <w:rPr>
                <w:rFonts w:eastAsia="Times New Roman"/>
                <w:b/>
                <w:bCs/>
              </w:rPr>
              <w:t xml:space="preserve"> </w:t>
            </w:r>
          </w:p>
        </w:tc>
        <w:tc>
          <w:tcPr>
            <w:tcW w:w="0" w:type="auto"/>
            <w:vAlign w:val="center"/>
            <w:hideMark/>
          </w:tcPr>
          <w:p w14:paraId="5C5AEADC"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26F0E43F" w14:textId="1B8D2698" w:rsidR="001B3899" w:rsidRDefault="003D0EF4">
            <w:pPr>
              <w:rPr>
                <w:rFonts w:eastAsia="Times New Roman"/>
                <w:b/>
                <w:bCs/>
              </w:rPr>
            </w:pPr>
            <w:r>
              <w:rPr>
                <w:rFonts w:eastAsia="Times New Roman"/>
                <w:b/>
                <w:bCs/>
              </w:rPr>
              <w:t>KNR Pre</w:t>
            </w:r>
            <w:ins w:id="329"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02711510"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4741C7ED"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19FA305"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243DD215"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72B12C3E" w14:textId="77777777" w:rsidR="001B3899" w:rsidRDefault="003D0EF4">
            <w:pPr>
              <w:rPr>
                <w:rFonts w:eastAsia="Times New Roman"/>
                <w:b/>
                <w:bCs/>
              </w:rPr>
            </w:pPr>
            <w:r>
              <w:rPr>
                <w:rFonts w:eastAsia="Times New Roman"/>
                <w:b/>
                <w:bCs/>
              </w:rPr>
              <w:t xml:space="preserve">KNR </w:t>
            </w:r>
          </w:p>
        </w:tc>
      </w:tr>
      <w:tr w:rsidR="001B3899" w14:paraId="72D51AF9" w14:textId="77777777">
        <w:trPr>
          <w:divId w:val="1824467884"/>
          <w:tblCellSpacing w:w="15" w:type="dxa"/>
        </w:trPr>
        <w:tc>
          <w:tcPr>
            <w:tcW w:w="3600" w:type="dxa"/>
            <w:tcBorders>
              <w:right w:val="single" w:sz="6" w:space="0" w:color="auto"/>
            </w:tcBorders>
            <w:vAlign w:val="center"/>
            <w:hideMark/>
          </w:tcPr>
          <w:p w14:paraId="6F8782BB" w14:textId="77777777" w:rsidR="001B3899" w:rsidRDefault="003D0EF4">
            <w:pPr>
              <w:rPr>
                <w:rFonts w:eastAsia="Times New Roman"/>
              </w:rPr>
            </w:pPr>
            <w:r>
              <w:rPr>
                <w:rFonts w:eastAsia="Times New Roman"/>
              </w:rPr>
              <w:t xml:space="preserve">Drive Alone </w:t>
            </w:r>
          </w:p>
        </w:tc>
        <w:tc>
          <w:tcPr>
            <w:tcW w:w="0" w:type="auto"/>
            <w:vAlign w:val="center"/>
            <w:hideMark/>
          </w:tcPr>
          <w:p w14:paraId="3CAF3BDE" w14:textId="77777777" w:rsidR="001B3899" w:rsidRDefault="003D0EF4">
            <w:pPr>
              <w:rPr>
                <w:rFonts w:eastAsia="Times New Roman"/>
              </w:rPr>
            </w:pPr>
            <w:r>
              <w:rPr>
                <w:rFonts w:eastAsia="Times New Roman"/>
              </w:rPr>
              <w:t xml:space="preserve">100% </w:t>
            </w:r>
          </w:p>
        </w:tc>
        <w:tc>
          <w:tcPr>
            <w:tcW w:w="0" w:type="auto"/>
            <w:vAlign w:val="center"/>
            <w:hideMark/>
          </w:tcPr>
          <w:p w14:paraId="299877E9" w14:textId="77777777" w:rsidR="001B3899" w:rsidRDefault="003D0EF4">
            <w:pPr>
              <w:rPr>
                <w:rFonts w:eastAsia="Times New Roman"/>
              </w:rPr>
            </w:pPr>
            <w:r>
              <w:rPr>
                <w:rFonts w:eastAsia="Times New Roman"/>
              </w:rPr>
              <w:t xml:space="preserve">0% </w:t>
            </w:r>
          </w:p>
        </w:tc>
        <w:tc>
          <w:tcPr>
            <w:tcW w:w="0" w:type="auto"/>
            <w:vAlign w:val="center"/>
            <w:hideMark/>
          </w:tcPr>
          <w:p w14:paraId="593CEB54" w14:textId="77777777" w:rsidR="001B3899" w:rsidRDefault="003D0EF4">
            <w:pPr>
              <w:rPr>
                <w:rFonts w:eastAsia="Times New Roman"/>
              </w:rPr>
            </w:pPr>
            <w:r>
              <w:rPr>
                <w:rFonts w:eastAsia="Times New Roman"/>
              </w:rPr>
              <w:t xml:space="preserve">0% </w:t>
            </w:r>
          </w:p>
        </w:tc>
        <w:tc>
          <w:tcPr>
            <w:tcW w:w="0" w:type="auto"/>
            <w:vAlign w:val="center"/>
            <w:hideMark/>
          </w:tcPr>
          <w:p w14:paraId="111CCC83" w14:textId="77777777" w:rsidR="001B3899" w:rsidRDefault="003D0EF4">
            <w:pPr>
              <w:rPr>
                <w:rFonts w:eastAsia="Times New Roman"/>
              </w:rPr>
            </w:pPr>
            <w:r>
              <w:rPr>
                <w:rFonts w:eastAsia="Times New Roman"/>
              </w:rPr>
              <w:t xml:space="preserve">0% </w:t>
            </w:r>
          </w:p>
        </w:tc>
        <w:tc>
          <w:tcPr>
            <w:tcW w:w="0" w:type="auto"/>
            <w:vAlign w:val="center"/>
            <w:hideMark/>
          </w:tcPr>
          <w:p w14:paraId="18DE6CA6" w14:textId="77777777" w:rsidR="001B3899" w:rsidRDefault="003D0EF4">
            <w:pPr>
              <w:rPr>
                <w:rFonts w:eastAsia="Times New Roman"/>
              </w:rPr>
            </w:pPr>
            <w:r>
              <w:rPr>
                <w:rFonts w:eastAsia="Times New Roman"/>
              </w:rPr>
              <w:t xml:space="preserve">0% </w:t>
            </w:r>
          </w:p>
        </w:tc>
        <w:tc>
          <w:tcPr>
            <w:tcW w:w="0" w:type="auto"/>
            <w:vAlign w:val="center"/>
            <w:hideMark/>
          </w:tcPr>
          <w:p w14:paraId="27FAD27B" w14:textId="77777777" w:rsidR="001B3899" w:rsidRDefault="003D0EF4">
            <w:pPr>
              <w:rPr>
                <w:rFonts w:eastAsia="Times New Roman"/>
              </w:rPr>
            </w:pPr>
            <w:r>
              <w:rPr>
                <w:rFonts w:eastAsia="Times New Roman"/>
              </w:rPr>
              <w:t xml:space="preserve">0% </w:t>
            </w:r>
          </w:p>
        </w:tc>
        <w:tc>
          <w:tcPr>
            <w:tcW w:w="0" w:type="auto"/>
            <w:vAlign w:val="center"/>
            <w:hideMark/>
          </w:tcPr>
          <w:p w14:paraId="5C6978AC" w14:textId="77777777" w:rsidR="001B3899" w:rsidRDefault="003D0EF4">
            <w:pPr>
              <w:rPr>
                <w:rFonts w:eastAsia="Times New Roman"/>
              </w:rPr>
            </w:pPr>
            <w:r>
              <w:rPr>
                <w:rFonts w:eastAsia="Times New Roman"/>
              </w:rPr>
              <w:t xml:space="preserve">0% </w:t>
            </w:r>
          </w:p>
        </w:tc>
        <w:tc>
          <w:tcPr>
            <w:tcW w:w="0" w:type="auto"/>
            <w:vAlign w:val="center"/>
            <w:hideMark/>
          </w:tcPr>
          <w:p w14:paraId="55473CF8" w14:textId="77777777" w:rsidR="001B3899" w:rsidRDefault="003D0EF4">
            <w:pPr>
              <w:rPr>
                <w:rFonts w:eastAsia="Times New Roman"/>
              </w:rPr>
            </w:pPr>
            <w:r>
              <w:rPr>
                <w:rFonts w:eastAsia="Times New Roman"/>
              </w:rPr>
              <w:t xml:space="preserve">0% </w:t>
            </w:r>
          </w:p>
        </w:tc>
        <w:tc>
          <w:tcPr>
            <w:tcW w:w="0" w:type="auto"/>
            <w:vAlign w:val="center"/>
            <w:hideMark/>
          </w:tcPr>
          <w:p w14:paraId="28FAD1CF" w14:textId="77777777" w:rsidR="001B3899" w:rsidRDefault="003D0EF4">
            <w:pPr>
              <w:rPr>
                <w:rFonts w:eastAsia="Times New Roman"/>
              </w:rPr>
            </w:pPr>
            <w:r>
              <w:rPr>
                <w:rFonts w:eastAsia="Times New Roman"/>
              </w:rPr>
              <w:t xml:space="preserve">0% </w:t>
            </w:r>
          </w:p>
        </w:tc>
        <w:tc>
          <w:tcPr>
            <w:tcW w:w="0" w:type="auto"/>
            <w:vAlign w:val="center"/>
            <w:hideMark/>
          </w:tcPr>
          <w:p w14:paraId="394FB243" w14:textId="77777777" w:rsidR="001B3899" w:rsidRDefault="003D0EF4">
            <w:pPr>
              <w:rPr>
                <w:rFonts w:eastAsia="Times New Roman"/>
              </w:rPr>
            </w:pPr>
            <w:r>
              <w:rPr>
                <w:rFonts w:eastAsia="Times New Roman"/>
              </w:rPr>
              <w:t xml:space="preserve">0% </w:t>
            </w:r>
          </w:p>
        </w:tc>
        <w:tc>
          <w:tcPr>
            <w:tcW w:w="0" w:type="auto"/>
            <w:vAlign w:val="center"/>
            <w:hideMark/>
          </w:tcPr>
          <w:p w14:paraId="417699C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DF6D85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D6420C" w14:textId="77777777" w:rsidR="001B3899" w:rsidRDefault="003D0EF4">
            <w:pPr>
              <w:rPr>
                <w:rFonts w:eastAsia="Times New Roman"/>
              </w:rPr>
            </w:pPr>
            <w:r>
              <w:rPr>
                <w:rFonts w:eastAsia="Times New Roman"/>
              </w:rPr>
              <w:t xml:space="preserve">100% </w:t>
            </w:r>
          </w:p>
        </w:tc>
        <w:tc>
          <w:tcPr>
            <w:tcW w:w="0" w:type="auto"/>
            <w:vAlign w:val="center"/>
            <w:hideMark/>
          </w:tcPr>
          <w:p w14:paraId="13B081EE" w14:textId="77777777" w:rsidR="001B3899" w:rsidRDefault="003D0EF4">
            <w:pPr>
              <w:rPr>
                <w:rFonts w:eastAsia="Times New Roman"/>
              </w:rPr>
            </w:pPr>
            <w:r>
              <w:rPr>
                <w:rFonts w:eastAsia="Times New Roman"/>
              </w:rPr>
              <w:t xml:space="preserve">0% </w:t>
            </w:r>
          </w:p>
        </w:tc>
        <w:tc>
          <w:tcPr>
            <w:tcW w:w="0" w:type="auto"/>
            <w:vAlign w:val="center"/>
            <w:hideMark/>
          </w:tcPr>
          <w:p w14:paraId="75754A7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FB5F718" w14:textId="77777777" w:rsidR="001B3899" w:rsidRDefault="003D0EF4">
            <w:pPr>
              <w:rPr>
                <w:rFonts w:eastAsia="Times New Roman"/>
              </w:rPr>
            </w:pPr>
            <w:r>
              <w:rPr>
                <w:rFonts w:eastAsia="Times New Roman"/>
              </w:rPr>
              <w:t xml:space="preserve">0% </w:t>
            </w:r>
          </w:p>
        </w:tc>
      </w:tr>
      <w:tr w:rsidR="001B3899" w14:paraId="259BF3AC" w14:textId="77777777">
        <w:trPr>
          <w:divId w:val="1824467884"/>
          <w:tblCellSpacing w:w="15" w:type="dxa"/>
        </w:trPr>
        <w:tc>
          <w:tcPr>
            <w:tcW w:w="3600" w:type="dxa"/>
            <w:tcBorders>
              <w:right w:val="single" w:sz="6" w:space="0" w:color="auto"/>
            </w:tcBorders>
            <w:vAlign w:val="center"/>
            <w:hideMark/>
          </w:tcPr>
          <w:p w14:paraId="7478B8B1" w14:textId="4E6190FE" w:rsidR="001B3899" w:rsidRDefault="003D0EF4">
            <w:pPr>
              <w:rPr>
                <w:rFonts w:eastAsia="Times New Roman"/>
              </w:rPr>
            </w:pPr>
            <w:del w:id="330" w:author="Kyeil Kim" w:date="2019-04-25T13:20:00Z">
              <w:r w:rsidDel="00757A16">
                <w:rPr>
                  <w:rFonts w:eastAsia="Times New Roman"/>
                </w:rPr>
                <w:delText>Shared2</w:delText>
              </w:r>
            </w:del>
            <w:ins w:id="331" w:author="Kyeil Kim" w:date="2019-04-25T13:20:00Z">
              <w:r w:rsidR="00757A16">
                <w:rPr>
                  <w:rFonts w:eastAsia="Times New Roman"/>
                </w:rPr>
                <w:t>Shared 2</w:t>
              </w:r>
            </w:ins>
            <w:r>
              <w:rPr>
                <w:rFonts w:eastAsia="Times New Roman"/>
              </w:rPr>
              <w:t xml:space="preserve"> </w:t>
            </w:r>
          </w:p>
        </w:tc>
        <w:tc>
          <w:tcPr>
            <w:tcW w:w="0" w:type="auto"/>
            <w:vAlign w:val="center"/>
            <w:hideMark/>
          </w:tcPr>
          <w:p w14:paraId="5652506A" w14:textId="77777777" w:rsidR="001B3899" w:rsidRDefault="003D0EF4">
            <w:pPr>
              <w:rPr>
                <w:rFonts w:eastAsia="Times New Roman"/>
              </w:rPr>
            </w:pPr>
            <w:r>
              <w:rPr>
                <w:rFonts w:eastAsia="Times New Roman"/>
              </w:rPr>
              <w:t xml:space="preserve">18% </w:t>
            </w:r>
          </w:p>
        </w:tc>
        <w:tc>
          <w:tcPr>
            <w:tcW w:w="0" w:type="auto"/>
            <w:vAlign w:val="center"/>
            <w:hideMark/>
          </w:tcPr>
          <w:p w14:paraId="2EE3E4ED" w14:textId="77777777" w:rsidR="001B3899" w:rsidRDefault="003D0EF4">
            <w:pPr>
              <w:rPr>
                <w:rFonts w:eastAsia="Times New Roman"/>
              </w:rPr>
            </w:pPr>
            <w:r>
              <w:rPr>
                <w:rFonts w:eastAsia="Times New Roman"/>
              </w:rPr>
              <w:t xml:space="preserve">82% </w:t>
            </w:r>
          </w:p>
        </w:tc>
        <w:tc>
          <w:tcPr>
            <w:tcW w:w="0" w:type="auto"/>
            <w:vAlign w:val="center"/>
            <w:hideMark/>
          </w:tcPr>
          <w:p w14:paraId="77D21995" w14:textId="77777777" w:rsidR="001B3899" w:rsidRDefault="003D0EF4">
            <w:pPr>
              <w:rPr>
                <w:rFonts w:eastAsia="Times New Roman"/>
              </w:rPr>
            </w:pPr>
            <w:r>
              <w:rPr>
                <w:rFonts w:eastAsia="Times New Roman"/>
              </w:rPr>
              <w:t xml:space="preserve">0% </w:t>
            </w:r>
          </w:p>
        </w:tc>
        <w:tc>
          <w:tcPr>
            <w:tcW w:w="0" w:type="auto"/>
            <w:vAlign w:val="center"/>
            <w:hideMark/>
          </w:tcPr>
          <w:p w14:paraId="522C5FE4" w14:textId="77777777" w:rsidR="001B3899" w:rsidRDefault="003D0EF4">
            <w:pPr>
              <w:rPr>
                <w:rFonts w:eastAsia="Times New Roman"/>
              </w:rPr>
            </w:pPr>
            <w:r>
              <w:rPr>
                <w:rFonts w:eastAsia="Times New Roman"/>
              </w:rPr>
              <w:t xml:space="preserve">1% </w:t>
            </w:r>
          </w:p>
        </w:tc>
        <w:tc>
          <w:tcPr>
            <w:tcW w:w="0" w:type="auto"/>
            <w:vAlign w:val="center"/>
            <w:hideMark/>
          </w:tcPr>
          <w:p w14:paraId="0B6783ED" w14:textId="77777777" w:rsidR="001B3899" w:rsidRDefault="003D0EF4">
            <w:pPr>
              <w:rPr>
                <w:rFonts w:eastAsia="Times New Roman"/>
              </w:rPr>
            </w:pPr>
            <w:r>
              <w:rPr>
                <w:rFonts w:eastAsia="Times New Roman"/>
              </w:rPr>
              <w:t xml:space="preserve">0% </w:t>
            </w:r>
          </w:p>
        </w:tc>
        <w:tc>
          <w:tcPr>
            <w:tcW w:w="0" w:type="auto"/>
            <w:vAlign w:val="center"/>
            <w:hideMark/>
          </w:tcPr>
          <w:p w14:paraId="1D3CC343" w14:textId="77777777" w:rsidR="001B3899" w:rsidRDefault="003D0EF4">
            <w:pPr>
              <w:rPr>
                <w:rFonts w:eastAsia="Times New Roman"/>
              </w:rPr>
            </w:pPr>
            <w:r>
              <w:rPr>
                <w:rFonts w:eastAsia="Times New Roman"/>
              </w:rPr>
              <w:t xml:space="preserve">0% </w:t>
            </w:r>
          </w:p>
        </w:tc>
        <w:tc>
          <w:tcPr>
            <w:tcW w:w="0" w:type="auto"/>
            <w:vAlign w:val="center"/>
            <w:hideMark/>
          </w:tcPr>
          <w:p w14:paraId="3F1BA29A" w14:textId="77777777" w:rsidR="001B3899" w:rsidRDefault="003D0EF4">
            <w:pPr>
              <w:rPr>
                <w:rFonts w:eastAsia="Times New Roman"/>
              </w:rPr>
            </w:pPr>
            <w:r>
              <w:rPr>
                <w:rFonts w:eastAsia="Times New Roman"/>
              </w:rPr>
              <w:t xml:space="preserve">0% </w:t>
            </w:r>
          </w:p>
        </w:tc>
        <w:tc>
          <w:tcPr>
            <w:tcW w:w="0" w:type="auto"/>
            <w:vAlign w:val="center"/>
            <w:hideMark/>
          </w:tcPr>
          <w:p w14:paraId="2239CFCE" w14:textId="77777777" w:rsidR="001B3899" w:rsidRDefault="003D0EF4">
            <w:pPr>
              <w:rPr>
                <w:rFonts w:eastAsia="Times New Roman"/>
              </w:rPr>
            </w:pPr>
            <w:r>
              <w:rPr>
                <w:rFonts w:eastAsia="Times New Roman"/>
              </w:rPr>
              <w:t xml:space="preserve">0% </w:t>
            </w:r>
          </w:p>
        </w:tc>
        <w:tc>
          <w:tcPr>
            <w:tcW w:w="0" w:type="auto"/>
            <w:vAlign w:val="center"/>
            <w:hideMark/>
          </w:tcPr>
          <w:p w14:paraId="1EE5CDDB" w14:textId="77777777" w:rsidR="001B3899" w:rsidRDefault="003D0EF4">
            <w:pPr>
              <w:rPr>
                <w:rFonts w:eastAsia="Times New Roman"/>
              </w:rPr>
            </w:pPr>
            <w:r>
              <w:rPr>
                <w:rFonts w:eastAsia="Times New Roman"/>
              </w:rPr>
              <w:t xml:space="preserve">0% </w:t>
            </w:r>
          </w:p>
        </w:tc>
        <w:tc>
          <w:tcPr>
            <w:tcW w:w="0" w:type="auto"/>
            <w:vAlign w:val="center"/>
            <w:hideMark/>
          </w:tcPr>
          <w:p w14:paraId="711710FD" w14:textId="77777777" w:rsidR="001B3899" w:rsidRDefault="003D0EF4">
            <w:pPr>
              <w:rPr>
                <w:rFonts w:eastAsia="Times New Roman"/>
              </w:rPr>
            </w:pPr>
            <w:r>
              <w:rPr>
                <w:rFonts w:eastAsia="Times New Roman"/>
              </w:rPr>
              <w:t xml:space="preserve">0% </w:t>
            </w:r>
          </w:p>
        </w:tc>
        <w:tc>
          <w:tcPr>
            <w:tcW w:w="0" w:type="auto"/>
            <w:vAlign w:val="center"/>
            <w:hideMark/>
          </w:tcPr>
          <w:p w14:paraId="1CF3B03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BC4D5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1F05CF3" w14:textId="77777777" w:rsidR="001B3899" w:rsidRDefault="003D0EF4">
            <w:pPr>
              <w:rPr>
                <w:rFonts w:eastAsia="Times New Roman"/>
              </w:rPr>
            </w:pPr>
            <w:r>
              <w:rPr>
                <w:rFonts w:eastAsia="Times New Roman"/>
              </w:rPr>
              <w:t xml:space="preserve">100% </w:t>
            </w:r>
          </w:p>
        </w:tc>
        <w:tc>
          <w:tcPr>
            <w:tcW w:w="0" w:type="auto"/>
            <w:vAlign w:val="center"/>
            <w:hideMark/>
          </w:tcPr>
          <w:p w14:paraId="4D2A954B" w14:textId="77777777" w:rsidR="001B3899" w:rsidRDefault="003D0EF4">
            <w:pPr>
              <w:rPr>
                <w:rFonts w:eastAsia="Times New Roman"/>
              </w:rPr>
            </w:pPr>
            <w:r>
              <w:rPr>
                <w:rFonts w:eastAsia="Times New Roman"/>
              </w:rPr>
              <w:t xml:space="preserve">0% </w:t>
            </w:r>
          </w:p>
        </w:tc>
        <w:tc>
          <w:tcPr>
            <w:tcW w:w="0" w:type="auto"/>
            <w:vAlign w:val="center"/>
            <w:hideMark/>
          </w:tcPr>
          <w:p w14:paraId="75AE2ED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648E592" w14:textId="77777777" w:rsidR="001B3899" w:rsidRDefault="003D0EF4">
            <w:pPr>
              <w:rPr>
                <w:rFonts w:eastAsia="Times New Roman"/>
              </w:rPr>
            </w:pPr>
            <w:r>
              <w:rPr>
                <w:rFonts w:eastAsia="Times New Roman"/>
              </w:rPr>
              <w:t xml:space="preserve">0% </w:t>
            </w:r>
          </w:p>
        </w:tc>
      </w:tr>
      <w:tr w:rsidR="001B3899" w14:paraId="3A712E88" w14:textId="77777777">
        <w:trPr>
          <w:divId w:val="1824467884"/>
          <w:tblCellSpacing w:w="15" w:type="dxa"/>
        </w:trPr>
        <w:tc>
          <w:tcPr>
            <w:tcW w:w="3600" w:type="dxa"/>
            <w:tcBorders>
              <w:right w:val="single" w:sz="6" w:space="0" w:color="auto"/>
            </w:tcBorders>
            <w:vAlign w:val="center"/>
            <w:hideMark/>
          </w:tcPr>
          <w:p w14:paraId="6ADFDAF5" w14:textId="56081378" w:rsidR="001B3899" w:rsidRDefault="003D0EF4">
            <w:pPr>
              <w:rPr>
                <w:rFonts w:eastAsia="Times New Roman"/>
              </w:rPr>
            </w:pPr>
            <w:del w:id="332" w:author="Kyeil Kim" w:date="2019-04-25T13:23:00Z">
              <w:r w:rsidDel="004B44DE">
                <w:rPr>
                  <w:rFonts w:eastAsia="Times New Roman"/>
                </w:rPr>
                <w:delText>Shared3+</w:delText>
              </w:r>
            </w:del>
            <w:ins w:id="333" w:author="Kyeil Kim" w:date="2019-04-25T13:23:00Z">
              <w:r w:rsidR="004B44DE">
                <w:rPr>
                  <w:rFonts w:eastAsia="Times New Roman"/>
                </w:rPr>
                <w:t>Shared 3+</w:t>
              </w:r>
            </w:ins>
            <w:r>
              <w:rPr>
                <w:rFonts w:eastAsia="Times New Roman"/>
              </w:rPr>
              <w:t xml:space="preserve"> </w:t>
            </w:r>
          </w:p>
        </w:tc>
        <w:tc>
          <w:tcPr>
            <w:tcW w:w="0" w:type="auto"/>
            <w:vAlign w:val="center"/>
            <w:hideMark/>
          </w:tcPr>
          <w:p w14:paraId="28DFE22A" w14:textId="77777777" w:rsidR="001B3899" w:rsidRDefault="003D0EF4">
            <w:pPr>
              <w:rPr>
                <w:rFonts w:eastAsia="Times New Roman"/>
              </w:rPr>
            </w:pPr>
            <w:r>
              <w:rPr>
                <w:rFonts w:eastAsia="Times New Roman"/>
              </w:rPr>
              <w:t xml:space="preserve">2% </w:t>
            </w:r>
          </w:p>
        </w:tc>
        <w:tc>
          <w:tcPr>
            <w:tcW w:w="0" w:type="auto"/>
            <w:vAlign w:val="center"/>
            <w:hideMark/>
          </w:tcPr>
          <w:p w14:paraId="2FF43429" w14:textId="77777777" w:rsidR="001B3899" w:rsidRDefault="003D0EF4">
            <w:pPr>
              <w:rPr>
                <w:rFonts w:eastAsia="Times New Roman"/>
              </w:rPr>
            </w:pPr>
            <w:r>
              <w:rPr>
                <w:rFonts w:eastAsia="Times New Roman"/>
              </w:rPr>
              <w:t xml:space="preserve">5% </w:t>
            </w:r>
          </w:p>
        </w:tc>
        <w:tc>
          <w:tcPr>
            <w:tcW w:w="0" w:type="auto"/>
            <w:vAlign w:val="center"/>
            <w:hideMark/>
          </w:tcPr>
          <w:p w14:paraId="4681C6A3" w14:textId="77777777" w:rsidR="001B3899" w:rsidRDefault="003D0EF4">
            <w:pPr>
              <w:rPr>
                <w:rFonts w:eastAsia="Times New Roman"/>
              </w:rPr>
            </w:pPr>
            <w:r>
              <w:rPr>
                <w:rFonts w:eastAsia="Times New Roman"/>
              </w:rPr>
              <w:t xml:space="preserve">94% </w:t>
            </w:r>
          </w:p>
        </w:tc>
        <w:tc>
          <w:tcPr>
            <w:tcW w:w="0" w:type="auto"/>
            <w:vAlign w:val="center"/>
            <w:hideMark/>
          </w:tcPr>
          <w:p w14:paraId="7BAE2876" w14:textId="77777777" w:rsidR="001B3899" w:rsidRDefault="003D0EF4">
            <w:pPr>
              <w:rPr>
                <w:rFonts w:eastAsia="Times New Roman"/>
              </w:rPr>
            </w:pPr>
            <w:r>
              <w:rPr>
                <w:rFonts w:eastAsia="Times New Roman"/>
              </w:rPr>
              <w:t xml:space="preserve">0% </w:t>
            </w:r>
          </w:p>
        </w:tc>
        <w:tc>
          <w:tcPr>
            <w:tcW w:w="0" w:type="auto"/>
            <w:vAlign w:val="center"/>
            <w:hideMark/>
          </w:tcPr>
          <w:p w14:paraId="6353417C" w14:textId="77777777" w:rsidR="001B3899" w:rsidRDefault="003D0EF4">
            <w:pPr>
              <w:rPr>
                <w:rFonts w:eastAsia="Times New Roman"/>
              </w:rPr>
            </w:pPr>
            <w:r>
              <w:rPr>
                <w:rFonts w:eastAsia="Times New Roman"/>
              </w:rPr>
              <w:t xml:space="preserve">0% </w:t>
            </w:r>
          </w:p>
        </w:tc>
        <w:tc>
          <w:tcPr>
            <w:tcW w:w="0" w:type="auto"/>
            <w:vAlign w:val="center"/>
            <w:hideMark/>
          </w:tcPr>
          <w:p w14:paraId="0C040D63" w14:textId="77777777" w:rsidR="001B3899" w:rsidRDefault="003D0EF4">
            <w:pPr>
              <w:rPr>
                <w:rFonts w:eastAsia="Times New Roman"/>
              </w:rPr>
            </w:pPr>
            <w:r>
              <w:rPr>
                <w:rFonts w:eastAsia="Times New Roman"/>
              </w:rPr>
              <w:t xml:space="preserve">0% </w:t>
            </w:r>
          </w:p>
        </w:tc>
        <w:tc>
          <w:tcPr>
            <w:tcW w:w="0" w:type="auto"/>
            <w:vAlign w:val="center"/>
            <w:hideMark/>
          </w:tcPr>
          <w:p w14:paraId="1282528E" w14:textId="77777777" w:rsidR="001B3899" w:rsidRDefault="003D0EF4">
            <w:pPr>
              <w:rPr>
                <w:rFonts w:eastAsia="Times New Roman"/>
              </w:rPr>
            </w:pPr>
            <w:r>
              <w:rPr>
                <w:rFonts w:eastAsia="Times New Roman"/>
              </w:rPr>
              <w:t xml:space="preserve">0% </w:t>
            </w:r>
          </w:p>
        </w:tc>
        <w:tc>
          <w:tcPr>
            <w:tcW w:w="0" w:type="auto"/>
            <w:vAlign w:val="center"/>
            <w:hideMark/>
          </w:tcPr>
          <w:p w14:paraId="2CA5BEEB" w14:textId="77777777" w:rsidR="001B3899" w:rsidRDefault="003D0EF4">
            <w:pPr>
              <w:rPr>
                <w:rFonts w:eastAsia="Times New Roman"/>
              </w:rPr>
            </w:pPr>
            <w:r>
              <w:rPr>
                <w:rFonts w:eastAsia="Times New Roman"/>
              </w:rPr>
              <w:t xml:space="preserve">0% </w:t>
            </w:r>
          </w:p>
        </w:tc>
        <w:tc>
          <w:tcPr>
            <w:tcW w:w="0" w:type="auto"/>
            <w:vAlign w:val="center"/>
            <w:hideMark/>
          </w:tcPr>
          <w:p w14:paraId="6D9A1316" w14:textId="77777777" w:rsidR="001B3899" w:rsidRDefault="003D0EF4">
            <w:pPr>
              <w:rPr>
                <w:rFonts w:eastAsia="Times New Roman"/>
              </w:rPr>
            </w:pPr>
            <w:r>
              <w:rPr>
                <w:rFonts w:eastAsia="Times New Roman"/>
              </w:rPr>
              <w:t xml:space="preserve">0% </w:t>
            </w:r>
          </w:p>
        </w:tc>
        <w:tc>
          <w:tcPr>
            <w:tcW w:w="0" w:type="auto"/>
            <w:vAlign w:val="center"/>
            <w:hideMark/>
          </w:tcPr>
          <w:p w14:paraId="4ADB2B67" w14:textId="77777777" w:rsidR="001B3899" w:rsidRDefault="003D0EF4">
            <w:pPr>
              <w:rPr>
                <w:rFonts w:eastAsia="Times New Roman"/>
              </w:rPr>
            </w:pPr>
            <w:r>
              <w:rPr>
                <w:rFonts w:eastAsia="Times New Roman"/>
              </w:rPr>
              <w:t xml:space="preserve">0% </w:t>
            </w:r>
          </w:p>
        </w:tc>
        <w:tc>
          <w:tcPr>
            <w:tcW w:w="0" w:type="auto"/>
            <w:vAlign w:val="center"/>
            <w:hideMark/>
          </w:tcPr>
          <w:p w14:paraId="551CE45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07184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DF02062" w14:textId="77777777" w:rsidR="001B3899" w:rsidRDefault="003D0EF4">
            <w:pPr>
              <w:rPr>
                <w:rFonts w:eastAsia="Times New Roman"/>
              </w:rPr>
            </w:pPr>
            <w:r>
              <w:rPr>
                <w:rFonts w:eastAsia="Times New Roman"/>
              </w:rPr>
              <w:t xml:space="preserve">100% </w:t>
            </w:r>
          </w:p>
        </w:tc>
        <w:tc>
          <w:tcPr>
            <w:tcW w:w="0" w:type="auto"/>
            <w:vAlign w:val="center"/>
            <w:hideMark/>
          </w:tcPr>
          <w:p w14:paraId="70170A58" w14:textId="77777777" w:rsidR="001B3899" w:rsidRDefault="003D0EF4">
            <w:pPr>
              <w:rPr>
                <w:rFonts w:eastAsia="Times New Roman"/>
              </w:rPr>
            </w:pPr>
            <w:r>
              <w:rPr>
                <w:rFonts w:eastAsia="Times New Roman"/>
              </w:rPr>
              <w:t xml:space="preserve">0% </w:t>
            </w:r>
          </w:p>
        </w:tc>
        <w:tc>
          <w:tcPr>
            <w:tcW w:w="0" w:type="auto"/>
            <w:vAlign w:val="center"/>
            <w:hideMark/>
          </w:tcPr>
          <w:p w14:paraId="3EF4BB6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DC5DB0C" w14:textId="77777777" w:rsidR="001B3899" w:rsidRDefault="003D0EF4">
            <w:pPr>
              <w:rPr>
                <w:rFonts w:eastAsia="Times New Roman"/>
              </w:rPr>
            </w:pPr>
            <w:r>
              <w:rPr>
                <w:rFonts w:eastAsia="Times New Roman"/>
              </w:rPr>
              <w:t xml:space="preserve">0% </w:t>
            </w:r>
          </w:p>
        </w:tc>
      </w:tr>
      <w:tr w:rsidR="001B3899" w14:paraId="3FAE490D" w14:textId="77777777">
        <w:trPr>
          <w:divId w:val="1824467884"/>
          <w:tblCellSpacing w:w="15" w:type="dxa"/>
        </w:trPr>
        <w:tc>
          <w:tcPr>
            <w:tcW w:w="3600" w:type="dxa"/>
            <w:tcBorders>
              <w:right w:val="single" w:sz="6" w:space="0" w:color="auto"/>
            </w:tcBorders>
            <w:vAlign w:val="center"/>
            <w:hideMark/>
          </w:tcPr>
          <w:p w14:paraId="2312E2B6" w14:textId="77777777" w:rsidR="001B3899" w:rsidRDefault="003D0EF4">
            <w:pPr>
              <w:rPr>
                <w:rFonts w:eastAsia="Times New Roman"/>
              </w:rPr>
            </w:pPr>
            <w:r>
              <w:rPr>
                <w:rFonts w:eastAsia="Times New Roman"/>
              </w:rPr>
              <w:t xml:space="preserve">Walk </w:t>
            </w:r>
          </w:p>
        </w:tc>
        <w:tc>
          <w:tcPr>
            <w:tcW w:w="0" w:type="auto"/>
            <w:vAlign w:val="center"/>
            <w:hideMark/>
          </w:tcPr>
          <w:p w14:paraId="269028A6" w14:textId="77777777" w:rsidR="001B3899" w:rsidRDefault="003D0EF4">
            <w:pPr>
              <w:rPr>
                <w:rFonts w:eastAsia="Times New Roman"/>
              </w:rPr>
            </w:pPr>
            <w:r>
              <w:rPr>
                <w:rFonts w:eastAsia="Times New Roman"/>
              </w:rPr>
              <w:t xml:space="preserve">0% </w:t>
            </w:r>
          </w:p>
        </w:tc>
        <w:tc>
          <w:tcPr>
            <w:tcW w:w="0" w:type="auto"/>
            <w:vAlign w:val="center"/>
            <w:hideMark/>
          </w:tcPr>
          <w:p w14:paraId="03743B8E" w14:textId="77777777" w:rsidR="001B3899" w:rsidRDefault="003D0EF4">
            <w:pPr>
              <w:rPr>
                <w:rFonts w:eastAsia="Times New Roman"/>
              </w:rPr>
            </w:pPr>
            <w:r>
              <w:rPr>
                <w:rFonts w:eastAsia="Times New Roman"/>
              </w:rPr>
              <w:t xml:space="preserve">0% </w:t>
            </w:r>
          </w:p>
        </w:tc>
        <w:tc>
          <w:tcPr>
            <w:tcW w:w="0" w:type="auto"/>
            <w:vAlign w:val="center"/>
            <w:hideMark/>
          </w:tcPr>
          <w:p w14:paraId="1D1D627F" w14:textId="77777777" w:rsidR="001B3899" w:rsidRDefault="003D0EF4">
            <w:pPr>
              <w:rPr>
                <w:rFonts w:eastAsia="Times New Roman"/>
              </w:rPr>
            </w:pPr>
            <w:r>
              <w:rPr>
                <w:rFonts w:eastAsia="Times New Roman"/>
              </w:rPr>
              <w:t xml:space="preserve">0% </w:t>
            </w:r>
          </w:p>
        </w:tc>
        <w:tc>
          <w:tcPr>
            <w:tcW w:w="0" w:type="auto"/>
            <w:vAlign w:val="center"/>
            <w:hideMark/>
          </w:tcPr>
          <w:p w14:paraId="0B58668D" w14:textId="77777777" w:rsidR="001B3899" w:rsidRDefault="003D0EF4">
            <w:pPr>
              <w:rPr>
                <w:rFonts w:eastAsia="Times New Roman"/>
              </w:rPr>
            </w:pPr>
            <w:r>
              <w:rPr>
                <w:rFonts w:eastAsia="Times New Roman"/>
              </w:rPr>
              <w:t xml:space="preserve">100% </w:t>
            </w:r>
          </w:p>
        </w:tc>
        <w:tc>
          <w:tcPr>
            <w:tcW w:w="0" w:type="auto"/>
            <w:vAlign w:val="center"/>
            <w:hideMark/>
          </w:tcPr>
          <w:p w14:paraId="5962DC7A" w14:textId="77777777" w:rsidR="001B3899" w:rsidRDefault="003D0EF4">
            <w:pPr>
              <w:rPr>
                <w:rFonts w:eastAsia="Times New Roman"/>
              </w:rPr>
            </w:pPr>
            <w:r>
              <w:rPr>
                <w:rFonts w:eastAsia="Times New Roman"/>
              </w:rPr>
              <w:t xml:space="preserve">0% </w:t>
            </w:r>
          </w:p>
        </w:tc>
        <w:tc>
          <w:tcPr>
            <w:tcW w:w="0" w:type="auto"/>
            <w:vAlign w:val="center"/>
            <w:hideMark/>
          </w:tcPr>
          <w:p w14:paraId="40B1296F" w14:textId="77777777" w:rsidR="001B3899" w:rsidRDefault="003D0EF4">
            <w:pPr>
              <w:rPr>
                <w:rFonts w:eastAsia="Times New Roman"/>
              </w:rPr>
            </w:pPr>
            <w:r>
              <w:rPr>
                <w:rFonts w:eastAsia="Times New Roman"/>
              </w:rPr>
              <w:t xml:space="preserve">0% </w:t>
            </w:r>
          </w:p>
        </w:tc>
        <w:tc>
          <w:tcPr>
            <w:tcW w:w="0" w:type="auto"/>
            <w:vAlign w:val="center"/>
            <w:hideMark/>
          </w:tcPr>
          <w:p w14:paraId="678F5D7D" w14:textId="77777777" w:rsidR="001B3899" w:rsidRDefault="003D0EF4">
            <w:pPr>
              <w:rPr>
                <w:rFonts w:eastAsia="Times New Roman"/>
              </w:rPr>
            </w:pPr>
            <w:r>
              <w:rPr>
                <w:rFonts w:eastAsia="Times New Roman"/>
              </w:rPr>
              <w:t xml:space="preserve">0% </w:t>
            </w:r>
          </w:p>
        </w:tc>
        <w:tc>
          <w:tcPr>
            <w:tcW w:w="0" w:type="auto"/>
            <w:vAlign w:val="center"/>
            <w:hideMark/>
          </w:tcPr>
          <w:p w14:paraId="02028045" w14:textId="77777777" w:rsidR="001B3899" w:rsidRDefault="003D0EF4">
            <w:pPr>
              <w:rPr>
                <w:rFonts w:eastAsia="Times New Roman"/>
              </w:rPr>
            </w:pPr>
            <w:r>
              <w:rPr>
                <w:rFonts w:eastAsia="Times New Roman"/>
              </w:rPr>
              <w:t xml:space="preserve">0% </w:t>
            </w:r>
          </w:p>
        </w:tc>
        <w:tc>
          <w:tcPr>
            <w:tcW w:w="0" w:type="auto"/>
            <w:vAlign w:val="center"/>
            <w:hideMark/>
          </w:tcPr>
          <w:p w14:paraId="34FF9435" w14:textId="77777777" w:rsidR="001B3899" w:rsidRDefault="003D0EF4">
            <w:pPr>
              <w:rPr>
                <w:rFonts w:eastAsia="Times New Roman"/>
              </w:rPr>
            </w:pPr>
            <w:r>
              <w:rPr>
                <w:rFonts w:eastAsia="Times New Roman"/>
              </w:rPr>
              <w:t xml:space="preserve">0% </w:t>
            </w:r>
          </w:p>
        </w:tc>
        <w:tc>
          <w:tcPr>
            <w:tcW w:w="0" w:type="auto"/>
            <w:vAlign w:val="center"/>
            <w:hideMark/>
          </w:tcPr>
          <w:p w14:paraId="4BE5977D" w14:textId="77777777" w:rsidR="001B3899" w:rsidRDefault="003D0EF4">
            <w:pPr>
              <w:rPr>
                <w:rFonts w:eastAsia="Times New Roman"/>
              </w:rPr>
            </w:pPr>
            <w:r>
              <w:rPr>
                <w:rFonts w:eastAsia="Times New Roman"/>
              </w:rPr>
              <w:t xml:space="preserve">0% </w:t>
            </w:r>
          </w:p>
        </w:tc>
        <w:tc>
          <w:tcPr>
            <w:tcW w:w="0" w:type="auto"/>
            <w:vAlign w:val="center"/>
            <w:hideMark/>
          </w:tcPr>
          <w:p w14:paraId="41F165E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DF6A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A0FDA36" w14:textId="77777777" w:rsidR="001B3899" w:rsidRDefault="003D0EF4">
            <w:pPr>
              <w:rPr>
                <w:rFonts w:eastAsia="Times New Roman"/>
              </w:rPr>
            </w:pPr>
            <w:r>
              <w:rPr>
                <w:rFonts w:eastAsia="Times New Roman"/>
              </w:rPr>
              <w:t xml:space="preserve">100% </w:t>
            </w:r>
          </w:p>
        </w:tc>
        <w:tc>
          <w:tcPr>
            <w:tcW w:w="0" w:type="auto"/>
            <w:vAlign w:val="center"/>
            <w:hideMark/>
          </w:tcPr>
          <w:p w14:paraId="7D3330DD" w14:textId="77777777" w:rsidR="001B3899" w:rsidRDefault="003D0EF4">
            <w:pPr>
              <w:rPr>
                <w:rFonts w:eastAsia="Times New Roman"/>
              </w:rPr>
            </w:pPr>
            <w:r>
              <w:rPr>
                <w:rFonts w:eastAsia="Times New Roman"/>
              </w:rPr>
              <w:t xml:space="preserve">0% </w:t>
            </w:r>
          </w:p>
        </w:tc>
        <w:tc>
          <w:tcPr>
            <w:tcW w:w="0" w:type="auto"/>
            <w:vAlign w:val="center"/>
            <w:hideMark/>
          </w:tcPr>
          <w:p w14:paraId="2FE69A0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AFCF3E" w14:textId="77777777" w:rsidR="001B3899" w:rsidRDefault="003D0EF4">
            <w:pPr>
              <w:rPr>
                <w:rFonts w:eastAsia="Times New Roman"/>
              </w:rPr>
            </w:pPr>
            <w:r>
              <w:rPr>
                <w:rFonts w:eastAsia="Times New Roman"/>
              </w:rPr>
              <w:t xml:space="preserve">0% </w:t>
            </w:r>
          </w:p>
        </w:tc>
      </w:tr>
      <w:tr w:rsidR="001B3899" w14:paraId="62C09D39" w14:textId="77777777">
        <w:trPr>
          <w:divId w:val="1824467884"/>
          <w:tblCellSpacing w:w="15" w:type="dxa"/>
        </w:trPr>
        <w:tc>
          <w:tcPr>
            <w:tcW w:w="3600" w:type="dxa"/>
            <w:tcBorders>
              <w:right w:val="single" w:sz="6" w:space="0" w:color="auto"/>
            </w:tcBorders>
            <w:vAlign w:val="center"/>
            <w:hideMark/>
          </w:tcPr>
          <w:p w14:paraId="1C355529" w14:textId="77777777" w:rsidR="001B3899" w:rsidRDefault="003D0EF4">
            <w:pPr>
              <w:rPr>
                <w:rFonts w:eastAsia="Times New Roman"/>
              </w:rPr>
            </w:pPr>
            <w:r>
              <w:rPr>
                <w:rFonts w:eastAsia="Times New Roman"/>
              </w:rPr>
              <w:lastRenderedPageBreak/>
              <w:t xml:space="preserve">Bike </w:t>
            </w:r>
          </w:p>
        </w:tc>
        <w:tc>
          <w:tcPr>
            <w:tcW w:w="0" w:type="auto"/>
            <w:vAlign w:val="center"/>
            <w:hideMark/>
          </w:tcPr>
          <w:p w14:paraId="4510CCC7" w14:textId="77777777" w:rsidR="001B3899" w:rsidRDefault="003D0EF4">
            <w:pPr>
              <w:rPr>
                <w:rFonts w:eastAsia="Times New Roman"/>
              </w:rPr>
            </w:pPr>
            <w:r>
              <w:rPr>
                <w:rFonts w:eastAsia="Times New Roman"/>
              </w:rPr>
              <w:t xml:space="preserve">0% </w:t>
            </w:r>
          </w:p>
        </w:tc>
        <w:tc>
          <w:tcPr>
            <w:tcW w:w="0" w:type="auto"/>
            <w:vAlign w:val="center"/>
            <w:hideMark/>
          </w:tcPr>
          <w:p w14:paraId="308CC1B0" w14:textId="77777777" w:rsidR="001B3899" w:rsidRDefault="003D0EF4">
            <w:pPr>
              <w:rPr>
                <w:rFonts w:eastAsia="Times New Roman"/>
              </w:rPr>
            </w:pPr>
            <w:r>
              <w:rPr>
                <w:rFonts w:eastAsia="Times New Roman"/>
              </w:rPr>
              <w:t xml:space="preserve">0% </w:t>
            </w:r>
          </w:p>
        </w:tc>
        <w:tc>
          <w:tcPr>
            <w:tcW w:w="0" w:type="auto"/>
            <w:vAlign w:val="center"/>
            <w:hideMark/>
          </w:tcPr>
          <w:p w14:paraId="22EF5D26" w14:textId="77777777" w:rsidR="001B3899" w:rsidRDefault="003D0EF4">
            <w:pPr>
              <w:rPr>
                <w:rFonts w:eastAsia="Times New Roman"/>
              </w:rPr>
            </w:pPr>
            <w:r>
              <w:rPr>
                <w:rFonts w:eastAsia="Times New Roman"/>
              </w:rPr>
              <w:t xml:space="preserve">0% </w:t>
            </w:r>
          </w:p>
        </w:tc>
        <w:tc>
          <w:tcPr>
            <w:tcW w:w="0" w:type="auto"/>
            <w:vAlign w:val="center"/>
            <w:hideMark/>
          </w:tcPr>
          <w:p w14:paraId="53D536F9" w14:textId="77777777" w:rsidR="001B3899" w:rsidRDefault="003D0EF4">
            <w:pPr>
              <w:rPr>
                <w:rFonts w:eastAsia="Times New Roman"/>
              </w:rPr>
            </w:pPr>
            <w:r>
              <w:rPr>
                <w:rFonts w:eastAsia="Times New Roman"/>
              </w:rPr>
              <w:t xml:space="preserve">0% </w:t>
            </w:r>
          </w:p>
        </w:tc>
        <w:tc>
          <w:tcPr>
            <w:tcW w:w="0" w:type="auto"/>
            <w:vAlign w:val="center"/>
            <w:hideMark/>
          </w:tcPr>
          <w:p w14:paraId="35AAC2D4" w14:textId="77777777" w:rsidR="001B3899" w:rsidRDefault="003D0EF4">
            <w:pPr>
              <w:rPr>
                <w:rFonts w:eastAsia="Times New Roman"/>
              </w:rPr>
            </w:pPr>
            <w:r>
              <w:rPr>
                <w:rFonts w:eastAsia="Times New Roman"/>
              </w:rPr>
              <w:t xml:space="preserve">100% </w:t>
            </w:r>
          </w:p>
        </w:tc>
        <w:tc>
          <w:tcPr>
            <w:tcW w:w="0" w:type="auto"/>
            <w:vAlign w:val="center"/>
            <w:hideMark/>
          </w:tcPr>
          <w:p w14:paraId="730106B8" w14:textId="77777777" w:rsidR="001B3899" w:rsidRDefault="003D0EF4">
            <w:pPr>
              <w:rPr>
                <w:rFonts w:eastAsia="Times New Roman"/>
              </w:rPr>
            </w:pPr>
            <w:r>
              <w:rPr>
                <w:rFonts w:eastAsia="Times New Roman"/>
              </w:rPr>
              <w:t xml:space="preserve">0% </w:t>
            </w:r>
          </w:p>
        </w:tc>
        <w:tc>
          <w:tcPr>
            <w:tcW w:w="0" w:type="auto"/>
            <w:vAlign w:val="center"/>
            <w:hideMark/>
          </w:tcPr>
          <w:p w14:paraId="096BBA88" w14:textId="77777777" w:rsidR="001B3899" w:rsidRDefault="003D0EF4">
            <w:pPr>
              <w:rPr>
                <w:rFonts w:eastAsia="Times New Roman"/>
              </w:rPr>
            </w:pPr>
            <w:r>
              <w:rPr>
                <w:rFonts w:eastAsia="Times New Roman"/>
              </w:rPr>
              <w:t xml:space="preserve">0% </w:t>
            </w:r>
          </w:p>
        </w:tc>
        <w:tc>
          <w:tcPr>
            <w:tcW w:w="0" w:type="auto"/>
            <w:vAlign w:val="center"/>
            <w:hideMark/>
          </w:tcPr>
          <w:p w14:paraId="04DFA649" w14:textId="77777777" w:rsidR="001B3899" w:rsidRDefault="003D0EF4">
            <w:pPr>
              <w:rPr>
                <w:rFonts w:eastAsia="Times New Roman"/>
              </w:rPr>
            </w:pPr>
            <w:r>
              <w:rPr>
                <w:rFonts w:eastAsia="Times New Roman"/>
              </w:rPr>
              <w:t xml:space="preserve">0% </w:t>
            </w:r>
          </w:p>
        </w:tc>
        <w:tc>
          <w:tcPr>
            <w:tcW w:w="0" w:type="auto"/>
            <w:vAlign w:val="center"/>
            <w:hideMark/>
          </w:tcPr>
          <w:p w14:paraId="12FAFED0" w14:textId="77777777" w:rsidR="001B3899" w:rsidRDefault="003D0EF4">
            <w:pPr>
              <w:rPr>
                <w:rFonts w:eastAsia="Times New Roman"/>
              </w:rPr>
            </w:pPr>
            <w:r>
              <w:rPr>
                <w:rFonts w:eastAsia="Times New Roman"/>
              </w:rPr>
              <w:t xml:space="preserve">0% </w:t>
            </w:r>
          </w:p>
        </w:tc>
        <w:tc>
          <w:tcPr>
            <w:tcW w:w="0" w:type="auto"/>
            <w:vAlign w:val="center"/>
            <w:hideMark/>
          </w:tcPr>
          <w:p w14:paraId="420E1F32" w14:textId="77777777" w:rsidR="001B3899" w:rsidRDefault="003D0EF4">
            <w:pPr>
              <w:rPr>
                <w:rFonts w:eastAsia="Times New Roman"/>
              </w:rPr>
            </w:pPr>
            <w:r>
              <w:rPr>
                <w:rFonts w:eastAsia="Times New Roman"/>
              </w:rPr>
              <w:t xml:space="preserve">0% </w:t>
            </w:r>
          </w:p>
        </w:tc>
        <w:tc>
          <w:tcPr>
            <w:tcW w:w="0" w:type="auto"/>
            <w:vAlign w:val="center"/>
            <w:hideMark/>
          </w:tcPr>
          <w:p w14:paraId="32CF8C6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F49C04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B6154FB" w14:textId="77777777" w:rsidR="001B3899" w:rsidRDefault="003D0EF4">
            <w:pPr>
              <w:rPr>
                <w:rFonts w:eastAsia="Times New Roman"/>
              </w:rPr>
            </w:pPr>
            <w:r>
              <w:rPr>
                <w:rFonts w:eastAsia="Times New Roman"/>
              </w:rPr>
              <w:t xml:space="preserve">100% </w:t>
            </w:r>
          </w:p>
        </w:tc>
        <w:tc>
          <w:tcPr>
            <w:tcW w:w="0" w:type="auto"/>
            <w:vAlign w:val="center"/>
            <w:hideMark/>
          </w:tcPr>
          <w:p w14:paraId="5005F314" w14:textId="77777777" w:rsidR="001B3899" w:rsidRDefault="003D0EF4">
            <w:pPr>
              <w:rPr>
                <w:rFonts w:eastAsia="Times New Roman"/>
              </w:rPr>
            </w:pPr>
            <w:r>
              <w:rPr>
                <w:rFonts w:eastAsia="Times New Roman"/>
              </w:rPr>
              <w:t xml:space="preserve">0% </w:t>
            </w:r>
          </w:p>
        </w:tc>
        <w:tc>
          <w:tcPr>
            <w:tcW w:w="0" w:type="auto"/>
            <w:vAlign w:val="center"/>
            <w:hideMark/>
          </w:tcPr>
          <w:p w14:paraId="0F4B34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32C3A2C" w14:textId="77777777" w:rsidR="001B3899" w:rsidRDefault="003D0EF4">
            <w:pPr>
              <w:rPr>
                <w:rFonts w:eastAsia="Times New Roman"/>
              </w:rPr>
            </w:pPr>
            <w:r>
              <w:rPr>
                <w:rFonts w:eastAsia="Times New Roman"/>
              </w:rPr>
              <w:t xml:space="preserve">0% </w:t>
            </w:r>
          </w:p>
        </w:tc>
      </w:tr>
      <w:tr w:rsidR="001B3899" w14:paraId="4BAE73B1" w14:textId="77777777">
        <w:trPr>
          <w:divId w:val="1824467884"/>
          <w:tblCellSpacing w:w="15" w:type="dxa"/>
        </w:trPr>
        <w:tc>
          <w:tcPr>
            <w:tcW w:w="3600" w:type="dxa"/>
            <w:tcBorders>
              <w:right w:val="single" w:sz="6" w:space="0" w:color="auto"/>
            </w:tcBorders>
            <w:vAlign w:val="center"/>
            <w:hideMark/>
          </w:tcPr>
          <w:p w14:paraId="125C7B7C" w14:textId="77777777" w:rsidR="001B3899" w:rsidRDefault="003D0EF4">
            <w:pPr>
              <w:rPr>
                <w:rFonts w:eastAsia="Times New Roman"/>
              </w:rPr>
            </w:pPr>
            <w:r>
              <w:rPr>
                <w:rFonts w:eastAsia="Times New Roman"/>
              </w:rPr>
              <w:t xml:space="preserve">Walk-Transit </w:t>
            </w:r>
          </w:p>
        </w:tc>
        <w:tc>
          <w:tcPr>
            <w:tcW w:w="0" w:type="auto"/>
            <w:vAlign w:val="center"/>
            <w:hideMark/>
          </w:tcPr>
          <w:p w14:paraId="00FA0D7B" w14:textId="77777777" w:rsidR="001B3899" w:rsidRDefault="003D0EF4">
            <w:pPr>
              <w:rPr>
                <w:rFonts w:eastAsia="Times New Roman"/>
              </w:rPr>
            </w:pPr>
            <w:r>
              <w:rPr>
                <w:rFonts w:eastAsia="Times New Roman"/>
              </w:rPr>
              <w:t xml:space="preserve">0% </w:t>
            </w:r>
          </w:p>
        </w:tc>
        <w:tc>
          <w:tcPr>
            <w:tcW w:w="0" w:type="auto"/>
            <w:vAlign w:val="center"/>
            <w:hideMark/>
          </w:tcPr>
          <w:p w14:paraId="13E3DB76" w14:textId="77777777" w:rsidR="001B3899" w:rsidRDefault="003D0EF4">
            <w:pPr>
              <w:rPr>
                <w:rFonts w:eastAsia="Times New Roman"/>
              </w:rPr>
            </w:pPr>
            <w:r>
              <w:rPr>
                <w:rFonts w:eastAsia="Times New Roman"/>
              </w:rPr>
              <w:t xml:space="preserve">0% </w:t>
            </w:r>
          </w:p>
        </w:tc>
        <w:tc>
          <w:tcPr>
            <w:tcW w:w="0" w:type="auto"/>
            <w:vAlign w:val="center"/>
            <w:hideMark/>
          </w:tcPr>
          <w:p w14:paraId="2767050D" w14:textId="77777777" w:rsidR="001B3899" w:rsidRDefault="003D0EF4">
            <w:pPr>
              <w:rPr>
                <w:rFonts w:eastAsia="Times New Roman"/>
              </w:rPr>
            </w:pPr>
            <w:r>
              <w:rPr>
                <w:rFonts w:eastAsia="Times New Roman"/>
              </w:rPr>
              <w:t xml:space="preserve">0% </w:t>
            </w:r>
          </w:p>
        </w:tc>
        <w:tc>
          <w:tcPr>
            <w:tcW w:w="0" w:type="auto"/>
            <w:vAlign w:val="center"/>
            <w:hideMark/>
          </w:tcPr>
          <w:p w14:paraId="36399821" w14:textId="77777777" w:rsidR="001B3899" w:rsidRDefault="003D0EF4">
            <w:pPr>
              <w:rPr>
                <w:rFonts w:eastAsia="Times New Roman"/>
              </w:rPr>
            </w:pPr>
            <w:r>
              <w:rPr>
                <w:rFonts w:eastAsia="Times New Roman"/>
              </w:rPr>
              <w:t xml:space="preserve">28% </w:t>
            </w:r>
          </w:p>
        </w:tc>
        <w:tc>
          <w:tcPr>
            <w:tcW w:w="0" w:type="auto"/>
            <w:vAlign w:val="center"/>
            <w:hideMark/>
          </w:tcPr>
          <w:p w14:paraId="5A8E085C" w14:textId="77777777" w:rsidR="001B3899" w:rsidRDefault="003D0EF4">
            <w:pPr>
              <w:rPr>
                <w:rFonts w:eastAsia="Times New Roman"/>
              </w:rPr>
            </w:pPr>
            <w:r>
              <w:rPr>
                <w:rFonts w:eastAsia="Times New Roman"/>
              </w:rPr>
              <w:t xml:space="preserve">0% </w:t>
            </w:r>
          </w:p>
        </w:tc>
        <w:tc>
          <w:tcPr>
            <w:tcW w:w="0" w:type="auto"/>
            <w:vAlign w:val="center"/>
            <w:hideMark/>
          </w:tcPr>
          <w:p w14:paraId="15E395D4" w14:textId="77777777" w:rsidR="001B3899" w:rsidRDefault="003D0EF4">
            <w:pPr>
              <w:rPr>
                <w:rFonts w:eastAsia="Times New Roman"/>
              </w:rPr>
            </w:pPr>
            <w:r>
              <w:rPr>
                <w:rFonts w:eastAsia="Times New Roman"/>
              </w:rPr>
              <w:t xml:space="preserve">28% </w:t>
            </w:r>
          </w:p>
        </w:tc>
        <w:tc>
          <w:tcPr>
            <w:tcW w:w="0" w:type="auto"/>
            <w:vAlign w:val="center"/>
            <w:hideMark/>
          </w:tcPr>
          <w:p w14:paraId="56F7A8C7" w14:textId="77777777" w:rsidR="001B3899" w:rsidRDefault="003D0EF4">
            <w:pPr>
              <w:rPr>
                <w:rFonts w:eastAsia="Times New Roman"/>
              </w:rPr>
            </w:pPr>
            <w:r>
              <w:rPr>
                <w:rFonts w:eastAsia="Times New Roman"/>
              </w:rPr>
              <w:t xml:space="preserve">43% </w:t>
            </w:r>
          </w:p>
        </w:tc>
        <w:tc>
          <w:tcPr>
            <w:tcW w:w="0" w:type="auto"/>
            <w:vAlign w:val="center"/>
            <w:hideMark/>
          </w:tcPr>
          <w:p w14:paraId="7612AE0F" w14:textId="77777777" w:rsidR="001B3899" w:rsidRDefault="003D0EF4">
            <w:pPr>
              <w:rPr>
                <w:rFonts w:eastAsia="Times New Roman"/>
              </w:rPr>
            </w:pPr>
            <w:r>
              <w:rPr>
                <w:rFonts w:eastAsia="Times New Roman"/>
              </w:rPr>
              <w:t xml:space="preserve">0% </w:t>
            </w:r>
          </w:p>
        </w:tc>
        <w:tc>
          <w:tcPr>
            <w:tcW w:w="0" w:type="auto"/>
            <w:vAlign w:val="center"/>
            <w:hideMark/>
          </w:tcPr>
          <w:p w14:paraId="45AC7880" w14:textId="77777777" w:rsidR="001B3899" w:rsidRDefault="003D0EF4">
            <w:pPr>
              <w:rPr>
                <w:rFonts w:eastAsia="Times New Roman"/>
              </w:rPr>
            </w:pPr>
            <w:r>
              <w:rPr>
                <w:rFonts w:eastAsia="Times New Roman"/>
              </w:rPr>
              <w:t xml:space="preserve">0% </w:t>
            </w:r>
          </w:p>
        </w:tc>
        <w:tc>
          <w:tcPr>
            <w:tcW w:w="0" w:type="auto"/>
            <w:vAlign w:val="center"/>
            <w:hideMark/>
          </w:tcPr>
          <w:p w14:paraId="04979481" w14:textId="77777777" w:rsidR="001B3899" w:rsidRDefault="003D0EF4">
            <w:pPr>
              <w:rPr>
                <w:rFonts w:eastAsia="Times New Roman"/>
              </w:rPr>
            </w:pPr>
            <w:r>
              <w:rPr>
                <w:rFonts w:eastAsia="Times New Roman"/>
              </w:rPr>
              <w:t xml:space="preserve">0% </w:t>
            </w:r>
          </w:p>
        </w:tc>
        <w:tc>
          <w:tcPr>
            <w:tcW w:w="0" w:type="auto"/>
            <w:vAlign w:val="center"/>
            <w:hideMark/>
          </w:tcPr>
          <w:p w14:paraId="4628CFB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6B5517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502D544" w14:textId="77777777" w:rsidR="001B3899" w:rsidRDefault="003D0EF4">
            <w:pPr>
              <w:rPr>
                <w:rFonts w:eastAsia="Times New Roman"/>
              </w:rPr>
            </w:pPr>
            <w:r>
              <w:rPr>
                <w:rFonts w:eastAsia="Times New Roman"/>
              </w:rPr>
              <w:t xml:space="preserve">100% </w:t>
            </w:r>
          </w:p>
        </w:tc>
        <w:tc>
          <w:tcPr>
            <w:tcW w:w="0" w:type="auto"/>
            <w:vAlign w:val="center"/>
            <w:hideMark/>
          </w:tcPr>
          <w:p w14:paraId="28BC4A6D" w14:textId="77777777" w:rsidR="001B3899" w:rsidRDefault="003D0EF4">
            <w:pPr>
              <w:rPr>
                <w:rFonts w:eastAsia="Times New Roman"/>
              </w:rPr>
            </w:pPr>
            <w:r>
              <w:rPr>
                <w:rFonts w:eastAsia="Times New Roman"/>
              </w:rPr>
              <w:t xml:space="preserve">72% </w:t>
            </w:r>
          </w:p>
        </w:tc>
        <w:tc>
          <w:tcPr>
            <w:tcW w:w="0" w:type="auto"/>
            <w:vAlign w:val="center"/>
            <w:hideMark/>
          </w:tcPr>
          <w:p w14:paraId="5A7FFE5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B4CC856" w14:textId="77777777" w:rsidR="001B3899" w:rsidRDefault="003D0EF4">
            <w:pPr>
              <w:rPr>
                <w:rFonts w:eastAsia="Times New Roman"/>
              </w:rPr>
            </w:pPr>
            <w:r>
              <w:rPr>
                <w:rFonts w:eastAsia="Times New Roman"/>
              </w:rPr>
              <w:t xml:space="preserve">0% </w:t>
            </w:r>
          </w:p>
        </w:tc>
      </w:tr>
      <w:tr w:rsidR="001B3899" w14:paraId="4A39C00A" w14:textId="77777777">
        <w:trPr>
          <w:divId w:val="1824467884"/>
          <w:tblCellSpacing w:w="15" w:type="dxa"/>
        </w:trPr>
        <w:tc>
          <w:tcPr>
            <w:tcW w:w="3600" w:type="dxa"/>
            <w:tcBorders>
              <w:right w:val="single" w:sz="6" w:space="0" w:color="auto"/>
            </w:tcBorders>
            <w:vAlign w:val="center"/>
            <w:hideMark/>
          </w:tcPr>
          <w:p w14:paraId="7E992F3B" w14:textId="77777777" w:rsidR="001B3899" w:rsidRDefault="003D0EF4">
            <w:pPr>
              <w:rPr>
                <w:rFonts w:eastAsia="Times New Roman"/>
              </w:rPr>
            </w:pPr>
            <w:r>
              <w:rPr>
                <w:rFonts w:eastAsia="Times New Roman"/>
              </w:rPr>
              <w:t xml:space="preserve">PNR-Transit </w:t>
            </w:r>
          </w:p>
        </w:tc>
        <w:tc>
          <w:tcPr>
            <w:tcW w:w="0" w:type="auto"/>
            <w:vAlign w:val="center"/>
            <w:hideMark/>
          </w:tcPr>
          <w:p w14:paraId="55B5D3C8" w14:textId="77777777" w:rsidR="001B3899" w:rsidRDefault="003D0EF4">
            <w:pPr>
              <w:rPr>
                <w:rFonts w:eastAsia="Times New Roman"/>
              </w:rPr>
            </w:pPr>
            <w:r>
              <w:rPr>
                <w:rFonts w:eastAsia="Times New Roman"/>
              </w:rPr>
              <w:t xml:space="preserve">0% </w:t>
            </w:r>
          </w:p>
        </w:tc>
        <w:tc>
          <w:tcPr>
            <w:tcW w:w="0" w:type="auto"/>
            <w:vAlign w:val="center"/>
            <w:hideMark/>
          </w:tcPr>
          <w:p w14:paraId="3B8A887B" w14:textId="77777777" w:rsidR="001B3899" w:rsidRDefault="003D0EF4">
            <w:pPr>
              <w:rPr>
                <w:rFonts w:eastAsia="Times New Roman"/>
              </w:rPr>
            </w:pPr>
            <w:r>
              <w:rPr>
                <w:rFonts w:eastAsia="Times New Roman"/>
              </w:rPr>
              <w:t xml:space="preserve">0% </w:t>
            </w:r>
          </w:p>
        </w:tc>
        <w:tc>
          <w:tcPr>
            <w:tcW w:w="0" w:type="auto"/>
            <w:vAlign w:val="center"/>
            <w:hideMark/>
          </w:tcPr>
          <w:p w14:paraId="4CA2B4F1" w14:textId="77777777" w:rsidR="001B3899" w:rsidRDefault="003D0EF4">
            <w:pPr>
              <w:rPr>
                <w:rFonts w:eastAsia="Times New Roman"/>
              </w:rPr>
            </w:pPr>
            <w:r>
              <w:rPr>
                <w:rFonts w:eastAsia="Times New Roman"/>
              </w:rPr>
              <w:t xml:space="preserve">0% </w:t>
            </w:r>
          </w:p>
        </w:tc>
        <w:tc>
          <w:tcPr>
            <w:tcW w:w="0" w:type="auto"/>
            <w:vAlign w:val="center"/>
            <w:hideMark/>
          </w:tcPr>
          <w:p w14:paraId="19046EB9" w14:textId="77777777" w:rsidR="001B3899" w:rsidRDefault="003D0EF4">
            <w:pPr>
              <w:rPr>
                <w:rFonts w:eastAsia="Times New Roman"/>
              </w:rPr>
            </w:pPr>
            <w:r>
              <w:rPr>
                <w:rFonts w:eastAsia="Times New Roman"/>
              </w:rPr>
              <w:t xml:space="preserve">0% </w:t>
            </w:r>
          </w:p>
        </w:tc>
        <w:tc>
          <w:tcPr>
            <w:tcW w:w="0" w:type="auto"/>
            <w:vAlign w:val="center"/>
            <w:hideMark/>
          </w:tcPr>
          <w:p w14:paraId="5A187BA2" w14:textId="77777777" w:rsidR="001B3899" w:rsidRDefault="003D0EF4">
            <w:pPr>
              <w:rPr>
                <w:rFonts w:eastAsia="Times New Roman"/>
              </w:rPr>
            </w:pPr>
            <w:r>
              <w:rPr>
                <w:rFonts w:eastAsia="Times New Roman"/>
              </w:rPr>
              <w:t xml:space="preserve">0% </w:t>
            </w:r>
          </w:p>
        </w:tc>
        <w:tc>
          <w:tcPr>
            <w:tcW w:w="0" w:type="auto"/>
            <w:vAlign w:val="center"/>
            <w:hideMark/>
          </w:tcPr>
          <w:p w14:paraId="784BDA2D" w14:textId="77777777" w:rsidR="001B3899" w:rsidRDefault="003D0EF4">
            <w:pPr>
              <w:rPr>
                <w:rFonts w:eastAsia="Times New Roman"/>
              </w:rPr>
            </w:pPr>
            <w:r>
              <w:rPr>
                <w:rFonts w:eastAsia="Times New Roman"/>
              </w:rPr>
              <w:t xml:space="preserve">0% </w:t>
            </w:r>
          </w:p>
        </w:tc>
        <w:tc>
          <w:tcPr>
            <w:tcW w:w="0" w:type="auto"/>
            <w:vAlign w:val="center"/>
            <w:hideMark/>
          </w:tcPr>
          <w:p w14:paraId="10FDF8DF" w14:textId="77777777" w:rsidR="001B3899" w:rsidRDefault="003D0EF4">
            <w:pPr>
              <w:rPr>
                <w:rFonts w:eastAsia="Times New Roman"/>
              </w:rPr>
            </w:pPr>
            <w:r>
              <w:rPr>
                <w:rFonts w:eastAsia="Times New Roman"/>
              </w:rPr>
              <w:t xml:space="preserve">0% </w:t>
            </w:r>
          </w:p>
        </w:tc>
        <w:tc>
          <w:tcPr>
            <w:tcW w:w="0" w:type="auto"/>
            <w:vAlign w:val="center"/>
            <w:hideMark/>
          </w:tcPr>
          <w:p w14:paraId="7A4134B0" w14:textId="77777777" w:rsidR="001B3899" w:rsidRDefault="003D0EF4">
            <w:pPr>
              <w:rPr>
                <w:rFonts w:eastAsia="Times New Roman"/>
              </w:rPr>
            </w:pPr>
            <w:r>
              <w:rPr>
                <w:rFonts w:eastAsia="Times New Roman"/>
              </w:rPr>
              <w:t xml:space="preserve">0% </w:t>
            </w:r>
          </w:p>
        </w:tc>
        <w:tc>
          <w:tcPr>
            <w:tcW w:w="0" w:type="auto"/>
            <w:vAlign w:val="center"/>
            <w:hideMark/>
          </w:tcPr>
          <w:p w14:paraId="328F2E30" w14:textId="77777777" w:rsidR="001B3899" w:rsidRDefault="003D0EF4">
            <w:pPr>
              <w:rPr>
                <w:rFonts w:eastAsia="Times New Roman"/>
              </w:rPr>
            </w:pPr>
            <w:r>
              <w:rPr>
                <w:rFonts w:eastAsia="Times New Roman"/>
              </w:rPr>
              <w:t xml:space="preserve">0% </w:t>
            </w:r>
          </w:p>
        </w:tc>
        <w:tc>
          <w:tcPr>
            <w:tcW w:w="0" w:type="auto"/>
            <w:vAlign w:val="center"/>
            <w:hideMark/>
          </w:tcPr>
          <w:p w14:paraId="39EBB0CB" w14:textId="77777777" w:rsidR="001B3899" w:rsidRDefault="003D0EF4">
            <w:pPr>
              <w:rPr>
                <w:rFonts w:eastAsia="Times New Roman"/>
              </w:rPr>
            </w:pPr>
            <w:r>
              <w:rPr>
                <w:rFonts w:eastAsia="Times New Roman"/>
              </w:rPr>
              <w:t xml:space="preserve">0% </w:t>
            </w:r>
          </w:p>
        </w:tc>
        <w:tc>
          <w:tcPr>
            <w:tcW w:w="0" w:type="auto"/>
            <w:vAlign w:val="center"/>
            <w:hideMark/>
          </w:tcPr>
          <w:p w14:paraId="21EA2EE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016B8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2B78D60" w14:textId="77777777" w:rsidR="001B3899" w:rsidRDefault="003D0EF4">
            <w:pPr>
              <w:rPr>
                <w:rFonts w:eastAsia="Times New Roman"/>
              </w:rPr>
            </w:pPr>
            <w:r>
              <w:rPr>
                <w:rFonts w:eastAsia="Times New Roman"/>
              </w:rPr>
              <w:t xml:space="preserve">0% </w:t>
            </w:r>
          </w:p>
        </w:tc>
        <w:tc>
          <w:tcPr>
            <w:tcW w:w="0" w:type="auto"/>
            <w:vAlign w:val="center"/>
            <w:hideMark/>
          </w:tcPr>
          <w:p w14:paraId="06B7957D" w14:textId="77777777" w:rsidR="001B3899" w:rsidRDefault="003D0EF4">
            <w:pPr>
              <w:rPr>
                <w:rFonts w:eastAsia="Times New Roman"/>
              </w:rPr>
            </w:pPr>
            <w:r>
              <w:rPr>
                <w:rFonts w:eastAsia="Times New Roman"/>
              </w:rPr>
              <w:t xml:space="preserve">0% </w:t>
            </w:r>
          </w:p>
        </w:tc>
        <w:tc>
          <w:tcPr>
            <w:tcW w:w="0" w:type="auto"/>
            <w:vAlign w:val="center"/>
            <w:hideMark/>
          </w:tcPr>
          <w:p w14:paraId="4BEE886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8F35612" w14:textId="77777777" w:rsidR="001B3899" w:rsidRDefault="003D0EF4">
            <w:pPr>
              <w:rPr>
                <w:rFonts w:eastAsia="Times New Roman"/>
              </w:rPr>
            </w:pPr>
            <w:r>
              <w:rPr>
                <w:rFonts w:eastAsia="Times New Roman"/>
              </w:rPr>
              <w:t xml:space="preserve">0% </w:t>
            </w:r>
          </w:p>
        </w:tc>
      </w:tr>
      <w:tr w:rsidR="001B3899" w14:paraId="20289F73" w14:textId="77777777">
        <w:trPr>
          <w:divId w:val="1824467884"/>
          <w:tblCellSpacing w:w="15" w:type="dxa"/>
        </w:trPr>
        <w:tc>
          <w:tcPr>
            <w:tcW w:w="3600" w:type="dxa"/>
            <w:tcBorders>
              <w:right w:val="single" w:sz="6" w:space="0" w:color="auto"/>
            </w:tcBorders>
            <w:vAlign w:val="center"/>
            <w:hideMark/>
          </w:tcPr>
          <w:p w14:paraId="24890EC2" w14:textId="77777777" w:rsidR="001B3899" w:rsidRDefault="003D0EF4">
            <w:pPr>
              <w:rPr>
                <w:rFonts w:eastAsia="Times New Roman"/>
              </w:rPr>
            </w:pPr>
            <w:r>
              <w:rPr>
                <w:rFonts w:eastAsia="Times New Roman"/>
              </w:rPr>
              <w:t xml:space="preserve">KNR-Transit </w:t>
            </w:r>
          </w:p>
        </w:tc>
        <w:tc>
          <w:tcPr>
            <w:tcW w:w="0" w:type="auto"/>
            <w:vAlign w:val="center"/>
            <w:hideMark/>
          </w:tcPr>
          <w:p w14:paraId="3907FB20" w14:textId="77777777" w:rsidR="001B3899" w:rsidRDefault="003D0EF4">
            <w:pPr>
              <w:rPr>
                <w:rFonts w:eastAsia="Times New Roman"/>
              </w:rPr>
            </w:pPr>
            <w:r>
              <w:rPr>
                <w:rFonts w:eastAsia="Times New Roman"/>
              </w:rPr>
              <w:t xml:space="preserve">0% </w:t>
            </w:r>
          </w:p>
        </w:tc>
        <w:tc>
          <w:tcPr>
            <w:tcW w:w="0" w:type="auto"/>
            <w:vAlign w:val="center"/>
            <w:hideMark/>
          </w:tcPr>
          <w:p w14:paraId="0239BB84" w14:textId="77777777" w:rsidR="001B3899" w:rsidRDefault="003D0EF4">
            <w:pPr>
              <w:rPr>
                <w:rFonts w:eastAsia="Times New Roman"/>
              </w:rPr>
            </w:pPr>
            <w:r>
              <w:rPr>
                <w:rFonts w:eastAsia="Times New Roman"/>
              </w:rPr>
              <w:t xml:space="preserve">0% </w:t>
            </w:r>
          </w:p>
        </w:tc>
        <w:tc>
          <w:tcPr>
            <w:tcW w:w="0" w:type="auto"/>
            <w:vAlign w:val="center"/>
            <w:hideMark/>
          </w:tcPr>
          <w:p w14:paraId="7BDB75F7" w14:textId="77777777" w:rsidR="001B3899" w:rsidRDefault="003D0EF4">
            <w:pPr>
              <w:rPr>
                <w:rFonts w:eastAsia="Times New Roman"/>
              </w:rPr>
            </w:pPr>
            <w:r>
              <w:rPr>
                <w:rFonts w:eastAsia="Times New Roman"/>
              </w:rPr>
              <w:t xml:space="preserve">0% </w:t>
            </w:r>
          </w:p>
        </w:tc>
        <w:tc>
          <w:tcPr>
            <w:tcW w:w="0" w:type="auto"/>
            <w:vAlign w:val="center"/>
            <w:hideMark/>
          </w:tcPr>
          <w:p w14:paraId="2D497BB8" w14:textId="77777777" w:rsidR="001B3899" w:rsidRDefault="003D0EF4">
            <w:pPr>
              <w:rPr>
                <w:rFonts w:eastAsia="Times New Roman"/>
              </w:rPr>
            </w:pPr>
            <w:r>
              <w:rPr>
                <w:rFonts w:eastAsia="Times New Roman"/>
              </w:rPr>
              <w:t xml:space="preserve">0% </w:t>
            </w:r>
          </w:p>
        </w:tc>
        <w:tc>
          <w:tcPr>
            <w:tcW w:w="0" w:type="auto"/>
            <w:vAlign w:val="center"/>
            <w:hideMark/>
          </w:tcPr>
          <w:p w14:paraId="771C1D7A" w14:textId="77777777" w:rsidR="001B3899" w:rsidRDefault="003D0EF4">
            <w:pPr>
              <w:rPr>
                <w:rFonts w:eastAsia="Times New Roman"/>
              </w:rPr>
            </w:pPr>
            <w:r>
              <w:rPr>
                <w:rFonts w:eastAsia="Times New Roman"/>
              </w:rPr>
              <w:t xml:space="preserve">0% </w:t>
            </w:r>
          </w:p>
        </w:tc>
        <w:tc>
          <w:tcPr>
            <w:tcW w:w="0" w:type="auto"/>
            <w:vAlign w:val="center"/>
            <w:hideMark/>
          </w:tcPr>
          <w:p w14:paraId="0CA3D725" w14:textId="77777777" w:rsidR="001B3899" w:rsidRDefault="003D0EF4">
            <w:pPr>
              <w:rPr>
                <w:rFonts w:eastAsia="Times New Roman"/>
              </w:rPr>
            </w:pPr>
            <w:r>
              <w:rPr>
                <w:rFonts w:eastAsia="Times New Roman"/>
              </w:rPr>
              <w:t xml:space="preserve">0% </w:t>
            </w:r>
          </w:p>
        </w:tc>
        <w:tc>
          <w:tcPr>
            <w:tcW w:w="0" w:type="auto"/>
            <w:vAlign w:val="center"/>
            <w:hideMark/>
          </w:tcPr>
          <w:p w14:paraId="048169CE" w14:textId="77777777" w:rsidR="001B3899" w:rsidRDefault="003D0EF4">
            <w:pPr>
              <w:rPr>
                <w:rFonts w:eastAsia="Times New Roman"/>
              </w:rPr>
            </w:pPr>
            <w:r>
              <w:rPr>
                <w:rFonts w:eastAsia="Times New Roman"/>
              </w:rPr>
              <w:t xml:space="preserve">0% </w:t>
            </w:r>
          </w:p>
        </w:tc>
        <w:tc>
          <w:tcPr>
            <w:tcW w:w="0" w:type="auto"/>
            <w:vAlign w:val="center"/>
            <w:hideMark/>
          </w:tcPr>
          <w:p w14:paraId="73C4C29F" w14:textId="77777777" w:rsidR="001B3899" w:rsidRDefault="003D0EF4">
            <w:pPr>
              <w:rPr>
                <w:rFonts w:eastAsia="Times New Roman"/>
              </w:rPr>
            </w:pPr>
            <w:r>
              <w:rPr>
                <w:rFonts w:eastAsia="Times New Roman"/>
              </w:rPr>
              <w:t xml:space="preserve">0% </w:t>
            </w:r>
          </w:p>
        </w:tc>
        <w:tc>
          <w:tcPr>
            <w:tcW w:w="0" w:type="auto"/>
            <w:vAlign w:val="center"/>
            <w:hideMark/>
          </w:tcPr>
          <w:p w14:paraId="5E6B5634" w14:textId="77777777" w:rsidR="001B3899" w:rsidRDefault="003D0EF4">
            <w:pPr>
              <w:rPr>
                <w:rFonts w:eastAsia="Times New Roman"/>
              </w:rPr>
            </w:pPr>
            <w:r>
              <w:rPr>
                <w:rFonts w:eastAsia="Times New Roman"/>
              </w:rPr>
              <w:t xml:space="preserve">0% </w:t>
            </w:r>
          </w:p>
        </w:tc>
        <w:tc>
          <w:tcPr>
            <w:tcW w:w="0" w:type="auto"/>
            <w:vAlign w:val="center"/>
            <w:hideMark/>
          </w:tcPr>
          <w:p w14:paraId="56D70040" w14:textId="77777777" w:rsidR="001B3899" w:rsidRDefault="003D0EF4">
            <w:pPr>
              <w:rPr>
                <w:rFonts w:eastAsia="Times New Roman"/>
              </w:rPr>
            </w:pPr>
            <w:r>
              <w:rPr>
                <w:rFonts w:eastAsia="Times New Roman"/>
              </w:rPr>
              <w:t xml:space="preserve">0% </w:t>
            </w:r>
          </w:p>
        </w:tc>
        <w:tc>
          <w:tcPr>
            <w:tcW w:w="0" w:type="auto"/>
            <w:vAlign w:val="center"/>
            <w:hideMark/>
          </w:tcPr>
          <w:p w14:paraId="11317EA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2D4999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163125" w14:textId="77777777" w:rsidR="001B3899" w:rsidRDefault="003D0EF4">
            <w:pPr>
              <w:rPr>
                <w:rFonts w:eastAsia="Times New Roman"/>
              </w:rPr>
            </w:pPr>
            <w:r>
              <w:rPr>
                <w:rFonts w:eastAsia="Times New Roman"/>
              </w:rPr>
              <w:t xml:space="preserve">0% </w:t>
            </w:r>
          </w:p>
        </w:tc>
        <w:tc>
          <w:tcPr>
            <w:tcW w:w="0" w:type="auto"/>
            <w:vAlign w:val="center"/>
            <w:hideMark/>
          </w:tcPr>
          <w:p w14:paraId="6B681DBF" w14:textId="77777777" w:rsidR="001B3899" w:rsidRDefault="003D0EF4">
            <w:pPr>
              <w:rPr>
                <w:rFonts w:eastAsia="Times New Roman"/>
              </w:rPr>
            </w:pPr>
            <w:r>
              <w:rPr>
                <w:rFonts w:eastAsia="Times New Roman"/>
              </w:rPr>
              <w:t xml:space="preserve">0% </w:t>
            </w:r>
          </w:p>
        </w:tc>
        <w:tc>
          <w:tcPr>
            <w:tcW w:w="0" w:type="auto"/>
            <w:vAlign w:val="center"/>
            <w:hideMark/>
          </w:tcPr>
          <w:p w14:paraId="144A294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C1DD95C" w14:textId="77777777" w:rsidR="001B3899" w:rsidRDefault="003D0EF4">
            <w:pPr>
              <w:rPr>
                <w:rFonts w:eastAsia="Times New Roman"/>
              </w:rPr>
            </w:pPr>
            <w:r>
              <w:rPr>
                <w:rFonts w:eastAsia="Times New Roman"/>
              </w:rPr>
              <w:t xml:space="preserve">0% </w:t>
            </w:r>
          </w:p>
        </w:tc>
      </w:tr>
      <w:tr w:rsidR="001B3899" w14:paraId="33DCE417" w14:textId="77777777">
        <w:trPr>
          <w:divId w:val="1824467884"/>
          <w:tblCellSpacing w:w="15" w:type="dxa"/>
        </w:trPr>
        <w:tc>
          <w:tcPr>
            <w:tcW w:w="3600" w:type="dxa"/>
            <w:tcBorders>
              <w:right w:val="single" w:sz="6" w:space="0" w:color="auto"/>
            </w:tcBorders>
            <w:vAlign w:val="center"/>
            <w:hideMark/>
          </w:tcPr>
          <w:p w14:paraId="5179D086" w14:textId="77777777" w:rsidR="001B3899" w:rsidRDefault="003D0EF4">
            <w:pPr>
              <w:rPr>
                <w:rFonts w:eastAsia="Times New Roman"/>
              </w:rPr>
            </w:pPr>
            <w:r>
              <w:rPr>
                <w:rFonts w:eastAsia="Times New Roman"/>
              </w:rPr>
              <w:t xml:space="preserve">School Bus </w:t>
            </w:r>
          </w:p>
        </w:tc>
        <w:tc>
          <w:tcPr>
            <w:tcW w:w="0" w:type="auto"/>
            <w:vAlign w:val="center"/>
            <w:hideMark/>
          </w:tcPr>
          <w:p w14:paraId="4941850A" w14:textId="77777777" w:rsidR="001B3899" w:rsidRDefault="003D0EF4">
            <w:pPr>
              <w:rPr>
                <w:rFonts w:eastAsia="Times New Roman"/>
              </w:rPr>
            </w:pPr>
            <w:r>
              <w:rPr>
                <w:rFonts w:eastAsia="Times New Roman"/>
              </w:rPr>
              <w:t xml:space="preserve">0% </w:t>
            </w:r>
          </w:p>
        </w:tc>
        <w:tc>
          <w:tcPr>
            <w:tcW w:w="0" w:type="auto"/>
            <w:vAlign w:val="center"/>
            <w:hideMark/>
          </w:tcPr>
          <w:p w14:paraId="71999ABC" w14:textId="77777777" w:rsidR="001B3899" w:rsidRDefault="003D0EF4">
            <w:pPr>
              <w:rPr>
                <w:rFonts w:eastAsia="Times New Roman"/>
              </w:rPr>
            </w:pPr>
            <w:r>
              <w:rPr>
                <w:rFonts w:eastAsia="Times New Roman"/>
              </w:rPr>
              <w:t xml:space="preserve">0% </w:t>
            </w:r>
          </w:p>
        </w:tc>
        <w:tc>
          <w:tcPr>
            <w:tcW w:w="0" w:type="auto"/>
            <w:vAlign w:val="center"/>
            <w:hideMark/>
          </w:tcPr>
          <w:p w14:paraId="2CD210CA" w14:textId="77777777" w:rsidR="001B3899" w:rsidRDefault="003D0EF4">
            <w:pPr>
              <w:rPr>
                <w:rFonts w:eastAsia="Times New Roman"/>
              </w:rPr>
            </w:pPr>
            <w:r>
              <w:rPr>
                <w:rFonts w:eastAsia="Times New Roman"/>
              </w:rPr>
              <w:t xml:space="preserve">0% </w:t>
            </w:r>
          </w:p>
        </w:tc>
        <w:tc>
          <w:tcPr>
            <w:tcW w:w="0" w:type="auto"/>
            <w:vAlign w:val="center"/>
            <w:hideMark/>
          </w:tcPr>
          <w:p w14:paraId="11DADDD7" w14:textId="77777777" w:rsidR="001B3899" w:rsidRDefault="003D0EF4">
            <w:pPr>
              <w:rPr>
                <w:rFonts w:eastAsia="Times New Roman"/>
              </w:rPr>
            </w:pPr>
            <w:r>
              <w:rPr>
                <w:rFonts w:eastAsia="Times New Roman"/>
              </w:rPr>
              <w:t xml:space="preserve">0% </w:t>
            </w:r>
          </w:p>
        </w:tc>
        <w:tc>
          <w:tcPr>
            <w:tcW w:w="0" w:type="auto"/>
            <w:vAlign w:val="center"/>
            <w:hideMark/>
          </w:tcPr>
          <w:p w14:paraId="147D4D63" w14:textId="77777777" w:rsidR="001B3899" w:rsidRDefault="003D0EF4">
            <w:pPr>
              <w:rPr>
                <w:rFonts w:eastAsia="Times New Roman"/>
              </w:rPr>
            </w:pPr>
            <w:r>
              <w:rPr>
                <w:rFonts w:eastAsia="Times New Roman"/>
              </w:rPr>
              <w:t xml:space="preserve">0% </w:t>
            </w:r>
          </w:p>
        </w:tc>
        <w:tc>
          <w:tcPr>
            <w:tcW w:w="0" w:type="auto"/>
            <w:vAlign w:val="center"/>
            <w:hideMark/>
          </w:tcPr>
          <w:p w14:paraId="260E7EFF" w14:textId="77777777" w:rsidR="001B3899" w:rsidRDefault="003D0EF4">
            <w:pPr>
              <w:rPr>
                <w:rFonts w:eastAsia="Times New Roman"/>
              </w:rPr>
            </w:pPr>
            <w:r>
              <w:rPr>
                <w:rFonts w:eastAsia="Times New Roman"/>
              </w:rPr>
              <w:t xml:space="preserve">0% </w:t>
            </w:r>
          </w:p>
        </w:tc>
        <w:tc>
          <w:tcPr>
            <w:tcW w:w="0" w:type="auto"/>
            <w:vAlign w:val="center"/>
            <w:hideMark/>
          </w:tcPr>
          <w:p w14:paraId="152AC0AD" w14:textId="77777777" w:rsidR="001B3899" w:rsidRDefault="003D0EF4">
            <w:pPr>
              <w:rPr>
                <w:rFonts w:eastAsia="Times New Roman"/>
              </w:rPr>
            </w:pPr>
            <w:r>
              <w:rPr>
                <w:rFonts w:eastAsia="Times New Roman"/>
              </w:rPr>
              <w:t xml:space="preserve">0% </w:t>
            </w:r>
          </w:p>
        </w:tc>
        <w:tc>
          <w:tcPr>
            <w:tcW w:w="0" w:type="auto"/>
            <w:vAlign w:val="center"/>
            <w:hideMark/>
          </w:tcPr>
          <w:p w14:paraId="242E5DA1" w14:textId="77777777" w:rsidR="001B3899" w:rsidRDefault="003D0EF4">
            <w:pPr>
              <w:rPr>
                <w:rFonts w:eastAsia="Times New Roman"/>
              </w:rPr>
            </w:pPr>
            <w:r>
              <w:rPr>
                <w:rFonts w:eastAsia="Times New Roman"/>
              </w:rPr>
              <w:t xml:space="preserve">0% </w:t>
            </w:r>
          </w:p>
        </w:tc>
        <w:tc>
          <w:tcPr>
            <w:tcW w:w="0" w:type="auto"/>
            <w:vAlign w:val="center"/>
            <w:hideMark/>
          </w:tcPr>
          <w:p w14:paraId="21CAA67B" w14:textId="77777777" w:rsidR="001B3899" w:rsidRDefault="003D0EF4">
            <w:pPr>
              <w:rPr>
                <w:rFonts w:eastAsia="Times New Roman"/>
              </w:rPr>
            </w:pPr>
            <w:r>
              <w:rPr>
                <w:rFonts w:eastAsia="Times New Roman"/>
              </w:rPr>
              <w:t xml:space="preserve">0% </w:t>
            </w:r>
          </w:p>
        </w:tc>
        <w:tc>
          <w:tcPr>
            <w:tcW w:w="0" w:type="auto"/>
            <w:vAlign w:val="center"/>
            <w:hideMark/>
          </w:tcPr>
          <w:p w14:paraId="766190FA" w14:textId="77777777" w:rsidR="001B3899" w:rsidRDefault="003D0EF4">
            <w:pPr>
              <w:rPr>
                <w:rFonts w:eastAsia="Times New Roman"/>
              </w:rPr>
            </w:pPr>
            <w:r>
              <w:rPr>
                <w:rFonts w:eastAsia="Times New Roman"/>
              </w:rPr>
              <w:t xml:space="preserve">0% </w:t>
            </w:r>
          </w:p>
        </w:tc>
        <w:tc>
          <w:tcPr>
            <w:tcW w:w="0" w:type="auto"/>
            <w:vAlign w:val="center"/>
            <w:hideMark/>
          </w:tcPr>
          <w:p w14:paraId="1803ADE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0340E2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810AD36" w14:textId="77777777" w:rsidR="001B3899" w:rsidRDefault="003D0EF4">
            <w:pPr>
              <w:rPr>
                <w:rFonts w:eastAsia="Times New Roman"/>
              </w:rPr>
            </w:pPr>
            <w:r>
              <w:rPr>
                <w:rFonts w:eastAsia="Times New Roman"/>
              </w:rPr>
              <w:t xml:space="preserve">0% </w:t>
            </w:r>
          </w:p>
        </w:tc>
        <w:tc>
          <w:tcPr>
            <w:tcW w:w="0" w:type="auto"/>
            <w:vAlign w:val="center"/>
            <w:hideMark/>
          </w:tcPr>
          <w:p w14:paraId="42D1DACA" w14:textId="77777777" w:rsidR="001B3899" w:rsidRDefault="003D0EF4">
            <w:pPr>
              <w:rPr>
                <w:rFonts w:eastAsia="Times New Roman"/>
              </w:rPr>
            </w:pPr>
            <w:r>
              <w:rPr>
                <w:rFonts w:eastAsia="Times New Roman"/>
              </w:rPr>
              <w:t xml:space="preserve">0% </w:t>
            </w:r>
          </w:p>
        </w:tc>
        <w:tc>
          <w:tcPr>
            <w:tcW w:w="0" w:type="auto"/>
            <w:vAlign w:val="center"/>
            <w:hideMark/>
          </w:tcPr>
          <w:p w14:paraId="07C35FF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D460FE6" w14:textId="77777777" w:rsidR="001B3899" w:rsidRDefault="003D0EF4">
            <w:pPr>
              <w:rPr>
                <w:rFonts w:eastAsia="Times New Roman"/>
              </w:rPr>
            </w:pPr>
            <w:r>
              <w:rPr>
                <w:rFonts w:eastAsia="Times New Roman"/>
              </w:rPr>
              <w:t xml:space="preserve">0% </w:t>
            </w:r>
          </w:p>
        </w:tc>
      </w:tr>
      <w:tr w:rsidR="001B3899" w14:paraId="055233A2" w14:textId="77777777">
        <w:trPr>
          <w:divId w:val="1824467884"/>
          <w:tblCellSpacing w:w="15" w:type="dxa"/>
        </w:trPr>
        <w:tc>
          <w:tcPr>
            <w:tcW w:w="3600" w:type="dxa"/>
            <w:tcBorders>
              <w:right w:val="single" w:sz="6" w:space="0" w:color="auto"/>
            </w:tcBorders>
            <w:vAlign w:val="center"/>
            <w:hideMark/>
          </w:tcPr>
          <w:p w14:paraId="3C2711CF" w14:textId="77777777" w:rsidR="001B3899" w:rsidRDefault="003D0EF4">
            <w:pPr>
              <w:rPr>
                <w:rFonts w:eastAsia="Times New Roman"/>
              </w:rPr>
            </w:pPr>
            <w:r>
              <w:rPr>
                <w:rFonts w:eastAsia="Times New Roman"/>
              </w:rPr>
              <w:t xml:space="preserve">Total </w:t>
            </w:r>
          </w:p>
        </w:tc>
        <w:tc>
          <w:tcPr>
            <w:tcW w:w="0" w:type="auto"/>
            <w:vAlign w:val="center"/>
            <w:hideMark/>
          </w:tcPr>
          <w:p w14:paraId="41E308AB" w14:textId="77777777" w:rsidR="001B3899" w:rsidRDefault="003D0EF4">
            <w:pPr>
              <w:rPr>
                <w:rFonts w:eastAsia="Times New Roman"/>
              </w:rPr>
            </w:pPr>
            <w:r>
              <w:rPr>
                <w:rFonts w:eastAsia="Times New Roman"/>
              </w:rPr>
              <w:t xml:space="preserve">64% </w:t>
            </w:r>
          </w:p>
        </w:tc>
        <w:tc>
          <w:tcPr>
            <w:tcW w:w="0" w:type="auto"/>
            <w:vAlign w:val="center"/>
            <w:hideMark/>
          </w:tcPr>
          <w:p w14:paraId="3DD05320" w14:textId="77777777" w:rsidR="001B3899" w:rsidRDefault="003D0EF4">
            <w:pPr>
              <w:rPr>
                <w:rFonts w:eastAsia="Times New Roman"/>
              </w:rPr>
            </w:pPr>
            <w:r>
              <w:rPr>
                <w:rFonts w:eastAsia="Times New Roman"/>
              </w:rPr>
              <w:t xml:space="preserve">15% </w:t>
            </w:r>
          </w:p>
        </w:tc>
        <w:tc>
          <w:tcPr>
            <w:tcW w:w="0" w:type="auto"/>
            <w:vAlign w:val="center"/>
            <w:hideMark/>
          </w:tcPr>
          <w:p w14:paraId="7C11C5A4" w14:textId="77777777" w:rsidR="001B3899" w:rsidRDefault="003D0EF4">
            <w:pPr>
              <w:rPr>
                <w:rFonts w:eastAsia="Times New Roman"/>
              </w:rPr>
            </w:pPr>
            <w:r>
              <w:rPr>
                <w:rFonts w:eastAsia="Times New Roman"/>
              </w:rPr>
              <w:t xml:space="preserve">7% </w:t>
            </w:r>
          </w:p>
        </w:tc>
        <w:tc>
          <w:tcPr>
            <w:tcW w:w="0" w:type="auto"/>
            <w:vAlign w:val="center"/>
            <w:hideMark/>
          </w:tcPr>
          <w:p w14:paraId="50D82EAC" w14:textId="77777777" w:rsidR="001B3899" w:rsidRDefault="003D0EF4">
            <w:pPr>
              <w:rPr>
                <w:rFonts w:eastAsia="Times New Roman"/>
              </w:rPr>
            </w:pPr>
            <w:r>
              <w:rPr>
                <w:rFonts w:eastAsia="Times New Roman"/>
              </w:rPr>
              <w:t xml:space="preserve">12% </w:t>
            </w:r>
          </w:p>
        </w:tc>
        <w:tc>
          <w:tcPr>
            <w:tcW w:w="0" w:type="auto"/>
            <w:vAlign w:val="center"/>
            <w:hideMark/>
          </w:tcPr>
          <w:p w14:paraId="10834D56" w14:textId="77777777" w:rsidR="001B3899" w:rsidRDefault="003D0EF4">
            <w:pPr>
              <w:rPr>
                <w:rFonts w:eastAsia="Times New Roman"/>
              </w:rPr>
            </w:pPr>
            <w:r>
              <w:rPr>
                <w:rFonts w:eastAsia="Times New Roman"/>
              </w:rPr>
              <w:t xml:space="preserve">0% </w:t>
            </w:r>
          </w:p>
        </w:tc>
        <w:tc>
          <w:tcPr>
            <w:tcW w:w="0" w:type="auto"/>
            <w:vAlign w:val="center"/>
            <w:hideMark/>
          </w:tcPr>
          <w:p w14:paraId="183A8F59" w14:textId="77777777" w:rsidR="001B3899" w:rsidRDefault="003D0EF4">
            <w:pPr>
              <w:rPr>
                <w:rFonts w:eastAsia="Times New Roman"/>
              </w:rPr>
            </w:pPr>
            <w:r>
              <w:rPr>
                <w:rFonts w:eastAsia="Times New Roman"/>
              </w:rPr>
              <w:t xml:space="preserve">0% </w:t>
            </w:r>
          </w:p>
        </w:tc>
        <w:tc>
          <w:tcPr>
            <w:tcW w:w="0" w:type="auto"/>
            <w:vAlign w:val="center"/>
            <w:hideMark/>
          </w:tcPr>
          <w:p w14:paraId="1999F82A" w14:textId="77777777" w:rsidR="001B3899" w:rsidRDefault="003D0EF4">
            <w:pPr>
              <w:rPr>
                <w:rFonts w:eastAsia="Times New Roman"/>
              </w:rPr>
            </w:pPr>
            <w:r>
              <w:rPr>
                <w:rFonts w:eastAsia="Times New Roman"/>
              </w:rPr>
              <w:t xml:space="preserve">0% </w:t>
            </w:r>
          </w:p>
        </w:tc>
        <w:tc>
          <w:tcPr>
            <w:tcW w:w="0" w:type="auto"/>
            <w:vAlign w:val="center"/>
            <w:hideMark/>
          </w:tcPr>
          <w:p w14:paraId="42D22AE4" w14:textId="77777777" w:rsidR="001B3899" w:rsidRDefault="003D0EF4">
            <w:pPr>
              <w:rPr>
                <w:rFonts w:eastAsia="Times New Roman"/>
              </w:rPr>
            </w:pPr>
            <w:r>
              <w:rPr>
                <w:rFonts w:eastAsia="Times New Roman"/>
              </w:rPr>
              <w:t xml:space="preserve">0% </w:t>
            </w:r>
          </w:p>
        </w:tc>
        <w:tc>
          <w:tcPr>
            <w:tcW w:w="0" w:type="auto"/>
            <w:vAlign w:val="center"/>
            <w:hideMark/>
          </w:tcPr>
          <w:p w14:paraId="13C4392F" w14:textId="77777777" w:rsidR="001B3899" w:rsidRDefault="003D0EF4">
            <w:pPr>
              <w:rPr>
                <w:rFonts w:eastAsia="Times New Roman"/>
              </w:rPr>
            </w:pPr>
            <w:r>
              <w:rPr>
                <w:rFonts w:eastAsia="Times New Roman"/>
              </w:rPr>
              <w:t xml:space="preserve">0% </w:t>
            </w:r>
          </w:p>
        </w:tc>
        <w:tc>
          <w:tcPr>
            <w:tcW w:w="0" w:type="auto"/>
            <w:vAlign w:val="center"/>
            <w:hideMark/>
          </w:tcPr>
          <w:p w14:paraId="69D27712" w14:textId="77777777" w:rsidR="001B3899" w:rsidRDefault="003D0EF4">
            <w:pPr>
              <w:rPr>
                <w:rFonts w:eastAsia="Times New Roman"/>
              </w:rPr>
            </w:pPr>
            <w:r>
              <w:rPr>
                <w:rFonts w:eastAsia="Times New Roman"/>
              </w:rPr>
              <w:t xml:space="preserve">0% </w:t>
            </w:r>
          </w:p>
        </w:tc>
        <w:tc>
          <w:tcPr>
            <w:tcW w:w="0" w:type="auto"/>
            <w:vAlign w:val="center"/>
            <w:hideMark/>
          </w:tcPr>
          <w:p w14:paraId="4A2ED3D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180D07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5C95EE2" w14:textId="77777777" w:rsidR="001B3899" w:rsidRDefault="003D0EF4">
            <w:pPr>
              <w:rPr>
                <w:rFonts w:eastAsia="Times New Roman"/>
              </w:rPr>
            </w:pPr>
            <w:r>
              <w:rPr>
                <w:rFonts w:eastAsia="Times New Roman"/>
              </w:rPr>
              <w:t xml:space="preserve">100% </w:t>
            </w:r>
          </w:p>
        </w:tc>
        <w:tc>
          <w:tcPr>
            <w:tcW w:w="0" w:type="auto"/>
            <w:vAlign w:val="center"/>
            <w:hideMark/>
          </w:tcPr>
          <w:p w14:paraId="5949EA27" w14:textId="77777777" w:rsidR="001B3899" w:rsidRDefault="003D0EF4">
            <w:pPr>
              <w:rPr>
                <w:rFonts w:eastAsia="Times New Roman"/>
              </w:rPr>
            </w:pPr>
            <w:r>
              <w:rPr>
                <w:rFonts w:eastAsia="Times New Roman"/>
              </w:rPr>
              <w:t xml:space="preserve">0% </w:t>
            </w:r>
          </w:p>
        </w:tc>
        <w:tc>
          <w:tcPr>
            <w:tcW w:w="0" w:type="auto"/>
            <w:vAlign w:val="center"/>
            <w:hideMark/>
          </w:tcPr>
          <w:p w14:paraId="03A8CE9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0AF47C" w14:textId="77777777" w:rsidR="001B3899" w:rsidRDefault="003D0EF4">
            <w:pPr>
              <w:rPr>
                <w:rFonts w:eastAsia="Times New Roman"/>
              </w:rPr>
            </w:pPr>
            <w:r>
              <w:rPr>
                <w:rFonts w:eastAsia="Times New Roman"/>
              </w:rPr>
              <w:t xml:space="preserve">0% </w:t>
            </w:r>
          </w:p>
        </w:tc>
      </w:tr>
    </w:tbl>
    <w:p w14:paraId="3D93879F"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669"/>
        <w:gridCol w:w="536"/>
        <w:gridCol w:w="536"/>
        <w:gridCol w:w="536"/>
        <w:gridCol w:w="390"/>
        <w:gridCol w:w="390"/>
        <w:gridCol w:w="646"/>
        <w:gridCol w:w="362"/>
        <w:gridCol w:w="646"/>
        <w:gridCol w:w="386"/>
        <w:gridCol w:w="646"/>
        <w:gridCol w:w="530"/>
        <w:gridCol w:w="661"/>
        <w:gridCol w:w="597"/>
        <w:gridCol w:w="362"/>
        <w:gridCol w:w="407"/>
      </w:tblGrid>
      <w:tr w:rsidR="001B3899" w14:paraId="65E6DAA4" w14:textId="77777777">
        <w:trPr>
          <w:divId w:val="1824467884"/>
          <w:tblHeader/>
          <w:tblCellSpacing w:w="15" w:type="dxa"/>
        </w:trPr>
        <w:tc>
          <w:tcPr>
            <w:tcW w:w="0" w:type="auto"/>
            <w:gridSpan w:val="17"/>
            <w:tcBorders>
              <w:top w:val="nil"/>
              <w:left w:val="nil"/>
              <w:bottom w:val="nil"/>
              <w:right w:val="nil"/>
            </w:tcBorders>
            <w:vAlign w:val="center"/>
            <w:hideMark/>
          </w:tcPr>
          <w:p w14:paraId="5FC6BA53" w14:textId="3A57F996" w:rsidR="001B3899" w:rsidRDefault="00477412">
            <w:pPr>
              <w:jc w:val="center"/>
              <w:rPr>
                <w:rFonts w:eastAsia="Times New Roman"/>
              </w:rPr>
            </w:pPr>
            <w:ins w:id="334" w:author="Kyeil Kim" w:date="2019-04-25T13:18:00Z">
              <w:r>
                <w:rPr>
                  <w:rFonts w:eastAsia="Times New Roman"/>
                </w:rPr>
                <w:t xml:space="preserve">Table </w:t>
              </w:r>
            </w:ins>
            <w:del w:id="335" w:author="Kyeil Kim" w:date="2019-04-25T13:18:00Z">
              <w:r w:rsidR="003D0EF4" w:rsidDel="00477412">
                <w:rPr>
                  <w:rFonts w:eastAsia="Times New Roman"/>
                </w:rPr>
                <w:delText xml:space="preserve">Tablke </w:delText>
              </w:r>
            </w:del>
            <w:r w:rsidR="003D0EF4">
              <w:rPr>
                <w:rFonts w:eastAsia="Times New Roman"/>
              </w:rPr>
              <w:t xml:space="preserve">3-16w. Trip Mode Choice by Tour Purpose and Tour Mode - Estimated Trip Mode Summary: At-Work Sub-Tours </w:t>
            </w:r>
          </w:p>
        </w:tc>
      </w:tr>
      <w:tr w:rsidR="001B3899" w14:paraId="2B1772D7" w14:textId="77777777">
        <w:trPr>
          <w:divId w:val="1824467884"/>
          <w:tblHeader/>
          <w:tblCellSpacing w:w="15" w:type="dxa"/>
        </w:trPr>
        <w:tc>
          <w:tcPr>
            <w:tcW w:w="0" w:type="auto"/>
            <w:vAlign w:val="center"/>
            <w:hideMark/>
          </w:tcPr>
          <w:p w14:paraId="645EB345"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20105B46" w14:textId="77777777" w:rsidR="001B3899" w:rsidRDefault="003D0EF4">
            <w:pPr>
              <w:jc w:val="center"/>
              <w:divId w:val="1875658203"/>
              <w:rPr>
                <w:rFonts w:eastAsia="Times New Roman"/>
                <w:b/>
                <w:bCs/>
              </w:rPr>
            </w:pPr>
            <w:r>
              <w:rPr>
                <w:rFonts w:eastAsia="Times New Roman"/>
                <w:b/>
                <w:bCs/>
              </w:rPr>
              <w:t xml:space="preserve">Trip Mode </w:t>
            </w:r>
          </w:p>
        </w:tc>
        <w:tc>
          <w:tcPr>
            <w:tcW w:w="0" w:type="auto"/>
            <w:vAlign w:val="center"/>
            <w:hideMark/>
          </w:tcPr>
          <w:p w14:paraId="2E8A53EA"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0BC1F66D" w14:textId="77777777" w:rsidR="001B3899" w:rsidRDefault="003D0EF4">
            <w:pPr>
              <w:jc w:val="center"/>
              <w:divId w:val="2011448337"/>
              <w:rPr>
                <w:rFonts w:eastAsia="Times New Roman"/>
                <w:b/>
                <w:bCs/>
              </w:rPr>
            </w:pPr>
            <w:r>
              <w:rPr>
                <w:rFonts w:eastAsia="Times New Roman"/>
                <w:b/>
                <w:bCs/>
              </w:rPr>
              <w:t xml:space="preserve">Transit Totals </w:t>
            </w:r>
          </w:p>
        </w:tc>
      </w:tr>
      <w:tr w:rsidR="001B3899" w14:paraId="0CC4607C" w14:textId="77777777">
        <w:trPr>
          <w:divId w:val="1824467884"/>
          <w:tblHeader/>
          <w:tblCellSpacing w:w="15" w:type="dxa"/>
        </w:trPr>
        <w:tc>
          <w:tcPr>
            <w:tcW w:w="0" w:type="auto"/>
            <w:vAlign w:val="center"/>
            <w:hideMark/>
          </w:tcPr>
          <w:p w14:paraId="3D9D6145"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59A972A0"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549F46CE"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7D6C2F23"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3A595DE8"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1174616E"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38CA6BC3"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4894F786" w14:textId="110E4EEB"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36"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15E8A7CC"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197A07F7" w14:textId="6CF63B99" w:rsidR="001B3899" w:rsidRDefault="003D0EF4">
            <w:pPr>
              <w:rPr>
                <w:rFonts w:eastAsia="Times New Roman"/>
                <w:b/>
                <w:bCs/>
              </w:rPr>
            </w:pPr>
            <w:r>
              <w:rPr>
                <w:rFonts w:eastAsia="Times New Roman"/>
                <w:b/>
                <w:bCs/>
              </w:rPr>
              <w:t>PNR Pre</w:t>
            </w:r>
            <w:ins w:id="337"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799053D0"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30EC3E89" w14:textId="3D595F8F" w:rsidR="001B3899" w:rsidRDefault="003D0EF4">
            <w:pPr>
              <w:rPr>
                <w:rFonts w:eastAsia="Times New Roman"/>
                <w:b/>
                <w:bCs/>
              </w:rPr>
            </w:pPr>
            <w:r>
              <w:rPr>
                <w:rFonts w:eastAsia="Times New Roman"/>
                <w:b/>
                <w:bCs/>
              </w:rPr>
              <w:t>KNR Pre</w:t>
            </w:r>
            <w:ins w:id="338"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7227DDDD"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7E776E27"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46C9CC92"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46B9E75D"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64EDAAF5" w14:textId="77777777" w:rsidR="001B3899" w:rsidRDefault="003D0EF4">
            <w:pPr>
              <w:rPr>
                <w:rFonts w:eastAsia="Times New Roman"/>
                <w:b/>
                <w:bCs/>
              </w:rPr>
            </w:pPr>
            <w:r>
              <w:rPr>
                <w:rFonts w:eastAsia="Times New Roman"/>
                <w:b/>
                <w:bCs/>
              </w:rPr>
              <w:t xml:space="preserve">KNR </w:t>
            </w:r>
          </w:p>
        </w:tc>
      </w:tr>
      <w:tr w:rsidR="001B3899" w14:paraId="3F36D583" w14:textId="77777777">
        <w:trPr>
          <w:divId w:val="1824467884"/>
          <w:tblCellSpacing w:w="15" w:type="dxa"/>
        </w:trPr>
        <w:tc>
          <w:tcPr>
            <w:tcW w:w="3600" w:type="dxa"/>
            <w:tcBorders>
              <w:right w:val="single" w:sz="6" w:space="0" w:color="auto"/>
            </w:tcBorders>
            <w:vAlign w:val="center"/>
            <w:hideMark/>
          </w:tcPr>
          <w:p w14:paraId="64B6229A" w14:textId="77777777" w:rsidR="001B3899" w:rsidRDefault="003D0EF4">
            <w:pPr>
              <w:rPr>
                <w:rFonts w:eastAsia="Times New Roman"/>
              </w:rPr>
            </w:pPr>
            <w:r>
              <w:rPr>
                <w:rFonts w:eastAsia="Times New Roman"/>
              </w:rPr>
              <w:t xml:space="preserve">Drive Alone </w:t>
            </w:r>
          </w:p>
        </w:tc>
        <w:tc>
          <w:tcPr>
            <w:tcW w:w="0" w:type="auto"/>
            <w:vAlign w:val="center"/>
            <w:hideMark/>
          </w:tcPr>
          <w:p w14:paraId="3A5A5892" w14:textId="77777777" w:rsidR="001B3899" w:rsidRDefault="003D0EF4">
            <w:pPr>
              <w:rPr>
                <w:rFonts w:eastAsia="Times New Roman"/>
              </w:rPr>
            </w:pPr>
            <w:r>
              <w:rPr>
                <w:rFonts w:eastAsia="Times New Roman"/>
              </w:rPr>
              <w:t xml:space="preserve">1,053,395 </w:t>
            </w:r>
          </w:p>
        </w:tc>
        <w:tc>
          <w:tcPr>
            <w:tcW w:w="0" w:type="auto"/>
            <w:vAlign w:val="center"/>
            <w:hideMark/>
          </w:tcPr>
          <w:p w14:paraId="37049EB9" w14:textId="77777777" w:rsidR="001B3899" w:rsidRDefault="003D0EF4">
            <w:pPr>
              <w:rPr>
                <w:rFonts w:eastAsia="Times New Roman"/>
              </w:rPr>
            </w:pPr>
            <w:r>
              <w:rPr>
                <w:rFonts w:eastAsia="Times New Roman"/>
              </w:rPr>
              <w:t xml:space="preserve">0 </w:t>
            </w:r>
          </w:p>
        </w:tc>
        <w:tc>
          <w:tcPr>
            <w:tcW w:w="0" w:type="auto"/>
            <w:vAlign w:val="center"/>
            <w:hideMark/>
          </w:tcPr>
          <w:p w14:paraId="4749F633" w14:textId="77777777" w:rsidR="001B3899" w:rsidRDefault="003D0EF4">
            <w:pPr>
              <w:rPr>
                <w:rFonts w:eastAsia="Times New Roman"/>
              </w:rPr>
            </w:pPr>
            <w:r>
              <w:rPr>
                <w:rFonts w:eastAsia="Times New Roman"/>
              </w:rPr>
              <w:t xml:space="preserve">0 </w:t>
            </w:r>
          </w:p>
        </w:tc>
        <w:tc>
          <w:tcPr>
            <w:tcW w:w="0" w:type="auto"/>
            <w:vAlign w:val="center"/>
            <w:hideMark/>
          </w:tcPr>
          <w:p w14:paraId="7B76D7F1" w14:textId="77777777" w:rsidR="001B3899" w:rsidRDefault="003D0EF4">
            <w:pPr>
              <w:rPr>
                <w:rFonts w:eastAsia="Times New Roman"/>
              </w:rPr>
            </w:pPr>
            <w:r>
              <w:rPr>
                <w:rFonts w:eastAsia="Times New Roman"/>
              </w:rPr>
              <w:t xml:space="preserve">0 </w:t>
            </w:r>
          </w:p>
        </w:tc>
        <w:tc>
          <w:tcPr>
            <w:tcW w:w="0" w:type="auto"/>
            <w:vAlign w:val="center"/>
            <w:hideMark/>
          </w:tcPr>
          <w:p w14:paraId="19473B74" w14:textId="77777777" w:rsidR="001B3899" w:rsidRDefault="003D0EF4">
            <w:pPr>
              <w:rPr>
                <w:rFonts w:eastAsia="Times New Roman"/>
              </w:rPr>
            </w:pPr>
            <w:r>
              <w:rPr>
                <w:rFonts w:eastAsia="Times New Roman"/>
              </w:rPr>
              <w:t xml:space="preserve">0 </w:t>
            </w:r>
          </w:p>
        </w:tc>
        <w:tc>
          <w:tcPr>
            <w:tcW w:w="0" w:type="auto"/>
            <w:vAlign w:val="center"/>
            <w:hideMark/>
          </w:tcPr>
          <w:p w14:paraId="5CC09134" w14:textId="77777777" w:rsidR="001B3899" w:rsidRDefault="003D0EF4">
            <w:pPr>
              <w:rPr>
                <w:rFonts w:eastAsia="Times New Roman"/>
              </w:rPr>
            </w:pPr>
            <w:r>
              <w:rPr>
                <w:rFonts w:eastAsia="Times New Roman"/>
              </w:rPr>
              <w:t xml:space="preserve">0 </w:t>
            </w:r>
          </w:p>
        </w:tc>
        <w:tc>
          <w:tcPr>
            <w:tcW w:w="0" w:type="auto"/>
            <w:vAlign w:val="center"/>
            <w:hideMark/>
          </w:tcPr>
          <w:p w14:paraId="628F5D57" w14:textId="77777777" w:rsidR="001B3899" w:rsidRDefault="003D0EF4">
            <w:pPr>
              <w:rPr>
                <w:rFonts w:eastAsia="Times New Roman"/>
              </w:rPr>
            </w:pPr>
            <w:r>
              <w:rPr>
                <w:rFonts w:eastAsia="Times New Roman"/>
              </w:rPr>
              <w:t xml:space="preserve">0 </w:t>
            </w:r>
          </w:p>
        </w:tc>
        <w:tc>
          <w:tcPr>
            <w:tcW w:w="0" w:type="auto"/>
            <w:vAlign w:val="center"/>
            <w:hideMark/>
          </w:tcPr>
          <w:p w14:paraId="30FCD090" w14:textId="77777777" w:rsidR="001B3899" w:rsidRDefault="003D0EF4">
            <w:pPr>
              <w:rPr>
                <w:rFonts w:eastAsia="Times New Roman"/>
              </w:rPr>
            </w:pPr>
            <w:r>
              <w:rPr>
                <w:rFonts w:eastAsia="Times New Roman"/>
              </w:rPr>
              <w:t xml:space="preserve">0 </w:t>
            </w:r>
          </w:p>
        </w:tc>
        <w:tc>
          <w:tcPr>
            <w:tcW w:w="0" w:type="auto"/>
            <w:vAlign w:val="center"/>
            <w:hideMark/>
          </w:tcPr>
          <w:p w14:paraId="6DD9E4C0" w14:textId="77777777" w:rsidR="001B3899" w:rsidRDefault="003D0EF4">
            <w:pPr>
              <w:rPr>
                <w:rFonts w:eastAsia="Times New Roman"/>
              </w:rPr>
            </w:pPr>
            <w:r>
              <w:rPr>
                <w:rFonts w:eastAsia="Times New Roman"/>
              </w:rPr>
              <w:t xml:space="preserve">0 </w:t>
            </w:r>
          </w:p>
        </w:tc>
        <w:tc>
          <w:tcPr>
            <w:tcW w:w="0" w:type="auto"/>
            <w:vAlign w:val="center"/>
            <w:hideMark/>
          </w:tcPr>
          <w:p w14:paraId="5B297BAE" w14:textId="77777777" w:rsidR="001B3899" w:rsidRDefault="003D0EF4">
            <w:pPr>
              <w:rPr>
                <w:rFonts w:eastAsia="Times New Roman"/>
              </w:rPr>
            </w:pPr>
            <w:r>
              <w:rPr>
                <w:rFonts w:eastAsia="Times New Roman"/>
              </w:rPr>
              <w:t xml:space="preserve">0 </w:t>
            </w:r>
          </w:p>
        </w:tc>
        <w:tc>
          <w:tcPr>
            <w:tcW w:w="0" w:type="auto"/>
            <w:vAlign w:val="center"/>
            <w:hideMark/>
          </w:tcPr>
          <w:p w14:paraId="617AABA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A17557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37B557" w14:textId="77777777" w:rsidR="001B3899" w:rsidRDefault="003D0EF4">
            <w:pPr>
              <w:rPr>
                <w:rFonts w:eastAsia="Times New Roman"/>
              </w:rPr>
            </w:pPr>
            <w:r>
              <w:rPr>
                <w:rFonts w:eastAsia="Times New Roman"/>
              </w:rPr>
              <w:t xml:space="preserve">1,053,395 </w:t>
            </w:r>
          </w:p>
        </w:tc>
        <w:tc>
          <w:tcPr>
            <w:tcW w:w="0" w:type="auto"/>
            <w:vAlign w:val="center"/>
            <w:hideMark/>
          </w:tcPr>
          <w:p w14:paraId="70349A07" w14:textId="77777777" w:rsidR="001B3899" w:rsidRDefault="003D0EF4">
            <w:pPr>
              <w:rPr>
                <w:rFonts w:eastAsia="Times New Roman"/>
              </w:rPr>
            </w:pPr>
            <w:r>
              <w:rPr>
                <w:rFonts w:eastAsia="Times New Roman"/>
              </w:rPr>
              <w:t xml:space="preserve">0 </w:t>
            </w:r>
          </w:p>
        </w:tc>
        <w:tc>
          <w:tcPr>
            <w:tcW w:w="0" w:type="auto"/>
            <w:vAlign w:val="center"/>
            <w:hideMark/>
          </w:tcPr>
          <w:p w14:paraId="2D05ED1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76455A7" w14:textId="77777777" w:rsidR="001B3899" w:rsidRDefault="003D0EF4">
            <w:pPr>
              <w:rPr>
                <w:rFonts w:eastAsia="Times New Roman"/>
              </w:rPr>
            </w:pPr>
            <w:r>
              <w:rPr>
                <w:rFonts w:eastAsia="Times New Roman"/>
              </w:rPr>
              <w:t xml:space="preserve">0 </w:t>
            </w:r>
          </w:p>
        </w:tc>
      </w:tr>
      <w:tr w:rsidR="001B3899" w14:paraId="642EE18D" w14:textId="77777777">
        <w:trPr>
          <w:divId w:val="1824467884"/>
          <w:tblCellSpacing w:w="15" w:type="dxa"/>
        </w:trPr>
        <w:tc>
          <w:tcPr>
            <w:tcW w:w="3600" w:type="dxa"/>
            <w:tcBorders>
              <w:right w:val="single" w:sz="6" w:space="0" w:color="auto"/>
            </w:tcBorders>
            <w:vAlign w:val="center"/>
            <w:hideMark/>
          </w:tcPr>
          <w:p w14:paraId="35A9E75F" w14:textId="0E3330D4" w:rsidR="001B3899" w:rsidRDefault="003D0EF4">
            <w:pPr>
              <w:rPr>
                <w:rFonts w:eastAsia="Times New Roman"/>
              </w:rPr>
            </w:pPr>
            <w:del w:id="339" w:author="Kyeil Kim" w:date="2019-04-25T13:21:00Z">
              <w:r w:rsidDel="00757A16">
                <w:rPr>
                  <w:rFonts w:eastAsia="Times New Roman"/>
                </w:rPr>
                <w:delText>Shared2</w:delText>
              </w:r>
            </w:del>
            <w:ins w:id="340" w:author="Kyeil Kim" w:date="2019-04-25T13:21:00Z">
              <w:r w:rsidR="00757A16">
                <w:rPr>
                  <w:rFonts w:eastAsia="Times New Roman"/>
                </w:rPr>
                <w:t>Shared 2</w:t>
              </w:r>
            </w:ins>
            <w:r>
              <w:rPr>
                <w:rFonts w:eastAsia="Times New Roman"/>
              </w:rPr>
              <w:t xml:space="preserve"> </w:t>
            </w:r>
          </w:p>
        </w:tc>
        <w:tc>
          <w:tcPr>
            <w:tcW w:w="0" w:type="auto"/>
            <w:vAlign w:val="center"/>
            <w:hideMark/>
          </w:tcPr>
          <w:p w14:paraId="521DE6C0" w14:textId="77777777" w:rsidR="001B3899" w:rsidRDefault="003D0EF4">
            <w:pPr>
              <w:rPr>
                <w:rFonts w:eastAsia="Times New Roman"/>
              </w:rPr>
            </w:pPr>
            <w:r>
              <w:rPr>
                <w:rFonts w:eastAsia="Times New Roman"/>
              </w:rPr>
              <w:t xml:space="preserve">55,780 </w:t>
            </w:r>
          </w:p>
        </w:tc>
        <w:tc>
          <w:tcPr>
            <w:tcW w:w="0" w:type="auto"/>
            <w:vAlign w:val="center"/>
            <w:hideMark/>
          </w:tcPr>
          <w:p w14:paraId="602A3947" w14:textId="77777777" w:rsidR="001B3899" w:rsidRDefault="003D0EF4">
            <w:pPr>
              <w:rPr>
                <w:rFonts w:eastAsia="Times New Roman"/>
              </w:rPr>
            </w:pPr>
            <w:r>
              <w:rPr>
                <w:rFonts w:eastAsia="Times New Roman"/>
              </w:rPr>
              <w:t xml:space="preserve">256,355 </w:t>
            </w:r>
          </w:p>
        </w:tc>
        <w:tc>
          <w:tcPr>
            <w:tcW w:w="0" w:type="auto"/>
            <w:vAlign w:val="center"/>
            <w:hideMark/>
          </w:tcPr>
          <w:p w14:paraId="4EE4375A" w14:textId="77777777" w:rsidR="001B3899" w:rsidRDefault="003D0EF4">
            <w:pPr>
              <w:rPr>
                <w:rFonts w:eastAsia="Times New Roman"/>
              </w:rPr>
            </w:pPr>
            <w:r>
              <w:rPr>
                <w:rFonts w:eastAsia="Times New Roman"/>
              </w:rPr>
              <w:t xml:space="preserve">0 </w:t>
            </w:r>
          </w:p>
        </w:tc>
        <w:tc>
          <w:tcPr>
            <w:tcW w:w="0" w:type="auto"/>
            <w:vAlign w:val="center"/>
            <w:hideMark/>
          </w:tcPr>
          <w:p w14:paraId="242C5A61" w14:textId="77777777" w:rsidR="001B3899" w:rsidRDefault="003D0EF4">
            <w:pPr>
              <w:rPr>
                <w:rFonts w:eastAsia="Times New Roman"/>
              </w:rPr>
            </w:pPr>
            <w:r>
              <w:rPr>
                <w:rFonts w:eastAsia="Times New Roman"/>
              </w:rPr>
              <w:t xml:space="preserve">1,780 </w:t>
            </w:r>
          </w:p>
        </w:tc>
        <w:tc>
          <w:tcPr>
            <w:tcW w:w="0" w:type="auto"/>
            <w:vAlign w:val="center"/>
            <w:hideMark/>
          </w:tcPr>
          <w:p w14:paraId="5493F72E" w14:textId="77777777" w:rsidR="001B3899" w:rsidRDefault="003D0EF4">
            <w:pPr>
              <w:rPr>
                <w:rFonts w:eastAsia="Times New Roman"/>
              </w:rPr>
            </w:pPr>
            <w:r>
              <w:rPr>
                <w:rFonts w:eastAsia="Times New Roman"/>
              </w:rPr>
              <w:t xml:space="preserve">0 </w:t>
            </w:r>
          </w:p>
        </w:tc>
        <w:tc>
          <w:tcPr>
            <w:tcW w:w="0" w:type="auto"/>
            <w:vAlign w:val="center"/>
            <w:hideMark/>
          </w:tcPr>
          <w:p w14:paraId="4B7E858A" w14:textId="77777777" w:rsidR="001B3899" w:rsidRDefault="003D0EF4">
            <w:pPr>
              <w:rPr>
                <w:rFonts w:eastAsia="Times New Roman"/>
              </w:rPr>
            </w:pPr>
            <w:r>
              <w:rPr>
                <w:rFonts w:eastAsia="Times New Roman"/>
              </w:rPr>
              <w:t xml:space="preserve">0 </w:t>
            </w:r>
          </w:p>
        </w:tc>
        <w:tc>
          <w:tcPr>
            <w:tcW w:w="0" w:type="auto"/>
            <w:vAlign w:val="center"/>
            <w:hideMark/>
          </w:tcPr>
          <w:p w14:paraId="4FD5D334" w14:textId="77777777" w:rsidR="001B3899" w:rsidRDefault="003D0EF4">
            <w:pPr>
              <w:rPr>
                <w:rFonts w:eastAsia="Times New Roman"/>
              </w:rPr>
            </w:pPr>
            <w:r>
              <w:rPr>
                <w:rFonts w:eastAsia="Times New Roman"/>
              </w:rPr>
              <w:t xml:space="preserve">0 </w:t>
            </w:r>
          </w:p>
        </w:tc>
        <w:tc>
          <w:tcPr>
            <w:tcW w:w="0" w:type="auto"/>
            <w:vAlign w:val="center"/>
            <w:hideMark/>
          </w:tcPr>
          <w:p w14:paraId="59144416" w14:textId="77777777" w:rsidR="001B3899" w:rsidRDefault="003D0EF4">
            <w:pPr>
              <w:rPr>
                <w:rFonts w:eastAsia="Times New Roman"/>
              </w:rPr>
            </w:pPr>
            <w:r>
              <w:rPr>
                <w:rFonts w:eastAsia="Times New Roman"/>
              </w:rPr>
              <w:t xml:space="preserve">0 </w:t>
            </w:r>
          </w:p>
        </w:tc>
        <w:tc>
          <w:tcPr>
            <w:tcW w:w="0" w:type="auto"/>
            <w:vAlign w:val="center"/>
            <w:hideMark/>
          </w:tcPr>
          <w:p w14:paraId="7984E3CB" w14:textId="77777777" w:rsidR="001B3899" w:rsidRDefault="003D0EF4">
            <w:pPr>
              <w:rPr>
                <w:rFonts w:eastAsia="Times New Roman"/>
              </w:rPr>
            </w:pPr>
            <w:r>
              <w:rPr>
                <w:rFonts w:eastAsia="Times New Roman"/>
              </w:rPr>
              <w:t xml:space="preserve">0 </w:t>
            </w:r>
          </w:p>
        </w:tc>
        <w:tc>
          <w:tcPr>
            <w:tcW w:w="0" w:type="auto"/>
            <w:vAlign w:val="center"/>
            <w:hideMark/>
          </w:tcPr>
          <w:p w14:paraId="7A23E0D9" w14:textId="77777777" w:rsidR="001B3899" w:rsidRDefault="003D0EF4">
            <w:pPr>
              <w:rPr>
                <w:rFonts w:eastAsia="Times New Roman"/>
              </w:rPr>
            </w:pPr>
            <w:r>
              <w:rPr>
                <w:rFonts w:eastAsia="Times New Roman"/>
              </w:rPr>
              <w:t xml:space="preserve">0 </w:t>
            </w:r>
          </w:p>
        </w:tc>
        <w:tc>
          <w:tcPr>
            <w:tcW w:w="0" w:type="auto"/>
            <w:vAlign w:val="center"/>
            <w:hideMark/>
          </w:tcPr>
          <w:p w14:paraId="4D75D9A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D2B6FA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668066E" w14:textId="77777777" w:rsidR="001B3899" w:rsidRDefault="003D0EF4">
            <w:pPr>
              <w:rPr>
                <w:rFonts w:eastAsia="Times New Roman"/>
              </w:rPr>
            </w:pPr>
            <w:r>
              <w:rPr>
                <w:rFonts w:eastAsia="Times New Roman"/>
              </w:rPr>
              <w:t xml:space="preserve">313,915 </w:t>
            </w:r>
          </w:p>
        </w:tc>
        <w:tc>
          <w:tcPr>
            <w:tcW w:w="0" w:type="auto"/>
            <w:vAlign w:val="center"/>
            <w:hideMark/>
          </w:tcPr>
          <w:p w14:paraId="1FCB87D9" w14:textId="77777777" w:rsidR="001B3899" w:rsidRDefault="003D0EF4">
            <w:pPr>
              <w:rPr>
                <w:rFonts w:eastAsia="Times New Roman"/>
              </w:rPr>
            </w:pPr>
            <w:r>
              <w:rPr>
                <w:rFonts w:eastAsia="Times New Roman"/>
              </w:rPr>
              <w:t xml:space="preserve">0 </w:t>
            </w:r>
          </w:p>
        </w:tc>
        <w:tc>
          <w:tcPr>
            <w:tcW w:w="0" w:type="auto"/>
            <w:vAlign w:val="center"/>
            <w:hideMark/>
          </w:tcPr>
          <w:p w14:paraId="5E275A2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6BAB7EE" w14:textId="77777777" w:rsidR="001B3899" w:rsidRDefault="003D0EF4">
            <w:pPr>
              <w:rPr>
                <w:rFonts w:eastAsia="Times New Roman"/>
              </w:rPr>
            </w:pPr>
            <w:r>
              <w:rPr>
                <w:rFonts w:eastAsia="Times New Roman"/>
              </w:rPr>
              <w:t xml:space="preserve">0 </w:t>
            </w:r>
          </w:p>
        </w:tc>
      </w:tr>
      <w:tr w:rsidR="001B3899" w14:paraId="1A4E8BF7" w14:textId="77777777">
        <w:trPr>
          <w:divId w:val="1824467884"/>
          <w:tblCellSpacing w:w="15" w:type="dxa"/>
        </w:trPr>
        <w:tc>
          <w:tcPr>
            <w:tcW w:w="3600" w:type="dxa"/>
            <w:tcBorders>
              <w:right w:val="single" w:sz="6" w:space="0" w:color="auto"/>
            </w:tcBorders>
            <w:vAlign w:val="center"/>
            <w:hideMark/>
          </w:tcPr>
          <w:p w14:paraId="758FD1FC" w14:textId="3C23D3C4" w:rsidR="001B3899" w:rsidRDefault="003D0EF4">
            <w:pPr>
              <w:rPr>
                <w:rFonts w:eastAsia="Times New Roman"/>
              </w:rPr>
            </w:pPr>
            <w:del w:id="341" w:author="Kyeil Kim" w:date="2019-04-25T13:23:00Z">
              <w:r w:rsidDel="004B44DE">
                <w:rPr>
                  <w:rFonts w:eastAsia="Times New Roman"/>
                </w:rPr>
                <w:delText>Shared3+</w:delText>
              </w:r>
            </w:del>
            <w:ins w:id="342" w:author="Kyeil Kim" w:date="2019-04-25T13:23:00Z">
              <w:r w:rsidR="004B44DE">
                <w:rPr>
                  <w:rFonts w:eastAsia="Times New Roman"/>
                </w:rPr>
                <w:t>Shared 3+</w:t>
              </w:r>
            </w:ins>
            <w:r>
              <w:rPr>
                <w:rFonts w:eastAsia="Times New Roman"/>
              </w:rPr>
              <w:t xml:space="preserve"> </w:t>
            </w:r>
          </w:p>
        </w:tc>
        <w:tc>
          <w:tcPr>
            <w:tcW w:w="0" w:type="auto"/>
            <w:vAlign w:val="center"/>
            <w:hideMark/>
          </w:tcPr>
          <w:p w14:paraId="2977A2BD" w14:textId="77777777" w:rsidR="001B3899" w:rsidRDefault="003D0EF4">
            <w:pPr>
              <w:rPr>
                <w:rFonts w:eastAsia="Times New Roman"/>
              </w:rPr>
            </w:pPr>
            <w:r>
              <w:rPr>
                <w:rFonts w:eastAsia="Times New Roman"/>
              </w:rPr>
              <w:t xml:space="preserve">2,185 </w:t>
            </w:r>
          </w:p>
        </w:tc>
        <w:tc>
          <w:tcPr>
            <w:tcW w:w="0" w:type="auto"/>
            <w:vAlign w:val="center"/>
            <w:hideMark/>
          </w:tcPr>
          <w:p w14:paraId="6DAAFF9A" w14:textId="77777777" w:rsidR="001B3899" w:rsidRDefault="003D0EF4">
            <w:pPr>
              <w:rPr>
                <w:rFonts w:eastAsia="Times New Roman"/>
              </w:rPr>
            </w:pPr>
            <w:r>
              <w:rPr>
                <w:rFonts w:eastAsia="Times New Roman"/>
              </w:rPr>
              <w:t xml:space="preserve">6,415 </w:t>
            </w:r>
          </w:p>
        </w:tc>
        <w:tc>
          <w:tcPr>
            <w:tcW w:w="0" w:type="auto"/>
            <w:vAlign w:val="center"/>
            <w:hideMark/>
          </w:tcPr>
          <w:p w14:paraId="541CBA12" w14:textId="77777777" w:rsidR="001B3899" w:rsidRDefault="003D0EF4">
            <w:pPr>
              <w:rPr>
                <w:rFonts w:eastAsia="Times New Roman"/>
              </w:rPr>
            </w:pPr>
            <w:r>
              <w:rPr>
                <w:rFonts w:eastAsia="Times New Roman"/>
              </w:rPr>
              <w:t xml:space="preserve">125,130 </w:t>
            </w:r>
          </w:p>
        </w:tc>
        <w:tc>
          <w:tcPr>
            <w:tcW w:w="0" w:type="auto"/>
            <w:vAlign w:val="center"/>
            <w:hideMark/>
          </w:tcPr>
          <w:p w14:paraId="6D1B1995" w14:textId="77777777" w:rsidR="001B3899" w:rsidRDefault="003D0EF4">
            <w:pPr>
              <w:rPr>
                <w:rFonts w:eastAsia="Times New Roman"/>
              </w:rPr>
            </w:pPr>
            <w:r>
              <w:rPr>
                <w:rFonts w:eastAsia="Times New Roman"/>
              </w:rPr>
              <w:t xml:space="preserve">3,330 </w:t>
            </w:r>
          </w:p>
        </w:tc>
        <w:tc>
          <w:tcPr>
            <w:tcW w:w="0" w:type="auto"/>
            <w:vAlign w:val="center"/>
            <w:hideMark/>
          </w:tcPr>
          <w:p w14:paraId="43B14930" w14:textId="77777777" w:rsidR="001B3899" w:rsidRDefault="003D0EF4">
            <w:pPr>
              <w:rPr>
                <w:rFonts w:eastAsia="Times New Roman"/>
              </w:rPr>
            </w:pPr>
            <w:r>
              <w:rPr>
                <w:rFonts w:eastAsia="Times New Roman"/>
              </w:rPr>
              <w:t xml:space="preserve">0 </w:t>
            </w:r>
          </w:p>
        </w:tc>
        <w:tc>
          <w:tcPr>
            <w:tcW w:w="0" w:type="auto"/>
            <w:vAlign w:val="center"/>
            <w:hideMark/>
          </w:tcPr>
          <w:p w14:paraId="03518B2F" w14:textId="77777777" w:rsidR="001B3899" w:rsidRDefault="003D0EF4">
            <w:pPr>
              <w:rPr>
                <w:rFonts w:eastAsia="Times New Roman"/>
              </w:rPr>
            </w:pPr>
            <w:r>
              <w:rPr>
                <w:rFonts w:eastAsia="Times New Roman"/>
              </w:rPr>
              <w:t xml:space="preserve">0 </w:t>
            </w:r>
          </w:p>
        </w:tc>
        <w:tc>
          <w:tcPr>
            <w:tcW w:w="0" w:type="auto"/>
            <w:vAlign w:val="center"/>
            <w:hideMark/>
          </w:tcPr>
          <w:p w14:paraId="6A554E42" w14:textId="77777777" w:rsidR="001B3899" w:rsidRDefault="003D0EF4">
            <w:pPr>
              <w:rPr>
                <w:rFonts w:eastAsia="Times New Roman"/>
              </w:rPr>
            </w:pPr>
            <w:r>
              <w:rPr>
                <w:rFonts w:eastAsia="Times New Roman"/>
              </w:rPr>
              <w:t xml:space="preserve">0 </w:t>
            </w:r>
          </w:p>
        </w:tc>
        <w:tc>
          <w:tcPr>
            <w:tcW w:w="0" w:type="auto"/>
            <w:vAlign w:val="center"/>
            <w:hideMark/>
          </w:tcPr>
          <w:p w14:paraId="65A81F0E" w14:textId="77777777" w:rsidR="001B3899" w:rsidRDefault="003D0EF4">
            <w:pPr>
              <w:rPr>
                <w:rFonts w:eastAsia="Times New Roman"/>
              </w:rPr>
            </w:pPr>
            <w:r>
              <w:rPr>
                <w:rFonts w:eastAsia="Times New Roman"/>
              </w:rPr>
              <w:t xml:space="preserve">0 </w:t>
            </w:r>
          </w:p>
        </w:tc>
        <w:tc>
          <w:tcPr>
            <w:tcW w:w="0" w:type="auto"/>
            <w:vAlign w:val="center"/>
            <w:hideMark/>
          </w:tcPr>
          <w:p w14:paraId="7DBC4E33" w14:textId="77777777" w:rsidR="001B3899" w:rsidRDefault="003D0EF4">
            <w:pPr>
              <w:rPr>
                <w:rFonts w:eastAsia="Times New Roman"/>
              </w:rPr>
            </w:pPr>
            <w:r>
              <w:rPr>
                <w:rFonts w:eastAsia="Times New Roman"/>
              </w:rPr>
              <w:t xml:space="preserve">0 </w:t>
            </w:r>
          </w:p>
        </w:tc>
        <w:tc>
          <w:tcPr>
            <w:tcW w:w="0" w:type="auto"/>
            <w:vAlign w:val="center"/>
            <w:hideMark/>
          </w:tcPr>
          <w:p w14:paraId="3C10ECDE" w14:textId="77777777" w:rsidR="001B3899" w:rsidRDefault="003D0EF4">
            <w:pPr>
              <w:rPr>
                <w:rFonts w:eastAsia="Times New Roman"/>
              </w:rPr>
            </w:pPr>
            <w:r>
              <w:rPr>
                <w:rFonts w:eastAsia="Times New Roman"/>
              </w:rPr>
              <w:t xml:space="preserve">0 </w:t>
            </w:r>
          </w:p>
        </w:tc>
        <w:tc>
          <w:tcPr>
            <w:tcW w:w="0" w:type="auto"/>
            <w:vAlign w:val="center"/>
            <w:hideMark/>
          </w:tcPr>
          <w:p w14:paraId="705BE1A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FEDB2A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CEC17AC" w14:textId="77777777" w:rsidR="001B3899" w:rsidRDefault="003D0EF4">
            <w:pPr>
              <w:rPr>
                <w:rFonts w:eastAsia="Times New Roman"/>
              </w:rPr>
            </w:pPr>
            <w:r>
              <w:rPr>
                <w:rFonts w:eastAsia="Times New Roman"/>
              </w:rPr>
              <w:t xml:space="preserve">137,060 </w:t>
            </w:r>
          </w:p>
        </w:tc>
        <w:tc>
          <w:tcPr>
            <w:tcW w:w="0" w:type="auto"/>
            <w:vAlign w:val="center"/>
            <w:hideMark/>
          </w:tcPr>
          <w:p w14:paraId="7854FB3F" w14:textId="77777777" w:rsidR="001B3899" w:rsidRDefault="003D0EF4">
            <w:pPr>
              <w:rPr>
                <w:rFonts w:eastAsia="Times New Roman"/>
              </w:rPr>
            </w:pPr>
            <w:r>
              <w:rPr>
                <w:rFonts w:eastAsia="Times New Roman"/>
              </w:rPr>
              <w:t xml:space="preserve">0 </w:t>
            </w:r>
          </w:p>
        </w:tc>
        <w:tc>
          <w:tcPr>
            <w:tcW w:w="0" w:type="auto"/>
            <w:vAlign w:val="center"/>
            <w:hideMark/>
          </w:tcPr>
          <w:p w14:paraId="6F3790F3"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1C0BE3A" w14:textId="77777777" w:rsidR="001B3899" w:rsidRDefault="003D0EF4">
            <w:pPr>
              <w:rPr>
                <w:rFonts w:eastAsia="Times New Roman"/>
              </w:rPr>
            </w:pPr>
            <w:r>
              <w:rPr>
                <w:rFonts w:eastAsia="Times New Roman"/>
              </w:rPr>
              <w:t xml:space="preserve">0 </w:t>
            </w:r>
          </w:p>
        </w:tc>
      </w:tr>
      <w:tr w:rsidR="001B3899" w14:paraId="1685D184" w14:textId="77777777">
        <w:trPr>
          <w:divId w:val="1824467884"/>
          <w:tblCellSpacing w:w="15" w:type="dxa"/>
        </w:trPr>
        <w:tc>
          <w:tcPr>
            <w:tcW w:w="3600" w:type="dxa"/>
            <w:tcBorders>
              <w:right w:val="single" w:sz="6" w:space="0" w:color="auto"/>
            </w:tcBorders>
            <w:vAlign w:val="center"/>
            <w:hideMark/>
          </w:tcPr>
          <w:p w14:paraId="525C54DA" w14:textId="77777777" w:rsidR="001B3899" w:rsidRDefault="003D0EF4">
            <w:pPr>
              <w:rPr>
                <w:rFonts w:eastAsia="Times New Roman"/>
              </w:rPr>
            </w:pPr>
            <w:r>
              <w:rPr>
                <w:rFonts w:eastAsia="Times New Roman"/>
              </w:rPr>
              <w:t xml:space="preserve">Walk </w:t>
            </w:r>
          </w:p>
        </w:tc>
        <w:tc>
          <w:tcPr>
            <w:tcW w:w="0" w:type="auto"/>
            <w:vAlign w:val="center"/>
            <w:hideMark/>
          </w:tcPr>
          <w:p w14:paraId="3B300C08" w14:textId="77777777" w:rsidR="001B3899" w:rsidRDefault="003D0EF4">
            <w:pPr>
              <w:rPr>
                <w:rFonts w:eastAsia="Times New Roman"/>
              </w:rPr>
            </w:pPr>
            <w:r>
              <w:rPr>
                <w:rFonts w:eastAsia="Times New Roman"/>
              </w:rPr>
              <w:t xml:space="preserve">0 </w:t>
            </w:r>
          </w:p>
        </w:tc>
        <w:tc>
          <w:tcPr>
            <w:tcW w:w="0" w:type="auto"/>
            <w:vAlign w:val="center"/>
            <w:hideMark/>
          </w:tcPr>
          <w:p w14:paraId="3D4A6AC5" w14:textId="77777777" w:rsidR="001B3899" w:rsidRDefault="003D0EF4">
            <w:pPr>
              <w:rPr>
                <w:rFonts w:eastAsia="Times New Roman"/>
              </w:rPr>
            </w:pPr>
            <w:r>
              <w:rPr>
                <w:rFonts w:eastAsia="Times New Roman"/>
              </w:rPr>
              <w:t xml:space="preserve">0 </w:t>
            </w:r>
          </w:p>
        </w:tc>
        <w:tc>
          <w:tcPr>
            <w:tcW w:w="0" w:type="auto"/>
            <w:vAlign w:val="center"/>
            <w:hideMark/>
          </w:tcPr>
          <w:p w14:paraId="6AEED591" w14:textId="77777777" w:rsidR="001B3899" w:rsidRDefault="003D0EF4">
            <w:pPr>
              <w:rPr>
                <w:rFonts w:eastAsia="Times New Roman"/>
              </w:rPr>
            </w:pPr>
            <w:r>
              <w:rPr>
                <w:rFonts w:eastAsia="Times New Roman"/>
              </w:rPr>
              <w:t xml:space="preserve">0 </w:t>
            </w:r>
          </w:p>
        </w:tc>
        <w:tc>
          <w:tcPr>
            <w:tcW w:w="0" w:type="auto"/>
            <w:vAlign w:val="center"/>
            <w:hideMark/>
          </w:tcPr>
          <w:p w14:paraId="6783F8E2" w14:textId="77777777" w:rsidR="001B3899" w:rsidRDefault="003D0EF4">
            <w:pPr>
              <w:rPr>
                <w:rFonts w:eastAsia="Times New Roman"/>
              </w:rPr>
            </w:pPr>
            <w:r>
              <w:rPr>
                <w:rFonts w:eastAsia="Times New Roman"/>
              </w:rPr>
              <w:t xml:space="preserve">201,140 </w:t>
            </w:r>
          </w:p>
        </w:tc>
        <w:tc>
          <w:tcPr>
            <w:tcW w:w="0" w:type="auto"/>
            <w:vAlign w:val="center"/>
            <w:hideMark/>
          </w:tcPr>
          <w:p w14:paraId="4CEFF4CE" w14:textId="77777777" w:rsidR="001B3899" w:rsidRDefault="003D0EF4">
            <w:pPr>
              <w:rPr>
                <w:rFonts w:eastAsia="Times New Roman"/>
              </w:rPr>
            </w:pPr>
            <w:r>
              <w:rPr>
                <w:rFonts w:eastAsia="Times New Roman"/>
              </w:rPr>
              <w:t xml:space="preserve">0 </w:t>
            </w:r>
          </w:p>
        </w:tc>
        <w:tc>
          <w:tcPr>
            <w:tcW w:w="0" w:type="auto"/>
            <w:vAlign w:val="center"/>
            <w:hideMark/>
          </w:tcPr>
          <w:p w14:paraId="2C8F6299" w14:textId="77777777" w:rsidR="001B3899" w:rsidRDefault="003D0EF4">
            <w:pPr>
              <w:rPr>
                <w:rFonts w:eastAsia="Times New Roman"/>
              </w:rPr>
            </w:pPr>
            <w:r>
              <w:rPr>
                <w:rFonts w:eastAsia="Times New Roman"/>
              </w:rPr>
              <w:t xml:space="preserve">0 </w:t>
            </w:r>
          </w:p>
        </w:tc>
        <w:tc>
          <w:tcPr>
            <w:tcW w:w="0" w:type="auto"/>
            <w:vAlign w:val="center"/>
            <w:hideMark/>
          </w:tcPr>
          <w:p w14:paraId="13C6404E" w14:textId="77777777" w:rsidR="001B3899" w:rsidRDefault="003D0EF4">
            <w:pPr>
              <w:rPr>
                <w:rFonts w:eastAsia="Times New Roman"/>
              </w:rPr>
            </w:pPr>
            <w:r>
              <w:rPr>
                <w:rFonts w:eastAsia="Times New Roman"/>
              </w:rPr>
              <w:t xml:space="preserve">0 </w:t>
            </w:r>
          </w:p>
        </w:tc>
        <w:tc>
          <w:tcPr>
            <w:tcW w:w="0" w:type="auto"/>
            <w:vAlign w:val="center"/>
            <w:hideMark/>
          </w:tcPr>
          <w:p w14:paraId="379DB712" w14:textId="77777777" w:rsidR="001B3899" w:rsidRDefault="003D0EF4">
            <w:pPr>
              <w:rPr>
                <w:rFonts w:eastAsia="Times New Roman"/>
              </w:rPr>
            </w:pPr>
            <w:r>
              <w:rPr>
                <w:rFonts w:eastAsia="Times New Roman"/>
              </w:rPr>
              <w:t xml:space="preserve">0 </w:t>
            </w:r>
          </w:p>
        </w:tc>
        <w:tc>
          <w:tcPr>
            <w:tcW w:w="0" w:type="auto"/>
            <w:vAlign w:val="center"/>
            <w:hideMark/>
          </w:tcPr>
          <w:p w14:paraId="3884F300" w14:textId="77777777" w:rsidR="001B3899" w:rsidRDefault="003D0EF4">
            <w:pPr>
              <w:rPr>
                <w:rFonts w:eastAsia="Times New Roman"/>
              </w:rPr>
            </w:pPr>
            <w:r>
              <w:rPr>
                <w:rFonts w:eastAsia="Times New Roman"/>
              </w:rPr>
              <w:t xml:space="preserve">0 </w:t>
            </w:r>
          </w:p>
        </w:tc>
        <w:tc>
          <w:tcPr>
            <w:tcW w:w="0" w:type="auto"/>
            <w:vAlign w:val="center"/>
            <w:hideMark/>
          </w:tcPr>
          <w:p w14:paraId="5F6B0916" w14:textId="77777777" w:rsidR="001B3899" w:rsidRDefault="003D0EF4">
            <w:pPr>
              <w:rPr>
                <w:rFonts w:eastAsia="Times New Roman"/>
              </w:rPr>
            </w:pPr>
            <w:r>
              <w:rPr>
                <w:rFonts w:eastAsia="Times New Roman"/>
              </w:rPr>
              <w:t xml:space="preserve">0 </w:t>
            </w:r>
          </w:p>
        </w:tc>
        <w:tc>
          <w:tcPr>
            <w:tcW w:w="0" w:type="auto"/>
            <w:vAlign w:val="center"/>
            <w:hideMark/>
          </w:tcPr>
          <w:p w14:paraId="284872C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67F15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4A28785" w14:textId="77777777" w:rsidR="001B3899" w:rsidRDefault="003D0EF4">
            <w:pPr>
              <w:rPr>
                <w:rFonts w:eastAsia="Times New Roman"/>
              </w:rPr>
            </w:pPr>
            <w:r>
              <w:rPr>
                <w:rFonts w:eastAsia="Times New Roman"/>
              </w:rPr>
              <w:t xml:space="preserve">201,140 </w:t>
            </w:r>
          </w:p>
        </w:tc>
        <w:tc>
          <w:tcPr>
            <w:tcW w:w="0" w:type="auto"/>
            <w:vAlign w:val="center"/>
            <w:hideMark/>
          </w:tcPr>
          <w:p w14:paraId="1A35EF55" w14:textId="77777777" w:rsidR="001B3899" w:rsidRDefault="003D0EF4">
            <w:pPr>
              <w:rPr>
                <w:rFonts w:eastAsia="Times New Roman"/>
              </w:rPr>
            </w:pPr>
            <w:r>
              <w:rPr>
                <w:rFonts w:eastAsia="Times New Roman"/>
              </w:rPr>
              <w:t xml:space="preserve">0 </w:t>
            </w:r>
          </w:p>
        </w:tc>
        <w:tc>
          <w:tcPr>
            <w:tcW w:w="0" w:type="auto"/>
            <w:vAlign w:val="center"/>
            <w:hideMark/>
          </w:tcPr>
          <w:p w14:paraId="222B46A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142460A" w14:textId="77777777" w:rsidR="001B3899" w:rsidRDefault="003D0EF4">
            <w:pPr>
              <w:rPr>
                <w:rFonts w:eastAsia="Times New Roman"/>
              </w:rPr>
            </w:pPr>
            <w:r>
              <w:rPr>
                <w:rFonts w:eastAsia="Times New Roman"/>
              </w:rPr>
              <w:t xml:space="preserve">0 </w:t>
            </w:r>
          </w:p>
        </w:tc>
      </w:tr>
      <w:tr w:rsidR="001B3899" w14:paraId="4F9EBF29" w14:textId="77777777">
        <w:trPr>
          <w:divId w:val="1824467884"/>
          <w:tblCellSpacing w:w="15" w:type="dxa"/>
        </w:trPr>
        <w:tc>
          <w:tcPr>
            <w:tcW w:w="3600" w:type="dxa"/>
            <w:tcBorders>
              <w:right w:val="single" w:sz="6" w:space="0" w:color="auto"/>
            </w:tcBorders>
            <w:vAlign w:val="center"/>
            <w:hideMark/>
          </w:tcPr>
          <w:p w14:paraId="26C36D60" w14:textId="77777777" w:rsidR="001B3899" w:rsidRDefault="003D0EF4">
            <w:pPr>
              <w:rPr>
                <w:rFonts w:eastAsia="Times New Roman"/>
              </w:rPr>
            </w:pPr>
            <w:r>
              <w:rPr>
                <w:rFonts w:eastAsia="Times New Roman"/>
              </w:rPr>
              <w:t xml:space="preserve">Bike </w:t>
            </w:r>
          </w:p>
        </w:tc>
        <w:tc>
          <w:tcPr>
            <w:tcW w:w="0" w:type="auto"/>
            <w:vAlign w:val="center"/>
            <w:hideMark/>
          </w:tcPr>
          <w:p w14:paraId="3247CD19" w14:textId="77777777" w:rsidR="001B3899" w:rsidRDefault="003D0EF4">
            <w:pPr>
              <w:rPr>
                <w:rFonts w:eastAsia="Times New Roman"/>
              </w:rPr>
            </w:pPr>
            <w:r>
              <w:rPr>
                <w:rFonts w:eastAsia="Times New Roman"/>
              </w:rPr>
              <w:t xml:space="preserve">0 </w:t>
            </w:r>
          </w:p>
        </w:tc>
        <w:tc>
          <w:tcPr>
            <w:tcW w:w="0" w:type="auto"/>
            <w:vAlign w:val="center"/>
            <w:hideMark/>
          </w:tcPr>
          <w:p w14:paraId="07940E07" w14:textId="77777777" w:rsidR="001B3899" w:rsidRDefault="003D0EF4">
            <w:pPr>
              <w:rPr>
                <w:rFonts w:eastAsia="Times New Roman"/>
              </w:rPr>
            </w:pPr>
            <w:r>
              <w:rPr>
                <w:rFonts w:eastAsia="Times New Roman"/>
              </w:rPr>
              <w:t xml:space="preserve">0 </w:t>
            </w:r>
          </w:p>
        </w:tc>
        <w:tc>
          <w:tcPr>
            <w:tcW w:w="0" w:type="auto"/>
            <w:vAlign w:val="center"/>
            <w:hideMark/>
          </w:tcPr>
          <w:p w14:paraId="55EAE321" w14:textId="77777777" w:rsidR="001B3899" w:rsidRDefault="003D0EF4">
            <w:pPr>
              <w:rPr>
                <w:rFonts w:eastAsia="Times New Roman"/>
              </w:rPr>
            </w:pPr>
            <w:r>
              <w:rPr>
                <w:rFonts w:eastAsia="Times New Roman"/>
              </w:rPr>
              <w:t xml:space="preserve">0 </w:t>
            </w:r>
          </w:p>
        </w:tc>
        <w:tc>
          <w:tcPr>
            <w:tcW w:w="0" w:type="auto"/>
            <w:vAlign w:val="center"/>
            <w:hideMark/>
          </w:tcPr>
          <w:p w14:paraId="2F1858DC" w14:textId="77777777" w:rsidR="001B3899" w:rsidRDefault="003D0EF4">
            <w:pPr>
              <w:rPr>
                <w:rFonts w:eastAsia="Times New Roman"/>
              </w:rPr>
            </w:pPr>
            <w:r>
              <w:rPr>
                <w:rFonts w:eastAsia="Times New Roman"/>
              </w:rPr>
              <w:t xml:space="preserve">70 </w:t>
            </w:r>
          </w:p>
        </w:tc>
        <w:tc>
          <w:tcPr>
            <w:tcW w:w="0" w:type="auto"/>
            <w:vAlign w:val="center"/>
            <w:hideMark/>
          </w:tcPr>
          <w:p w14:paraId="5415AAAA" w14:textId="77777777" w:rsidR="001B3899" w:rsidRDefault="003D0EF4">
            <w:pPr>
              <w:rPr>
                <w:rFonts w:eastAsia="Times New Roman"/>
              </w:rPr>
            </w:pPr>
            <w:r>
              <w:rPr>
                <w:rFonts w:eastAsia="Times New Roman"/>
              </w:rPr>
              <w:t xml:space="preserve">4,590 </w:t>
            </w:r>
          </w:p>
        </w:tc>
        <w:tc>
          <w:tcPr>
            <w:tcW w:w="0" w:type="auto"/>
            <w:vAlign w:val="center"/>
            <w:hideMark/>
          </w:tcPr>
          <w:p w14:paraId="5E41252E" w14:textId="77777777" w:rsidR="001B3899" w:rsidRDefault="003D0EF4">
            <w:pPr>
              <w:rPr>
                <w:rFonts w:eastAsia="Times New Roman"/>
              </w:rPr>
            </w:pPr>
            <w:r>
              <w:rPr>
                <w:rFonts w:eastAsia="Times New Roman"/>
              </w:rPr>
              <w:t xml:space="preserve">0 </w:t>
            </w:r>
          </w:p>
        </w:tc>
        <w:tc>
          <w:tcPr>
            <w:tcW w:w="0" w:type="auto"/>
            <w:vAlign w:val="center"/>
            <w:hideMark/>
          </w:tcPr>
          <w:p w14:paraId="043C455C" w14:textId="77777777" w:rsidR="001B3899" w:rsidRDefault="003D0EF4">
            <w:pPr>
              <w:rPr>
                <w:rFonts w:eastAsia="Times New Roman"/>
              </w:rPr>
            </w:pPr>
            <w:r>
              <w:rPr>
                <w:rFonts w:eastAsia="Times New Roman"/>
              </w:rPr>
              <w:t xml:space="preserve">0 </w:t>
            </w:r>
          </w:p>
        </w:tc>
        <w:tc>
          <w:tcPr>
            <w:tcW w:w="0" w:type="auto"/>
            <w:vAlign w:val="center"/>
            <w:hideMark/>
          </w:tcPr>
          <w:p w14:paraId="173D8043" w14:textId="77777777" w:rsidR="001B3899" w:rsidRDefault="003D0EF4">
            <w:pPr>
              <w:rPr>
                <w:rFonts w:eastAsia="Times New Roman"/>
              </w:rPr>
            </w:pPr>
            <w:r>
              <w:rPr>
                <w:rFonts w:eastAsia="Times New Roman"/>
              </w:rPr>
              <w:t xml:space="preserve">0 </w:t>
            </w:r>
          </w:p>
        </w:tc>
        <w:tc>
          <w:tcPr>
            <w:tcW w:w="0" w:type="auto"/>
            <w:vAlign w:val="center"/>
            <w:hideMark/>
          </w:tcPr>
          <w:p w14:paraId="2D6E59C4" w14:textId="77777777" w:rsidR="001B3899" w:rsidRDefault="003D0EF4">
            <w:pPr>
              <w:rPr>
                <w:rFonts w:eastAsia="Times New Roman"/>
              </w:rPr>
            </w:pPr>
            <w:r>
              <w:rPr>
                <w:rFonts w:eastAsia="Times New Roman"/>
              </w:rPr>
              <w:t xml:space="preserve">0 </w:t>
            </w:r>
          </w:p>
        </w:tc>
        <w:tc>
          <w:tcPr>
            <w:tcW w:w="0" w:type="auto"/>
            <w:vAlign w:val="center"/>
            <w:hideMark/>
          </w:tcPr>
          <w:p w14:paraId="7D767C5B" w14:textId="77777777" w:rsidR="001B3899" w:rsidRDefault="003D0EF4">
            <w:pPr>
              <w:rPr>
                <w:rFonts w:eastAsia="Times New Roman"/>
              </w:rPr>
            </w:pPr>
            <w:r>
              <w:rPr>
                <w:rFonts w:eastAsia="Times New Roman"/>
              </w:rPr>
              <w:t xml:space="preserve">0 </w:t>
            </w:r>
          </w:p>
        </w:tc>
        <w:tc>
          <w:tcPr>
            <w:tcW w:w="0" w:type="auto"/>
            <w:vAlign w:val="center"/>
            <w:hideMark/>
          </w:tcPr>
          <w:p w14:paraId="458DAC3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713947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53369B3" w14:textId="77777777" w:rsidR="001B3899" w:rsidRDefault="003D0EF4">
            <w:pPr>
              <w:rPr>
                <w:rFonts w:eastAsia="Times New Roman"/>
              </w:rPr>
            </w:pPr>
            <w:r>
              <w:rPr>
                <w:rFonts w:eastAsia="Times New Roman"/>
              </w:rPr>
              <w:t xml:space="preserve">4,660 </w:t>
            </w:r>
          </w:p>
        </w:tc>
        <w:tc>
          <w:tcPr>
            <w:tcW w:w="0" w:type="auto"/>
            <w:vAlign w:val="center"/>
            <w:hideMark/>
          </w:tcPr>
          <w:p w14:paraId="506AFB60" w14:textId="77777777" w:rsidR="001B3899" w:rsidRDefault="003D0EF4">
            <w:pPr>
              <w:rPr>
                <w:rFonts w:eastAsia="Times New Roman"/>
              </w:rPr>
            </w:pPr>
            <w:r>
              <w:rPr>
                <w:rFonts w:eastAsia="Times New Roman"/>
              </w:rPr>
              <w:t xml:space="preserve">0 </w:t>
            </w:r>
          </w:p>
        </w:tc>
        <w:tc>
          <w:tcPr>
            <w:tcW w:w="0" w:type="auto"/>
            <w:vAlign w:val="center"/>
            <w:hideMark/>
          </w:tcPr>
          <w:p w14:paraId="333A7BC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5AA4179" w14:textId="77777777" w:rsidR="001B3899" w:rsidRDefault="003D0EF4">
            <w:pPr>
              <w:rPr>
                <w:rFonts w:eastAsia="Times New Roman"/>
              </w:rPr>
            </w:pPr>
            <w:r>
              <w:rPr>
                <w:rFonts w:eastAsia="Times New Roman"/>
              </w:rPr>
              <w:t xml:space="preserve">0 </w:t>
            </w:r>
          </w:p>
        </w:tc>
      </w:tr>
      <w:tr w:rsidR="001B3899" w14:paraId="7A4D614F" w14:textId="77777777">
        <w:trPr>
          <w:divId w:val="1824467884"/>
          <w:tblCellSpacing w:w="15" w:type="dxa"/>
        </w:trPr>
        <w:tc>
          <w:tcPr>
            <w:tcW w:w="3600" w:type="dxa"/>
            <w:tcBorders>
              <w:right w:val="single" w:sz="6" w:space="0" w:color="auto"/>
            </w:tcBorders>
            <w:vAlign w:val="center"/>
            <w:hideMark/>
          </w:tcPr>
          <w:p w14:paraId="18185992" w14:textId="77777777" w:rsidR="001B3899" w:rsidRDefault="003D0EF4">
            <w:pPr>
              <w:rPr>
                <w:rFonts w:eastAsia="Times New Roman"/>
              </w:rPr>
            </w:pPr>
            <w:r>
              <w:rPr>
                <w:rFonts w:eastAsia="Times New Roman"/>
              </w:rPr>
              <w:t xml:space="preserve">Walk-Transit </w:t>
            </w:r>
          </w:p>
        </w:tc>
        <w:tc>
          <w:tcPr>
            <w:tcW w:w="0" w:type="auto"/>
            <w:vAlign w:val="center"/>
            <w:hideMark/>
          </w:tcPr>
          <w:p w14:paraId="7930E910" w14:textId="77777777" w:rsidR="001B3899" w:rsidRDefault="003D0EF4">
            <w:pPr>
              <w:rPr>
                <w:rFonts w:eastAsia="Times New Roman"/>
              </w:rPr>
            </w:pPr>
            <w:r>
              <w:rPr>
                <w:rFonts w:eastAsia="Times New Roman"/>
              </w:rPr>
              <w:t xml:space="preserve">0 </w:t>
            </w:r>
          </w:p>
        </w:tc>
        <w:tc>
          <w:tcPr>
            <w:tcW w:w="0" w:type="auto"/>
            <w:vAlign w:val="center"/>
            <w:hideMark/>
          </w:tcPr>
          <w:p w14:paraId="6469FF66" w14:textId="77777777" w:rsidR="001B3899" w:rsidRDefault="003D0EF4">
            <w:pPr>
              <w:rPr>
                <w:rFonts w:eastAsia="Times New Roman"/>
              </w:rPr>
            </w:pPr>
            <w:r>
              <w:rPr>
                <w:rFonts w:eastAsia="Times New Roman"/>
              </w:rPr>
              <w:t xml:space="preserve">25 </w:t>
            </w:r>
          </w:p>
        </w:tc>
        <w:tc>
          <w:tcPr>
            <w:tcW w:w="0" w:type="auto"/>
            <w:vAlign w:val="center"/>
            <w:hideMark/>
          </w:tcPr>
          <w:p w14:paraId="5177DE2B" w14:textId="77777777" w:rsidR="001B3899" w:rsidRDefault="003D0EF4">
            <w:pPr>
              <w:rPr>
                <w:rFonts w:eastAsia="Times New Roman"/>
              </w:rPr>
            </w:pPr>
            <w:r>
              <w:rPr>
                <w:rFonts w:eastAsia="Times New Roman"/>
              </w:rPr>
              <w:t xml:space="preserve">350 </w:t>
            </w:r>
          </w:p>
        </w:tc>
        <w:tc>
          <w:tcPr>
            <w:tcW w:w="0" w:type="auto"/>
            <w:vAlign w:val="center"/>
            <w:hideMark/>
          </w:tcPr>
          <w:p w14:paraId="7E9309F5" w14:textId="77777777" w:rsidR="001B3899" w:rsidRDefault="003D0EF4">
            <w:pPr>
              <w:rPr>
                <w:rFonts w:eastAsia="Times New Roman"/>
              </w:rPr>
            </w:pPr>
            <w:r>
              <w:rPr>
                <w:rFonts w:eastAsia="Times New Roman"/>
              </w:rPr>
              <w:t xml:space="preserve">3,175 </w:t>
            </w:r>
          </w:p>
        </w:tc>
        <w:tc>
          <w:tcPr>
            <w:tcW w:w="0" w:type="auto"/>
            <w:vAlign w:val="center"/>
            <w:hideMark/>
          </w:tcPr>
          <w:p w14:paraId="69F2033F" w14:textId="77777777" w:rsidR="001B3899" w:rsidRDefault="003D0EF4">
            <w:pPr>
              <w:rPr>
                <w:rFonts w:eastAsia="Times New Roman"/>
              </w:rPr>
            </w:pPr>
            <w:r>
              <w:rPr>
                <w:rFonts w:eastAsia="Times New Roman"/>
              </w:rPr>
              <w:t xml:space="preserve">0 </w:t>
            </w:r>
          </w:p>
        </w:tc>
        <w:tc>
          <w:tcPr>
            <w:tcW w:w="0" w:type="auto"/>
            <w:vAlign w:val="center"/>
            <w:hideMark/>
          </w:tcPr>
          <w:p w14:paraId="047382D9" w14:textId="77777777" w:rsidR="001B3899" w:rsidRDefault="003D0EF4">
            <w:pPr>
              <w:rPr>
                <w:rFonts w:eastAsia="Times New Roman"/>
              </w:rPr>
            </w:pPr>
            <w:r>
              <w:rPr>
                <w:rFonts w:eastAsia="Times New Roman"/>
              </w:rPr>
              <w:t xml:space="preserve">4,290 </w:t>
            </w:r>
          </w:p>
        </w:tc>
        <w:tc>
          <w:tcPr>
            <w:tcW w:w="0" w:type="auto"/>
            <w:vAlign w:val="center"/>
            <w:hideMark/>
          </w:tcPr>
          <w:p w14:paraId="5E6F7514" w14:textId="77777777" w:rsidR="001B3899" w:rsidRDefault="003D0EF4">
            <w:pPr>
              <w:rPr>
                <w:rFonts w:eastAsia="Times New Roman"/>
              </w:rPr>
            </w:pPr>
            <w:r>
              <w:rPr>
                <w:rFonts w:eastAsia="Times New Roman"/>
              </w:rPr>
              <w:t xml:space="preserve">1,945 </w:t>
            </w:r>
          </w:p>
        </w:tc>
        <w:tc>
          <w:tcPr>
            <w:tcW w:w="0" w:type="auto"/>
            <w:vAlign w:val="center"/>
            <w:hideMark/>
          </w:tcPr>
          <w:p w14:paraId="74EB6D95" w14:textId="77777777" w:rsidR="001B3899" w:rsidRDefault="003D0EF4">
            <w:pPr>
              <w:rPr>
                <w:rFonts w:eastAsia="Times New Roman"/>
              </w:rPr>
            </w:pPr>
            <w:r>
              <w:rPr>
                <w:rFonts w:eastAsia="Times New Roman"/>
              </w:rPr>
              <w:t xml:space="preserve">0 </w:t>
            </w:r>
          </w:p>
        </w:tc>
        <w:tc>
          <w:tcPr>
            <w:tcW w:w="0" w:type="auto"/>
            <w:vAlign w:val="center"/>
            <w:hideMark/>
          </w:tcPr>
          <w:p w14:paraId="06D7EDDC" w14:textId="77777777" w:rsidR="001B3899" w:rsidRDefault="003D0EF4">
            <w:pPr>
              <w:rPr>
                <w:rFonts w:eastAsia="Times New Roman"/>
              </w:rPr>
            </w:pPr>
            <w:r>
              <w:rPr>
                <w:rFonts w:eastAsia="Times New Roman"/>
              </w:rPr>
              <w:t xml:space="preserve">0 </w:t>
            </w:r>
          </w:p>
        </w:tc>
        <w:tc>
          <w:tcPr>
            <w:tcW w:w="0" w:type="auto"/>
            <w:vAlign w:val="center"/>
            <w:hideMark/>
          </w:tcPr>
          <w:p w14:paraId="24CCC6CC" w14:textId="77777777" w:rsidR="001B3899" w:rsidRDefault="003D0EF4">
            <w:pPr>
              <w:rPr>
                <w:rFonts w:eastAsia="Times New Roman"/>
              </w:rPr>
            </w:pPr>
            <w:r>
              <w:rPr>
                <w:rFonts w:eastAsia="Times New Roman"/>
              </w:rPr>
              <w:t xml:space="preserve">0 </w:t>
            </w:r>
          </w:p>
        </w:tc>
        <w:tc>
          <w:tcPr>
            <w:tcW w:w="0" w:type="auto"/>
            <w:vAlign w:val="center"/>
            <w:hideMark/>
          </w:tcPr>
          <w:p w14:paraId="5EF34A9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6814B7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38C815" w14:textId="77777777" w:rsidR="001B3899" w:rsidRDefault="003D0EF4">
            <w:pPr>
              <w:rPr>
                <w:rFonts w:eastAsia="Times New Roman"/>
              </w:rPr>
            </w:pPr>
            <w:r>
              <w:rPr>
                <w:rFonts w:eastAsia="Times New Roman"/>
              </w:rPr>
              <w:t xml:space="preserve">9,785 </w:t>
            </w:r>
          </w:p>
        </w:tc>
        <w:tc>
          <w:tcPr>
            <w:tcW w:w="0" w:type="auto"/>
            <w:vAlign w:val="center"/>
            <w:hideMark/>
          </w:tcPr>
          <w:p w14:paraId="32609BC8" w14:textId="77777777" w:rsidR="001B3899" w:rsidRDefault="003D0EF4">
            <w:pPr>
              <w:rPr>
                <w:rFonts w:eastAsia="Times New Roman"/>
              </w:rPr>
            </w:pPr>
            <w:r>
              <w:rPr>
                <w:rFonts w:eastAsia="Times New Roman"/>
              </w:rPr>
              <w:t xml:space="preserve">6,235 </w:t>
            </w:r>
          </w:p>
        </w:tc>
        <w:tc>
          <w:tcPr>
            <w:tcW w:w="0" w:type="auto"/>
            <w:vAlign w:val="center"/>
            <w:hideMark/>
          </w:tcPr>
          <w:p w14:paraId="3F450C7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6FB1B26" w14:textId="77777777" w:rsidR="001B3899" w:rsidRDefault="003D0EF4">
            <w:pPr>
              <w:rPr>
                <w:rFonts w:eastAsia="Times New Roman"/>
              </w:rPr>
            </w:pPr>
            <w:r>
              <w:rPr>
                <w:rFonts w:eastAsia="Times New Roman"/>
              </w:rPr>
              <w:t xml:space="preserve">0 </w:t>
            </w:r>
          </w:p>
        </w:tc>
      </w:tr>
      <w:tr w:rsidR="001B3899" w14:paraId="3A4671FF" w14:textId="77777777">
        <w:trPr>
          <w:divId w:val="1824467884"/>
          <w:tblCellSpacing w:w="15" w:type="dxa"/>
        </w:trPr>
        <w:tc>
          <w:tcPr>
            <w:tcW w:w="3600" w:type="dxa"/>
            <w:tcBorders>
              <w:right w:val="single" w:sz="6" w:space="0" w:color="auto"/>
            </w:tcBorders>
            <w:vAlign w:val="center"/>
            <w:hideMark/>
          </w:tcPr>
          <w:p w14:paraId="059B121B" w14:textId="77777777" w:rsidR="001B3899" w:rsidRDefault="003D0EF4">
            <w:pPr>
              <w:rPr>
                <w:rFonts w:eastAsia="Times New Roman"/>
              </w:rPr>
            </w:pPr>
            <w:r>
              <w:rPr>
                <w:rFonts w:eastAsia="Times New Roman"/>
              </w:rPr>
              <w:lastRenderedPageBreak/>
              <w:t xml:space="preserve">PNR-Transit </w:t>
            </w:r>
          </w:p>
        </w:tc>
        <w:tc>
          <w:tcPr>
            <w:tcW w:w="0" w:type="auto"/>
            <w:vAlign w:val="center"/>
            <w:hideMark/>
          </w:tcPr>
          <w:p w14:paraId="291259C5" w14:textId="77777777" w:rsidR="001B3899" w:rsidRDefault="003D0EF4">
            <w:pPr>
              <w:rPr>
                <w:rFonts w:eastAsia="Times New Roman"/>
              </w:rPr>
            </w:pPr>
            <w:r>
              <w:rPr>
                <w:rFonts w:eastAsia="Times New Roman"/>
              </w:rPr>
              <w:t xml:space="preserve">0 </w:t>
            </w:r>
          </w:p>
        </w:tc>
        <w:tc>
          <w:tcPr>
            <w:tcW w:w="0" w:type="auto"/>
            <w:vAlign w:val="center"/>
            <w:hideMark/>
          </w:tcPr>
          <w:p w14:paraId="400AAABD" w14:textId="77777777" w:rsidR="001B3899" w:rsidRDefault="003D0EF4">
            <w:pPr>
              <w:rPr>
                <w:rFonts w:eastAsia="Times New Roman"/>
              </w:rPr>
            </w:pPr>
            <w:r>
              <w:rPr>
                <w:rFonts w:eastAsia="Times New Roman"/>
              </w:rPr>
              <w:t xml:space="preserve">0 </w:t>
            </w:r>
          </w:p>
        </w:tc>
        <w:tc>
          <w:tcPr>
            <w:tcW w:w="0" w:type="auto"/>
            <w:vAlign w:val="center"/>
            <w:hideMark/>
          </w:tcPr>
          <w:p w14:paraId="7444FC22" w14:textId="77777777" w:rsidR="001B3899" w:rsidRDefault="003D0EF4">
            <w:pPr>
              <w:rPr>
                <w:rFonts w:eastAsia="Times New Roman"/>
              </w:rPr>
            </w:pPr>
            <w:r>
              <w:rPr>
                <w:rFonts w:eastAsia="Times New Roman"/>
              </w:rPr>
              <w:t xml:space="preserve">0 </w:t>
            </w:r>
          </w:p>
        </w:tc>
        <w:tc>
          <w:tcPr>
            <w:tcW w:w="0" w:type="auto"/>
            <w:vAlign w:val="center"/>
            <w:hideMark/>
          </w:tcPr>
          <w:p w14:paraId="15899EA3" w14:textId="77777777" w:rsidR="001B3899" w:rsidRDefault="003D0EF4">
            <w:pPr>
              <w:rPr>
                <w:rFonts w:eastAsia="Times New Roman"/>
              </w:rPr>
            </w:pPr>
            <w:r>
              <w:rPr>
                <w:rFonts w:eastAsia="Times New Roman"/>
              </w:rPr>
              <w:t xml:space="preserve">0 </w:t>
            </w:r>
          </w:p>
        </w:tc>
        <w:tc>
          <w:tcPr>
            <w:tcW w:w="0" w:type="auto"/>
            <w:vAlign w:val="center"/>
            <w:hideMark/>
          </w:tcPr>
          <w:p w14:paraId="5B979779" w14:textId="77777777" w:rsidR="001B3899" w:rsidRDefault="003D0EF4">
            <w:pPr>
              <w:rPr>
                <w:rFonts w:eastAsia="Times New Roman"/>
              </w:rPr>
            </w:pPr>
            <w:r>
              <w:rPr>
                <w:rFonts w:eastAsia="Times New Roman"/>
              </w:rPr>
              <w:t xml:space="preserve">0 </w:t>
            </w:r>
          </w:p>
        </w:tc>
        <w:tc>
          <w:tcPr>
            <w:tcW w:w="0" w:type="auto"/>
            <w:vAlign w:val="center"/>
            <w:hideMark/>
          </w:tcPr>
          <w:p w14:paraId="619AE900" w14:textId="77777777" w:rsidR="001B3899" w:rsidRDefault="003D0EF4">
            <w:pPr>
              <w:rPr>
                <w:rFonts w:eastAsia="Times New Roman"/>
              </w:rPr>
            </w:pPr>
            <w:r>
              <w:rPr>
                <w:rFonts w:eastAsia="Times New Roman"/>
              </w:rPr>
              <w:t xml:space="preserve">0 </w:t>
            </w:r>
          </w:p>
        </w:tc>
        <w:tc>
          <w:tcPr>
            <w:tcW w:w="0" w:type="auto"/>
            <w:vAlign w:val="center"/>
            <w:hideMark/>
          </w:tcPr>
          <w:p w14:paraId="0EE9A25C" w14:textId="77777777" w:rsidR="001B3899" w:rsidRDefault="003D0EF4">
            <w:pPr>
              <w:rPr>
                <w:rFonts w:eastAsia="Times New Roman"/>
              </w:rPr>
            </w:pPr>
            <w:r>
              <w:rPr>
                <w:rFonts w:eastAsia="Times New Roman"/>
              </w:rPr>
              <w:t xml:space="preserve">0 </w:t>
            </w:r>
          </w:p>
        </w:tc>
        <w:tc>
          <w:tcPr>
            <w:tcW w:w="0" w:type="auto"/>
            <w:vAlign w:val="center"/>
            <w:hideMark/>
          </w:tcPr>
          <w:p w14:paraId="3406527A" w14:textId="77777777" w:rsidR="001B3899" w:rsidRDefault="003D0EF4">
            <w:pPr>
              <w:rPr>
                <w:rFonts w:eastAsia="Times New Roman"/>
              </w:rPr>
            </w:pPr>
            <w:r>
              <w:rPr>
                <w:rFonts w:eastAsia="Times New Roman"/>
              </w:rPr>
              <w:t xml:space="preserve">0 </w:t>
            </w:r>
          </w:p>
        </w:tc>
        <w:tc>
          <w:tcPr>
            <w:tcW w:w="0" w:type="auto"/>
            <w:vAlign w:val="center"/>
            <w:hideMark/>
          </w:tcPr>
          <w:p w14:paraId="7196EEDB" w14:textId="77777777" w:rsidR="001B3899" w:rsidRDefault="003D0EF4">
            <w:pPr>
              <w:rPr>
                <w:rFonts w:eastAsia="Times New Roman"/>
              </w:rPr>
            </w:pPr>
            <w:r>
              <w:rPr>
                <w:rFonts w:eastAsia="Times New Roman"/>
              </w:rPr>
              <w:t xml:space="preserve">0 </w:t>
            </w:r>
          </w:p>
        </w:tc>
        <w:tc>
          <w:tcPr>
            <w:tcW w:w="0" w:type="auto"/>
            <w:vAlign w:val="center"/>
            <w:hideMark/>
          </w:tcPr>
          <w:p w14:paraId="46562DE9" w14:textId="77777777" w:rsidR="001B3899" w:rsidRDefault="003D0EF4">
            <w:pPr>
              <w:rPr>
                <w:rFonts w:eastAsia="Times New Roman"/>
              </w:rPr>
            </w:pPr>
            <w:r>
              <w:rPr>
                <w:rFonts w:eastAsia="Times New Roman"/>
              </w:rPr>
              <w:t xml:space="preserve">0 </w:t>
            </w:r>
          </w:p>
        </w:tc>
        <w:tc>
          <w:tcPr>
            <w:tcW w:w="0" w:type="auto"/>
            <w:vAlign w:val="center"/>
            <w:hideMark/>
          </w:tcPr>
          <w:p w14:paraId="732C224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F2BE77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25AB862" w14:textId="77777777" w:rsidR="001B3899" w:rsidRDefault="003D0EF4">
            <w:pPr>
              <w:rPr>
                <w:rFonts w:eastAsia="Times New Roman"/>
              </w:rPr>
            </w:pPr>
            <w:r>
              <w:rPr>
                <w:rFonts w:eastAsia="Times New Roman"/>
              </w:rPr>
              <w:t xml:space="preserve">0 </w:t>
            </w:r>
          </w:p>
        </w:tc>
        <w:tc>
          <w:tcPr>
            <w:tcW w:w="0" w:type="auto"/>
            <w:vAlign w:val="center"/>
            <w:hideMark/>
          </w:tcPr>
          <w:p w14:paraId="7D607BD0" w14:textId="77777777" w:rsidR="001B3899" w:rsidRDefault="003D0EF4">
            <w:pPr>
              <w:rPr>
                <w:rFonts w:eastAsia="Times New Roman"/>
              </w:rPr>
            </w:pPr>
            <w:r>
              <w:rPr>
                <w:rFonts w:eastAsia="Times New Roman"/>
              </w:rPr>
              <w:t xml:space="preserve">0 </w:t>
            </w:r>
          </w:p>
        </w:tc>
        <w:tc>
          <w:tcPr>
            <w:tcW w:w="0" w:type="auto"/>
            <w:vAlign w:val="center"/>
            <w:hideMark/>
          </w:tcPr>
          <w:p w14:paraId="797AD03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7921542" w14:textId="77777777" w:rsidR="001B3899" w:rsidRDefault="003D0EF4">
            <w:pPr>
              <w:rPr>
                <w:rFonts w:eastAsia="Times New Roman"/>
              </w:rPr>
            </w:pPr>
            <w:r>
              <w:rPr>
                <w:rFonts w:eastAsia="Times New Roman"/>
              </w:rPr>
              <w:t xml:space="preserve">0 </w:t>
            </w:r>
          </w:p>
        </w:tc>
      </w:tr>
      <w:tr w:rsidR="001B3899" w14:paraId="00261340" w14:textId="77777777">
        <w:trPr>
          <w:divId w:val="1824467884"/>
          <w:tblCellSpacing w:w="15" w:type="dxa"/>
        </w:trPr>
        <w:tc>
          <w:tcPr>
            <w:tcW w:w="3600" w:type="dxa"/>
            <w:tcBorders>
              <w:right w:val="single" w:sz="6" w:space="0" w:color="auto"/>
            </w:tcBorders>
            <w:vAlign w:val="center"/>
            <w:hideMark/>
          </w:tcPr>
          <w:p w14:paraId="3B902891" w14:textId="77777777" w:rsidR="001B3899" w:rsidRDefault="003D0EF4">
            <w:pPr>
              <w:rPr>
                <w:rFonts w:eastAsia="Times New Roman"/>
              </w:rPr>
            </w:pPr>
            <w:r>
              <w:rPr>
                <w:rFonts w:eastAsia="Times New Roman"/>
              </w:rPr>
              <w:t xml:space="preserve">KNR-Transit </w:t>
            </w:r>
          </w:p>
        </w:tc>
        <w:tc>
          <w:tcPr>
            <w:tcW w:w="0" w:type="auto"/>
            <w:vAlign w:val="center"/>
            <w:hideMark/>
          </w:tcPr>
          <w:p w14:paraId="24710FDB" w14:textId="77777777" w:rsidR="001B3899" w:rsidRDefault="003D0EF4">
            <w:pPr>
              <w:rPr>
                <w:rFonts w:eastAsia="Times New Roman"/>
              </w:rPr>
            </w:pPr>
            <w:r>
              <w:rPr>
                <w:rFonts w:eastAsia="Times New Roman"/>
              </w:rPr>
              <w:t xml:space="preserve">0 </w:t>
            </w:r>
          </w:p>
        </w:tc>
        <w:tc>
          <w:tcPr>
            <w:tcW w:w="0" w:type="auto"/>
            <w:vAlign w:val="center"/>
            <w:hideMark/>
          </w:tcPr>
          <w:p w14:paraId="2079FB7C" w14:textId="77777777" w:rsidR="001B3899" w:rsidRDefault="003D0EF4">
            <w:pPr>
              <w:rPr>
                <w:rFonts w:eastAsia="Times New Roman"/>
              </w:rPr>
            </w:pPr>
            <w:r>
              <w:rPr>
                <w:rFonts w:eastAsia="Times New Roman"/>
              </w:rPr>
              <w:t xml:space="preserve">0 </w:t>
            </w:r>
          </w:p>
        </w:tc>
        <w:tc>
          <w:tcPr>
            <w:tcW w:w="0" w:type="auto"/>
            <w:vAlign w:val="center"/>
            <w:hideMark/>
          </w:tcPr>
          <w:p w14:paraId="02B17CFF" w14:textId="77777777" w:rsidR="001B3899" w:rsidRDefault="003D0EF4">
            <w:pPr>
              <w:rPr>
                <w:rFonts w:eastAsia="Times New Roman"/>
              </w:rPr>
            </w:pPr>
            <w:r>
              <w:rPr>
                <w:rFonts w:eastAsia="Times New Roman"/>
              </w:rPr>
              <w:t xml:space="preserve">0 </w:t>
            </w:r>
          </w:p>
        </w:tc>
        <w:tc>
          <w:tcPr>
            <w:tcW w:w="0" w:type="auto"/>
            <w:vAlign w:val="center"/>
            <w:hideMark/>
          </w:tcPr>
          <w:p w14:paraId="6E14F7E9" w14:textId="77777777" w:rsidR="001B3899" w:rsidRDefault="003D0EF4">
            <w:pPr>
              <w:rPr>
                <w:rFonts w:eastAsia="Times New Roman"/>
              </w:rPr>
            </w:pPr>
            <w:r>
              <w:rPr>
                <w:rFonts w:eastAsia="Times New Roman"/>
              </w:rPr>
              <w:t xml:space="preserve">0 </w:t>
            </w:r>
          </w:p>
        </w:tc>
        <w:tc>
          <w:tcPr>
            <w:tcW w:w="0" w:type="auto"/>
            <w:vAlign w:val="center"/>
            <w:hideMark/>
          </w:tcPr>
          <w:p w14:paraId="3577851B" w14:textId="77777777" w:rsidR="001B3899" w:rsidRDefault="003D0EF4">
            <w:pPr>
              <w:rPr>
                <w:rFonts w:eastAsia="Times New Roman"/>
              </w:rPr>
            </w:pPr>
            <w:r>
              <w:rPr>
                <w:rFonts w:eastAsia="Times New Roman"/>
              </w:rPr>
              <w:t xml:space="preserve">0 </w:t>
            </w:r>
          </w:p>
        </w:tc>
        <w:tc>
          <w:tcPr>
            <w:tcW w:w="0" w:type="auto"/>
            <w:vAlign w:val="center"/>
            <w:hideMark/>
          </w:tcPr>
          <w:p w14:paraId="453A3719" w14:textId="77777777" w:rsidR="001B3899" w:rsidRDefault="003D0EF4">
            <w:pPr>
              <w:rPr>
                <w:rFonts w:eastAsia="Times New Roman"/>
              </w:rPr>
            </w:pPr>
            <w:r>
              <w:rPr>
                <w:rFonts w:eastAsia="Times New Roman"/>
              </w:rPr>
              <w:t xml:space="preserve">0 </w:t>
            </w:r>
          </w:p>
        </w:tc>
        <w:tc>
          <w:tcPr>
            <w:tcW w:w="0" w:type="auto"/>
            <w:vAlign w:val="center"/>
            <w:hideMark/>
          </w:tcPr>
          <w:p w14:paraId="65608F33" w14:textId="77777777" w:rsidR="001B3899" w:rsidRDefault="003D0EF4">
            <w:pPr>
              <w:rPr>
                <w:rFonts w:eastAsia="Times New Roman"/>
              </w:rPr>
            </w:pPr>
            <w:r>
              <w:rPr>
                <w:rFonts w:eastAsia="Times New Roman"/>
              </w:rPr>
              <w:t xml:space="preserve">0 </w:t>
            </w:r>
          </w:p>
        </w:tc>
        <w:tc>
          <w:tcPr>
            <w:tcW w:w="0" w:type="auto"/>
            <w:vAlign w:val="center"/>
            <w:hideMark/>
          </w:tcPr>
          <w:p w14:paraId="44627E8E" w14:textId="77777777" w:rsidR="001B3899" w:rsidRDefault="003D0EF4">
            <w:pPr>
              <w:rPr>
                <w:rFonts w:eastAsia="Times New Roman"/>
              </w:rPr>
            </w:pPr>
            <w:r>
              <w:rPr>
                <w:rFonts w:eastAsia="Times New Roman"/>
              </w:rPr>
              <w:t xml:space="preserve">0 </w:t>
            </w:r>
          </w:p>
        </w:tc>
        <w:tc>
          <w:tcPr>
            <w:tcW w:w="0" w:type="auto"/>
            <w:vAlign w:val="center"/>
            <w:hideMark/>
          </w:tcPr>
          <w:p w14:paraId="119DDE10" w14:textId="77777777" w:rsidR="001B3899" w:rsidRDefault="003D0EF4">
            <w:pPr>
              <w:rPr>
                <w:rFonts w:eastAsia="Times New Roman"/>
              </w:rPr>
            </w:pPr>
            <w:r>
              <w:rPr>
                <w:rFonts w:eastAsia="Times New Roman"/>
              </w:rPr>
              <w:t xml:space="preserve">0 </w:t>
            </w:r>
          </w:p>
        </w:tc>
        <w:tc>
          <w:tcPr>
            <w:tcW w:w="0" w:type="auto"/>
            <w:vAlign w:val="center"/>
            <w:hideMark/>
          </w:tcPr>
          <w:p w14:paraId="705CC26F" w14:textId="77777777" w:rsidR="001B3899" w:rsidRDefault="003D0EF4">
            <w:pPr>
              <w:rPr>
                <w:rFonts w:eastAsia="Times New Roman"/>
              </w:rPr>
            </w:pPr>
            <w:r>
              <w:rPr>
                <w:rFonts w:eastAsia="Times New Roman"/>
              </w:rPr>
              <w:t xml:space="preserve">0 </w:t>
            </w:r>
          </w:p>
        </w:tc>
        <w:tc>
          <w:tcPr>
            <w:tcW w:w="0" w:type="auto"/>
            <w:vAlign w:val="center"/>
            <w:hideMark/>
          </w:tcPr>
          <w:p w14:paraId="319C062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9A3BF6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F1F090" w14:textId="77777777" w:rsidR="001B3899" w:rsidRDefault="003D0EF4">
            <w:pPr>
              <w:rPr>
                <w:rFonts w:eastAsia="Times New Roman"/>
              </w:rPr>
            </w:pPr>
            <w:r>
              <w:rPr>
                <w:rFonts w:eastAsia="Times New Roman"/>
              </w:rPr>
              <w:t xml:space="preserve">0 </w:t>
            </w:r>
          </w:p>
        </w:tc>
        <w:tc>
          <w:tcPr>
            <w:tcW w:w="0" w:type="auto"/>
            <w:vAlign w:val="center"/>
            <w:hideMark/>
          </w:tcPr>
          <w:p w14:paraId="41A6959C" w14:textId="77777777" w:rsidR="001B3899" w:rsidRDefault="003D0EF4">
            <w:pPr>
              <w:rPr>
                <w:rFonts w:eastAsia="Times New Roman"/>
              </w:rPr>
            </w:pPr>
            <w:r>
              <w:rPr>
                <w:rFonts w:eastAsia="Times New Roman"/>
              </w:rPr>
              <w:t xml:space="preserve">0 </w:t>
            </w:r>
          </w:p>
        </w:tc>
        <w:tc>
          <w:tcPr>
            <w:tcW w:w="0" w:type="auto"/>
            <w:vAlign w:val="center"/>
            <w:hideMark/>
          </w:tcPr>
          <w:p w14:paraId="2EC65E9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B275CF6" w14:textId="77777777" w:rsidR="001B3899" w:rsidRDefault="003D0EF4">
            <w:pPr>
              <w:rPr>
                <w:rFonts w:eastAsia="Times New Roman"/>
              </w:rPr>
            </w:pPr>
            <w:r>
              <w:rPr>
                <w:rFonts w:eastAsia="Times New Roman"/>
              </w:rPr>
              <w:t xml:space="preserve">0 </w:t>
            </w:r>
          </w:p>
        </w:tc>
      </w:tr>
      <w:tr w:rsidR="001B3899" w14:paraId="0E933500" w14:textId="77777777">
        <w:trPr>
          <w:divId w:val="1824467884"/>
          <w:tblCellSpacing w:w="15" w:type="dxa"/>
        </w:trPr>
        <w:tc>
          <w:tcPr>
            <w:tcW w:w="3600" w:type="dxa"/>
            <w:tcBorders>
              <w:right w:val="single" w:sz="6" w:space="0" w:color="auto"/>
            </w:tcBorders>
            <w:vAlign w:val="center"/>
            <w:hideMark/>
          </w:tcPr>
          <w:p w14:paraId="4FBD3579" w14:textId="77777777" w:rsidR="001B3899" w:rsidRDefault="003D0EF4">
            <w:pPr>
              <w:rPr>
                <w:rFonts w:eastAsia="Times New Roman"/>
              </w:rPr>
            </w:pPr>
            <w:r>
              <w:rPr>
                <w:rFonts w:eastAsia="Times New Roman"/>
              </w:rPr>
              <w:t xml:space="preserve">School Bus </w:t>
            </w:r>
          </w:p>
        </w:tc>
        <w:tc>
          <w:tcPr>
            <w:tcW w:w="0" w:type="auto"/>
            <w:vAlign w:val="center"/>
            <w:hideMark/>
          </w:tcPr>
          <w:p w14:paraId="28B937C7" w14:textId="77777777" w:rsidR="001B3899" w:rsidRDefault="003D0EF4">
            <w:pPr>
              <w:rPr>
                <w:rFonts w:eastAsia="Times New Roman"/>
              </w:rPr>
            </w:pPr>
            <w:r>
              <w:rPr>
                <w:rFonts w:eastAsia="Times New Roman"/>
              </w:rPr>
              <w:t xml:space="preserve">0 </w:t>
            </w:r>
          </w:p>
        </w:tc>
        <w:tc>
          <w:tcPr>
            <w:tcW w:w="0" w:type="auto"/>
            <w:vAlign w:val="center"/>
            <w:hideMark/>
          </w:tcPr>
          <w:p w14:paraId="649DA6D5" w14:textId="77777777" w:rsidR="001B3899" w:rsidRDefault="003D0EF4">
            <w:pPr>
              <w:rPr>
                <w:rFonts w:eastAsia="Times New Roman"/>
              </w:rPr>
            </w:pPr>
            <w:r>
              <w:rPr>
                <w:rFonts w:eastAsia="Times New Roman"/>
              </w:rPr>
              <w:t xml:space="preserve">0 </w:t>
            </w:r>
          </w:p>
        </w:tc>
        <w:tc>
          <w:tcPr>
            <w:tcW w:w="0" w:type="auto"/>
            <w:vAlign w:val="center"/>
            <w:hideMark/>
          </w:tcPr>
          <w:p w14:paraId="0F16158B" w14:textId="77777777" w:rsidR="001B3899" w:rsidRDefault="003D0EF4">
            <w:pPr>
              <w:rPr>
                <w:rFonts w:eastAsia="Times New Roman"/>
              </w:rPr>
            </w:pPr>
            <w:r>
              <w:rPr>
                <w:rFonts w:eastAsia="Times New Roman"/>
              </w:rPr>
              <w:t xml:space="preserve">0 </w:t>
            </w:r>
          </w:p>
        </w:tc>
        <w:tc>
          <w:tcPr>
            <w:tcW w:w="0" w:type="auto"/>
            <w:vAlign w:val="center"/>
            <w:hideMark/>
          </w:tcPr>
          <w:p w14:paraId="5D453901" w14:textId="77777777" w:rsidR="001B3899" w:rsidRDefault="003D0EF4">
            <w:pPr>
              <w:rPr>
                <w:rFonts w:eastAsia="Times New Roman"/>
              </w:rPr>
            </w:pPr>
            <w:r>
              <w:rPr>
                <w:rFonts w:eastAsia="Times New Roman"/>
              </w:rPr>
              <w:t xml:space="preserve">0 </w:t>
            </w:r>
          </w:p>
        </w:tc>
        <w:tc>
          <w:tcPr>
            <w:tcW w:w="0" w:type="auto"/>
            <w:vAlign w:val="center"/>
            <w:hideMark/>
          </w:tcPr>
          <w:p w14:paraId="43A8CE74" w14:textId="77777777" w:rsidR="001B3899" w:rsidRDefault="003D0EF4">
            <w:pPr>
              <w:rPr>
                <w:rFonts w:eastAsia="Times New Roman"/>
              </w:rPr>
            </w:pPr>
            <w:r>
              <w:rPr>
                <w:rFonts w:eastAsia="Times New Roman"/>
              </w:rPr>
              <w:t xml:space="preserve">0 </w:t>
            </w:r>
          </w:p>
        </w:tc>
        <w:tc>
          <w:tcPr>
            <w:tcW w:w="0" w:type="auto"/>
            <w:vAlign w:val="center"/>
            <w:hideMark/>
          </w:tcPr>
          <w:p w14:paraId="3E0511FB" w14:textId="77777777" w:rsidR="001B3899" w:rsidRDefault="003D0EF4">
            <w:pPr>
              <w:rPr>
                <w:rFonts w:eastAsia="Times New Roman"/>
              </w:rPr>
            </w:pPr>
            <w:r>
              <w:rPr>
                <w:rFonts w:eastAsia="Times New Roman"/>
              </w:rPr>
              <w:t xml:space="preserve">0 </w:t>
            </w:r>
          </w:p>
        </w:tc>
        <w:tc>
          <w:tcPr>
            <w:tcW w:w="0" w:type="auto"/>
            <w:vAlign w:val="center"/>
            <w:hideMark/>
          </w:tcPr>
          <w:p w14:paraId="638F9BDB" w14:textId="77777777" w:rsidR="001B3899" w:rsidRDefault="003D0EF4">
            <w:pPr>
              <w:rPr>
                <w:rFonts w:eastAsia="Times New Roman"/>
              </w:rPr>
            </w:pPr>
            <w:r>
              <w:rPr>
                <w:rFonts w:eastAsia="Times New Roman"/>
              </w:rPr>
              <w:t xml:space="preserve">0 </w:t>
            </w:r>
          </w:p>
        </w:tc>
        <w:tc>
          <w:tcPr>
            <w:tcW w:w="0" w:type="auto"/>
            <w:vAlign w:val="center"/>
            <w:hideMark/>
          </w:tcPr>
          <w:p w14:paraId="175AF9F3" w14:textId="77777777" w:rsidR="001B3899" w:rsidRDefault="003D0EF4">
            <w:pPr>
              <w:rPr>
                <w:rFonts w:eastAsia="Times New Roman"/>
              </w:rPr>
            </w:pPr>
            <w:r>
              <w:rPr>
                <w:rFonts w:eastAsia="Times New Roman"/>
              </w:rPr>
              <w:t xml:space="preserve">0 </w:t>
            </w:r>
          </w:p>
        </w:tc>
        <w:tc>
          <w:tcPr>
            <w:tcW w:w="0" w:type="auto"/>
            <w:vAlign w:val="center"/>
            <w:hideMark/>
          </w:tcPr>
          <w:p w14:paraId="1833AD81" w14:textId="77777777" w:rsidR="001B3899" w:rsidRDefault="003D0EF4">
            <w:pPr>
              <w:rPr>
                <w:rFonts w:eastAsia="Times New Roman"/>
              </w:rPr>
            </w:pPr>
            <w:r>
              <w:rPr>
                <w:rFonts w:eastAsia="Times New Roman"/>
              </w:rPr>
              <w:t xml:space="preserve">0 </w:t>
            </w:r>
          </w:p>
        </w:tc>
        <w:tc>
          <w:tcPr>
            <w:tcW w:w="0" w:type="auto"/>
            <w:vAlign w:val="center"/>
            <w:hideMark/>
          </w:tcPr>
          <w:p w14:paraId="1193F99E" w14:textId="77777777" w:rsidR="001B3899" w:rsidRDefault="003D0EF4">
            <w:pPr>
              <w:rPr>
                <w:rFonts w:eastAsia="Times New Roman"/>
              </w:rPr>
            </w:pPr>
            <w:r>
              <w:rPr>
                <w:rFonts w:eastAsia="Times New Roman"/>
              </w:rPr>
              <w:t xml:space="preserve">0 </w:t>
            </w:r>
          </w:p>
        </w:tc>
        <w:tc>
          <w:tcPr>
            <w:tcW w:w="0" w:type="auto"/>
            <w:vAlign w:val="center"/>
            <w:hideMark/>
          </w:tcPr>
          <w:p w14:paraId="74DBEE5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454B9C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671C12" w14:textId="77777777" w:rsidR="001B3899" w:rsidRDefault="003D0EF4">
            <w:pPr>
              <w:rPr>
                <w:rFonts w:eastAsia="Times New Roman"/>
              </w:rPr>
            </w:pPr>
            <w:r>
              <w:rPr>
                <w:rFonts w:eastAsia="Times New Roman"/>
              </w:rPr>
              <w:t xml:space="preserve">0 </w:t>
            </w:r>
          </w:p>
        </w:tc>
        <w:tc>
          <w:tcPr>
            <w:tcW w:w="0" w:type="auto"/>
            <w:vAlign w:val="center"/>
            <w:hideMark/>
          </w:tcPr>
          <w:p w14:paraId="5BACBB26" w14:textId="77777777" w:rsidR="001B3899" w:rsidRDefault="003D0EF4">
            <w:pPr>
              <w:rPr>
                <w:rFonts w:eastAsia="Times New Roman"/>
              </w:rPr>
            </w:pPr>
            <w:r>
              <w:rPr>
                <w:rFonts w:eastAsia="Times New Roman"/>
              </w:rPr>
              <w:t xml:space="preserve">0 </w:t>
            </w:r>
          </w:p>
        </w:tc>
        <w:tc>
          <w:tcPr>
            <w:tcW w:w="0" w:type="auto"/>
            <w:vAlign w:val="center"/>
            <w:hideMark/>
          </w:tcPr>
          <w:p w14:paraId="0C948E2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A1D3BFD" w14:textId="77777777" w:rsidR="001B3899" w:rsidRDefault="003D0EF4">
            <w:pPr>
              <w:rPr>
                <w:rFonts w:eastAsia="Times New Roman"/>
              </w:rPr>
            </w:pPr>
            <w:r>
              <w:rPr>
                <w:rFonts w:eastAsia="Times New Roman"/>
              </w:rPr>
              <w:t xml:space="preserve">0 </w:t>
            </w:r>
          </w:p>
        </w:tc>
      </w:tr>
      <w:tr w:rsidR="001B3899" w14:paraId="37BE772F" w14:textId="77777777">
        <w:trPr>
          <w:divId w:val="1824467884"/>
          <w:tblCellSpacing w:w="15" w:type="dxa"/>
        </w:trPr>
        <w:tc>
          <w:tcPr>
            <w:tcW w:w="3600" w:type="dxa"/>
            <w:tcBorders>
              <w:right w:val="single" w:sz="6" w:space="0" w:color="auto"/>
            </w:tcBorders>
            <w:vAlign w:val="center"/>
            <w:hideMark/>
          </w:tcPr>
          <w:p w14:paraId="4064FD8B" w14:textId="77777777" w:rsidR="001B3899" w:rsidRDefault="003D0EF4">
            <w:pPr>
              <w:rPr>
                <w:rFonts w:eastAsia="Times New Roman"/>
              </w:rPr>
            </w:pPr>
            <w:r>
              <w:rPr>
                <w:rFonts w:eastAsia="Times New Roman"/>
              </w:rPr>
              <w:t xml:space="preserve">Total </w:t>
            </w:r>
          </w:p>
        </w:tc>
        <w:tc>
          <w:tcPr>
            <w:tcW w:w="0" w:type="auto"/>
            <w:vAlign w:val="center"/>
            <w:hideMark/>
          </w:tcPr>
          <w:p w14:paraId="7D5F8E57" w14:textId="77777777" w:rsidR="001B3899" w:rsidRDefault="003D0EF4">
            <w:pPr>
              <w:rPr>
                <w:rFonts w:eastAsia="Times New Roman"/>
              </w:rPr>
            </w:pPr>
            <w:r>
              <w:rPr>
                <w:rFonts w:eastAsia="Times New Roman"/>
              </w:rPr>
              <w:t xml:space="preserve">1,111,360 </w:t>
            </w:r>
          </w:p>
        </w:tc>
        <w:tc>
          <w:tcPr>
            <w:tcW w:w="0" w:type="auto"/>
            <w:vAlign w:val="center"/>
            <w:hideMark/>
          </w:tcPr>
          <w:p w14:paraId="55E49F6F" w14:textId="77777777" w:rsidR="001B3899" w:rsidRDefault="003D0EF4">
            <w:pPr>
              <w:rPr>
                <w:rFonts w:eastAsia="Times New Roman"/>
              </w:rPr>
            </w:pPr>
            <w:r>
              <w:rPr>
                <w:rFonts w:eastAsia="Times New Roman"/>
              </w:rPr>
              <w:t xml:space="preserve">262,795 </w:t>
            </w:r>
          </w:p>
        </w:tc>
        <w:tc>
          <w:tcPr>
            <w:tcW w:w="0" w:type="auto"/>
            <w:vAlign w:val="center"/>
            <w:hideMark/>
          </w:tcPr>
          <w:p w14:paraId="3EC53AAB" w14:textId="77777777" w:rsidR="001B3899" w:rsidRDefault="003D0EF4">
            <w:pPr>
              <w:rPr>
                <w:rFonts w:eastAsia="Times New Roman"/>
              </w:rPr>
            </w:pPr>
            <w:r>
              <w:rPr>
                <w:rFonts w:eastAsia="Times New Roman"/>
              </w:rPr>
              <w:t xml:space="preserve">125,480 </w:t>
            </w:r>
          </w:p>
        </w:tc>
        <w:tc>
          <w:tcPr>
            <w:tcW w:w="0" w:type="auto"/>
            <w:vAlign w:val="center"/>
            <w:hideMark/>
          </w:tcPr>
          <w:p w14:paraId="2F6887B1" w14:textId="77777777" w:rsidR="001B3899" w:rsidRDefault="003D0EF4">
            <w:pPr>
              <w:rPr>
                <w:rFonts w:eastAsia="Times New Roman"/>
              </w:rPr>
            </w:pPr>
            <w:r>
              <w:rPr>
                <w:rFonts w:eastAsia="Times New Roman"/>
              </w:rPr>
              <w:t xml:space="preserve">209,495 </w:t>
            </w:r>
          </w:p>
        </w:tc>
        <w:tc>
          <w:tcPr>
            <w:tcW w:w="0" w:type="auto"/>
            <w:vAlign w:val="center"/>
            <w:hideMark/>
          </w:tcPr>
          <w:p w14:paraId="582A5569" w14:textId="77777777" w:rsidR="001B3899" w:rsidRDefault="003D0EF4">
            <w:pPr>
              <w:rPr>
                <w:rFonts w:eastAsia="Times New Roman"/>
              </w:rPr>
            </w:pPr>
            <w:r>
              <w:rPr>
                <w:rFonts w:eastAsia="Times New Roman"/>
              </w:rPr>
              <w:t xml:space="preserve">4,590 </w:t>
            </w:r>
          </w:p>
        </w:tc>
        <w:tc>
          <w:tcPr>
            <w:tcW w:w="0" w:type="auto"/>
            <w:vAlign w:val="center"/>
            <w:hideMark/>
          </w:tcPr>
          <w:p w14:paraId="6B1B7B41" w14:textId="77777777" w:rsidR="001B3899" w:rsidRDefault="003D0EF4">
            <w:pPr>
              <w:rPr>
                <w:rFonts w:eastAsia="Times New Roman"/>
              </w:rPr>
            </w:pPr>
            <w:r>
              <w:rPr>
                <w:rFonts w:eastAsia="Times New Roman"/>
              </w:rPr>
              <w:t xml:space="preserve">4,290 </w:t>
            </w:r>
          </w:p>
        </w:tc>
        <w:tc>
          <w:tcPr>
            <w:tcW w:w="0" w:type="auto"/>
            <w:vAlign w:val="center"/>
            <w:hideMark/>
          </w:tcPr>
          <w:p w14:paraId="18544BDA" w14:textId="77777777" w:rsidR="001B3899" w:rsidRDefault="003D0EF4">
            <w:pPr>
              <w:rPr>
                <w:rFonts w:eastAsia="Times New Roman"/>
              </w:rPr>
            </w:pPr>
            <w:r>
              <w:rPr>
                <w:rFonts w:eastAsia="Times New Roman"/>
              </w:rPr>
              <w:t xml:space="preserve">1,945 </w:t>
            </w:r>
          </w:p>
        </w:tc>
        <w:tc>
          <w:tcPr>
            <w:tcW w:w="0" w:type="auto"/>
            <w:vAlign w:val="center"/>
            <w:hideMark/>
          </w:tcPr>
          <w:p w14:paraId="74EE9893" w14:textId="77777777" w:rsidR="001B3899" w:rsidRDefault="003D0EF4">
            <w:pPr>
              <w:rPr>
                <w:rFonts w:eastAsia="Times New Roman"/>
              </w:rPr>
            </w:pPr>
            <w:r>
              <w:rPr>
                <w:rFonts w:eastAsia="Times New Roman"/>
              </w:rPr>
              <w:t xml:space="preserve">0 </w:t>
            </w:r>
          </w:p>
        </w:tc>
        <w:tc>
          <w:tcPr>
            <w:tcW w:w="0" w:type="auto"/>
            <w:vAlign w:val="center"/>
            <w:hideMark/>
          </w:tcPr>
          <w:p w14:paraId="006029F4" w14:textId="77777777" w:rsidR="001B3899" w:rsidRDefault="003D0EF4">
            <w:pPr>
              <w:rPr>
                <w:rFonts w:eastAsia="Times New Roman"/>
              </w:rPr>
            </w:pPr>
            <w:r>
              <w:rPr>
                <w:rFonts w:eastAsia="Times New Roman"/>
              </w:rPr>
              <w:t xml:space="preserve">0 </w:t>
            </w:r>
          </w:p>
        </w:tc>
        <w:tc>
          <w:tcPr>
            <w:tcW w:w="0" w:type="auto"/>
            <w:vAlign w:val="center"/>
            <w:hideMark/>
          </w:tcPr>
          <w:p w14:paraId="04363482" w14:textId="77777777" w:rsidR="001B3899" w:rsidRDefault="003D0EF4">
            <w:pPr>
              <w:rPr>
                <w:rFonts w:eastAsia="Times New Roman"/>
              </w:rPr>
            </w:pPr>
            <w:r>
              <w:rPr>
                <w:rFonts w:eastAsia="Times New Roman"/>
              </w:rPr>
              <w:t xml:space="preserve">0 </w:t>
            </w:r>
          </w:p>
        </w:tc>
        <w:tc>
          <w:tcPr>
            <w:tcW w:w="0" w:type="auto"/>
            <w:vAlign w:val="center"/>
            <w:hideMark/>
          </w:tcPr>
          <w:p w14:paraId="2E8921E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E6E92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E8C7531" w14:textId="77777777" w:rsidR="001B3899" w:rsidRDefault="003D0EF4">
            <w:pPr>
              <w:rPr>
                <w:rFonts w:eastAsia="Times New Roman"/>
              </w:rPr>
            </w:pPr>
            <w:r>
              <w:rPr>
                <w:rFonts w:eastAsia="Times New Roman"/>
              </w:rPr>
              <w:t xml:space="preserve">1,719,955 </w:t>
            </w:r>
          </w:p>
        </w:tc>
        <w:tc>
          <w:tcPr>
            <w:tcW w:w="0" w:type="auto"/>
            <w:vAlign w:val="center"/>
            <w:hideMark/>
          </w:tcPr>
          <w:p w14:paraId="6D78DB79" w14:textId="77777777" w:rsidR="001B3899" w:rsidRDefault="003D0EF4">
            <w:pPr>
              <w:rPr>
                <w:rFonts w:eastAsia="Times New Roman"/>
              </w:rPr>
            </w:pPr>
            <w:r>
              <w:rPr>
                <w:rFonts w:eastAsia="Times New Roman"/>
              </w:rPr>
              <w:t xml:space="preserve">6,235 </w:t>
            </w:r>
          </w:p>
        </w:tc>
        <w:tc>
          <w:tcPr>
            <w:tcW w:w="0" w:type="auto"/>
            <w:vAlign w:val="center"/>
            <w:hideMark/>
          </w:tcPr>
          <w:p w14:paraId="5088A8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5BF5221" w14:textId="77777777" w:rsidR="001B3899" w:rsidRDefault="003D0EF4">
            <w:pPr>
              <w:rPr>
                <w:rFonts w:eastAsia="Times New Roman"/>
              </w:rPr>
            </w:pPr>
            <w:r>
              <w:rPr>
                <w:rFonts w:eastAsia="Times New Roman"/>
              </w:rPr>
              <w:t xml:space="preserve">0 </w:t>
            </w:r>
          </w:p>
        </w:tc>
      </w:tr>
    </w:tbl>
    <w:p w14:paraId="20EF0C95"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471"/>
        <w:gridCol w:w="369"/>
        <w:gridCol w:w="456"/>
        <w:gridCol w:w="454"/>
        <w:gridCol w:w="388"/>
        <w:gridCol w:w="370"/>
        <w:gridCol w:w="735"/>
        <w:gridCol w:w="407"/>
        <w:gridCol w:w="735"/>
        <w:gridCol w:w="435"/>
        <w:gridCol w:w="735"/>
        <w:gridCol w:w="599"/>
        <w:gridCol w:w="469"/>
        <w:gridCol w:w="669"/>
        <w:gridCol w:w="407"/>
        <w:gridCol w:w="455"/>
      </w:tblGrid>
      <w:tr w:rsidR="001B3899" w14:paraId="7AC3A5CE" w14:textId="77777777">
        <w:trPr>
          <w:divId w:val="1824467884"/>
          <w:tblHeader/>
          <w:tblCellSpacing w:w="15" w:type="dxa"/>
        </w:trPr>
        <w:tc>
          <w:tcPr>
            <w:tcW w:w="0" w:type="auto"/>
            <w:gridSpan w:val="17"/>
            <w:tcBorders>
              <w:top w:val="nil"/>
              <w:left w:val="nil"/>
              <w:bottom w:val="nil"/>
              <w:right w:val="nil"/>
            </w:tcBorders>
            <w:vAlign w:val="center"/>
            <w:hideMark/>
          </w:tcPr>
          <w:p w14:paraId="0DC2870D" w14:textId="7EE35F86" w:rsidR="001B3899" w:rsidRDefault="003D0EF4">
            <w:pPr>
              <w:jc w:val="center"/>
              <w:rPr>
                <w:rFonts w:eastAsia="Times New Roman"/>
              </w:rPr>
            </w:pPr>
            <w:del w:id="343" w:author="Kyeil Kim" w:date="2019-04-25T13:16:00Z">
              <w:r w:rsidDel="00477412">
                <w:rPr>
                  <w:rFonts w:eastAsia="Times New Roman"/>
                </w:rPr>
                <w:delText xml:space="preserve">Tablke </w:delText>
              </w:r>
            </w:del>
            <w:ins w:id="344" w:author="Kyeil Kim" w:date="2019-04-25T13:16:00Z">
              <w:r w:rsidR="00477412">
                <w:rPr>
                  <w:rFonts w:eastAsia="Times New Roman"/>
                </w:rPr>
                <w:t xml:space="preserve">Table </w:t>
              </w:r>
            </w:ins>
            <w:r>
              <w:rPr>
                <w:rFonts w:eastAsia="Times New Roman"/>
              </w:rPr>
              <w:t xml:space="preserve">3-16x. Trip Mode Choice by Tour Purpose and Tour Mode - Estimated Trip Mode Shares: At-Work Sub-Tours </w:t>
            </w:r>
          </w:p>
        </w:tc>
      </w:tr>
      <w:tr w:rsidR="001B3899" w14:paraId="28391B97" w14:textId="77777777">
        <w:trPr>
          <w:divId w:val="1824467884"/>
          <w:tblHeader/>
          <w:tblCellSpacing w:w="15" w:type="dxa"/>
        </w:trPr>
        <w:tc>
          <w:tcPr>
            <w:tcW w:w="0" w:type="auto"/>
            <w:vAlign w:val="center"/>
            <w:hideMark/>
          </w:tcPr>
          <w:p w14:paraId="3EBCD6DB" w14:textId="77777777" w:rsidR="001B3899" w:rsidRDefault="001B3899">
            <w:pPr>
              <w:jc w:val="center"/>
              <w:rPr>
                <w:rFonts w:eastAsia="Times New Roman"/>
              </w:rPr>
            </w:pPr>
          </w:p>
        </w:tc>
        <w:tc>
          <w:tcPr>
            <w:tcW w:w="0" w:type="auto"/>
            <w:gridSpan w:val="12"/>
            <w:tcMar>
              <w:top w:w="15" w:type="dxa"/>
              <w:left w:w="45" w:type="dxa"/>
              <w:bottom w:w="0" w:type="dxa"/>
              <w:right w:w="45" w:type="dxa"/>
            </w:tcMar>
            <w:vAlign w:val="center"/>
            <w:hideMark/>
          </w:tcPr>
          <w:p w14:paraId="6D8B75AF" w14:textId="77777777" w:rsidR="001B3899" w:rsidRDefault="003D0EF4">
            <w:pPr>
              <w:jc w:val="center"/>
              <w:divId w:val="1771579821"/>
              <w:rPr>
                <w:rFonts w:eastAsia="Times New Roman"/>
                <w:b/>
                <w:bCs/>
              </w:rPr>
            </w:pPr>
            <w:r>
              <w:rPr>
                <w:rFonts w:eastAsia="Times New Roman"/>
                <w:b/>
                <w:bCs/>
              </w:rPr>
              <w:t xml:space="preserve">Trip Mode </w:t>
            </w:r>
          </w:p>
        </w:tc>
        <w:tc>
          <w:tcPr>
            <w:tcW w:w="0" w:type="auto"/>
            <w:vAlign w:val="center"/>
            <w:hideMark/>
          </w:tcPr>
          <w:p w14:paraId="1A2EAA85" w14:textId="77777777" w:rsidR="001B3899" w:rsidRDefault="001B3899">
            <w:pPr>
              <w:jc w:val="center"/>
              <w:rPr>
                <w:rFonts w:eastAsia="Times New Roman"/>
                <w:b/>
                <w:bCs/>
              </w:rPr>
            </w:pPr>
          </w:p>
        </w:tc>
        <w:tc>
          <w:tcPr>
            <w:tcW w:w="0" w:type="auto"/>
            <w:gridSpan w:val="3"/>
            <w:tcMar>
              <w:top w:w="15" w:type="dxa"/>
              <w:left w:w="45" w:type="dxa"/>
              <w:bottom w:w="0" w:type="dxa"/>
              <w:right w:w="45" w:type="dxa"/>
            </w:tcMar>
            <w:vAlign w:val="center"/>
            <w:hideMark/>
          </w:tcPr>
          <w:p w14:paraId="0B50722F" w14:textId="77777777" w:rsidR="001B3899" w:rsidRDefault="003D0EF4">
            <w:pPr>
              <w:jc w:val="center"/>
              <w:divId w:val="1730231629"/>
              <w:rPr>
                <w:rFonts w:eastAsia="Times New Roman"/>
                <w:b/>
                <w:bCs/>
              </w:rPr>
            </w:pPr>
            <w:r>
              <w:rPr>
                <w:rFonts w:eastAsia="Times New Roman"/>
                <w:b/>
                <w:bCs/>
              </w:rPr>
              <w:t xml:space="preserve">Transit Totals </w:t>
            </w:r>
          </w:p>
        </w:tc>
      </w:tr>
      <w:tr w:rsidR="001B3899" w14:paraId="51C93DB1" w14:textId="77777777">
        <w:trPr>
          <w:divId w:val="1824467884"/>
          <w:tblHeader/>
          <w:tblCellSpacing w:w="15" w:type="dxa"/>
        </w:trPr>
        <w:tc>
          <w:tcPr>
            <w:tcW w:w="0" w:type="auto"/>
            <w:vAlign w:val="center"/>
            <w:hideMark/>
          </w:tcPr>
          <w:p w14:paraId="31E43145" w14:textId="77777777" w:rsidR="001B3899" w:rsidRDefault="003D0EF4">
            <w:pPr>
              <w:rPr>
                <w:rFonts w:eastAsia="Times New Roman"/>
                <w:b/>
                <w:bCs/>
              </w:rPr>
            </w:pPr>
            <w:r>
              <w:rPr>
                <w:rFonts w:eastAsia="Times New Roman"/>
                <w:b/>
                <w:bCs/>
              </w:rPr>
              <w:t xml:space="preserve">Tour Mode </w:t>
            </w:r>
          </w:p>
        </w:tc>
        <w:tc>
          <w:tcPr>
            <w:tcW w:w="0" w:type="auto"/>
            <w:vAlign w:val="center"/>
            <w:hideMark/>
          </w:tcPr>
          <w:p w14:paraId="1A42ED80" w14:textId="77777777" w:rsidR="001B3899" w:rsidRDefault="003D0EF4">
            <w:pPr>
              <w:rPr>
                <w:rFonts w:eastAsia="Times New Roman"/>
                <w:b/>
                <w:bCs/>
              </w:rPr>
            </w:pPr>
            <w:r>
              <w:rPr>
                <w:rFonts w:eastAsia="Times New Roman"/>
                <w:b/>
                <w:bCs/>
              </w:rPr>
              <w:t xml:space="preserve">SOV </w:t>
            </w:r>
          </w:p>
        </w:tc>
        <w:tc>
          <w:tcPr>
            <w:tcW w:w="0" w:type="auto"/>
            <w:vAlign w:val="center"/>
            <w:hideMark/>
          </w:tcPr>
          <w:p w14:paraId="149DFB47" w14:textId="77777777" w:rsidR="001B3899" w:rsidRDefault="003D0EF4">
            <w:pPr>
              <w:rPr>
                <w:rFonts w:eastAsia="Times New Roman"/>
                <w:b/>
                <w:bCs/>
              </w:rPr>
            </w:pPr>
            <w:r>
              <w:rPr>
                <w:rFonts w:eastAsia="Times New Roman"/>
                <w:b/>
                <w:bCs/>
              </w:rPr>
              <w:t xml:space="preserve">SR2 </w:t>
            </w:r>
          </w:p>
        </w:tc>
        <w:tc>
          <w:tcPr>
            <w:tcW w:w="0" w:type="auto"/>
            <w:vAlign w:val="center"/>
            <w:hideMark/>
          </w:tcPr>
          <w:p w14:paraId="0BBD99FA" w14:textId="77777777" w:rsidR="001B3899" w:rsidRDefault="003D0EF4">
            <w:pPr>
              <w:rPr>
                <w:rFonts w:eastAsia="Times New Roman"/>
                <w:b/>
                <w:bCs/>
              </w:rPr>
            </w:pPr>
            <w:r>
              <w:rPr>
                <w:rFonts w:eastAsia="Times New Roman"/>
                <w:b/>
                <w:bCs/>
              </w:rPr>
              <w:t xml:space="preserve">SR3+ </w:t>
            </w:r>
          </w:p>
        </w:tc>
        <w:tc>
          <w:tcPr>
            <w:tcW w:w="0" w:type="auto"/>
            <w:vAlign w:val="center"/>
            <w:hideMark/>
          </w:tcPr>
          <w:p w14:paraId="03C8D4BB" w14:textId="77777777" w:rsidR="001B3899" w:rsidRDefault="003D0EF4">
            <w:pPr>
              <w:rPr>
                <w:rFonts w:eastAsia="Times New Roman"/>
                <w:b/>
                <w:bCs/>
              </w:rPr>
            </w:pPr>
            <w:r>
              <w:rPr>
                <w:rFonts w:eastAsia="Times New Roman"/>
                <w:b/>
                <w:bCs/>
              </w:rPr>
              <w:t xml:space="preserve">Walk </w:t>
            </w:r>
          </w:p>
        </w:tc>
        <w:tc>
          <w:tcPr>
            <w:tcW w:w="0" w:type="auto"/>
            <w:vAlign w:val="center"/>
            <w:hideMark/>
          </w:tcPr>
          <w:p w14:paraId="4A95B34B" w14:textId="77777777" w:rsidR="001B3899" w:rsidRDefault="003D0EF4">
            <w:pPr>
              <w:rPr>
                <w:rFonts w:eastAsia="Times New Roman"/>
                <w:b/>
                <w:bCs/>
              </w:rPr>
            </w:pPr>
            <w:r>
              <w:rPr>
                <w:rFonts w:eastAsia="Times New Roman"/>
                <w:b/>
                <w:bCs/>
              </w:rPr>
              <w:t xml:space="preserve">Bike </w:t>
            </w:r>
          </w:p>
        </w:tc>
        <w:tc>
          <w:tcPr>
            <w:tcW w:w="0" w:type="auto"/>
            <w:vAlign w:val="center"/>
            <w:hideMark/>
          </w:tcPr>
          <w:p w14:paraId="6C0C2846" w14:textId="77777777"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All </w:t>
            </w:r>
          </w:p>
        </w:tc>
        <w:tc>
          <w:tcPr>
            <w:tcW w:w="0" w:type="auto"/>
            <w:vAlign w:val="center"/>
            <w:hideMark/>
          </w:tcPr>
          <w:p w14:paraId="2971F214" w14:textId="28B3B7E8" w:rsidR="001B3899" w:rsidRDefault="003D0EF4">
            <w:pPr>
              <w:rPr>
                <w:rFonts w:eastAsia="Times New Roman"/>
                <w:b/>
                <w:bCs/>
              </w:rPr>
            </w:pPr>
            <w:proofErr w:type="spellStart"/>
            <w:r>
              <w:rPr>
                <w:rFonts w:eastAsia="Times New Roman"/>
                <w:b/>
                <w:bCs/>
              </w:rPr>
              <w:t>Wlk</w:t>
            </w:r>
            <w:proofErr w:type="spellEnd"/>
            <w:r>
              <w:rPr>
                <w:rFonts w:eastAsia="Times New Roman"/>
                <w:b/>
                <w:bCs/>
              </w:rPr>
              <w:t xml:space="preserve"> Pre</w:t>
            </w:r>
            <w:ins w:id="345"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1360AB6E" w14:textId="77777777" w:rsidR="001B3899" w:rsidRDefault="003D0EF4">
            <w:pPr>
              <w:rPr>
                <w:rFonts w:eastAsia="Times New Roman"/>
                <w:b/>
                <w:bCs/>
              </w:rPr>
            </w:pPr>
            <w:r>
              <w:rPr>
                <w:rFonts w:eastAsia="Times New Roman"/>
                <w:b/>
                <w:bCs/>
              </w:rPr>
              <w:t xml:space="preserve">PNR All </w:t>
            </w:r>
          </w:p>
        </w:tc>
        <w:tc>
          <w:tcPr>
            <w:tcW w:w="0" w:type="auto"/>
            <w:vAlign w:val="center"/>
            <w:hideMark/>
          </w:tcPr>
          <w:p w14:paraId="7E9D5D58" w14:textId="11A319A6" w:rsidR="001B3899" w:rsidRDefault="003D0EF4">
            <w:pPr>
              <w:rPr>
                <w:rFonts w:eastAsia="Times New Roman"/>
                <w:b/>
                <w:bCs/>
              </w:rPr>
            </w:pPr>
            <w:r>
              <w:rPr>
                <w:rFonts w:eastAsia="Times New Roman"/>
                <w:b/>
                <w:bCs/>
              </w:rPr>
              <w:t>PNR Pre</w:t>
            </w:r>
            <w:ins w:id="346"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7612F69F" w14:textId="77777777" w:rsidR="001B3899" w:rsidRDefault="003D0EF4">
            <w:pPr>
              <w:rPr>
                <w:rFonts w:eastAsia="Times New Roman"/>
                <w:b/>
                <w:bCs/>
              </w:rPr>
            </w:pPr>
            <w:r>
              <w:rPr>
                <w:rFonts w:eastAsia="Times New Roman"/>
                <w:b/>
                <w:bCs/>
              </w:rPr>
              <w:t xml:space="preserve">KNR All </w:t>
            </w:r>
          </w:p>
        </w:tc>
        <w:tc>
          <w:tcPr>
            <w:tcW w:w="0" w:type="auto"/>
            <w:vAlign w:val="center"/>
            <w:hideMark/>
          </w:tcPr>
          <w:p w14:paraId="508C2321" w14:textId="391BAB07" w:rsidR="001B3899" w:rsidRDefault="003D0EF4">
            <w:pPr>
              <w:rPr>
                <w:rFonts w:eastAsia="Times New Roman"/>
                <w:b/>
                <w:bCs/>
              </w:rPr>
            </w:pPr>
            <w:r>
              <w:rPr>
                <w:rFonts w:eastAsia="Times New Roman"/>
                <w:b/>
                <w:bCs/>
              </w:rPr>
              <w:t>KNR Pre</w:t>
            </w:r>
            <w:ins w:id="347" w:author="Kyeil Kim" w:date="2019-04-25T13:16:00Z">
              <w:r w:rsidR="000D4135">
                <w:rPr>
                  <w:rFonts w:eastAsia="Times New Roman"/>
                  <w:b/>
                  <w:bCs/>
                </w:rPr>
                <w:t>mium</w:t>
              </w:r>
            </w:ins>
            <w:r>
              <w:rPr>
                <w:rFonts w:eastAsia="Times New Roman"/>
                <w:b/>
                <w:bCs/>
              </w:rPr>
              <w:t xml:space="preserve"> </w:t>
            </w:r>
          </w:p>
        </w:tc>
        <w:tc>
          <w:tcPr>
            <w:tcW w:w="0" w:type="auto"/>
            <w:vAlign w:val="center"/>
            <w:hideMark/>
          </w:tcPr>
          <w:p w14:paraId="2B2C7C16" w14:textId="77777777" w:rsidR="001B3899" w:rsidRDefault="003D0EF4">
            <w:pPr>
              <w:rPr>
                <w:rFonts w:eastAsia="Times New Roman"/>
                <w:b/>
                <w:bCs/>
              </w:rPr>
            </w:pPr>
            <w:proofErr w:type="spellStart"/>
            <w:r>
              <w:rPr>
                <w:rFonts w:eastAsia="Times New Roman"/>
                <w:b/>
                <w:bCs/>
              </w:rPr>
              <w:t>SchBus</w:t>
            </w:r>
            <w:proofErr w:type="spellEnd"/>
            <w:r>
              <w:rPr>
                <w:rFonts w:eastAsia="Times New Roman"/>
                <w:b/>
                <w:bCs/>
              </w:rPr>
              <w:t xml:space="preserve"> </w:t>
            </w:r>
          </w:p>
        </w:tc>
        <w:tc>
          <w:tcPr>
            <w:tcW w:w="0" w:type="auto"/>
            <w:vAlign w:val="center"/>
            <w:hideMark/>
          </w:tcPr>
          <w:p w14:paraId="64A11C53" w14:textId="77777777" w:rsidR="001B3899" w:rsidRDefault="003D0EF4">
            <w:pPr>
              <w:rPr>
                <w:rFonts w:eastAsia="Times New Roman"/>
                <w:b/>
                <w:bCs/>
              </w:rPr>
            </w:pPr>
            <w:r>
              <w:rPr>
                <w:rFonts w:eastAsia="Times New Roman"/>
                <w:b/>
                <w:bCs/>
              </w:rPr>
              <w:t xml:space="preserve">Total </w:t>
            </w:r>
          </w:p>
        </w:tc>
        <w:tc>
          <w:tcPr>
            <w:tcW w:w="0" w:type="auto"/>
            <w:vAlign w:val="center"/>
            <w:hideMark/>
          </w:tcPr>
          <w:p w14:paraId="13C88F2C" w14:textId="77777777" w:rsidR="001B3899" w:rsidRDefault="003D0EF4">
            <w:pPr>
              <w:rPr>
                <w:rFonts w:eastAsia="Times New Roman"/>
                <w:b/>
                <w:bCs/>
              </w:rPr>
            </w:pPr>
            <w:proofErr w:type="spellStart"/>
            <w:r>
              <w:rPr>
                <w:rFonts w:eastAsia="Times New Roman"/>
                <w:b/>
                <w:bCs/>
              </w:rPr>
              <w:t>WlkTrn</w:t>
            </w:r>
            <w:proofErr w:type="spellEnd"/>
            <w:r>
              <w:rPr>
                <w:rFonts w:eastAsia="Times New Roman"/>
                <w:b/>
                <w:bCs/>
              </w:rPr>
              <w:t xml:space="preserve"> </w:t>
            </w:r>
          </w:p>
        </w:tc>
        <w:tc>
          <w:tcPr>
            <w:tcW w:w="0" w:type="auto"/>
            <w:vAlign w:val="center"/>
            <w:hideMark/>
          </w:tcPr>
          <w:p w14:paraId="1029377F" w14:textId="77777777" w:rsidR="001B3899" w:rsidRDefault="003D0EF4">
            <w:pPr>
              <w:rPr>
                <w:rFonts w:eastAsia="Times New Roman"/>
                <w:b/>
                <w:bCs/>
              </w:rPr>
            </w:pPr>
            <w:r>
              <w:rPr>
                <w:rFonts w:eastAsia="Times New Roman"/>
                <w:b/>
                <w:bCs/>
              </w:rPr>
              <w:t xml:space="preserve">PNR </w:t>
            </w:r>
          </w:p>
        </w:tc>
        <w:tc>
          <w:tcPr>
            <w:tcW w:w="0" w:type="auto"/>
            <w:vAlign w:val="center"/>
            <w:hideMark/>
          </w:tcPr>
          <w:p w14:paraId="1842B292" w14:textId="77777777" w:rsidR="001B3899" w:rsidRDefault="003D0EF4">
            <w:pPr>
              <w:rPr>
                <w:rFonts w:eastAsia="Times New Roman"/>
                <w:b/>
                <w:bCs/>
              </w:rPr>
            </w:pPr>
            <w:r>
              <w:rPr>
                <w:rFonts w:eastAsia="Times New Roman"/>
                <w:b/>
                <w:bCs/>
              </w:rPr>
              <w:t xml:space="preserve">KNR </w:t>
            </w:r>
          </w:p>
        </w:tc>
      </w:tr>
      <w:tr w:rsidR="001B3899" w14:paraId="2001EBBC" w14:textId="77777777">
        <w:trPr>
          <w:divId w:val="1824467884"/>
          <w:tblCellSpacing w:w="15" w:type="dxa"/>
        </w:trPr>
        <w:tc>
          <w:tcPr>
            <w:tcW w:w="3600" w:type="dxa"/>
            <w:tcBorders>
              <w:right w:val="single" w:sz="6" w:space="0" w:color="auto"/>
            </w:tcBorders>
            <w:vAlign w:val="center"/>
            <w:hideMark/>
          </w:tcPr>
          <w:p w14:paraId="3050810D" w14:textId="77777777" w:rsidR="001B3899" w:rsidRDefault="003D0EF4">
            <w:pPr>
              <w:rPr>
                <w:rFonts w:eastAsia="Times New Roman"/>
              </w:rPr>
            </w:pPr>
            <w:r>
              <w:rPr>
                <w:rFonts w:eastAsia="Times New Roman"/>
              </w:rPr>
              <w:t xml:space="preserve">Drive Alone </w:t>
            </w:r>
          </w:p>
        </w:tc>
        <w:tc>
          <w:tcPr>
            <w:tcW w:w="0" w:type="auto"/>
            <w:vAlign w:val="center"/>
            <w:hideMark/>
          </w:tcPr>
          <w:p w14:paraId="1B7389B8" w14:textId="77777777" w:rsidR="001B3899" w:rsidRDefault="003D0EF4">
            <w:pPr>
              <w:rPr>
                <w:rFonts w:eastAsia="Times New Roman"/>
              </w:rPr>
            </w:pPr>
            <w:r>
              <w:rPr>
                <w:rFonts w:eastAsia="Times New Roman"/>
              </w:rPr>
              <w:t xml:space="preserve">100% </w:t>
            </w:r>
          </w:p>
        </w:tc>
        <w:tc>
          <w:tcPr>
            <w:tcW w:w="0" w:type="auto"/>
            <w:vAlign w:val="center"/>
            <w:hideMark/>
          </w:tcPr>
          <w:p w14:paraId="3A7721F3" w14:textId="77777777" w:rsidR="001B3899" w:rsidRDefault="003D0EF4">
            <w:pPr>
              <w:rPr>
                <w:rFonts w:eastAsia="Times New Roman"/>
              </w:rPr>
            </w:pPr>
            <w:r>
              <w:rPr>
                <w:rFonts w:eastAsia="Times New Roman"/>
              </w:rPr>
              <w:t xml:space="preserve">0% </w:t>
            </w:r>
          </w:p>
        </w:tc>
        <w:tc>
          <w:tcPr>
            <w:tcW w:w="0" w:type="auto"/>
            <w:vAlign w:val="center"/>
            <w:hideMark/>
          </w:tcPr>
          <w:p w14:paraId="075E3369" w14:textId="77777777" w:rsidR="001B3899" w:rsidRDefault="003D0EF4">
            <w:pPr>
              <w:rPr>
                <w:rFonts w:eastAsia="Times New Roman"/>
              </w:rPr>
            </w:pPr>
            <w:r>
              <w:rPr>
                <w:rFonts w:eastAsia="Times New Roman"/>
              </w:rPr>
              <w:t xml:space="preserve">0% </w:t>
            </w:r>
          </w:p>
        </w:tc>
        <w:tc>
          <w:tcPr>
            <w:tcW w:w="0" w:type="auto"/>
            <w:vAlign w:val="center"/>
            <w:hideMark/>
          </w:tcPr>
          <w:p w14:paraId="43E6E53D" w14:textId="77777777" w:rsidR="001B3899" w:rsidRDefault="003D0EF4">
            <w:pPr>
              <w:rPr>
                <w:rFonts w:eastAsia="Times New Roman"/>
              </w:rPr>
            </w:pPr>
            <w:r>
              <w:rPr>
                <w:rFonts w:eastAsia="Times New Roman"/>
              </w:rPr>
              <w:t xml:space="preserve">0% </w:t>
            </w:r>
          </w:p>
        </w:tc>
        <w:tc>
          <w:tcPr>
            <w:tcW w:w="0" w:type="auto"/>
            <w:vAlign w:val="center"/>
            <w:hideMark/>
          </w:tcPr>
          <w:p w14:paraId="0BF52171" w14:textId="77777777" w:rsidR="001B3899" w:rsidRDefault="003D0EF4">
            <w:pPr>
              <w:rPr>
                <w:rFonts w:eastAsia="Times New Roman"/>
              </w:rPr>
            </w:pPr>
            <w:r>
              <w:rPr>
                <w:rFonts w:eastAsia="Times New Roman"/>
              </w:rPr>
              <w:t xml:space="preserve">0% </w:t>
            </w:r>
          </w:p>
        </w:tc>
        <w:tc>
          <w:tcPr>
            <w:tcW w:w="0" w:type="auto"/>
            <w:vAlign w:val="center"/>
            <w:hideMark/>
          </w:tcPr>
          <w:p w14:paraId="56109C14" w14:textId="77777777" w:rsidR="001B3899" w:rsidRDefault="003D0EF4">
            <w:pPr>
              <w:rPr>
                <w:rFonts w:eastAsia="Times New Roman"/>
              </w:rPr>
            </w:pPr>
            <w:r>
              <w:rPr>
                <w:rFonts w:eastAsia="Times New Roman"/>
              </w:rPr>
              <w:t xml:space="preserve">0% </w:t>
            </w:r>
          </w:p>
        </w:tc>
        <w:tc>
          <w:tcPr>
            <w:tcW w:w="0" w:type="auto"/>
            <w:vAlign w:val="center"/>
            <w:hideMark/>
          </w:tcPr>
          <w:p w14:paraId="564095AA" w14:textId="77777777" w:rsidR="001B3899" w:rsidRDefault="003D0EF4">
            <w:pPr>
              <w:rPr>
                <w:rFonts w:eastAsia="Times New Roman"/>
              </w:rPr>
            </w:pPr>
            <w:r>
              <w:rPr>
                <w:rFonts w:eastAsia="Times New Roman"/>
              </w:rPr>
              <w:t xml:space="preserve">0% </w:t>
            </w:r>
          </w:p>
        </w:tc>
        <w:tc>
          <w:tcPr>
            <w:tcW w:w="0" w:type="auto"/>
            <w:vAlign w:val="center"/>
            <w:hideMark/>
          </w:tcPr>
          <w:p w14:paraId="06BA71E7" w14:textId="77777777" w:rsidR="001B3899" w:rsidRDefault="003D0EF4">
            <w:pPr>
              <w:rPr>
                <w:rFonts w:eastAsia="Times New Roman"/>
              </w:rPr>
            </w:pPr>
            <w:r>
              <w:rPr>
                <w:rFonts w:eastAsia="Times New Roman"/>
              </w:rPr>
              <w:t xml:space="preserve">0% </w:t>
            </w:r>
          </w:p>
        </w:tc>
        <w:tc>
          <w:tcPr>
            <w:tcW w:w="0" w:type="auto"/>
            <w:vAlign w:val="center"/>
            <w:hideMark/>
          </w:tcPr>
          <w:p w14:paraId="39B067E9" w14:textId="77777777" w:rsidR="001B3899" w:rsidRDefault="003D0EF4">
            <w:pPr>
              <w:rPr>
                <w:rFonts w:eastAsia="Times New Roman"/>
              </w:rPr>
            </w:pPr>
            <w:r>
              <w:rPr>
                <w:rFonts w:eastAsia="Times New Roman"/>
              </w:rPr>
              <w:t xml:space="preserve">0% </w:t>
            </w:r>
          </w:p>
        </w:tc>
        <w:tc>
          <w:tcPr>
            <w:tcW w:w="0" w:type="auto"/>
            <w:vAlign w:val="center"/>
            <w:hideMark/>
          </w:tcPr>
          <w:p w14:paraId="3F8F29F0" w14:textId="77777777" w:rsidR="001B3899" w:rsidRDefault="003D0EF4">
            <w:pPr>
              <w:rPr>
                <w:rFonts w:eastAsia="Times New Roman"/>
              </w:rPr>
            </w:pPr>
            <w:r>
              <w:rPr>
                <w:rFonts w:eastAsia="Times New Roman"/>
              </w:rPr>
              <w:t xml:space="preserve">0% </w:t>
            </w:r>
          </w:p>
        </w:tc>
        <w:tc>
          <w:tcPr>
            <w:tcW w:w="0" w:type="auto"/>
            <w:vAlign w:val="center"/>
            <w:hideMark/>
          </w:tcPr>
          <w:p w14:paraId="7248C34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C78C552"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036DA17" w14:textId="77777777" w:rsidR="001B3899" w:rsidRDefault="003D0EF4">
            <w:pPr>
              <w:rPr>
                <w:rFonts w:eastAsia="Times New Roman"/>
              </w:rPr>
            </w:pPr>
            <w:r>
              <w:rPr>
                <w:rFonts w:eastAsia="Times New Roman"/>
              </w:rPr>
              <w:t xml:space="preserve">100% </w:t>
            </w:r>
          </w:p>
        </w:tc>
        <w:tc>
          <w:tcPr>
            <w:tcW w:w="0" w:type="auto"/>
            <w:vAlign w:val="center"/>
            <w:hideMark/>
          </w:tcPr>
          <w:p w14:paraId="03599593" w14:textId="77777777" w:rsidR="001B3899" w:rsidRDefault="003D0EF4">
            <w:pPr>
              <w:rPr>
                <w:rFonts w:eastAsia="Times New Roman"/>
              </w:rPr>
            </w:pPr>
            <w:r>
              <w:rPr>
                <w:rFonts w:eastAsia="Times New Roman"/>
              </w:rPr>
              <w:t xml:space="preserve">0% </w:t>
            </w:r>
          </w:p>
        </w:tc>
        <w:tc>
          <w:tcPr>
            <w:tcW w:w="0" w:type="auto"/>
            <w:vAlign w:val="center"/>
            <w:hideMark/>
          </w:tcPr>
          <w:p w14:paraId="1ECBED90"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06579E4" w14:textId="77777777" w:rsidR="001B3899" w:rsidRDefault="003D0EF4">
            <w:pPr>
              <w:rPr>
                <w:rFonts w:eastAsia="Times New Roman"/>
              </w:rPr>
            </w:pPr>
            <w:r>
              <w:rPr>
                <w:rFonts w:eastAsia="Times New Roman"/>
              </w:rPr>
              <w:t xml:space="preserve">0% </w:t>
            </w:r>
          </w:p>
        </w:tc>
      </w:tr>
      <w:tr w:rsidR="001B3899" w14:paraId="74A35812" w14:textId="77777777">
        <w:trPr>
          <w:divId w:val="1824467884"/>
          <w:tblCellSpacing w:w="15" w:type="dxa"/>
        </w:trPr>
        <w:tc>
          <w:tcPr>
            <w:tcW w:w="3600" w:type="dxa"/>
            <w:tcBorders>
              <w:right w:val="single" w:sz="6" w:space="0" w:color="auto"/>
            </w:tcBorders>
            <w:vAlign w:val="center"/>
            <w:hideMark/>
          </w:tcPr>
          <w:p w14:paraId="04BD3EDA" w14:textId="57CB9802" w:rsidR="001B3899" w:rsidRDefault="003D0EF4">
            <w:pPr>
              <w:rPr>
                <w:rFonts w:eastAsia="Times New Roman"/>
              </w:rPr>
            </w:pPr>
            <w:del w:id="348" w:author="Kyeil Kim" w:date="2019-04-25T13:21:00Z">
              <w:r w:rsidDel="00757A16">
                <w:rPr>
                  <w:rFonts w:eastAsia="Times New Roman"/>
                </w:rPr>
                <w:delText>Shared2</w:delText>
              </w:r>
            </w:del>
            <w:ins w:id="349" w:author="Kyeil Kim" w:date="2019-04-25T13:21:00Z">
              <w:r w:rsidR="00757A16">
                <w:rPr>
                  <w:rFonts w:eastAsia="Times New Roman"/>
                </w:rPr>
                <w:t>Shared 2</w:t>
              </w:r>
            </w:ins>
            <w:r>
              <w:rPr>
                <w:rFonts w:eastAsia="Times New Roman"/>
              </w:rPr>
              <w:t xml:space="preserve"> </w:t>
            </w:r>
          </w:p>
        </w:tc>
        <w:tc>
          <w:tcPr>
            <w:tcW w:w="0" w:type="auto"/>
            <w:vAlign w:val="center"/>
            <w:hideMark/>
          </w:tcPr>
          <w:p w14:paraId="6B20E378" w14:textId="77777777" w:rsidR="001B3899" w:rsidRDefault="003D0EF4">
            <w:pPr>
              <w:rPr>
                <w:rFonts w:eastAsia="Times New Roman"/>
              </w:rPr>
            </w:pPr>
            <w:r>
              <w:rPr>
                <w:rFonts w:eastAsia="Times New Roman"/>
              </w:rPr>
              <w:t xml:space="preserve">18% </w:t>
            </w:r>
          </w:p>
        </w:tc>
        <w:tc>
          <w:tcPr>
            <w:tcW w:w="0" w:type="auto"/>
            <w:vAlign w:val="center"/>
            <w:hideMark/>
          </w:tcPr>
          <w:p w14:paraId="67C36E39" w14:textId="77777777" w:rsidR="001B3899" w:rsidRDefault="003D0EF4">
            <w:pPr>
              <w:rPr>
                <w:rFonts w:eastAsia="Times New Roman"/>
              </w:rPr>
            </w:pPr>
            <w:r>
              <w:rPr>
                <w:rFonts w:eastAsia="Times New Roman"/>
              </w:rPr>
              <w:t xml:space="preserve">82% </w:t>
            </w:r>
          </w:p>
        </w:tc>
        <w:tc>
          <w:tcPr>
            <w:tcW w:w="0" w:type="auto"/>
            <w:vAlign w:val="center"/>
            <w:hideMark/>
          </w:tcPr>
          <w:p w14:paraId="4F6875D2" w14:textId="77777777" w:rsidR="001B3899" w:rsidRDefault="003D0EF4">
            <w:pPr>
              <w:rPr>
                <w:rFonts w:eastAsia="Times New Roman"/>
              </w:rPr>
            </w:pPr>
            <w:r>
              <w:rPr>
                <w:rFonts w:eastAsia="Times New Roman"/>
              </w:rPr>
              <w:t xml:space="preserve">0% </w:t>
            </w:r>
          </w:p>
        </w:tc>
        <w:tc>
          <w:tcPr>
            <w:tcW w:w="0" w:type="auto"/>
            <w:vAlign w:val="center"/>
            <w:hideMark/>
          </w:tcPr>
          <w:p w14:paraId="757CCF74" w14:textId="77777777" w:rsidR="001B3899" w:rsidRDefault="003D0EF4">
            <w:pPr>
              <w:rPr>
                <w:rFonts w:eastAsia="Times New Roman"/>
              </w:rPr>
            </w:pPr>
            <w:r>
              <w:rPr>
                <w:rFonts w:eastAsia="Times New Roman"/>
              </w:rPr>
              <w:t xml:space="preserve">1% </w:t>
            </w:r>
          </w:p>
        </w:tc>
        <w:tc>
          <w:tcPr>
            <w:tcW w:w="0" w:type="auto"/>
            <w:vAlign w:val="center"/>
            <w:hideMark/>
          </w:tcPr>
          <w:p w14:paraId="502F90FF" w14:textId="77777777" w:rsidR="001B3899" w:rsidRDefault="003D0EF4">
            <w:pPr>
              <w:rPr>
                <w:rFonts w:eastAsia="Times New Roman"/>
              </w:rPr>
            </w:pPr>
            <w:r>
              <w:rPr>
                <w:rFonts w:eastAsia="Times New Roman"/>
              </w:rPr>
              <w:t xml:space="preserve">0% </w:t>
            </w:r>
          </w:p>
        </w:tc>
        <w:tc>
          <w:tcPr>
            <w:tcW w:w="0" w:type="auto"/>
            <w:vAlign w:val="center"/>
            <w:hideMark/>
          </w:tcPr>
          <w:p w14:paraId="4BDA6A37" w14:textId="77777777" w:rsidR="001B3899" w:rsidRDefault="003D0EF4">
            <w:pPr>
              <w:rPr>
                <w:rFonts w:eastAsia="Times New Roman"/>
              </w:rPr>
            </w:pPr>
            <w:r>
              <w:rPr>
                <w:rFonts w:eastAsia="Times New Roman"/>
              </w:rPr>
              <w:t xml:space="preserve">0% </w:t>
            </w:r>
          </w:p>
        </w:tc>
        <w:tc>
          <w:tcPr>
            <w:tcW w:w="0" w:type="auto"/>
            <w:vAlign w:val="center"/>
            <w:hideMark/>
          </w:tcPr>
          <w:p w14:paraId="1529A92F" w14:textId="77777777" w:rsidR="001B3899" w:rsidRDefault="003D0EF4">
            <w:pPr>
              <w:rPr>
                <w:rFonts w:eastAsia="Times New Roman"/>
              </w:rPr>
            </w:pPr>
            <w:r>
              <w:rPr>
                <w:rFonts w:eastAsia="Times New Roman"/>
              </w:rPr>
              <w:t xml:space="preserve">0% </w:t>
            </w:r>
          </w:p>
        </w:tc>
        <w:tc>
          <w:tcPr>
            <w:tcW w:w="0" w:type="auto"/>
            <w:vAlign w:val="center"/>
            <w:hideMark/>
          </w:tcPr>
          <w:p w14:paraId="7A4C2472" w14:textId="77777777" w:rsidR="001B3899" w:rsidRDefault="003D0EF4">
            <w:pPr>
              <w:rPr>
                <w:rFonts w:eastAsia="Times New Roman"/>
              </w:rPr>
            </w:pPr>
            <w:r>
              <w:rPr>
                <w:rFonts w:eastAsia="Times New Roman"/>
              </w:rPr>
              <w:t xml:space="preserve">0% </w:t>
            </w:r>
          </w:p>
        </w:tc>
        <w:tc>
          <w:tcPr>
            <w:tcW w:w="0" w:type="auto"/>
            <w:vAlign w:val="center"/>
            <w:hideMark/>
          </w:tcPr>
          <w:p w14:paraId="561F2857" w14:textId="77777777" w:rsidR="001B3899" w:rsidRDefault="003D0EF4">
            <w:pPr>
              <w:rPr>
                <w:rFonts w:eastAsia="Times New Roman"/>
              </w:rPr>
            </w:pPr>
            <w:r>
              <w:rPr>
                <w:rFonts w:eastAsia="Times New Roman"/>
              </w:rPr>
              <w:t xml:space="preserve">0% </w:t>
            </w:r>
          </w:p>
        </w:tc>
        <w:tc>
          <w:tcPr>
            <w:tcW w:w="0" w:type="auto"/>
            <w:vAlign w:val="center"/>
            <w:hideMark/>
          </w:tcPr>
          <w:p w14:paraId="045B866C" w14:textId="77777777" w:rsidR="001B3899" w:rsidRDefault="003D0EF4">
            <w:pPr>
              <w:rPr>
                <w:rFonts w:eastAsia="Times New Roman"/>
              </w:rPr>
            </w:pPr>
            <w:r>
              <w:rPr>
                <w:rFonts w:eastAsia="Times New Roman"/>
              </w:rPr>
              <w:t xml:space="preserve">0% </w:t>
            </w:r>
          </w:p>
        </w:tc>
        <w:tc>
          <w:tcPr>
            <w:tcW w:w="0" w:type="auto"/>
            <w:vAlign w:val="center"/>
            <w:hideMark/>
          </w:tcPr>
          <w:p w14:paraId="4640978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701FC0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22E2DD2" w14:textId="77777777" w:rsidR="001B3899" w:rsidRDefault="003D0EF4">
            <w:pPr>
              <w:rPr>
                <w:rFonts w:eastAsia="Times New Roman"/>
              </w:rPr>
            </w:pPr>
            <w:r>
              <w:rPr>
                <w:rFonts w:eastAsia="Times New Roman"/>
              </w:rPr>
              <w:t xml:space="preserve">100% </w:t>
            </w:r>
          </w:p>
        </w:tc>
        <w:tc>
          <w:tcPr>
            <w:tcW w:w="0" w:type="auto"/>
            <w:vAlign w:val="center"/>
            <w:hideMark/>
          </w:tcPr>
          <w:p w14:paraId="20A0C19C" w14:textId="77777777" w:rsidR="001B3899" w:rsidRDefault="003D0EF4">
            <w:pPr>
              <w:rPr>
                <w:rFonts w:eastAsia="Times New Roman"/>
              </w:rPr>
            </w:pPr>
            <w:r>
              <w:rPr>
                <w:rFonts w:eastAsia="Times New Roman"/>
              </w:rPr>
              <w:t xml:space="preserve">0% </w:t>
            </w:r>
          </w:p>
        </w:tc>
        <w:tc>
          <w:tcPr>
            <w:tcW w:w="0" w:type="auto"/>
            <w:vAlign w:val="center"/>
            <w:hideMark/>
          </w:tcPr>
          <w:p w14:paraId="52303BDD"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F755DFC" w14:textId="77777777" w:rsidR="001B3899" w:rsidRDefault="003D0EF4">
            <w:pPr>
              <w:rPr>
                <w:rFonts w:eastAsia="Times New Roman"/>
              </w:rPr>
            </w:pPr>
            <w:r>
              <w:rPr>
                <w:rFonts w:eastAsia="Times New Roman"/>
              </w:rPr>
              <w:t xml:space="preserve">0% </w:t>
            </w:r>
          </w:p>
        </w:tc>
      </w:tr>
      <w:tr w:rsidR="001B3899" w14:paraId="48E50B0C" w14:textId="77777777">
        <w:trPr>
          <w:divId w:val="1824467884"/>
          <w:tblCellSpacing w:w="15" w:type="dxa"/>
        </w:trPr>
        <w:tc>
          <w:tcPr>
            <w:tcW w:w="3600" w:type="dxa"/>
            <w:tcBorders>
              <w:right w:val="single" w:sz="6" w:space="0" w:color="auto"/>
            </w:tcBorders>
            <w:vAlign w:val="center"/>
            <w:hideMark/>
          </w:tcPr>
          <w:p w14:paraId="3976AE57" w14:textId="5732C71D" w:rsidR="001B3899" w:rsidRDefault="003D0EF4">
            <w:pPr>
              <w:rPr>
                <w:rFonts w:eastAsia="Times New Roman"/>
              </w:rPr>
            </w:pPr>
            <w:del w:id="350" w:author="Kyeil Kim" w:date="2019-04-25T13:23:00Z">
              <w:r w:rsidDel="004B44DE">
                <w:rPr>
                  <w:rFonts w:eastAsia="Times New Roman"/>
                </w:rPr>
                <w:delText>Shared3+</w:delText>
              </w:r>
            </w:del>
            <w:ins w:id="351" w:author="Kyeil Kim" w:date="2019-04-25T13:23:00Z">
              <w:r w:rsidR="004B44DE">
                <w:rPr>
                  <w:rFonts w:eastAsia="Times New Roman"/>
                </w:rPr>
                <w:t>Shared 3+</w:t>
              </w:r>
            </w:ins>
            <w:r>
              <w:rPr>
                <w:rFonts w:eastAsia="Times New Roman"/>
              </w:rPr>
              <w:t xml:space="preserve"> </w:t>
            </w:r>
          </w:p>
        </w:tc>
        <w:tc>
          <w:tcPr>
            <w:tcW w:w="0" w:type="auto"/>
            <w:vAlign w:val="center"/>
            <w:hideMark/>
          </w:tcPr>
          <w:p w14:paraId="190B0691" w14:textId="77777777" w:rsidR="001B3899" w:rsidRDefault="003D0EF4">
            <w:pPr>
              <w:rPr>
                <w:rFonts w:eastAsia="Times New Roman"/>
              </w:rPr>
            </w:pPr>
            <w:r>
              <w:rPr>
                <w:rFonts w:eastAsia="Times New Roman"/>
              </w:rPr>
              <w:t xml:space="preserve">2% </w:t>
            </w:r>
          </w:p>
        </w:tc>
        <w:tc>
          <w:tcPr>
            <w:tcW w:w="0" w:type="auto"/>
            <w:vAlign w:val="center"/>
            <w:hideMark/>
          </w:tcPr>
          <w:p w14:paraId="57079CAD" w14:textId="77777777" w:rsidR="001B3899" w:rsidRDefault="003D0EF4">
            <w:pPr>
              <w:rPr>
                <w:rFonts w:eastAsia="Times New Roman"/>
              </w:rPr>
            </w:pPr>
            <w:r>
              <w:rPr>
                <w:rFonts w:eastAsia="Times New Roman"/>
              </w:rPr>
              <w:t xml:space="preserve">5% </w:t>
            </w:r>
          </w:p>
        </w:tc>
        <w:tc>
          <w:tcPr>
            <w:tcW w:w="0" w:type="auto"/>
            <w:vAlign w:val="center"/>
            <w:hideMark/>
          </w:tcPr>
          <w:p w14:paraId="5A1274EF" w14:textId="77777777" w:rsidR="001B3899" w:rsidRDefault="003D0EF4">
            <w:pPr>
              <w:rPr>
                <w:rFonts w:eastAsia="Times New Roman"/>
              </w:rPr>
            </w:pPr>
            <w:r>
              <w:rPr>
                <w:rFonts w:eastAsia="Times New Roman"/>
              </w:rPr>
              <w:t xml:space="preserve">91% </w:t>
            </w:r>
          </w:p>
        </w:tc>
        <w:tc>
          <w:tcPr>
            <w:tcW w:w="0" w:type="auto"/>
            <w:vAlign w:val="center"/>
            <w:hideMark/>
          </w:tcPr>
          <w:p w14:paraId="111CD7BC" w14:textId="77777777" w:rsidR="001B3899" w:rsidRDefault="003D0EF4">
            <w:pPr>
              <w:rPr>
                <w:rFonts w:eastAsia="Times New Roman"/>
              </w:rPr>
            </w:pPr>
            <w:r>
              <w:rPr>
                <w:rFonts w:eastAsia="Times New Roman"/>
              </w:rPr>
              <w:t xml:space="preserve">2% </w:t>
            </w:r>
          </w:p>
        </w:tc>
        <w:tc>
          <w:tcPr>
            <w:tcW w:w="0" w:type="auto"/>
            <w:vAlign w:val="center"/>
            <w:hideMark/>
          </w:tcPr>
          <w:p w14:paraId="1A8CF1C9" w14:textId="77777777" w:rsidR="001B3899" w:rsidRDefault="003D0EF4">
            <w:pPr>
              <w:rPr>
                <w:rFonts w:eastAsia="Times New Roman"/>
              </w:rPr>
            </w:pPr>
            <w:r>
              <w:rPr>
                <w:rFonts w:eastAsia="Times New Roman"/>
              </w:rPr>
              <w:t xml:space="preserve">0% </w:t>
            </w:r>
          </w:p>
        </w:tc>
        <w:tc>
          <w:tcPr>
            <w:tcW w:w="0" w:type="auto"/>
            <w:vAlign w:val="center"/>
            <w:hideMark/>
          </w:tcPr>
          <w:p w14:paraId="2C245F1F" w14:textId="77777777" w:rsidR="001B3899" w:rsidRDefault="003D0EF4">
            <w:pPr>
              <w:rPr>
                <w:rFonts w:eastAsia="Times New Roman"/>
              </w:rPr>
            </w:pPr>
            <w:r>
              <w:rPr>
                <w:rFonts w:eastAsia="Times New Roman"/>
              </w:rPr>
              <w:t xml:space="preserve">0% </w:t>
            </w:r>
          </w:p>
        </w:tc>
        <w:tc>
          <w:tcPr>
            <w:tcW w:w="0" w:type="auto"/>
            <w:vAlign w:val="center"/>
            <w:hideMark/>
          </w:tcPr>
          <w:p w14:paraId="0A61FD75" w14:textId="77777777" w:rsidR="001B3899" w:rsidRDefault="003D0EF4">
            <w:pPr>
              <w:rPr>
                <w:rFonts w:eastAsia="Times New Roman"/>
              </w:rPr>
            </w:pPr>
            <w:r>
              <w:rPr>
                <w:rFonts w:eastAsia="Times New Roman"/>
              </w:rPr>
              <w:t xml:space="preserve">0% </w:t>
            </w:r>
          </w:p>
        </w:tc>
        <w:tc>
          <w:tcPr>
            <w:tcW w:w="0" w:type="auto"/>
            <w:vAlign w:val="center"/>
            <w:hideMark/>
          </w:tcPr>
          <w:p w14:paraId="6C453922" w14:textId="77777777" w:rsidR="001B3899" w:rsidRDefault="003D0EF4">
            <w:pPr>
              <w:rPr>
                <w:rFonts w:eastAsia="Times New Roman"/>
              </w:rPr>
            </w:pPr>
            <w:r>
              <w:rPr>
                <w:rFonts w:eastAsia="Times New Roman"/>
              </w:rPr>
              <w:t xml:space="preserve">0% </w:t>
            </w:r>
          </w:p>
        </w:tc>
        <w:tc>
          <w:tcPr>
            <w:tcW w:w="0" w:type="auto"/>
            <w:vAlign w:val="center"/>
            <w:hideMark/>
          </w:tcPr>
          <w:p w14:paraId="36ADC011" w14:textId="77777777" w:rsidR="001B3899" w:rsidRDefault="003D0EF4">
            <w:pPr>
              <w:rPr>
                <w:rFonts w:eastAsia="Times New Roman"/>
              </w:rPr>
            </w:pPr>
            <w:r>
              <w:rPr>
                <w:rFonts w:eastAsia="Times New Roman"/>
              </w:rPr>
              <w:t xml:space="preserve">0% </w:t>
            </w:r>
          </w:p>
        </w:tc>
        <w:tc>
          <w:tcPr>
            <w:tcW w:w="0" w:type="auto"/>
            <w:vAlign w:val="center"/>
            <w:hideMark/>
          </w:tcPr>
          <w:p w14:paraId="42AE299D" w14:textId="77777777" w:rsidR="001B3899" w:rsidRDefault="003D0EF4">
            <w:pPr>
              <w:rPr>
                <w:rFonts w:eastAsia="Times New Roman"/>
              </w:rPr>
            </w:pPr>
            <w:r>
              <w:rPr>
                <w:rFonts w:eastAsia="Times New Roman"/>
              </w:rPr>
              <w:t xml:space="preserve">0% </w:t>
            </w:r>
          </w:p>
        </w:tc>
        <w:tc>
          <w:tcPr>
            <w:tcW w:w="0" w:type="auto"/>
            <w:vAlign w:val="center"/>
            <w:hideMark/>
          </w:tcPr>
          <w:p w14:paraId="2E7F32E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0D134C4"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4E22369" w14:textId="77777777" w:rsidR="001B3899" w:rsidRDefault="003D0EF4">
            <w:pPr>
              <w:rPr>
                <w:rFonts w:eastAsia="Times New Roman"/>
              </w:rPr>
            </w:pPr>
            <w:r>
              <w:rPr>
                <w:rFonts w:eastAsia="Times New Roman"/>
              </w:rPr>
              <w:t xml:space="preserve">100% </w:t>
            </w:r>
          </w:p>
        </w:tc>
        <w:tc>
          <w:tcPr>
            <w:tcW w:w="0" w:type="auto"/>
            <w:vAlign w:val="center"/>
            <w:hideMark/>
          </w:tcPr>
          <w:p w14:paraId="027555AE" w14:textId="77777777" w:rsidR="001B3899" w:rsidRDefault="003D0EF4">
            <w:pPr>
              <w:rPr>
                <w:rFonts w:eastAsia="Times New Roman"/>
              </w:rPr>
            </w:pPr>
            <w:r>
              <w:rPr>
                <w:rFonts w:eastAsia="Times New Roman"/>
              </w:rPr>
              <w:t xml:space="preserve">0% </w:t>
            </w:r>
          </w:p>
        </w:tc>
        <w:tc>
          <w:tcPr>
            <w:tcW w:w="0" w:type="auto"/>
            <w:vAlign w:val="center"/>
            <w:hideMark/>
          </w:tcPr>
          <w:p w14:paraId="6A64A23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1B0060E" w14:textId="77777777" w:rsidR="001B3899" w:rsidRDefault="003D0EF4">
            <w:pPr>
              <w:rPr>
                <w:rFonts w:eastAsia="Times New Roman"/>
              </w:rPr>
            </w:pPr>
            <w:r>
              <w:rPr>
                <w:rFonts w:eastAsia="Times New Roman"/>
              </w:rPr>
              <w:t xml:space="preserve">0% </w:t>
            </w:r>
          </w:p>
        </w:tc>
      </w:tr>
      <w:tr w:rsidR="001B3899" w14:paraId="661B3F22" w14:textId="77777777">
        <w:trPr>
          <w:divId w:val="1824467884"/>
          <w:tblCellSpacing w:w="15" w:type="dxa"/>
        </w:trPr>
        <w:tc>
          <w:tcPr>
            <w:tcW w:w="3600" w:type="dxa"/>
            <w:tcBorders>
              <w:right w:val="single" w:sz="6" w:space="0" w:color="auto"/>
            </w:tcBorders>
            <w:vAlign w:val="center"/>
            <w:hideMark/>
          </w:tcPr>
          <w:p w14:paraId="15E59B89" w14:textId="77777777" w:rsidR="001B3899" w:rsidRDefault="003D0EF4">
            <w:pPr>
              <w:rPr>
                <w:rFonts w:eastAsia="Times New Roman"/>
              </w:rPr>
            </w:pPr>
            <w:r>
              <w:rPr>
                <w:rFonts w:eastAsia="Times New Roman"/>
              </w:rPr>
              <w:t xml:space="preserve">Walk </w:t>
            </w:r>
          </w:p>
        </w:tc>
        <w:tc>
          <w:tcPr>
            <w:tcW w:w="0" w:type="auto"/>
            <w:vAlign w:val="center"/>
            <w:hideMark/>
          </w:tcPr>
          <w:p w14:paraId="248C97E2" w14:textId="77777777" w:rsidR="001B3899" w:rsidRDefault="003D0EF4">
            <w:pPr>
              <w:rPr>
                <w:rFonts w:eastAsia="Times New Roman"/>
              </w:rPr>
            </w:pPr>
            <w:r>
              <w:rPr>
                <w:rFonts w:eastAsia="Times New Roman"/>
              </w:rPr>
              <w:t xml:space="preserve">0% </w:t>
            </w:r>
          </w:p>
        </w:tc>
        <w:tc>
          <w:tcPr>
            <w:tcW w:w="0" w:type="auto"/>
            <w:vAlign w:val="center"/>
            <w:hideMark/>
          </w:tcPr>
          <w:p w14:paraId="40AB8D06" w14:textId="77777777" w:rsidR="001B3899" w:rsidRDefault="003D0EF4">
            <w:pPr>
              <w:rPr>
                <w:rFonts w:eastAsia="Times New Roman"/>
              </w:rPr>
            </w:pPr>
            <w:r>
              <w:rPr>
                <w:rFonts w:eastAsia="Times New Roman"/>
              </w:rPr>
              <w:t xml:space="preserve">0% </w:t>
            </w:r>
          </w:p>
        </w:tc>
        <w:tc>
          <w:tcPr>
            <w:tcW w:w="0" w:type="auto"/>
            <w:vAlign w:val="center"/>
            <w:hideMark/>
          </w:tcPr>
          <w:p w14:paraId="104DE371" w14:textId="77777777" w:rsidR="001B3899" w:rsidRDefault="003D0EF4">
            <w:pPr>
              <w:rPr>
                <w:rFonts w:eastAsia="Times New Roman"/>
              </w:rPr>
            </w:pPr>
            <w:r>
              <w:rPr>
                <w:rFonts w:eastAsia="Times New Roman"/>
              </w:rPr>
              <w:t xml:space="preserve">0% </w:t>
            </w:r>
          </w:p>
        </w:tc>
        <w:tc>
          <w:tcPr>
            <w:tcW w:w="0" w:type="auto"/>
            <w:vAlign w:val="center"/>
            <w:hideMark/>
          </w:tcPr>
          <w:p w14:paraId="171B2BBD" w14:textId="77777777" w:rsidR="001B3899" w:rsidRDefault="003D0EF4">
            <w:pPr>
              <w:rPr>
                <w:rFonts w:eastAsia="Times New Roman"/>
              </w:rPr>
            </w:pPr>
            <w:r>
              <w:rPr>
                <w:rFonts w:eastAsia="Times New Roman"/>
              </w:rPr>
              <w:t xml:space="preserve">100% </w:t>
            </w:r>
          </w:p>
        </w:tc>
        <w:tc>
          <w:tcPr>
            <w:tcW w:w="0" w:type="auto"/>
            <w:vAlign w:val="center"/>
            <w:hideMark/>
          </w:tcPr>
          <w:p w14:paraId="0869A24B" w14:textId="77777777" w:rsidR="001B3899" w:rsidRDefault="003D0EF4">
            <w:pPr>
              <w:rPr>
                <w:rFonts w:eastAsia="Times New Roman"/>
              </w:rPr>
            </w:pPr>
            <w:r>
              <w:rPr>
                <w:rFonts w:eastAsia="Times New Roman"/>
              </w:rPr>
              <w:t xml:space="preserve">0% </w:t>
            </w:r>
          </w:p>
        </w:tc>
        <w:tc>
          <w:tcPr>
            <w:tcW w:w="0" w:type="auto"/>
            <w:vAlign w:val="center"/>
            <w:hideMark/>
          </w:tcPr>
          <w:p w14:paraId="5783C64D" w14:textId="77777777" w:rsidR="001B3899" w:rsidRDefault="003D0EF4">
            <w:pPr>
              <w:rPr>
                <w:rFonts w:eastAsia="Times New Roman"/>
              </w:rPr>
            </w:pPr>
            <w:r>
              <w:rPr>
                <w:rFonts w:eastAsia="Times New Roman"/>
              </w:rPr>
              <w:t xml:space="preserve">0% </w:t>
            </w:r>
          </w:p>
        </w:tc>
        <w:tc>
          <w:tcPr>
            <w:tcW w:w="0" w:type="auto"/>
            <w:vAlign w:val="center"/>
            <w:hideMark/>
          </w:tcPr>
          <w:p w14:paraId="755B5482" w14:textId="77777777" w:rsidR="001B3899" w:rsidRDefault="003D0EF4">
            <w:pPr>
              <w:rPr>
                <w:rFonts w:eastAsia="Times New Roman"/>
              </w:rPr>
            </w:pPr>
            <w:r>
              <w:rPr>
                <w:rFonts w:eastAsia="Times New Roman"/>
              </w:rPr>
              <w:t xml:space="preserve">0% </w:t>
            </w:r>
          </w:p>
        </w:tc>
        <w:tc>
          <w:tcPr>
            <w:tcW w:w="0" w:type="auto"/>
            <w:vAlign w:val="center"/>
            <w:hideMark/>
          </w:tcPr>
          <w:p w14:paraId="4BC5E594" w14:textId="77777777" w:rsidR="001B3899" w:rsidRDefault="003D0EF4">
            <w:pPr>
              <w:rPr>
                <w:rFonts w:eastAsia="Times New Roman"/>
              </w:rPr>
            </w:pPr>
            <w:r>
              <w:rPr>
                <w:rFonts w:eastAsia="Times New Roman"/>
              </w:rPr>
              <w:t xml:space="preserve">0% </w:t>
            </w:r>
          </w:p>
        </w:tc>
        <w:tc>
          <w:tcPr>
            <w:tcW w:w="0" w:type="auto"/>
            <w:vAlign w:val="center"/>
            <w:hideMark/>
          </w:tcPr>
          <w:p w14:paraId="02053D67" w14:textId="77777777" w:rsidR="001B3899" w:rsidRDefault="003D0EF4">
            <w:pPr>
              <w:rPr>
                <w:rFonts w:eastAsia="Times New Roman"/>
              </w:rPr>
            </w:pPr>
            <w:r>
              <w:rPr>
                <w:rFonts w:eastAsia="Times New Roman"/>
              </w:rPr>
              <w:t xml:space="preserve">0% </w:t>
            </w:r>
          </w:p>
        </w:tc>
        <w:tc>
          <w:tcPr>
            <w:tcW w:w="0" w:type="auto"/>
            <w:vAlign w:val="center"/>
            <w:hideMark/>
          </w:tcPr>
          <w:p w14:paraId="1E115BB5" w14:textId="77777777" w:rsidR="001B3899" w:rsidRDefault="003D0EF4">
            <w:pPr>
              <w:rPr>
                <w:rFonts w:eastAsia="Times New Roman"/>
              </w:rPr>
            </w:pPr>
            <w:r>
              <w:rPr>
                <w:rFonts w:eastAsia="Times New Roman"/>
              </w:rPr>
              <w:t xml:space="preserve">0% </w:t>
            </w:r>
          </w:p>
        </w:tc>
        <w:tc>
          <w:tcPr>
            <w:tcW w:w="0" w:type="auto"/>
            <w:vAlign w:val="center"/>
            <w:hideMark/>
          </w:tcPr>
          <w:p w14:paraId="1AF7E695"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55929C"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4E63227" w14:textId="77777777" w:rsidR="001B3899" w:rsidRDefault="003D0EF4">
            <w:pPr>
              <w:rPr>
                <w:rFonts w:eastAsia="Times New Roman"/>
              </w:rPr>
            </w:pPr>
            <w:r>
              <w:rPr>
                <w:rFonts w:eastAsia="Times New Roman"/>
              </w:rPr>
              <w:t xml:space="preserve">100% </w:t>
            </w:r>
          </w:p>
        </w:tc>
        <w:tc>
          <w:tcPr>
            <w:tcW w:w="0" w:type="auto"/>
            <w:vAlign w:val="center"/>
            <w:hideMark/>
          </w:tcPr>
          <w:p w14:paraId="3E1EE6F2" w14:textId="77777777" w:rsidR="001B3899" w:rsidRDefault="003D0EF4">
            <w:pPr>
              <w:rPr>
                <w:rFonts w:eastAsia="Times New Roman"/>
              </w:rPr>
            </w:pPr>
            <w:r>
              <w:rPr>
                <w:rFonts w:eastAsia="Times New Roman"/>
              </w:rPr>
              <w:t xml:space="preserve">0% </w:t>
            </w:r>
          </w:p>
        </w:tc>
        <w:tc>
          <w:tcPr>
            <w:tcW w:w="0" w:type="auto"/>
            <w:vAlign w:val="center"/>
            <w:hideMark/>
          </w:tcPr>
          <w:p w14:paraId="428EB798"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78260859" w14:textId="77777777" w:rsidR="001B3899" w:rsidRDefault="003D0EF4">
            <w:pPr>
              <w:rPr>
                <w:rFonts w:eastAsia="Times New Roman"/>
              </w:rPr>
            </w:pPr>
            <w:r>
              <w:rPr>
                <w:rFonts w:eastAsia="Times New Roman"/>
              </w:rPr>
              <w:t xml:space="preserve">0% </w:t>
            </w:r>
          </w:p>
        </w:tc>
      </w:tr>
      <w:tr w:rsidR="001B3899" w14:paraId="779B5D47" w14:textId="77777777">
        <w:trPr>
          <w:divId w:val="1824467884"/>
          <w:tblCellSpacing w:w="15" w:type="dxa"/>
        </w:trPr>
        <w:tc>
          <w:tcPr>
            <w:tcW w:w="3600" w:type="dxa"/>
            <w:tcBorders>
              <w:right w:val="single" w:sz="6" w:space="0" w:color="auto"/>
            </w:tcBorders>
            <w:vAlign w:val="center"/>
            <w:hideMark/>
          </w:tcPr>
          <w:p w14:paraId="3E51DE7B" w14:textId="77777777" w:rsidR="001B3899" w:rsidRDefault="003D0EF4">
            <w:pPr>
              <w:rPr>
                <w:rFonts w:eastAsia="Times New Roman"/>
              </w:rPr>
            </w:pPr>
            <w:r>
              <w:rPr>
                <w:rFonts w:eastAsia="Times New Roman"/>
              </w:rPr>
              <w:t xml:space="preserve">Bike </w:t>
            </w:r>
          </w:p>
        </w:tc>
        <w:tc>
          <w:tcPr>
            <w:tcW w:w="0" w:type="auto"/>
            <w:vAlign w:val="center"/>
            <w:hideMark/>
          </w:tcPr>
          <w:p w14:paraId="65D0FA6F" w14:textId="77777777" w:rsidR="001B3899" w:rsidRDefault="003D0EF4">
            <w:pPr>
              <w:rPr>
                <w:rFonts w:eastAsia="Times New Roman"/>
              </w:rPr>
            </w:pPr>
            <w:r>
              <w:rPr>
                <w:rFonts w:eastAsia="Times New Roman"/>
              </w:rPr>
              <w:t xml:space="preserve">0% </w:t>
            </w:r>
          </w:p>
        </w:tc>
        <w:tc>
          <w:tcPr>
            <w:tcW w:w="0" w:type="auto"/>
            <w:vAlign w:val="center"/>
            <w:hideMark/>
          </w:tcPr>
          <w:p w14:paraId="1D2467CB" w14:textId="77777777" w:rsidR="001B3899" w:rsidRDefault="003D0EF4">
            <w:pPr>
              <w:rPr>
                <w:rFonts w:eastAsia="Times New Roman"/>
              </w:rPr>
            </w:pPr>
            <w:r>
              <w:rPr>
                <w:rFonts w:eastAsia="Times New Roman"/>
              </w:rPr>
              <w:t xml:space="preserve">0% </w:t>
            </w:r>
          </w:p>
        </w:tc>
        <w:tc>
          <w:tcPr>
            <w:tcW w:w="0" w:type="auto"/>
            <w:vAlign w:val="center"/>
            <w:hideMark/>
          </w:tcPr>
          <w:p w14:paraId="18AE86B4" w14:textId="77777777" w:rsidR="001B3899" w:rsidRDefault="003D0EF4">
            <w:pPr>
              <w:rPr>
                <w:rFonts w:eastAsia="Times New Roman"/>
              </w:rPr>
            </w:pPr>
            <w:r>
              <w:rPr>
                <w:rFonts w:eastAsia="Times New Roman"/>
              </w:rPr>
              <w:t xml:space="preserve">0% </w:t>
            </w:r>
          </w:p>
        </w:tc>
        <w:tc>
          <w:tcPr>
            <w:tcW w:w="0" w:type="auto"/>
            <w:vAlign w:val="center"/>
            <w:hideMark/>
          </w:tcPr>
          <w:p w14:paraId="7A726474" w14:textId="77777777" w:rsidR="001B3899" w:rsidRDefault="003D0EF4">
            <w:pPr>
              <w:rPr>
                <w:rFonts w:eastAsia="Times New Roman"/>
              </w:rPr>
            </w:pPr>
            <w:r>
              <w:rPr>
                <w:rFonts w:eastAsia="Times New Roman"/>
              </w:rPr>
              <w:t xml:space="preserve">2% </w:t>
            </w:r>
          </w:p>
        </w:tc>
        <w:tc>
          <w:tcPr>
            <w:tcW w:w="0" w:type="auto"/>
            <w:vAlign w:val="center"/>
            <w:hideMark/>
          </w:tcPr>
          <w:p w14:paraId="1184B7C5" w14:textId="77777777" w:rsidR="001B3899" w:rsidRDefault="003D0EF4">
            <w:pPr>
              <w:rPr>
                <w:rFonts w:eastAsia="Times New Roman"/>
              </w:rPr>
            </w:pPr>
            <w:r>
              <w:rPr>
                <w:rFonts w:eastAsia="Times New Roman"/>
              </w:rPr>
              <w:t xml:space="preserve">98% </w:t>
            </w:r>
          </w:p>
        </w:tc>
        <w:tc>
          <w:tcPr>
            <w:tcW w:w="0" w:type="auto"/>
            <w:vAlign w:val="center"/>
            <w:hideMark/>
          </w:tcPr>
          <w:p w14:paraId="2B8ABD56" w14:textId="77777777" w:rsidR="001B3899" w:rsidRDefault="003D0EF4">
            <w:pPr>
              <w:rPr>
                <w:rFonts w:eastAsia="Times New Roman"/>
              </w:rPr>
            </w:pPr>
            <w:r>
              <w:rPr>
                <w:rFonts w:eastAsia="Times New Roman"/>
              </w:rPr>
              <w:t xml:space="preserve">0% </w:t>
            </w:r>
          </w:p>
        </w:tc>
        <w:tc>
          <w:tcPr>
            <w:tcW w:w="0" w:type="auto"/>
            <w:vAlign w:val="center"/>
            <w:hideMark/>
          </w:tcPr>
          <w:p w14:paraId="048E4BA3" w14:textId="77777777" w:rsidR="001B3899" w:rsidRDefault="003D0EF4">
            <w:pPr>
              <w:rPr>
                <w:rFonts w:eastAsia="Times New Roman"/>
              </w:rPr>
            </w:pPr>
            <w:r>
              <w:rPr>
                <w:rFonts w:eastAsia="Times New Roman"/>
              </w:rPr>
              <w:t xml:space="preserve">0% </w:t>
            </w:r>
          </w:p>
        </w:tc>
        <w:tc>
          <w:tcPr>
            <w:tcW w:w="0" w:type="auto"/>
            <w:vAlign w:val="center"/>
            <w:hideMark/>
          </w:tcPr>
          <w:p w14:paraId="61F852F3" w14:textId="77777777" w:rsidR="001B3899" w:rsidRDefault="003D0EF4">
            <w:pPr>
              <w:rPr>
                <w:rFonts w:eastAsia="Times New Roman"/>
              </w:rPr>
            </w:pPr>
            <w:r>
              <w:rPr>
                <w:rFonts w:eastAsia="Times New Roman"/>
              </w:rPr>
              <w:t xml:space="preserve">0% </w:t>
            </w:r>
          </w:p>
        </w:tc>
        <w:tc>
          <w:tcPr>
            <w:tcW w:w="0" w:type="auto"/>
            <w:vAlign w:val="center"/>
            <w:hideMark/>
          </w:tcPr>
          <w:p w14:paraId="0E9330F6" w14:textId="77777777" w:rsidR="001B3899" w:rsidRDefault="003D0EF4">
            <w:pPr>
              <w:rPr>
                <w:rFonts w:eastAsia="Times New Roman"/>
              </w:rPr>
            </w:pPr>
            <w:r>
              <w:rPr>
                <w:rFonts w:eastAsia="Times New Roman"/>
              </w:rPr>
              <w:t xml:space="preserve">0% </w:t>
            </w:r>
          </w:p>
        </w:tc>
        <w:tc>
          <w:tcPr>
            <w:tcW w:w="0" w:type="auto"/>
            <w:vAlign w:val="center"/>
            <w:hideMark/>
          </w:tcPr>
          <w:p w14:paraId="3FCA0A6F" w14:textId="77777777" w:rsidR="001B3899" w:rsidRDefault="003D0EF4">
            <w:pPr>
              <w:rPr>
                <w:rFonts w:eastAsia="Times New Roman"/>
              </w:rPr>
            </w:pPr>
            <w:r>
              <w:rPr>
                <w:rFonts w:eastAsia="Times New Roman"/>
              </w:rPr>
              <w:t xml:space="preserve">0% </w:t>
            </w:r>
          </w:p>
        </w:tc>
        <w:tc>
          <w:tcPr>
            <w:tcW w:w="0" w:type="auto"/>
            <w:vAlign w:val="center"/>
            <w:hideMark/>
          </w:tcPr>
          <w:p w14:paraId="44FF1F9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0A6BA07A"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DF819C6" w14:textId="77777777" w:rsidR="001B3899" w:rsidRDefault="003D0EF4">
            <w:pPr>
              <w:rPr>
                <w:rFonts w:eastAsia="Times New Roman"/>
              </w:rPr>
            </w:pPr>
            <w:r>
              <w:rPr>
                <w:rFonts w:eastAsia="Times New Roman"/>
              </w:rPr>
              <w:t xml:space="preserve">100% </w:t>
            </w:r>
          </w:p>
        </w:tc>
        <w:tc>
          <w:tcPr>
            <w:tcW w:w="0" w:type="auto"/>
            <w:vAlign w:val="center"/>
            <w:hideMark/>
          </w:tcPr>
          <w:p w14:paraId="12019647" w14:textId="77777777" w:rsidR="001B3899" w:rsidRDefault="003D0EF4">
            <w:pPr>
              <w:rPr>
                <w:rFonts w:eastAsia="Times New Roman"/>
              </w:rPr>
            </w:pPr>
            <w:r>
              <w:rPr>
                <w:rFonts w:eastAsia="Times New Roman"/>
              </w:rPr>
              <w:t xml:space="preserve">0% </w:t>
            </w:r>
          </w:p>
        </w:tc>
        <w:tc>
          <w:tcPr>
            <w:tcW w:w="0" w:type="auto"/>
            <w:vAlign w:val="center"/>
            <w:hideMark/>
          </w:tcPr>
          <w:p w14:paraId="61EED0F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1D4B11D" w14:textId="77777777" w:rsidR="001B3899" w:rsidRDefault="003D0EF4">
            <w:pPr>
              <w:rPr>
                <w:rFonts w:eastAsia="Times New Roman"/>
              </w:rPr>
            </w:pPr>
            <w:r>
              <w:rPr>
                <w:rFonts w:eastAsia="Times New Roman"/>
              </w:rPr>
              <w:t xml:space="preserve">0% </w:t>
            </w:r>
          </w:p>
        </w:tc>
      </w:tr>
      <w:tr w:rsidR="001B3899" w14:paraId="2930AB25" w14:textId="77777777">
        <w:trPr>
          <w:divId w:val="1824467884"/>
          <w:tblCellSpacing w:w="15" w:type="dxa"/>
        </w:trPr>
        <w:tc>
          <w:tcPr>
            <w:tcW w:w="3600" w:type="dxa"/>
            <w:tcBorders>
              <w:right w:val="single" w:sz="6" w:space="0" w:color="auto"/>
            </w:tcBorders>
            <w:vAlign w:val="center"/>
            <w:hideMark/>
          </w:tcPr>
          <w:p w14:paraId="1E567264" w14:textId="77777777" w:rsidR="001B3899" w:rsidRDefault="003D0EF4">
            <w:pPr>
              <w:rPr>
                <w:rFonts w:eastAsia="Times New Roman"/>
              </w:rPr>
            </w:pPr>
            <w:r>
              <w:rPr>
                <w:rFonts w:eastAsia="Times New Roman"/>
              </w:rPr>
              <w:t xml:space="preserve">Walk-Transit </w:t>
            </w:r>
          </w:p>
        </w:tc>
        <w:tc>
          <w:tcPr>
            <w:tcW w:w="0" w:type="auto"/>
            <w:vAlign w:val="center"/>
            <w:hideMark/>
          </w:tcPr>
          <w:p w14:paraId="756F3B12" w14:textId="77777777" w:rsidR="001B3899" w:rsidRDefault="003D0EF4">
            <w:pPr>
              <w:rPr>
                <w:rFonts w:eastAsia="Times New Roman"/>
              </w:rPr>
            </w:pPr>
            <w:r>
              <w:rPr>
                <w:rFonts w:eastAsia="Times New Roman"/>
              </w:rPr>
              <w:t xml:space="preserve">0% </w:t>
            </w:r>
          </w:p>
        </w:tc>
        <w:tc>
          <w:tcPr>
            <w:tcW w:w="0" w:type="auto"/>
            <w:vAlign w:val="center"/>
            <w:hideMark/>
          </w:tcPr>
          <w:p w14:paraId="473A0C16" w14:textId="77777777" w:rsidR="001B3899" w:rsidRDefault="003D0EF4">
            <w:pPr>
              <w:rPr>
                <w:rFonts w:eastAsia="Times New Roman"/>
              </w:rPr>
            </w:pPr>
            <w:r>
              <w:rPr>
                <w:rFonts w:eastAsia="Times New Roman"/>
              </w:rPr>
              <w:t xml:space="preserve">0% </w:t>
            </w:r>
          </w:p>
        </w:tc>
        <w:tc>
          <w:tcPr>
            <w:tcW w:w="0" w:type="auto"/>
            <w:vAlign w:val="center"/>
            <w:hideMark/>
          </w:tcPr>
          <w:p w14:paraId="18EE8D39" w14:textId="77777777" w:rsidR="001B3899" w:rsidRDefault="003D0EF4">
            <w:pPr>
              <w:rPr>
                <w:rFonts w:eastAsia="Times New Roman"/>
              </w:rPr>
            </w:pPr>
            <w:r>
              <w:rPr>
                <w:rFonts w:eastAsia="Times New Roman"/>
              </w:rPr>
              <w:t xml:space="preserve">4% </w:t>
            </w:r>
          </w:p>
        </w:tc>
        <w:tc>
          <w:tcPr>
            <w:tcW w:w="0" w:type="auto"/>
            <w:vAlign w:val="center"/>
            <w:hideMark/>
          </w:tcPr>
          <w:p w14:paraId="12AC8665" w14:textId="77777777" w:rsidR="001B3899" w:rsidRDefault="003D0EF4">
            <w:pPr>
              <w:rPr>
                <w:rFonts w:eastAsia="Times New Roman"/>
              </w:rPr>
            </w:pPr>
            <w:r>
              <w:rPr>
                <w:rFonts w:eastAsia="Times New Roman"/>
              </w:rPr>
              <w:t xml:space="preserve">32% </w:t>
            </w:r>
          </w:p>
        </w:tc>
        <w:tc>
          <w:tcPr>
            <w:tcW w:w="0" w:type="auto"/>
            <w:vAlign w:val="center"/>
            <w:hideMark/>
          </w:tcPr>
          <w:p w14:paraId="7FAC9D7D" w14:textId="77777777" w:rsidR="001B3899" w:rsidRDefault="003D0EF4">
            <w:pPr>
              <w:rPr>
                <w:rFonts w:eastAsia="Times New Roman"/>
              </w:rPr>
            </w:pPr>
            <w:r>
              <w:rPr>
                <w:rFonts w:eastAsia="Times New Roman"/>
              </w:rPr>
              <w:t xml:space="preserve">0% </w:t>
            </w:r>
          </w:p>
        </w:tc>
        <w:tc>
          <w:tcPr>
            <w:tcW w:w="0" w:type="auto"/>
            <w:vAlign w:val="center"/>
            <w:hideMark/>
          </w:tcPr>
          <w:p w14:paraId="1C22CB95" w14:textId="77777777" w:rsidR="001B3899" w:rsidRDefault="003D0EF4">
            <w:pPr>
              <w:rPr>
                <w:rFonts w:eastAsia="Times New Roman"/>
              </w:rPr>
            </w:pPr>
            <w:r>
              <w:rPr>
                <w:rFonts w:eastAsia="Times New Roman"/>
              </w:rPr>
              <w:t xml:space="preserve">44% </w:t>
            </w:r>
          </w:p>
        </w:tc>
        <w:tc>
          <w:tcPr>
            <w:tcW w:w="0" w:type="auto"/>
            <w:vAlign w:val="center"/>
            <w:hideMark/>
          </w:tcPr>
          <w:p w14:paraId="7DE8E0AD" w14:textId="77777777" w:rsidR="001B3899" w:rsidRDefault="003D0EF4">
            <w:pPr>
              <w:rPr>
                <w:rFonts w:eastAsia="Times New Roman"/>
              </w:rPr>
            </w:pPr>
            <w:r>
              <w:rPr>
                <w:rFonts w:eastAsia="Times New Roman"/>
              </w:rPr>
              <w:t xml:space="preserve">20% </w:t>
            </w:r>
          </w:p>
        </w:tc>
        <w:tc>
          <w:tcPr>
            <w:tcW w:w="0" w:type="auto"/>
            <w:vAlign w:val="center"/>
            <w:hideMark/>
          </w:tcPr>
          <w:p w14:paraId="6A004CF9" w14:textId="77777777" w:rsidR="001B3899" w:rsidRDefault="003D0EF4">
            <w:pPr>
              <w:rPr>
                <w:rFonts w:eastAsia="Times New Roman"/>
              </w:rPr>
            </w:pPr>
            <w:r>
              <w:rPr>
                <w:rFonts w:eastAsia="Times New Roman"/>
              </w:rPr>
              <w:t xml:space="preserve">0% </w:t>
            </w:r>
          </w:p>
        </w:tc>
        <w:tc>
          <w:tcPr>
            <w:tcW w:w="0" w:type="auto"/>
            <w:vAlign w:val="center"/>
            <w:hideMark/>
          </w:tcPr>
          <w:p w14:paraId="2895DDAD" w14:textId="77777777" w:rsidR="001B3899" w:rsidRDefault="003D0EF4">
            <w:pPr>
              <w:rPr>
                <w:rFonts w:eastAsia="Times New Roman"/>
              </w:rPr>
            </w:pPr>
            <w:r>
              <w:rPr>
                <w:rFonts w:eastAsia="Times New Roman"/>
              </w:rPr>
              <w:t xml:space="preserve">0% </w:t>
            </w:r>
          </w:p>
        </w:tc>
        <w:tc>
          <w:tcPr>
            <w:tcW w:w="0" w:type="auto"/>
            <w:vAlign w:val="center"/>
            <w:hideMark/>
          </w:tcPr>
          <w:p w14:paraId="1865FAEF" w14:textId="77777777" w:rsidR="001B3899" w:rsidRDefault="003D0EF4">
            <w:pPr>
              <w:rPr>
                <w:rFonts w:eastAsia="Times New Roman"/>
              </w:rPr>
            </w:pPr>
            <w:r>
              <w:rPr>
                <w:rFonts w:eastAsia="Times New Roman"/>
              </w:rPr>
              <w:t xml:space="preserve">0% </w:t>
            </w:r>
          </w:p>
        </w:tc>
        <w:tc>
          <w:tcPr>
            <w:tcW w:w="0" w:type="auto"/>
            <w:vAlign w:val="center"/>
            <w:hideMark/>
          </w:tcPr>
          <w:p w14:paraId="1B58686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9AB3A5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8EA41E0" w14:textId="77777777" w:rsidR="001B3899" w:rsidRDefault="003D0EF4">
            <w:pPr>
              <w:rPr>
                <w:rFonts w:eastAsia="Times New Roman"/>
              </w:rPr>
            </w:pPr>
            <w:r>
              <w:rPr>
                <w:rFonts w:eastAsia="Times New Roman"/>
              </w:rPr>
              <w:t xml:space="preserve">100% </w:t>
            </w:r>
          </w:p>
        </w:tc>
        <w:tc>
          <w:tcPr>
            <w:tcW w:w="0" w:type="auto"/>
            <w:vAlign w:val="center"/>
            <w:hideMark/>
          </w:tcPr>
          <w:p w14:paraId="3DEDE42D" w14:textId="77777777" w:rsidR="001B3899" w:rsidRDefault="003D0EF4">
            <w:pPr>
              <w:rPr>
                <w:rFonts w:eastAsia="Times New Roman"/>
              </w:rPr>
            </w:pPr>
            <w:r>
              <w:rPr>
                <w:rFonts w:eastAsia="Times New Roman"/>
              </w:rPr>
              <w:t xml:space="preserve">64% </w:t>
            </w:r>
          </w:p>
        </w:tc>
        <w:tc>
          <w:tcPr>
            <w:tcW w:w="0" w:type="auto"/>
            <w:vAlign w:val="center"/>
            <w:hideMark/>
          </w:tcPr>
          <w:p w14:paraId="6A5755DB"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385A5A6" w14:textId="77777777" w:rsidR="001B3899" w:rsidRDefault="003D0EF4">
            <w:pPr>
              <w:rPr>
                <w:rFonts w:eastAsia="Times New Roman"/>
              </w:rPr>
            </w:pPr>
            <w:r>
              <w:rPr>
                <w:rFonts w:eastAsia="Times New Roman"/>
              </w:rPr>
              <w:t xml:space="preserve">0% </w:t>
            </w:r>
          </w:p>
        </w:tc>
      </w:tr>
      <w:tr w:rsidR="001B3899" w14:paraId="2F51E7A1" w14:textId="77777777">
        <w:trPr>
          <w:divId w:val="1824467884"/>
          <w:tblCellSpacing w:w="15" w:type="dxa"/>
        </w:trPr>
        <w:tc>
          <w:tcPr>
            <w:tcW w:w="3600" w:type="dxa"/>
            <w:tcBorders>
              <w:right w:val="single" w:sz="6" w:space="0" w:color="auto"/>
            </w:tcBorders>
            <w:vAlign w:val="center"/>
            <w:hideMark/>
          </w:tcPr>
          <w:p w14:paraId="4B227C1D" w14:textId="77777777" w:rsidR="001B3899" w:rsidRDefault="003D0EF4">
            <w:pPr>
              <w:rPr>
                <w:rFonts w:eastAsia="Times New Roman"/>
              </w:rPr>
            </w:pPr>
            <w:r>
              <w:rPr>
                <w:rFonts w:eastAsia="Times New Roman"/>
              </w:rPr>
              <w:t xml:space="preserve">PNR-Transit </w:t>
            </w:r>
          </w:p>
        </w:tc>
        <w:tc>
          <w:tcPr>
            <w:tcW w:w="0" w:type="auto"/>
            <w:vAlign w:val="center"/>
            <w:hideMark/>
          </w:tcPr>
          <w:p w14:paraId="05003DEE" w14:textId="77777777" w:rsidR="001B3899" w:rsidRDefault="003D0EF4">
            <w:pPr>
              <w:rPr>
                <w:rFonts w:eastAsia="Times New Roman"/>
              </w:rPr>
            </w:pPr>
            <w:r>
              <w:rPr>
                <w:rFonts w:eastAsia="Times New Roman"/>
              </w:rPr>
              <w:t xml:space="preserve">0% </w:t>
            </w:r>
          </w:p>
        </w:tc>
        <w:tc>
          <w:tcPr>
            <w:tcW w:w="0" w:type="auto"/>
            <w:vAlign w:val="center"/>
            <w:hideMark/>
          </w:tcPr>
          <w:p w14:paraId="75547B52" w14:textId="77777777" w:rsidR="001B3899" w:rsidRDefault="003D0EF4">
            <w:pPr>
              <w:rPr>
                <w:rFonts w:eastAsia="Times New Roman"/>
              </w:rPr>
            </w:pPr>
            <w:r>
              <w:rPr>
                <w:rFonts w:eastAsia="Times New Roman"/>
              </w:rPr>
              <w:t xml:space="preserve">0% </w:t>
            </w:r>
          </w:p>
        </w:tc>
        <w:tc>
          <w:tcPr>
            <w:tcW w:w="0" w:type="auto"/>
            <w:vAlign w:val="center"/>
            <w:hideMark/>
          </w:tcPr>
          <w:p w14:paraId="450BEAE8" w14:textId="77777777" w:rsidR="001B3899" w:rsidRDefault="003D0EF4">
            <w:pPr>
              <w:rPr>
                <w:rFonts w:eastAsia="Times New Roman"/>
              </w:rPr>
            </w:pPr>
            <w:r>
              <w:rPr>
                <w:rFonts w:eastAsia="Times New Roman"/>
              </w:rPr>
              <w:t xml:space="preserve">0% </w:t>
            </w:r>
          </w:p>
        </w:tc>
        <w:tc>
          <w:tcPr>
            <w:tcW w:w="0" w:type="auto"/>
            <w:vAlign w:val="center"/>
            <w:hideMark/>
          </w:tcPr>
          <w:p w14:paraId="753F9255" w14:textId="77777777" w:rsidR="001B3899" w:rsidRDefault="003D0EF4">
            <w:pPr>
              <w:rPr>
                <w:rFonts w:eastAsia="Times New Roman"/>
              </w:rPr>
            </w:pPr>
            <w:r>
              <w:rPr>
                <w:rFonts w:eastAsia="Times New Roman"/>
              </w:rPr>
              <w:t xml:space="preserve">0% </w:t>
            </w:r>
          </w:p>
        </w:tc>
        <w:tc>
          <w:tcPr>
            <w:tcW w:w="0" w:type="auto"/>
            <w:vAlign w:val="center"/>
            <w:hideMark/>
          </w:tcPr>
          <w:p w14:paraId="22DDAEBB" w14:textId="77777777" w:rsidR="001B3899" w:rsidRDefault="003D0EF4">
            <w:pPr>
              <w:rPr>
                <w:rFonts w:eastAsia="Times New Roman"/>
              </w:rPr>
            </w:pPr>
            <w:r>
              <w:rPr>
                <w:rFonts w:eastAsia="Times New Roman"/>
              </w:rPr>
              <w:t xml:space="preserve">0% </w:t>
            </w:r>
          </w:p>
        </w:tc>
        <w:tc>
          <w:tcPr>
            <w:tcW w:w="0" w:type="auto"/>
            <w:vAlign w:val="center"/>
            <w:hideMark/>
          </w:tcPr>
          <w:p w14:paraId="2D850C7C" w14:textId="77777777" w:rsidR="001B3899" w:rsidRDefault="003D0EF4">
            <w:pPr>
              <w:rPr>
                <w:rFonts w:eastAsia="Times New Roman"/>
              </w:rPr>
            </w:pPr>
            <w:r>
              <w:rPr>
                <w:rFonts w:eastAsia="Times New Roman"/>
              </w:rPr>
              <w:t xml:space="preserve">0% </w:t>
            </w:r>
          </w:p>
        </w:tc>
        <w:tc>
          <w:tcPr>
            <w:tcW w:w="0" w:type="auto"/>
            <w:vAlign w:val="center"/>
            <w:hideMark/>
          </w:tcPr>
          <w:p w14:paraId="643CAEA3" w14:textId="77777777" w:rsidR="001B3899" w:rsidRDefault="003D0EF4">
            <w:pPr>
              <w:rPr>
                <w:rFonts w:eastAsia="Times New Roman"/>
              </w:rPr>
            </w:pPr>
            <w:r>
              <w:rPr>
                <w:rFonts w:eastAsia="Times New Roman"/>
              </w:rPr>
              <w:t xml:space="preserve">0% </w:t>
            </w:r>
          </w:p>
        </w:tc>
        <w:tc>
          <w:tcPr>
            <w:tcW w:w="0" w:type="auto"/>
            <w:vAlign w:val="center"/>
            <w:hideMark/>
          </w:tcPr>
          <w:p w14:paraId="070488E5" w14:textId="77777777" w:rsidR="001B3899" w:rsidRDefault="003D0EF4">
            <w:pPr>
              <w:rPr>
                <w:rFonts w:eastAsia="Times New Roman"/>
              </w:rPr>
            </w:pPr>
            <w:r>
              <w:rPr>
                <w:rFonts w:eastAsia="Times New Roman"/>
              </w:rPr>
              <w:t xml:space="preserve">0% </w:t>
            </w:r>
          </w:p>
        </w:tc>
        <w:tc>
          <w:tcPr>
            <w:tcW w:w="0" w:type="auto"/>
            <w:vAlign w:val="center"/>
            <w:hideMark/>
          </w:tcPr>
          <w:p w14:paraId="54047F53" w14:textId="77777777" w:rsidR="001B3899" w:rsidRDefault="003D0EF4">
            <w:pPr>
              <w:rPr>
                <w:rFonts w:eastAsia="Times New Roman"/>
              </w:rPr>
            </w:pPr>
            <w:r>
              <w:rPr>
                <w:rFonts w:eastAsia="Times New Roman"/>
              </w:rPr>
              <w:t xml:space="preserve">0% </w:t>
            </w:r>
          </w:p>
        </w:tc>
        <w:tc>
          <w:tcPr>
            <w:tcW w:w="0" w:type="auto"/>
            <w:vAlign w:val="center"/>
            <w:hideMark/>
          </w:tcPr>
          <w:p w14:paraId="4B956D97" w14:textId="77777777" w:rsidR="001B3899" w:rsidRDefault="003D0EF4">
            <w:pPr>
              <w:rPr>
                <w:rFonts w:eastAsia="Times New Roman"/>
              </w:rPr>
            </w:pPr>
            <w:r>
              <w:rPr>
                <w:rFonts w:eastAsia="Times New Roman"/>
              </w:rPr>
              <w:t xml:space="preserve">0% </w:t>
            </w:r>
          </w:p>
        </w:tc>
        <w:tc>
          <w:tcPr>
            <w:tcW w:w="0" w:type="auto"/>
            <w:vAlign w:val="center"/>
            <w:hideMark/>
          </w:tcPr>
          <w:p w14:paraId="3E9A1CE9"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953F56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4FB4E2E" w14:textId="77777777" w:rsidR="001B3899" w:rsidRDefault="003D0EF4">
            <w:pPr>
              <w:rPr>
                <w:rFonts w:eastAsia="Times New Roman"/>
              </w:rPr>
            </w:pPr>
            <w:r>
              <w:rPr>
                <w:rFonts w:eastAsia="Times New Roman"/>
              </w:rPr>
              <w:t xml:space="preserve">0% </w:t>
            </w:r>
          </w:p>
        </w:tc>
        <w:tc>
          <w:tcPr>
            <w:tcW w:w="0" w:type="auto"/>
            <w:vAlign w:val="center"/>
            <w:hideMark/>
          </w:tcPr>
          <w:p w14:paraId="17F33705" w14:textId="77777777" w:rsidR="001B3899" w:rsidRDefault="003D0EF4">
            <w:pPr>
              <w:rPr>
                <w:rFonts w:eastAsia="Times New Roman"/>
              </w:rPr>
            </w:pPr>
            <w:r>
              <w:rPr>
                <w:rFonts w:eastAsia="Times New Roman"/>
              </w:rPr>
              <w:t xml:space="preserve">0% </w:t>
            </w:r>
          </w:p>
        </w:tc>
        <w:tc>
          <w:tcPr>
            <w:tcW w:w="0" w:type="auto"/>
            <w:vAlign w:val="center"/>
            <w:hideMark/>
          </w:tcPr>
          <w:p w14:paraId="68927B67"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56950E49" w14:textId="77777777" w:rsidR="001B3899" w:rsidRDefault="003D0EF4">
            <w:pPr>
              <w:rPr>
                <w:rFonts w:eastAsia="Times New Roman"/>
              </w:rPr>
            </w:pPr>
            <w:r>
              <w:rPr>
                <w:rFonts w:eastAsia="Times New Roman"/>
              </w:rPr>
              <w:t xml:space="preserve">0% </w:t>
            </w:r>
          </w:p>
        </w:tc>
      </w:tr>
      <w:tr w:rsidR="001B3899" w14:paraId="68CB9F8C" w14:textId="77777777">
        <w:trPr>
          <w:divId w:val="1824467884"/>
          <w:tblCellSpacing w:w="15" w:type="dxa"/>
        </w:trPr>
        <w:tc>
          <w:tcPr>
            <w:tcW w:w="3600" w:type="dxa"/>
            <w:tcBorders>
              <w:right w:val="single" w:sz="6" w:space="0" w:color="auto"/>
            </w:tcBorders>
            <w:vAlign w:val="center"/>
            <w:hideMark/>
          </w:tcPr>
          <w:p w14:paraId="742FCE8C" w14:textId="77777777" w:rsidR="001B3899" w:rsidRDefault="003D0EF4">
            <w:pPr>
              <w:rPr>
                <w:rFonts w:eastAsia="Times New Roman"/>
              </w:rPr>
            </w:pPr>
            <w:r>
              <w:rPr>
                <w:rFonts w:eastAsia="Times New Roman"/>
              </w:rPr>
              <w:t xml:space="preserve">KNR-Transit </w:t>
            </w:r>
          </w:p>
        </w:tc>
        <w:tc>
          <w:tcPr>
            <w:tcW w:w="0" w:type="auto"/>
            <w:vAlign w:val="center"/>
            <w:hideMark/>
          </w:tcPr>
          <w:p w14:paraId="6913C080" w14:textId="77777777" w:rsidR="001B3899" w:rsidRDefault="003D0EF4">
            <w:pPr>
              <w:rPr>
                <w:rFonts w:eastAsia="Times New Roman"/>
              </w:rPr>
            </w:pPr>
            <w:r>
              <w:rPr>
                <w:rFonts w:eastAsia="Times New Roman"/>
              </w:rPr>
              <w:t xml:space="preserve">0% </w:t>
            </w:r>
          </w:p>
        </w:tc>
        <w:tc>
          <w:tcPr>
            <w:tcW w:w="0" w:type="auto"/>
            <w:vAlign w:val="center"/>
            <w:hideMark/>
          </w:tcPr>
          <w:p w14:paraId="35CCE137" w14:textId="77777777" w:rsidR="001B3899" w:rsidRDefault="003D0EF4">
            <w:pPr>
              <w:rPr>
                <w:rFonts w:eastAsia="Times New Roman"/>
              </w:rPr>
            </w:pPr>
            <w:r>
              <w:rPr>
                <w:rFonts w:eastAsia="Times New Roman"/>
              </w:rPr>
              <w:t xml:space="preserve">0% </w:t>
            </w:r>
          </w:p>
        </w:tc>
        <w:tc>
          <w:tcPr>
            <w:tcW w:w="0" w:type="auto"/>
            <w:vAlign w:val="center"/>
            <w:hideMark/>
          </w:tcPr>
          <w:p w14:paraId="0FE8D858" w14:textId="77777777" w:rsidR="001B3899" w:rsidRDefault="003D0EF4">
            <w:pPr>
              <w:rPr>
                <w:rFonts w:eastAsia="Times New Roman"/>
              </w:rPr>
            </w:pPr>
            <w:r>
              <w:rPr>
                <w:rFonts w:eastAsia="Times New Roman"/>
              </w:rPr>
              <w:t xml:space="preserve">0% </w:t>
            </w:r>
          </w:p>
        </w:tc>
        <w:tc>
          <w:tcPr>
            <w:tcW w:w="0" w:type="auto"/>
            <w:vAlign w:val="center"/>
            <w:hideMark/>
          </w:tcPr>
          <w:p w14:paraId="72C067E1" w14:textId="77777777" w:rsidR="001B3899" w:rsidRDefault="003D0EF4">
            <w:pPr>
              <w:rPr>
                <w:rFonts w:eastAsia="Times New Roman"/>
              </w:rPr>
            </w:pPr>
            <w:r>
              <w:rPr>
                <w:rFonts w:eastAsia="Times New Roman"/>
              </w:rPr>
              <w:t xml:space="preserve">0% </w:t>
            </w:r>
          </w:p>
        </w:tc>
        <w:tc>
          <w:tcPr>
            <w:tcW w:w="0" w:type="auto"/>
            <w:vAlign w:val="center"/>
            <w:hideMark/>
          </w:tcPr>
          <w:p w14:paraId="5A5E209E" w14:textId="77777777" w:rsidR="001B3899" w:rsidRDefault="003D0EF4">
            <w:pPr>
              <w:rPr>
                <w:rFonts w:eastAsia="Times New Roman"/>
              </w:rPr>
            </w:pPr>
            <w:r>
              <w:rPr>
                <w:rFonts w:eastAsia="Times New Roman"/>
              </w:rPr>
              <w:t xml:space="preserve">0% </w:t>
            </w:r>
          </w:p>
        </w:tc>
        <w:tc>
          <w:tcPr>
            <w:tcW w:w="0" w:type="auto"/>
            <w:vAlign w:val="center"/>
            <w:hideMark/>
          </w:tcPr>
          <w:p w14:paraId="68162D3B" w14:textId="77777777" w:rsidR="001B3899" w:rsidRDefault="003D0EF4">
            <w:pPr>
              <w:rPr>
                <w:rFonts w:eastAsia="Times New Roman"/>
              </w:rPr>
            </w:pPr>
            <w:r>
              <w:rPr>
                <w:rFonts w:eastAsia="Times New Roman"/>
              </w:rPr>
              <w:t xml:space="preserve">0% </w:t>
            </w:r>
          </w:p>
        </w:tc>
        <w:tc>
          <w:tcPr>
            <w:tcW w:w="0" w:type="auto"/>
            <w:vAlign w:val="center"/>
            <w:hideMark/>
          </w:tcPr>
          <w:p w14:paraId="35D2167D" w14:textId="77777777" w:rsidR="001B3899" w:rsidRDefault="003D0EF4">
            <w:pPr>
              <w:rPr>
                <w:rFonts w:eastAsia="Times New Roman"/>
              </w:rPr>
            </w:pPr>
            <w:r>
              <w:rPr>
                <w:rFonts w:eastAsia="Times New Roman"/>
              </w:rPr>
              <w:t xml:space="preserve">0% </w:t>
            </w:r>
          </w:p>
        </w:tc>
        <w:tc>
          <w:tcPr>
            <w:tcW w:w="0" w:type="auto"/>
            <w:vAlign w:val="center"/>
            <w:hideMark/>
          </w:tcPr>
          <w:p w14:paraId="57B57C05" w14:textId="77777777" w:rsidR="001B3899" w:rsidRDefault="003D0EF4">
            <w:pPr>
              <w:rPr>
                <w:rFonts w:eastAsia="Times New Roman"/>
              </w:rPr>
            </w:pPr>
            <w:r>
              <w:rPr>
                <w:rFonts w:eastAsia="Times New Roman"/>
              </w:rPr>
              <w:t xml:space="preserve">0% </w:t>
            </w:r>
          </w:p>
        </w:tc>
        <w:tc>
          <w:tcPr>
            <w:tcW w:w="0" w:type="auto"/>
            <w:vAlign w:val="center"/>
            <w:hideMark/>
          </w:tcPr>
          <w:p w14:paraId="6863B803" w14:textId="77777777" w:rsidR="001B3899" w:rsidRDefault="003D0EF4">
            <w:pPr>
              <w:rPr>
                <w:rFonts w:eastAsia="Times New Roman"/>
              </w:rPr>
            </w:pPr>
            <w:r>
              <w:rPr>
                <w:rFonts w:eastAsia="Times New Roman"/>
              </w:rPr>
              <w:t xml:space="preserve">0% </w:t>
            </w:r>
          </w:p>
        </w:tc>
        <w:tc>
          <w:tcPr>
            <w:tcW w:w="0" w:type="auto"/>
            <w:vAlign w:val="center"/>
            <w:hideMark/>
          </w:tcPr>
          <w:p w14:paraId="54973004" w14:textId="77777777" w:rsidR="001B3899" w:rsidRDefault="003D0EF4">
            <w:pPr>
              <w:rPr>
                <w:rFonts w:eastAsia="Times New Roman"/>
              </w:rPr>
            </w:pPr>
            <w:r>
              <w:rPr>
                <w:rFonts w:eastAsia="Times New Roman"/>
              </w:rPr>
              <w:t xml:space="preserve">0% </w:t>
            </w:r>
          </w:p>
        </w:tc>
        <w:tc>
          <w:tcPr>
            <w:tcW w:w="0" w:type="auto"/>
            <w:vAlign w:val="center"/>
            <w:hideMark/>
          </w:tcPr>
          <w:p w14:paraId="4719FCF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4B0B798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2434243" w14:textId="77777777" w:rsidR="001B3899" w:rsidRDefault="003D0EF4">
            <w:pPr>
              <w:rPr>
                <w:rFonts w:eastAsia="Times New Roman"/>
              </w:rPr>
            </w:pPr>
            <w:r>
              <w:rPr>
                <w:rFonts w:eastAsia="Times New Roman"/>
              </w:rPr>
              <w:t xml:space="preserve">0% </w:t>
            </w:r>
          </w:p>
        </w:tc>
        <w:tc>
          <w:tcPr>
            <w:tcW w:w="0" w:type="auto"/>
            <w:vAlign w:val="center"/>
            <w:hideMark/>
          </w:tcPr>
          <w:p w14:paraId="3951B99D" w14:textId="77777777" w:rsidR="001B3899" w:rsidRDefault="003D0EF4">
            <w:pPr>
              <w:rPr>
                <w:rFonts w:eastAsia="Times New Roman"/>
              </w:rPr>
            </w:pPr>
            <w:r>
              <w:rPr>
                <w:rFonts w:eastAsia="Times New Roman"/>
              </w:rPr>
              <w:t xml:space="preserve">0% </w:t>
            </w:r>
          </w:p>
        </w:tc>
        <w:tc>
          <w:tcPr>
            <w:tcW w:w="0" w:type="auto"/>
            <w:vAlign w:val="center"/>
            <w:hideMark/>
          </w:tcPr>
          <w:p w14:paraId="0F4A9B7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C3C1A59" w14:textId="77777777" w:rsidR="001B3899" w:rsidRDefault="003D0EF4">
            <w:pPr>
              <w:rPr>
                <w:rFonts w:eastAsia="Times New Roman"/>
              </w:rPr>
            </w:pPr>
            <w:r>
              <w:rPr>
                <w:rFonts w:eastAsia="Times New Roman"/>
              </w:rPr>
              <w:t xml:space="preserve">0% </w:t>
            </w:r>
          </w:p>
        </w:tc>
      </w:tr>
      <w:tr w:rsidR="001B3899" w14:paraId="2F83A332" w14:textId="77777777">
        <w:trPr>
          <w:divId w:val="1824467884"/>
          <w:tblCellSpacing w:w="15" w:type="dxa"/>
        </w:trPr>
        <w:tc>
          <w:tcPr>
            <w:tcW w:w="3600" w:type="dxa"/>
            <w:tcBorders>
              <w:right w:val="single" w:sz="6" w:space="0" w:color="auto"/>
            </w:tcBorders>
            <w:vAlign w:val="center"/>
            <w:hideMark/>
          </w:tcPr>
          <w:p w14:paraId="66B4A82E" w14:textId="77777777" w:rsidR="001B3899" w:rsidRDefault="003D0EF4">
            <w:pPr>
              <w:rPr>
                <w:rFonts w:eastAsia="Times New Roman"/>
              </w:rPr>
            </w:pPr>
            <w:r>
              <w:rPr>
                <w:rFonts w:eastAsia="Times New Roman"/>
              </w:rPr>
              <w:lastRenderedPageBreak/>
              <w:t xml:space="preserve">School Bus </w:t>
            </w:r>
          </w:p>
        </w:tc>
        <w:tc>
          <w:tcPr>
            <w:tcW w:w="0" w:type="auto"/>
            <w:vAlign w:val="center"/>
            <w:hideMark/>
          </w:tcPr>
          <w:p w14:paraId="3BA4E340" w14:textId="77777777" w:rsidR="001B3899" w:rsidRDefault="003D0EF4">
            <w:pPr>
              <w:rPr>
                <w:rFonts w:eastAsia="Times New Roman"/>
              </w:rPr>
            </w:pPr>
            <w:r>
              <w:rPr>
                <w:rFonts w:eastAsia="Times New Roman"/>
              </w:rPr>
              <w:t xml:space="preserve">0% </w:t>
            </w:r>
          </w:p>
        </w:tc>
        <w:tc>
          <w:tcPr>
            <w:tcW w:w="0" w:type="auto"/>
            <w:vAlign w:val="center"/>
            <w:hideMark/>
          </w:tcPr>
          <w:p w14:paraId="3FAECF5D" w14:textId="77777777" w:rsidR="001B3899" w:rsidRDefault="003D0EF4">
            <w:pPr>
              <w:rPr>
                <w:rFonts w:eastAsia="Times New Roman"/>
              </w:rPr>
            </w:pPr>
            <w:r>
              <w:rPr>
                <w:rFonts w:eastAsia="Times New Roman"/>
              </w:rPr>
              <w:t xml:space="preserve">0% </w:t>
            </w:r>
          </w:p>
        </w:tc>
        <w:tc>
          <w:tcPr>
            <w:tcW w:w="0" w:type="auto"/>
            <w:vAlign w:val="center"/>
            <w:hideMark/>
          </w:tcPr>
          <w:p w14:paraId="3055F6B5" w14:textId="77777777" w:rsidR="001B3899" w:rsidRDefault="003D0EF4">
            <w:pPr>
              <w:rPr>
                <w:rFonts w:eastAsia="Times New Roman"/>
              </w:rPr>
            </w:pPr>
            <w:r>
              <w:rPr>
                <w:rFonts w:eastAsia="Times New Roman"/>
              </w:rPr>
              <w:t xml:space="preserve">0% </w:t>
            </w:r>
          </w:p>
        </w:tc>
        <w:tc>
          <w:tcPr>
            <w:tcW w:w="0" w:type="auto"/>
            <w:vAlign w:val="center"/>
            <w:hideMark/>
          </w:tcPr>
          <w:p w14:paraId="6CE64203" w14:textId="77777777" w:rsidR="001B3899" w:rsidRDefault="003D0EF4">
            <w:pPr>
              <w:rPr>
                <w:rFonts w:eastAsia="Times New Roman"/>
              </w:rPr>
            </w:pPr>
            <w:r>
              <w:rPr>
                <w:rFonts w:eastAsia="Times New Roman"/>
              </w:rPr>
              <w:t xml:space="preserve">0% </w:t>
            </w:r>
          </w:p>
        </w:tc>
        <w:tc>
          <w:tcPr>
            <w:tcW w:w="0" w:type="auto"/>
            <w:vAlign w:val="center"/>
            <w:hideMark/>
          </w:tcPr>
          <w:p w14:paraId="587F5923" w14:textId="77777777" w:rsidR="001B3899" w:rsidRDefault="003D0EF4">
            <w:pPr>
              <w:rPr>
                <w:rFonts w:eastAsia="Times New Roman"/>
              </w:rPr>
            </w:pPr>
            <w:r>
              <w:rPr>
                <w:rFonts w:eastAsia="Times New Roman"/>
              </w:rPr>
              <w:t xml:space="preserve">0% </w:t>
            </w:r>
          </w:p>
        </w:tc>
        <w:tc>
          <w:tcPr>
            <w:tcW w:w="0" w:type="auto"/>
            <w:vAlign w:val="center"/>
            <w:hideMark/>
          </w:tcPr>
          <w:p w14:paraId="288B6ADC" w14:textId="77777777" w:rsidR="001B3899" w:rsidRDefault="003D0EF4">
            <w:pPr>
              <w:rPr>
                <w:rFonts w:eastAsia="Times New Roman"/>
              </w:rPr>
            </w:pPr>
            <w:r>
              <w:rPr>
                <w:rFonts w:eastAsia="Times New Roman"/>
              </w:rPr>
              <w:t xml:space="preserve">0% </w:t>
            </w:r>
          </w:p>
        </w:tc>
        <w:tc>
          <w:tcPr>
            <w:tcW w:w="0" w:type="auto"/>
            <w:vAlign w:val="center"/>
            <w:hideMark/>
          </w:tcPr>
          <w:p w14:paraId="078F36EB" w14:textId="77777777" w:rsidR="001B3899" w:rsidRDefault="003D0EF4">
            <w:pPr>
              <w:rPr>
                <w:rFonts w:eastAsia="Times New Roman"/>
              </w:rPr>
            </w:pPr>
            <w:r>
              <w:rPr>
                <w:rFonts w:eastAsia="Times New Roman"/>
              </w:rPr>
              <w:t xml:space="preserve">0% </w:t>
            </w:r>
          </w:p>
        </w:tc>
        <w:tc>
          <w:tcPr>
            <w:tcW w:w="0" w:type="auto"/>
            <w:vAlign w:val="center"/>
            <w:hideMark/>
          </w:tcPr>
          <w:p w14:paraId="1C3A834E" w14:textId="77777777" w:rsidR="001B3899" w:rsidRDefault="003D0EF4">
            <w:pPr>
              <w:rPr>
                <w:rFonts w:eastAsia="Times New Roman"/>
              </w:rPr>
            </w:pPr>
            <w:r>
              <w:rPr>
                <w:rFonts w:eastAsia="Times New Roman"/>
              </w:rPr>
              <w:t>0</w:t>
            </w:r>
            <w:bookmarkStart w:id="352" w:name="_GoBack"/>
            <w:bookmarkEnd w:id="352"/>
            <w:r>
              <w:rPr>
                <w:rFonts w:eastAsia="Times New Roman"/>
              </w:rPr>
              <w:t xml:space="preserve">% </w:t>
            </w:r>
          </w:p>
        </w:tc>
        <w:tc>
          <w:tcPr>
            <w:tcW w:w="0" w:type="auto"/>
            <w:vAlign w:val="center"/>
            <w:hideMark/>
          </w:tcPr>
          <w:p w14:paraId="0BCC0814" w14:textId="77777777" w:rsidR="001B3899" w:rsidRDefault="003D0EF4">
            <w:pPr>
              <w:rPr>
                <w:rFonts w:eastAsia="Times New Roman"/>
              </w:rPr>
            </w:pPr>
            <w:r>
              <w:rPr>
                <w:rFonts w:eastAsia="Times New Roman"/>
              </w:rPr>
              <w:t xml:space="preserve">0% </w:t>
            </w:r>
          </w:p>
        </w:tc>
        <w:tc>
          <w:tcPr>
            <w:tcW w:w="0" w:type="auto"/>
            <w:vAlign w:val="center"/>
            <w:hideMark/>
          </w:tcPr>
          <w:p w14:paraId="2D5E9858" w14:textId="77777777" w:rsidR="001B3899" w:rsidRDefault="003D0EF4">
            <w:pPr>
              <w:rPr>
                <w:rFonts w:eastAsia="Times New Roman"/>
              </w:rPr>
            </w:pPr>
            <w:r>
              <w:rPr>
                <w:rFonts w:eastAsia="Times New Roman"/>
              </w:rPr>
              <w:t xml:space="preserve">0% </w:t>
            </w:r>
          </w:p>
        </w:tc>
        <w:tc>
          <w:tcPr>
            <w:tcW w:w="0" w:type="auto"/>
            <w:vAlign w:val="center"/>
            <w:hideMark/>
          </w:tcPr>
          <w:p w14:paraId="210740D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E4F158E"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AFAAAD3" w14:textId="77777777" w:rsidR="001B3899" w:rsidRDefault="003D0EF4">
            <w:pPr>
              <w:rPr>
                <w:rFonts w:eastAsia="Times New Roman"/>
              </w:rPr>
            </w:pPr>
            <w:r>
              <w:rPr>
                <w:rFonts w:eastAsia="Times New Roman"/>
              </w:rPr>
              <w:t xml:space="preserve">0% </w:t>
            </w:r>
          </w:p>
        </w:tc>
        <w:tc>
          <w:tcPr>
            <w:tcW w:w="0" w:type="auto"/>
            <w:vAlign w:val="center"/>
            <w:hideMark/>
          </w:tcPr>
          <w:p w14:paraId="6D782A01" w14:textId="77777777" w:rsidR="001B3899" w:rsidRDefault="003D0EF4">
            <w:pPr>
              <w:rPr>
                <w:rFonts w:eastAsia="Times New Roman"/>
              </w:rPr>
            </w:pPr>
            <w:r>
              <w:rPr>
                <w:rFonts w:eastAsia="Times New Roman"/>
              </w:rPr>
              <w:t xml:space="preserve">0% </w:t>
            </w:r>
          </w:p>
        </w:tc>
        <w:tc>
          <w:tcPr>
            <w:tcW w:w="0" w:type="auto"/>
            <w:vAlign w:val="center"/>
            <w:hideMark/>
          </w:tcPr>
          <w:p w14:paraId="35F061E6"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61E88001" w14:textId="77777777" w:rsidR="001B3899" w:rsidRDefault="003D0EF4">
            <w:pPr>
              <w:rPr>
                <w:rFonts w:eastAsia="Times New Roman"/>
              </w:rPr>
            </w:pPr>
            <w:r>
              <w:rPr>
                <w:rFonts w:eastAsia="Times New Roman"/>
              </w:rPr>
              <w:t xml:space="preserve">0% </w:t>
            </w:r>
          </w:p>
        </w:tc>
      </w:tr>
      <w:tr w:rsidR="001B3899" w14:paraId="2FE44844" w14:textId="77777777">
        <w:trPr>
          <w:divId w:val="1824467884"/>
          <w:tblCellSpacing w:w="15" w:type="dxa"/>
        </w:trPr>
        <w:tc>
          <w:tcPr>
            <w:tcW w:w="3600" w:type="dxa"/>
            <w:tcBorders>
              <w:right w:val="single" w:sz="6" w:space="0" w:color="auto"/>
            </w:tcBorders>
            <w:vAlign w:val="center"/>
            <w:hideMark/>
          </w:tcPr>
          <w:p w14:paraId="6818802A" w14:textId="77777777" w:rsidR="001B3899" w:rsidRDefault="003D0EF4">
            <w:pPr>
              <w:rPr>
                <w:rFonts w:eastAsia="Times New Roman"/>
              </w:rPr>
            </w:pPr>
            <w:r>
              <w:rPr>
                <w:rFonts w:eastAsia="Times New Roman"/>
              </w:rPr>
              <w:t xml:space="preserve">Total </w:t>
            </w:r>
          </w:p>
        </w:tc>
        <w:tc>
          <w:tcPr>
            <w:tcW w:w="0" w:type="auto"/>
            <w:vAlign w:val="center"/>
            <w:hideMark/>
          </w:tcPr>
          <w:p w14:paraId="0EF9C4A5" w14:textId="77777777" w:rsidR="001B3899" w:rsidRDefault="003D0EF4">
            <w:pPr>
              <w:rPr>
                <w:rFonts w:eastAsia="Times New Roman"/>
              </w:rPr>
            </w:pPr>
            <w:r>
              <w:rPr>
                <w:rFonts w:eastAsia="Times New Roman"/>
              </w:rPr>
              <w:t xml:space="preserve">65% </w:t>
            </w:r>
          </w:p>
        </w:tc>
        <w:tc>
          <w:tcPr>
            <w:tcW w:w="0" w:type="auto"/>
            <w:vAlign w:val="center"/>
            <w:hideMark/>
          </w:tcPr>
          <w:p w14:paraId="1EF9AB4F" w14:textId="77777777" w:rsidR="001B3899" w:rsidRDefault="003D0EF4">
            <w:pPr>
              <w:rPr>
                <w:rFonts w:eastAsia="Times New Roman"/>
              </w:rPr>
            </w:pPr>
            <w:r>
              <w:rPr>
                <w:rFonts w:eastAsia="Times New Roman"/>
              </w:rPr>
              <w:t xml:space="preserve">15% </w:t>
            </w:r>
          </w:p>
        </w:tc>
        <w:tc>
          <w:tcPr>
            <w:tcW w:w="0" w:type="auto"/>
            <w:vAlign w:val="center"/>
            <w:hideMark/>
          </w:tcPr>
          <w:p w14:paraId="6B2DC678" w14:textId="77777777" w:rsidR="001B3899" w:rsidRDefault="003D0EF4">
            <w:pPr>
              <w:rPr>
                <w:rFonts w:eastAsia="Times New Roman"/>
              </w:rPr>
            </w:pPr>
            <w:r>
              <w:rPr>
                <w:rFonts w:eastAsia="Times New Roman"/>
              </w:rPr>
              <w:t xml:space="preserve">7% </w:t>
            </w:r>
          </w:p>
        </w:tc>
        <w:tc>
          <w:tcPr>
            <w:tcW w:w="0" w:type="auto"/>
            <w:vAlign w:val="center"/>
            <w:hideMark/>
          </w:tcPr>
          <w:p w14:paraId="5623E274" w14:textId="77777777" w:rsidR="001B3899" w:rsidRDefault="003D0EF4">
            <w:pPr>
              <w:rPr>
                <w:rFonts w:eastAsia="Times New Roman"/>
              </w:rPr>
            </w:pPr>
            <w:r>
              <w:rPr>
                <w:rFonts w:eastAsia="Times New Roman"/>
              </w:rPr>
              <w:t xml:space="preserve">12% </w:t>
            </w:r>
          </w:p>
        </w:tc>
        <w:tc>
          <w:tcPr>
            <w:tcW w:w="0" w:type="auto"/>
            <w:vAlign w:val="center"/>
            <w:hideMark/>
          </w:tcPr>
          <w:p w14:paraId="39B35588" w14:textId="77777777" w:rsidR="001B3899" w:rsidRDefault="003D0EF4">
            <w:pPr>
              <w:rPr>
                <w:rFonts w:eastAsia="Times New Roman"/>
              </w:rPr>
            </w:pPr>
            <w:r>
              <w:rPr>
                <w:rFonts w:eastAsia="Times New Roman"/>
              </w:rPr>
              <w:t xml:space="preserve">0% </w:t>
            </w:r>
          </w:p>
        </w:tc>
        <w:tc>
          <w:tcPr>
            <w:tcW w:w="0" w:type="auto"/>
            <w:vAlign w:val="center"/>
            <w:hideMark/>
          </w:tcPr>
          <w:p w14:paraId="2FE510A2" w14:textId="77777777" w:rsidR="001B3899" w:rsidRDefault="003D0EF4">
            <w:pPr>
              <w:rPr>
                <w:rFonts w:eastAsia="Times New Roman"/>
              </w:rPr>
            </w:pPr>
            <w:r>
              <w:rPr>
                <w:rFonts w:eastAsia="Times New Roman"/>
              </w:rPr>
              <w:t xml:space="preserve">0% </w:t>
            </w:r>
          </w:p>
        </w:tc>
        <w:tc>
          <w:tcPr>
            <w:tcW w:w="0" w:type="auto"/>
            <w:vAlign w:val="center"/>
            <w:hideMark/>
          </w:tcPr>
          <w:p w14:paraId="01BBE29C" w14:textId="77777777" w:rsidR="001B3899" w:rsidRDefault="003D0EF4">
            <w:pPr>
              <w:rPr>
                <w:rFonts w:eastAsia="Times New Roman"/>
              </w:rPr>
            </w:pPr>
            <w:r>
              <w:rPr>
                <w:rFonts w:eastAsia="Times New Roman"/>
              </w:rPr>
              <w:t xml:space="preserve">0% </w:t>
            </w:r>
          </w:p>
        </w:tc>
        <w:tc>
          <w:tcPr>
            <w:tcW w:w="0" w:type="auto"/>
            <w:vAlign w:val="center"/>
            <w:hideMark/>
          </w:tcPr>
          <w:p w14:paraId="1FF1204A" w14:textId="77777777" w:rsidR="001B3899" w:rsidRDefault="003D0EF4">
            <w:pPr>
              <w:rPr>
                <w:rFonts w:eastAsia="Times New Roman"/>
              </w:rPr>
            </w:pPr>
            <w:r>
              <w:rPr>
                <w:rFonts w:eastAsia="Times New Roman"/>
              </w:rPr>
              <w:t xml:space="preserve">0% </w:t>
            </w:r>
          </w:p>
        </w:tc>
        <w:tc>
          <w:tcPr>
            <w:tcW w:w="0" w:type="auto"/>
            <w:vAlign w:val="center"/>
            <w:hideMark/>
          </w:tcPr>
          <w:p w14:paraId="00707169" w14:textId="77777777" w:rsidR="001B3899" w:rsidRDefault="003D0EF4">
            <w:pPr>
              <w:rPr>
                <w:rFonts w:eastAsia="Times New Roman"/>
              </w:rPr>
            </w:pPr>
            <w:r>
              <w:rPr>
                <w:rFonts w:eastAsia="Times New Roman"/>
              </w:rPr>
              <w:t xml:space="preserve">0% </w:t>
            </w:r>
          </w:p>
        </w:tc>
        <w:tc>
          <w:tcPr>
            <w:tcW w:w="0" w:type="auto"/>
            <w:vAlign w:val="center"/>
            <w:hideMark/>
          </w:tcPr>
          <w:p w14:paraId="74BB67F0" w14:textId="77777777" w:rsidR="001B3899" w:rsidRDefault="003D0EF4">
            <w:pPr>
              <w:rPr>
                <w:rFonts w:eastAsia="Times New Roman"/>
              </w:rPr>
            </w:pPr>
            <w:r>
              <w:rPr>
                <w:rFonts w:eastAsia="Times New Roman"/>
              </w:rPr>
              <w:t xml:space="preserve">0% </w:t>
            </w:r>
          </w:p>
        </w:tc>
        <w:tc>
          <w:tcPr>
            <w:tcW w:w="0" w:type="auto"/>
            <w:vAlign w:val="center"/>
            <w:hideMark/>
          </w:tcPr>
          <w:p w14:paraId="548F552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19C1AA6F"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35B416D4" w14:textId="77777777" w:rsidR="001B3899" w:rsidRDefault="003D0EF4">
            <w:pPr>
              <w:rPr>
                <w:rFonts w:eastAsia="Times New Roman"/>
              </w:rPr>
            </w:pPr>
            <w:r>
              <w:rPr>
                <w:rFonts w:eastAsia="Times New Roman"/>
              </w:rPr>
              <w:t xml:space="preserve">100% </w:t>
            </w:r>
          </w:p>
        </w:tc>
        <w:tc>
          <w:tcPr>
            <w:tcW w:w="0" w:type="auto"/>
            <w:vAlign w:val="center"/>
            <w:hideMark/>
          </w:tcPr>
          <w:p w14:paraId="58DC86D3" w14:textId="77777777" w:rsidR="001B3899" w:rsidRDefault="003D0EF4">
            <w:pPr>
              <w:rPr>
                <w:rFonts w:eastAsia="Times New Roman"/>
              </w:rPr>
            </w:pPr>
            <w:r>
              <w:rPr>
                <w:rFonts w:eastAsia="Times New Roman"/>
              </w:rPr>
              <w:t xml:space="preserve">0% </w:t>
            </w:r>
          </w:p>
        </w:tc>
        <w:tc>
          <w:tcPr>
            <w:tcW w:w="0" w:type="auto"/>
            <w:vAlign w:val="center"/>
            <w:hideMark/>
          </w:tcPr>
          <w:p w14:paraId="1F2D3541" w14:textId="77777777" w:rsidR="001B3899" w:rsidRDefault="003D0EF4">
            <w:pPr>
              <w:rPr>
                <w:rFonts w:eastAsia="Times New Roman"/>
              </w:rPr>
            </w:pPr>
            <w:r>
              <w:rPr>
                <w:rFonts w:eastAsia="Times New Roman"/>
              </w:rPr>
              <w:t xml:space="preserve">0% </w:t>
            </w:r>
          </w:p>
        </w:tc>
        <w:tc>
          <w:tcPr>
            <w:tcW w:w="0" w:type="auto"/>
            <w:tcBorders>
              <w:right w:val="single" w:sz="6" w:space="0" w:color="auto"/>
            </w:tcBorders>
            <w:vAlign w:val="center"/>
            <w:hideMark/>
          </w:tcPr>
          <w:p w14:paraId="2460C7F8" w14:textId="77777777" w:rsidR="001B3899" w:rsidRDefault="003D0EF4">
            <w:pPr>
              <w:rPr>
                <w:rFonts w:eastAsia="Times New Roman"/>
              </w:rPr>
            </w:pPr>
            <w:r>
              <w:rPr>
                <w:rFonts w:eastAsia="Times New Roman"/>
              </w:rPr>
              <w:t xml:space="preserve">0% </w:t>
            </w:r>
          </w:p>
        </w:tc>
      </w:tr>
    </w:tbl>
    <w:p w14:paraId="63B52401"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872"/>
        <w:gridCol w:w="872"/>
        <w:gridCol w:w="872"/>
        <w:gridCol w:w="872"/>
        <w:gridCol w:w="872"/>
        <w:gridCol w:w="872"/>
        <w:gridCol w:w="1343"/>
      </w:tblGrid>
      <w:tr w:rsidR="001B3899" w14:paraId="40C29C39" w14:textId="77777777">
        <w:trPr>
          <w:divId w:val="1824467884"/>
          <w:tblHeader/>
          <w:tblCellSpacing w:w="15" w:type="dxa"/>
        </w:trPr>
        <w:tc>
          <w:tcPr>
            <w:tcW w:w="0" w:type="auto"/>
            <w:gridSpan w:val="8"/>
            <w:tcBorders>
              <w:top w:val="nil"/>
              <w:left w:val="nil"/>
              <w:bottom w:val="nil"/>
              <w:right w:val="nil"/>
            </w:tcBorders>
            <w:vAlign w:val="center"/>
            <w:hideMark/>
          </w:tcPr>
          <w:p w14:paraId="37332942" w14:textId="77777777" w:rsidR="001B3899" w:rsidRDefault="003D0EF4">
            <w:pPr>
              <w:jc w:val="center"/>
              <w:rPr>
                <w:rFonts w:eastAsia="Times New Roman"/>
              </w:rPr>
            </w:pPr>
            <w:r>
              <w:rPr>
                <w:rFonts w:eastAsia="Times New Roman"/>
              </w:rPr>
              <w:t xml:space="preserve">Table 3-17a. Target Transit Trips by Household Home District and Household Income Category </w:t>
            </w:r>
          </w:p>
        </w:tc>
      </w:tr>
      <w:tr w:rsidR="001B3899" w14:paraId="2F00A2E4" w14:textId="77777777">
        <w:trPr>
          <w:divId w:val="1824467884"/>
          <w:tblHeader/>
          <w:tblCellSpacing w:w="15" w:type="dxa"/>
        </w:trPr>
        <w:tc>
          <w:tcPr>
            <w:tcW w:w="0" w:type="auto"/>
            <w:vAlign w:val="center"/>
            <w:hideMark/>
          </w:tcPr>
          <w:p w14:paraId="04F008FB" w14:textId="77777777" w:rsidR="001B3899" w:rsidRDefault="003D0EF4">
            <w:pPr>
              <w:jc w:val="right"/>
              <w:rPr>
                <w:rFonts w:eastAsia="Times New Roman"/>
                <w:b/>
                <w:bCs/>
              </w:rPr>
            </w:pPr>
            <w:r>
              <w:rPr>
                <w:rFonts w:eastAsia="Times New Roman"/>
                <w:b/>
                <w:bCs/>
              </w:rPr>
              <w:t xml:space="preserve">Home District </w:t>
            </w:r>
          </w:p>
        </w:tc>
        <w:tc>
          <w:tcPr>
            <w:tcW w:w="0" w:type="auto"/>
            <w:vAlign w:val="center"/>
            <w:hideMark/>
          </w:tcPr>
          <w:p w14:paraId="07954999" w14:textId="77777777" w:rsidR="001B3899" w:rsidRDefault="003D0EF4">
            <w:pPr>
              <w:jc w:val="right"/>
              <w:rPr>
                <w:rFonts w:eastAsia="Times New Roman"/>
                <w:b/>
                <w:bCs/>
              </w:rPr>
            </w:pPr>
            <w:r>
              <w:rPr>
                <w:rFonts w:eastAsia="Times New Roman"/>
                <w:b/>
                <w:bCs/>
              </w:rPr>
              <w:t xml:space="preserve">Income &lt; $5k </w:t>
            </w:r>
          </w:p>
        </w:tc>
        <w:tc>
          <w:tcPr>
            <w:tcW w:w="0" w:type="auto"/>
            <w:vAlign w:val="center"/>
            <w:hideMark/>
          </w:tcPr>
          <w:p w14:paraId="05351FD8" w14:textId="77777777" w:rsidR="001B3899" w:rsidRDefault="003D0EF4">
            <w:pPr>
              <w:jc w:val="right"/>
              <w:rPr>
                <w:rFonts w:eastAsia="Times New Roman"/>
                <w:b/>
                <w:bCs/>
              </w:rPr>
            </w:pPr>
            <w:r>
              <w:rPr>
                <w:rFonts w:eastAsia="Times New Roman"/>
                <w:b/>
                <w:bCs/>
              </w:rPr>
              <w:t xml:space="preserve">Income $5k to $10k </w:t>
            </w:r>
          </w:p>
        </w:tc>
        <w:tc>
          <w:tcPr>
            <w:tcW w:w="0" w:type="auto"/>
            <w:vAlign w:val="center"/>
            <w:hideMark/>
          </w:tcPr>
          <w:p w14:paraId="621349DA" w14:textId="77777777" w:rsidR="001B3899" w:rsidRDefault="003D0EF4">
            <w:pPr>
              <w:jc w:val="right"/>
              <w:rPr>
                <w:rFonts w:eastAsia="Times New Roman"/>
                <w:b/>
                <w:bCs/>
              </w:rPr>
            </w:pPr>
            <w:r>
              <w:rPr>
                <w:rFonts w:eastAsia="Times New Roman"/>
                <w:b/>
                <w:bCs/>
              </w:rPr>
              <w:t xml:space="preserve">Income $10k to $20k </w:t>
            </w:r>
          </w:p>
        </w:tc>
        <w:tc>
          <w:tcPr>
            <w:tcW w:w="0" w:type="auto"/>
            <w:vAlign w:val="center"/>
            <w:hideMark/>
          </w:tcPr>
          <w:p w14:paraId="19052CBB" w14:textId="77777777" w:rsidR="001B3899" w:rsidRDefault="003D0EF4">
            <w:pPr>
              <w:jc w:val="right"/>
              <w:rPr>
                <w:rFonts w:eastAsia="Times New Roman"/>
                <w:b/>
                <w:bCs/>
              </w:rPr>
            </w:pPr>
            <w:r>
              <w:rPr>
                <w:rFonts w:eastAsia="Times New Roman"/>
                <w:b/>
                <w:bCs/>
              </w:rPr>
              <w:t xml:space="preserve">Income $20k to $30k </w:t>
            </w:r>
          </w:p>
        </w:tc>
        <w:tc>
          <w:tcPr>
            <w:tcW w:w="0" w:type="auto"/>
            <w:vAlign w:val="center"/>
            <w:hideMark/>
          </w:tcPr>
          <w:p w14:paraId="7691B10F" w14:textId="77777777" w:rsidR="001B3899" w:rsidRDefault="003D0EF4">
            <w:pPr>
              <w:jc w:val="right"/>
              <w:rPr>
                <w:rFonts w:eastAsia="Times New Roman"/>
                <w:b/>
                <w:bCs/>
              </w:rPr>
            </w:pPr>
            <w:r>
              <w:rPr>
                <w:rFonts w:eastAsia="Times New Roman"/>
                <w:b/>
                <w:bCs/>
              </w:rPr>
              <w:t xml:space="preserve">Income $30k to $40k </w:t>
            </w:r>
          </w:p>
        </w:tc>
        <w:tc>
          <w:tcPr>
            <w:tcW w:w="0" w:type="auto"/>
            <w:vAlign w:val="center"/>
            <w:hideMark/>
          </w:tcPr>
          <w:p w14:paraId="4E429651" w14:textId="77777777" w:rsidR="001B3899" w:rsidRDefault="003D0EF4">
            <w:pPr>
              <w:jc w:val="right"/>
              <w:rPr>
                <w:rFonts w:eastAsia="Times New Roman"/>
                <w:b/>
                <w:bCs/>
              </w:rPr>
            </w:pPr>
            <w:r>
              <w:rPr>
                <w:rFonts w:eastAsia="Times New Roman"/>
                <w:b/>
                <w:bCs/>
              </w:rPr>
              <w:t xml:space="preserve">Income &gt; $40k </w:t>
            </w:r>
          </w:p>
        </w:tc>
        <w:tc>
          <w:tcPr>
            <w:tcW w:w="0" w:type="auto"/>
            <w:vAlign w:val="center"/>
            <w:hideMark/>
          </w:tcPr>
          <w:p w14:paraId="6B8D83A8" w14:textId="77777777" w:rsidR="001B3899" w:rsidRDefault="003D0EF4">
            <w:pPr>
              <w:jc w:val="right"/>
              <w:rPr>
                <w:rFonts w:eastAsia="Times New Roman"/>
                <w:b/>
                <w:bCs/>
              </w:rPr>
            </w:pPr>
            <w:r>
              <w:rPr>
                <w:rFonts w:eastAsia="Times New Roman"/>
                <w:b/>
                <w:bCs/>
              </w:rPr>
              <w:t xml:space="preserve">All Households </w:t>
            </w:r>
          </w:p>
        </w:tc>
      </w:tr>
      <w:tr w:rsidR="001B3899" w14:paraId="693D2202" w14:textId="77777777">
        <w:trPr>
          <w:divId w:val="1824467884"/>
          <w:tblCellSpacing w:w="15" w:type="dxa"/>
        </w:trPr>
        <w:tc>
          <w:tcPr>
            <w:tcW w:w="0" w:type="auto"/>
            <w:vAlign w:val="center"/>
            <w:hideMark/>
          </w:tcPr>
          <w:p w14:paraId="4675DD2B" w14:textId="77777777" w:rsidR="001B3899" w:rsidRDefault="003D0EF4">
            <w:pPr>
              <w:jc w:val="right"/>
              <w:rPr>
                <w:rFonts w:eastAsia="Times New Roman"/>
              </w:rPr>
            </w:pPr>
            <w:r>
              <w:rPr>
                <w:rFonts w:eastAsia="Times New Roman"/>
              </w:rPr>
              <w:t xml:space="preserve">Atlanta CBD </w:t>
            </w:r>
          </w:p>
        </w:tc>
        <w:tc>
          <w:tcPr>
            <w:tcW w:w="240" w:type="dxa"/>
            <w:vAlign w:val="center"/>
            <w:hideMark/>
          </w:tcPr>
          <w:p w14:paraId="32B29A61" w14:textId="77777777" w:rsidR="001B3899" w:rsidRDefault="003D0EF4">
            <w:pPr>
              <w:jc w:val="right"/>
              <w:rPr>
                <w:rFonts w:eastAsia="Times New Roman"/>
              </w:rPr>
            </w:pPr>
            <w:r>
              <w:rPr>
                <w:rFonts w:eastAsia="Times New Roman"/>
              </w:rPr>
              <w:t xml:space="preserve">991 </w:t>
            </w:r>
          </w:p>
        </w:tc>
        <w:tc>
          <w:tcPr>
            <w:tcW w:w="240" w:type="dxa"/>
            <w:vAlign w:val="center"/>
            <w:hideMark/>
          </w:tcPr>
          <w:p w14:paraId="08D95A53" w14:textId="77777777" w:rsidR="001B3899" w:rsidRDefault="003D0EF4">
            <w:pPr>
              <w:jc w:val="right"/>
              <w:rPr>
                <w:rFonts w:eastAsia="Times New Roman"/>
              </w:rPr>
            </w:pPr>
            <w:r>
              <w:rPr>
                <w:rFonts w:eastAsia="Times New Roman"/>
              </w:rPr>
              <w:t xml:space="preserve">727 </w:t>
            </w:r>
          </w:p>
        </w:tc>
        <w:tc>
          <w:tcPr>
            <w:tcW w:w="240" w:type="dxa"/>
            <w:vAlign w:val="center"/>
            <w:hideMark/>
          </w:tcPr>
          <w:p w14:paraId="156AE8E3" w14:textId="77777777" w:rsidR="001B3899" w:rsidRDefault="003D0EF4">
            <w:pPr>
              <w:jc w:val="right"/>
              <w:rPr>
                <w:rFonts w:eastAsia="Times New Roman"/>
              </w:rPr>
            </w:pPr>
            <w:r>
              <w:rPr>
                <w:rFonts w:eastAsia="Times New Roman"/>
              </w:rPr>
              <w:t xml:space="preserve">480 </w:t>
            </w:r>
          </w:p>
        </w:tc>
        <w:tc>
          <w:tcPr>
            <w:tcW w:w="240" w:type="dxa"/>
            <w:vAlign w:val="center"/>
            <w:hideMark/>
          </w:tcPr>
          <w:p w14:paraId="417511EC" w14:textId="77777777" w:rsidR="001B3899" w:rsidRDefault="003D0EF4">
            <w:pPr>
              <w:jc w:val="right"/>
              <w:rPr>
                <w:rFonts w:eastAsia="Times New Roman"/>
              </w:rPr>
            </w:pPr>
            <w:r>
              <w:rPr>
                <w:rFonts w:eastAsia="Times New Roman"/>
              </w:rPr>
              <w:t xml:space="preserve">707 </w:t>
            </w:r>
          </w:p>
        </w:tc>
        <w:tc>
          <w:tcPr>
            <w:tcW w:w="240" w:type="dxa"/>
            <w:vAlign w:val="center"/>
            <w:hideMark/>
          </w:tcPr>
          <w:p w14:paraId="433D732F" w14:textId="77777777" w:rsidR="001B3899" w:rsidRDefault="003D0EF4">
            <w:pPr>
              <w:jc w:val="right"/>
              <w:rPr>
                <w:rFonts w:eastAsia="Times New Roman"/>
              </w:rPr>
            </w:pPr>
            <w:r>
              <w:rPr>
                <w:rFonts w:eastAsia="Times New Roman"/>
              </w:rPr>
              <w:t xml:space="preserve">747 </w:t>
            </w:r>
          </w:p>
        </w:tc>
        <w:tc>
          <w:tcPr>
            <w:tcW w:w="240" w:type="dxa"/>
            <w:vAlign w:val="center"/>
            <w:hideMark/>
          </w:tcPr>
          <w:p w14:paraId="2778B3DC" w14:textId="77777777" w:rsidR="001B3899" w:rsidRDefault="003D0EF4">
            <w:pPr>
              <w:jc w:val="right"/>
              <w:rPr>
                <w:rFonts w:eastAsia="Times New Roman"/>
              </w:rPr>
            </w:pPr>
            <w:r>
              <w:rPr>
                <w:rFonts w:eastAsia="Times New Roman"/>
              </w:rPr>
              <w:t xml:space="preserve">1,109 </w:t>
            </w:r>
          </w:p>
        </w:tc>
        <w:tc>
          <w:tcPr>
            <w:tcW w:w="240" w:type="dxa"/>
            <w:vAlign w:val="center"/>
            <w:hideMark/>
          </w:tcPr>
          <w:p w14:paraId="5C98B3F8" w14:textId="77777777" w:rsidR="001B3899" w:rsidRDefault="003D0EF4">
            <w:pPr>
              <w:jc w:val="right"/>
              <w:rPr>
                <w:rFonts w:eastAsia="Times New Roman"/>
              </w:rPr>
            </w:pPr>
            <w:r>
              <w:rPr>
                <w:rFonts w:eastAsia="Times New Roman"/>
              </w:rPr>
              <w:t xml:space="preserve">4,761 </w:t>
            </w:r>
          </w:p>
        </w:tc>
      </w:tr>
      <w:tr w:rsidR="001B3899" w14:paraId="566195CD" w14:textId="77777777">
        <w:trPr>
          <w:divId w:val="1824467884"/>
          <w:tblCellSpacing w:w="15" w:type="dxa"/>
        </w:trPr>
        <w:tc>
          <w:tcPr>
            <w:tcW w:w="0" w:type="auto"/>
            <w:vAlign w:val="center"/>
            <w:hideMark/>
          </w:tcPr>
          <w:p w14:paraId="694E9CA9" w14:textId="77777777" w:rsidR="001B3899" w:rsidRDefault="003D0EF4">
            <w:pPr>
              <w:jc w:val="right"/>
              <w:rPr>
                <w:rFonts w:eastAsia="Times New Roman"/>
              </w:rPr>
            </w:pPr>
            <w:r>
              <w:rPr>
                <w:rFonts w:eastAsia="Times New Roman"/>
              </w:rPr>
              <w:t xml:space="preserve">Atlanta </w:t>
            </w:r>
          </w:p>
        </w:tc>
        <w:tc>
          <w:tcPr>
            <w:tcW w:w="240" w:type="dxa"/>
            <w:vAlign w:val="center"/>
            <w:hideMark/>
          </w:tcPr>
          <w:p w14:paraId="07DCFBDB" w14:textId="77777777" w:rsidR="001B3899" w:rsidRDefault="003D0EF4">
            <w:pPr>
              <w:jc w:val="right"/>
              <w:rPr>
                <w:rFonts w:eastAsia="Times New Roman"/>
              </w:rPr>
            </w:pPr>
            <w:r>
              <w:rPr>
                <w:rFonts w:eastAsia="Times New Roman"/>
              </w:rPr>
              <w:t xml:space="preserve">2,453 </w:t>
            </w:r>
          </w:p>
        </w:tc>
        <w:tc>
          <w:tcPr>
            <w:tcW w:w="240" w:type="dxa"/>
            <w:vAlign w:val="center"/>
            <w:hideMark/>
          </w:tcPr>
          <w:p w14:paraId="43B6A8B8" w14:textId="77777777" w:rsidR="001B3899" w:rsidRDefault="003D0EF4">
            <w:pPr>
              <w:jc w:val="right"/>
              <w:rPr>
                <w:rFonts w:eastAsia="Times New Roman"/>
              </w:rPr>
            </w:pPr>
            <w:r>
              <w:rPr>
                <w:rFonts w:eastAsia="Times New Roman"/>
              </w:rPr>
              <w:t xml:space="preserve">1,234 </w:t>
            </w:r>
          </w:p>
        </w:tc>
        <w:tc>
          <w:tcPr>
            <w:tcW w:w="240" w:type="dxa"/>
            <w:vAlign w:val="center"/>
            <w:hideMark/>
          </w:tcPr>
          <w:p w14:paraId="51738278" w14:textId="77777777" w:rsidR="001B3899" w:rsidRDefault="003D0EF4">
            <w:pPr>
              <w:jc w:val="right"/>
              <w:rPr>
                <w:rFonts w:eastAsia="Times New Roman"/>
              </w:rPr>
            </w:pPr>
            <w:r>
              <w:rPr>
                <w:rFonts w:eastAsia="Times New Roman"/>
              </w:rPr>
              <w:t xml:space="preserve">1,895 </w:t>
            </w:r>
          </w:p>
        </w:tc>
        <w:tc>
          <w:tcPr>
            <w:tcW w:w="240" w:type="dxa"/>
            <w:vAlign w:val="center"/>
            <w:hideMark/>
          </w:tcPr>
          <w:p w14:paraId="57611773" w14:textId="77777777" w:rsidR="001B3899" w:rsidRDefault="003D0EF4">
            <w:pPr>
              <w:jc w:val="right"/>
              <w:rPr>
                <w:rFonts w:eastAsia="Times New Roman"/>
              </w:rPr>
            </w:pPr>
            <w:r>
              <w:rPr>
                <w:rFonts w:eastAsia="Times New Roman"/>
              </w:rPr>
              <w:t xml:space="preserve">2,388 </w:t>
            </w:r>
          </w:p>
        </w:tc>
        <w:tc>
          <w:tcPr>
            <w:tcW w:w="240" w:type="dxa"/>
            <w:vAlign w:val="center"/>
            <w:hideMark/>
          </w:tcPr>
          <w:p w14:paraId="42CD7929" w14:textId="77777777" w:rsidR="001B3899" w:rsidRDefault="003D0EF4">
            <w:pPr>
              <w:jc w:val="right"/>
              <w:rPr>
                <w:rFonts w:eastAsia="Times New Roman"/>
              </w:rPr>
            </w:pPr>
            <w:r>
              <w:rPr>
                <w:rFonts w:eastAsia="Times New Roman"/>
              </w:rPr>
              <w:t xml:space="preserve">2,289 </w:t>
            </w:r>
          </w:p>
        </w:tc>
        <w:tc>
          <w:tcPr>
            <w:tcW w:w="240" w:type="dxa"/>
            <w:vAlign w:val="center"/>
            <w:hideMark/>
          </w:tcPr>
          <w:p w14:paraId="5FADE053" w14:textId="77777777" w:rsidR="001B3899" w:rsidRDefault="003D0EF4">
            <w:pPr>
              <w:jc w:val="right"/>
              <w:rPr>
                <w:rFonts w:eastAsia="Times New Roman"/>
              </w:rPr>
            </w:pPr>
            <w:r>
              <w:rPr>
                <w:rFonts w:eastAsia="Times New Roman"/>
              </w:rPr>
              <w:t xml:space="preserve">7,234 </w:t>
            </w:r>
          </w:p>
        </w:tc>
        <w:tc>
          <w:tcPr>
            <w:tcW w:w="240" w:type="dxa"/>
            <w:vAlign w:val="center"/>
            <w:hideMark/>
          </w:tcPr>
          <w:p w14:paraId="2C83C677" w14:textId="77777777" w:rsidR="001B3899" w:rsidRDefault="003D0EF4">
            <w:pPr>
              <w:jc w:val="right"/>
              <w:rPr>
                <w:rFonts w:eastAsia="Times New Roman"/>
              </w:rPr>
            </w:pPr>
            <w:r>
              <w:rPr>
                <w:rFonts w:eastAsia="Times New Roman"/>
              </w:rPr>
              <w:t xml:space="preserve">17,492 </w:t>
            </w:r>
          </w:p>
        </w:tc>
      </w:tr>
      <w:tr w:rsidR="001B3899" w14:paraId="126E7F42" w14:textId="77777777">
        <w:trPr>
          <w:divId w:val="1824467884"/>
          <w:tblCellSpacing w:w="15" w:type="dxa"/>
        </w:trPr>
        <w:tc>
          <w:tcPr>
            <w:tcW w:w="0" w:type="auto"/>
            <w:vAlign w:val="center"/>
            <w:hideMark/>
          </w:tcPr>
          <w:p w14:paraId="78BCB9C1" w14:textId="77777777" w:rsidR="001B3899" w:rsidRDefault="003D0EF4">
            <w:pPr>
              <w:jc w:val="right"/>
              <w:rPr>
                <w:rFonts w:eastAsia="Times New Roman"/>
              </w:rPr>
            </w:pPr>
            <w:r>
              <w:rPr>
                <w:rFonts w:eastAsia="Times New Roman"/>
              </w:rPr>
              <w:t xml:space="preserve">Buckhead &amp; </w:t>
            </w:r>
            <w:commentRangeStart w:id="353"/>
            <w:commentRangeStart w:id="354"/>
            <w:r>
              <w:rPr>
                <w:rFonts w:eastAsia="Times New Roman"/>
              </w:rPr>
              <w:t>SS</w:t>
            </w:r>
            <w:commentRangeEnd w:id="353"/>
            <w:r w:rsidR="00E10F72">
              <w:rPr>
                <w:rStyle w:val="CommentReference"/>
              </w:rPr>
              <w:commentReference w:id="353"/>
            </w:r>
            <w:commentRangeEnd w:id="354"/>
            <w:r w:rsidR="005334A0">
              <w:rPr>
                <w:rStyle w:val="CommentReference"/>
              </w:rPr>
              <w:commentReference w:id="354"/>
            </w:r>
            <w:r>
              <w:rPr>
                <w:rFonts w:eastAsia="Times New Roman"/>
              </w:rPr>
              <w:t xml:space="preserve"> </w:t>
            </w:r>
          </w:p>
        </w:tc>
        <w:tc>
          <w:tcPr>
            <w:tcW w:w="240" w:type="dxa"/>
            <w:vAlign w:val="center"/>
            <w:hideMark/>
          </w:tcPr>
          <w:p w14:paraId="7B2F0A9C" w14:textId="77777777" w:rsidR="001B3899" w:rsidRDefault="003D0EF4">
            <w:pPr>
              <w:jc w:val="right"/>
              <w:rPr>
                <w:rFonts w:eastAsia="Times New Roman"/>
              </w:rPr>
            </w:pPr>
            <w:r>
              <w:rPr>
                <w:rFonts w:eastAsia="Times New Roman"/>
              </w:rPr>
              <w:t xml:space="preserve">1,838 </w:t>
            </w:r>
          </w:p>
        </w:tc>
        <w:tc>
          <w:tcPr>
            <w:tcW w:w="240" w:type="dxa"/>
            <w:vAlign w:val="center"/>
            <w:hideMark/>
          </w:tcPr>
          <w:p w14:paraId="56B6F948" w14:textId="77777777" w:rsidR="001B3899" w:rsidRDefault="003D0EF4">
            <w:pPr>
              <w:jc w:val="right"/>
              <w:rPr>
                <w:rFonts w:eastAsia="Times New Roman"/>
              </w:rPr>
            </w:pPr>
            <w:r>
              <w:rPr>
                <w:rFonts w:eastAsia="Times New Roman"/>
              </w:rPr>
              <w:t xml:space="preserve">1,187 </w:t>
            </w:r>
          </w:p>
        </w:tc>
        <w:tc>
          <w:tcPr>
            <w:tcW w:w="240" w:type="dxa"/>
            <w:vAlign w:val="center"/>
            <w:hideMark/>
          </w:tcPr>
          <w:p w14:paraId="44862DAD" w14:textId="77777777" w:rsidR="001B3899" w:rsidRDefault="003D0EF4">
            <w:pPr>
              <w:jc w:val="right"/>
              <w:rPr>
                <w:rFonts w:eastAsia="Times New Roman"/>
              </w:rPr>
            </w:pPr>
            <w:r>
              <w:rPr>
                <w:rFonts w:eastAsia="Times New Roman"/>
              </w:rPr>
              <w:t xml:space="preserve">2,147 </w:t>
            </w:r>
          </w:p>
        </w:tc>
        <w:tc>
          <w:tcPr>
            <w:tcW w:w="240" w:type="dxa"/>
            <w:vAlign w:val="center"/>
            <w:hideMark/>
          </w:tcPr>
          <w:p w14:paraId="6A931C9D" w14:textId="77777777" w:rsidR="001B3899" w:rsidRDefault="003D0EF4">
            <w:pPr>
              <w:jc w:val="right"/>
              <w:rPr>
                <w:rFonts w:eastAsia="Times New Roman"/>
              </w:rPr>
            </w:pPr>
            <w:r>
              <w:rPr>
                <w:rFonts w:eastAsia="Times New Roman"/>
              </w:rPr>
              <w:t xml:space="preserve">2,975 </w:t>
            </w:r>
          </w:p>
        </w:tc>
        <w:tc>
          <w:tcPr>
            <w:tcW w:w="240" w:type="dxa"/>
            <w:vAlign w:val="center"/>
            <w:hideMark/>
          </w:tcPr>
          <w:p w14:paraId="28BD99EA" w14:textId="77777777" w:rsidR="001B3899" w:rsidRDefault="003D0EF4">
            <w:pPr>
              <w:jc w:val="right"/>
              <w:rPr>
                <w:rFonts w:eastAsia="Times New Roman"/>
              </w:rPr>
            </w:pPr>
            <w:r>
              <w:rPr>
                <w:rFonts w:eastAsia="Times New Roman"/>
              </w:rPr>
              <w:t xml:space="preserve">3,616 </w:t>
            </w:r>
          </w:p>
        </w:tc>
        <w:tc>
          <w:tcPr>
            <w:tcW w:w="240" w:type="dxa"/>
            <w:vAlign w:val="center"/>
            <w:hideMark/>
          </w:tcPr>
          <w:p w14:paraId="0CC6688C" w14:textId="77777777" w:rsidR="001B3899" w:rsidRDefault="003D0EF4">
            <w:pPr>
              <w:jc w:val="right"/>
              <w:rPr>
                <w:rFonts w:eastAsia="Times New Roman"/>
              </w:rPr>
            </w:pPr>
            <w:r>
              <w:rPr>
                <w:rFonts w:eastAsia="Times New Roman"/>
              </w:rPr>
              <w:t xml:space="preserve">10,045 </w:t>
            </w:r>
          </w:p>
        </w:tc>
        <w:tc>
          <w:tcPr>
            <w:tcW w:w="240" w:type="dxa"/>
            <w:vAlign w:val="center"/>
            <w:hideMark/>
          </w:tcPr>
          <w:p w14:paraId="32A581BA" w14:textId="77777777" w:rsidR="001B3899" w:rsidRDefault="003D0EF4">
            <w:pPr>
              <w:jc w:val="right"/>
              <w:rPr>
                <w:rFonts w:eastAsia="Times New Roman"/>
              </w:rPr>
            </w:pPr>
            <w:r>
              <w:rPr>
                <w:rFonts w:eastAsia="Times New Roman"/>
              </w:rPr>
              <w:t xml:space="preserve">21,808 </w:t>
            </w:r>
          </w:p>
        </w:tc>
      </w:tr>
      <w:tr w:rsidR="001B3899" w14:paraId="72C16D43" w14:textId="77777777">
        <w:trPr>
          <w:divId w:val="1824467884"/>
          <w:tblCellSpacing w:w="15" w:type="dxa"/>
        </w:trPr>
        <w:tc>
          <w:tcPr>
            <w:tcW w:w="0" w:type="auto"/>
            <w:vAlign w:val="center"/>
            <w:hideMark/>
          </w:tcPr>
          <w:p w14:paraId="3414D3C7" w14:textId="77777777" w:rsidR="001B3899" w:rsidRDefault="003D0EF4">
            <w:pPr>
              <w:jc w:val="right"/>
              <w:rPr>
                <w:rFonts w:eastAsia="Times New Roman"/>
              </w:rPr>
            </w:pPr>
            <w:r>
              <w:rPr>
                <w:rFonts w:eastAsia="Times New Roman"/>
              </w:rPr>
              <w:t xml:space="preserve">SE Atlanta </w:t>
            </w:r>
          </w:p>
        </w:tc>
        <w:tc>
          <w:tcPr>
            <w:tcW w:w="240" w:type="dxa"/>
            <w:vAlign w:val="center"/>
            <w:hideMark/>
          </w:tcPr>
          <w:p w14:paraId="1E0D5A1A" w14:textId="77777777" w:rsidR="001B3899" w:rsidRDefault="003D0EF4">
            <w:pPr>
              <w:jc w:val="right"/>
              <w:rPr>
                <w:rFonts w:eastAsia="Times New Roman"/>
              </w:rPr>
            </w:pPr>
            <w:r>
              <w:rPr>
                <w:rFonts w:eastAsia="Times New Roman"/>
              </w:rPr>
              <w:t xml:space="preserve">6,203 </w:t>
            </w:r>
          </w:p>
        </w:tc>
        <w:tc>
          <w:tcPr>
            <w:tcW w:w="240" w:type="dxa"/>
            <w:vAlign w:val="center"/>
            <w:hideMark/>
          </w:tcPr>
          <w:p w14:paraId="01466500" w14:textId="77777777" w:rsidR="001B3899" w:rsidRDefault="003D0EF4">
            <w:pPr>
              <w:jc w:val="right"/>
              <w:rPr>
                <w:rFonts w:eastAsia="Times New Roman"/>
              </w:rPr>
            </w:pPr>
            <w:r>
              <w:rPr>
                <w:rFonts w:eastAsia="Times New Roman"/>
              </w:rPr>
              <w:t xml:space="preserve">3,974 </w:t>
            </w:r>
          </w:p>
        </w:tc>
        <w:tc>
          <w:tcPr>
            <w:tcW w:w="240" w:type="dxa"/>
            <w:vAlign w:val="center"/>
            <w:hideMark/>
          </w:tcPr>
          <w:p w14:paraId="049D6468" w14:textId="77777777" w:rsidR="001B3899" w:rsidRDefault="003D0EF4">
            <w:pPr>
              <w:jc w:val="right"/>
              <w:rPr>
                <w:rFonts w:eastAsia="Times New Roman"/>
              </w:rPr>
            </w:pPr>
            <w:r>
              <w:rPr>
                <w:rFonts w:eastAsia="Times New Roman"/>
              </w:rPr>
              <w:t xml:space="preserve">5,934 </w:t>
            </w:r>
          </w:p>
        </w:tc>
        <w:tc>
          <w:tcPr>
            <w:tcW w:w="240" w:type="dxa"/>
            <w:vAlign w:val="center"/>
            <w:hideMark/>
          </w:tcPr>
          <w:p w14:paraId="25218E20" w14:textId="77777777" w:rsidR="001B3899" w:rsidRDefault="003D0EF4">
            <w:pPr>
              <w:jc w:val="right"/>
              <w:rPr>
                <w:rFonts w:eastAsia="Times New Roman"/>
              </w:rPr>
            </w:pPr>
            <w:r>
              <w:rPr>
                <w:rFonts w:eastAsia="Times New Roman"/>
              </w:rPr>
              <w:t xml:space="preserve">6,448 </w:t>
            </w:r>
          </w:p>
        </w:tc>
        <w:tc>
          <w:tcPr>
            <w:tcW w:w="240" w:type="dxa"/>
            <w:vAlign w:val="center"/>
            <w:hideMark/>
          </w:tcPr>
          <w:p w14:paraId="13562446" w14:textId="77777777" w:rsidR="001B3899" w:rsidRDefault="003D0EF4">
            <w:pPr>
              <w:jc w:val="right"/>
              <w:rPr>
                <w:rFonts w:eastAsia="Times New Roman"/>
              </w:rPr>
            </w:pPr>
            <w:r>
              <w:rPr>
                <w:rFonts w:eastAsia="Times New Roman"/>
              </w:rPr>
              <w:t xml:space="preserve">4,790 </w:t>
            </w:r>
          </w:p>
        </w:tc>
        <w:tc>
          <w:tcPr>
            <w:tcW w:w="240" w:type="dxa"/>
            <w:vAlign w:val="center"/>
            <w:hideMark/>
          </w:tcPr>
          <w:p w14:paraId="6ABA3FEC" w14:textId="77777777" w:rsidR="001B3899" w:rsidRDefault="003D0EF4">
            <w:pPr>
              <w:jc w:val="right"/>
              <w:rPr>
                <w:rFonts w:eastAsia="Times New Roman"/>
              </w:rPr>
            </w:pPr>
            <w:r>
              <w:rPr>
                <w:rFonts w:eastAsia="Times New Roman"/>
              </w:rPr>
              <w:t xml:space="preserve">6,800 </w:t>
            </w:r>
          </w:p>
        </w:tc>
        <w:tc>
          <w:tcPr>
            <w:tcW w:w="240" w:type="dxa"/>
            <w:vAlign w:val="center"/>
            <w:hideMark/>
          </w:tcPr>
          <w:p w14:paraId="0633228F" w14:textId="77777777" w:rsidR="001B3899" w:rsidRDefault="003D0EF4">
            <w:pPr>
              <w:jc w:val="right"/>
              <w:rPr>
                <w:rFonts w:eastAsia="Times New Roman"/>
              </w:rPr>
            </w:pPr>
            <w:r>
              <w:rPr>
                <w:rFonts w:eastAsia="Times New Roman"/>
              </w:rPr>
              <w:t xml:space="preserve">34,149 </w:t>
            </w:r>
          </w:p>
        </w:tc>
      </w:tr>
      <w:tr w:rsidR="001B3899" w14:paraId="2E8D5B0E" w14:textId="77777777">
        <w:trPr>
          <w:divId w:val="1824467884"/>
          <w:tblCellSpacing w:w="15" w:type="dxa"/>
        </w:trPr>
        <w:tc>
          <w:tcPr>
            <w:tcW w:w="0" w:type="auto"/>
            <w:vAlign w:val="center"/>
            <w:hideMark/>
          </w:tcPr>
          <w:p w14:paraId="01898EB7" w14:textId="77777777" w:rsidR="001B3899" w:rsidRDefault="003D0EF4">
            <w:pPr>
              <w:jc w:val="right"/>
              <w:rPr>
                <w:rFonts w:eastAsia="Times New Roman"/>
              </w:rPr>
            </w:pPr>
            <w:r>
              <w:rPr>
                <w:rFonts w:eastAsia="Times New Roman"/>
              </w:rPr>
              <w:t xml:space="preserve">W Atlanta </w:t>
            </w:r>
          </w:p>
        </w:tc>
        <w:tc>
          <w:tcPr>
            <w:tcW w:w="240" w:type="dxa"/>
            <w:vAlign w:val="center"/>
            <w:hideMark/>
          </w:tcPr>
          <w:p w14:paraId="1534C133" w14:textId="77777777" w:rsidR="001B3899" w:rsidRDefault="003D0EF4">
            <w:pPr>
              <w:jc w:val="right"/>
              <w:rPr>
                <w:rFonts w:eastAsia="Times New Roman"/>
              </w:rPr>
            </w:pPr>
            <w:r>
              <w:rPr>
                <w:rFonts w:eastAsia="Times New Roman"/>
              </w:rPr>
              <w:t xml:space="preserve">9,451 </w:t>
            </w:r>
          </w:p>
        </w:tc>
        <w:tc>
          <w:tcPr>
            <w:tcW w:w="240" w:type="dxa"/>
            <w:vAlign w:val="center"/>
            <w:hideMark/>
          </w:tcPr>
          <w:p w14:paraId="23E47648" w14:textId="77777777" w:rsidR="001B3899" w:rsidRDefault="003D0EF4">
            <w:pPr>
              <w:jc w:val="right"/>
              <w:rPr>
                <w:rFonts w:eastAsia="Times New Roman"/>
              </w:rPr>
            </w:pPr>
            <w:r>
              <w:rPr>
                <w:rFonts w:eastAsia="Times New Roman"/>
              </w:rPr>
              <w:t xml:space="preserve">6,100 </w:t>
            </w:r>
          </w:p>
        </w:tc>
        <w:tc>
          <w:tcPr>
            <w:tcW w:w="240" w:type="dxa"/>
            <w:vAlign w:val="center"/>
            <w:hideMark/>
          </w:tcPr>
          <w:p w14:paraId="0E9A6257" w14:textId="77777777" w:rsidR="001B3899" w:rsidRDefault="003D0EF4">
            <w:pPr>
              <w:jc w:val="right"/>
              <w:rPr>
                <w:rFonts w:eastAsia="Times New Roman"/>
              </w:rPr>
            </w:pPr>
            <w:r>
              <w:rPr>
                <w:rFonts w:eastAsia="Times New Roman"/>
              </w:rPr>
              <w:t xml:space="preserve">8,201 </w:t>
            </w:r>
          </w:p>
        </w:tc>
        <w:tc>
          <w:tcPr>
            <w:tcW w:w="240" w:type="dxa"/>
            <w:vAlign w:val="center"/>
            <w:hideMark/>
          </w:tcPr>
          <w:p w14:paraId="53BB6BF3" w14:textId="77777777" w:rsidR="001B3899" w:rsidRDefault="003D0EF4">
            <w:pPr>
              <w:jc w:val="right"/>
              <w:rPr>
                <w:rFonts w:eastAsia="Times New Roman"/>
              </w:rPr>
            </w:pPr>
            <w:r>
              <w:rPr>
                <w:rFonts w:eastAsia="Times New Roman"/>
              </w:rPr>
              <w:t xml:space="preserve">9,361 </w:t>
            </w:r>
          </w:p>
        </w:tc>
        <w:tc>
          <w:tcPr>
            <w:tcW w:w="240" w:type="dxa"/>
            <w:vAlign w:val="center"/>
            <w:hideMark/>
          </w:tcPr>
          <w:p w14:paraId="58291E48" w14:textId="77777777" w:rsidR="001B3899" w:rsidRDefault="003D0EF4">
            <w:pPr>
              <w:jc w:val="right"/>
              <w:rPr>
                <w:rFonts w:eastAsia="Times New Roman"/>
              </w:rPr>
            </w:pPr>
            <w:r>
              <w:rPr>
                <w:rFonts w:eastAsia="Times New Roman"/>
              </w:rPr>
              <w:t xml:space="preserve">7,257 </w:t>
            </w:r>
          </w:p>
        </w:tc>
        <w:tc>
          <w:tcPr>
            <w:tcW w:w="240" w:type="dxa"/>
            <w:vAlign w:val="center"/>
            <w:hideMark/>
          </w:tcPr>
          <w:p w14:paraId="3C7B9FF3" w14:textId="77777777" w:rsidR="001B3899" w:rsidRDefault="003D0EF4">
            <w:pPr>
              <w:jc w:val="right"/>
              <w:rPr>
                <w:rFonts w:eastAsia="Times New Roman"/>
              </w:rPr>
            </w:pPr>
            <w:r>
              <w:rPr>
                <w:rFonts w:eastAsia="Times New Roman"/>
              </w:rPr>
              <w:t xml:space="preserve">8,235 </w:t>
            </w:r>
          </w:p>
        </w:tc>
        <w:tc>
          <w:tcPr>
            <w:tcW w:w="240" w:type="dxa"/>
            <w:vAlign w:val="center"/>
            <w:hideMark/>
          </w:tcPr>
          <w:p w14:paraId="6DB4076A" w14:textId="77777777" w:rsidR="001B3899" w:rsidRDefault="003D0EF4">
            <w:pPr>
              <w:jc w:val="right"/>
              <w:rPr>
                <w:rFonts w:eastAsia="Times New Roman"/>
              </w:rPr>
            </w:pPr>
            <w:r>
              <w:rPr>
                <w:rFonts w:eastAsia="Times New Roman"/>
              </w:rPr>
              <w:t xml:space="preserve">48,604 </w:t>
            </w:r>
          </w:p>
        </w:tc>
      </w:tr>
      <w:tr w:rsidR="001B3899" w14:paraId="7622A2F9" w14:textId="77777777">
        <w:trPr>
          <w:divId w:val="1824467884"/>
          <w:tblCellSpacing w:w="15" w:type="dxa"/>
        </w:trPr>
        <w:tc>
          <w:tcPr>
            <w:tcW w:w="0" w:type="auto"/>
            <w:vAlign w:val="center"/>
            <w:hideMark/>
          </w:tcPr>
          <w:p w14:paraId="7FEAF123" w14:textId="77777777" w:rsidR="001B3899" w:rsidRDefault="003D0EF4">
            <w:pPr>
              <w:jc w:val="right"/>
              <w:rPr>
                <w:rFonts w:eastAsia="Times New Roman"/>
              </w:rPr>
            </w:pPr>
            <w:r>
              <w:rPr>
                <w:rFonts w:eastAsia="Times New Roman"/>
              </w:rPr>
              <w:t xml:space="preserve">S Fulton </w:t>
            </w:r>
          </w:p>
        </w:tc>
        <w:tc>
          <w:tcPr>
            <w:tcW w:w="240" w:type="dxa"/>
            <w:vAlign w:val="center"/>
            <w:hideMark/>
          </w:tcPr>
          <w:p w14:paraId="7331CFBC" w14:textId="77777777" w:rsidR="001B3899" w:rsidRDefault="003D0EF4">
            <w:pPr>
              <w:jc w:val="right"/>
              <w:rPr>
                <w:rFonts w:eastAsia="Times New Roman"/>
              </w:rPr>
            </w:pPr>
            <w:r>
              <w:rPr>
                <w:rFonts w:eastAsia="Times New Roman"/>
              </w:rPr>
              <w:t xml:space="preserve">1,169 </w:t>
            </w:r>
          </w:p>
        </w:tc>
        <w:tc>
          <w:tcPr>
            <w:tcW w:w="240" w:type="dxa"/>
            <w:vAlign w:val="center"/>
            <w:hideMark/>
          </w:tcPr>
          <w:p w14:paraId="58FB6199" w14:textId="77777777" w:rsidR="001B3899" w:rsidRDefault="003D0EF4">
            <w:pPr>
              <w:jc w:val="right"/>
              <w:rPr>
                <w:rFonts w:eastAsia="Times New Roman"/>
              </w:rPr>
            </w:pPr>
            <w:r>
              <w:rPr>
                <w:rFonts w:eastAsia="Times New Roman"/>
              </w:rPr>
              <w:t xml:space="preserve">734 </w:t>
            </w:r>
          </w:p>
        </w:tc>
        <w:tc>
          <w:tcPr>
            <w:tcW w:w="240" w:type="dxa"/>
            <w:vAlign w:val="center"/>
            <w:hideMark/>
          </w:tcPr>
          <w:p w14:paraId="3EDBFFA0" w14:textId="77777777" w:rsidR="001B3899" w:rsidRDefault="003D0EF4">
            <w:pPr>
              <w:jc w:val="right"/>
              <w:rPr>
                <w:rFonts w:eastAsia="Times New Roman"/>
              </w:rPr>
            </w:pPr>
            <w:r>
              <w:rPr>
                <w:rFonts w:eastAsia="Times New Roman"/>
              </w:rPr>
              <w:t xml:space="preserve">1,098 </w:t>
            </w:r>
          </w:p>
        </w:tc>
        <w:tc>
          <w:tcPr>
            <w:tcW w:w="240" w:type="dxa"/>
            <w:vAlign w:val="center"/>
            <w:hideMark/>
          </w:tcPr>
          <w:p w14:paraId="18EA7D30" w14:textId="77777777" w:rsidR="001B3899" w:rsidRDefault="003D0EF4">
            <w:pPr>
              <w:jc w:val="right"/>
              <w:rPr>
                <w:rFonts w:eastAsia="Times New Roman"/>
              </w:rPr>
            </w:pPr>
            <w:r>
              <w:rPr>
                <w:rFonts w:eastAsia="Times New Roman"/>
              </w:rPr>
              <w:t xml:space="preserve">1,888 </w:t>
            </w:r>
          </w:p>
        </w:tc>
        <w:tc>
          <w:tcPr>
            <w:tcW w:w="240" w:type="dxa"/>
            <w:vAlign w:val="center"/>
            <w:hideMark/>
          </w:tcPr>
          <w:p w14:paraId="76D148AA" w14:textId="77777777" w:rsidR="001B3899" w:rsidRDefault="003D0EF4">
            <w:pPr>
              <w:jc w:val="right"/>
              <w:rPr>
                <w:rFonts w:eastAsia="Times New Roman"/>
              </w:rPr>
            </w:pPr>
            <w:r>
              <w:rPr>
                <w:rFonts w:eastAsia="Times New Roman"/>
              </w:rPr>
              <w:t xml:space="preserve">1,538 </w:t>
            </w:r>
          </w:p>
        </w:tc>
        <w:tc>
          <w:tcPr>
            <w:tcW w:w="240" w:type="dxa"/>
            <w:vAlign w:val="center"/>
            <w:hideMark/>
          </w:tcPr>
          <w:p w14:paraId="55DDA4BB" w14:textId="77777777" w:rsidR="001B3899" w:rsidRDefault="003D0EF4">
            <w:pPr>
              <w:jc w:val="right"/>
              <w:rPr>
                <w:rFonts w:eastAsia="Times New Roman"/>
              </w:rPr>
            </w:pPr>
            <w:r>
              <w:rPr>
                <w:rFonts w:eastAsia="Times New Roman"/>
              </w:rPr>
              <w:t xml:space="preserve">4,238 </w:t>
            </w:r>
          </w:p>
        </w:tc>
        <w:tc>
          <w:tcPr>
            <w:tcW w:w="240" w:type="dxa"/>
            <w:vAlign w:val="center"/>
            <w:hideMark/>
          </w:tcPr>
          <w:p w14:paraId="33058741" w14:textId="77777777" w:rsidR="001B3899" w:rsidRDefault="003D0EF4">
            <w:pPr>
              <w:jc w:val="right"/>
              <w:rPr>
                <w:rFonts w:eastAsia="Times New Roman"/>
              </w:rPr>
            </w:pPr>
            <w:r>
              <w:rPr>
                <w:rFonts w:eastAsia="Times New Roman"/>
              </w:rPr>
              <w:t xml:space="preserve">10,664 </w:t>
            </w:r>
          </w:p>
        </w:tc>
      </w:tr>
      <w:tr w:rsidR="001B3899" w14:paraId="598ACB91" w14:textId="77777777">
        <w:trPr>
          <w:divId w:val="1824467884"/>
          <w:tblCellSpacing w:w="15" w:type="dxa"/>
        </w:trPr>
        <w:tc>
          <w:tcPr>
            <w:tcW w:w="0" w:type="auto"/>
            <w:vAlign w:val="center"/>
            <w:hideMark/>
          </w:tcPr>
          <w:p w14:paraId="29D32CE9" w14:textId="77777777" w:rsidR="001B3899" w:rsidRDefault="003D0EF4">
            <w:pPr>
              <w:jc w:val="right"/>
              <w:rPr>
                <w:rFonts w:eastAsia="Times New Roman"/>
              </w:rPr>
            </w:pPr>
            <w:r>
              <w:rPr>
                <w:rFonts w:eastAsia="Times New Roman"/>
              </w:rPr>
              <w:t xml:space="preserve">N Fulton </w:t>
            </w:r>
          </w:p>
        </w:tc>
        <w:tc>
          <w:tcPr>
            <w:tcW w:w="240" w:type="dxa"/>
            <w:vAlign w:val="center"/>
            <w:hideMark/>
          </w:tcPr>
          <w:p w14:paraId="256EA343" w14:textId="77777777" w:rsidR="001B3899" w:rsidRDefault="003D0EF4">
            <w:pPr>
              <w:jc w:val="right"/>
              <w:rPr>
                <w:rFonts w:eastAsia="Times New Roman"/>
              </w:rPr>
            </w:pPr>
            <w:r>
              <w:rPr>
                <w:rFonts w:eastAsia="Times New Roman"/>
              </w:rPr>
              <w:t xml:space="preserve">350 </w:t>
            </w:r>
          </w:p>
        </w:tc>
        <w:tc>
          <w:tcPr>
            <w:tcW w:w="240" w:type="dxa"/>
            <w:vAlign w:val="center"/>
            <w:hideMark/>
          </w:tcPr>
          <w:p w14:paraId="207A1928" w14:textId="77777777" w:rsidR="001B3899" w:rsidRDefault="003D0EF4">
            <w:pPr>
              <w:jc w:val="right"/>
              <w:rPr>
                <w:rFonts w:eastAsia="Times New Roman"/>
              </w:rPr>
            </w:pPr>
            <w:r>
              <w:rPr>
                <w:rFonts w:eastAsia="Times New Roman"/>
              </w:rPr>
              <w:t xml:space="preserve">242 </w:t>
            </w:r>
          </w:p>
        </w:tc>
        <w:tc>
          <w:tcPr>
            <w:tcW w:w="240" w:type="dxa"/>
            <w:vAlign w:val="center"/>
            <w:hideMark/>
          </w:tcPr>
          <w:p w14:paraId="0723E8E1" w14:textId="77777777" w:rsidR="001B3899" w:rsidRDefault="003D0EF4">
            <w:pPr>
              <w:jc w:val="right"/>
              <w:rPr>
                <w:rFonts w:eastAsia="Times New Roman"/>
              </w:rPr>
            </w:pPr>
            <w:r>
              <w:rPr>
                <w:rFonts w:eastAsia="Times New Roman"/>
              </w:rPr>
              <w:t xml:space="preserve">291 </w:t>
            </w:r>
          </w:p>
        </w:tc>
        <w:tc>
          <w:tcPr>
            <w:tcW w:w="240" w:type="dxa"/>
            <w:vAlign w:val="center"/>
            <w:hideMark/>
          </w:tcPr>
          <w:p w14:paraId="07A9AEF2" w14:textId="77777777" w:rsidR="001B3899" w:rsidRDefault="003D0EF4">
            <w:pPr>
              <w:jc w:val="right"/>
              <w:rPr>
                <w:rFonts w:eastAsia="Times New Roman"/>
              </w:rPr>
            </w:pPr>
            <w:r>
              <w:rPr>
                <w:rFonts w:eastAsia="Times New Roman"/>
              </w:rPr>
              <w:t xml:space="preserve">473 </w:t>
            </w:r>
          </w:p>
        </w:tc>
        <w:tc>
          <w:tcPr>
            <w:tcW w:w="240" w:type="dxa"/>
            <w:vAlign w:val="center"/>
            <w:hideMark/>
          </w:tcPr>
          <w:p w14:paraId="13A93E07" w14:textId="77777777" w:rsidR="001B3899" w:rsidRDefault="003D0EF4">
            <w:pPr>
              <w:jc w:val="right"/>
              <w:rPr>
                <w:rFonts w:eastAsia="Times New Roman"/>
              </w:rPr>
            </w:pPr>
            <w:r>
              <w:rPr>
                <w:rFonts w:eastAsia="Times New Roman"/>
              </w:rPr>
              <w:t xml:space="preserve">567 </w:t>
            </w:r>
          </w:p>
        </w:tc>
        <w:tc>
          <w:tcPr>
            <w:tcW w:w="240" w:type="dxa"/>
            <w:vAlign w:val="center"/>
            <w:hideMark/>
          </w:tcPr>
          <w:p w14:paraId="5EBD4A4A" w14:textId="77777777" w:rsidR="001B3899" w:rsidRDefault="003D0EF4">
            <w:pPr>
              <w:jc w:val="right"/>
              <w:rPr>
                <w:rFonts w:eastAsia="Times New Roman"/>
              </w:rPr>
            </w:pPr>
            <w:r>
              <w:rPr>
                <w:rFonts w:eastAsia="Times New Roman"/>
              </w:rPr>
              <w:t xml:space="preserve">3,734 </w:t>
            </w:r>
          </w:p>
        </w:tc>
        <w:tc>
          <w:tcPr>
            <w:tcW w:w="240" w:type="dxa"/>
            <w:vAlign w:val="center"/>
            <w:hideMark/>
          </w:tcPr>
          <w:p w14:paraId="1ED7D81E" w14:textId="77777777" w:rsidR="001B3899" w:rsidRDefault="003D0EF4">
            <w:pPr>
              <w:jc w:val="right"/>
              <w:rPr>
                <w:rFonts w:eastAsia="Times New Roman"/>
              </w:rPr>
            </w:pPr>
            <w:r>
              <w:rPr>
                <w:rFonts w:eastAsia="Times New Roman"/>
              </w:rPr>
              <w:t xml:space="preserve">5,657 </w:t>
            </w:r>
          </w:p>
        </w:tc>
      </w:tr>
      <w:tr w:rsidR="001B3899" w14:paraId="46C3AC6F" w14:textId="77777777">
        <w:trPr>
          <w:divId w:val="1824467884"/>
          <w:tblCellSpacing w:w="15" w:type="dxa"/>
        </w:trPr>
        <w:tc>
          <w:tcPr>
            <w:tcW w:w="0" w:type="auto"/>
            <w:vAlign w:val="center"/>
            <w:hideMark/>
          </w:tcPr>
          <w:p w14:paraId="3CB05D42" w14:textId="35CC238F" w:rsidR="001B3899" w:rsidRDefault="003D0EF4">
            <w:pPr>
              <w:jc w:val="right"/>
              <w:rPr>
                <w:rFonts w:eastAsia="Times New Roman"/>
              </w:rPr>
            </w:pPr>
            <w:del w:id="355" w:author="Kyeil Kim" w:date="2019-04-25T13:26:00Z">
              <w:r w:rsidDel="009E3EB8">
                <w:rPr>
                  <w:rFonts w:eastAsia="Times New Roman"/>
                </w:rPr>
                <w:delText xml:space="preserve">Atl </w:delText>
              </w:r>
            </w:del>
            <w:ins w:id="356" w:author="Kyeil Kim" w:date="2019-04-25T13:26:00Z">
              <w:r w:rsidR="009E3EB8">
                <w:rPr>
                  <w:rFonts w:eastAsia="Times New Roman"/>
                </w:rPr>
                <w:t xml:space="preserve">Atlanta </w:t>
              </w:r>
            </w:ins>
            <w:commentRangeStart w:id="357"/>
            <w:r>
              <w:rPr>
                <w:rFonts w:eastAsia="Times New Roman"/>
              </w:rPr>
              <w:t>DeKalb</w:t>
            </w:r>
            <w:commentRangeEnd w:id="357"/>
            <w:r w:rsidR="005334A0">
              <w:rPr>
                <w:rStyle w:val="CommentReference"/>
              </w:rPr>
              <w:commentReference w:id="357"/>
            </w:r>
            <w:r>
              <w:rPr>
                <w:rFonts w:eastAsia="Times New Roman"/>
              </w:rPr>
              <w:t xml:space="preserve"> </w:t>
            </w:r>
          </w:p>
        </w:tc>
        <w:tc>
          <w:tcPr>
            <w:tcW w:w="240" w:type="dxa"/>
            <w:vAlign w:val="center"/>
            <w:hideMark/>
          </w:tcPr>
          <w:p w14:paraId="54F66FD0" w14:textId="77777777" w:rsidR="001B3899" w:rsidRDefault="003D0EF4">
            <w:pPr>
              <w:jc w:val="right"/>
              <w:rPr>
                <w:rFonts w:eastAsia="Times New Roman"/>
              </w:rPr>
            </w:pPr>
            <w:r>
              <w:rPr>
                <w:rFonts w:eastAsia="Times New Roman"/>
              </w:rPr>
              <w:t xml:space="preserve">3,649 </w:t>
            </w:r>
          </w:p>
        </w:tc>
        <w:tc>
          <w:tcPr>
            <w:tcW w:w="240" w:type="dxa"/>
            <w:vAlign w:val="center"/>
            <w:hideMark/>
          </w:tcPr>
          <w:p w14:paraId="0D2C594E" w14:textId="77777777" w:rsidR="001B3899" w:rsidRDefault="003D0EF4">
            <w:pPr>
              <w:jc w:val="right"/>
              <w:rPr>
                <w:rFonts w:eastAsia="Times New Roman"/>
              </w:rPr>
            </w:pPr>
            <w:r>
              <w:rPr>
                <w:rFonts w:eastAsia="Times New Roman"/>
              </w:rPr>
              <w:t xml:space="preserve">2,331 </w:t>
            </w:r>
          </w:p>
        </w:tc>
        <w:tc>
          <w:tcPr>
            <w:tcW w:w="240" w:type="dxa"/>
            <w:vAlign w:val="center"/>
            <w:hideMark/>
          </w:tcPr>
          <w:p w14:paraId="796AB789" w14:textId="77777777" w:rsidR="001B3899" w:rsidRDefault="003D0EF4">
            <w:pPr>
              <w:jc w:val="right"/>
              <w:rPr>
                <w:rFonts w:eastAsia="Times New Roman"/>
              </w:rPr>
            </w:pPr>
            <w:r>
              <w:rPr>
                <w:rFonts w:eastAsia="Times New Roman"/>
              </w:rPr>
              <w:t xml:space="preserve">3,657 </w:t>
            </w:r>
          </w:p>
        </w:tc>
        <w:tc>
          <w:tcPr>
            <w:tcW w:w="240" w:type="dxa"/>
            <w:vAlign w:val="center"/>
            <w:hideMark/>
          </w:tcPr>
          <w:p w14:paraId="0E0FF770" w14:textId="77777777" w:rsidR="001B3899" w:rsidRDefault="003D0EF4">
            <w:pPr>
              <w:jc w:val="right"/>
              <w:rPr>
                <w:rFonts w:eastAsia="Times New Roman"/>
              </w:rPr>
            </w:pPr>
            <w:r>
              <w:rPr>
                <w:rFonts w:eastAsia="Times New Roman"/>
              </w:rPr>
              <w:t xml:space="preserve">3,931 </w:t>
            </w:r>
          </w:p>
        </w:tc>
        <w:tc>
          <w:tcPr>
            <w:tcW w:w="240" w:type="dxa"/>
            <w:vAlign w:val="center"/>
            <w:hideMark/>
          </w:tcPr>
          <w:p w14:paraId="1594301F" w14:textId="77777777" w:rsidR="001B3899" w:rsidRDefault="003D0EF4">
            <w:pPr>
              <w:jc w:val="right"/>
              <w:rPr>
                <w:rFonts w:eastAsia="Times New Roman"/>
              </w:rPr>
            </w:pPr>
            <w:r>
              <w:rPr>
                <w:rFonts w:eastAsia="Times New Roman"/>
              </w:rPr>
              <w:t xml:space="preserve">3,627 </w:t>
            </w:r>
          </w:p>
        </w:tc>
        <w:tc>
          <w:tcPr>
            <w:tcW w:w="240" w:type="dxa"/>
            <w:vAlign w:val="center"/>
            <w:hideMark/>
          </w:tcPr>
          <w:p w14:paraId="7106E415" w14:textId="77777777" w:rsidR="001B3899" w:rsidRDefault="003D0EF4">
            <w:pPr>
              <w:jc w:val="right"/>
              <w:rPr>
                <w:rFonts w:eastAsia="Times New Roman"/>
              </w:rPr>
            </w:pPr>
            <w:r>
              <w:rPr>
                <w:rFonts w:eastAsia="Times New Roman"/>
              </w:rPr>
              <w:t xml:space="preserve">5,846 </w:t>
            </w:r>
          </w:p>
        </w:tc>
        <w:tc>
          <w:tcPr>
            <w:tcW w:w="240" w:type="dxa"/>
            <w:vAlign w:val="center"/>
            <w:hideMark/>
          </w:tcPr>
          <w:p w14:paraId="3068FD21" w14:textId="77777777" w:rsidR="001B3899" w:rsidRDefault="003D0EF4">
            <w:pPr>
              <w:jc w:val="right"/>
              <w:rPr>
                <w:rFonts w:eastAsia="Times New Roman"/>
              </w:rPr>
            </w:pPr>
            <w:r>
              <w:rPr>
                <w:rFonts w:eastAsia="Times New Roman"/>
              </w:rPr>
              <w:t xml:space="preserve">23,041 </w:t>
            </w:r>
          </w:p>
        </w:tc>
      </w:tr>
      <w:tr w:rsidR="001B3899" w14:paraId="56FE0AF2" w14:textId="77777777">
        <w:trPr>
          <w:divId w:val="1824467884"/>
          <w:tblCellSpacing w:w="15" w:type="dxa"/>
        </w:trPr>
        <w:tc>
          <w:tcPr>
            <w:tcW w:w="0" w:type="auto"/>
            <w:vAlign w:val="center"/>
            <w:hideMark/>
          </w:tcPr>
          <w:p w14:paraId="5BBB092C" w14:textId="77777777" w:rsidR="001B3899" w:rsidRDefault="003D0EF4">
            <w:pPr>
              <w:jc w:val="right"/>
              <w:rPr>
                <w:rFonts w:eastAsia="Times New Roman"/>
              </w:rPr>
            </w:pPr>
            <w:r>
              <w:rPr>
                <w:rFonts w:eastAsia="Times New Roman"/>
              </w:rPr>
              <w:t xml:space="preserve">NW Cen DeKalb </w:t>
            </w:r>
          </w:p>
        </w:tc>
        <w:tc>
          <w:tcPr>
            <w:tcW w:w="240" w:type="dxa"/>
            <w:vAlign w:val="center"/>
            <w:hideMark/>
          </w:tcPr>
          <w:p w14:paraId="315BB793" w14:textId="77777777" w:rsidR="001B3899" w:rsidRDefault="003D0EF4">
            <w:pPr>
              <w:jc w:val="right"/>
              <w:rPr>
                <w:rFonts w:eastAsia="Times New Roman"/>
              </w:rPr>
            </w:pPr>
            <w:r>
              <w:rPr>
                <w:rFonts w:eastAsia="Times New Roman"/>
              </w:rPr>
              <w:t xml:space="preserve">1,068 </w:t>
            </w:r>
          </w:p>
        </w:tc>
        <w:tc>
          <w:tcPr>
            <w:tcW w:w="240" w:type="dxa"/>
            <w:vAlign w:val="center"/>
            <w:hideMark/>
          </w:tcPr>
          <w:p w14:paraId="269E4D08" w14:textId="77777777" w:rsidR="001B3899" w:rsidRDefault="003D0EF4">
            <w:pPr>
              <w:jc w:val="right"/>
              <w:rPr>
                <w:rFonts w:eastAsia="Times New Roman"/>
              </w:rPr>
            </w:pPr>
            <w:r>
              <w:rPr>
                <w:rFonts w:eastAsia="Times New Roman"/>
              </w:rPr>
              <w:t xml:space="preserve">612 </w:t>
            </w:r>
          </w:p>
        </w:tc>
        <w:tc>
          <w:tcPr>
            <w:tcW w:w="240" w:type="dxa"/>
            <w:vAlign w:val="center"/>
            <w:hideMark/>
          </w:tcPr>
          <w:p w14:paraId="21FE0273" w14:textId="77777777" w:rsidR="001B3899" w:rsidRDefault="003D0EF4">
            <w:pPr>
              <w:jc w:val="right"/>
              <w:rPr>
                <w:rFonts w:eastAsia="Times New Roman"/>
              </w:rPr>
            </w:pPr>
            <w:r>
              <w:rPr>
                <w:rFonts w:eastAsia="Times New Roman"/>
              </w:rPr>
              <w:t xml:space="preserve">945 </w:t>
            </w:r>
          </w:p>
        </w:tc>
        <w:tc>
          <w:tcPr>
            <w:tcW w:w="240" w:type="dxa"/>
            <w:vAlign w:val="center"/>
            <w:hideMark/>
          </w:tcPr>
          <w:p w14:paraId="28B0C7C0" w14:textId="77777777" w:rsidR="001B3899" w:rsidRDefault="003D0EF4">
            <w:pPr>
              <w:jc w:val="right"/>
              <w:rPr>
                <w:rFonts w:eastAsia="Times New Roman"/>
              </w:rPr>
            </w:pPr>
            <w:r>
              <w:rPr>
                <w:rFonts w:eastAsia="Times New Roman"/>
              </w:rPr>
              <w:t xml:space="preserve">1,208 </w:t>
            </w:r>
          </w:p>
        </w:tc>
        <w:tc>
          <w:tcPr>
            <w:tcW w:w="240" w:type="dxa"/>
            <w:vAlign w:val="center"/>
            <w:hideMark/>
          </w:tcPr>
          <w:p w14:paraId="20EBDFA7" w14:textId="77777777" w:rsidR="001B3899" w:rsidRDefault="003D0EF4">
            <w:pPr>
              <w:jc w:val="right"/>
              <w:rPr>
                <w:rFonts w:eastAsia="Times New Roman"/>
              </w:rPr>
            </w:pPr>
            <w:r>
              <w:rPr>
                <w:rFonts w:eastAsia="Times New Roman"/>
              </w:rPr>
              <w:t xml:space="preserve">1,197 </w:t>
            </w:r>
          </w:p>
        </w:tc>
        <w:tc>
          <w:tcPr>
            <w:tcW w:w="240" w:type="dxa"/>
            <w:vAlign w:val="center"/>
            <w:hideMark/>
          </w:tcPr>
          <w:p w14:paraId="13EFC769" w14:textId="77777777" w:rsidR="001B3899" w:rsidRDefault="003D0EF4">
            <w:pPr>
              <w:jc w:val="right"/>
              <w:rPr>
                <w:rFonts w:eastAsia="Times New Roman"/>
              </w:rPr>
            </w:pPr>
            <w:r>
              <w:rPr>
                <w:rFonts w:eastAsia="Times New Roman"/>
              </w:rPr>
              <w:t xml:space="preserve">3,127 </w:t>
            </w:r>
          </w:p>
        </w:tc>
        <w:tc>
          <w:tcPr>
            <w:tcW w:w="240" w:type="dxa"/>
            <w:vAlign w:val="center"/>
            <w:hideMark/>
          </w:tcPr>
          <w:p w14:paraId="70C1D465" w14:textId="77777777" w:rsidR="001B3899" w:rsidRDefault="003D0EF4">
            <w:pPr>
              <w:jc w:val="right"/>
              <w:rPr>
                <w:rFonts w:eastAsia="Times New Roman"/>
              </w:rPr>
            </w:pPr>
            <w:r>
              <w:rPr>
                <w:rFonts w:eastAsia="Times New Roman"/>
              </w:rPr>
              <w:t xml:space="preserve">8,157 </w:t>
            </w:r>
          </w:p>
        </w:tc>
      </w:tr>
      <w:tr w:rsidR="001B3899" w14:paraId="58CA57CE" w14:textId="77777777">
        <w:trPr>
          <w:divId w:val="1824467884"/>
          <w:tblCellSpacing w:w="15" w:type="dxa"/>
        </w:trPr>
        <w:tc>
          <w:tcPr>
            <w:tcW w:w="0" w:type="auto"/>
            <w:vAlign w:val="center"/>
            <w:hideMark/>
          </w:tcPr>
          <w:p w14:paraId="6AF6C140" w14:textId="77777777" w:rsidR="001B3899" w:rsidRDefault="003D0EF4">
            <w:pPr>
              <w:jc w:val="right"/>
              <w:rPr>
                <w:rFonts w:eastAsia="Times New Roman"/>
              </w:rPr>
            </w:pPr>
            <w:r>
              <w:rPr>
                <w:rFonts w:eastAsia="Times New Roman"/>
              </w:rPr>
              <w:t xml:space="preserve">S DeKalb </w:t>
            </w:r>
          </w:p>
        </w:tc>
        <w:tc>
          <w:tcPr>
            <w:tcW w:w="240" w:type="dxa"/>
            <w:vAlign w:val="center"/>
            <w:hideMark/>
          </w:tcPr>
          <w:p w14:paraId="17609E34" w14:textId="77777777" w:rsidR="001B3899" w:rsidRDefault="003D0EF4">
            <w:pPr>
              <w:jc w:val="right"/>
              <w:rPr>
                <w:rFonts w:eastAsia="Times New Roman"/>
              </w:rPr>
            </w:pPr>
            <w:r>
              <w:rPr>
                <w:rFonts w:eastAsia="Times New Roman"/>
              </w:rPr>
              <w:t xml:space="preserve">3,075 </w:t>
            </w:r>
          </w:p>
        </w:tc>
        <w:tc>
          <w:tcPr>
            <w:tcW w:w="240" w:type="dxa"/>
            <w:vAlign w:val="center"/>
            <w:hideMark/>
          </w:tcPr>
          <w:p w14:paraId="70A1DE5F" w14:textId="77777777" w:rsidR="001B3899" w:rsidRDefault="003D0EF4">
            <w:pPr>
              <w:jc w:val="right"/>
              <w:rPr>
                <w:rFonts w:eastAsia="Times New Roman"/>
              </w:rPr>
            </w:pPr>
            <w:r>
              <w:rPr>
                <w:rFonts w:eastAsia="Times New Roman"/>
              </w:rPr>
              <w:t xml:space="preserve">1,792 </w:t>
            </w:r>
          </w:p>
        </w:tc>
        <w:tc>
          <w:tcPr>
            <w:tcW w:w="240" w:type="dxa"/>
            <w:vAlign w:val="center"/>
            <w:hideMark/>
          </w:tcPr>
          <w:p w14:paraId="0CDCC62B" w14:textId="77777777" w:rsidR="001B3899" w:rsidRDefault="003D0EF4">
            <w:pPr>
              <w:jc w:val="right"/>
              <w:rPr>
                <w:rFonts w:eastAsia="Times New Roman"/>
              </w:rPr>
            </w:pPr>
            <w:r>
              <w:rPr>
                <w:rFonts w:eastAsia="Times New Roman"/>
              </w:rPr>
              <w:t xml:space="preserve">2,441 </w:t>
            </w:r>
          </w:p>
        </w:tc>
        <w:tc>
          <w:tcPr>
            <w:tcW w:w="240" w:type="dxa"/>
            <w:vAlign w:val="center"/>
            <w:hideMark/>
          </w:tcPr>
          <w:p w14:paraId="0CAB2994" w14:textId="77777777" w:rsidR="001B3899" w:rsidRDefault="003D0EF4">
            <w:pPr>
              <w:jc w:val="right"/>
              <w:rPr>
                <w:rFonts w:eastAsia="Times New Roman"/>
              </w:rPr>
            </w:pPr>
            <w:r>
              <w:rPr>
                <w:rFonts w:eastAsia="Times New Roman"/>
              </w:rPr>
              <w:t xml:space="preserve">3,443 </w:t>
            </w:r>
          </w:p>
        </w:tc>
        <w:tc>
          <w:tcPr>
            <w:tcW w:w="240" w:type="dxa"/>
            <w:vAlign w:val="center"/>
            <w:hideMark/>
          </w:tcPr>
          <w:p w14:paraId="1D66D0F5" w14:textId="77777777" w:rsidR="001B3899" w:rsidRDefault="003D0EF4">
            <w:pPr>
              <w:jc w:val="right"/>
              <w:rPr>
                <w:rFonts w:eastAsia="Times New Roman"/>
              </w:rPr>
            </w:pPr>
            <w:r>
              <w:rPr>
                <w:rFonts w:eastAsia="Times New Roman"/>
              </w:rPr>
              <w:t xml:space="preserve">3,351 </w:t>
            </w:r>
          </w:p>
        </w:tc>
        <w:tc>
          <w:tcPr>
            <w:tcW w:w="240" w:type="dxa"/>
            <w:vAlign w:val="center"/>
            <w:hideMark/>
          </w:tcPr>
          <w:p w14:paraId="0C6B17B5" w14:textId="77777777" w:rsidR="001B3899" w:rsidRDefault="003D0EF4">
            <w:pPr>
              <w:jc w:val="right"/>
              <w:rPr>
                <w:rFonts w:eastAsia="Times New Roman"/>
              </w:rPr>
            </w:pPr>
            <w:r>
              <w:rPr>
                <w:rFonts w:eastAsia="Times New Roman"/>
              </w:rPr>
              <w:t xml:space="preserve">7,336 </w:t>
            </w:r>
          </w:p>
        </w:tc>
        <w:tc>
          <w:tcPr>
            <w:tcW w:w="240" w:type="dxa"/>
            <w:vAlign w:val="center"/>
            <w:hideMark/>
          </w:tcPr>
          <w:p w14:paraId="03791FEC" w14:textId="77777777" w:rsidR="001B3899" w:rsidRDefault="003D0EF4">
            <w:pPr>
              <w:jc w:val="right"/>
              <w:rPr>
                <w:rFonts w:eastAsia="Times New Roman"/>
              </w:rPr>
            </w:pPr>
            <w:r>
              <w:rPr>
                <w:rFonts w:eastAsia="Times New Roman"/>
              </w:rPr>
              <w:t xml:space="preserve">21,438 </w:t>
            </w:r>
          </w:p>
        </w:tc>
      </w:tr>
      <w:tr w:rsidR="001B3899" w14:paraId="378A7A45" w14:textId="77777777">
        <w:trPr>
          <w:divId w:val="1824467884"/>
          <w:tblCellSpacing w:w="15" w:type="dxa"/>
        </w:trPr>
        <w:tc>
          <w:tcPr>
            <w:tcW w:w="0" w:type="auto"/>
            <w:vAlign w:val="center"/>
            <w:hideMark/>
          </w:tcPr>
          <w:p w14:paraId="65976714" w14:textId="77777777" w:rsidR="001B3899" w:rsidRDefault="003D0EF4">
            <w:pPr>
              <w:jc w:val="right"/>
              <w:rPr>
                <w:rFonts w:eastAsia="Times New Roman"/>
              </w:rPr>
            </w:pPr>
            <w:r>
              <w:rPr>
                <w:rFonts w:eastAsia="Times New Roman"/>
              </w:rPr>
              <w:t xml:space="preserve">NE DeKalb </w:t>
            </w:r>
          </w:p>
        </w:tc>
        <w:tc>
          <w:tcPr>
            <w:tcW w:w="240" w:type="dxa"/>
            <w:vAlign w:val="center"/>
            <w:hideMark/>
          </w:tcPr>
          <w:p w14:paraId="7C5A6405" w14:textId="77777777" w:rsidR="001B3899" w:rsidRDefault="003D0EF4">
            <w:pPr>
              <w:jc w:val="right"/>
              <w:rPr>
                <w:rFonts w:eastAsia="Times New Roman"/>
              </w:rPr>
            </w:pPr>
            <w:r>
              <w:rPr>
                <w:rFonts w:eastAsia="Times New Roman"/>
              </w:rPr>
              <w:t xml:space="preserve">1,759 </w:t>
            </w:r>
          </w:p>
        </w:tc>
        <w:tc>
          <w:tcPr>
            <w:tcW w:w="240" w:type="dxa"/>
            <w:vAlign w:val="center"/>
            <w:hideMark/>
          </w:tcPr>
          <w:p w14:paraId="32BC1A64" w14:textId="77777777" w:rsidR="001B3899" w:rsidRDefault="003D0EF4">
            <w:pPr>
              <w:jc w:val="right"/>
              <w:rPr>
                <w:rFonts w:eastAsia="Times New Roman"/>
              </w:rPr>
            </w:pPr>
            <w:r>
              <w:rPr>
                <w:rFonts w:eastAsia="Times New Roman"/>
              </w:rPr>
              <w:t xml:space="preserve">1,356 </w:t>
            </w:r>
          </w:p>
        </w:tc>
        <w:tc>
          <w:tcPr>
            <w:tcW w:w="240" w:type="dxa"/>
            <w:vAlign w:val="center"/>
            <w:hideMark/>
          </w:tcPr>
          <w:p w14:paraId="754D2A7E" w14:textId="77777777" w:rsidR="001B3899" w:rsidRDefault="003D0EF4">
            <w:pPr>
              <w:jc w:val="right"/>
              <w:rPr>
                <w:rFonts w:eastAsia="Times New Roman"/>
              </w:rPr>
            </w:pPr>
            <w:r>
              <w:rPr>
                <w:rFonts w:eastAsia="Times New Roman"/>
              </w:rPr>
              <w:t xml:space="preserve">1,909 </w:t>
            </w:r>
          </w:p>
        </w:tc>
        <w:tc>
          <w:tcPr>
            <w:tcW w:w="240" w:type="dxa"/>
            <w:vAlign w:val="center"/>
            <w:hideMark/>
          </w:tcPr>
          <w:p w14:paraId="2C641E82" w14:textId="77777777" w:rsidR="001B3899" w:rsidRDefault="003D0EF4">
            <w:pPr>
              <w:jc w:val="right"/>
              <w:rPr>
                <w:rFonts w:eastAsia="Times New Roman"/>
              </w:rPr>
            </w:pPr>
            <w:r>
              <w:rPr>
                <w:rFonts w:eastAsia="Times New Roman"/>
              </w:rPr>
              <w:t xml:space="preserve">2,628 </w:t>
            </w:r>
          </w:p>
        </w:tc>
        <w:tc>
          <w:tcPr>
            <w:tcW w:w="240" w:type="dxa"/>
            <w:vAlign w:val="center"/>
            <w:hideMark/>
          </w:tcPr>
          <w:p w14:paraId="17F32916" w14:textId="77777777" w:rsidR="001B3899" w:rsidRDefault="003D0EF4">
            <w:pPr>
              <w:jc w:val="right"/>
              <w:rPr>
                <w:rFonts w:eastAsia="Times New Roman"/>
              </w:rPr>
            </w:pPr>
            <w:r>
              <w:rPr>
                <w:rFonts w:eastAsia="Times New Roman"/>
              </w:rPr>
              <w:t xml:space="preserve">2,182 </w:t>
            </w:r>
          </w:p>
        </w:tc>
        <w:tc>
          <w:tcPr>
            <w:tcW w:w="240" w:type="dxa"/>
            <w:vAlign w:val="center"/>
            <w:hideMark/>
          </w:tcPr>
          <w:p w14:paraId="667BEBE2" w14:textId="77777777" w:rsidR="001B3899" w:rsidRDefault="003D0EF4">
            <w:pPr>
              <w:jc w:val="right"/>
              <w:rPr>
                <w:rFonts w:eastAsia="Times New Roman"/>
              </w:rPr>
            </w:pPr>
            <w:r>
              <w:rPr>
                <w:rFonts w:eastAsia="Times New Roman"/>
              </w:rPr>
              <w:t xml:space="preserve">3,628 </w:t>
            </w:r>
          </w:p>
        </w:tc>
        <w:tc>
          <w:tcPr>
            <w:tcW w:w="240" w:type="dxa"/>
            <w:vAlign w:val="center"/>
            <w:hideMark/>
          </w:tcPr>
          <w:p w14:paraId="3B153477" w14:textId="77777777" w:rsidR="001B3899" w:rsidRDefault="003D0EF4">
            <w:pPr>
              <w:jc w:val="right"/>
              <w:rPr>
                <w:rFonts w:eastAsia="Times New Roman"/>
              </w:rPr>
            </w:pPr>
            <w:r>
              <w:rPr>
                <w:rFonts w:eastAsia="Times New Roman"/>
              </w:rPr>
              <w:t xml:space="preserve">13,460 </w:t>
            </w:r>
          </w:p>
        </w:tc>
      </w:tr>
      <w:tr w:rsidR="001B3899" w14:paraId="34BC46E3" w14:textId="77777777">
        <w:trPr>
          <w:divId w:val="1824467884"/>
          <w:tblCellSpacing w:w="15" w:type="dxa"/>
        </w:trPr>
        <w:tc>
          <w:tcPr>
            <w:tcW w:w="0" w:type="auto"/>
            <w:vAlign w:val="center"/>
            <w:hideMark/>
          </w:tcPr>
          <w:p w14:paraId="56817604" w14:textId="77777777" w:rsidR="001B3899" w:rsidRDefault="003D0EF4">
            <w:pPr>
              <w:jc w:val="right"/>
              <w:rPr>
                <w:rFonts w:eastAsia="Times New Roman"/>
              </w:rPr>
            </w:pPr>
            <w:r>
              <w:rPr>
                <w:rFonts w:eastAsia="Times New Roman"/>
              </w:rPr>
              <w:t xml:space="preserve">Chamblee </w:t>
            </w:r>
          </w:p>
        </w:tc>
        <w:tc>
          <w:tcPr>
            <w:tcW w:w="240" w:type="dxa"/>
            <w:vAlign w:val="center"/>
            <w:hideMark/>
          </w:tcPr>
          <w:p w14:paraId="3F996633" w14:textId="77777777" w:rsidR="001B3899" w:rsidRDefault="003D0EF4">
            <w:pPr>
              <w:jc w:val="right"/>
              <w:rPr>
                <w:rFonts w:eastAsia="Times New Roman"/>
              </w:rPr>
            </w:pPr>
            <w:r>
              <w:rPr>
                <w:rFonts w:eastAsia="Times New Roman"/>
              </w:rPr>
              <w:t xml:space="preserve">1,543 </w:t>
            </w:r>
          </w:p>
        </w:tc>
        <w:tc>
          <w:tcPr>
            <w:tcW w:w="240" w:type="dxa"/>
            <w:vAlign w:val="center"/>
            <w:hideMark/>
          </w:tcPr>
          <w:p w14:paraId="7AF277D5" w14:textId="77777777" w:rsidR="001B3899" w:rsidRDefault="003D0EF4">
            <w:pPr>
              <w:jc w:val="right"/>
              <w:rPr>
                <w:rFonts w:eastAsia="Times New Roman"/>
              </w:rPr>
            </w:pPr>
            <w:r>
              <w:rPr>
                <w:rFonts w:eastAsia="Times New Roman"/>
              </w:rPr>
              <w:t xml:space="preserve">993 </w:t>
            </w:r>
          </w:p>
        </w:tc>
        <w:tc>
          <w:tcPr>
            <w:tcW w:w="240" w:type="dxa"/>
            <w:vAlign w:val="center"/>
            <w:hideMark/>
          </w:tcPr>
          <w:p w14:paraId="42EC2741" w14:textId="77777777" w:rsidR="001B3899" w:rsidRDefault="003D0EF4">
            <w:pPr>
              <w:jc w:val="right"/>
              <w:rPr>
                <w:rFonts w:eastAsia="Times New Roman"/>
              </w:rPr>
            </w:pPr>
            <w:r>
              <w:rPr>
                <w:rFonts w:eastAsia="Times New Roman"/>
              </w:rPr>
              <w:t xml:space="preserve">1,424 </w:t>
            </w:r>
          </w:p>
        </w:tc>
        <w:tc>
          <w:tcPr>
            <w:tcW w:w="240" w:type="dxa"/>
            <w:vAlign w:val="center"/>
            <w:hideMark/>
          </w:tcPr>
          <w:p w14:paraId="78AAD2A2" w14:textId="77777777" w:rsidR="001B3899" w:rsidRDefault="003D0EF4">
            <w:pPr>
              <w:jc w:val="right"/>
              <w:rPr>
                <w:rFonts w:eastAsia="Times New Roman"/>
              </w:rPr>
            </w:pPr>
            <w:r>
              <w:rPr>
                <w:rFonts w:eastAsia="Times New Roman"/>
              </w:rPr>
              <w:t xml:space="preserve">2,023 </w:t>
            </w:r>
          </w:p>
        </w:tc>
        <w:tc>
          <w:tcPr>
            <w:tcW w:w="240" w:type="dxa"/>
            <w:vAlign w:val="center"/>
            <w:hideMark/>
          </w:tcPr>
          <w:p w14:paraId="4C5F91E1" w14:textId="77777777" w:rsidR="001B3899" w:rsidRDefault="003D0EF4">
            <w:pPr>
              <w:jc w:val="right"/>
              <w:rPr>
                <w:rFonts w:eastAsia="Times New Roman"/>
              </w:rPr>
            </w:pPr>
            <w:r>
              <w:rPr>
                <w:rFonts w:eastAsia="Times New Roman"/>
              </w:rPr>
              <w:t xml:space="preserve">1,969 </w:t>
            </w:r>
          </w:p>
        </w:tc>
        <w:tc>
          <w:tcPr>
            <w:tcW w:w="240" w:type="dxa"/>
            <w:vAlign w:val="center"/>
            <w:hideMark/>
          </w:tcPr>
          <w:p w14:paraId="096C367D" w14:textId="77777777" w:rsidR="001B3899" w:rsidRDefault="003D0EF4">
            <w:pPr>
              <w:jc w:val="right"/>
              <w:rPr>
                <w:rFonts w:eastAsia="Times New Roman"/>
              </w:rPr>
            </w:pPr>
            <w:r>
              <w:rPr>
                <w:rFonts w:eastAsia="Times New Roman"/>
              </w:rPr>
              <w:t xml:space="preserve">5,914 </w:t>
            </w:r>
          </w:p>
        </w:tc>
        <w:tc>
          <w:tcPr>
            <w:tcW w:w="240" w:type="dxa"/>
            <w:vAlign w:val="center"/>
            <w:hideMark/>
          </w:tcPr>
          <w:p w14:paraId="17731368" w14:textId="77777777" w:rsidR="001B3899" w:rsidRDefault="003D0EF4">
            <w:pPr>
              <w:jc w:val="right"/>
              <w:rPr>
                <w:rFonts w:eastAsia="Times New Roman"/>
              </w:rPr>
            </w:pPr>
            <w:r>
              <w:rPr>
                <w:rFonts w:eastAsia="Times New Roman"/>
              </w:rPr>
              <w:t xml:space="preserve">13,865 </w:t>
            </w:r>
          </w:p>
        </w:tc>
      </w:tr>
      <w:tr w:rsidR="001B3899" w14:paraId="6E4A4C8C" w14:textId="77777777">
        <w:trPr>
          <w:divId w:val="1824467884"/>
          <w:tblCellSpacing w:w="15" w:type="dxa"/>
        </w:trPr>
        <w:tc>
          <w:tcPr>
            <w:tcW w:w="0" w:type="auto"/>
            <w:vAlign w:val="center"/>
            <w:hideMark/>
          </w:tcPr>
          <w:p w14:paraId="35F83E98" w14:textId="77777777" w:rsidR="001B3899" w:rsidRDefault="003D0EF4">
            <w:pPr>
              <w:jc w:val="right"/>
              <w:rPr>
                <w:rFonts w:eastAsia="Times New Roman"/>
              </w:rPr>
            </w:pPr>
            <w:r>
              <w:rPr>
                <w:rFonts w:eastAsia="Times New Roman"/>
              </w:rPr>
              <w:t xml:space="preserve">S Cobb </w:t>
            </w:r>
          </w:p>
        </w:tc>
        <w:tc>
          <w:tcPr>
            <w:tcW w:w="240" w:type="dxa"/>
            <w:vAlign w:val="center"/>
            <w:hideMark/>
          </w:tcPr>
          <w:p w14:paraId="0F8615AD" w14:textId="77777777" w:rsidR="001B3899" w:rsidRDefault="003D0EF4">
            <w:pPr>
              <w:jc w:val="right"/>
              <w:rPr>
                <w:rFonts w:eastAsia="Times New Roman"/>
              </w:rPr>
            </w:pPr>
            <w:r>
              <w:rPr>
                <w:rFonts w:eastAsia="Times New Roman"/>
              </w:rPr>
              <w:t xml:space="preserve">895 </w:t>
            </w:r>
          </w:p>
        </w:tc>
        <w:tc>
          <w:tcPr>
            <w:tcW w:w="240" w:type="dxa"/>
            <w:vAlign w:val="center"/>
            <w:hideMark/>
          </w:tcPr>
          <w:p w14:paraId="25FA5A20" w14:textId="77777777" w:rsidR="001B3899" w:rsidRDefault="003D0EF4">
            <w:pPr>
              <w:jc w:val="right"/>
              <w:rPr>
                <w:rFonts w:eastAsia="Times New Roman"/>
              </w:rPr>
            </w:pPr>
            <w:r>
              <w:rPr>
                <w:rFonts w:eastAsia="Times New Roman"/>
              </w:rPr>
              <w:t xml:space="preserve">526 </w:t>
            </w:r>
          </w:p>
        </w:tc>
        <w:tc>
          <w:tcPr>
            <w:tcW w:w="240" w:type="dxa"/>
            <w:vAlign w:val="center"/>
            <w:hideMark/>
          </w:tcPr>
          <w:p w14:paraId="10605405" w14:textId="77777777" w:rsidR="001B3899" w:rsidRDefault="003D0EF4">
            <w:pPr>
              <w:jc w:val="right"/>
              <w:rPr>
                <w:rFonts w:eastAsia="Times New Roman"/>
              </w:rPr>
            </w:pPr>
            <w:r>
              <w:rPr>
                <w:rFonts w:eastAsia="Times New Roman"/>
              </w:rPr>
              <w:t xml:space="preserve">925 </w:t>
            </w:r>
          </w:p>
        </w:tc>
        <w:tc>
          <w:tcPr>
            <w:tcW w:w="240" w:type="dxa"/>
            <w:vAlign w:val="center"/>
            <w:hideMark/>
          </w:tcPr>
          <w:p w14:paraId="5A8407DA" w14:textId="77777777" w:rsidR="001B3899" w:rsidRDefault="003D0EF4">
            <w:pPr>
              <w:jc w:val="right"/>
              <w:rPr>
                <w:rFonts w:eastAsia="Times New Roman"/>
              </w:rPr>
            </w:pPr>
            <w:r>
              <w:rPr>
                <w:rFonts w:eastAsia="Times New Roman"/>
              </w:rPr>
              <w:t xml:space="preserve">1,123 </w:t>
            </w:r>
          </w:p>
        </w:tc>
        <w:tc>
          <w:tcPr>
            <w:tcW w:w="240" w:type="dxa"/>
            <w:vAlign w:val="center"/>
            <w:hideMark/>
          </w:tcPr>
          <w:p w14:paraId="162E0D57" w14:textId="77777777" w:rsidR="001B3899" w:rsidRDefault="003D0EF4">
            <w:pPr>
              <w:jc w:val="right"/>
              <w:rPr>
                <w:rFonts w:eastAsia="Times New Roman"/>
              </w:rPr>
            </w:pPr>
            <w:r>
              <w:rPr>
                <w:rFonts w:eastAsia="Times New Roman"/>
              </w:rPr>
              <w:t xml:space="preserve">872 </w:t>
            </w:r>
          </w:p>
        </w:tc>
        <w:tc>
          <w:tcPr>
            <w:tcW w:w="240" w:type="dxa"/>
            <w:vAlign w:val="center"/>
            <w:hideMark/>
          </w:tcPr>
          <w:p w14:paraId="7FC27F98" w14:textId="77777777" w:rsidR="001B3899" w:rsidRDefault="003D0EF4">
            <w:pPr>
              <w:jc w:val="right"/>
              <w:rPr>
                <w:rFonts w:eastAsia="Times New Roman"/>
              </w:rPr>
            </w:pPr>
            <w:r>
              <w:rPr>
                <w:rFonts w:eastAsia="Times New Roman"/>
              </w:rPr>
              <w:t xml:space="preserve">1,467 </w:t>
            </w:r>
          </w:p>
        </w:tc>
        <w:tc>
          <w:tcPr>
            <w:tcW w:w="240" w:type="dxa"/>
            <w:vAlign w:val="center"/>
            <w:hideMark/>
          </w:tcPr>
          <w:p w14:paraId="63A5E4E0" w14:textId="77777777" w:rsidR="001B3899" w:rsidRDefault="003D0EF4">
            <w:pPr>
              <w:jc w:val="right"/>
              <w:rPr>
                <w:rFonts w:eastAsia="Times New Roman"/>
              </w:rPr>
            </w:pPr>
            <w:r>
              <w:rPr>
                <w:rFonts w:eastAsia="Times New Roman"/>
              </w:rPr>
              <w:t xml:space="preserve">5,807 </w:t>
            </w:r>
          </w:p>
        </w:tc>
      </w:tr>
      <w:tr w:rsidR="001B3899" w14:paraId="72F9DE85" w14:textId="77777777">
        <w:trPr>
          <w:divId w:val="1824467884"/>
          <w:tblCellSpacing w:w="15" w:type="dxa"/>
        </w:trPr>
        <w:tc>
          <w:tcPr>
            <w:tcW w:w="0" w:type="auto"/>
            <w:vAlign w:val="center"/>
            <w:hideMark/>
          </w:tcPr>
          <w:p w14:paraId="33679BA2" w14:textId="77777777" w:rsidR="001B3899" w:rsidRDefault="003D0EF4">
            <w:pPr>
              <w:jc w:val="right"/>
              <w:rPr>
                <w:rFonts w:eastAsia="Times New Roman"/>
              </w:rPr>
            </w:pPr>
            <w:r>
              <w:rPr>
                <w:rFonts w:eastAsia="Times New Roman"/>
              </w:rPr>
              <w:t xml:space="preserve">SW &amp; Cent Cobb </w:t>
            </w:r>
          </w:p>
        </w:tc>
        <w:tc>
          <w:tcPr>
            <w:tcW w:w="240" w:type="dxa"/>
            <w:vAlign w:val="center"/>
            <w:hideMark/>
          </w:tcPr>
          <w:p w14:paraId="28CA6A99" w14:textId="77777777" w:rsidR="001B3899" w:rsidRDefault="003D0EF4">
            <w:pPr>
              <w:jc w:val="right"/>
              <w:rPr>
                <w:rFonts w:eastAsia="Times New Roman"/>
              </w:rPr>
            </w:pPr>
            <w:r>
              <w:rPr>
                <w:rFonts w:eastAsia="Times New Roman"/>
              </w:rPr>
              <w:t xml:space="preserve">272 </w:t>
            </w:r>
          </w:p>
        </w:tc>
        <w:tc>
          <w:tcPr>
            <w:tcW w:w="240" w:type="dxa"/>
            <w:vAlign w:val="center"/>
            <w:hideMark/>
          </w:tcPr>
          <w:p w14:paraId="786833C3" w14:textId="77777777" w:rsidR="001B3899" w:rsidRDefault="003D0EF4">
            <w:pPr>
              <w:jc w:val="right"/>
              <w:rPr>
                <w:rFonts w:eastAsia="Times New Roman"/>
              </w:rPr>
            </w:pPr>
            <w:r>
              <w:rPr>
                <w:rFonts w:eastAsia="Times New Roman"/>
              </w:rPr>
              <w:t xml:space="preserve">235 </w:t>
            </w:r>
          </w:p>
        </w:tc>
        <w:tc>
          <w:tcPr>
            <w:tcW w:w="240" w:type="dxa"/>
            <w:vAlign w:val="center"/>
            <w:hideMark/>
          </w:tcPr>
          <w:p w14:paraId="5096CB48" w14:textId="77777777" w:rsidR="001B3899" w:rsidRDefault="003D0EF4">
            <w:pPr>
              <w:jc w:val="right"/>
              <w:rPr>
                <w:rFonts w:eastAsia="Times New Roman"/>
              </w:rPr>
            </w:pPr>
            <w:r>
              <w:rPr>
                <w:rFonts w:eastAsia="Times New Roman"/>
              </w:rPr>
              <w:t xml:space="preserve">360 </w:t>
            </w:r>
          </w:p>
        </w:tc>
        <w:tc>
          <w:tcPr>
            <w:tcW w:w="240" w:type="dxa"/>
            <w:vAlign w:val="center"/>
            <w:hideMark/>
          </w:tcPr>
          <w:p w14:paraId="44016458" w14:textId="77777777" w:rsidR="001B3899" w:rsidRDefault="003D0EF4">
            <w:pPr>
              <w:jc w:val="right"/>
              <w:rPr>
                <w:rFonts w:eastAsia="Times New Roman"/>
              </w:rPr>
            </w:pPr>
            <w:r>
              <w:rPr>
                <w:rFonts w:eastAsia="Times New Roman"/>
              </w:rPr>
              <w:t xml:space="preserve">329 </w:t>
            </w:r>
          </w:p>
        </w:tc>
        <w:tc>
          <w:tcPr>
            <w:tcW w:w="240" w:type="dxa"/>
            <w:vAlign w:val="center"/>
            <w:hideMark/>
          </w:tcPr>
          <w:p w14:paraId="04735FFC" w14:textId="77777777" w:rsidR="001B3899" w:rsidRDefault="003D0EF4">
            <w:pPr>
              <w:jc w:val="right"/>
              <w:rPr>
                <w:rFonts w:eastAsia="Times New Roman"/>
              </w:rPr>
            </w:pPr>
            <w:r>
              <w:rPr>
                <w:rFonts w:eastAsia="Times New Roman"/>
              </w:rPr>
              <w:t xml:space="preserve">258 </w:t>
            </w:r>
          </w:p>
        </w:tc>
        <w:tc>
          <w:tcPr>
            <w:tcW w:w="240" w:type="dxa"/>
            <w:vAlign w:val="center"/>
            <w:hideMark/>
          </w:tcPr>
          <w:p w14:paraId="5935FC1F" w14:textId="77777777" w:rsidR="001B3899" w:rsidRDefault="003D0EF4">
            <w:pPr>
              <w:jc w:val="right"/>
              <w:rPr>
                <w:rFonts w:eastAsia="Times New Roman"/>
              </w:rPr>
            </w:pPr>
            <w:r>
              <w:rPr>
                <w:rFonts w:eastAsia="Times New Roman"/>
              </w:rPr>
              <w:t xml:space="preserve">780 </w:t>
            </w:r>
          </w:p>
        </w:tc>
        <w:tc>
          <w:tcPr>
            <w:tcW w:w="240" w:type="dxa"/>
            <w:vAlign w:val="center"/>
            <w:hideMark/>
          </w:tcPr>
          <w:p w14:paraId="0716063C" w14:textId="77777777" w:rsidR="001B3899" w:rsidRDefault="003D0EF4">
            <w:pPr>
              <w:jc w:val="right"/>
              <w:rPr>
                <w:rFonts w:eastAsia="Times New Roman"/>
              </w:rPr>
            </w:pPr>
            <w:r>
              <w:rPr>
                <w:rFonts w:eastAsia="Times New Roman"/>
              </w:rPr>
              <w:t xml:space="preserve">2,234 </w:t>
            </w:r>
          </w:p>
        </w:tc>
      </w:tr>
      <w:tr w:rsidR="001B3899" w14:paraId="4F812FC6" w14:textId="77777777">
        <w:trPr>
          <w:divId w:val="1824467884"/>
          <w:tblCellSpacing w:w="15" w:type="dxa"/>
        </w:trPr>
        <w:tc>
          <w:tcPr>
            <w:tcW w:w="0" w:type="auto"/>
            <w:vAlign w:val="center"/>
            <w:hideMark/>
          </w:tcPr>
          <w:p w14:paraId="76DA9364" w14:textId="77777777" w:rsidR="001B3899" w:rsidRDefault="003D0EF4">
            <w:pPr>
              <w:jc w:val="right"/>
              <w:rPr>
                <w:rFonts w:eastAsia="Times New Roman"/>
              </w:rPr>
            </w:pPr>
            <w:r>
              <w:rPr>
                <w:rFonts w:eastAsia="Times New Roman"/>
              </w:rPr>
              <w:t xml:space="preserve">NW Cobb </w:t>
            </w:r>
          </w:p>
        </w:tc>
        <w:tc>
          <w:tcPr>
            <w:tcW w:w="240" w:type="dxa"/>
            <w:vAlign w:val="center"/>
            <w:hideMark/>
          </w:tcPr>
          <w:p w14:paraId="3A5565EE" w14:textId="77777777" w:rsidR="001B3899" w:rsidRDefault="003D0EF4">
            <w:pPr>
              <w:jc w:val="right"/>
              <w:rPr>
                <w:rFonts w:eastAsia="Times New Roman"/>
              </w:rPr>
            </w:pPr>
            <w:r>
              <w:rPr>
                <w:rFonts w:eastAsia="Times New Roman"/>
              </w:rPr>
              <w:t xml:space="preserve">99 </w:t>
            </w:r>
          </w:p>
        </w:tc>
        <w:tc>
          <w:tcPr>
            <w:tcW w:w="240" w:type="dxa"/>
            <w:vAlign w:val="center"/>
            <w:hideMark/>
          </w:tcPr>
          <w:p w14:paraId="79342603" w14:textId="77777777" w:rsidR="001B3899" w:rsidRDefault="003D0EF4">
            <w:pPr>
              <w:jc w:val="right"/>
              <w:rPr>
                <w:rFonts w:eastAsia="Times New Roman"/>
              </w:rPr>
            </w:pPr>
            <w:r>
              <w:rPr>
                <w:rFonts w:eastAsia="Times New Roman"/>
              </w:rPr>
              <w:t xml:space="preserve">186 </w:t>
            </w:r>
          </w:p>
        </w:tc>
        <w:tc>
          <w:tcPr>
            <w:tcW w:w="240" w:type="dxa"/>
            <w:vAlign w:val="center"/>
            <w:hideMark/>
          </w:tcPr>
          <w:p w14:paraId="60A33706" w14:textId="77777777" w:rsidR="001B3899" w:rsidRDefault="003D0EF4">
            <w:pPr>
              <w:jc w:val="right"/>
              <w:rPr>
                <w:rFonts w:eastAsia="Times New Roman"/>
              </w:rPr>
            </w:pPr>
            <w:r>
              <w:rPr>
                <w:rFonts w:eastAsia="Times New Roman"/>
              </w:rPr>
              <w:t xml:space="preserve">89 </w:t>
            </w:r>
          </w:p>
        </w:tc>
        <w:tc>
          <w:tcPr>
            <w:tcW w:w="240" w:type="dxa"/>
            <w:vAlign w:val="center"/>
            <w:hideMark/>
          </w:tcPr>
          <w:p w14:paraId="7082DDC8" w14:textId="77777777" w:rsidR="001B3899" w:rsidRDefault="003D0EF4">
            <w:pPr>
              <w:jc w:val="right"/>
              <w:rPr>
                <w:rFonts w:eastAsia="Times New Roman"/>
              </w:rPr>
            </w:pPr>
            <w:r>
              <w:rPr>
                <w:rFonts w:eastAsia="Times New Roman"/>
              </w:rPr>
              <w:t xml:space="preserve">106 </w:t>
            </w:r>
          </w:p>
        </w:tc>
        <w:tc>
          <w:tcPr>
            <w:tcW w:w="240" w:type="dxa"/>
            <w:vAlign w:val="center"/>
            <w:hideMark/>
          </w:tcPr>
          <w:p w14:paraId="6783447B" w14:textId="77777777" w:rsidR="001B3899" w:rsidRDefault="003D0EF4">
            <w:pPr>
              <w:jc w:val="right"/>
              <w:rPr>
                <w:rFonts w:eastAsia="Times New Roman"/>
              </w:rPr>
            </w:pPr>
            <w:r>
              <w:rPr>
                <w:rFonts w:eastAsia="Times New Roman"/>
              </w:rPr>
              <w:t xml:space="preserve">233 </w:t>
            </w:r>
          </w:p>
        </w:tc>
        <w:tc>
          <w:tcPr>
            <w:tcW w:w="240" w:type="dxa"/>
            <w:vAlign w:val="center"/>
            <w:hideMark/>
          </w:tcPr>
          <w:p w14:paraId="31E70238" w14:textId="77777777" w:rsidR="001B3899" w:rsidRDefault="003D0EF4">
            <w:pPr>
              <w:jc w:val="right"/>
              <w:rPr>
                <w:rFonts w:eastAsia="Times New Roman"/>
              </w:rPr>
            </w:pPr>
            <w:r>
              <w:rPr>
                <w:rFonts w:eastAsia="Times New Roman"/>
              </w:rPr>
              <w:t xml:space="preserve">1,367 </w:t>
            </w:r>
          </w:p>
        </w:tc>
        <w:tc>
          <w:tcPr>
            <w:tcW w:w="240" w:type="dxa"/>
            <w:vAlign w:val="center"/>
            <w:hideMark/>
          </w:tcPr>
          <w:p w14:paraId="064CE887" w14:textId="77777777" w:rsidR="001B3899" w:rsidRDefault="003D0EF4">
            <w:pPr>
              <w:jc w:val="right"/>
              <w:rPr>
                <w:rFonts w:eastAsia="Times New Roman"/>
              </w:rPr>
            </w:pPr>
            <w:r>
              <w:rPr>
                <w:rFonts w:eastAsia="Times New Roman"/>
              </w:rPr>
              <w:t xml:space="preserve">2,081 </w:t>
            </w:r>
          </w:p>
        </w:tc>
      </w:tr>
      <w:tr w:rsidR="001B3899" w14:paraId="75CBC8A5" w14:textId="77777777">
        <w:trPr>
          <w:divId w:val="1824467884"/>
          <w:tblCellSpacing w:w="15" w:type="dxa"/>
        </w:trPr>
        <w:tc>
          <w:tcPr>
            <w:tcW w:w="0" w:type="auto"/>
            <w:vAlign w:val="center"/>
            <w:hideMark/>
          </w:tcPr>
          <w:p w14:paraId="2A12A9A1" w14:textId="77777777" w:rsidR="001B3899" w:rsidRDefault="003D0EF4">
            <w:pPr>
              <w:jc w:val="right"/>
              <w:rPr>
                <w:rFonts w:eastAsia="Times New Roman"/>
              </w:rPr>
            </w:pPr>
            <w:r>
              <w:rPr>
                <w:rFonts w:eastAsia="Times New Roman"/>
              </w:rPr>
              <w:t xml:space="preserve">SW Gwinnett </w:t>
            </w:r>
          </w:p>
        </w:tc>
        <w:tc>
          <w:tcPr>
            <w:tcW w:w="240" w:type="dxa"/>
            <w:vAlign w:val="center"/>
            <w:hideMark/>
          </w:tcPr>
          <w:p w14:paraId="29025224" w14:textId="77777777" w:rsidR="001B3899" w:rsidRDefault="003D0EF4">
            <w:pPr>
              <w:jc w:val="right"/>
              <w:rPr>
                <w:rFonts w:eastAsia="Times New Roman"/>
              </w:rPr>
            </w:pPr>
            <w:r>
              <w:rPr>
                <w:rFonts w:eastAsia="Times New Roman"/>
              </w:rPr>
              <w:t xml:space="preserve">515 </w:t>
            </w:r>
          </w:p>
        </w:tc>
        <w:tc>
          <w:tcPr>
            <w:tcW w:w="240" w:type="dxa"/>
            <w:vAlign w:val="center"/>
            <w:hideMark/>
          </w:tcPr>
          <w:p w14:paraId="591601F3" w14:textId="77777777" w:rsidR="001B3899" w:rsidRDefault="003D0EF4">
            <w:pPr>
              <w:jc w:val="right"/>
              <w:rPr>
                <w:rFonts w:eastAsia="Times New Roman"/>
              </w:rPr>
            </w:pPr>
            <w:r>
              <w:rPr>
                <w:rFonts w:eastAsia="Times New Roman"/>
              </w:rPr>
              <w:t xml:space="preserve">350 </w:t>
            </w:r>
          </w:p>
        </w:tc>
        <w:tc>
          <w:tcPr>
            <w:tcW w:w="240" w:type="dxa"/>
            <w:vAlign w:val="center"/>
            <w:hideMark/>
          </w:tcPr>
          <w:p w14:paraId="3C559D12" w14:textId="77777777" w:rsidR="001B3899" w:rsidRDefault="003D0EF4">
            <w:pPr>
              <w:jc w:val="right"/>
              <w:rPr>
                <w:rFonts w:eastAsia="Times New Roman"/>
              </w:rPr>
            </w:pPr>
            <w:r>
              <w:rPr>
                <w:rFonts w:eastAsia="Times New Roman"/>
              </w:rPr>
              <w:t xml:space="preserve">356 </w:t>
            </w:r>
          </w:p>
        </w:tc>
        <w:tc>
          <w:tcPr>
            <w:tcW w:w="240" w:type="dxa"/>
            <w:vAlign w:val="center"/>
            <w:hideMark/>
          </w:tcPr>
          <w:p w14:paraId="3B77948E" w14:textId="77777777" w:rsidR="001B3899" w:rsidRDefault="003D0EF4">
            <w:pPr>
              <w:jc w:val="right"/>
              <w:rPr>
                <w:rFonts w:eastAsia="Times New Roman"/>
              </w:rPr>
            </w:pPr>
            <w:r>
              <w:rPr>
                <w:rFonts w:eastAsia="Times New Roman"/>
              </w:rPr>
              <w:t xml:space="preserve">542 </w:t>
            </w:r>
          </w:p>
        </w:tc>
        <w:tc>
          <w:tcPr>
            <w:tcW w:w="240" w:type="dxa"/>
            <w:vAlign w:val="center"/>
            <w:hideMark/>
          </w:tcPr>
          <w:p w14:paraId="758ADD54" w14:textId="77777777" w:rsidR="001B3899" w:rsidRDefault="003D0EF4">
            <w:pPr>
              <w:jc w:val="right"/>
              <w:rPr>
                <w:rFonts w:eastAsia="Times New Roman"/>
              </w:rPr>
            </w:pPr>
            <w:r>
              <w:rPr>
                <w:rFonts w:eastAsia="Times New Roman"/>
              </w:rPr>
              <w:t xml:space="preserve">662 </w:t>
            </w:r>
          </w:p>
        </w:tc>
        <w:tc>
          <w:tcPr>
            <w:tcW w:w="240" w:type="dxa"/>
            <w:vAlign w:val="center"/>
            <w:hideMark/>
          </w:tcPr>
          <w:p w14:paraId="6B59E63C" w14:textId="77777777" w:rsidR="001B3899" w:rsidRDefault="003D0EF4">
            <w:pPr>
              <w:jc w:val="right"/>
              <w:rPr>
                <w:rFonts w:eastAsia="Times New Roman"/>
              </w:rPr>
            </w:pPr>
            <w:r>
              <w:rPr>
                <w:rFonts w:eastAsia="Times New Roman"/>
              </w:rPr>
              <w:t xml:space="preserve">2,192 </w:t>
            </w:r>
          </w:p>
        </w:tc>
        <w:tc>
          <w:tcPr>
            <w:tcW w:w="240" w:type="dxa"/>
            <w:vAlign w:val="center"/>
            <w:hideMark/>
          </w:tcPr>
          <w:p w14:paraId="72E27C69" w14:textId="77777777" w:rsidR="001B3899" w:rsidRDefault="003D0EF4">
            <w:pPr>
              <w:jc w:val="right"/>
              <w:rPr>
                <w:rFonts w:eastAsia="Times New Roman"/>
              </w:rPr>
            </w:pPr>
            <w:r>
              <w:rPr>
                <w:rFonts w:eastAsia="Times New Roman"/>
              </w:rPr>
              <w:t xml:space="preserve">4,618 </w:t>
            </w:r>
          </w:p>
        </w:tc>
      </w:tr>
      <w:tr w:rsidR="001B3899" w14:paraId="57781CEC" w14:textId="77777777">
        <w:trPr>
          <w:divId w:val="1824467884"/>
          <w:tblCellSpacing w:w="15" w:type="dxa"/>
        </w:trPr>
        <w:tc>
          <w:tcPr>
            <w:tcW w:w="0" w:type="auto"/>
            <w:vAlign w:val="center"/>
            <w:hideMark/>
          </w:tcPr>
          <w:p w14:paraId="25DD4F90" w14:textId="77777777" w:rsidR="001B3899" w:rsidRDefault="003D0EF4">
            <w:pPr>
              <w:jc w:val="right"/>
              <w:rPr>
                <w:rFonts w:eastAsia="Times New Roman"/>
              </w:rPr>
            </w:pPr>
            <w:r>
              <w:rPr>
                <w:rFonts w:eastAsia="Times New Roman"/>
              </w:rPr>
              <w:t xml:space="preserve">Cent Gwinnett </w:t>
            </w:r>
          </w:p>
        </w:tc>
        <w:tc>
          <w:tcPr>
            <w:tcW w:w="240" w:type="dxa"/>
            <w:vAlign w:val="center"/>
            <w:hideMark/>
          </w:tcPr>
          <w:p w14:paraId="36421743" w14:textId="77777777" w:rsidR="001B3899" w:rsidRDefault="003D0EF4">
            <w:pPr>
              <w:jc w:val="right"/>
              <w:rPr>
                <w:rFonts w:eastAsia="Times New Roman"/>
              </w:rPr>
            </w:pPr>
            <w:r>
              <w:rPr>
                <w:rFonts w:eastAsia="Times New Roman"/>
              </w:rPr>
              <w:t xml:space="preserve">313 </w:t>
            </w:r>
          </w:p>
        </w:tc>
        <w:tc>
          <w:tcPr>
            <w:tcW w:w="240" w:type="dxa"/>
            <w:vAlign w:val="center"/>
            <w:hideMark/>
          </w:tcPr>
          <w:p w14:paraId="208337EA" w14:textId="77777777" w:rsidR="001B3899" w:rsidRDefault="003D0EF4">
            <w:pPr>
              <w:jc w:val="right"/>
              <w:rPr>
                <w:rFonts w:eastAsia="Times New Roman"/>
              </w:rPr>
            </w:pPr>
            <w:r>
              <w:rPr>
                <w:rFonts w:eastAsia="Times New Roman"/>
              </w:rPr>
              <w:t xml:space="preserve">141 </w:t>
            </w:r>
          </w:p>
        </w:tc>
        <w:tc>
          <w:tcPr>
            <w:tcW w:w="240" w:type="dxa"/>
            <w:vAlign w:val="center"/>
            <w:hideMark/>
          </w:tcPr>
          <w:p w14:paraId="6504C5ED" w14:textId="77777777" w:rsidR="001B3899" w:rsidRDefault="003D0EF4">
            <w:pPr>
              <w:jc w:val="right"/>
              <w:rPr>
                <w:rFonts w:eastAsia="Times New Roman"/>
              </w:rPr>
            </w:pPr>
            <w:r>
              <w:rPr>
                <w:rFonts w:eastAsia="Times New Roman"/>
              </w:rPr>
              <w:t xml:space="preserve">278 </w:t>
            </w:r>
          </w:p>
        </w:tc>
        <w:tc>
          <w:tcPr>
            <w:tcW w:w="240" w:type="dxa"/>
            <w:vAlign w:val="center"/>
            <w:hideMark/>
          </w:tcPr>
          <w:p w14:paraId="0329FE9A" w14:textId="77777777" w:rsidR="001B3899" w:rsidRDefault="003D0EF4">
            <w:pPr>
              <w:jc w:val="right"/>
              <w:rPr>
                <w:rFonts w:eastAsia="Times New Roman"/>
              </w:rPr>
            </w:pPr>
            <w:r>
              <w:rPr>
                <w:rFonts w:eastAsia="Times New Roman"/>
              </w:rPr>
              <w:t xml:space="preserve">402 </w:t>
            </w:r>
          </w:p>
        </w:tc>
        <w:tc>
          <w:tcPr>
            <w:tcW w:w="240" w:type="dxa"/>
            <w:vAlign w:val="center"/>
            <w:hideMark/>
          </w:tcPr>
          <w:p w14:paraId="7D1903D4" w14:textId="77777777" w:rsidR="001B3899" w:rsidRDefault="003D0EF4">
            <w:pPr>
              <w:jc w:val="right"/>
              <w:rPr>
                <w:rFonts w:eastAsia="Times New Roman"/>
              </w:rPr>
            </w:pPr>
            <w:r>
              <w:rPr>
                <w:rFonts w:eastAsia="Times New Roman"/>
              </w:rPr>
              <w:t xml:space="preserve">311 </w:t>
            </w:r>
          </w:p>
        </w:tc>
        <w:tc>
          <w:tcPr>
            <w:tcW w:w="240" w:type="dxa"/>
            <w:vAlign w:val="center"/>
            <w:hideMark/>
          </w:tcPr>
          <w:p w14:paraId="43B4CA76" w14:textId="77777777" w:rsidR="001B3899" w:rsidRDefault="003D0EF4">
            <w:pPr>
              <w:jc w:val="right"/>
              <w:rPr>
                <w:rFonts w:eastAsia="Times New Roman"/>
              </w:rPr>
            </w:pPr>
            <w:r>
              <w:rPr>
                <w:rFonts w:eastAsia="Times New Roman"/>
              </w:rPr>
              <w:t xml:space="preserve">2,098 </w:t>
            </w:r>
          </w:p>
        </w:tc>
        <w:tc>
          <w:tcPr>
            <w:tcW w:w="240" w:type="dxa"/>
            <w:vAlign w:val="center"/>
            <w:hideMark/>
          </w:tcPr>
          <w:p w14:paraId="09C7F7BF" w14:textId="77777777" w:rsidR="001B3899" w:rsidRDefault="003D0EF4">
            <w:pPr>
              <w:jc w:val="right"/>
              <w:rPr>
                <w:rFonts w:eastAsia="Times New Roman"/>
              </w:rPr>
            </w:pPr>
            <w:r>
              <w:rPr>
                <w:rFonts w:eastAsia="Times New Roman"/>
              </w:rPr>
              <w:t xml:space="preserve">3,543 </w:t>
            </w:r>
          </w:p>
        </w:tc>
      </w:tr>
      <w:tr w:rsidR="001B3899" w14:paraId="0A172D5A" w14:textId="77777777">
        <w:trPr>
          <w:divId w:val="1824467884"/>
          <w:tblCellSpacing w:w="15" w:type="dxa"/>
        </w:trPr>
        <w:tc>
          <w:tcPr>
            <w:tcW w:w="0" w:type="auto"/>
            <w:vAlign w:val="center"/>
            <w:hideMark/>
          </w:tcPr>
          <w:p w14:paraId="35FA6EF7" w14:textId="77777777" w:rsidR="001B3899" w:rsidRDefault="003D0EF4">
            <w:pPr>
              <w:jc w:val="right"/>
              <w:rPr>
                <w:rFonts w:eastAsia="Times New Roman"/>
              </w:rPr>
            </w:pPr>
            <w:r>
              <w:rPr>
                <w:rFonts w:eastAsia="Times New Roman"/>
              </w:rPr>
              <w:t xml:space="preserve">N Gwinnett </w:t>
            </w:r>
          </w:p>
        </w:tc>
        <w:tc>
          <w:tcPr>
            <w:tcW w:w="240" w:type="dxa"/>
            <w:vAlign w:val="center"/>
            <w:hideMark/>
          </w:tcPr>
          <w:p w14:paraId="637FBC6A" w14:textId="77777777" w:rsidR="001B3899" w:rsidRDefault="003D0EF4">
            <w:pPr>
              <w:jc w:val="right"/>
              <w:rPr>
                <w:rFonts w:eastAsia="Times New Roman"/>
              </w:rPr>
            </w:pPr>
            <w:r>
              <w:rPr>
                <w:rFonts w:eastAsia="Times New Roman"/>
              </w:rPr>
              <w:t xml:space="preserve">144 </w:t>
            </w:r>
          </w:p>
        </w:tc>
        <w:tc>
          <w:tcPr>
            <w:tcW w:w="240" w:type="dxa"/>
            <w:vAlign w:val="center"/>
            <w:hideMark/>
          </w:tcPr>
          <w:p w14:paraId="366C21AC" w14:textId="77777777" w:rsidR="001B3899" w:rsidRDefault="003D0EF4">
            <w:pPr>
              <w:jc w:val="right"/>
              <w:rPr>
                <w:rFonts w:eastAsia="Times New Roman"/>
              </w:rPr>
            </w:pPr>
            <w:r>
              <w:rPr>
                <w:rFonts w:eastAsia="Times New Roman"/>
              </w:rPr>
              <w:t xml:space="preserve">96 </w:t>
            </w:r>
          </w:p>
        </w:tc>
        <w:tc>
          <w:tcPr>
            <w:tcW w:w="240" w:type="dxa"/>
            <w:vAlign w:val="center"/>
            <w:hideMark/>
          </w:tcPr>
          <w:p w14:paraId="6D54A44A" w14:textId="77777777" w:rsidR="001B3899" w:rsidRDefault="003D0EF4">
            <w:pPr>
              <w:jc w:val="right"/>
              <w:rPr>
                <w:rFonts w:eastAsia="Times New Roman"/>
              </w:rPr>
            </w:pPr>
            <w:r>
              <w:rPr>
                <w:rFonts w:eastAsia="Times New Roman"/>
              </w:rPr>
              <w:t xml:space="preserve">35 </w:t>
            </w:r>
          </w:p>
        </w:tc>
        <w:tc>
          <w:tcPr>
            <w:tcW w:w="240" w:type="dxa"/>
            <w:vAlign w:val="center"/>
            <w:hideMark/>
          </w:tcPr>
          <w:p w14:paraId="632F9ECC" w14:textId="77777777" w:rsidR="001B3899" w:rsidRDefault="003D0EF4">
            <w:pPr>
              <w:jc w:val="right"/>
              <w:rPr>
                <w:rFonts w:eastAsia="Times New Roman"/>
              </w:rPr>
            </w:pPr>
            <w:r>
              <w:rPr>
                <w:rFonts w:eastAsia="Times New Roman"/>
              </w:rPr>
              <w:t xml:space="preserve">150 </w:t>
            </w:r>
          </w:p>
        </w:tc>
        <w:tc>
          <w:tcPr>
            <w:tcW w:w="240" w:type="dxa"/>
            <w:vAlign w:val="center"/>
            <w:hideMark/>
          </w:tcPr>
          <w:p w14:paraId="34EBD1F3" w14:textId="77777777" w:rsidR="001B3899" w:rsidRDefault="003D0EF4">
            <w:pPr>
              <w:jc w:val="right"/>
              <w:rPr>
                <w:rFonts w:eastAsia="Times New Roman"/>
              </w:rPr>
            </w:pPr>
            <w:r>
              <w:rPr>
                <w:rFonts w:eastAsia="Times New Roman"/>
              </w:rPr>
              <w:t xml:space="preserve">171 </w:t>
            </w:r>
          </w:p>
        </w:tc>
        <w:tc>
          <w:tcPr>
            <w:tcW w:w="240" w:type="dxa"/>
            <w:vAlign w:val="center"/>
            <w:hideMark/>
          </w:tcPr>
          <w:p w14:paraId="55E228F3" w14:textId="77777777" w:rsidR="001B3899" w:rsidRDefault="003D0EF4">
            <w:pPr>
              <w:jc w:val="right"/>
              <w:rPr>
                <w:rFonts w:eastAsia="Times New Roman"/>
              </w:rPr>
            </w:pPr>
            <w:r>
              <w:rPr>
                <w:rFonts w:eastAsia="Times New Roman"/>
              </w:rPr>
              <w:t xml:space="preserve">2,034 </w:t>
            </w:r>
          </w:p>
        </w:tc>
        <w:tc>
          <w:tcPr>
            <w:tcW w:w="240" w:type="dxa"/>
            <w:vAlign w:val="center"/>
            <w:hideMark/>
          </w:tcPr>
          <w:p w14:paraId="6049CBAA" w14:textId="77777777" w:rsidR="001B3899" w:rsidRDefault="003D0EF4">
            <w:pPr>
              <w:jc w:val="right"/>
              <w:rPr>
                <w:rFonts w:eastAsia="Times New Roman"/>
              </w:rPr>
            </w:pPr>
            <w:r>
              <w:rPr>
                <w:rFonts w:eastAsia="Times New Roman"/>
              </w:rPr>
              <w:t xml:space="preserve">2,629 </w:t>
            </w:r>
          </w:p>
        </w:tc>
      </w:tr>
      <w:tr w:rsidR="001B3899" w14:paraId="68AAAA02" w14:textId="77777777">
        <w:trPr>
          <w:divId w:val="1824467884"/>
          <w:tblCellSpacing w:w="15" w:type="dxa"/>
        </w:trPr>
        <w:tc>
          <w:tcPr>
            <w:tcW w:w="0" w:type="auto"/>
            <w:vAlign w:val="center"/>
            <w:hideMark/>
          </w:tcPr>
          <w:p w14:paraId="36337B16" w14:textId="77777777" w:rsidR="001B3899" w:rsidRDefault="003D0EF4">
            <w:pPr>
              <w:jc w:val="right"/>
              <w:rPr>
                <w:rFonts w:eastAsia="Times New Roman"/>
              </w:rPr>
            </w:pPr>
            <w:r>
              <w:rPr>
                <w:rFonts w:eastAsia="Times New Roman"/>
              </w:rPr>
              <w:t xml:space="preserve">Clayton </w:t>
            </w:r>
          </w:p>
        </w:tc>
        <w:tc>
          <w:tcPr>
            <w:tcW w:w="240" w:type="dxa"/>
            <w:vAlign w:val="center"/>
            <w:hideMark/>
          </w:tcPr>
          <w:p w14:paraId="7005C6F8" w14:textId="77777777" w:rsidR="001B3899" w:rsidRDefault="003D0EF4">
            <w:pPr>
              <w:jc w:val="right"/>
              <w:rPr>
                <w:rFonts w:eastAsia="Times New Roman"/>
              </w:rPr>
            </w:pPr>
            <w:r>
              <w:rPr>
                <w:rFonts w:eastAsia="Times New Roman"/>
              </w:rPr>
              <w:t xml:space="preserve">1,537 </w:t>
            </w:r>
          </w:p>
        </w:tc>
        <w:tc>
          <w:tcPr>
            <w:tcW w:w="240" w:type="dxa"/>
            <w:vAlign w:val="center"/>
            <w:hideMark/>
          </w:tcPr>
          <w:p w14:paraId="28AEF8FA" w14:textId="77777777" w:rsidR="001B3899" w:rsidRDefault="003D0EF4">
            <w:pPr>
              <w:jc w:val="right"/>
              <w:rPr>
                <w:rFonts w:eastAsia="Times New Roman"/>
              </w:rPr>
            </w:pPr>
            <w:r>
              <w:rPr>
                <w:rFonts w:eastAsia="Times New Roman"/>
              </w:rPr>
              <w:t xml:space="preserve">704 </w:t>
            </w:r>
          </w:p>
        </w:tc>
        <w:tc>
          <w:tcPr>
            <w:tcW w:w="240" w:type="dxa"/>
            <w:vAlign w:val="center"/>
            <w:hideMark/>
          </w:tcPr>
          <w:p w14:paraId="5B92636A" w14:textId="77777777" w:rsidR="001B3899" w:rsidRDefault="003D0EF4">
            <w:pPr>
              <w:jc w:val="right"/>
              <w:rPr>
                <w:rFonts w:eastAsia="Times New Roman"/>
              </w:rPr>
            </w:pPr>
            <w:r>
              <w:rPr>
                <w:rFonts w:eastAsia="Times New Roman"/>
              </w:rPr>
              <w:t xml:space="preserve">1,428 </w:t>
            </w:r>
          </w:p>
        </w:tc>
        <w:tc>
          <w:tcPr>
            <w:tcW w:w="240" w:type="dxa"/>
            <w:vAlign w:val="center"/>
            <w:hideMark/>
          </w:tcPr>
          <w:p w14:paraId="19FCB61F" w14:textId="77777777" w:rsidR="001B3899" w:rsidRDefault="003D0EF4">
            <w:pPr>
              <w:jc w:val="right"/>
              <w:rPr>
                <w:rFonts w:eastAsia="Times New Roman"/>
              </w:rPr>
            </w:pPr>
            <w:r>
              <w:rPr>
                <w:rFonts w:eastAsia="Times New Roman"/>
              </w:rPr>
              <w:t xml:space="preserve">1,832 </w:t>
            </w:r>
          </w:p>
        </w:tc>
        <w:tc>
          <w:tcPr>
            <w:tcW w:w="240" w:type="dxa"/>
            <w:vAlign w:val="center"/>
            <w:hideMark/>
          </w:tcPr>
          <w:p w14:paraId="0EE38A39" w14:textId="77777777" w:rsidR="001B3899" w:rsidRDefault="003D0EF4">
            <w:pPr>
              <w:jc w:val="right"/>
              <w:rPr>
                <w:rFonts w:eastAsia="Times New Roman"/>
              </w:rPr>
            </w:pPr>
            <w:r>
              <w:rPr>
                <w:rFonts w:eastAsia="Times New Roman"/>
              </w:rPr>
              <w:t xml:space="preserve">2,214 </w:t>
            </w:r>
          </w:p>
        </w:tc>
        <w:tc>
          <w:tcPr>
            <w:tcW w:w="240" w:type="dxa"/>
            <w:vAlign w:val="center"/>
            <w:hideMark/>
          </w:tcPr>
          <w:p w14:paraId="4A3A60B5" w14:textId="77777777" w:rsidR="001B3899" w:rsidRDefault="003D0EF4">
            <w:pPr>
              <w:jc w:val="right"/>
              <w:rPr>
                <w:rFonts w:eastAsia="Times New Roman"/>
              </w:rPr>
            </w:pPr>
            <w:r>
              <w:rPr>
                <w:rFonts w:eastAsia="Times New Roman"/>
              </w:rPr>
              <w:t xml:space="preserve">4,088 </w:t>
            </w:r>
          </w:p>
        </w:tc>
        <w:tc>
          <w:tcPr>
            <w:tcW w:w="240" w:type="dxa"/>
            <w:vAlign w:val="center"/>
            <w:hideMark/>
          </w:tcPr>
          <w:p w14:paraId="3C9CDBD7" w14:textId="77777777" w:rsidR="001B3899" w:rsidRDefault="003D0EF4">
            <w:pPr>
              <w:jc w:val="right"/>
              <w:rPr>
                <w:rFonts w:eastAsia="Times New Roman"/>
              </w:rPr>
            </w:pPr>
            <w:r>
              <w:rPr>
                <w:rFonts w:eastAsia="Times New Roman"/>
              </w:rPr>
              <w:t xml:space="preserve">11,802 </w:t>
            </w:r>
          </w:p>
        </w:tc>
      </w:tr>
      <w:tr w:rsidR="001B3899" w14:paraId="03F1C0AD" w14:textId="77777777">
        <w:trPr>
          <w:divId w:val="1824467884"/>
          <w:tblCellSpacing w:w="15" w:type="dxa"/>
        </w:trPr>
        <w:tc>
          <w:tcPr>
            <w:tcW w:w="0" w:type="auto"/>
            <w:vAlign w:val="center"/>
            <w:hideMark/>
          </w:tcPr>
          <w:p w14:paraId="764905EF" w14:textId="77777777" w:rsidR="001B3899" w:rsidRDefault="003D0EF4">
            <w:pPr>
              <w:jc w:val="right"/>
              <w:rPr>
                <w:rFonts w:eastAsia="Times New Roman"/>
              </w:rPr>
            </w:pPr>
            <w:r>
              <w:rPr>
                <w:rFonts w:eastAsia="Times New Roman"/>
              </w:rPr>
              <w:t xml:space="preserve">SW Suburbs </w:t>
            </w:r>
          </w:p>
        </w:tc>
        <w:tc>
          <w:tcPr>
            <w:tcW w:w="240" w:type="dxa"/>
            <w:vAlign w:val="center"/>
            <w:hideMark/>
          </w:tcPr>
          <w:p w14:paraId="6A75A1A6" w14:textId="77777777" w:rsidR="001B3899" w:rsidRDefault="003D0EF4">
            <w:pPr>
              <w:jc w:val="right"/>
              <w:rPr>
                <w:rFonts w:eastAsia="Times New Roman"/>
              </w:rPr>
            </w:pPr>
            <w:r>
              <w:rPr>
                <w:rFonts w:eastAsia="Times New Roman"/>
              </w:rPr>
              <w:t xml:space="preserve">120 </w:t>
            </w:r>
          </w:p>
        </w:tc>
        <w:tc>
          <w:tcPr>
            <w:tcW w:w="240" w:type="dxa"/>
            <w:vAlign w:val="center"/>
            <w:hideMark/>
          </w:tcPr>
          <w:p w14:paraId="3DC75903" w14:textId="77777777" w:rsidR="001B3899" w:rsidRDefault="003D0EF4">
            <w:pPr>
              <w:jc w:val="right"/>
              <w:rPr>
                <w:rFonts w:eastAsia="Times New Roman"/>
              </w:rPr>
            </w:pPr>
            <w:r>
              <w:rPr>
                <w:rFonts w:eastAsia="Times New Roman"/>
              </w:rPr>
              <w:t xml:space="preserve">49 </w:t>
            </w:r>
          </w:p>
        </w:tc>
        <w:tc>
          <w:tcPr>
            <w:tcW w:w="240" w:type="dxa"/>
            <w:vAlign w:val="center"/>
            <w:hideMark/>
          </w:tcPr>
          <w:p w14:paraId="23AE9DA9" w14:textId="77777777" w:rsidR="001B3899" w:rsidRDefault="003D0EF4">
            <w:pPr>
              <w:jc w:val="right"/>
              <w:rPr>
                <w:rFonts w:eastAsia="Times New Roman"/>
              </w:rPr>
            </w:pPr>
            <w:r>
              <w:rPr>
                <w:rFonts w:eastAsia="Times New Roman"/>
              </w:rPr>
              <w:t xml:space="preserve">133 </w:t>
            </w:r>
          </w:p>
        </w:tc>
        <w:tc>
          <w:tcPr>
            <w:tcW w:w="240" w:type="dxa"/>
            <w:vAlign w:val="center"/>
            <w:hideMark/>
          </w:tcPr>
          <w:p w14:paraId="7CE32080" w14:textId="77777777" w:rsidR="001B3899" w:rsidRDefault="003D0EF4">
            <w:pPr>
              <w:jc w:val="right"/>
              <w:rPr>
                <w:rFonts w:eastAsia="Times New Roman"/>
              </w:rPr>
            </w:pPr>
            <w:r>
              <w:rPr>
                <w:rFonts w:eastAsia="Times New Roman"/>
              </w:rPr>
              <w:t xml:space="preserve">156 </w:t>
            </w:r>
          </w:p>
        </w:tc>
        <w:tc>
          <w:tcPr>
            <w:tcW w:w="240" w:type="dxa"/>
            <w:vAlign w:val="center"/>
            <w:hideMark/>
          </w:tcPr>
          <w:p w14:paraId="3062D2F9" w14:textId="77777777" w:rsidR="001B3899" w:rsidRDefault="003D0EF4">
            <w:pPr>
              <w:jc w:val="right"/>
              <w:rPr>
                <w:rFonts w:eastAsia="Times New Roman"/>
              </w:rPr>
            </w:pPr>
            <w:r>
              <w:rPr>
                <w:rFonts w:eastAsia="Times New Roman"/>
              </w:rPr>
              <w:t xml:space="preserve">317 </w:t>
            </w:r>
          </w:p>
        </w:tc>
        <w:tc>
          <w:tcPr>
            <w:tcW w:w="240" w:type="dxa"/>
            <w:vAlign w:val="center"/>
            <w:hideMark/>
          </w:tcPr>
          <w:p w14:paraId="5A4479B1" w14:textId="77777777" w:rsidR="001B3899" w:rsidRDefault="003D0EF4">
            <w:pPr>
              <w:jc w:val="right"/>
              <w:rPr>
                <w:rFonts w:eastAsia="Times New Roman"/>
              </w:rPr>
            </w:pPr>
            <w:r>
              <w:rPr>
                <w:rFonts w:eastAsia="Times New Roman"/>
              </w:rPr>
              <w:t xml:space="preserve">3,463 </w:t>
            </w:r>
          </w:p>
        </w:tc>
        <w:tc>
          <w:tcPr>
            <w:tcW w:w="240" w:type="dxa"/>
            <w:vAlign w:val="center"/>
            <w:hideMark/>
          </w:tcPr>
          <w:p w14:paraId="0FFD4FF9" w14:textId="77777777" w:rsidR="001B3899" w:rsidRDefault="003D0EF4">
            <w:pPr>
              <w:jc w:val="right"/>
              <w:rPr>
                <w:rFonts w:eastAsia="Times New Roman"/>
              </w:rPr>
            </w:pPr>
            <w:r>
              <w:rPr>
                <w:rFonts w:eastAsia="Times New Roman"/>
              </w:rPr>
              <w:t xml:space="preserve">4,239 </w:t>
            </w:r>
          </w:p>
        </w:tc>
      </w:tr>
      <w:tr w:rsidR="001B3899" w14:paraId="16FD0535" w14:textId="77777777">
        <w:trPr>
          <w:divId w:val="1824467884"/>
          <w:tblCellSpacing w:w="15" w:type="dxa"/>
        </w:trPr>
        <w:tc>
          <w:tcPr>
            <w:tcW w:w="0" w:type="auto"/>
            <w:vAlign w:val="center"/>
            <w:hideMark/>
          </w:tcPr>
          <w:p w14:paraId="6C796FAE" w14:textId="77777777" w:rsidR="001B3899" w:rsidRDefault="003D0EF4">
            <w:pPr>
              <w:jc w:val="right"/>
              <w:rPr>
                <w:rFonts w:eastAsia="Times New Roman"/>
              </w:rPr>
            </w:pPr>
            <w:r>
              <w:rPr>
                <w:rFonts w:eastAsia="Times New Roman"/>
              </w:rPr>
              <w:t xml:space="preserve">SE Suburbs </w:t>
            </w:r>
          </w:p>
        </w:tc>
        <w:tc>
          <w:tcPr>
            <w:tcW w:w="240" w:type="dxa"/>
            <w:vAlign w:val="center"/>
            <w:hideMark/>
          </w:tcPr>
          <w:p w14:paraId="09BE6751" w14:textId="77777777" w:rsidR="001B3899" w:rsidRDefault="003D0EF4">
            <w:pPr>
              <w:jc w:val="right"/>
              <w:rPr>
                <w:rFonts w:eastAsia="Times New Roman"/>
              </w:rPr>
            </w:pPr>
            <w:r>
              <w:rPr>
                <w:rFonts w:eastAsia="Times New Roman"/>
              </w:rPr>
              <w:t xml:space="preserve">154 </w:t>
            </w:r>
          </w:p>
        </w:tc>
        <w:tc>
          <w:tcPr>
            <w:tcW w:w="240" w:type="dxa"/>
            <w:vAlign w:val="center"/>
            <w:hideMark/>
          </w:tcPr>
          <w:p w14:paraId="688E40B3" w14:textId="77777777" w:rsidR="001B3899" w:rsidRDefault="003D0EF4">
            <w:pPr>
              <w:jc w:val="right"/>
              <w:rPr>
                <w:rFonts w:eastAsia="Times New Roman"/>
              </w:rPr>
            </w:pPr>
            <w:r>
              <w:rPr>
                <w:rFonts w:eastAsia="Times New Roman"/>
              </w:rPr>
              <w:t xml:space="preserve">164 </w:t>
            </w:r>
          </w:p>
        </w:tc>
        <w:tc>
          <w:tcPr>
            <w:tcW w:w="240" w:type="dxa"/>
            <w:vAlign w:val="center"/>
            <w:hideMark/>
          </w:tcPr>
          <w:p w14:paraId="34550EA9" w14:textId="77777777" w:rsidR="001B3899" w:rsidRDefault="003D0EF4">
            <w:pPr>
              <w:jc w:val="right"/>
              <w:rPr>
                <w:rFonts w:eastAsia="Times New Roman"/>
              </w:rPr>
            </w:pPr>
            <w:r>
              <w:rPr>
                <w:rFonts w:eastAsia="Times New Roman"/>
              </w:rPr>
              <w:t xml:space="preserve">72 </w:t>
            </w:r>
          </w:p>
        </w:tc>
        <w:tc>
          <w:tcPr>
            <w:tcW w:w="240" w:type="dxa"/>
            <w:vAlign w:val="center"/>
            <w:hideMark/>
          </w:tcPr>
          <w:p w14:paraId="3E2037FF" w14:textId="77777777" w:rsidR="001B3899" w:rsidRDefault="003D0EF4">
            <w:pPr>
              <w:jc w:val="right"/>
              <w:rPr>
                <w:rFonts w:eastAsia="Times New Roman"/>
              </w:rPr>
            </w:pPr>
            <w:r>
              <w:rPr>
                <w:rFonts w:eastAsia="Times New Roman"/>
              </w:rPr>
              <w:t xml:space="preserve">268 </w:t>
            </w:r>
          </w:p>
        </w:tc>
        <w:tc>
          <w:tcPr>
            <w:tcW w:w="240" w:type="dxa"/>
            <w:vAlign w:val="center"/>
            <w:hideMark/>
          </w:tcPr>
          <w:p w14:paraId="7510F9DD" w14:textId="77777777" w:rsidR="001B3899" w:rsidRDefault="003D0EF4">
            <w:pPr>
              <w:jc w:val="right"/>
              <w:rPr>
                <w:rFonts w:eastAsia="Times New Roman"/>
              </w:rPr>
            </w:pPr>
            <w:r>
              <w:rPr>
                <w:rFonts w:eastAsia="Times New Roman"/>
              </w:rPr>
              <w:t xml:space="preserve">494 </w:t>
            </w:r>
          </w:p>
        </w:tc>
        <w:tc>
          <w:tcPr>
            <w:tcW w:w="240" w:type="dxa"/>
            <w:vAlign w:val="center"/>
            <w:hideMark/>
          </w:tcPr>
          <w:p w14:paraId="274E9763" w14:textId="77777777" w:rsidR="001B3899" w:rsidRDefault="003D0EF4">
            <w:pPr>
              <w:jc w:val="right"/>
              <w:rPr>
                <w:rFonts w:eastAsia="Times New Roman"/>
              </w:rPr>
            </w:pPr>
            <w:r>
              <w:rPr>
                <w:rFonts w:eastAsia="Times New Roman"/>
              </w:rPr>
              <w:t xml:space="preserve">3,196 </w:t>
            </w:r>
          </w:p>
        </w:tc>
        <w:tc>
          <w:tcPr>
            <w:tcW w:w="240" w:type="dxa"/>
            <w:vAlign w:val="center"/>
            <w:hideMark/>
          </w:tcPr>
          <w:p w14:paraId="0D126D6F" w14:textId="77777777" w:rsidR="001B3899" w:rsidRDefault="003D0EF4">
            <w:pPr>
              <w:jc w:val="right"/>
              <w:rPr>
                <w:rFonts w:eastAsia="Times New Roman"/>
              </w:rPr>
            </w:pPr>
            <w:r>
              <w:rPr>
                <w:rFonts w:eastAsia="Times New Roman"/>
              </w:rPr>
              <w:t xml:space="preserve">4,347 </w:t>
            </w:r>
          </w:p>
        </w:tc>
      </w:tr>
      <w:tr w:rsidR="001B3899" w14:paraId="78AF78EB" w14:textId="77777777">
        <w:trPr>
          <w:divId w:val="1824467884"/>
          <w:tblCellSpacing w:w="15" w:type="dxa"/>
        </w:trPr>
        <w:tc>
          <w:tcPr>
            <w:tcW w:w="0" w:type="auto"/>
            <w:vAlign w:val="center"/>
            <w:hideMark/>
          </w:tcPr>
          <w:p w14:paraId="03BD797B" w14:textId="77777777" w:rsidR="001B3899" w:rsidRDefault="003D0EF4">
            <w:pPr>
              <w:jc w:val="right"/>
              <w:rPr>
                <w:rFonts w:eastAsia="Times New Roman"/>
              </w:rPr>
            </w:pPr>
            <w:r>
              <w:rPr>
                <w:rFonts w:eastAsia="Times New Roman"/>
              </w:rPr>
              <w:t xml:space="preserve">N Suburbs </w:t>
            </w:r>
          </w:p>
        </w:tc>
        <w:tc>
          <w:tcPr>
            <w:tcW w:w="240" w:type="dxa"/>
            <w:vAlign w:val="center"/>
            <w:hideMark/>
          </w:tcPr>
          <w:p w14:paraId="16EA1224" w14:textId="77777777" w:rsidR="001B3899" w:rsidRDefault="003D0EF4">
            <w:pPr>
              <w:jc w:val="right"/>
              <w:rPr>
                <w:rFonts w:eastAsia="Times New Roman"/>
              </w:rPr>
            </w:pPr>
            <w:r>
              <w:rPr>
                <w:rFonts w:eastAsia="Times New Roman"/>
              </w:rPr>
              <w:t xml:space="preserve">300 </w:t>
            </w:r>
          </w:p>
        </w:tc>
        <w:tc>
          <w:tcPr>
            <w:tcW w:w="240" w:type="dxa"/>
            <w:vAlign w:val="center"/>
            <w:hideMark/>
          </w:tcPr>
          <w:p w14:paraId="2CC6BA3C" w14:textId="77777777" w:rsidR="001B3899" w:rsidRDefault="003D0EF4">
            <w:pPr>
              <w:jc w:val="right"/>
              <w:rPr>
                <w:rFonts w:eastAsia="Times New Roman"/>
              </w:rPr>
            </w:pPr>
            <w:r>
              <w:rPr>
                <w:rFonts w:eastAsia="Times New Roman"/>
              </w:rPr>
              <w:t xml:space="preserve">115 </w:t>
            </w:r>
          </w:p>
        </w:tc>
        <w:tc>
          <w:tcPr>
            <w:tcW w:w="240" w:type="dxa"/>
            <w:vAlign w:val="center"/>
            <w:hideMark/>
          </w:tcPr>
          <w:p w14:paraId="5EE34A64" w14:textId="77777777" w:rsidR="001B3899" w:rsidRDefault="003D0EF4">
            <w:pPr>
              <w:jc w:val="right"/>
              <w:rPr>
                <w:rFonts w:eastAsia="Times New Roman"/>
              </w:rPr>
            </w:pPr>
            <w:r>
              <w:rPr>
                <w:rFonts w:eastAsia="Times New Roman"/>
              </w:rPr>
              <w:t xml:space="preserve">194 </w:t>
            </w:r>
          </w:p>
        </w:tc>
        <w:tc>
          <w:tcPr>
            <w:tcW w:w="240" w:type="dxa"/>
            <w:vAlign w:val="center"/>
            <w:hideMark/>
          </w:tcPr>
          <w:p w14:paraId="50A9B9D1" w14:textId="77777777" w:rsidR="001B3899" w:rsidRDefault="003D0EF4">
            <w:pPr>
              <w:jc w:val="right"/>
              <w:rPr>
                <w:rFonts w:eastAsia="Times New Roman"/>
              </w:rPr>
            </w:pPr>
            <w:r>
              <w:rPr>
                <w:rFonts w:eastAsia="Times New Roman"/>
              </w:rPr>
              <w:t xml:space="preserve">77 </w:t>
            </w:r>
          </w:p>
        </w:tc>
        <w:tc>
          <w:tcPr>
            <w:tcW w:w="240" w:type="dxa"/>
            <w:vAlign w:val="center"/>
            <w:hideMark/>
          </w:tcPr>
          <w:p w14:paraId="1A4A5873" w14:textId="77777777" w:rsidR="001B3899" w:rsidRDefault="003D0EF4">
            <w:pPr>
              <w:jc w:val="right"/>
              <w:rPr>
                <w:rFonts w:eastAsia="Times New Roman"/>
              </w:rPr>
            </w:pPr>
            <w:r>
              <w:rPr>
                <w:rFonts w:eastAsia="Times New Roman"/>
              </w:rPr>
              <w:t xml:space="preserve">162 </w:t>
            </w:r>
          </w:p>
        </w:tc>
        <w:tc>
          <w:tcPr>
            <w:tcW w:w="240" w:type="dxa"/>
            <w:vAlign w:val="center"/>
            <w:hideMark/>
          </w:tcPr>
          <w:p w14:paraId="312FFF3B" w14:textId="77777777" w:rsidR="001B3899" w:rsidRDefault="003D0EF4">
            <w:pPr>
              <w:jc w:val="right"/>
              <w:rPr>
                <w:rFonts w:eastAsia="Times New Roman"/>
              </w:rPr>
            </w:pPr>
            <w:r>
              <w:rPr>
                <w:rFonts w:eastAsia="Times New Roman"/>
              </w:rPr>
              <w:t xml:space="preserve">1,757 </w:t>
            </w:r>
          </w:p>
        </w:tc>
        <w:tc>
          <w:tcPr>
            <w:tcW w:w="240" w:type="dxa"/>
            <w:vAlign w:val="center"/>
            <w:hideMark/>
          </w:tcPr>
          <w:p w14:paraId="195F50E7" w14:textId="77777777" w:rsidR="001B3899" w:rsidRDefault="003D0EF4">
            <w:pPr>
              <w:jc w:val="right"/>
              <w:rPr>
                <w:rFonts w:eastAsia="Times New Roman"/>
              </w:rPr>
            </w:pPr>
            <w:r>
              <w:rPr>
                <w:rFonts w:eastAsia="Times New Roman"/>
              </w:rPr>
              <w:t xml:space="preserve">2,605 </w:t>
            </w:r>
          </w:p>
        </w:tc>
      </w:tr>
      <w:tr w:rsidR="001B3899" w14:paraId="2308F518" w14:textId="77777777">
        <w:trPr>
          <w:divId w:val="1824467884"/>
          <w:tblCellSpacing w:w="15" w:type="dxa"/>
        </w:trPr>
        <w:tc>
          <w:tcPr>
            <w:tcW w:w="0" w:type="auto"/>
            <w:vAlign w:val="center"/>
            <w:hideMark/>
          </w:tcPr>
          <w:p w14:paraId="7EBEC8C0" w14:textId="77777777" w:rsidR="001B3899" w:rsidRDefault="003D0EF4">
            <w:pPr>
              <w:jc w:val="right"/>
              <w:rPr>
                <w:rFonts w:eastAsia="Times New Roman"/>
              </w:rPr>
            </w:pPr>
            <w:r>
              <w:rPr>
                <w:rFonts w:eastAsia="Times New Roman"/>
              </w:rPr>
              <w:t xml:space="preserve">Total </w:t>
            </w:r>
          </w:p>
        </w:tc>
        <w:tc>
          <w:tcPr>
            <w:tcW w:w="240" w:type="dxa"/>
            <w:vAlign w:val="center"/>
            <w:hideMark/>
          </w:tcPr>
          <w:p w14:paraId="782877D7" w14:textId="77777777" w:rsidR="001B3899" w:rsidRDefault="003D0EF4">
            <w:pPr>
              <w:jc w:val="right"/>
              <w:rPr>
                <w:rFonts w:eastAsia="Times New Roman"/>
              </w:rPr>
            </w:pPr>
            <w:r>
              <w:rPr>
                <w:rFonts w:eastAsia="Times New Roman"/>
              </w:rPr>
              <w:t xml:space="preserve">37,897 </w:t>
            </w:r>
          </w:p>
        </w:tc>
        <w:tc>
          <w:tcPr>
            <w:tcW w:w="240" w:type="dxa"/>
            <w:vAlign w:val="center"/>
            <w:hideMark/>
          </w:tcPr>
          <w:p w14:paraId="438A6A51" w14:textId="77777777" w:rsidR="001B3899" w:rsidRDefault="003D0EF4">
            <w:pPr>
              <w:jc w:val="right"/>
              <w:rPr>
                <w:rFonts w:eastAsia="Times New Roman"/>
              </w:rPr>
            </w:pPr>
            <w:r>
              <w:rPr>
                <w:rFonts w:eastAsia="Times New Roman"/>
              </w:rPr>
              <w:t xml:space="preserve">23,847 </w:t>
            </w:r>
          </w:p>
        </w:tc>
        <w:tc>
          <w:tcPr>
            <w:tcW w:w="240" w:type="dxa"/>
            <w:vAlign w:val="center"/>
            <w:hideMark/>
          </w:tcPr>
          <w:p w14:paraId="301D7EF7" w14:textId="77777777" w:rsidR="001B3899" w:rsidRDefault="003D0EF4">
            <w:pPr>
              <w:jc w:val="right"/>
              <w:rPr>
                <w:rFonts w:eastAsia="Times New Roman"/>
              </w:rPr>
            </w:pPr>
            <w:r>
              <w:rPr>
                <w:rFonts w:eastAsia="Times New Roman"/>
              </w:rPr>
              <w:t xml:space="preserve">34,291 </w:t>
            </w:r>
          </w:p>
        </w:tc>
        <w:tc>
          <w:tcPr>
            <w:tcW w:w="240" w:type="dxa"/>
            <w:vAlign w:val="center"/>
            <w:hideMark/>
          </w:tcPr>
          <w:p w14:paraId="769CA5E4" w14:textId="77777777" w:rsidR="001B3899" w:rsidRDefault="003D0EF4">
            <w:pPr>
              <w:jc w:val="right"/>
              <w:rPr>
                <w:rFonts w:eastAsia="Times New Roman"/>
              </w:rPr>
            </w:pPr>
            <w:r>
              <w:rPr>
                <w:rFonts w:eastAsia="Times New Roman"/>
              </w:rPr>
              <w:t xml:space="preserve">42,458 </w:t>
            </w:r>
          </w:p>
        </w:tc>
        <w:tc>
          <w:tcPr>
            <w:tcW w:w="240" w:type="dxa"/>
            <w:vAlign w:val="center"/>
            <w:hideMark/>
          </w:tcPr>
          <w:p w14:paraId="729505B3" w14:textId="77777777" w:rsidR="001B3899" w:rsidRDefault="003D0EF4">
            <w:pPr>
              <w:jc w:val="right"/>
              <w:rPr>
                <w:rFonts w:eastAsia="Times New Roman"/>
              </w:rPr>
            </w:pPr>
            <w:r>
              <w:rPr>
                <w:rFonts w:eastAsia="Times New Roman"/>
              </w:rPr>
              <w:t xml:space="preserve">38,822 </w:t>
            </w:r>
          </w:p>
        </w:tc>
        <w:tc>
          <w:tcPr>
            <w:tcW w:w="240" w:type="dxa"/>
            <w:vAlign w:val="center"/>
            <w:hideMark/>
          </w:tcPr>
          <w:p w14:paraId="5A089731" w14:textId="77777777" w:rsidR="001B3899" w:rsidRDefault="003D0EF4">
            <w:pPr>
              <w:jc w:val="right"/>
              <w:rPr>
                <w:rFonts w:eastAsia="Times New Roman"/>
              </w:rPr>
            </w:pPr>
            <w:r>
              <w:rPr>
                <w:rFonts w:eastAsia="Times New Roman"/>
              </w:rPr>
              <w:t xml:space="preserve">89,687 </w:t>
            </w:r>
          </w:p>
        </w:tc>
        <w:tc>
          <w:tcPr>
            <w:tcW w:w="240" w:type="dxa"/>
            <w:vAlign w:val="center"/>
            <w:hideMark/>
          </w:tcPr>
          <w:p w14:paraId="169D13B0" w14:textId="77777777" w:rsidR="001B3899" w:rsidRDefault="003D0EF4">
            <w:pPr>
              <w:jc w:val="right"/>
              <w:rPr>
                <w:rFonts w:eastAsia="Times New Roman"/>
              </w:rPr>
            </w:pPr>
            <w:r>
              <w:rPr>
                <w:rFonts w:eastAsia="Times New Roman"/>
              </w:rPr>
              <w:t xml:space="preserve">267,002 </w:t>
            </w:r>
          </w:p>
        </w:tc>
      </w:tr>
    </w:tbl>
    <w:p w14:paraId="29AF6F5D" w14:textId="77777777" w:rsidR="001B3899" w:rsidRDefault="001B3899">
      <w:pPr>
        <w:divId w:val="182446788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1155"/>
        <w:gridCol w:w="1155"/>
        <w:gridCol w:w="1155"/>
        <w:gridCol w:w="1155"/>
        <w:gridCol w:w="1155"/>
        <w:gridCol w:w="1165"/>
        <w:gridCol w:w="1370"/>
      </w:tblGrid>
      <w:tr w:rsidR="001B3899" w14:paraId="7C30B145" w14:textId="77777777">
        <w:trPr>
          <w:divId w:val="1824467884"/>
          <w:tblHeader/>
          <w:tblCellSpacing w:w="15" w:type="dxa"/>
        </w:trPr>
        <w:tc>
          <w:tcPr>
            <w:tcW w:w="0" w:type="auto"/>
            <w:gridSpan w:val="8"/>
            <w:tcBorders>
              <w:top w:val="nil"/>
              <w:left w:val="nil"/>
              <w:bottom w:val="nil"/>
              <w:right w:val="nil"/>
            </w:tcBorders>
            <w:vAlign w:val="center"/>
            <w:hideMark/>
          </w:tcPr>
          <w:p w14:paraId="4A500DDD" w14:textId="77777777" w:rsidR="001B3899" w:rsidRDefault="003D0EF4">
            <w:pPr>
              <w:jc w:val="center"/>
              <w:rPr>
                <w:rFonts w:eastAsia="Times New Roman"/>
              </w:rPr>
            </w:pPr>
            <w:r>
              <w:rPr>
                <w:rFonts w:eastAsia="Times New Roman"/>
              </w:rPr>
              <w:lastRenderedPageBreak/>
              <w:t xml:space="preserve">Table 3-17b. Model Transit Trips by Household Home District and Household Income Category </w:t>
            </w:r>
          </w:p>
        </w:tc>
      </w:tr>
      <w:tr w:rsidR="001B3899" w14:paraId="5AA26D50" w14:textId="77777777">
        <w:trPr>
          <w:divId w:val="1824467884"/>
          <w:tblHeader/>
          <w:tblCellSpacing w:w="15" w:type="dxa"/>
        </w:trPr>
        <w:tc>
          <w:tcPr>
            <w:tcW w:w="0" w:type="auto"/>
            <w:vAlign w:val="center"/>
            <w:hideMark/>
          </w:tcPr>
          <w:p w14:paraId="730DAA09" w14:textId="77777777" w:rsidR="001B3899" w:rsidRDefault="003D0EF4">
            <w:pPr>
              <w:jc w:val="right"/>
              <w:rPr>
                <w:rFonts w:eastAsia="Times New Roman"/>
                <w:b/>
                <w:bCs/>
              </w:rPr>
            </w:pPr>
            <w:r>
              <w:rPr>
                <w:rFonts w:eastAsia="Times New Roman"/>
                <w:b/>
                <w:bCs/>
              </w:rPr>
              <w:t xml:space="preserve">Home District </w:t>
            </w:r>
          </w:p>
        </w:tc>
        <w:tc>
          <w:tcPr>
            <w:tcW w:w="0" w:type="auto"/>
            <w:vAlign w:val="center"/>
            <w:hideMark/>
          </w:tcPr>
          <w:p w14:paraId="6E4112C7" w14:textId="77777777" w:rsidR="001B3899" w:rsidRDefault="003D0EF4">
            <w:pPr>
              <w:jc w:val="right"/>
              <w:rPr>
                <w:rFonts w:eastAsia="Times New Roman"/>
                <w:b/>
                <w:bCs/>
              </w:rPr>
            </w:pPr>
            <w:r>
              <w:rPr>
                <w:rFonts w:eastAsia="Times New Roman"/>
                <w:b/>
                <w:bCs/>
              </w:rPr>
              <w:t xml:space="preserve">Income &lt; $5k </w:t>
            </w:r>
          </w:p>
        </w:tc>
        <w:tc>
          <w:tcPr>
            <w:tcW w:w="0" w:type="auto"/>
            <w:vAlign w:val="center"/>
            <w:hideMark/>
          </w:tcPr>
          <w:p w14:paraId="517A51B4" w14:textId="77777777" w:rsidR="001B3899" w:rsidRDefault="003D0EF4">
            <w:pPr>
              <w:jc w:val="right"/>
              <w:rPr>
                <w:rFonts w:eastAsia="Times New Roman"/>
                <w:b/>
                <w:bCs/>
              </w:rPr>
            </w:pPr>
            <w:r>
              <w:rPr>
                <w:rFonts w:eastAsia="Times New Roman"/>
                <w:b/>
                <w:bCs/>
              </w:rPr>
              <w:t xml:space="preserve">Income $5k to $10k </w:t>
            </w:r>
          </w:p>
        </w:tc>
        <w:tc>
          <w:tcPr>
            <w:tcW w:w="0" w:type="auto"/>
            <w:vAlign w:val="center"/>
            <w:hideMark/>
          </w:tcPr>
          <w:p w14:paraId="5C9D5881" w14:textId="77777777" w:rsidR="001B3899" w:rsidRDefault="003D0EF4">
            <w:pPr>
              <w:jc w:val="right"/>
              <w:rPr>
                <w:rFonts w:eastAsia="Times New Roman"/>
                <w:b/>
                <w:bCs/>
              </w:rPr>
            </w:pPr>
            <w:r>
              <w:rPr>
                <w:rFonts w:eastAsia="Times New Roman"/>
                <w:b/>
                <w:bCs/>
              </w:rPr>
              <w:t xml:space="preserve">Income $10k to $20k </w:t>
            </w:r>
          </w:p>
        </w:tc>
        <w:tc>
          <w:tcPr>
            <w:tcW w:w="0" w:type="auto"/>
            <w:vAlign w:val="center"/>
            <w:hideMark/>
          </w:tcPr>
          <w:p w14:paraId="1B593F35" w14:textId="77777777" w:rsidR="001B3899" w:rsidRDefault="003D0EF4">
            <w:pPr>
              <w:jc w:val="right"/>
              <w:rPr>
                <w:rFonts w:eastAsia="Times New Roman"/>
                <w:b/>
                <w:bCs/>
              </w:rPr>
            </w:pPr>
            <w:r>
              <w:rPr>
                <w:rFonts w:eastAsia="Times New Roman"/>
                <w:b/>
                <w:bCs/>
              </w:rPr>
              <w:t xml:space="preserve">Income $20k to $30k </w:t>
            </w:r>
          </w:p>
        </w:tc>
        <w:tc>
          <w:tcPr>
            <w:tcW w:w="0" w:type="auto"/>
            <w:vAlign w:val="center"/>
            <w:hideMark/>
          </w:tcPr>
          <w:p w14:paraId="49DA8EC6" w14:textId="77777777" w:rsidR="001B3899" w:rsidRDefault="003D0EF4">
            <w:pPr>
              <w:jc w:val="right"/>
              <w:rPr>
                <w:rFonts w:eastAsia="Times New Roman"/>
                <w:b/>
                <w:bCs/>
              </w:rPr>
            </w:pPr>
            <w:r>
              <w:rPr>
                <w:rFonts w:eastAsia="Times New Roman"/>
                <w:b/>
                <w:bCs/>
              </w:rPr>
              <w:t xml:space="preserve">Income $30k to $40k </w:t>
            </w:r>
          </w:p>
        </w:tc>
        <w:tc>
          <w:tcPr>
            <w:tcW w:w="0" w:type="auto"/>
            <w:vAlign w:val="center"/>
            <w:hideMark/>
          </w:tcPr>
          <w:p w14:paraId="60A41672" w14:textId="77777777" w:rsidR="001B3899" w:rsidRDefault="003D0EF4">
            <w:pPr>
              <w:jc w:val="right"/>
              <w:rPr>
                <w:rFonts w:eastAsia="Times New Roman"/>
                <w:b/>
                <w:bCs/>
              </w:rPr>
            </w:pPr>
            <w:r>
              <w:rPr>
                <w:rFonts w:eastAsia="Times New Roman"/>
                <w:b/>
                <w:bCs/>
              </w:rPr>
              <w:t xml:space="preserve">Income &gt; $40k </w:t>
            </w:r>
          </w:p>
        </w:tc>
        <w:tc>
          <w:tcPr>
            <w:tcW w:w="0" w:type="auto"/>
            <w:vAlign w:val="center"/>
            <w:hideMark/>
          </w:tcPr>
          <w:p w14:paraId="11FE0F6C" w14:textId="77777777" w:rsidR="001B3899" w:rsidRDefault="003D0EF4">
            <w:pPr>
              <w:jc w:val="right"/>
              <w:rPr>
                <w:rFonts w:eastAsia="Times New Roman"/>
                <w:b/>
                <w:bCs/>
              </w:rPr>
            </w:pPr>
            <w:r>
              <w:rPr>
                <w:rFonts w:eastAsia="Times New Roman"/>
                <w:b/>
                <w:bCs/>
              </w:rPr>
              <w:t xml:space="preserve">All Households </w:t>
            </w:r>
          </w:p>
        </w:tc>
      </w:tr>
      <w:tr w:rsidR="001B3899" w14:paraId="6F0FB82A" w14:textId="77777777">
        <w:trPr>
          <w:divId w:val="1824467884"/>
          <w:tblCellSpacing w:w="15" w:type="dxa"/>
        </w:trPr>
        <w:tc>
          <w:tcPr>
            <w:tcW w:w="0" w:type="auto"/>
            <w:vAlign w:val="center"/>
            <w:hideMark/>
          </w:tcPr>
          <w:p w14:paraId="2448700E" w14:textId="77777777" w:rsidR="001B3899" w:rsidRDefault="003D0EF4">
            <w:pPr>
              <w:jc w:val="right"/>
              <w:rPr>
                <w:rFonts w:eastAsia="Times New Roman"/>
              </w:rPr>
            </w:pPr>
            <w:r>
              <w:rPr>
                <w:rFonts w:eastAsia="Times New Roman"/>
              </w:rPr>
              <w:t xml:space="preserve">Atlanta CBD </w:t>
            </w:r>
          </w:p>
        </w:tc>
        <w:tc>
          <w:tcPr>
            <w:tcW w:w="1418" w:type="dxa"/>
            <w:vAlign w:val="center"/>
            <w:hideMark/>
          </w:tcPr>
          <w:p w14:paraId="09FF8256" w14:textId="77777777" w:rsidR="001B3899" w:rsidRDefault="003D0EF4">
            <w:pPr>
              <w:jc w:val="right"/>
              <w:rPr>
                <w:rFonts w:eastAsia="Times New Roman"/>
              </w:rPr>
            </w:pPr>
            <w:r>
              <w:rPr>
                <w:rFonts w:eastAsia="Times New Roman"/>
              </w:rPr>
              <w:t xml:space="preserve">939 </w:t>
            </w:r>
          </w:p>
        </w:tc>
        <w:tc>
          <w:tcPr>
            <w:tcW w:w="1418" w:type="dxa"/>
            <w:vAlign w:val="center"/>
            <w:hideMark/>
          </w:tcPr>
          <w:p w14:paraId="2A37C807" w14:textId="77777777" w:rsidR="001B3899" w:rsidRDefault="003D0EF4">
            <w:pPr>
              <w:jc w:val="right"/>
              <w:rPr>
                <w:rFonts w:eastAsia="Times New Roman"/>
              </w:rPr>
            </w:pPr>
            <w:r>
              <w:rPr>
                <w:rFonts w:eastAsia="Times New Roman"/>
              </w:rPr>
              <w:t xml:space="preserve">707 </w:t>
            </w:r>
          </w:p>
        </w:tc>
        <w:tc>
          <w:tcPr>
            <w:tcW w:w="1418" w:type="dxa"/>
            <w:vAlign w:val="center"/>
            <w:hideMark/>
          </w:tcPr>
          <w:p w14:paraId="39018385" w14:textId="77777777" w:rsidR="001B3899" w:rsidRDefault="003D0EF4">
            <w:pPr>
              <w:jc w:val="right"/>
              <w:rPr>
                <w:rFonts w:eastAsia="Times New Roman"/>
              </w:rPr>
            </w:pPr>
            <w:r>
              <w:rPr>
                <w:rFonts w:eastAsia="Times New Roman"/>
              </w:rPr>
              <w:t xml:space="preserve">737 </w:t>
            </w:r>
          </w:p>
        </w:tc>
        <w:tc>
          <w:tcPr>
            <w:tcW w:w="1418" w:type="dxa"/>
            <w:vAlign w:val="center"/>
            <w:hideMark/>
          </w:tcPr>
          <w:p w14:paraId="0A1F4A07" w14:textId="77777777" w:rsidR="001B3899" w:rsidRDefault="003D0EF4">
            <w:pPr>
              <w:jc w:val="right"/>
              <w:rPr>
                <w:rFonts w:eastAsia="Times New Roman"/>
              </w:rPr>
            </w:pPr>
            <w:r>
              <w:rPr>
                <w:rFonts w:eastAsia="Times New Roman"/>
              </w:rPr>
              <w:t xml:space="preserve">472 </w:t>
            </w:r>
          </w:p>
        </w:tc>
        <w:tc>
          <w:tcPr>
            <w:tcW w:w="1418" w:type="dxa"/>
            <w:vAlign w:val="center"/>
            <w:hideMark/>
          </w:tcPr>
          <w:p w14:paraId="6D67B7AC" w14:textId="77777777" w:rsidR="001B3899" w:rsidRDefault="003D0EF4">
            <w:pPr>
              <w:jc w:val="right"/>
              <w:rPr>
                <w:rFonts w:eastAsia="Times New Roman"/>
              </w:rPr>
            </w:pPr>
            <w:r>
              <w:rPr>
                <w:rFonts w:eastAsia="Times New Roman"/>
              </w:rPr>
              <w:t xml:space="preserve">229 </w:t>
            </w:r>
          </w:p>
        </w:tc>
        <w:tc>
          <w:tcPr>
            <w:tcW w:w="1418" w:type="dxa"/>
            <w:vAlign w:val="center"/>
            <w:hideMark/>
          </w:tcPr>
          <w:p w14:paraId="3EFE261D" w14:textId="77777777" w:rsidR="001B3899" w:rsidRDefault="003D0EF4">
            <w:pPr>
              <w:jc w:val="right"/>
              <w:rPr>
                <w:rFonts w:eastAsia="Times New Roman"/>
              </w:rPr>
            </w:pPr>
            <w:r>
              <w:rPr>
                <w:rFonts w:eastAsia="Times New Roman"/>
              </w:rPr>
              <w:t xml:space="preserve">1,031 </w:t>
            </w:r>
          </w:p>
        </w:tc>
        <w:tc>
          <w:tcPr>
            <w:tcW w:w="1418" w:type="dxa"/>
            <w:vAlign w:val="center"/>
            <w:hideMark/>
          </w:tcPr>
          <w:p w14:paraId="3708FE47" w14:textId="77777777" w:rsidR="001B3899" w:rsidRDefault="003D0EF4">
            <w:pPr>
              <w:jc w:val="right"/>
              <w:rPr>
                <w:rFonts w:eastAsia="Times New Roman"/>
              </w:rPr>
            </w:pPr>
            <w:r>
              <w:rPr>
                <w:rFonts w:eastAsia="Times New Roman"/>
              </w:rPr>
              <w:t xml:space="preserve">4,115 </w:t>
            </w:r>
          </w:p>
        </w:tc>
      </w:tr>
      <w:tr w:rsidR="001B3899" w14:paraId="552182F7" w14:textId="77777777">
        <w:trPr>
          <w:divId w:val="1824467884"/>
          <w:tblCellSpacing w:w="15" w:type="dxa"/>
        </w:trPr>
        <w:tc>
          <w:tcPr>
            <w:tcW w:w="0" w:type="auto"/>
            <w:vAlign w:val="center"/>
            <w:hideMark/>
          </w:tcPr>
          <w:p w14:paraId="4919234F" w14:textId="77777777" w:rsidR="001B3899" w:rsidRDefault="003D0EF4">
            <w:pPr>
              <w:jc w:val="right"/>
              <w:rPr>
                <w:rFonts w:eastAsia="Times New Roman"/>
              </w:rPr>
            </w:pPr>
            <w:r>
              <w:rPr>
                <w:rFonts w:eastAsia="Times New Roman"/>
              </w:rPr>
              <w:t xml:space="preserve">Atlanta </w:t>
            </w:r>
          </w:p>
        </w:tc>
        <w:tc>
          <w:tcPr>
            <w:tcW w:w="1418" w:type="dxa"/>
            <w:vAlign w:val="center"/>
            <w:hideMark/>
          </w:tcPr>
          <w:p w14:paraId="646C77DF" w14:textId="77777777" w:rsidR="001B3899" w:rsidRDefault="003D0EF4">
            <w:pPr>
              <w:jc w:val="right"/>
              <w:rPr>
                <w:rFonts w:eastAsia="Times New Roman"/>
              </w:rPr>
            </w:pPr>
            <w:r>
              <w:rPr>
                <w:rFonts w:eastAsia="Times New Roman"/>
              </w:rPr>
              <w:t xml:space="preserve">4,235 </w:t>
            </w:r>
          </w:p>
        </w:tc>
        <w:tc>
          <w:tcPr>
            <w:tcW w:w="1418" w:type="dxa"/>
            <w:vAlign w:val="center"/>
            <w:hideMark/>
          </w:tcPr>
          <w:p w14:paraId="303F8E9D" w14:textId="77777777" w:rsidR="001B3899" w:rsidRDefault="003D0EF4">
            <w:pPr>
              <w:jc w:val="right"/>
              <w:rPr>
                <w:rFonts w:eastAsia="Times New Roman"/>
              </w:rPr>
            </w:pPr>
            <w:r>
              <w:rPr>
                <w:rFonts w:eastAsia="Times New Roman"/>
              </w:rPr>
              <w:t xml:space="preserve">3,258 </w:t>
            </w:r>
          </w:p>
        </w:tc>
        <w:tc>
          <w:tcPr>
            <w:tcW w:w="1418" w:type="dxa"/>
            <w:vAlign w:val="center"/>
            <w:hideMark/>
          </w:tcPr>
          <w:p w14:paraId="114EE665" w14:textId="77777777" w:rsidR="001B3899" w:rsidRDefault="003D0EF4">
            <w:pPr>
              <w:jc w:val="right"/>
              <w:rPr>
                <w:rFonts w:eastAsia="Times New Roman"/>
              </w:rPr>
            </w:pPr>
            <w:r>
              <w:rPr>
                <w:rFonts w:eastAsia="Times New Roman"/>
              </w:rPr>
              <w:t xml:space="preserve">4,124 </w:t>
            </w:r>
          </w:p>
        </w:tc>
        <w:tc>
          <w:tcPr>
            <w:tcW w:w="1418" w:type="dxa"/>
            <w:vAlign w:val="center"/>
            <w:hideMark/>
          </w:tcPr>
          <w:p w14:paraId="1AE95D80" w14:textId="77777777" w:rsidR="001B3899" w:rsidRDefault="003D0EF4">
            <w:pPr>
              <w:jc w:val="right"/>
              <w:rPr>
                <w:rFonts w:eastAsia="Times New Roman"/>
              </w:rPr>
            </w:pPr>
            <w:r>
              <w:rPr>
                <w:rFonts w:eastAsia="Times New Roman"/>
              </w:rPr>
              <w:t xml:space="preserve">3,422 </w:t>
            </w:r>
          </w:p>
        </w:tc>
        <w:tc>
          <w:tcPr>
            <w:tcW w:w="1418" w:type="dxa"/>
            <w:vAlign w:val="center"/>
            <w:hideMark/>
          </w:tcPr>
          <w:p w14:paraId="05B4C2CF" w14:textId="77777777" w:rsidR="001B3899" w:rsidRDefault="003D0EF4">
            <w:pPr>
              <w:jc w:val="right"/>
              <w:rPr>
                <w:rFonts w:eastAsia="Times New Roman"/>
              </w:rPr>
            </w:pPr>
            <w:r>
              <w:rPr>
                <w:rFonts w:eastAsia="Times New Roman"/>
              </w:rPr>
              <w:t xml:space="preserve">1,376 </w:t>
            </w:r>
          </w:p>
        </w:tc>
        <w:tc>
          <w:tcPr>
            <w:tcW w:w="1418" w:type="dxa"/>
            <w:vAlign w:val="center"/>
            <w:hideMark/>
          </w:tcPr>
          <w:p w14:paraId="02A2215F" w14:textId="77777777" w:rsidR="001B3899" w:rsidRDefault="003D0EF4">
            <w:pPr>
              <w:jc w:val="right"/>
              <w:rPr>
                <w:rFonts w:eastAsia="Times New Roman"/>
              </w:rPr>
            </w:pPr>
            <w:r>
              <w:rPr>
                <w:rFonts w:eastAsia="Times New Roman"/>
              </w:rPr>
              <w:t xml:space="preserve">8,532 </w:t>
            </w:r>
          </w:p>
        </w:tc>
        <w:tc>
          <w:tcPr>
            <w:tcW w:w="1418" w:type="dxa"/>
            <w:vAlign w:val="center"/>
            <w:hideMark/>
          </w:tcPr>
          <w:p w14:paraId="20E6E665" w14:textId="77777777" w:rsidR="001B3899" w:rsidRDefault="003D0EF4">
            <w:pPr>
              <w:jc w:val="right"/>
              <w:rPr>
                <w:rFonts w:eastAsia="Times New Roman"/>
              </w:rPr>
            </w:pPr>
            <w:r>
              <w:rPr>
                <w:rFonts w:eastAsia="Times New Roman"/>
              </w:rPr>
              <w:t xml:space="preserve">24,947 </w:t>
            </w:r>
          </w:p>
        </w:tc>
      </w:tr>
      <w:tr w:rsidR="001B3899" w14:paraId="6ACBE097" w14:textId="77777777">
        <w:trPr>
          <w:divId w:val="1824467884"/>
          <w:tblCellSpacing w:w="15" w:type="dxa"/>
        </w:trPr>
        <w:tc>
          <w:tcPr>
            <w:tcW w:w="0" w:type="auto"/>
            <w:vAlign w:val="center"/>
            <w:hideMark/>
          </w:tcPr>
          <w:p w14:paraId="01AA1926" w14:textId="77777777" w:rsidR="001B3899" w:rsidRDefault="003D0EF4">
            <w:pPr>
              <w:jc w:val="right"/>
              <w:rPr>
                <w:rFonts w:eastAsia="Times New Roman"/>
              </w:rPr>
            </w:pPr>
            <w:r>
              <w:rPr>
                <w:rFonts w:eastAsia="Times New Roman"/>
              </w:rPr>
              <w:t xml:space="preserve">Buckhead &amp; </w:t>
            </w:r>
            <w:commentRangeStart w:id="358"/>
            <w:r>
              <w:rPr>
                <w:rFonts w:eastAsia="Times New Roman"/>
              </w:rPr>
              <w:t xml:space="preserve">SS </w:t>
            </w:r>
            <w:commentRangeEnd w:id="358"/>
            <w:r w:rsidR="009E3EB8">
              <w:rPr>
                <w:rStyle w:val="CommentReference"/>
              </w:rPr>
              <w:commentReference w:id="358"/>
            </w:r>
          </w:p>
        </w:tc>
        <w:tc>
          <w:tcPr>
            <w:tcW w:w="1418" w:type="dxa"/>
            <w:vAlign w:val="center"/>
            <w:hideMark/>
          </w:tcPr>
          <w:p w14:paraId="75936AFE" w14:textId="77777777" w:rsidR="001B3899" w:rsidRDefault="003D0EF4">
            <w:pPr>
              <w:jc w:val="right"/>
              <w:rPr>
                <w:rFonts w:eastAsia="Times New Roman"/>
              </w:rPr>
            </w:pPr>
            <w:r>
              <w:rPr>
                <w:rFonts w:eastAsia="Times New Roman"/>
              </w:rPr>
              <w:t xml:space="preserve">1,395 </w:t>
            </w:r>
          </w:p>
        </w:tc>
        <w:tc>
          <w:tcPr>
            <w:tcW w:w="1418" w:type="dxa"/>
            <w:vAlign w:val="center"/>
            <w:hideMark/>
          </w:tcPr>
          <w:p w14:paraId="337C8836" w14:textId="77777777" w:rsidR="001B3899" w:rsidRDefault="003D0EF4">
            <w:pPr>
              <w:jc w:val="right"/>
              <w:rPr>
                <w:rFonts w:eastAsia="Times New Roman"/>
              </w:rPr>
            </w:pPr>
            <w:r>
              <w:rPr>
                <w:rFonts w:eastAsia="Times New Roman"/>
              </w:rPr>
              <w:t xml:space="preserve">710 </w:t>
            </w:r>
          </w:p>
        </w:tc>
        <w:tc>
          <w:tcPr>
            <w:tcW w:w="1418" w:type="dxa"/>
            <w:vAlign w:val="center"/>
            <w:hideMark/>
          </w:tcPr>
          <w:p w14:paraId="4B826140" w14:textId="77777777" w:rsidR="001B3899" w:rsidRDefault="003D0EF4">
            <w:pPr>
              <w:jc w:val="right"/>
              <w:rPr>
                <w:rFonts w:eastAsia="Times New Roman"/>
              </w:rPr>
            </w:pPr>
            <w:r>
              <w:rPr>
                <w:rFonts w:eastAsia="Times New Roman"/>
              </w:rPr>
              <w:t xml:space="preserve">1,499 </w:t>
            </w:r>
          </w:p>
        </w:tc>
        <w:tc>
          <w:tcPr>
            <w:tcW w:w="1418" w:type="dxa"/>
            <w:vAlign w:val="center"/>
            <w:hideMark/>
          </w:tcPr>
          <w:p w14:paraId="63D9A1B9" w14:textId="77777777" w:rsidR="001B3899" w:rsidRDefault="003D0EF4">
            <w:pPr>
              <w:jc w:val="right"/>
              <w:rPr>
                <w:rFonts w:eastAsia="Times New Roman"/>
              </w:rPr>
            </w:pPr>
            <w:r>
              <w:rPr>
                <w:rFonts w:eastAsia="Times New Roman"/>
              </w:rPr>
              <w:t xml:space="preserve">2,535 </w:t>
            </w:r>
          </w:p>
        </w:tc>
        <w:tc>
          <w:tcPr>
            <w:tcW w:w="1418" w:type="dxa"/>
            <w:vAlign w:val="center"/>
            <w:hideMark/>
          </w:tcPr>
          <w:p w14:paraId="2F1E2F5E" w14:textId="77777777" w:rsidR="001B3899" w:rsidRDefault="003D0EF4">
            <w:pPr>
              <w:jc w:val="right"/>
              <w:rPr>
                <w:rFonts w:eastAsia="Times New Roman"/>
              </w:rPr>
            </w:pPr>
            <w:r>
              <w:rPr>
                <w:rFonts w:eastAsia="Times New Roman"/>
              </w:rPr>
              <w:t xml:space="preserve">1,981 </w:t>
            </w:r>
          </w:p>
        </w:tc>
        <w:tc>
          <w:tcPr>
            <w:tcW w:w="1418" w:type="dxa"/>
            <w:vAlign w:val="center"/>
            <w:hideMark/>
          </w:tcPr>
          <w:p w14:paraId="340BF7F9" w14:textId="77777777" w:rsidR="001B3899" w:rsidRDefault="003D0EF4">
            <w:pPr>
              <w:jc w:val="right"/>
              <w:rPr>
                <w:rFonts w:eastAsia="Times New Roman"/>
              </w:rPr>
            </w:pPr>
            <w:r>
              <w:rPr>
                <w:rFonts w:eastAsia="Times New Roman"/>
              </w:rPr>
              <w:t xml:space="preserve">13,235 </w:t>
            </w:r>
          </w:p>
        </w:tc>
        <w:tc>
          <w:tcPr>
            <w:tcW w:w="1418" w:type="dxa"/>
            <w:vAlign w:val="center"/>
            <w:hideMark/>
          </w:tcPr>
          <w:p w14:paraId="4A34E898" w14:textId="77777777" w:rsidR="001B3899" w:rsidRDefault="003D0EF4">
            <w:pPr>
              <w:jc w:val="right"/>
              <w:rPr>
                <w:rFonts w:eastAsia="Times New Roman"/>
              </w:rPr>
            </w:pPr>
            <w:r>
              <w:rPr>
                <w:rFonts w:eastAsia="Times New Roman"/>
              </w:rPr>
              <w:t xml:space="preserve">21,355 </w:t>
            </w:r>
          </w:p>
        </w:tc>
      </w:tr>
      <w:tr w:rsidR="001B3899" w14:paraId="09982B9D" w14:textId="77777777">
        <w:trPr>
          <w:divId w:val="1824467884"/>
          <w:tblCellSpacing w:w="15" w:type="dxa"/>
        </w:trPr>
        <w:tc>
          <w:tcPr>
            <w:tcW w:w="0" w:type="auto"/>
            <w:vAlign w:val="center"/>
            <w:hideMark/>
          </w:tcPr>
          <w:p w14:paraId="2A73E4BD" w14:textId="77777777" w:rsidR="001B3899" w:rsidRDefault="003D0EF4">
            <w:pPr>
              <w:jc w:val="right"/>
              <w:rPr>
                <w:rFonts w:eastAsia="Times New Roman"/>
              </w:rPr>
            </w:pPr>
            <w:r>
              <w:rPr>
                <w:rFonts w:eastAsia="Times New Roman"/>
              </w:rPr>
              <w:t xml:space="preserve">SE Atlanta </w:t>
            </w:r>
          </w:p>
        </w:tc>
        <w:tc>
          <w:tcPr>
            <w:tcW w:w="1418" w:type="dxa"/>
            <w:vAlign w:val="center"/>
            <w:hideMark/>
          </w:tcPr>
          <w:p w14:paraId="3B1ADF15" w14:textId="77777777" w:rsidR="001B3899" w:rsidRDefault="003D0EF4">
            <w:pPr>
              <w:jc w:val="right"/>
              <w:rPr>
                <w:rFonts w:eastAsia="Times New Roman"/>
              </w:rPr>
            </w:pPr>
            <w:r>
              <w:rPr>
                <w:rFonts w:eastAsia="Times New Roman"/>
              </w:rPr>
              <w:t xml:space="preserve">11,077 </w:t>
            </w:r>
          </w:p>
        </w:tc>
        <w:tc>
          <w:tcPr>
            <w:tcW w:w="1418" w:type="dxa"/>
            <w:vAlign w:val="center"/>
            <w:hideMark/>
          </w:tcPr>
          <w:p w14:paraId="10ECF9DB" w14:textId="77777777" w:rsidR="001B3899" w:rsidRDefault="003D0EF4">
            <w:pPr>
              <w:jc w:val="right"/>
              <w:rPr>
                <w:rFonts w:eastAsia="Times New Roman"/>
              </w:rPr>
            </w:pPr>
            <w:r>
              <w:rPr>
                <w:rFonts w:eastAsia="Times New Roman"/>
              </w:rPr>
              <w:t xml:space="preserve">7,442 </w:t>
            </w:r>
          </w:p>
        </w:tc>
        <w:tc>
          <w:tcPr>
            <w:tcW w:w="1418" w:type="dxa"/>
            <w:vAlign w:val="center"/>
            <w:hideMark/>
          </w:tcPr>
          <w:p w14:paraId="6E39F623" w14:textId="77777777" w:rsidR="001B3899" w:rsidRDefault="003D0EF4">
            <w:pPr>
              <w:jc w:val="right"/>
              <w:rPr>
                <w:rFonts w:eastAsia="Times New Roman"/>
              </w:rPr>
            </w:pPr>
            <w:r>
              <w:rPr>
                <w:rFonts w:eastAsia="Times New Roman"/>
              </w:rPr>
              <w:t xml:space="preserve">6,924 </w:t>
            </w:r>
          </w:p>
        </w:tc>
        <w:tc>
          <w:tcPr>
            <w:tcW w:w="1418" w:type="dxa"/>
            <w:vAlign w:val="center"/>
            <w:hideMark/>
          </w:tcPr>
          <w:p w14:paraId="40A483AB" w14:textId="77777777" w:rsidR="001B3899" w:rsidRDefault="003D0EF4">
            <w:pPr>
              <w:jc w:val="right"/>
              <w:rPr>
                <w:rFonts w:eastAsia="Times New Roman"/>
              </w:rPr>
            </w:pPr>
            <w:r>
              <w:rPr>
                <w:rFonts w:eastAsia="Times New Roman"/>
              </w:rPr>
              <w:t xml:space="preserve">5,032 </w:t>
            </w:r>
          </w:p>
        </w:tc>
        <w:tc>
          <w:tcPr>
            <w:tcW w:w="1418" w:type="dxa"/>
            <w:vAlign w:val="center"/>
            <w:hideMark/>
          </w:tcPr>
          <w:p w14:paraId="025C00C8" w14:textId="77777777" w:rsidR="001B3899" w:rsidRDefault="003D0EF4">
            <w:pPr>
              <w:jc w:val="right"/>
              <w:rPr>
                <w:rFonts w:eastAsia="Times New Roman"/>
              </w:rPr>
            </w:pPr>
            <w:r>
              <w:rPr>
                <w:rFonts w:eastAsia="Times New Roman"/>
              </w:rPr>
              <w:t xml:space="preserve">3,390 </w:t>
            </w:r>
          </w:p>
        </w:tc>
        <w:tc>
          <w:tcPr>
            <w:tcW w:w="1418" w:type="dxa"/>
            <w:vAlign w:val="center"/>
            <w:hideMark/>
          </w:tcPr>
          <w:p w14:paraId="1E969AFA" w14:textId="77777777" w:rsidR="001B3899" w:rsidRDefault="003D0EF4">
            <w:pPr>
              <w:jc w:val="right"/>
              <w:rPr>
                <w:rFonts w:eastAsia="Times New Roman"/>
              </w:rPr>
            </w:pPr>
            <w:r>
              <w:rPr>
                <w:rFonts w:eastAsia="Times New Roman"/>
              </w:rPr>
              <w:t xml:space="preserve">8,102 </w:t>
            </w:r>
          </w:p>
        </w:tc>
        <w:tc>
          <w:tcPr>
            <w:tcW w:w="1418" w:type="dxa"/>
            <w:vAlign w:val="center"/>
            <w:hideMark/>
          </w:tcPr>
          <w:p w14:paraId="12C423A5" w14:textId="77777777" w:rsidR="001B3899" w:rsidRDefault="003D0EF4">
            <w:pPr>
              <w:jc w:val="right"/>
              <w:rPr>
                <w:rFonts w:eastAsia="Times New Roman"/>
              </w:rPr>
            </w:pPr>
            <w:r>
              <w:rPr>
                <w:rFonts w:eastAsia="Times New Roman"/>
              </w:rPr>
              <w:t xml:space="preserve">41,967 </w:t>
            </w:r>
          </w:p>
        </w:tc>
      </w:tr>
      <w:tr w:rsidR="001B3899" w14:paraId="5FE5F2F7" w14:textId="77777777">
        <w:trPr>
          <w:divId w:val="1824467884"/>
          <w:tblCellSpacing w:w="15" w:type="dxa"/>
        </w:trPr>
        <w:tc>
          <w:tcPr>
            <w:tcW w:w="0" w:type="auto"/>
            <w:vAlign w:val="center"/>
            <w:hideMark/>
          </w:tcPr>
          <w:p w14:paraId="2DCDE221" w14:textId="77777777" w:rsidR="001B3899" w:rsidRDefault="003D0EF4">
            <w:pPr>
              <w:jc w:val="right"/>
              <w:rPr>
                <w:rFonts w:eastAsia="Times New Roman"/>
              </w:rPr>
            </w:pPr>
            <w:r>
              <w:rPr>
                <w:rFonts w:eastAsia="Times New Roman"/>
              </w:rPr>
              <w:t xml:space="preserve">W Atlanta </w:t>
            </w:r>
          </w:p>
        </w:tc>
        <w:tc>
          <w:tcPr>
            <w:tcW w:w="1418" w:type="dxa"/>
            <w:vAlign w:val="center"/>
            <w:hideMark/>
          </w:tcPr>
          <w:p w14:paraId="4E68D963" w14:textId="77777777" w:rsidR="001B3899" w:rsidRDefault="003D0EF4">
            <w:pPr>
              <w:jc w:val="right"/>
              <w:rPr>
                <w:rFonts w:eastAsia="Times New Roman"/>
              </w:rPr>
            </w:pPr>
            <w:r>
              <w:rPr>
                <w:rFonts w:eastAsia="Times New Roman"/>
              </w:rPr>
              <w:t xml:space="preserve">9,460 </w:t>
            </w:r>
          </w:p>
        </w:tc>
        <w:tc>
          <w:tcPr>
            <w:tcW w:w="1418" w:type="dxa"/>
            <w:vAlign w:val="center"/>
            <w:hideMark/>
          </w:tcPr>
          <w:p w14:paraId="27689D28" w14:textId="77777777" w:rsidR="001B3899" w:rsidRDefault="003D0EF4">
            <w:pPr>
              <w:jc w:val="right"/>
              <w:rPr>
                <w:rFonts w:eastAsia="Times New Roman"/>
              </w:rPr>
            </w:pPr>
            <w:r>
              <w:rPr>
                <w:rFonts w:eastAsia="Times New Roman"/>
              </w:rPr>
              <w:t xml:space="preserve">9,265 </w:t>
            </w:r>
          </w:p>
        </w:tc>
        <w:tc>
          <w:tcPr>
            <w:tcW w:w="1418" w:type="dxa"/>
            <w:vAlign w:val="center"/>
            <w:hideMark/>
          </w:tcPr>
          <w:p w14:paraId="7361DA79" w14:textId="77777777" w:rsidR="001B3899" w:rsidRDefault="003D0EF4">
            <w:pPr>
              <w:jc w:val="right"/>
              <w:rPr>
                <w:rFonts w:eastAsia="Times New Roman"/>
              </w:rPr>
            </w:pPr>
            <w:r>
              <w:rPr>
                <w:rFonts w:eastAsia="Times New Roman"/>
              </w:rPr>
              <w:t xml:space="preserve">13,519 </w:t>
            </w:r>
          </w:p>
        </w:tc>
        <w:tc>
          <w:tcPr>
            <w:tcW w:w="1418" w:type="dxa"/>
            <w:vAlign w:val="center"/>
            <w:hideMark/>
          </w:tcPr>
          <w:p w14:paraId="0C075716" w14:textId="77777777" w:rsidR="001B3899" w:rsidRDefault="003D0EF4">
            <w:pPr>
              <w:jc w:val="right"/>
              <w:rPr>
                <w:rFonts w:eastAsia="Times New Roman"/>
              </w:rPr>
            </w:pPr>
            <w:r>
              <w:rPr>
                <w:rFonts w:eastAsia="Times New Roman"/>
              </w:rPr>
              <w:t xml:space="preserve">4,320 </w:t>
            </w:r>
          </w:p>
        </w:tc>
        <w:tc>
          <w:tcPr>
            <w:tcW w:w="1418" w:type="dxa"/>
            <w:vAlign w:val="center"/>
            <w:hideMark/>
          </w:tcPr>
          <w:p w14:paraId="10A495AD" w14:textId="77777777" w:rsidR="001B3899" w:rsidRDefault="003D0EF4">
            <w:pPr>
              <w:jc w:val="right"/>
              <w:rPr>
                <w:rFonts w:eastAsia="Times New Roman"/>
              </w:rPr>
            </w:pPr>
            <w:r>
              <w:rPr>
                <w:rFonts w:eastAsia="Times New Roman"/>
              </w:rPr>
              <w:t xml:space="preserve">3,564 </w:t>
            </w:r>
          </w:p>
        </w:tc>
        <w:tc>
          <w:tcPr>
            <w:tcW w:w="1418" w:type="dxa"/>
            <w:vAlign w:val="center"/>
            <w:hideMark/>
          </w:tcPr>
          <w:p w14:paraId="150EC78C" w14:textId="77777777" w:rsidR="001B3899" w:rsidRDefault="003D0EF4">
            <w:pPr>
              <w:jc w:val="right"/>
              <w:rPr>
                <w:rFonts w:eastAsia="Times New Roman"/>
              </w:rPr>
            </w:pPr>
            <w:r>
              <w:rPr>
                <w:rFonts w:eastAsia="Times New Roman"/>
              </w:rPr>
              <w:t xml:space="preserve">7,617 </w:t>
            </w:r>
          </w:p>
        </w:tc>
        <w:tc>
          <w:tcPr>
            <w:tcW w:w="1418" w:type="dxa"/>
            <w:vAlign w:val="center"/>
            <w:hideMark/>
          </w:tcPr>
          <w:p w14:paraId="7309F416" w14:textId="77777777" w:rsidR="001B3899" w:rsidRDefault="003D0EF4">
            <w:pPr>
              <w:jc w:val="right"/>
              <w:rPr>
                <w:rFonts w:eastAsia="Times New Roman"/>
              </w:rPr>
            </w:pPr>
            <w:r>
              <w:rPr>
                <w:rFonts w:eastAsia="Times New Roman"/>
              </w:rPr>
              <w:t xml:space="preserve">47,745 </w:t>
            </w:r>
          </w:p>
        </w:tc>
      </w:tr>
      <w:tr w:rsidR="001B3899" w14:paraId="31958ADB" w14:textId="77777777">
        <w:trPr>
          <w:divId w:val="1824467884"/>
          <w:tblCellSpacing w:w="15" w:type="dxa"/>
        </w:trPr>
        <w:tc>
          <w:tcPr>
            <w:tcW w:w="0" w:type="auto"/>
            <w:vAlign w:val="center"/>
            <w:hideMark/>
          </w:tcPr>
          <w:p w14:paraId="13A6DB0E" w14:textId="77777777" w:rsidR="001B3899" w:rsidRDefault="003D0EF4">
            <w:pPr>
              <w:jc w:val="right"/>
              <w:rPr>
                <w:rFonts w:eastAsia="Times New Roman"/>
              </w:rPr>
            </w:pPr>
            <w:r>
              <w:rPr>
                <w:rFonts w:eastAsia="Times New Roman"/>
              </w:rPr>
              <w:t xml:space="preserve">S Fulton </w:t>
            </w:r>
          </w:p>
        </w:tc>
        <w:tc>
          <w:tcPr>
            <w:tcW w:w="1418" w:type="dxa"/>
            <w:vAlign w:val="center"/>
            <w:hideMark/>
          </w:tcPr>
          <w:p w14:paraId="032E5C17" w14:textId="77777777" w:rsidR="001B3899" w:rsidRDefault="003D0EF4">
            <w:pPr>
              <w:jc w:val="right"/>
              <w:rPr>
                <w:rFonts w:eastAsia="Times New Roman"/>
              </w:rPr>
            </w:pPr>
            <w:r>
              <w:rPr>
                <w:rFonts w:eastAsia="Times New Roman"/>
              </w:rPr>
              <w:t xml:space="preserve">431 </w:t>
            </w:r>
          </w:p>
        </w:tc>
        <w:tc>
          <w:tcPr>
            <w:tcW w:w="1418" w:type="dxa"/>
            <w:vAlign w:val="center"/>
            <w:hideMark/>
          </w:tcPr>
          <w:p w14:paraId="248F9415" w14:textId="77777777" w:rsidR="001B3899" w:rsidRDefault="003D0EF4">
            <w:pPr>
              <w:jc w:val="right"/>
              <w:rPr>
                <w:rFonts w:eastAsia="Times New Roman"/>
              </w:rPr>
            </w:pPr>
            <w:r>
              <w:rPr>
                <w:rFonts w:eastAsia="Times New Roman"/>
              </w:rPr>
              <w:t xml:space="preserve">518 </w:t>
            </w:r>
          </w:p>
        </w:tc>
        <w:tc>
          <w:tcPr>
            <w:tcW w:w="1418" w:type="dxa"/>
            <w:vAlign w:val="center"/>
            <w:hideMark/>
          </w:tcPr>
          <w:p w14:paraId="3330A62D" w14:textId="77777777" w:rsidR="001B3899" w:rsidRDefault="003D0EF4">
            <w:pPr>
              <w:jc w:val="right"/>
              <w:rPr>
                <w:rFonts w:eastAsia="Times New Roman"/>
              </w:rPr>
            </w:pPr>
            <w:r>
              <w:rPr>
                <w:rFonts w:eastAsia="Times New Roman"/>
              </w:rPr>
              <w:t xml:space="preserve">1,247 </w:t>
            </w:r>
          </w:p>
        </w:tc>
        <w:tc>
          <w:tcPr>
            <w:tcW w:w="1418" w:type="dxa"/>
            <w:vAlign w:val="center"/>
            <w:hideMark/>
          </w:tcPr>
          <w:p w14:paraId="6C63CDD5" w14:textId="77777777" w:rsidR="001B3899" w:rsidRDefault="003D0EF4">
            <w:pPr>
              <w:jc w:val="right"/>
              <w:rPr>
                <w:rFonts w:eastAsia="Times New Roman"/>
              </w:rPr>
            </w:pPr>
            <w:r>
              <w:rPr>
                <w:rFonts w:eastAsia="Times New Roman"/>
              </w:rPr>
              <w:t xml:space="preserve">834 </w:t>
            </w:r>
          </w:p>
        </w:tc>
        <w:tc>
          <w:tcPr>
            <w:tcW w:w="1418" w:type="dxa"/>
            <w:vAlign w:val="center"/>
            <w:hideMark/>
          </w:tcPr>
          <w:p w14:paraId="4BDC5B24" w14:textId="77777777" w:rsidR="001B3899" w:rsidRDefault="003D0EF4">
            <w:pPr>
              <w:jc w:val="right"/>
              <w:rPr>
                <w:rFonts w:eastAsia="Times New Roman"/>
              </w:rPr>
            </w:pPr>
            <w:r>
              <w:rPr>
                <w:rFonts w:eastAsia="Times New Roman"/>
              </w:rPr>
              <w:t xml:space="preserve">1,206 </w:t>
            </w:r>
          </w:p>
        </w:tc>
        <w:tc>
          <w:tcPr>
            <w:tcW w:w="1418" w:type="dxa"/>
            <w:vAlign w:val="center"/>
            <w:hideMark/>
          </w:tcPr>
          <w:p w14:paraId="5FA14A2B" w14:textId="77777777" w:rsidR="001B3899" w:rsidRDefault="003D0EF4">
            <w:pPr>
              <w:jc w:val="right"/>
              <w:rPr>
                <w:rFonts w:eastAsia="Times New Roman"/>
              </w:rPr>
            </w:pPr>
            <w:r>
              <w:rPr>
                <w:rFonts w:eastAsia="Times New Roman"/>
              </w:rPr>
              <w:t xml:space="preserve">4,122 </w:t>
            </w:r>
          </w:p>
        </w:tc>
        <w:tc>
          <w:tcPr>
            <w:tcW w:w="1418" w:type="dxa"/>
            <w:vAlign w:val="center"/>
            <w:hideMark/>
          </w:tcPr>
          <w:p w14:paraId="49A74882" w14:textId="77777777" w:rsidR="001B3899" w:rsidRDefault="003D0EF4">
            <w:pPr>
              <w:jc w:val="right"/>
              <w:rPr>
                <w:rFonts w:eastAsia="Times New Roman"/>
              </w:rPr>
            </w:pPr>
            <w:r>
              <w:rPr>
                <w:rFonts w:eastAsia="Times New Roman"/>
              </w:rPr>
              <w:t xml:space="preserve">8,358 </w:t>
            </w:r>
          </w:p>
        </w:tc>
      </w:tr>
      <w:tr w:rsidR="001B3899" w14:paraId="61D47573" w14:textId="77777777">
        <w:trPr>
          <w:divId w:val="1824467884"/>
          <w:tblCellSpacing w:w="15" w:type="dxa"/>
        </w:trPr>
        <w:tc>
          <w:tcPr>
            <w:tcW w:w="0" w:type="auto"/>
            <w:vAlign w:val="center"/>
            <w:hideMark/>
          </w:tcPr>
          <w:p w14:paraId="50FCAF0D" w14:textId="77777777" w:rsidR="001B3899" w:rsidRDefault="003D0EF4">
            <w:pPr>
              <w:jc w:val="right"/>
              <w:rPr>
                <w:rFonts w:eastAsia="Times New Roman"/>
              </w:rPr>
            </w:pPr>
            <w:r>
              <w:rPr>
                <w:rFonts w:eastAsia="Times New Roman"/>
              </w:rPr>
              <w:t xml:space="preserve">N Fulton </w:t>
            </w:r>
          </w:p>
        </w:tc>
        <w:tc>
          <w:tcPr>
            <w:tcW w:w="1418" w:type="dxa"/>
            <w:vAlign w:val="center"/>
            <w:hideMark/>
          </w:tcPr>
          <w:p w14:paraId="08D4681B" w14:textId="77777777" w:rsidR="001B3899" w:rsidRDefault="003D0EF4">
            <w:pPr>
              <w:jc w:val="right"/>
              <w:rPr>
                <w:rFonts w:eastAsia="Times New Roman"/>
              </w:rPr>
            </w:pPr>
            <w:r>
              <w:rPr>
                <w:rFonts w:eastAsia="Times New Roman"/>
              </w:rPr>
              <w:t xml:space="preserve">143 </w:t>
            </w:r>
          </w:p>
        </w:tc>
        <w:tc>
          <w:tcPr>
            <w:tcW w:w="1418" w:type="dxa"/>
            <w:vAlign w:val="center"/>
            <w:hideMark/>
          </w:tcPr>
          <w:p w14:paraId="57AA9A3D" w14:textId="77777777" w:rsidR="001B3899" w:rsidRDefault="003D0EF4">
            <w:pPr>
              <w:jc w:val="right"/>
              <w:rPr>
                <w:rFonts w:eastAsia="Times New Roman"/>
              </w:rPr>
            </w:pPr>
            <w:r>
              <w:rPr>
                <w:rFonts w:eastAsia="Times New Roman"/>
              </w:rPr>
              <w:t xml:space="preserve">96 </w:t>
            </w:r>
          </w:p>
        </w:tc>
        <w:tc>
          <w:tcPr>
            <w:tcW w:w="1418" w:type="dxa"/>
            <w:vAlign w:val="center"/>
            <w:hideMark/>
          </w:tcPr>
          <w:p w14:paraId="46EC0C79" w14:textId="77777777" w:rsidR="001B3899" w:rsidRDefault="003D0EF4">
            <w:pPr>
              <w:jc w:val="right"/>
              <w:rPr>
                <w:rFonts w:eastAsia="Times New Roman"/>
              </w:rPr>
            </w:pPr>
            <w:r>
              <w:rPr>
                <w:rFonts w:eastAsia="Times New Roman"/>
              </w:rPr>
              <w:t xml:space="preserve">383 </w:t>
            </w:r>
          </w:p>
        </w:tc>
        <w:tc>
          <w:tcPr>
            <w:tcW w:w="1418" w:type="dxa"/>
            <w:vAlign w:val="center"/>
            <w:hideMark/>
          </w:tcPr>
          <w:p w14:paraId="68A75087" w14:textId="77777777" w:rsidR="001B3899" w:rsidRDefault="003D0EF4">
            <w:pPr>
              <w:jc w:val="right"/>
              <w:rPr>
                <w:rFonts w:eastAsia="Times New Roman"/>
              </w:rPr>
            </w:pPr>
            <w:r>
              <w:rPr>
                <w:rFonts w:eastAsia="Times New Roman"/>
              </w:rPr>
              <w:t xml:space="preserve">503 </w:t>
            </w:r>
          </w:p>
        </w:tc>
        <w:tc>
          <w:tcPr>
            <w:tcW w:w="1418" w:type="dxa"/>
            <w:vAlign w:val="center"/>
            <w:hideMark/>
          </w:tcPr>
          <w:p w14:paraId="75C92B53" w14:textId="77777777" w:rsidR="001B3899" w:rsidRDefault="003D0EF4">
            <w:pPr>
              <w:jc w:val="right"/>
              <w:rPr>
                <w:rFonts w:eastAsia="Times New Roman"/>
              </w:rPr>
            </w:pPr>
            <w:r>
              <w:rPr>
                <w:rFonts w:eastAsia="Times New Roman"/>
              </w:rPr>
              <w:t xml:space="preserve">430 </w:t>
            </w:r>
          </w:p>
        </w:tc>
        <w:tc>
          <w:tcPr>
            <w:tcW w:w="1418" w:type="dxa"/>
            <w:vAlign w:val="center"/>
            <w:hideMark/>
          </w:tcPr>
          <w:p w14:paraId="418FF8A7" w14:textId="77777777" w:rsidR="001B3899" w:rsidRDefault="003D0EF4">
            <w:pPr>
              <w:jc w:val="right"/>
              <w:rPr>
                <w:rFonts w:eastAsia="Times New Roman"/>
              </w:rPr>
            </w:pPr>
            <w:r>
              <w:rPr>
                <w:rFonts w:eastAsia="Times New Roman"/>
              </w:rPr>
              <w:t xml:space="preserve">5,769 </w:t>
            </w:r>
          </w:p>
        </w:tc>
        <w:tc>
          <w:tcPr>
            <w:tcW w:w="1418" w:type="dxa"/>
            <w:vAlign w:val="center"/>
            <w:hideMark/>
          </w:tcPr>
          <w:p w14:paraId="4B42EEEA" w14:textId="77777777" w:rsidR="001B3899" w:rsidRDefault="003D0EF4">
            <w:pPr>
              <w:jc w:val="right"/>
              <w:rPr>
                <w:rFonts w:eastAsia="Times New Roman"/>
              </w:rPr>
            </w:pPr>
            <w:r>
              <w:rPr>
                <w:rFonts w:eastAsia="Times New Roman"/>
              </w:rPr>
              <w:t xml:space="preserve">7,324 </w:t>
            </w:r>
          </w:p>
        </w:tc>
      </w:tr>
      <w:tr w:rsidR="001B3899" w14:paraId="31CE6D93" w14:textId="77777777">
        <w:trPr>
          <w:divId w:val="1824467884"/>
          <w:tblCellSpacing w:w="15" w:type="dxa"/>
        </w:trPr>
        <w:tc>
          <w:tcPr>
            <w:tcW w:w="0" w:type="auto"/>
            <w:vAlign w:val="center"/>
            <w:hideMark/>
          </w:tcPr>
          <w:p w14:paraId="2EAAB2F1" w14:textId="27608266" w:rsidR="001B3899" w:rsidRDefault="003D0EF4">
            <w:pPr>
              <w:jc w:val="right"/>
              <w:rPr>
                <w:rFonts w:eastAsia="Times New Roman"/>
              </w:rPr>
            </w:pPr>
            <w:del w:id="359" w:author="Kyeil Kim" w:date="2019-04-25T13:26:00Z">
              <w:r w:rsidDel="009E3EB8">
                <w:rPr>
                  <w:rFonts w:eastAsia="Times New Roman"/>
                </w:rPr>
                <w:delText xml:space="preserve">Atl </w:delText>
              </w:r>
            </w:del>
            <w:ins w:id="360" w:author="Kyeil Kim" w:date="2019-04-25T13:26:00Z">
              <w:r w:rsidR="009E3EB8">
                <w:rPr>
                  <w:rFonts w:eastAsia="Times New Roman"/>
                </w:rPr>
                <w:t xml:space="preserve">Atlanta </w:t>
              </w:r>
            </w:ins>
            <w:r>
              <w:rPr>
                <w:rFonts w:eastAsia="Times New Roman"/>
              </w:rPr>
              <w:t xml:space="preserve">DeKalb </w:t>
            </w:r>
          </w:p>
        </w:tc>
        <w:tc>
          <w:tcPr>
            <w:tcW w:w="1418" w:type="dxa"/>
            <w:vAlign w:val="center"/>
            <w:hideMark/>
          </w:tcPr>
          <w:p w14:paraId="659F8C2F" w14:textId="77777777" w:rsidR="001B3899" w:rsidRDefault="003D0EF4">
            <w:pPr>
              <w:jc w:val="right"/>
              <w:rPr>
                <w:rFonts w:eastAsia="Times New Roman"/>
              </w:rPr>
            </w:pPr>
            <w:r>
              <w:rPr>
                <w:rFonts w:eastAsia="Times New Roman"/>
              </w:rPr>
              <w:t xml:space="preserve">2,155 </w:t>
            </w:r>
          </w:p>
        </w:tc>
        <w:tc>
          <w:tcPr>
            <w:tcW w:w="1418" w:type="dxa"/>
            <w:vAlign w:val="center"/>
            <w:hideMark/>
          </w:tcPr>
          <w:p w14:paraId="34D1CF9A" w14:textId="77777777" w:rsidR="001B3899" w:rsidRDefault="003D0EF4">
            <w:pPr>
              <w:jc w:val="right"/>
              <w:rPr>
                <w:rFonts w:eastAsia="Times New Roman"/>
              </w:rPr>
            </w:pPr>
            <w:r>
              <w:rPr>
                <w:rFonts w:eastAsia="Times New Roman"/>
              </w:rPr>
              <w:t xml:space="preserve">2,268 </w:t>
            </w:r>
          </w:p>
        </w:tc>
        <w:tc>
          <w:tcPr>
            <w:tcW w:w="1418" w:type="dxa"/>
            <w:vAlign w:val="center"/>
            <w:hideMark/>
          </w:tcPr>
          <w:p w14:paraId="70160954" w14:textId="77777777" w:rsidR="001B3899" w:rsidRDefault="003D0EF4">
            <w:pPr>
              <w:jc w:val="right"/>
              <w:rPr>
                <w:rFonts w:eastAsia="Times New Roman"/>
              </w:rPr>
            </w:pPr>
            <w:r>
              <w:rPr>
                <w:rFonts w:eastAsia="Times New Roman"/>
              </w:rPr>
              <w:t xml:space="preserve">2,761 </w:t>
            </w:r>
          </w:p>
        </w:tc>
        <w:tc>
          <w:tcPr>
            <w:tcW w:w="1418" w:type="dxa"/>
            <w:vAlign w:val="center"/>
            <w:hideMark/>
          </w:tcPr>
          <w:p w14:paraId="1870D92C" w14:textId="77777777" w:rsidR="001B3899" w:rsidRDefault="003D0EF4">
            <w:pPr>
              <w:jc w:val="right"/>
              <w:rPr>
                <w:rFonts w:eastAsia="Times New Roman"/>
              </w:rPr>
            </w:pPr>
            <w:r>
              <w:rPr>
                <w:rFonts w:eastAsia="Times New Roman"/>
              </w:rPr>
              <w:t xml:space="preserve">2,782 </w:t>
            </w:r>
          </w:p>
        </w:tc>
        <w:tc>
          <w:tcPr>
            <w:tcW w:w="1418" w:type="dxa"/>
            <w:vAlign w:val="center"/>
            <w:hideMark/>
          </w:tcPr>
          <w:p w14:paraId="3C4837FD" w14:textId="77777777" w:rsidR="001B3899" w:rsidRDefault="003D0EF4">
            <w:pPr>
              <w:jc w:val="right"/>
              <w:rPr>
                <w:rFonts w:eastAsia="Times New Roman"/>
              </w:rPr>
            </w:pPr>
            <w:r>
              <w:rPr>
                <w:rFonts w:eastAsia="Times New Roman"/>
              </w:rPr>
              <w:t xml:space="preserve">2,663 </w:t>
            </w:r>
          </w:p>
        </w:tc>
        <w:tc>
          <w:tcPr>
            <w:tcW w:w="1418" w:type="dxa"/>
            <w:vAlign w:val="center"/>
            <w:hideMark/>
          </w:tcPr>
          <w:p w14:paraId="3998B7EE" w14:textId="77777777" w:rsidR="001B3899" w:rsidRDefault="003D0EF4">
            <w:pPr>
              <w:jc w:val="right"/>
              <w:rPr>
                <w:rFonts w:eastAsia="Times New Roman"/>
              </w:rPr>
            </w:pPr>
            <w:r>
              <w:rPr>
                <w:rFonts w:eastAsia="Times New Roman"/>
              </w:rPr>
              <w:t xml:space="preserve">6,478 </w:t>
            </w:r>
          </w:p>
        </w:tc>
        <w:tc>
          <w:tcPr>
            <w:tcW w:w="1418" w:type="dxa"/>
            <w:vAlign w:val="center"/>
            <w:hideMark/>
          </w:tcPr>
          <w:p w14:paraId="32D50931" w14:textId="77777777" w:rsidR="001B3899" w:rsidRDefault="003D0EF4">
            <w:pPr>
              <w:jc w:val="right"/>
              <w:rPr>
                <w:rFonts w:eastAsia="Times New Roman"/>
              </w:rPr>
            </w:pPr>
            <w:r>
              <w:rPr>
                <w:rFonts w:eastAsia="Times New Roman"/>
              </w:rPr>
              <w:t xml:space="preserve">19,107 </w:t>
            </w:r>
          </w:p>
        </w:tc>
      </w:tr>
      <w:tr w:rsidR="001B3899" w14:paraId="03EE4024" w14:textId="77777777">
        <w:trPr>
          <w:divId w:val="1824467884"/>
          <w:tblCellSpacing w:w="15" w:type="dxa"/>
        </w:trPr>
        <w:tc>
          <w:tcPr>
            <w:tcW w:w="0" w:type="auto"/>
            <w:vAlign w:val="center"/>
            <w:hideMark/>
          </w:tcPr>
          <w:p w14:paraId="574E72E6" w14:textId="77777777" w:rsidR="001B3899" w:rsidRDefault="003D0EF4">
            <w:pPr>
              <w:jc w:val="right"/>
              <w:rPr>
                <w:rFonts w:eastAsia="Times New Roman"/>
              </w:rPr>
            </w:pPr>
            <w:r>
              <w:rPr>
                <w:rFonts w:eastAsia="Times New Roman"/>
              </w:rPr>
              <w:t xml:space="preserve">NW Cen DeKalb </w:t>
            </w:r>
          </w:p>
        </w:tc>
        <w:tc>
          <w:tcPr>
            <w:tcW w:w="1418" w:type="dxa"/>
            <w:vAlign w:val="center"/>
            <w:hideMark/>
          </w:tcPr>
          <w:p w14:paraId="779ABADE" w14:textId="77777777" w:rsidR="001B3899" w:rsidRDefault="003D0EF4">
            <w:pPr>
              <w:jc w:val="right"/>
              <w:rPr>
                <w:rFonts w:eastAsia="Times New Roman"/>
              </w:rPr>
            </w:pPr>
            <w:r>
              <w:rPr>
                <w:rFonts w:eastAsia="Times New Roman"/>
              </w:rPr>
              <w:t xml:space="preserve">2,091 </w:t>
            </w:r>
          </w:p>
        </w:tc>
        <w:tc>
          <w:tcPr>
            <w:tcW w:w="1418" w:type="dxa"/>
            <w:vAlign w:val="center"/>
            <w:hideMark/>
          </w:tcPr>
          <w:p w14:paraId="05FFC446" w14:textId="77777777" w:rsidR="001B3899" w:rsidRDefault="003D0EF4">
            <w:pPr>
              <w:jc w:val="right"/>
              <w:rPr>
                <w:rFonts w:eastAsia="Times New Roman"/>
              </w:rPr>
            </w:pPr>
            <w:r>
              <w:rPr>
                <w:rFonts w:eastAsia="Times New Roman"/>
              </w:rPr>
              <w:t xml:space="preserve">1,411 </w:t>
            </w:r>
          </w:p>
        </w:tc>
        <w:tc>
          <w:tcPr>
            <w:tcW w:w="1418" w:type="dxa"/>
            <w:vAlign w:val="center"/>
            <w:hideMark/>
          </w:tcPr>
          <w:p w14:paraId="40195B04" w14:textId="77777777" w:rsidR="001B3899" w:rsidRDefault="003D0EF4">
            <w:pPr>
              <w:jc w:val="right"/>
              <w:rPr>
                <w:rFonts w:eastAsia="Times New Roman"/>
              </w:rPr>
            </w:pPr>
            <w:r>
              <w:rPr>
                <w:rFonts w:eastAsia="Times New Roman"/>
              </w:rPr>
              <w:t xml:space="preserve">1,079 </w:t>
            </w:r>
          </w:p>
        </w:tc>
        <w:tc>
          <w:tcPr>
            <w:tcW w:w="1418" w:type="dxa"/>
            <w:vAlign w:val="center"/>
            <w:hideMark/>
          </w:tcPr>
          <w:p w14:paraId="27C57B07" w14:textId="77777777" w:rsidR="001B3899" w:rsidRDefault="003D0EF4">
            <w:pPr>
              <w:jc w:val="right"/>
              <w:rPr>
                <w:rFonts w:eastAsia="Times New Roman"/>
              </w:rPr>
            </w:pPr>
            <w:r>
              <w:rPr>
                <w:rFonts w:eastAsia="Times New Roman"/>
              </w:rPr>
              <w:t xml:space="preserve">1,582 </w:t>
            </w:r>
          </w:p>
        </w:tc>
        <w:tc>
          <w:tcPr>
            <w:tcW w:w="1418" w:type="dxa"/>
            <w:vAlign w:val="center"/>
            <w:hideMark/>
          </w:tcPr>
          <w:p w14:paraId="5E0D7576" w14:textId="77777777" w:rsidR="001B3899" w:rsidRDefault="003D0EF4">
            <w:pPr>
              <w:jc w:val="right"/>
              <w:rPr>
                <w:rFonts w:eastAsia="Times New Roman"/>
              </w:rPr>
            </w:pPr>
            <w:r>
              <w:rPr>
                <w:rFonts w:eastAsia="Times New Roman"/>
              </w:rPr>
              <w:t xml:space="preserve">968 </w:t>
            </w:r>
          </w:p>
        </w:tc>
        <w:tc>
          <w:tcPr>
            <w:tcW w:w="1418" w:type="dxa"/>
            <w:vAlign w:val="center"/>
            <w:hideMark/>
          </w:tcPr>
          <w:p w14:paraId="4560195E" w14:textId="77777777" w:rsidR="001B3899" w:rsidRDefault="003D0EF4">
            <w:pPr>
              <w:jc w:val="right"/>
              <w:rPr>
                <w:rFonts w:eastAsia="Times New Roman"/>
              </w:rPr>
            </w:pPr>
            <w:r>
              <w:rPr>
                <w:rFonts w:eastAsia="Times New Roman"/>
              </w:rPr>
              <w:t xml:space="preserve">4,946 </w:t>
            </w:r>
          </w:p>
        </w:tc>
        <w:tc>
          <w:tcPr>
            <w:tcW w:w="1418" w:type="dxa"/>
            <w:vAlign w:val="center"/>
            <w:hideMark/>
          </w:tcPr>
          <w:p w14:paraId="12B9FB66" w14:textId="77777777" w:rsidR="001B3899" w:rsidRDefault="003D0EF4">
            <w:pPr>
              <w:jc w:val="right"/>
              <w:rPr>
                <w:rFonts w:eastAsia="Times New Roman"/>
              </w:rPr>
            </w:pPr>
            <w:r>
              <w:rPr>
                <w:rFonts w:eastAsia="Times New Roman"/>
              </w:rPr>
              <w:t xml:space="preserve">12,077 </w:t>
            </w:r>
          </w:p>
        </w:tc>
      </w:tr>
      <w:tr w:rsidR="001B3899" w14:paraId="5536FCD2" w14:textId="77777777">
        <w:trPr>
          <w:divId w:val="1824467884"/>
          <w:tblCellSpacing w:w="15" w:type="dxa"/>
        </w:trPr>
        <w:tc>
          <w:tcPr>
            <w:tcW w:w="0" w:type="auto"/>
            <w:vAlign w:val="center"/>
            <w:hideMark/>
          </w:tcPr>
          <w:p w14:paraId="661F4E83" w14:textId="77777777" w:rsidR="001B3899" w:rsidRDefault="003D0EF4">
            <w:pPr>
              <w:jc w:val="right"/>
              <w:rPr>
                <w:rFonts w:eastAsia="Times New Roman"/>
              </w:rPr>
            </w:pPr>
            <w:r>
              <w:rPr>
                <w:rFonts w:eastAsia="Times New Roman"/>
              </w:rPr>
              <w:t xml:space="preserve">S DeKalb </w:t>
            </w:r>
          </w:p>
        </w:tc>
        <w:tc>
          <w:tcPr>
            <w:tcW w:w="1418" w:type="dxa"/>
            <w:vAlign w:val="center"/>
            <w:hideMark/>
          </w:tcPr>
          <w:p w14:paraId="5A13E296" w14:textId="77777777" w:rsidR="001B3899" w:rsidRDefault="003D0EF4">
            <w:pPr>
              <w:jc w:val="right"/>
              <w:rPr>
                <w:rFonts w:eastAsia="Times New Roman"/>
              </w:rPr>
            </w:pPr>
            <w:r>
              <w:rPr>
                <w:rFonts w:eastAsia="Times New Roman"/>
              </w:rPr>
              <w:t xml:space="preserve">246 </w:t>
            </w:r>
          </w:p>
        </w:tc>
        <w:tc>
          <w:tcPr>
            <w:tcW w:w="1418" w:type="dxa"/>
            <w:vAlign w:val="center"/>
            <w:hideMark/>
          </w:tcPr>
          <w:p w14:paraId="47E87D04" w14:textId="77777777" w:rsidR="001B3899" w:rsidRDefault="003D0EF4">
            <w:pPr>
              <w:jc w:val="right"/>
              <w:rPr>
                <w:rFonts w:eastAsia="Times New Roman"/>
              </w:rPr>
            </w:pPr>
            <w:r>
              <w:rPr>
                <w:rFonts w:eastAsia="Times New Roman"/>
              </w:rPr>
              <w:t xml:space="preserve">378 </w:t>
            </w:r>
          </w:p>
        </w:tc>
        <w:tc>
          <w:tcPr>
            <w:tcW w:w="1418" w:type="dxa"/>
            <w:vAlign w:val="center"/>
            <w:hideMark/>
          </w:tcPr>
          <w:p w14:paraId="3D10EB34" w14:textId="77777777" w:rsidR="001B3899" w:rsidRDefault="003D0EF4">
            <w:pPr>
              <w:jc w:val="right"/>
              <w:rPr>
                <w:rFonts w:eastAsia="Times New Roman"/>
              </w:rPr>
            </w:pPr>
            <w:r>
              <w:rPr>
                <w:rFonts w:eastAsia="Times New Roman"/>
              </w:rPr>
              <w:t xml:space="preserve">954 </w:t>
            </w:r>
          </w:p>
        </w:tc>
        <w:tc>
          <w:tcPr>
            <w:tcW w:w="1418" w:type="dxa"/>
            <w:vAlign w:val="center"/>
            <w:hideMark/>
          </w:tcPr>
          <w:p w14:paraId="4D1C012E" w14:textId="77777777" w:rsidR="001B3899" w:rsidRDefault="003D0EF4">
            <w:pPr>
              <w:jc w:val="right"/>
              <w:rPr>
                <w:rFonts w:eastAsia="Times New Roman"/>
              </w:rPr>
            </w:pPr>
            <w:r>
              <w:rPr>
                <w:rFonts w:eastAsia="Times New Roman"/>
              </w:rPr>
              <w:t xml:space="preserve">1,603 </w:t>
            </w:r>
          </w:p>
        </w:tc>
        <w:tc>
          <w:tcPr>
            <w:tcW w:w="1418" w:type="dxa"/>
            <w:vAlign w:val="center"/>
            <w:hideMark/>
          </w:tcPr>
          <w:p w14:paraId="46663301" w14:textId="77777777" w:rsidR="001B3899" w:rsidRDefault="003D0EF4">
            <w:pPr>
              <w:jc w:val="right"/>
              <w:rPr>
                <w:rFonts w:eastAsia="Times New Roman"/>
              </w:rPr>
            </w:pPr>
            <w:r>
              <w:rPr>
                <w:rFonts w:eastAsia="Times New Roman"/>
              </w:rPr>
              <w:t xml:space="preserve">1,828 </w:t>
            </w:r>
          </w:p>
        </w:tc>
        <w:tc>
          <w:tcPr>
            <w:tcW w:w="1418" w:type="dxa"/>
            <w:vAlign w:val="center"/>
            <w:hideMark/>
          </w:tcPr>
          <w:p w14:paraId="59BF796A" w14:textId="77777777" w:rsidR="001B3899" w:rsidRDefault="003D0EF4">
            <w:pPr>
              <w:jc w:val="right"/>
              <w:rPr>
                <w:rFonts w:eastAsia="Times New Roman"/>
              </w:rPr>
            </w:pPr>
            <w:r>
              <w:rPr>
                <w:rFonts w:eastAsia="Times New Roman"/>
              </w:rPr>
              <w:t xml:space="preserve">10,720 </w:t>
            </w:r>
          </w:p>
        </w:tc>
        <w:tc>
          <w:tcPr>
            <w:tcW w:w="1418" w:type="dxa"/>
            <w:vAlign w:val="center"/>
            <w:hideMark/>
          </w:tcPr>
          <w:p w14:paraId="21A1BF5C" w14:textId="77777777" w:rsidR="001B3899" w:rsidRDefault="003D0EF4">
            <w:pPr>
              <w:jc w:val="right"/>
              <w:rPr>
                <w:rFonts w:eastAsia="Times New Roman"/>
              </w:rPr>
            </w:pPr>
            <w:r>
              <w:rPr>
                <w:rFonts w:eastAsia="Times New Roman"/>
              </w:rPr>
              <w:t xml:space="preserve">15,729 </w:t>
            </w:r>
          </w:p>
        </w:tc>
      </w:tr>
      <w:tr w:rsidR="001B3899" w14:paraId="31A6877D" w14:textId="77777777">
        <w:trPr>
          <w:divId w:val="1824467884"/>
          <w:tblCellSpacing w:w="15" w:type="dxa"/>
        </w:trPr>
        <w:tc>
          <w:tcPr>
            <w:tcW w:w="0" w:type="auto"/>
            <w:vAlign w:val="center"/>
            <w:hideMark/>
          </w:tcPr>
          <w:p w14:paraId="398DDA4F" w14:textId="77777777" w:rsidR="001B3899" w:rsidRDefault="003D0EF4">
            <w:pPr>
              <w:jc w:val="right"/>
              <w:rPr>
                <w:rFonts w:eastAsia="Times New Roman"/>
              </w:rPr>
            </w:pPr>
            <w:r>
              <w:rPr>
                <w:rFonts w:eastAsia="Times New Roman"/>
              </w:rPr>
              <w:t xml:space="preserve">NE DeKalb </w:t>
            </w:r>
          </w:p>
        </w:tc>
        <w:tc>
          <w:tcPr>
            <w:tcW w:w="1418" w:type="dxa"/>
            <w:vAlign w:val="center"/>
            <w:hideMark/>
          </w:tcPr>
          <w:p w14:paraId="11FCD042" w14:textId="77777777" w:rsidR="001B3899" w:rsidRDefault="003D0EF4">
            <w:pPr>
              <w:jc w:val="right"/>
              <w:rPr>
                <w:rFonts w:eastAsia="Times New Roman"/>
              </w:rPr>
            </w:pPr>
            <w:r>
              <w:rPr>
                <w:rFonts w:eastAsia="Times New Roman"/>
              </w:rPr>
              <w:t xml:space="preserve">361 </w:t>
            </w:r>
          </w:p>
        </w:tc>
        <w:tc>
          <w:tcPr>
            <w:tcW w:w="1418" w:type="dxa"/>
            <w:vAlign w:val="center"/>
            <w:hideMark/>
          </w:tcPr>
          <w:p w14:paraId="2ACE395D" w14:textId="77777777" w:rsidR="001B3899" w:rsidRDefault="003D0EF4">
            <w:pPr>
              <w:jc w:val="right"/>
              <w:rPr>
                <w:rFonts w:eastAsia="Times New Roman"/>
              </w:rPr>
            </w:pPr>
            <w:r>
              <w:rPr>
                <w:rFonts w:eastAsia="Times New Roman"/>
              </w:rPr>
              <w:t xml:space="preserve">342 </w:t>
            </w:r>
          </w:p>
        </w:tc>
        <w:tc>
          <w:tcPr>
            <w:tcW w:w="1418" w:type="dxa"/>
            <w:vAlign w:val="center"/>
            <w:hideMark/>
          </w:tcPr>
          <w:p w14:paraId="447B5FE7" w14:textId="77777777" w:rsidR="001B3899" w:rsidRDefault="003D0EF4">
            <w:pPr>
              <w:jc w:val="right"/>
              <w:rPr>
                <w:rFonts w:eastAsia="Times New Roman"/>
              </w:rPr>
            </w:pPr>
            <w:r>
              <w:rPr>
                <w:rFonts w:eastAsia="Times New Roman"/>
              </w:rPr>
              <w:t xml:space="preserve">1,018 </w:t>
            </w:r>
          </w:p>
        </w:tc>
        <w:tc>
          <w:tcPr>
            <w:tcW w:w="1418" w:type="dxa"/>
            <w:vAlign w:val="center"/>
            <w:hideMark/>
          </w:tcPr>
          <w:p w14:paraId="4C1B06D2" w14:textId="77777777" w:rsidR="001B3899" w:rsidRDefault="003D0EF4">
            <w:pPr>
              <w:jc w:val="right"/>
              <w:rPr>
                <w:rFonts w:eastAsia="Times New Roman"/>
              </w:rPr>
            </w:pPr>
            <w:r>
              <w:rPr>
                <w:rFonts w:eastAsia="Times New Roman"/>
              </w:rPr>
              <w:t xml:space="preserve">1,946 </w:t>
            </w:r>
          </w:p>
        </w:tc>
        <w:tc>
          <w:tcPr>
            <w:tcW w:w="1418" w:type="dxa"/>
            <w:vAlign w:val="center"/>
            <w:hideMark/>
          </w:tcPr>
          <w:p w14:paraId="43E18154" w14:textId="77777777" w:rsidR="001B3899" w:rsidRDefault="003D0EF4">
            <w:pPr>
              <w:jc w:val="right"/>
              <w:rPr>
                <w:rFonts w:eastAsia="Times New Roman"/>
              </w:rPr>
            </w:pPr>
            <w:r>
              <w:rPr>
                <w:rFonts w:eastAsia="Times New Roman"/>
              </w:rPr>
              <w:t xml:space="preserve">1,312 </w:t>
            </w:r>
          </w:p>
        </w:tc>
        <w:tc>
          <w:tcPr>
            <w:tcW w:w="1418" w:type="dxa"/>
            <w:vAlign w:val="center"/>
            <w:hideMark/>
          </w:tcPr>
          <w:p w14:paraId="3D2B4197" w14:textId="77777777" w:rsidR="001B3899" w:rsidRDefault="003D0EF4">
            <w:pPr>
              <w:jc w:val="right"/>
              <w:rPr>
                <w:rFonts w:eastAsia="Times New Roman"/>
              </w:rPr>
            </w:pPr>
            <w:r>
              <w:rPr>
                <w:rFonts w:eastAsia="Times New Roman"/>
              </w:rPr>
              <w:t xml:space="preserve">6,490 </w:t>
            </w:r>
          </w:p>
        </w:tc>
        <w:tc>
          <w:tcPr>
            <w:tcW w:w="1418" w:type="dxa"/>
            <w:vAlign w:val="center"/>
            <w:hideMark/>
          </w:tcPr>
          <w:p w14:paraId="3F802209" w14:textId="77777777" w:rsidR="001B3899" w:rsidRDefault="003D0EF4">
            <w:pPr>
              <w:jc w:val="right"/>
              <w:rPr>
                <w:rFonts w:eastAsia="Times New Roman"/>
              </w:rPr>
            </w:pPr>
            <w:r>
              <w:rPr>
                <w:rFonts w:eastAsia="Times New Roman"/>
              </w:rPr>
              <w:t xml:space="preserve">11,469 </w:t>
            </w:r>
          </w:p>
        </w:tc>
      </w:tr>
      <w:tr w:rsidR="001B3899" w14:paraId="4C95C779" w14:textId="77777777">
        <w:trPr>
          <w:divId w:val="1824467884"/>
          <w:tblCellSpacing w:w="15" w:type="dxa"/>
        </w:trPr>
        <w:tc>
          <w:tcPr>
            <w:tcW w:w="0" w:type="auto"/>
            <w:vAlign w:val="center"/>
            <w:hideMark/>
          </w:tcPr>
          <w:p w14:paraId="5CA8A68B" w14:textId="77777777" w:rsidR="001B3899" w:rsidRDefault="003D0EF4">
            <w:pPr>
              <w:jc w:val="right"/>
              <w:rPr>
                <w:rFonts w:eastAsia="Times New Roman"/>
              </w:rPr>
            </w:pPr>
            <w:r>
              <w:rPr>
                <w:rFonts w:eastAsia="Times New Roman"/>
              </w:rPr>
              <w:t xml:space="preserve">Chamblee </w:t>
            </w:r>
          </w:p>
        </w:tc>
        <w:tc>
          <w:tcPr>
            <w:tcW w:w="1418" w:type="dxa"/>
            <w:vAlign w:val="center"/>
            <w:hideMark/>
          </w:tcPr>
          <w:p w14:paraId="4D09FE0F" w14:textId="77777777" w:rsidR="001B3899" w:rsidRDefault="003D0EF4">
            <w:pPr>
              <w:jc w:val="right"/>
              <w:rPr>
                <w:rFonts w:eastAsia="Times New Roman"/>
              </w:rPr>
            </w:pPr>
            <w:r>
              <w:rPr>
                <w:rFonts w:eastAsia="Times New Roman"/>
              </w:rPr>
              <w:t xml:space="preserve">520 </w:t>
            </w:r>
          </w:p>
        </w:tc>
        <w:tc>
          <w:tcPr>
            <w:tcW w:w="1418" w:type="dxa"/>
            <w:vAlign w:val="center"/>
            <w:hideMark/>
          </w:tcPr>
          <w:p w14:paraId="13645DF1" w14:textId="77777777" w:rsidR="001B3899" w:rsidRDefault="003D0EF4">
            <w:pPr>
              <w:jc w:val="right"/>
              <w:rPr>
                <w:rFonts w:eastAsia="Times New Roman"/>
              </w:rPr>
            </w:pPr>
            <w:r>
              <w:rPr>
                <w:rFonts w:eastAsia="Times New Roman"/>
              </w:rPr>
              <w:t xml:space="preserve">307 </w:t>
            </w:r>
          </w:p>
        </w:tc>
        <w:tc>
          <w:tcPr>
            <w:tcW w:w="1418" w:type="dxa"/>
            <w:vAlign w:val="center"/>
            <w:hideMark/>
          </w:tcPr>
          <w:p w14:paraId="0C74ADE3" w14:textId="77777777" w:rsidR="001B3899" w:rsidRDefault="003D0EF4">
            <w:pPr>
              <w:jc w:val="right"/>
              <w:rPr>
                <w:rFonts w:eastAsia="Times New Roman"/>
              </w:rPr>
            </w:pPr>
            <w:r>
              <w:rPr>
                <w:rFonts w:eastAsia="Times New Roman"/>
              </w:rPr>
              <w:t xml:space="preserve">1,064 </w:t>
            </w:r>
          </w:p>
        </w:tc>
        <w:tc>
          <w:tcPr>
            <w:tcW w:w="1418" w:type="dxa"/>
            <w:vAlign w:val="center"/>
            <w:hideMark/>
          </w:tcPr>
          <w:p w14:paraId="733F8DF1" w14:textId="77777777" w:rsidR="001B3899" w:rsidRDefault="003D0EF4">
            <w:pPr>
              <w:jc w:val="right"/>
              <w:rPr>
                <w:rFonts w:eastAsia="Times New Roman"/>
              </w:rPr>
            </w:pPr>
            <w:r>
              <w:rPr>
                <w:rFonts w:eastAsia="Times New Roman"/>
              </w:rPr>
              <w:t xml:space="preserve">1,326 </w:t>
            </w:r>
          </w:p>
        </w:tc>
        <w:tc>
          <w:tcPr>
            <w:tcW w:w="1418" w:type="dxa"/>
            <w:vAlign w:val="center"/>
            <w:hideMark/>
          </w:tcPr>
          <w:p w14:paraId="68354465" w14:textId="77777777" w:rsidR="001B3899" w:rsidRDefault="003D0EF4">
            <w:pPr>
              <w:jc w:val="right"/>
              <w:rPr>
                <w:rFonts w:eastAsia="Times New Roman"/>
              </w:rPr>
            </w:pPr>
            <w:r>
              <w:rPr>
                <w:rFonts w:eastAsia="Times New Roman"/>
              </w:rPr>
              <w:t xml:space="preserve">1,595 </w:t>
            </w:r>
          </w:p>
        </w:tc>
        <w:tc>
          <w:tcPr>
            <w:tcW w:w="1418" w:type="dxa"/>
            <w:vAlign w:val="center"/>
            <w:hideMark/>
          </w:tcPr>
          <w:p w14:paraId="5E8DBB9E" w14:textId="77777777" w:rsidR="001B3899" w:rsidRDefault="003D0EF4">
            <w:pPr>
              <w:jc w:val="right"/>
              <w:rPr>
                <w:rFonts w:eastAsia="Times New Roman"/>
              </w:rPr>
            </w:pPr>
            <w:r>
              <w:rPr>
                <w:rFonts w:eastAsia="Times New Roman"/>
              </w:rPr>
              <w:t xml:space="preserve">11,989 </w:t>
            </w:r>
          </w:p>
        </w:tc>
        <w:tc>
          <w:tcPr>
            <w:tcW w:w="1418" w:type="dxa"/>
            <w:vAlign w:val="center"/>
            <w:hideMark/>
          </w:tcPr>
          <w:p w14:paraId="7E638FEF" w14:textId="77777777" w:rsidR="001B3899" w:rsidRDefault="003D0EF4">
            <w:pPr>
              <w:jc w:val="right"/>
              <w:rPr>
                <w:rFonts w:eastAsia="Times New Roman"/>
              </w:rPr>
            </w:pPr>
            <w:r>
              <w:rPr>
                <w:rFonts w:eastAsia="Times New Roman"/>
              </w:rPr>
              <w:t xml:space="preserve">16,801 </w:t>
            </w:r>
          </w:p>
        </w:tc>
      </w:tr>
      <w:tr w:rsidR="001B3899" w14:paraId="0A0BD7EA" w14:textId="77777777">
        <w:trPr>
          <w:divId w:val="1824467884"/>
          <w:tblCellSpacing w:w="15" w:type="dxa"/>
        </w:trPr>
        <w:tc>
          <w:tcPr>
            <w:tcW w:w="0" w:type="auto"/>
            <w:vAlign w:val="center"/>
            <w:hideMark/>
          </w:tcPr>
          <w:p w14:paraId="29124C58" w14:textId="77777777" w:rsidR="001B3899" w:rsidRDefault="003D0EF4">
            <w:pPr>
              <w:jc w:val="right"/>
              <w:rPr>
                <w:rFonts w:eastAsia="Times New Roman"/>
              </w:rPr>
            </w:pPr>
            <w:r>
              <w:rPr>
                <w:rFonts w:eastAsia="Times New Roman"/>
              </w:rPr>
              <w:t xml:space="preserve">S Cobb </w:t>
            </w:r>
          </w:p>
        </w:tc>
        <w:tc>
          <w:tcPr>
            <w:tcW w:w="1418" w:type="dxa"/>
            <w:vAlign w:val="center"/>
            <w:hideMark/>
          </w:tcPr>
          <w:p w14:paraId="3E078836" w14:textId="77777777" w:rsidR="001B3899" w:rsidRDefault="003D0EF4">
            <w:pPr>
              <w:jc w:val="right"/>
              <w:rPr>
                <w:rFonts w:eastAsia="Times New Roman"/>
              </w:rPr>
            </w:pPr>
            <w:r>
              <w:rPr>
                <w:rFonts w:eastAsia="Times New Roman"/>
              </w:rPr>
              <w:t xml:space="preserve">284 </w:t>
            </w:r>
          </w:p>
        </w:tc>
        <w:tc>
          <w:tcPr>
            <w:tcW w:w="1418" w:type="dxa"/>
            <w:vAlign w:val="center"/>
            <w:hideMark/>
          </w:tcPr>
          <w:p w14:paraId="42015AF4" w14:textId="77777777" w:rsidR="001B3899" w:rsidRDefault="003D0EF4">
            <w:pPr>
              <w:jc w:val="right"/>
              <w:rPr>
                <w:rFonts w:eastAsia="Times New Roman"/>
              </w:rPr>
            </w:pPr>
            <w:r>
              <w:rPr>
                <w:rFonts w:eastAsia="Times New Roman"/>
              </w:rPr>
              <w:t xml:space="preserve">369 </w:t>
            </w:r>
          </w:p>
        </w:tc>
        <w:tc>
          <w:tcPr>
            <w:tcW w:w="1418" w:type="dxa"/>
            <w:vAlign w:val="center"/>
            <w:hideMark/>
          </w:tcPr>
          <w:p w14:paraId="490B2C97" w14:textId="77777777" w:rsidR="001B3899" w:rsidRDefault="003D0EF4">
            <w:pPr>
              <w:jc w:val="right"/>
              <w:rPr>
                <w:rFonts w:eastAsia="Times New Roman"/>
              </w:rPr>
            </w:pPr>
            <w:r>
              <w:rPr>
                <w:rFonts w:eastAsia="Times New Roman"/>
              </w:rPr>
              <w:t xml:space="preserve">907 </w:t>
            </w:r>
          </w:p>
        </w:tc>
        <w:tc>
          <w:tcPr>
            <w:tcW w:w="1418" w:type="dxa"/>
            <w:vAlign w:val="center"/>
            <w:hideMark/>
          </w:tcPr>
          <w:p w14:paraId="4CBA708D" w14:textId="77777777" w:rsidR="001B3899" w:rsidRDefault="003D0EF4">
            <w:pPr>
              <w:jc w:val="right"/>
              <w:rPr>
                <w:rFonts w:eastAsia="Times New Roman"/>
              </w:rPr>
            </w:pPr>
            <w:r>
              <w:rPr>
                <w:rFonts w:eastAsia="Times New Roman"/>
              </w:rPr>
              <w:t xml:space="preserve">1,638 </w:t>
            </w:r>
          </w:p>
        </w:tc>
        <w:tc>
          <w:tcPr>
            <w:tcW w:w="1418" w:type="dxa"/>
            <w:vAlign w:val="center"/>
            <w:hideMark/>
          </w:tcPr>
          <w:p w14:paraId="277CA6F1" w14:textId="77777777" w:rsidR="001B3899" w:rsidRDefault="003D0EF4">
            <w:pPr>
              <w:jc w:val="right"/>
              <w:rPr>
                <w:rFonts w:eastAsia="Times New Roman"/>
              </w:rPr>
            </w:pPr>
            <w:r>
              <w:rPr>
                <w:rFonts w:eastAsia="Times New Roman"/>
              </w:rPr>
              <w:t xml:space="preserve">1,127 </w:t>
            </w:r>
          </w:p>
        </w:tc>
        <w:tc>
          <w:tcPr>
            <w:tcW w:w="1418" w:type="dxa"/>
            <w:vAlign w:val="center"/>
            <w:hideMark/>
          </w:tcPr>
          <w:p w14:paraId="741D3D98" w14:textId="77777777" w:rsidR="001B3899" w:rsidRDefault="003D0EF4">
            <w:pPr>
              <w:jc w:val="right"/>
              <w:rPr>
                <w:rFonts w:eastAsia="Times New Roman"/>
              </w:rPr>
            </w:pPr>
            <w:r>
              <w:rPr>
                <w:rFonts w:eastAsia="Times New Roman"/>
              </w:rPr>
              <w:t xml:space="preserve">5,555 </w:t>
            </w:r>
          </w:p>
        </w:tc>
        <w:tc>
          <w:tcPr>
            <w:tcW w:w="1418" w:type="dxa"/>
            <w:vAlign w:val="center"/>
            <w:hideMark/>
          </w:tcPr>
          <w:p w14:paraId="20D0EC74" w14:textId="77777777" w:rsidR="001B3899" w:rsidRDefault="003D0EF4">
            <w:pPr>
              <w:jc w:val="right"/>
              <w:rPr>
                <w:rFonts w:eastAsia="Times New Roman"/>
              </w:rPr>
            </w:pPr>
            <w:r>
              <w:rPr>
                <w:rFonts w:eastAsia="Times New Roman"/>
              </w:rPr>
              <w:t xml:space="preserve">9,880 </w:t>
            </w:r>
          </w:p>
        </w:tc>
      </w:tr>
      <w:tr w:rsidR="001B3899" w14:paraId="44C296C2" w14:textId="77777777">
        <w:trPr>
          <w:divId w:val="1824467884"/>
          <w:tblCellSpacing w:w="15" w:type="dxa"/>
        </w:trPr>
        <w:tc>
          <w:tcPr>
            <w:tcW w:w="0" w:type="auto"/>
            <w:vAlign w:val="center"/>
            <w:hideMark/>
          </w:tcPr>
          <w:p w14:paraId="0366E136" w14:textId="77777777" w:rsidR="001B3899" w:rsidRDefault="003D0EF4">
            <w:pPr>
              <w:jc w:val="right"/>
              <w:rPr>
                <w:rFonts w:eastAsia="Times New Roman"/>
              </w:rPr>
            </w:pPr>
            <w:r>
              <w:rPr>
                <w:rFonts w:eastAsia="Times New Roman"/>
              </w:rPr>
              <w:t xml:space="preserve">SW &amp; Cent Cobb </w:t>
            </w:r>
          </w:p>
        </w:tc>
        <w:tc>
          <w:tcPr>
            <w:tcW w:w="1418" w:type="dxa"/>
            <w:vAlign w:val="center"/>
            <w:hideMark/>
          </w:tcPr>
          <w:p w14:paraId="1CDA86BF" w14:textId="77777777" w:rsidR="001B3899" w:rsidRDefault="003D0EF4">
            <w:pPr>
              <w:jc w:val="right"/>
              <w:rPr>
                <w:rFonts w:eastAsia="Times New Roman"/>
              </w:rPr>
            </w:pPr>
            <w:r>
              <w:rPr>
                <w:rFonts w:eastAsia="Times New Roman"/>
              </w:rPr>
              <w:t xml:space="preserve">94 </w:t>
            </w:r>
          </w:p>
        </w:tc>
        <w:tc>
          <w:tcPr>
            <w:tcW w:w="1418" w:type="dxa"/>
            <w:vAlign w:val="center"/>
            <w:hideMark/>
          </w:tcPr>
          <w:p w14:paraId="067014B9" w14:textId="77777777" w:rsidR="001B3899" w:rsidRDefault="003D0EF4">
            <w:pPr>
              <w:jc w:val="right"/>
              <w:rPr>
                <w:rFonts w:eastAsia="Times New Roman"/>
              </w:rPr>
            </w:pPr>
            <w:r>
              <w:rPr>
                <w:rFonts w:eastAsia="Times New Roman"/>
              </w:rPr>
              <w:t xml:space="preserve">131 </w:t>
            </w:r>
          </w:p>
        </w:tc>
        <w:tc>
          <w:tcPr>
            <w:tcW w:w="1418" w:type="dxa"/>
            <w:vAlign w:val="center"/>
            <w:hideMark/>
          </w:tcPr>
          <w:p w14:paraId="14D7ADB0" w14:textId="77777777" w:rsidR="001B3899" w:rsidRDefault="003D0EF4">
            <w:pPr>
              <w:jc w:val="right"/>
              <w:rPr>
                <w:rFonts w:eastAsia="Times New Roman"/>
              </w:rPr>
            </w:pPr>
            <w:r>
              <w:rPr>
                <w:rFonts w:eastAsia="Times New Roman"/>
              </w:rPr>
              <w:t xml:space="preserve">466 </w:t>
            </w:r>
          </w:p>
        </w:tc>
        <w:tc>
          <w:tcPr>
            <w:tcW w:w="1418" w:type="dxa"/>
            <w:vAlign w:val="center"/>
            <w:hideMark/>
          </w:tcPr>
          <w:p w14:paraId="312F006C" w14:textId="77777777" w:rsidR="001B3899" w:rsidRDefault="003D0EF4">
            <w:pPr>
              <w:jc w:val="right"/>
              <w:rPr>
                <w:rFonts w:eastAsia="Times New Roman"/>
              </w:rPr>
            </w:pPr>
            <w:r>
              <w:rPr>
                <w:rFonts w:eastAsia="Times New Roman"/>
              </w:rPr>
              <w:t xml:space="preserve">599 </w:t>
            </w:r>
          </w:p>
        </w:tc>
        <w:tc>
          <w:tcPr>
            <w:tcW w:w="1418" w:type="dxa"/>
            <w:vAlign w:val="center"/>
            <w:hideMark/>
          </w:tcPr>
          <w:p w14:paraId="732FEDA6" w14:textId="77777777" w:rsidR="001B3899" w:rsidRDefault="003D0EF4">
            <w:pPr>
              <w:jc w:val="right"/>
              <w:rPr>
                <w:rFonts w:eastAsia="Times New Roman"/>
              </w:rPr>
            </w:pPr>
            <w:r>
              <w:rPr>
                <w:rFonts w:eastAsia="Times New Roman"/>
              </w:rPr>
              <w:t xml:space="preserve">439 </w:t>
            </w:r>
          </w:p>
        </w:tc>
        <w:tc>
          <w:tcPr>
            <w:tcW w:w="1418" w:type="dxa"/>
            <w:vAlign w:val="center"/>
            <w:hideMark/>
          </w:tcPr>
          <w:p w14:paraId="10BCDEE9" w14:textId="77777777" w:rsidR="001B3899" w:rsidRDefault="003D0EF4">
            <w:pPr>
              <w:jc w:val="right"/>
              <w:rPr>
                <w:rFonts w:eastAsia="Times New Roman"/>
              </w:rPr>
            </w:pPr>
            <w:r>
              <w:rPr>
                <w:rFonts w:eastAsia="Times New Roman"/>
              </w:rPr>
              <w:t xml:space="preserve">1,206 </w:t>
            </w:r>
          </w:p>
        </w:tc>
        <w:tc>
          <w:tcPr>
            <w:tcW w:w="1418" w:type="dxa"/>
            <w:vAlign w:val="center"/>
            <w:hideMark/>
          </w:tcPr>
          <w:p w14:paraId="38C04FCF" w14:textId="77777777" w:rsidR="001B3899" w:rsidRDefault="003D0EF4">
            <w:pPr>
              <w:jc w:val="right"/>
              <w:rPr>
                <w:rFonts w:eastAsia="Times New Roman"/>
              </w:rPr>
            </w:pPr>
            <w:r>
              <w:rPr>
                <w:rFonts w:eastAsia="Times New Roman"/>
              </w:rPr>
              <w:t xml:space="preserve">2,935 </w:t>
            </w:r>
          </w:p>
        </w:tc>
      </w:tr>
      <w:tr w:rsidR="001B3899" w14:paraId="22DAE583" w14:textId="77777777">
        <w:trPr>
          <w:divId w:val="1824467884"/>
          <w:tblCellSpacing w:w="15" w:type="dxa"/>
        </w:trPr>
        <w:tc>
          <w:tcPr>
            <w:tcW w:w="0" w:type="auto"/>
            <w:vAlign w:val="center"/>
            <w:hideMark/>
          </w:tcPr>
          <w:p w14:paraId="781E7327" w14:textId="77777777" w:rsidR="001B3899" w:rsidRDefault="003D0EF4">
            <w:pPr>
              <w:jc w:val="right"/>
              <w:rPr>
                <w:rFonts w:eastAsia="Times New Roman"/>
              </w:rPr>
            </w:pPr>
            <w:r>
              <w:rPr>
                <w:rFonts w:eastAsia="Times New Roman"/>
              </w:rPr>
              <w:t xml:space="preserve">NW Cobb </w:t>
            </w:r>
          </w:p>
        </w:tc>
        <w:tc>
          <w:tcPr>
            <w:tcW w:w="1418" w:type="dxa"/>
            <w:vAlign w:val="center"/>
            <w:hideMark/>
          </w:tcPr>
          <w:p w14:paraId="4334A7D6" w14:textId="77777777" w:rsidR="001B3899" w:rsidRDefault="003D0EF4">
            <w:pPr>
              <w:jc w:val="right"/>
              <w:rPr>
                <w:rFonts w:eastAsia="Times New Roman"/>
              </w:rPr>
            </w:pPr>
            <w:r>
              <w:rPr>
                <w:rFonts w:eastAsia="Times New Roman"/>
              </w:rPr>
              <w:t xml:space="preserve">57 </w:t>
            </w:r>
          </w:p>
        </w:tc>
        <w:tc>
          <w:tcPr>
            <w:tcW w:w="1418" w:type="dxa"/>
            <w:vAlign w:val="center"/>
            <w:hideMark/>
          </w:tcPr>
          <w:p w14:paraId="5617A292" w14:textId="77777777" w:rsidR="001B3899" w:rsidRDefault="003D0EF4">
            <w:pPr>
              <w:jc w:val="right"/>
              <w:rPr>
                <w:rFonts w:eastAsia="Times New Roman"/>
              </w:rPr>
            </w:pPr>
            <w:r>
              <w:rPr>
                <w:rFonts w:eastAsia="Times New Roman"/>
              </w:rPr>
              <w:t xml:space="preserve">74 </w:t>
            </w:r>
          </w:p>
        </w:tc>
        <w:tc>
          <w:tcPr>
            <w:tcW w:w="1418" w:type="dxa"/>
            <w:vAlign w:val="center"/>
            <w:hideMark/>
          </w:tcPr>
          <w:p w14:paraId="63C48F1B" w14:textId="77777777" w:rsidR="001B3899" w:rsidRDefault="003D0EF4">
            <w:pPr>
              <w:jc w:val="right"/>
              <w:rPr>
                <w:rFonts w:eastAsia="Times New Roman"/>
              </w:rPr>
            </w:pPr>
            <w:r>
              <w:rPr>
                <w:rFonts w:eastAsia="Times New Roman"/>
              </w:rPr>
              <w:t xml:space="preserve">189 </w:t>
            </w:r>
          </w:p>
        </w:tc>
        <w:tc>
          <w:tcPr>
            <w:tcW w:w="1418" w:type="dxa"/>
            <w:vAlign w:val="center"/>
            <w:hideMark/>
          </w:tcPr>
          <w:p w14:paraId="06B2F75F" w14:textId="77777777" w:rsidR="001B3899" w:rsidRDefault="003D0EF4">
            <w:pPr>
              <w:jc w:val="right"/>
              <w:rPr>
                <w:rFonts w:eastAsia="Times New Roman"/>
              </w:rPr>
            </w:pPr>
            <w:r>
              <w:rPr>
                <w:rFonts w:eastAsia="Times New Roman"/>
              </w:rPr>
              <w:t xml:space="preserve">175 </w:t>
            </w:r>
          </w:p>
        </w:tc>
        <w:tc>
          <w:tcPr>
            <w:tcW w:w="1418" w:type="dxa"/>
            <w:vAlign w:val="center"/>
            <w:hideMark/>
          </w:tcPr>
          <w:p w14:paraId="1AC8B4F5" w14:textId="77777777" w:rsidR="001B3899" w:rsidRDefault="003D0EF4">
            <w:pPr>
              <w:jc w:val="right"/>
              <w:rPr>
                <w:rFonts w:eastAsia="Times New Roman"/>
              </w:rPr>
            </w:pPr>
            <w:r>
              <w:rPr>
                <w:rFonts w:eastAsia="Times New Roman"/>
              </w:rPr>
              <w:t xml:space="preserve">199 </w:t>
            </w:r>
          </w:p>
        </w:tc>
        <w:tc>
          <w:tcPr>
            <w:tcW w:w="1418" w:type="dxa"/>
            <w:vAlign w:val="center"/>
            <w:hideMark/>
          </w:tcPr>
          <w:p w14:paraId="20D2CC62" w14:textId="77777777" w:rsidR="001B3899" w:rsidRDefault="003D0EF4">
            <w:pPr>
              <w:jc w:val="right"/>
              <w:rPr>
                <w:rFonts w:eastAsia="Times New Roman"/>
              </w:rPr>
            </w:pPr>
            <w:r>
              <w:rPr>
                <w:rFonts w:eastAsia="Times New Roman"/>
              </w:rPr>
              <w:t xml:space="preserve">2,843 </w:t>
            </w:r>
          </w:p>
        </w:tc>
        <w:tc>
          <w:tcPr>
            <w:tcW w:w="1418" w:type="dxa"/>
            <w:vAlign w:val="center"/>
            <w:hideMark/>
          </w:tcPr>
          <w:p w14:paraId="51F799FA" w14:textId="77777777" w:rsidR="001B3899" w:rsidRDefault="003D0EF4">
            <w:pPr>
              <w:jc w:val="right"/>
              <w:rPr>
                <w:rFonts w:eastAsia="Times New Roman"/>
              </w:rPr>
            </w:pPr>
            <w:r>
              <w:rPr>
                <w:rFonts w:eastAsia="Times New Roman"/>
              </w:rPr>
              <w:t xml:space="preserve">3,537 </w:t>
            </w:r>
          </w:p>
        </w:tc>
      </w:tr>
      <w:tr w:rsidR="001B3899" w14:paraId="21ADF6FD" w14:textId="77777777">
        <w:trPr>
          <w:divId w:val="1824467884"/>
          <w:tblCellSpacing w:w="15" w:type="dxa"/>
        </w:trPr>
        <w:tc>
          <w:tcPr>
            <w:tcW w:w="0" w:type="auto"/>
            <w:vAlign w:val="center"/>
            <w:hideMark/>
          </w:tcPr>
          <w:p w14:paraId="42A39653" w14:textId="77777777" w:rsidR="001B3899" w:rsidRDefault="003D0EF4">
            <w:pPr>
              <w:jc w:val="right"/>
              <w:rPr>
                <w:rFonts w:eastAsia="Times New Roman"/>
              </w:rPr>
            </w:pPr>
            <w:r>
              <w:rPr>
                <w:rFonts w:eastAsia="Times New Roman"/>
              </w:rPr>
              <w:t xml:space="preserve">SW Gwinnett </w:t>
            </w:r>
          </w:p>
        </w:tc>
        <w:tc>
          <w:tcPr>
            <w:tcW w:w="1418" w:type="dxa"/>
            <w:vAlign w:val="center"/>
            <w:hideMark/>
          </w:tcPr>
          <w:p w14:paraId="18CACFC9" w14:textId="77777777" w:rsidR="001B3899" w:rsidRDefault="003D0EF4">
            <w:pPr>
              <w:jc w:val="right"/>
              <w:rPr>
                <w:rFonts w:eastAsia="Times New Roman"/>
              </w:rPr>
            </w:pPr>
            <w:r>
              <w:rPr>
                <w:rFonts w:eastAsia="Times New Roman"/>
              </w:rPr>
              <w:t xml:space="preserve">184 </w:t>
            </w:r>
          </w:p>
        </w:tc>
        <w:tc>
          <w:tcPr>
            <w:tcW w:w="1418" w:type="dxa"/>
            <w:vAlign w:val="center"/>
            <w:hideMark/>
          </w:tcPr>
          <w:p w14:paraId="37921F7F" w14:textId="77777777" w:rsidR="001B3899" w:rsidRDefault="003D0EF4">
            <w:pPr>
              <w:jc w:val="right"/>
              <w:rPr>
                <w:rFonts w:eastAsia="Times New Roman"/>
              </w:rPr>
            </w:pPr>
            <w:r>
              <w:rPr>
                <w:rFonts w:eastAsia="Times New Roman"/>
              </w:rPr>
              <w:t xml:space="preserve">85 </w:t>
            </w:r>
          </w:p>
        </w:tc>
        <w:tc>
          <w:tcPr>
            <w:tcW w:w="1418" w:type="dxa"/>
            <w:vAlign w:val="center"/>
            <w:hideMark/>
          </w:tcPr>
          <w:p w14:paraId="7BCF1DEE" w14:textId="77777777" w:rsidR="001B3899" w:rsidRDefault="003D0EF4">
            <w:pPr>
              <w:jc w:val="right"/>
              <w:rPr>
                <w:rFonts w:eastAsia="Times New Roman"/>
              </w:rPr>
            </w:pPr>
            <w:r>
              <w:rPr>
                <w:rFonts w:eastAsia="Times New Roman"/>
              </w:rPr>
              <w:t xml:space="preserve">576 </w:t>
            </w:r>
          </w:p>
        </w:tc>
        <w:tc>
          <w:tcPr>
            <w:tcW w:w="1418" w:type="dxa"/>
            <w:vAlign w:val="center"/>
            <w:hideMark/>
          </w:tcPr>
          <w:p w14:paraId="53BC28A6" w14:textId="77777777" w:rsidR="001B3899" w:rsidRDefault="003D0EF4">
            <w:pPr>
              <w:jc w:val="right"/>
              <w:rPr>
                <w:rFonts w:eastAsia="Times New Roman"/>
              </w:rPr>
            </w:pPr>
            <w:r>
              <w:rPr>
                <w:rFonts w:eastAsia="Times New Roman"/>
              </w:rPr>
              <w:t xml:space="preserve">1,088 </w:t>
            </w:r>
          </w:p>
        </w:tc>
        <w:tc>
          <w:tcPr>
            <w:tcW w:w="1418" w:type="dxa"/>
            <w:vAlign w:val="center"/>
            <w:hideMark/>
          </w:tcPr>
          <w:p w14:paraId="74704570" w14:textId="77777777" w:rsidR="001B3899" w:rsidRDefault="003D0EF4">
            <w:pPr>
              <w:jc w:val="right"/>
              <w:rPr>
                <w:rFonts w:eastAsia="Times New Roman"/>
              </w:rPr>
            </w:pPr>
            <w:r>
              <w:rPr>
                <w:rFonts w:eastAsia="Times New Roman"/>
              </w:rPr>
              <w:t xml:space="preserve">1,061 </w:t>
            </w:r>
          </w:p>
        </w:tc>
        <w:tc>
          <w:tcPr>
            <w:tcW w:w="1418" w:type="dxa"/>
            <w:vAlign w:val="center"/>
            <w:hideMark/>
          </w:tcPr>
          <w:p w14:paraId="1224D16D" w14:textId="77777777" w:rsidR="001B3899" w:rsidRDefault="003D0EF4">
            <w:pPr>
              <w:jc w:val="right"/>
              <w:rPr>
                <w:rFonts w:eastAsia="Times New Roman"/>
              </w:rPr>
            </w:pPr>
            <w:r>
              <w:rPr>
                <w:rFonts w:eastAsia="Times New Roman"/>
              </w:rPr>
              <w:t xml:space="preserve">4,291 </w:t>
            </w:r>
          </w:p>
        </w:tc>
        <w:tc>
          <w:tcPr>
            <w:tcW w:w="1418" w:type="dxa"/>
            <w:vAlign w:val="center"/>
            <w:hideMark/>
          </w:tcPr>
          <w:p w14:paraId="29830044" w14:textId="77777777" w:rsidR="001B3899" w:rsidRDefault="003D0EF4">
            <w:pPr>
              <w:jc w:val="right"/>
              <w:rPr>
                <w:rFonts w:eastAsia="Times New Roman"/>
              </w:rPr>
            </w:pPr>
            <w:r>
              <w:rPr>
                <w:rFonts w:eastAsia="Times New Roman"/>
              </w:rPr>
              <w:t xml:space="preserve">7,285 </w:t>
            </w:r>
          </w:p>
        </w:tc>
      </w:tr>
      <w:tr w:rsidR="001B3899" w14:paraId="34B7550D" w14:textId="77777777">
        <w:trPr>
          <w:divId w:val="1824467884"/>
          <w:tblCellSpacing w:w="15" w:type="dxa"/>
        </w:trPr>
        <w:tc>
          <w:tcPr>
            <w:tcW w:w="0" w:type="auto"/>
            <w:vAlign w:val="center"/>
            <w:hideMark/>
          </w:tcPr>
          <w:p w14:paraId="29E909EC" w14:textId="77777777" w:rsidR="001B3899" w:rsidRDefault="003D0EF4">
            <w:pPr>
              <w:jc w:val="right"/>
              <w:rPr>
                <w:rFonts w:eastAsia="Times New Roman"/>
              </w:rPr>
            </w:pPr>
            <w:r>
              <w:rPr>
                <w:rFonts w:eastAsia="Times New Roman"/>
              </w:rPr>
              <w:t xml:space="preserve">Cent Gwinnett </w:t>
            </w:r>
          </w:p>
        </w:tc>
        <w:tc>
          <w:tcPr>
            <w:tcW w:w="1418" w:type="dxa"/>
            <w:vAlign w:val="center"/>
            <w:hideMark/>
          </w:tcPr>
          <w:p w14:paraId="6C2E7D8C" w14:textId="77777777" w:rsidR="001B3899" w:rsidRDefault="003D0EF4">
            <w:pPr>
              <w:jc w:val="right"/>
              <w:rPr>
                <w:rFonts w:eastAsia="Times New Roman"/>
              </w:rPr>
            </w:pPr>
            <w:r>
              <w:rPr>
                <w:rFonts w:eastAsia="Times New Roman"/>
              </w:rPr>
              <w:t xml:space="preserve">27 </w:t>
            </w:r>
          </w:p>
        </w:tc>
        <w:tc>
          <w:tcPr>
            <w:tcW w:w="1418" w:type="dxa"/>
            <w:vAlign w:val="center"/>
            <w:hideMark/>
          </w:tcPr>
          <w:p w14:paraId="4E934364" w14:textId="77777777" w:rsidR="001B3899" w:rsidRDefault="003D0EF4">
            <w:pPr>
              <w:jc w:val="right"/>
              <w:rPr>
                <w:rFonts w:eastAsia="Times New Roman"/>
              </w:rPr>
            </w:pPr>
            <w:r>
              <w:rPr>
                <w:rFonts w:eastAsia="Times New Roman"/>
              </w:rPr>
              <w:t xml:space="preserve">42 </w:t>
            </w:r>
          </w:p>
        </w:tc>
        <w:tc>
          <w:tcPr>
            <w:tcW w:w="1418" w:type="dxa"/>
            <w:vAlign w:val="center"/>
            <w:hideMark/>
          </w:tcPr>
          <w:p w14:paraId="028D43F3" w14:textId="77777777" w:rsidR="001B3899" w:rsidRDefault="003D0EF4">
            <w:pPr>
              <w:jc w:val="right"/>
              <w:rPr>
                <w:rFonts w:eastAsia="Times New Roman"/>
              </w:rPr>
            </w:pPr>
            <w:r>
              <w:rPr>
                <w:rFonts w:eastAsia="Times New Roman"/>
              </w:rPr>
              <w:t xml:space="preserve">184 </w:t>
            </w:r>
          </w:p>
        </w:tc>
        <w:tc>
          <w:tcPr>
            <w:tcW w:w="1418" w:type="dxa"/>
            <w:vAlign w:val="center"/>
            <w:hideMark/>
          </w:tcPr>
          <w:p w14:paraId="007474FB" w14:textId="77777777" w:rsidR="001B3899" w:rsidRDefault="003D0EF4">
            <w:pPr>
              <w:jc w:val="right"/>
              <w:rPr>
                <w:rFonts w:eastAsia="Times New Roman"/>
              </w:rPr>
            </w:pPr>
            <w:r>
              <w:rPr>
                <w:rFonts w:eastAsia="Times New Roman"/>
              </w:rPr>
              <w:t xml:space="preserve">494 </w:t>
            </w:r>
          </w:p>
        </w:tc>
        <w:tc>
          <w:tcPr>
            <w:tcW w:w="1418" w:type="dxa"/>
            <w:vAlign w:val="center"/>
            <w:hideMark/>
          </w:tcPr>
          <w:p w14:paraId="0EB88167" w14:textId="77777777" w:rsidR="001B3899" w:rsidRDefault="003D0EF4">
            <w:pPr>
              <w:jc w:val="right"/>
              <w:rPr>
                <w:rFonts w:eastAsia="Times New Roman"/>
              </w:rPr>
            </w:pPr>
            <w:r>
              <w:rPr>
                <w:rFonts w:eastAsia="Times New Roman"/>
              </w:rPr>
              <w:t xml:space="preserve">307 </w:t>
            </w:r>
          </w:p>
        </w:tc>
        <w:tc>
          <w:tcPr>
            <w:tcW w:w="1418" w:type="dxa"/>
            <w:vAlign w:val="center"/>
            <w:hideMark/>
          </w:tcPr>
          <w:p w14:paraId="57490A14" w14:textId="77777777" w:rsidR="001B3899" w:rsidRDefault="003D0EF4">
            <w:pPr>
              <w:jc w:val="right"/>
              <w:rPr>
                <w:rFonts w:eastAsia="Times New Roman"/>
              </w:rPr>
            </w:pPr>
            <w:r>
              <w:rPr>
                <w:rFonts w:eastAsia="Times New Roman"/>
              </w:rPr>
              <w:t xml:space="preserve">2,725 </w:t>
            </w:r>
          </w:p>
        </w:tc>
        <w:tc>
          <w:tcPr>
            <w:tcW w:w="1418" w:type="dxa"/>
            <w:vAlign w:val="center"/>
            <w:hideMark/>
          </w:tcPr>
          <w:p w14:paraId="28147ACA" w14:textId="77777777" w:rsidR="001B3899" w:rsidRDefault="003D0EF4">
            <w:pPr>
              <w:jc w:val="right"/>
              <w:rPr>
                <w:rFonts w:eastAsia="Times New Roman"/>
              </w:rPr>
            </w:pPr>
            <w:r>
              <w:rPr>
                <w:rFonts w:eastAsia="Times New Roman"/>
              </w:rPr>
              <w:t xml:space="preserve">3,779 </w:t>
            </w:r>
          </w:p>
        </w:tc>
      </w:tr>
      <w:tr w:rsidR="001B3899" w14:paraId="205DE2E9" w14:textId="77777777">
        <w:trPr>
          <w:divId w:val="1824467884"/>
          <w:tblCellSpacing w:w="15" w:type="dxa"/>
        </w:trPr>
        <w:tc>
          <w:tcPr>
            <w:tcW w:w="0" w:type="auto"/>
            <w:vAlign w:val="center"/>
            <w:hideMark/>
          </w:tcPr>
          <w:p w14:paraId="78469A01" w14:textId="77777777" w:rsidR="001B3899" w:rsidRDefault="003D0EF4">
            <w:pPr>
              <w:jc w:val="right"/>
              <w:rPr>
                <w:rFonts w:eastAsia="Times New Roman"/>
              </w:rPr>
            </w:pPr>
            <w:r>
              <w:rPr>
                <w:rFonts w:eastAsia="Times New Roman"/>
              </w:rPr>
              <w:t xml:space="preserve">N Gwinnett </w:t>
            </w:r>
          </w:p>
        </w:tc>
        <w:tc>
          <w:tcPr>
            <w:tcW w:w="1418" w:type="dxa"/>
            <w:vAlign w:val="center"/>
            <w:hideMark/>
          </w:tcPr>
          <w:p w14:paraId="478F00BD" w14:textId="77777777" w:rsidR="001B3899" w:rsidRDefault="003D0EF4">
            <w:pPr>
              <w:jc w:val="right"/>
              <w:rPr>
                <w:rFonts w:eastAsia="Times New Roman"/>
              </w:rPr>
            </w:pPr>
            <w:r>
              <w:rPr>
                <w:rFonts w:eastAsia="Times New Roman"/>
              </w:rPr>
              <w:t xml:space="preserve">33 </w:t>
            </w:r>
          </w:p>
        </w:tc>
        <w:tc>
          <w:tcPr>
            <w:tcW w:w="1418" w:type="dxa"/>
            <w:vAlign w:val="center"/>
            <w:hideMark/>
          </w:tcPr>
          <w:p w14:paraId="541C2D8C" w14:textId="77777777" w:rsidR="001B3899" w:rsidRDefault="003D0EF4">
            <w:pPr>
              <w:jc w:val="right"/>
              <w:rPr>
                <w:rFonts w:eastAsia="Times New Roman"/>
              </w:rPr>
            </w:pPr>
            <w:r>
              <w:rPr>
                <w:rFonts w:eastAsia="Times New Roman"/>
              </w:rPr>
              <w:t xml:space="preserve">32 </w:t>
            </w:r>
          </w:p>
        </w:tc>
        <w:tc>
          <w:tcPr>
            <w:tcW w:w="1418" w:type="dxa"/>
            <w:vAlign w:val="center"/>
            <w:hideMark/>
          </w:tcPr>
          <w:p w14:paraId="580C3A5C" w14:textId="77777777" w:rsidR="001B3899" w:rsidRDefault="003D0EF4">
            <w:pPr>
              <w:jc w:val="right"/>
              <w:rPr>
                <w:rFonts w:eastAsia="Times New Roman"/>
              </w:rPr>
            </w:pPr>
            <w:r>
              <w:rPr>
                <w:rFonts w:eastAsia="Times New Roman"/>
              </w:rPr>
              <w:t xml:space="preserve">108 </w:t>
            </w:r>
          </w:p>
        </w:tc>
        <w:tc>
          <w:tcPr>
            <w:tcW w:w="1418" w:type="dxa"/>
            <w:vAlign w:val="center"/>
            <w:hideMark/>
          </w:tcPr>
          <w:p w14:paraId="6827C7D7" w14:textId="77777777" w:rsidR="001B3899" w:rsidRDefault="003D0EF4">
            <w:pPr>
              <w:jc w:val="right"/>
              <w:rPr>
                <w:rFonts w:eastAsia="Times New Roman"/>
              </w:rPr>
            </w:pPr>
            <w:r>
              <w:rPr>
                <w:rFonts w:eastAsia="Times New Roman"/>
              </w:rPr>
              <w:t xml:space="preserve">170 </w:t>
            </w:r>
          </w:p>
        </w:tc>
        <w:tc>
          <w:tcPr>
            <w:tcW w:w="1418" w:type="dxa"/>
            <w:vAlign w:val="center"/>
            <w:hideMark/>
          </w:tcPr>
          <w:p w14:paraId="592A7CF0" w14:textId="77777777" w:rsidR="001B3899" w:rsidRDefault="003D0EF4">
            <w:pPr>
              <w:jc w:val="right"/>
              <w:rPr>
                <w:rFonts w:eastAsia="Times New Roman"/>
              </w:rPr>
            </w:pPr>
            <w:r>
              <w:rPr>
                <w:rFonts w:eastAsia="Times New Roman"/>
              </w:rPr>
              <w:t xml:space="preserve">134 </w:t>
            </w:r>
          </w:p>
        </w:tc>
        <w:tc>
          <w:tcPr>
            <w:tcW w:w="1418" w:type="dxa"/>
            <w:vAlign w:val="center"/>
            <w:hideMark/>
          </w:tcPr>
          <w:p w14:paraId="4E07EA5D" w14:textId="77777777" w:rsidR="001B3899" w:rsidRDefault="003D0EF4">
            <w:pPr>
              <w:jc w:val="right"/>
              <w:rPr>
                <w:rFonts w:eastAsia="Times New Roman"/>
              </w:rPr>
            </w:pPr>
            <w:r>
              <w:rPr>
                <w:rFonts w:eastAsia="Times New Roman"/>
              </w:rPr>
              <w:t xml:space="preserve">1,723 </w:t>
            </w:r>
          </w:p>
        </w:tc>
        <w:tc>
          <w:tcPr>
            <w:tcW w:w="1418" w:type="dxa"/>
            <w:vAlign w:val="center"/>
            <w:hideMark/>
          </w:tcPr>
          <w:p w14:paraId="20B6D032" w14:textId="77777777" w:rsidR="001B3899" w:rsidRDefault="003D0EF4">
            <w:pPr>
              <w:jc w:val="right"/>
              <w:rPr>
                <w:rFonts w:eastAsia="Times New Roman"/>
              </w:rPr>
            </w:pPr>
            <w:r>
              <w:rPr>
                <w:rFonts w:eastAsia="Times New Roman"/>
              </w:rPr>
              <w:t xml:space="preserve">2,200 </w:t>
            </w:r>
          </w:p>
        </w:tc>
      </w:tr>
      <w:tr w:rsidR="001B3899" w14:paraId="6AD9B10C" w14:textId="77777777">
        <w:trPr>
          <w:divId w:val="1824467884"/>
          <w:tblCellSpacing w:w="15" w:type="dxa"/>
        </w:trPr>
        <w:tc>
          <w:tcPr>
            <w:tcW w:w="0" w:type="auto"/>
            <w:vAlign w:val="center"/>
            <w:hideMark/>
          </w:tcPr>
          <w:p w14:paraId="4CD6C8D4" w14:textId="77777777" w:rsidR="001B3899" w:rsidRDefault="003D0EF4">
            <w:pPr>
              <w:jc w:val="right"/>
              <w:rPr>
                <w:rFonts w:eastAsia="Times New Roman"/>
              </w:rPr>
            </w:pPr>
            <w:r>
              <w:rPr>
                <w:rFonts w:eastAsia="Times New Roman"/>
              </w:rPr>
              <w:t xml:space="preserve">Clayton </w:t>
            </w:r>
          </w:p>
        </w:tc>
        <w:tc>
          <w:tcPr>
            <w:tcW w:w="1418" w:type="dxa"/>
            <w:vAlign w:val="center"/>
            <w:hideMark/>
          </w:tcPr>
          <w:p w14:paraId="66E35218" w14:textId="77777777" w:rsidR="001B3899" w:rsidRDefault="003D0EF4">
            <w:pPr>
              <w:jc w:val="right"/>
              <w:rPr>
                <w:rFonts w:eastAsia="Times New Roman"/>
              </w:rPr>
            </w:pPr>
            <w:r>
              <w:rPr>
                <w:rFonts w:eastAsia="Times New Roman"/>
              </w:rPr>
              <w:t xml:space="preserve">410 </w:t>
            </w:r>
          </w:p>
        </w:tc>
        <w:tc>
          <w:tcPr>
            <w:tcW w:w="1418" w:type="dxa"/>
            <w:vAlign w:val="center"/>
            <w:hideMark/>
          </w:tcPr>
          <w:p w14:paraId="39D13DD5" w14:textId="77777777" w:rsidR="001B3899" w:rsidRDefault="003D0EF4">
            <w:pPr>
              <w:jc w:val="right"/>
              <w:rPr>
                <w:rFonts w:eastAsia="Times New Roman"/>
              </w:rPr>
            </w:pPr>
            <w:r>
              <w:rPr>
                <w:rFonts w:eastAsia="Times New Roman"/>
              </w:rPr>
              <w:t xml:space="preserve">261 </w:t>
            </w:r>
          </w:p>
        </w:tc>
        <w:tc>
          <w:tcPr>
            <w:tcW w:w="1418" w:type="dxa"/>
            <w:vAlign w:val="center"/>
            <w:hideMark/>
          </w:tcPr>
          <w:p w14:paraId="2B3DE96D" w14:textId="77777777" w:rsidR="001B3899" w:rsidRDefault="003D0EF4">
            <w:pPr>
              <w:jc w:val="right"/>
              <w:rPr>
                <w:rFonts w:eastAsia="Times New Roman"/>
              </w:rPr>
            </w:pPr>
            <w:r>
              <w:rPr>
                <w:rFonts w:eastAsia="Times New Roman"/>
              </w:rPr>
              <w:t xml:space="preserve">1,582 </w:t>
            </w:r>
          </w:p>
        </w:tc>
        <w:tc>
          <w:tcPr>
            <w:tcW w:w="1418" w:type="dxa"/>
            <w:vAlign w:val="center"/>
            <w:hideMark/>
          </w:tcPr>
          <w:p w14:paraId="0130B44C" w14:textId="77777777" w:rsidR="001B3899" w:rsidRDefault="003D0EF4">
            <w:pPr>
              <w:jc w:val="right"/>
              <w:rPr>
                <w:rFonts w:eastAsia="Times New Roman"/>
              </w:rPr>
            </w:pPr>
            <w:r>
              <w:rPr>
                <w:rFonts w:eastAsia="Times New Roman"/>
              </w:rPr>
              <w:t xml:space="preserve">1,747 </w:t>
            </w:r>
          </w:p>
        </w:tc>
        <w:tc>
          <w:tcPr>
            <w:tcW w:w="1418" w:type="dxa"/>
            <w:vAlign w:val="center"/>
            <w:hideMark/>
          </w:tcPr>
          <w:p w14:paraId="448175D7" w14:textId="77777777" w:rsidR="001B3899" w:rsidRDefault="003D0EF4">
            <w:pPr>
              <w:jc w:val="right"/>
              <w:rPr>
                <w:rFonts w:eastAsia="Times New Roman"/>
              </w:rPr>
            </w:pPr>
            <w:r>
              <w:rPr>
                <w:rFonts w:eastAsia="Times New Roman"/>
              </w:rPr>
              <w:t xml:space="preserve">1,551 </w:t>
            </w:r>
          </w:p>
        </w:tc>
        <w:tc>
          <w:tcPr>
            <w:tcW w:w="1418" w:type="dxa"/>
            <w:vAlign w:val="center"/>
            <w:hideMark/>
          </w:tcPr>
          <w:p w14:paraId="359295B8" w14:textId="77777777" w:rsidR="001B3899" w:rsidRDefault="003D0EF4">
            <w:pPr>
              <w:jc w:val="right"/>
              <w:rPr>
                <w:rFonts w:eastAsia="Times New Roman"/>
              </w:rPr>
            </w:pPr>
            <w:r>
              <w:rPr>
                <w:rFonts w:eastAsia="Times New Roman"/>
              </w:rPr>
              <w:t xml:space="preserve">5,294 </w:t>
            </w:r>
          </w:p>
        </w:tc>
        <w:tc>
          <w:tcPr>
            <w:tcW w:w="1418" w:type="dxa"/>
            <w:vAlign w:val="center"/>
            <w:hideMark/>
          </w:tcPr>
          <w:p w14:paraId="53868644" w14:textId="77777777" w:rsidR="001B3899" w:rsidRDefault="003D0EF4">
            <w:pPr>
              <w:jc w:val="right"/>
              <w:rPr>
                <w:rFonts w:eastAsia="Times New Roman"/>
              </w:rPr>
            </w:pPr>
            <w:r>
              <w:rPr>
                <w:rFonts w:eastAsia="Times New Roman"/>
              </w:rPr>
              <w:t xml:space="preserve">10,845 </w:t>
            </w:r>
          </w:p>
        </w:tc>
      </w:tr>
      <w:tr w:rsidR="001B3899" w14:paraId="7D7C72D9" w14:textId="77777777">
        <w:trPr>
          <w:divId w:val="1824467884"/>
          <w:tblCellSpacing w:w="15" w:type="dxa"/>
        </w:trPr>
        <w:tc>
          <w:tcPr>
            <w:tcW w:w="0" w:type="auto"/>
            <w:vAlign w:val="center"/>
            <w:hideMark/>
          </w:tcPr>
          <w:p w14:paraId="3C6A0B1A" w14:textId="77777777" w:rsidR="001B3899" w:rsidRDefault="003D0EF4">
            <w:pPr>
              <w:jc w:val="right"/>
              <w:rPr>
                <w:rFonts w:eastAsia="Times New Roman"/>
              </w:rPr>
            </w:pPr>
            <w:r>
              <w:rPr>
                <w:rFonts w:eastAsia="Times New Roman"/>
              </w:rPr>
              <w:t xml:space="preserve">SW Suburbs </w:t>
            </w:r>
          </w:p>
        </w:tc>
        <w:tc>
          <w:tcPr>
            <w:tcW w:w="1418" w:type="dxa"/>
            <w:vAlign w:val="center"/>
            <w:hideMark/>
          </w:tcPr>
          <w:p w14:paraId="4B38B418" w14:textId="77777777" w:rsidR="001B3899" w:rsidRDefault="003D0EF4">
            <w:pPr>
              <w:jc w:val="right"/>
              <w:rPr>
                <w:rFonts w:eastAsia="Times New Roman"/>
              </w:rPr>
            </w:pPr>
            <w:r>
              <w:rPr>
                <w:rFonts w:eastAsia="Times New Roman"/>
              </w:rPr>
              <w:t xml:space="preserve">677 </w:t>
            </w:r>
          </w:p>
        </w:tc>
        <w:tc>
          <w:tcPr>
            <w:tcW w:w="1418" w:type="dxa"/>
            <w:vAlign w:val="center"/>
            <w:hideMark/>
          </w:tcPr>
          <w:p w14:paraId="5961D9C7" w14:textId="77777777" w:rsidR="001B3899" w:rsidRDefault="003D0EF4">
            <w:pPr>
              <w:jc w:val="right"/>
              <w:rPr>
                <w:rFonts w:eastAsia="Times New Roman"/>
              </w:rPr>
            </w:pPr>
            <w:r>
              <w:rPr>
                <w:rFonts w:eastAsia="Times New Roman"/>
              </w:rPr>
              <w:t xml:space="preserve">578 </w:t>
            </w:r>
          </w:p>
        </w:tc>
        <w:tc>
          <w:tcPr>
            <w:tcW w:w="1418" w:type="dxa"/>
            <w:vAlign w:val="center"/>
            <w:hideMark/>
          </w:tcPr>
          <w:p w14:paraId="19EC9810" w14:textId="77777777" w:rsidR="001B3899" w:rsidRDefault="003D0EF4">
            <w:pPr>
              <w:jc w:val="right"/>
              <w:rPr>
                <w:rFonts w:eastAsia="Times New Roman"/>
              </w:rPr>
            </w:pPr>
            <w:r>
              <w:rPr>
                <w:rFonts w:eastAsia="Times New Roman"/>
              </w:rPr>
              <w:t xml:space="preserve">1,607 </w:t>
            </w:r>
          </w:p>
        </w:tc>
        <w:tc>
          <w:tcPr>
            <w:tcW w:w="1418" w:type="dxa"/>
            <w:vAlign w:val="center"/>
            <w:hideMark/>
          </w:tcPr>
          <w:p w14:paraId="24925F74" w14:textId="77777777" w:rsidR="001B3899" w:rsidRDefault="003D0EF4">
            <w:pPr>
              <w:jc w:val="right"/>
              <w:rPr>
                <w:rFonts w:eastAsia="Times New Roman"/>
              </w:rPr>
            </w:pPr>
            <w:r>
              <w:rPr>
                <w:rFonts w:eastAsia="Times New Roman"/>
              </w:rPr>
              <w:t xml:space="preserve">485 </w:t>
            </w:r>
          </w:p>
        </w:tc>
        <w:tc>
          <w:tcPr>
            <w:tcW w:w="1418" w:type="dxa"/>
            <w:vAlign w:val="center"/>
            <w:hideMark/>
          </w:tcPr>
          <w:p w14:paraId="1E649D1D" w14:textId="77777777" w:rsidR="001B3899" w:rsidRDefault="003D0EF4">
            <w:pPr>
              <w:jc w:val="right"/>
              <w:rPr>
                <w:rFonts w:eastAsia="Times New Roman"/>
              </w:rPr>
            </w:pPr>
            <w:r>
              <w:rPr>
                <w:rFonts w:eastAsia="Times New Roman"/>
              </w:rPr>
              <w:t xml:space="preserve">498 </w:t>
            </w:r>
          </w:p>
        </w:tc>
        <w:tc>
          <w:tcPr>
            <w:tcW w:w="1418" w:type="dxa"/>
            <w:vAlign w:val="center"/>
            <w:hideMark/>
          </w:tcPr>
          <w:p w14:paraId="14EC2F50" w14:textId="77777777" w:rsidR="001B3899" w:rsidRDefault="003D0EF4">
            <w:pPr>
              <w:jc w:val="right"/>
              <w:rPr>
                <w:rFonts w:eastAsia="Times New Roman"/>
              </w:rPr>
            </w:pPr>
            <w:r>
              <w:rPr>
                <w:rFonts w:eastAsia="Times New Roman"/>
              </w:rPr>
              <w:t xml:space="preserve">3,387 </w:t>
            </w:r>
          </w:p>
        </w:tc>
        <w:tc>
          <w:tcPr>
            <w:tcW w:w="1418" w:type="dxa"/>
            <w:vAlign w:val="center"/>
            <w:hideMark/>
          </w:tcPr>
          <w:p w14:paraId="43DFD85E" w14:textId="77777777" w:rsidR="001B3899" w:rsidRDefault="003D0EF4">
            <w:pPr>
              <w:jc w:val="right"/>
              <w:rPr>
                <w:rFonts w:eastAsia="Times New Roman"/>
              </w:rPr>
            </w:pPr>
            <w:r>
              <w:rPr>
                <w:rFonts w:eastAsia="Times New Roman"/>
              </w:rPr>
              <w:t xml:space="preserve">7,232 </w:t>
            </w:r>
          </w:p>
        </w:tc>
      </w:tr>
      <w:tr w:rsidR="001B3899" w14:paraId="36C8D112" w14:textId="77777777">
        <w:trPr>
          <w:divId w:val="1824467884"/>
          <w:tblCellSpacing w:w="15" w:type="dxa"/>
        </w:trPr>
        <w:tc>
          <w:tcPr>
            <w:tcW w:w="0" w:type="auto"/>
            <w:vAlign w:val="center"/>
            <w:hideMark/>
          </w:tcPr>
          <w:p w14:paraId="2A4EF3D5" w14:textId="77777777" w:rsidR="001B3899" w:rsidRDefault="003D0EF4">
            <w:pPr>
              <w:jc w:val="right"/>
              <w:rPr>
                <w:rFonts w:eastAsia="Times New Roman"/>
              </w:rPr>
            </w:pPr>
            <w:r>
              <w:rPr>
                <w:rFonts w:eastAsia="Times New Roman"/>
              </w:rPr>
              <w:lastRenderedPageBreak/>
              <w:t xml:space="preserve">SE Suburbs </w:t>
            </w:r>
          </w:p>
        </w:tc>
        <w:tc>
          <w:tcPr>
            <w:tcW w:w="1418" w:type="dxa"/>
            <w:vAlign w:val="center"/>
            <w:hideMark/>
          </w:tcPr>
          <w:p w14:paraId="31ECF5BE" w14:textId="77777777" w:rsidR="001B3899" w:rsidRDefault="003D0EF4">
            <w:pPr>
              <w:jc w:val="right"/>
              <w:rPr>
                <w:rFonts w:eastAsia="Times New Roman"/>
              </w:rPr>
            </w:pPr>
            <w:r>
              <w:rPr>
                <w:rFonts w:eastAsia="Times New Roman"/>
              </w:rPr>
              <w:t xml:space="preserve">154 </w:t>
            </w:r>
          </w:p>
        </w:tc>
        <w:tc>
          <w:tcPr>
            <w:tcW w:w="1418" w:type="dxa"/>
            <w:vAlign w:val="center"/>
            <w:hideMark/>
          </w:tcPr>
          <w:p w14:paraId="6A9C38D0" w14:textId="77777777" w:rsidR="001B3899" w:rsidRDefault="003D0EF4">
            <w:pPr>
              <w:jc w:val="right"/>
              <w:rPr>
                <w:rFonts w:eastAsia="Times New Roman"/>
              </w:rPr>
            </w:pPr>
            <w:r>
              <w:rPr>
                <w:rFonts w:eastAsia="Times New Roman"/>
              </w:rPr>
              <w:t xml:space="preserve">214 </w:t>
            </w:r>
          </w:p>
        </w:tc>
        <w:tc>
          <w:tcPr>
            <w:tcW w:w="1418" w:type="dxa"/>
            <w:vAlign w:val="center"/>
            <w:hideMark/>
          </w:tcPr>
          <w:p w14:paraId="063C65A6" w14:textId="77777777" w:rsidR="001B3899" w:rsidRDefault="003D0EF4">
            <w:pPr>
              <w:jc w:val="right"/>
              <w:rPr>
                <w:rFonts w:eastAsia="Times New Roman"/>
              </w:rPr>
            </w:pPr>
            <w:r>
              <w:rPr>
                <w:rFonts w:eastAsia="Times New Roman"/>
              </w:rPr>
              <w:t xml:space="preserve">707 </w:t>
            </w:r>
          </w:p>
        </w:tc>
        <w:tc>
          <w:tcPr>
            <w:tcW w:w="1418" w:type="dxa"/>
            <w:vAlign w:val="center"/>
            <w:hideMark/>
          </w:tcPr>
          <w:p w14:paraId="56143BDD" w14:textId="77777777" w:rsidR="001B3899" w:rsidRDefault="003D0EF4">
            <w:pPr>
              <w:jc w:val="right"/>
              <w:rPr>
                <w:rFonts w:eastAsia="Times New Roman"/>
              </w:rPr>
            </w:pPr>
            <w:r>
              <w:rPr>
                <w:rFonts w:eastAsia="Times New Roman"/>
              </w:rPr>
              <w:t xml:space="preserve">402 </w:t>
            </w:r>
          </w:p>
        </w:tc>
        <w:tc>
          <w:tcPr>
            <w:tcW w:w="1418" w:type="dxa"/>
            <w:vAlign w:val="center"/>
            <w:hideMark/>
          </w:tcPr>
          <w:p w14:paraId="61496DB7" w14:textId="77777777" w:rsidR="001B3899" w:rsidRDefault="003D0EF4">
            <w:pPr>
              <w:jc w:val="right"/>
              <w:rPr>
                <w:rFonts w:eastAsia="Times New Roman"/>
              </w:rPr>
            </w:pPr>
            <w:r>
              <w:rPr>
                <w:rFonts w:eastAsia="Times New Roman"/>
              </w:rPr>
              <w:t xml:space="preserve">375 </w:t>
            </w:r>
          </w:p>
        </w:tc>
        <w:tc>
          <w:tcPr>
            <w:tcW w:w="1418" w:type="dxa"/>
            <w:vAlign w:val="center"/>
            <w:hideMark/>
          </w:tcPr>
          <w:p w14:paraId="5902FCEA" w14:textId="77777777" w:rsidR="001B3899" w:rsidRDefault="003D0EF4">
            <w:pPr>
              <w:jc w:val="right"/>
              <w:rPr>
                <w:rFonts w:eastAsia="Times New Roman"/>
              </w:rPr>
            </w:pPr>
            <w:r>
              <w:rPr>
                <w:rFonts w:eastAsia="Times New Roman"/>
              </w:rPr>
              <w:t xml:space="preserve">2,583 </w:t>
            </w:r>
          </w:p>
        </w:tc>
        <w:tc>
          <w:tcPr>
            <w:tcW w:w="1418" w:type="dxa"/>
            <w:vAlign w:val="center"/>
            <w:hideMark/>
          </w:tcPr>
          <w:p w14:paraId="62AD8B60" w14:textId="77777777" w:rsidR="001B3899" w:rsidRDefault="003D0EF4">
            <w:pPr>
              <w:jc w:val="right"/>
              <w:rPr>
                <w:rFonts w:eastAsia="Times New Roman"/>
              </w:rPr>
            </w:pPr>
            <w:r>
              <w:rPr>
                <w:rFonts w:eastAsia="Times New Roman"/>
              </w:rPr>
              <w:t xml:space="preserve">4,435 </w:t>
            </w:r>
          </w:p>
        </w:tc>
      </w:tr>
      <w:tr w:rsidR="001B3899" w14:paraId="6AD24B2B" w14:textId="77777777">
        <w:trPr>
          <w:divId w:val="1824467884"/>
          <w:tblCellSpacing w:w="15" w:type="dxa"/>
        </w:trPr>
        <w:tc>
          <w:tcPr>
            <w:tcW w:w="0" w:type="auto"/>
            <w:vAlign w:val="center"/>
            <w:hideMark/>
          </w:tcPr>
          <w:p w14:paraId="5109684B" w14:textId="77777777" w:rsidR="001B3899" w:rsidRDefault="003D0EF4">
            <w:pPr>
              <w:jc w:val="right"/>
              <w:rPr>
                <w:rFonts w:eastAsia="Times New Roman"/>
              </w:rPr>
            </w:pPr>
            <w:r>
              <w:rPr>
                <w:rFonts w:eastAsia="Times New Roman"/>
              </w:rPr>
              <w:t xml:space="preserve">N Suburbs </w:t>
            </w:r>
          </w:p>
        </w:tc>
        <w:tc>
          <w:tcPr>
            <w:tcW w:w="1418" w:type="dxa"/>
            <w:vAlign w:val="center"/>
            <w:hideMark/>
          </w:tcPr>
          <w:p w14:paraId="70F2ED65" w14:textId="77777777" w:rsidR="001B3899" w:rsidRDefault="003D0EF4">
            <w:pPr>
              <w:jc w:val="right"/>
              <w:rPr>
                <w:rFonts w:eastAsia="Times New Roman"/>
              </w:rPr>
            </w:pPr>
            <w:r>
              <w:rPr>
                <w:rFonts w:eastAsia="Times New Roman"/>
              </w:rPr>
              <w:t xml:space="preserve">225 </w:t>
            </w:r>
          </w:p>
        </w:tc>
        <w:tc>
          <w:tcPr>
            <w:tcW w:w="1418" w:type="dxa"/>
            <w:vAlign w:val="center"/>
            <w:hideMark/>
          </w:tcPr>
          <w:p w14:paraId="328A27F7" w14:textId="77777777" w:rsidR="001B3899" w:rsidRDefault="003D0EF4">
            <w:pPr>
              <w:jc w:val="right"/>
              <w:rPr>
                <w:rFonts w:eastAsia="Times New Roman"/>
              </w:rPr>
            </w:pPr>
            <w:r>
              <w:rPr>
                <w:rFonts w:eastAsia="Times New Roman"/>
              </w:rPr>
              <w:t xml:space="preserve">334 </w:t>
            </w:r>
          </w:p>
        </w:tc>
        <w:tc>
          <w:tcPr>
            <w:tcW w:w="1418" w:type="dxa"/>
            <w:vAlign w:val="center"/>
            <w:hideMark/>
          </w:tcPr>
          <w:p w14:paraId="792BF456" w14:textId="77777777" w:rsidR="001B3899" w:rsidRDefault="003D0EF4">
            <w:pPr>
              <w:jc w:val="right"/>
              <w:rPr>
                <w:rFonts w:eastAsia="Times New Roman"/>
              </w:rPr>
            </w:pPr>
            <w:r>
              <w:rPr>
                <w:rFonts w:eastAsia="Times New Roman"/>
              </w:rPr>
              <w:t xml:space="preserve">754 </w:t>
            </w:r>
          </w:p>
        </w:tc>
        <w:tc>
          <w:tcPr>
            <w:tcW w:w="1418" w:type="dxa"/>
            <w:vAlign w:val="center"/>
            <w:hideMark/>
          </w:tcPr>
          <w:p w14:paraId="26497DA1" w14:textId="77777777" w:rsidR="001B3899" w:rsidRDefault="003D0EF4">
            <w:pPr>
              <w:jc w:val="right"/>
              <w:rPr>
                <w:rFonts w:eastAsia="Times New Roman"/>
              </w:rPr>
            </w:pPr>
            <w:r>
              <w:rPr>
                <w:rFonts w:eastAsia="Times New Roman"/>
              </w:rPr>
              <w:t xml:space="preserve">405 </w:t>
            </w:r>
          </w:p>
        </w:tc>
        <w:tc>
          <w:tcPr>
            <w:tcW w:w="1418" w:type="dxa"/>
            <w:vAlign w:val="center"/>
            <w:hideMark/>
          </w:tcPr>
          <w:p w14:paraId="6C656306" w14:textId="77777777" w:rsidR="001B3899" w:rsidRDefault="003D0EF4">
            <w:pPr>
              <w:jc w:val="right"/>
              <w:rPr>
                <w:rFonts w:eastAsia="Times New Roman"/>
              </w:rPr>
            </w:pPr>
            <w:r>
              <w:rPr>
                <w:rFonts w:eastAsia="Times New Roman"/>
              </w:rPr>
              <w:t xml:space="preserve">317 </w:t>
            </w:r>
          </w:p>
        </w:tc>
        <w:tc>
          <w:tcPr>
            <w:tcW w:w="1418" w:type="dxa"/>
            <w:vAlign w:val="center"/>
            <w:hideMark/>
          </w:tcPr>
          <w:p w14:paraId="0894DFB5" w14:textId="77777777" w:rsidR="001B3899" w:rsidRDefault="003D0EF4">
            <w:pPr>
              <w:jc w:val="right"/>
              <w:rPr>
                <w:rFonts w:eastAsia="Times New Roman"/>
              </w:rPr>
            </w:pPr>
            <w:r>
              <w:rPr>
                <w:rFonts w:eastAsia="Times New Roman"/>
              </w:rPr>
              <w:t xml:space="preserve">1,968 </w:t>
            </w:r>
          </w:p>
        </w:tc>
        <w:tc>
          <w:tcPr>
            <w:tcW w:w="1418" w:type="dxa"/>
            <w:vAlign w:val="center"/>
            <w:hideMark/>
          </w:tcPr>
          <w:p w14:paraId="5256E66A" w14:textId="77777777" w:rsidR="001B3899" w:rsidRDefault="003D0EF4">
            <w:pPr>
              <w:jc w:val="right"/>
              <w:rPr>
                <w:rFonts w:eastAsia="Times New Roman"/>
              </w:rPr>
            </w:pPr>
            <w:r>
              <w:rPr>
                <w:rFonts w:eastAsia="Times New Roman"/>
              </w:rPr>
              <w:t xml:space="preserve">4,003 </w:t>
            </w:r>
          </w:p>
        </w:tc>
      </w:tr>
      <w:tr w:rsidR="001B3899" w14:paraId="42E4FABB" w14:textId="77777777">
        <w:trPr>
          <w:divId w:val="1824467884"/>
          <w:tblCellSpacing w:w="15" w:type="dxa"/>
        </w:trPr>
        <w:tc>
          <w:tcPr>
            <w:tcW w:w="0" w:type="auto"/>
            <w:vAlign w:val="center"/>
            <w:hideMark/>
          </w:tcPr>
          <w:p w14:paraId="209AA895" w14:textId="77777777" w:rsidR="001B3899" w:rsidRDefault="003D0EF4">
            <w:pPr>
              <w:jc w:val="right"/>
              <w:rPr>
                <w:rFonts w:eastAsia="Times New Roman"/>
              </w:rPr>
            </w:pPr>
            <w:r>
              <w:rPr>
                <w:rFonts w:eastAsia="Times New Roman"/>
              </w:rPr>
              <w:t xml:space="preserve">Total </w:t>
            </w:r>
          </w:p>
        </w:tc>
        <w:tc>
          <w:tcPr>
            <w:tcW w:w="1418" w:type="dxa"/>
            <w:vAlign w:val="center"/>
            <w:hideMark/>
          </w:tcPr>
          <w:p w14:paraId="68422E9F" w14:textId="77777777" w:rsidR="001B3899" w:rsidRDefault="003D0EF4">
            <w:pPr>
              <w:jc w:val="right"/>
              <w:rPr>
                <w:rFonts w:eastAsia="Times New Roman"/>
              </w:rPr>
            </w:pPr>
            <w:r>
              <w:rPr>
                <w:rFonts w:eastAsia="Times New Roman"/>
              </w:rPr>
              <w:t xml:space="preserve">35,198 </w:t>
            </w:r>
          </w:p>
        </w:tc>
        <w:tc>
          <w:tcPr>
            <w:tcW w:w="1418" w:type="dxa"/>
            <w:vAlign w:val="center"/>
            <w:hideMark/>
          </w:tcPr>
          <w:p w14:paraId="4E038970" w14:textId="77777777" w:rsidR="001B3899" w:rsidRDefault="003D0EF4">
            <w:pPr>
              <w:jc w:val="right"/>
              <w:rPr>
                <w:rFonts w:eastAsia="Times New Roman"/>
              </w:rPr>
            </w:pPr>
            <w:r>
              <w:rPr>
                <w:rFonts w:eastAsia="Times New Roman"/>
              </w:rPr>
              <w:t xml:space="preserve">28,822 </w:t>
            </w:r>
          </w:p>
        </w:tc>
        <w:tc>
          <w:tcPr>
            <w:tcW w:w="1418" w:type="dxa"/>
            <w:vAlign w:val="center"/>
            <w:hideMark/>
          </w:tcPr>
          <w:p w14:paraId="78BC7B4E" w14:textId="77777777" w:rsidR="001B3899" w:rsidRDefault="003D0EF4">
            <w:pPr>
              <w:jc w:val="right"/>
              <w:rPr>
                <w:rFonts w:eastAsia="Times New Roman"/>
              </w:rPr>
            </w:pPr>
            <w:r>
              <w:rPr>
                <w:rFonts w:eastAsia="Times New Roman"/>
              </w:rPr>
              <w:t xml:space="preserve">42,389 </w:t>
            </w:r>
          </w:p>
        </w:tc>
        <w:tc>
          <w:tcPr>
            <w:tcW w:w="1418" w:type="dxa"/>
            <w:vAlign w:val="center"/>
            <w:hideMark/>
          </w:tcPr>
          <w:p w14:paraId="71D35592" w14:textId="77777777" w:rsidR="001B3899" w:rsidRDefault="003D0EF4">
            <w:pPr>
              <w:jc w:val="right"/>
              <w:rPr>
                <w:rFonts w:eastAsia="Times New Roman"/>
              </w:rPr>
            </w:pPr>
            <w:r>
              <w:rPr>
                <w:rFonts w:eastAsia="Times New Roman"/>
              </w:rPr>
              <w:t xml:space="preserve">33,560 </w:t>
            </w:r>
          </w:p>
        </w:tc>
        <w:tc>
          <w:tcPr>
            <w:tcW w:w="1418" w:type="dxa"/>
            <w:vAlign w:val="center"/>
            <w:hideMark/>
          </w:tcPr>
          <w:p w14:paraId="5386B427" w14:textId="77777777" w:rsidR="001B3899" w:rsidRDefault="003D0EF4">
            <w:pPr>
              <w:jc w:val="right"/>
              <w:rPr>
                <w:rFonts w:eastAsia="Times New Roman"/>
              </w:rPr>
            </w:pPr>
            <w:r>
              <w:rPr>
                <w:rFonts w:eastAsia="Times New Roman"/>
              </w:rPr>
              <w:t xml:space="preserve">26,550 </w:t>
            </w:r>
          </w:p>
        </w:tc>
        <w:tc>
          <w:tcPr>
            <w:tcW w:w="1418" w:type="dxa"/>
            <w:vAlign w:val="center"/>
            <w:hideMark/>
          </w:tcPr>
          <w:p w14:paraId="71BA2E95" w14:textId="77777777" w:rsidR="001B3899" w:rsidRDefault="003D0EF4">
            <w:pPr>
              <w:jc w:val="right"/>
              <w:rPr>
                <w:rFonts w:eastAsia="Times New Roman"/>
              </w:rPr>
            </w:pPr>
            <w:r>
              <w:rPr>
                <w:rFonts w:eastAsia="Times New Roman"/>
              </w:rPr>
              <w:t xml:space="preserve">120,606 </w:t>
            </w:r>
          </w:p>
        </w:tc>
        <w:tc>
          <w:tcPr>
            <w:tcW w:w="1418" w:type="dxa"/>
            <w:vAlign w:val="center"/>
            <w:hideMark/>
          </w:tcPr>
          <w:p w14:paraId="0E99F1FC" w14:textId="77777777" w:rsidR="001B3899" w:rsidRDefault="003D0EF4">
            <w:pPr>
              <w:jc w:val="right"/>
              <w:rPr>
                <w:rFonts w:eastAsia="Times New Roman"/>
              </w:rPr>
            </w:pPr>
            <w:r>
              <w:rPr>
                <w:rFonts w:eastAsia="Times New Roman"/>
              </w:rPr>
              <w:t xml:space="preserve">287,125 </w:t>
            </w:r>
          </w:p>
        </w:tc>
      </w:tr>
    </w:tbl>
    <w:p w14:paraId="6573BBE3" w14:textId="77777777" w:rsidR="001B3899" w:rsidRDefault="003D0EF4">
      <w:pPr>
        <w:spacing w:after="240"/>
        <w:divId w:val="114837436"/>
        <w:rPr>
          <w:rFonts w:eastAsia="Times New Roman"/>
        </w:rPr>
      </w:pPr>
      <w:r>
        <w:rPr>
          <w:rFonts w:eastAsia="Times New Roman"/>
        </w:rPr>
        <w:br/>
      </w:r>
      <w:r w:rsidR="009E3EB8">
        <w:rPr>
          <w:rStyle w:val="CommentReference"/>
        </w:rPr>
        <w:commentReference w:id="361"/>
      </w:r>
    </w:p>
    <w:p w14:paraId="23FBD925" w14:textId="77777777" w:rsidR="001B3899" w:rsidRDefault="006E0856">
      <w:pPr>
        <w:divId w:val="114837436"/>
        <w:rPr>
          <w:rFonts w:eastAsia="Times New Roman"/>
        </w:rPr>
      </w:pPr>
      <w:r>
        <w:rPr>
          <w:rFonts w:eastAsia="Times New Roman"/>
        </w:rPr>
        <w:pict w14:anchorId="49A57EA9">
          <v:rect id="_x0000_i1025" style="width:0;height:1.5pt" o:hralign="center" o:hrstd="t" o:hr="t" fillcolor="#a0a0a0" stroked="f"/>
        </w:pict>
      </w:r>
    </w:p>
    <w:p w14:paraId="0FC62694" w14:textId="77777777" w:rsidR="001B3899" w:rsidRDefault="006E0856">
      <w:pPr>
        <w:pStyle w:val="NormalWeb"/>
        <w:divId w:val="114837436"/>
      </w:pPr>
      <w:hyperlink r:id="rId26" w:history="1">
        <w:r w:rsidR="003D0EF4">
          <w:rPr>
            <w:rStyle w:val="Hyperlink"/>
          </w:rPr>
          <w:t>Atlanta Regional Commission</w:t>
        </w:r>
      </w:hyperlink>
      <w:r w:rsidR="003D0EF4">
        <w:t>, 2018</w:t>
      </w:r>
    </w:p>
    <w:p w14:paraId="3FC2AFD7" w14:textId="77777777" w:rsidR="003D0EF4" w:rsidRDefault="003D0EF4">
      <w:pPr>
        <w:rPr>
          <w:rFonts w:eastAsia="Times New Roman"/>
        </w:rPr>
      </w:pPr>
    </w:p>
    <w:sectPr w:rsidR="003D0E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yeil Kim" w:date="2019-04-25T09:28:00Z" w:initials="KK">
    <w:p w14:paraId="2610D10A" w14:textId="77777777" w:rsidR="006E0856" w:rsidRDefault="006E0856">
      <w:pPr>
        <w:pStyle w:val="CommentText"/>
      </w:pPr>
      <w:r>
        <w:rPr>
          <w:rStyle w:val="CommentReference"/>
        </w:rPr>
        <w:annotationRef/>
      </w:r>
      <w:r>
        <w:t xml:space="preserve">Section 3 has different titles over three separate writeups. </w:t>
      </w:r>
    </w:p>
  </w:comment>
  <w:comment w:id="1" w:author="Kumar, Vivek" w:date="2019-05-16T10:53:00Z" w:initials="KV">
    <w:p w14:paraId="799CD470" w14:textId="7E9EB57F" w:rsidR="006E0856" w:rsidRDefault="006E0856">
      <w:pPr>
        <w:pStyle w:val="CommentText"/>
      </w:pPr>
      <w:r>
        <w:rPr>
          <w:rStyle w:val="CommentReference"/>
        </w:rPr>
        <w:annotationRef/>
      </w:r>
      <w:r>
        <w:t>To be addressed by Raghu</w:t>
      </w:r>
    </w:p>
  </w:comment>
  <w:comment w:id="11" w:author="Kyeil Kim" w:date="2019-04-25T09:42:00Z" w:initials="KK">
    <w:p w14:paraId="23FDE5EA" w14:textId="6B114F04" w:rsidR="006E0856" w:rsidRDefault="006E0856">
      <w:pPr>
        <w:pStyle w:val="CommentText"/>
      </w:pPr>
      <w:r>
        <w:rPr>
          <w:rStyle w:val="CommentReference"/>
        </w:rPr>
        <w:annotationRef/>
      </w:r>
      <w:r>
        <w:t>Household</w:t>
      </w:r>
    </w:p>
  </w:comment>
  <w:comment w:id="27" w:author="Kyeil Kim" w:date="2019-04-25T10:05:00Z" w:initials="KK">
    <w:p w14:paraId="6D18089D" w14:textId="2F8BB274" w:rsidR="006E0856" w:rsidRDefault="006E0856">
      <w:pPr>
        <w:pStyle w:val="CommentText"/>
      </w:pPr>
      <w:r>
        <w:rPr>
          <w:rStyle w:val="CommentReference"/>
        </w:rPr>
        <w:annotationRef/>
      </w:r>
      <w:r>
        <w:t>Remove OR properly format as a title</w:t>
      </w:r>
    </w:p>
  </w:comment>
  <w:comment w:id="28" w:author="Kumar, Vivek" w:date="2019-05-16T11:08:00Z" w:initials="KV">
    <w:p w14:paraId="141D24AF" w14:textId="1D4DA4BF" w:rsidR="00A51D78" w:rsidRDefault="00A51D78">
      <w:pPr>
        <w:pStyle w:val="CommentText"/>
      </w:pPr>
      <w:r>
        <w:rPr>
          <w:rStyle w:val="CommentReference"/>
        </w:rPr>
        <w:annotationRef/>
      </w:r>
      <w:r>
        <w:t>For now, made it as a smaller font than the section font. Take your call.</w:t>
      </w:r>
    </w:p>
  </w:comment>
  <w:comment w:id="51" w:author="Kyeil Kim" w:date="2019-04-25T10:40:00Z" w:initials="KK">
    <w:p w14:paraId="0D431DA7" w14:textId="5892F258" w:rsidR="006E0856" w:rsidRDefault="006E0856">
      <w:pPr>
        <w:pStyle w:val="CommentText"/>
      </w:pPr>
      <w:r>
        <w:rPr>
          <w:rStyle w:val="CommentReference"/>
        </w:rPr>
        <w:annotationRef/>
      </w:r>
      <w:r>
        <w:t xml:space="preserve">This 100% is confusing. This row should be moved up before the transit section above. </w:t>
      </w:r>
    </w:p>
  </w:comment>
  <w:comment w:id="52" w:author="Kumar, Vivek" w:date="2019-05-16T13:16:00Z" w:initials="KV">
    <w:p w14:paraId="37DE3634" w14:textId="4B55960F" w:rsidR="004040AF" w:rsidRDefault="004040AF">
      <w:pPr>
        <w:pStyle w:val="CommentText"/>
      </w:pPr>
      <w:r>
        <w:rPr>
          <w:rStyle w:val="CommentReference"/>
        </w:rPr>
        <w:annotationRef/>
      </w:r>
      <w:r>
        <w:t>Addressed in all the tables</w:t>
      </w:r>
    </w:p>
  </w:comment>
  <w:comment w:id="55" w:author="Kyeil Kim" w:date="2019-04-25T10:42:00Z" w:initials="KK">
    <w:p w14:paraId="68402F84" w14:textId="1C627D27" w:rsidR="006E0856" w:rsidRDefault="006E0856">
      <w:pPr>
        <w:pStyle w:val="CommentText"/>
      </w:pPr>
      <w:r>
        <w:rPr>
          <w:rStyle w:val="CommentReference"/>
        </w:rPr>
        <w:annotationRef/>
      </w:r>
      <w:r>
        <w:t>This row should be moved up before the transit section above.</w:t>
      </w:r>
    </w:p>
  </w:comment>
  <w:comment w:id="56" w:author="Kumar, Vivek" w:date="2019-05-16T13:16:00Z" w:initials="KV">
    <w:p w14:paraId="2D6AA514" w14:textId="5CDE3C3D" w:rsidR="004040AF" w:rsidRDefault="004040AF">
      <w:pPr>
        <w:pStyle w:val="CommentText"/>
      </w:pPr>
      <w:r>
        <w:rPr>
          <w:rStyle w:val="CommentReference"/>
        </w:rPr>
        <w:annotationRef/>
      </w:r>
      <w:r>
        <w:t>Addressed</w:t>
      </w:r>
    </w:p>
  </w:comment>
  <w:comment w:id="59" w:author="Kyeil Kim" w:date="2019-04-25T10:42:00Z" w:initials="KK">
    <w:p w14:paraId="096805A8" w14:textId="025594C2" w:rsidR="006E0856" w:rsidRDefault="006E0856">
      <w:pPr>
        <w:pStyle w:val="CommentText"/>
      </w:pPr>
      <w:r>
        <w:rPr>
          <w:rStyle w:val="CommentReference"/>
        </w:rPr>
        <w:annotationRef/>
      </w:r>
      <w:r>
        <w:t>This row should be moved up before the transit section above.</w:t>
      </w:r>
    </w:p>
  </w:comment>
  <w:comment w:id="62" w:author="Kyeil Kim" w:date="2019-04-25T10:43:00Z" w:initials="KK">
    <w:p w14:paraId="2838871B" w14:textId="7AAA609B" w:rsidR="006E0856" w:rsidRDefault="006E0856">
      <w:pPr>
        <w:pStyle w:val="CommentText"/>
      </w:pPr>
      <w:r>
        <w:rPr>
          <w:rStyle w:val="CommentReference"/>
        </w:rPr>
        <w:annotationRef/>
      </w:r>
      <w:r>
        <w:t>This row should be moved up before the transit section above.</w:t>
      </w:r>
    </w:p>
  </w:comment>
  <w:comment w:id="65" w:author="Kumar, Vivek" w:date="2019-05-16T13:20:00Z" w:initials="KV">
    <w:p w14:paraId="54B9E738" w14:textId="746D8F25" w:rsidR="004040AF" w:rsidRDefault="004040AF">
      <w:pPr>
        <w:pStyle w:val="CommentText"/>
      </w:pPr>
      <w:r>
        <w:rPr>
          <w:rStyle w:val="CommentReference"/>
        </w:rPr>
        <w:annotationRef/>
      </w:r>
      <w:r>
        <w:t>Changed it in the “ARC_CaliobrationTraget.xlsx”.</w:t>
      </w:r>
      <w:r w:rsidR="0040670F">
        <w:t xml:space="preserve"> and “</w:t>
      </w:r>
      <w:r w:rsidR="0040670F" w:rsidRPr="0040670F">
        <w:t>9TourModeChoiceSummary</w:t>
      </w:r>
      <w:r w:rsidR="0040670F">
        <w:t>.csv”</w:t>
      </w:r>
      <w:r w:rsidR="0058656B">
        <w:t>, “10TripModeChoiceSummary”</w:t>
      </w:r>
      <w:r w:rsidR="0040670F">
        <w:t xml:space="preserve">. Replace these two files in the final model. </w:t>
      </w:r>
    </w:p>
  </w:comment>
  <w:comment w:id="66" w:author="Kyeil Kim" w:date="2019-04-25T10:53:00Z" w:initials="KK">
    <w:p w14:paraId="543B9FFE" w14:textId="531D479A" w:rsidR="006E0856" w:rsidRDefault="006E0856">
      <w:pPr>
        <w:pStyle w:val="CommentText"/>
      </w:pPr>
      <w:r>
        <w:rPr>
          <w:rStyle w:val="CommentReference"/>
        </w:rPr>
        <w:annotationRef/>
      </w:r>
      <w:r>
        <w:t>Is this row part of the 100%?</w:t>
      </w:r>
    </w:p>
  </w:comment>
  <w:comment w:id="67" w:author="Kumar, Vivek" w:date="2019-05-16T13:21:00Z" w:initials="KV">
    <w:p w14:paraId="5DA55C24" w14:textId="41DCEE05" w:rsidR="004040AF" w:rsidRDefault="004040AF">
      <w:pPr>
        <w:pStyle w:val="CommentText"/>
      </w:pPr>
      <w:r>
        <w:rPr>
          <w:rStyle w:val="CommentReference"/>
        </w:rPr>
        <w:annotationRef/>
      </w:r>
      <w:r>
        <w:t>@</w:t>
      </w:r>
      <w:proofErr w:type="spellStart"/>
      <w:r>
        <w:t>raghu</w:t>
      </w:r>
      <w:proofErr w:type="spellEnd"/>
      <w:r>
        <w:t xml:space="preserve"> – Please check</w:t>
      </w:r>
    </w:p>
  </w:comment>
  <w:comment w:id="68" w:author="Kyeil Kim" w:date="2019-04-25T10:43:00Z" w:initials="KK">
    <w:p w14:paraId="75491DF4" w14:textId="0C33FBA6" w:rsidR="006E0856" w:rsidRDefault="006E0856">
      <w:pPr>
        <w:pStyle w:val="CommentText"/>
      </w:pPr>
      <w:r>
        <w:rPr>
          <w:rStyle w:val="CommentReference"/>
        </w:rPr>
        <w:annotationRef/>
      </w:r>
      <w:r>
        <w:t>This row should be moved up before the transit section above.</w:t>
      </w:r>
    </w:p>
  </w:comment>
  <w:comment w:id="69" w:author="Kumar, Vivek" w:date="2019-05-16T13:21:00Z" w:initials="KV">
    <w:p w14:paraId="53A41B7E" w14:textId="43A1609F" w:rsidR="004040AF" w:rsidRDefault="004040AF">
      <w:pPr>
        <w:pStyle w:val="CommentText"/>
      </w:pPr>
      <w:r>
        <w:rPr>
          <w:rStyle w:val="CommentReference"/>
        </w:rPr>
        <w:annotationRef/>
      </w:r>
      <w:r>
        <w:t>addressed</w:t>
      </w:r>
    </w:p>
  </w:comment>
  <w:comment w:id="72" w:author="Kyeil Kim" w:date="2019-04-25T10:46:00Z" w:initials="KK">
    <w:p w14:paraId="618131D4" w14:textId="1C981468" w:rsidR="006E0856" w:rsidRDefault="006E0856">
      <w:pPr>
        <w:pStyle w:val="CommentText"/>
      </w:pPr>
      <w:r>
        <w:rPr>
          <w:rStyle w:val="CommentReference"/>
        </w:rPr>
        <w:annotationRef/>
      </w:r>
      <w:r>
        <w:t>Reasons for 211%, 196%, 114%, 122%? How these percentages are added to 100% in Total?</w:t>
      </w:r>
    </w:p>
  </w:comment>
  <w:comment w:id="73" w:author="Kumar, Vivek" w:date="2019-05-16T13:21:00Z" w:initials="KV">
    <w:p w14:paraId="21047EEB" w14:textId="7A552F19" w:rsidR="004040AF" w:rsidRDefault="004040AF">
      <w:pPr>
        <w:pStyle w:val="CommentText"/>
      </w:pPr>
      <w:r>
        <w:rPr>
          <w:rStyle w:val="CommentReference"/>
        </w:rPr>
        <w:annotationRef/>
      </w:r>
      <w:r>
        <w:t>@Raghu – Please check</w:t>
      </w:r>
    </w:p>
  </w:comment>
  <w:comment w:id="74" w:author="Kyeil Kim" w:date="2019-04-25T10:43:00Z" w:initials="KK">
    <w:p w14:paraId="4149CB3F" w14:textId="75D8E18C" w:rsidR="006E0856" w:rsidRDefault="006E0856">
      <w:pPr>
        <w:pStyle w:val="CommentText"/>
      </w:pPr>
      <w:r>
        <w:rPr>
          <w:rStyle w:val="CommentReference"/>
        </w:rPr>
        <w:annotationRef/>
      </w:r>
      <w:r>
        <w:t>This row should be moved up before the transit section above.</w:t>
      </w:r>
    </w:p>
  </w:comment>
  <w:comment w:id="75" w:author="Kumar, Vivek" w:date="2019-05-16T13:21:00Z" w:initials="KV">
    <w:p w14:paraId="30FCBA02" w14:textId="0127FC58" w:rsidR="004040AF" w:rsidRDefault="004040AF">
      <w:pPr>
        <w:pStyle w:val="CommentText"/>
      </w:pPr>
      <w:r>
        <w:rPr>
          <w:rStyle w:val="CommentReference"/>
        </w:rPr>
        <w:annotationRef/>
      </w:r>
      <w:r>
        <w:t>Addressed</w:t>
      </w:r>
    </w:p>
  </w:comment>
  <w:comment w:id="78" w:author="Kyeil Kim" w:date="2019-04-25T10:43:00Z" w:initials="KK">
    <w:p w14:paraId="1C51B06C" w14:textId="1AC69076" w:rsidR="006E0856" w:rsidRDefault="006E0856">
      <w:pPr>
        <w:pStyle w:val="CommentText"/>
      </w:pPr>
      <w:r>
        <w:rPr>
          <w:rStyle w:val="CommentReference"/>
        </w:rPr>
        <w:annotationRef/>
      </w:r>
      <w:r>
        <w:t>This row should be moved up before the transit section above.</w:t>
      </w:r>
    </w:p>
  </w:comment>
  <w:comment w:id="79" w:author="Kumar, Vivek" w:date="2019-05-16T13:21:00Z" w:initials="KV">
    <w:p w14:paraId="7608610E" w14:textId="699E5F13" w:rsidR="004040AF" w:rsidRDefault="004040AF">
      <w:pPr>
        <w:pStyle w:val="CommentText"/>
      </w:pPr>
      <w:r>
        <w:rPr>
          <w:rStyle w:val="CommentReference"/>
        </w:rPr>
        <w:annotationRef/>
      </w:r>
      <w:r>
        <w:t>Addressed</w:t>
      </w:r>
    </w:p>
  </w:comment>
  <w:comment w:id="84" w:author="Kyeil Kim" w:date="2019-04-25T10:43:00Z" w:initials="KK">
    <w:p w14:paraId="4EA0C91F" w14:textId="70F14ABA" w:rsidR="006E0856" w:rsidRDefault="006E0856">
      <w:pPr>
        <w:pStyle w:val="CommentText"/>
      </w:pPr>
      <w:r>
        <w:rPr>
          <w:rStyle w:val="CommentReference"/>
        </w:rPr>
        <w:annotationRef/>
      </w:r>
      <w:r>
        <w:t>This row should be moved up before the transit section above.</w:t>
      </w:r>
    </w:p>
  </w:comment>
  <w:comment w:id="85" w:author="Kumar, Vivek" w:date="2019-05-16T13:21:00Z" w:initials="KV">
    <w:p w14:paraId="7BB2597B" w14:textId="22EA7D71" w:rsidR="004040AF" w:rsidRDefault="004040AF">
      <w:pPr>
        <w:pStyle w:val="CommentText"/>
      </w:pPr>
      <w:r>
        <w:rPr>
          <w:rStyle w:val="CommentReference"/>
        </w:rPr>
        <w:annotationRef/>
      </w:r>
      <w:r>
        <w:t>Addressed</w:t>
      </w:r>
    </w:p>
  </w:comment>
  <w:comment w:id="90" w:author="Kyeil Kim" w:date="2019-04-25T10:44:00Z" w:initials="KK">
    <w:p w14:paraId="73CCB4F5" w14:textId="3459241B" w:rsidR="006E0856" w:rsidRDefault="006E0856">
      <w:pPr>
        <w:pStyle w:val="CommentText"/>
      </w:pPr>
      <w:r>
        <w:rPr>
          <w:rStyle w:val="CommentReference"/>
        </w:rPr>
        <w:annotationRef/>
      </w:r>
      <w:r>
        <w:t>This row should be moved up before the transit section above.</w:t>
      </w:r>
    </w:p>
  </w:comment>
  <w:comment w:id="91" w:author="Kumar, Vivek" w:date="2019-05-16T13:22:00Z" w:initials="KV">
    <w:p w14:paraId="18DB0DC7" w14:textId="6B989864" w:rsidR="004040AF" w:rsidRDefault="004040AF">
      <w:pPr>
        <w:pStyle w:val="CommentText"/>
      </w:pPr>
      <w:r>
        <w:rPr>
          <w:rStyle w:val="CommentReference"/>
        </w:rPr>
        <w:annotationRef/>
      </w:r>
      <w:r>
        <w:t>Addressed</w:t>
      </w:r>
    </w:p>
  </w:comment>
  <w:comment w:id="96" w:author="Kyeil Kim" w:date="2019-04-25T10:44:00Z" w:initials="KK">
    <w:p w14:paraId="5ACB01AA" w14:textId="11CA6084" w:rsidR="006E0856" w:rsidRDefault="006E0856">
      <w:pPr>
        <w:pStyle w:val="CommentText"/>
      </w:pPr>
      <w:r>
        <w:rPr>
          <w:rStyle w:val="CommentReference"/>
        </w:rPr>
        <w:annotationRef/>
      </w:r>
      <w:r>
        <w:t>This row should be moved up before the transit section above.</w:t>
      </w:r>
    </w:p>
  </w:comment>
  <w:comment w:id="97" w:author="Kumar, Vivek" w:date="2019-05-16T13:22:00Z" w:initials="KV">
    <w:p w14:paraId="581B1A61" w14:textId="18B8D0D5" w:rsidR="004040AF" w:rsidRDefault="004040AF">
      <w:pPr>
        <w:pStyle w:val="CommentText"/>
      </w:pPr>
      <w:r>
        <w:rPr>
          <w:rStyle w:val="CommentReference"/>
        </w:rPr>
        <w:annotationRef/>
      </w:r>
      <w:r>
        <w:t>Addressed</w:t>
      </w:r>
    </w:p>
  </w:comment>
  <w:comment w:id="102" w:author="Kyeil Kim" w:date="2019-04-25T10:50:00Z" w:initials="KK">
    <w:p w14:paraId="65C01179" w14:textId="727578D3" w:rsidR="006E0856" w:rsidRDefault="006E0856">
      <w:pPr>
        <w:pStyle w:val="CommentText"/>
      </w:pPr>
      <w:r>
        <w:rPr>
          <w:rStyle w:val="CommentReference"/>
        </w:rPr>
        <w:annotationRef/>
      </w:r>
      <w:r>
        <w:t>This row should be moved up before the transit section above</w:t>
      </w:r>
    </w:p>
  </w:comment>
  <w:comment w:id="103" w:author="Kumar, Vivek" w:date="2019-05-16T13:22:00Z" w:initials="KV">
    <w:p w14:paraId="05304809" w14:textId="40CB78A9" w:rsidR="004040AF" w:rsidRDefault="004040AF">
      <w:pPr>
        <w:pStyle w:val="CommentText"/>
      </w:pPr>
      <w:r>
        <w:rPr>
          <w:rStyle w:val="CommentReference"/>
        </w:rPr>
        <w:annotationRef/>
      </w:r>
      <w:r>
        <w:t>Addressed</w:t>
      </w:r>
    </w:p>
  </w:comment>
  <w:comment w:id="108" w:author="Kyeil Kim" w:date="2019-04-25T10:50:00Z" w:initials="KK">
    <w:p w14:paraId="1FA929F8" w14:textId="3C490880" w:rsidR="006E0856" w:rsidRDefault="006E0856">
      <w:pPr>
        <w:pStyle w:val="CommentText"/>
      </w:pPr>
      <w:r>
        <w:rPr>
          <w:rStyle w:val="CommentReference"/>
        </w:rPr>
        <w:annotationRef/>
      </w:r>
      <w:r>
        <w:t>This row should be moved up before the transit section above</w:t>
      </w:r>
    </w:p>
  </w:comment>
  <w:comment w:id="109" w:author="Kumar, Vivek" w:date="2019-05-16T13:22:00Z" w:initials="KV">
    <w:p w14:paraId="58E0C682" w14:textId="176C2719" w:rsidR="004040AF" w:rsidRDefault="004040AF">
      <w:pPr>
        <w:pStyle w:val="CommentText"/>
      </w:pPr>
      <w:r>
        <w:rPr>
          <w:rStyle w:val="CommentReference"/>
        </w:rPr>
        <w:annotationRef/>
      </w:r>
      <w:r>
        <w:t>Addressed</w:t>
      </w:r>
    </w:p>
  </w:comment>
  <w:comment w:id="114" w:author="Kyeil Kim" w:date="2019-04-25T10:52:00Z" w:initials="KK">
    <w:p w14:paraId="217E3C54" w14:textId="7882FD48" w:rsidR="006E0856" w:rsidRDefault="006E0856">
      <w:pPr>
        <w:pStyle w:val="CommentText"/>
      </w:pPr>
      <w:r>
        <w:rPr>
          <w:rStyle w:val="CommentReference"/>
        </w:rPr>
        <w:annotationRef/>
      </w:r>
      <w:r>
        <w:t>Is this row part of the 100%?</w:t>
      </w:r>
    </w:p>
  </w:comment>
  <w:comment w:id="115" w:author="Kumar, Vivek" w:date="2019-05-16T13:22:00Z" w:initials="KV">
    <w:p w14:paraId="2B24A86D" w14:textId="35215410" w:rsidR="004040AF" w:rsidRDefault="004040AF">
      <w:pPr>
        <w:pStyle w:val="CommentText"/>
      </w:pPr>
      <w:r>
        <w:rPr>
          <w:rStyle w:val="CommentReference"/>
        </w:rPr>
        <w:annotationRef/>
      </w:r>
      <w:r>
        <w:t>@Raghu – please have a look</w:t>
      </w:r>
    </w:p>
  </w:comment>
  <w:comment w:id="116" w:author="Kyeil Kim" w:date="2019-04-25T10:50:00Z" w:initials="KK">
    <w:p w14:paraId="58D7ECE4" w14:textId="37127536" w:rsidR="006E0856" w:rsidRDefault="006E0856">
      <w:pPr>
        <w:pStyle w:val="CommentText"/>
      </w:pPr>
      <w:r>
        <w:rPr>
          <w:rStyle w:val="CommentReference"/>
        </w:rPr>
        <w:annotationRef/>
      </w:r>
      <w:r>
        <w:t>This row should be moved up before the transit section above</w:t>
      </w:r>
    </w:p>
  </w:comment>
  <w:comment w:id="117" w:author="Kumar, Vivek" w:date="2019-05-16T13:23:00Z" w:initials="KV">
    <w:p w14:paraId="5AA2AA1A" w14:textId="78E7FF6B" w:rsidR="004040AF" w:rsidRDefault="004040AF">
      <w:pPr>
        <w:pStyle w:val="CommentText"/>
      </w:pPr>
      <w:r>
        <w:rPr>
          <w:rStyle w:val="CommentReference"/>
        </w:rPr>
        <w:annotationRef/>
      </w:r>
      <w:r>
        <w:t>Addressed</w:t>
      </w:r>
    </w:p>
  </w:comment>
  <w:comment w:id="122" w:author="Kyeil Kim" w:date="2019-04-25T10:52:00Z" w:initials="KK">
    <w:p w14:paraId="5CEE25DD" w14:textId="0158546A" w:rsidR="006E0856" w:rsidRDefault="006E0856">
      <w:pPr>
        <w:pStyle w:val="CommentText"/>
      </w:pPr>
      <w:r>
        <w:rPr>
          <w:rStyle w:val="CommentReference"/>
        </w:rPr>
        <w:annotationRef/>
      </w:r>
      <w:r>
        <w:t>Is this row part of the 100%?</w:t>
      </w:r>
    </w:p>
  </w:comment>
  <w:comment w:id="123" w:author="Kumar, Vivek" w:date="2019-05-16T13:23:00Z" w:initials="KV">
    <w:p w14:paraId="773EADDE" w14:textId="4CD9330D" w:rsidR="004040AF" w:rsidRDefault="004040AF">
      <w:pPr>
        <w:pStyle w:val="CommentText"/>
      </w:pPr>
      <w:r>
        <w:rPr>
          <w:rStyle w:val="CommentReference"/>
        </w:rPr>
        <w:annotationRef/>
      </w:r>
      <w:r>
        <w:t>@</w:t>
      </w:r>
      <w:proofErr w:type="spellStart"/>
      <w:r>
        <w:t>pls</w:t>
      </w:r>
      <w:proofErr w:type="spellEnd"/>
      <w:r>
        <w:t xml:space="preserve"> check</w:t>
      </w:r>
    </w:p>
  </w:comment>
  <w:comment w:id="124" w:author="Kyeil Kim" w:date="2019-04-25T10:51:00Z" w:initials="KK">
    <w:p w14:paraId="7F964B58" w14:textId="6ADAE1FA" w:rsidR="006E0856" w:rsidRDefault="006E0856">
      <w:pPr>
        <w:pStyle w:val="CommentText"/>
      </w:pPr>
      <w:r>
        <w:rPr>
          <w:rStyle w:val="CommentReference"/>
        </w:rPr>
        <w:annotationRef/>
      </w:r>
      <w:r>
        <w:t>This row should be moved up before the transit section above</w:t>
      </w:r>
    </w:p>
  </w:comment>
  <w:comment w:id="125" w:author="Kumar, Vivek" w:date="2019-05-16T13:23:00Z" w:initials="KV">
    <w:p w14:paraId="4388671E" w14:textId="032EBF20" w:rsidR="004040AF" w:rsidRDefault="004040AF">
      <w:pPr>
        <w:pStyle w:val="CommentText"/>
      </w:pPr>
      <w:r>
        <w:rPr>
          <w:rStyle w:val="CommentReference"/>
        </w:rPr>
        <w:annotationRef/>
      </w:r>
      <w:r>
        <w:t>Done</w:t>
      </w:r>
    </w:p>
  </w:comment>
  <w:comment w:id="126" w:author="Kyeil Kim" w:date="2019-04-25T10:56:00Z" w:initials="KK">
    <w:p w14:paraId="156E5C67" w14:textId="3296637A" w:rsidR="006E0856" w:rsidRDefault="006E0856">
      <w:pPr>
        <w:pStyle w:val="CommentText"/>
      </w:pPr>
      <w:r>
        <w:rPr>
          <w:rStyle w:val="CommentReference"/>
        </w:rPr>
        <w:annotationRef/>
      </w:r>
      <w:r>
        <w:t>Section number?</w:t>
      </w:r>
    </w:p>
  </w:comment>
  <w:comment w:id="127" w:author="Kumar, Vivek" w:date="2019-05-16T13:24:00Z" w:initials="KV">
    <w:p w14:paraId="3366D836" w14:textId="4939B8B2" w:rsidR="004040AF" w:rsidRDefault="004040AF">
      <w:pPr>
        <w:pStyle w:val="CommentText"/>
      </w:pPr>
      <w:r>
        <w:rPr>
          <w:rStyle w:val="CommentReference"/>
        </w:rPr>
        <w:annotationRef/>
      </w:r>
      <w:r>
        <w:t>Edited as Section 3.12</w:t>
      </w:r>
    </w:p>
  </w:comment>
  <w:comment w:id="353" w:author="Kyeil Kim" w:date="2019-04-25T13:26:00Z" w:initials="KK">
    <w:p w14:paraId="422DD35B" w14:textId="1E1C9E94" w:rsidR="006E0856" w:rsidRDefault="006E0856">
      <w:pPr>
        <w:pStyle w:val="CommentText"/>
      </w:pPr>
      <w:r>
        <w:rPr>
          <w:rStyle w:val="CommentReference"/>
        </w:rPr>
        <w:annotationRef/>
      </w:r>
      <w:r>
        <w:t>SS?</w:t>
      </w:r>
    </w:p>
  </w:comment>
  <w:comment w:id="354" w:author="Kumar, Vivek" w:date="2019-05-16T15:09:00Z" w:initials="KV">
    <w:p w14:paraId="19A22340" w14:textId="72225910" w:rsidR="005334A0" w:rsidRDefault="005334A0">
      <w:pPr>
        <w:pStyle w:val="CommentText"/>
      </w:pPr>
      <w:r>
        <w:rPr>
          <w:rStyle w:val="CommentReference"/>
        </w:rPr>
        <w:annotationRef/>
      </w:r>
      <w:r>
        <w:t xml:space="preserve">@Raghu </w:t>
      </w:r>
      <w:proofErr w:type="spellStart"/>
      <w:r>
        <w:t>Pls</w:t>
      </w:r>
      <w:proofErr w:type="spellEnd"/>
      <w:r>
        <w:t xml:space="preserve"> see if this is correct</w:t>
      </w:r>
    </w:p>
  </w:comment>
  <w:comment w:id="357" w:author="Kumar, Vivek" w:date="2019-05-16T15:17:00Z" w:initials="KV">
    <w:p w14:paraId="1D26B2D9" w14:textId="61B0D164" w:rsidR="005334A0" w:rsidRDefault="005334A0">
      <w:pPr>
        <w:pStyle w:val="CommentText"/>
      </w:pPr>
      <w:r>
        <w:rPr>
          <w:rStyle w:val="CommentReference"/>
        </w:rPr>
        <w:annotationRef/>
      </w:r>
      <w:r>
        <w:t>Resolved</w:t>
      </w:r>
    </w:p>
  </w:comment>
  <w:comment w:id="358" w:author="Kyeil Kim" w:date="2019-04-25T13:26:00Z" w:initials="KK">
    <w:p w14:paraId="737CFF16" w14:textId="5933C8DE" w:rsidR="006E0856" w:rsidRDefault="006E0856">
      <w:pPr>
        <w:pStyle w:val="CommentText"/>
      </w:pPr>
      <w:r>
        <w:rPr>
          <w:rStyle w:val="CommentReference"/>
        </w:rPr>
        <w:annotationRef/>
      </w:r>
      <w:r>
        <w:t>SS?</w:t>
      </w:r>
    </w:p>
  </w:comment>
  <w:comment w:id="361" w:author="Kyeil Kim" w:date="2019-04-25T13:28:00Z" w:initials="KK">
    <w:p w14:paraId="3C775819" w14:textId="0D6D8126" w:rsidR="006E0856" w:rsidRDefault="006E0856">
      <w:pPr>
        <w:pStyle w:val="CommentText"/>
      </w:pPr>
      <w:r>
        <w:rPr>
          <w:rStyle w:val="CommentReference"/>
        </w:rPr>
        <w:annotationRef/>
      </w:r>
      <w:r>
        <w:t>Make Tables 3-17a and 3-17b the same column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10D10A" w15:done="0"/>
  <w15:commentEx w15:paraId="799CD470" w15:paraIdParent="2610D10A" w15:done="0"/>
  <w15:commentEx w15:paraId="23FDE5EA" w15:done="0"/>
  <w15:commentEx w15:paraId="6D18089D" w15:done="0"/>
  <w15:commentEx w15:paraId="141D24AF" w15:paraIdParent="6D18089D" w15:done="0"/>
  <w15:commentEx w15:paraId="0D431DA7" w15:done="0"/>
  <w15:commentEx w15:paraId="37DE3634" w15:paraIdParent="0D431DA7" w15:done="0"/>
  <w15:commentEx w15:paraId="68402F84" w15:done="0"/>
  <w15:commentEx w15:paraId="2D6AA514" w15:paraIdParent="68402F84" w15:done="0"/>
  <w15:commentEx w15:paraId="096805A8" w15:done="0"/>
  <w15:commentEx w15:paraId="2838871B" w15:done="0"/>
  <w15:commentEx w15:paraId="54B9E738" w15:done="0"/>
  <w15:commentEx w15:paraId="543B9FFE" w15:done="0"/>
  <w15:commentEx w15:paraId="5DA55C24" w15:paraIdParent="543B9FFE" w15:done="0"/>
  <w15:commentEx w15:paraId="75491DF4" w15:done="0"/>
  <w15:commentEx w15:paraId="53A41B7E" w15:paraIdParent="75491DF4" w15:done="0"/>
  <w15:commentEx w15:paraId="618131D4" w15:done="0"/>
  <w15:commentEx w15:paraId="21047EEB" w15:paraIdParent="618131D4" w15:done="0"/>
  <w15:commentEx w15:paraId="4149CB3F" w15:done="0"/>
  <w15:commentEx w15:paraId="30FCBA02" w15:paraIdParent="4149CB3F" w15:done="0"/>
  <w15:commentEx w15:paraId="1C51B06C" w15:done="0"/>
  <w15:commentEx w15:paraId="7608610E" w15:paraIdParent="1C51B06C" w15:done="0"/>
  <w15:commentEx w15:paraId="4EA0C91F" w15:done="0"/>
  <w15:commentEx w15:paraId="7BB2597B" w15:paraIdParent="4EA0C91F" w15:done="0"/>
  <w15:commentEx w15:paraId="73CCB4F5" w15:done="0"/>
  <w15:commentEx w15:paraId="18DB0DC7" w15:paraIdParent="73CCB4F5" w15:done="0"/>
  <w15:commentEx w15:paraId="5ACB01AA" w15:done="0"/>
  <w15:commentEx w15:paraId="581B1A61" w15:paraIdParent="5ACB01AA" w15:done="0"/>
  <w15:commentEx w15:paraId="65C01179" w15:done="0"/>
  <w15:commentEx w15:paraId="05304809" w15:paraIdParent="65C01179" w15:done="0"/>
  <w15:commentEx w15:paraId="1FA929F8" w15:done="0"/>
  <w15:commentEx w15:paraId="58E0C682" w15:paraIdParent="1FA929F8" w15:done="0"/>
  <w15:commentEx w15:paraId="217E3C54" w15:done="0"/>
  <w15:commentEx w15:paraId="2B24A86D" w15:paraIdParent="217E3C54" w15:done="0"/>
  <w15:commentEx w15:paraId="58D7ECE4" w15:done="0"/>
  <w15:commentEx w15:paraId="5AA2AA1A" w15:paraIdParent="58D7ECE4" w15:done="0"/>
  <w15:commentEx w15:paraId="5CEE25DD" w15:done="0"/>
  <w15:commentEx w15:paraId="773EADDE" w15:paraIdParent="5CEE25DD" w15:done="0"/>
  <w15:commentEx w15:paraId="7F964B58" w15:done="0"/>
  <w15:commentEx w15:paraId="4388671E" w15:paraIdParent="7F964B58" w15:done="0"/>
  <w15:commentEx w15:paraId="156E5C67" w15:done="0"/>
  <w15:commentEx w15:paraId="3366D836" w15:paraIdParent="156E5C67" w15:done="0"/>
  <w15:commentEx w15:paraId="422DD35B" w15:done="0"/>
  <w15:commentEx w15:paraId="19A22340" w15:paraIdParent="422DD35B" w15:done="0"/>
  <w15:commentEx w15:paraId="1D26B2D9" w15:done="0"/>
  <w15:commentEx w15:paraId="737CFF16" w15:done="0"/>
  <w15:commentEx w15:paraId="3C77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0D10A" w16cid:durableId="206BFC3A"/>
  <w16cid:commentId w16cid:paraId="23FDE5EA" w16cid:durableId="206BFF6D"/>
  <w16cid:commentId w16cid:paraId="6D18089D" w16cid:durableId="206C04F2"/>
  <w16cid:commentId w16cid:paraId="0D431DA7" w16cid:durableId="206C0D35"/>
  <w16cid:commentId w16cid:paraId="68402F84" w16cid:durableId="206C0DA5"/>
  <w16cid:commentId w16cid:paraId="096805A8" w16cid:durableId="206C0DB0"/>
  <w16cid:commentId w16cid:paraId="2838871B" w16cid:durableId="206C0DBB"/>
  <w16cid:commentId w16cid:paraId="543B9FFE" w16cid:durableId="206C1023"/>
  <w16cid:commentId w16cid:paraId="75491DF4" w16cid:durableId="206C0DC6"/>
  <w16cid:commentId w16cid:paraId="618131D4" w16cid:durableId="206C0E8F"/>
  <w16cid:commentId w16cid:paraId="4149CB3F" w16cid:durableId="206C0DD0"/>
  <w16cid:commentId w16cid:paraId="1C51B06C" w16cid:durableId="206C0DDB"/>
  <w16cid:commentId w16cid:paraId="4EA0C91F" w16cid:durableId="206C0DE5"/>
  <w16cid:commentId w16cid:paraId="73CCB4F5" w16cid:durableId="206C0DF0"/>
  <w16cid:commentId w16cid:paraId="5ACB01AA" w16cid:durableId="206C0DF9"/>
  <w16cid:commentId w16cid:paraId="65C01179" w16cid:durableId="206C0F6E"/>
  <w16cid:commentId w16cid:paraId="1FA929F8" w16cid:durableId="206C0F79"/>
  <w16cid:commentId w16cid:paraId="217E3C54" w16cid:durableId="206C0FFC"/>
  <w16cid:commentId w16cid:paraId="58D7ECE4" w16cid:durableId="206C0F86"/>
  <w16cid:commentId w16cid:paraId="5CEE25DD" w16cid:durableId="206C0FE2"/>
  <w16cid:commentId w16cid:paraId="7F964B58" w16cid:durableId="206C0F98"/>
  <w16cid:commentId w16cid:paraId="156E5C67" w16cid:durableId="206C10EA"/>
  <w16cid:commentId w16cid:paraId="422DD35B" w16cid:durableId="206C33E9"/>
  <w16cid:commentId w16cid:paraId="737CFF16" w16cid:durableId="206C34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AD6"/>
    <w:multiLevelType w:val="multilevel"/>
    <w:tmpl w:val="0692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54821"/>
    <w:multiLevelType w:val="multilevel"/>
    <w:tmpl w:val="B72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067FC"/>
    <w:multiLevelType w:val="multilevel"/>
    <w:tmpl w:val="E47C1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311CA"/>
    <w:multiLevelType w:val="multilevel"/>
    <w:tmpl w:val="69E8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eil Kim">
    <w15:presenceInfo w15:providerId="AD" w15:userId="S-1-5-21-1645522239-1708537768-842925246-27845"/>
  </w15:person>
  <w15:person w15:author="Kumar, Vivek">
    <w15:presenceInfo w15:providerId="AD" w15:userId="S-1-5-21-527237240-1500820517-725345543-569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90"/>
    <w:rsid w:val="000D4135"/>
    <w:rsid w:val="001503E5"/>
    <w:rsid w:val="001B3899"/>
    <w:rsid w:val="001C3678"/>
    <w:rsid w:val="001F7F02"/>
    <w:rsid w:val="00235152"/>
    <w:rsid w:val="002541ED"/>
    <w:rsid w:val="002A145A"/>
    <w:rsid w:val="002A6108"/>
    <w:rsid w:val="002B1ABB"/>
    <w:rsid w:val="003127B7"/>
    <w:rsid w:val="003510D5"/>
    <w:rsid w:val="003D0EF4"/>
    <w:rsid w:val="004040AF"/>
    <w:rsid w:val="0040670F"/>
    <w:rsid w:val="0041516A"/>
    <w:rsid w:val="00477412"/>
    <w:rsid w:val="004B44DE"/>
    <w:rsid w:val="005334A0"/>
    <w:rsid w:val="005572B1"/>
    <w:rsid w:val="00581AE5"/>
    <w:rsid w:val="0058656B"/>
    <w:rsid w:val="005C64AC"/>
    <w:rsid w:val="00601598"/>
    <w:rsid w:val="0065382D"/>
    <w:rsid w:val="0069105D"/>
    <w:rsid w:val="006E0856"/>
    <w:rsid w:val="00702AEE"/>
    <w:rsid w:val="00740CC3"/>
    <w:rsid w:val="00757A16"/>
    <w:rsid w:val="007F4EA0"/>
    <w:rsid w:val="00862A8C"/>
    <w:rsid w:val="008F6547"/>
    <w:rsid w:val="00935D89"/>
    <w:rsid w:val="00960F90"/>
    <w:rsid w:val="009A2B18"/>
    <w:rsid w:val="009E3EB8"/>
    <w:rsid w:val="00A11B45"/>
    <w:rsid w:val="00A51D78"/>
    <w:rsid w:val="00B021E3"/>
    <w:rsid w:val="00B23369"/>
    <w:rsid w:val="00B4792F"/>
    <w:rsid w:val="00DE2FD0"/>
    <w:rsid w:val="00DF0284"/>
    <w:rsid w:val="00E07E3C"/>
    <w:rsid w:val="00E10F72"/>
    <w:rsid w:val="00E36739"/>
    <w:rsid w:val="00EB6EBF"/>
    <w:rsid w:val="00F46B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35C54"/>
  <w15:chartTrackingRefBased/>
  <w15:docId w15:val="{BA940E19-5033-43C5-99E6-2E0D0D45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oc-content">
    <w:name w:val="toc-content"/>
    <w:basedOn w:val="Normal"/>
    <w:pPr>
      <w:spacing w:before="100" w:beforeAutospacing="1" w:after="100" w:afterAutospacing="1"/>
    </w:pPr>
  </w:style>
  <w:style w:type="paragraph" w:customStyle="1" w:styleId="tocify-subheader">
    <w:name w:val="tocify-subheader"/>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tocify-item1">
    <w:name w:val="tocify-item1"/>
    <w:basedOn w:val="Normal"/>
    <w:pPr>
      <w:spacing w:before="100" w:beforeAutospacing="1" w:after="100" w:afterAutospacing="1"/>
    </w:pPr>
    <w:rPr>
      <w:sz w:val="23"/>
      <w:szCs w:val="23"/>
    </w:rPr>
  </w:style>
  <w:style w:type="character" w:customStyle="1" w:styleId="icon-bar">
    <w:name w:val="icon-ba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dropdown">
    <w:name w:val="dropdown"/>
    <w:basedOn w:val="Normal"/>
    <w:pPr>
      <w:spacing w:before="100" w:beforeAutospacing="1" w:after="100" w:afterAutospacing="1"/>
    </w:pPr>
  </w:style>
  <w:style w:type="character" w:customStyle="1" w:styleId="caret">
    <w:name w:val="caret"/>
    <w:basedOn w:val="DefaultParagraphFont"/>
  </w:style>
  <w:style w:type="character" w:customStyle="1" w:styleId="fa">
    <w:name w:val="fa"/>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B4792F"/>
    <w:rPr>
      <w:sz w:val="16"/>
      <w:szCs w:val="16"/>
    </w:rPr>
  </w:style>
  <w:style w:type="paragraph" w:styleId="CommentText">
    <w:name w:val="annotation text"/>
    <w:basedOn w:val="Normal"/>
    <w:link w:val="CommentTextChar"/>
    <w:uiPriority w:val="99"/>
    <w:semiHidden/>
    <w:unhideWhenUsed/>
    <w:rsid w:val="00B4792F"/>
    <w:rPr>
      <w:sz w:val="20"/>
      <w:szCs w:val="20"/>
    </w:rPr>
  </w:style>
  <w:style w:type="character" w:customStyle="1" w:styleId="CommentTextChar">
    <w:name w:val="Comment Text Char"/>
    <w:basedOn w:val="DefaultParagraphFont"/>
    <w:link w:val="CommentText"/>
    <w:uiPriority w:val="99"/>
    <w:semiHidden/>
    <w:rsid w:val="00B4792F"/>
    <w:rPr>
      <w:rFonts w:eastAsiaTheme="minorEastAsia"/>
    </w:rPr>
  </w:style>
  <w:style w:type="paragraph" w:styleId="CommentSubject">
    <w:name w:val="annotation subject"/>
    <w:basedOn w:val="CommentText"/>
    <w:next w:val="CommentText"/>
    <w:link w:val="CommentSubjectChar"/>
    <w:uiPriority w:val="99"/>
    <w:semiHidden/>
    <w:unhideWhenUsed/>
    <w:rsid w:val="00B4792F"/>
    <w:rPr>
      <w:b/>
      <w:bCs/>
    </w:rPr>
  </w:style>
  <w:style w:type="character" w:customStyle="1" w:styleId="CommentSubjectChar">
    <w:name w:val="Comment Subject Char"/>
    <w:basedOn w:val="CommentTextChar"/>
    <w:link w:val="CommentSubject"/>
    <w:uiPriority w:val="99"/>
    <w:semiHidden/>
    <w:rsid w:val="00B4792F"/>
    <w:rPr>
      <w:rFonts w:eastAsiaTheme="minorEastAsia"/>
      <w:b/>
      <w:bCs/>
    </w:rPr>
  </w:style>
  <w:style w:type="paragraph" w:styleId="BalloonText">
    <w:name w:val="Balloon Text"/>
    <w:basedOn w:val="Normal"/>
    <w:link w:val="BalloonTextChar"/>
    <w:uiPriority w:val="99"/>
    <w:semiHidden/>
    <w:unhideWhenUsed/>
    <w:rsid w:val="00B479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92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316902">
      <w:marLeft w:val="0"/>
      <w:marRight w:val="0"/>
      <w:marTop w:val="0"/>
      <w:marBottom w:val="0"/>
      <w:divBdr>
        <w:top w:val="none" w:sz="0" w:space="0" w:color="auto"/>
        <w:left w:val="none" w:sz="0" w:space="0" w:color="auto"/>
        <w:bottom w:val="none" w:sz="0" w:space="0" w:color="auto"/>
        <w:right w:val="none" w:sz="0" w:space="0" w:color="auto"/>
      </w:divBdr>
      <w:divsChild>
        <w:div w:id="424309438">
          <w:marLeft w:val="0"/>
          <w:marRight w:val="0"/>
          <w:marTop w:val="0"/>
          <w:marBottom w:val="0"/>
          <w:divBdr>
            <w:top w:val="none" w:sz="0" w:space="0" w:color="auto"/>
            <w:left w:val="none" w:sz="0" w:space="0" w:color="auto"/>
            <w:bottom w:val="none" w:sz="0" w:space="0" w:color="auto"/>
            <w:right w:val="none" w:sz="0" w:space="0" w:color="auto"/>
          </w:divBdr>
          <w:divsChild>
            <w:div w:id="114837436">
              <w:marLeft w:val="0"/>
              <w:marRight w:val="0"/>
              <w:marTop w:val="0"/>
              <w:marBottom w:val="0"/>
              <w:divBdr>
                <w:top w:val="none" w:sz="0" w:space="0" w:color="auto"/>
                <w:left w:val="none" w:sz="0" w:space="0" w:color="auto"/>
                <w:bottom w:val="none" w:sz="0" w:space="0" w:color="auto"/>
                <w:right w:val="none" w:sz="0" w:space="0" w:color="auto"/>
              </w:divBdr>
              <w:divsChild>
                <w:div w:id="1145510786">
                  <w:marLeft w:val="0"/>
                  <w:marRight w:val="0"/>
                  <w:marTop w:val="0"/>
                  <w:marBottom w:val="0"/>
                  <w:divBdr>
                    <w:top w:val="none" w:sz="0" w:space="0" w:color="auto"/>
                    <w:left w:val="none" w:sz="0" w:space="0" w:color="auto"/>
                    <w:bottom w:val="none" w:sz="0" w:space="0" w:color="auto"/>
                    <w:right w:val="none" w:sz="0" w:space="0" w:color="auto"/>
                  </w:divBdr>
                  <w:divsChild>
                    <w:div w:id="1927499043">
                      <w:marLeft w:val="0"/>
                      <w:marRight w:val="0"/>
                      <w:marTop w:val="0"/>
                      <w:marBottom w:val="0"/>
                      <w:divBdr>
                        <w:top w:val="none" w:sz="0" w:space="0" w:color="auto"/>
                        <w:left w:val="none" w:sz="0" w:space="0" w:color="auto"/>
                        <w:bottom w:val="none" w:sz="0" w:space="0" w:color="auto"/>
                        <w:right w:val="none" w:sz="0" w:space="0" w:color="auto"/>
                      </w:divBdr>
                      <w:divsChild>
                        <w:div w:id="1664043270">
                          <w:marLeft w:val="0"/>
                          <w:marRight w:val="0"/>
                          <w:marTop w:val="0"/>
                          <w:marBottom w:val="0"/>
                          <w:divBdr>
                            <w:top w:val="none" w:sz="0" w:space="0" w:color="auto"/>
                            <w:left w:val="none" w:sz="0" w:space="0" w:color="auto"/>
                            <w:bottom w:val="none" w:sz="0" w:space="0" w:color="auto"/>
                            <w:right w:val="none" w:sz="0" w:space="0" w:color="auto"/>
                          </w:divBdr>
                        </w:div>
                        <w:div w:id="219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633">
                  <w:marLeft w:val="0"/>
                  <w:marRight w:val="0"/>
                  <w:marTop w:val="0"/>
                  <w:marBottom w:val="0"/>
                  <w:divBdr>
                    <w:top w:val="none" w:sz="0" w:space="0" w:color="auto"/>
                    <w:left w:val="none" w:sz="0" w:space="0" w:color="auto"/>
                    <w:bottom w:val="none" w:sz="0" w:space="0" w:color="auto"/>
                    <w:right w:val="none" w:sz="0" w:space="0" w:color="auto"/>
                  </w:divBdr>
                </w:div>
                <w:div w:id="783574124">
                  <w:marLeft w:val="0"/>
                  <w:marRight w:val="0"/>
                  <w:marTop w:val="0"/>
                  <w:marBottom w:val="0"/>
                  <w:divBdr>
                    <w:top w:val="none" w:sz="0" w:space="0" w:color="auto"/>
                    <w:left w:val="none" w:sz="0" w:space="0" w:color="auto"/>
                    <w:bottom w:val="none" w:sz="0" w:space="0" w:color="auto"/>
                    <w:right w:val="none" w:sz="0" w:space="0" w:color="auto"/>
                  </w:divBdr>
                </w:div>
                <w:div w:id="1824467884">
                  <w:marLeft w:val="0"/>
                  <w:marRight w:val="0"/>
                  <w:marTop w:val="0"/>
                  <w:marBottom w:val="0"/>
                  <w:divBdr>
                    <w:top w:val="none" w:sz="0" w:space="0" w:color="auto"/>
                    <w:left w:val="none" w:sz="0" w:space="0" w:color="auto"/>
                    <w:bottom w:val="none" w:sz="0" w:space="0" w:color="auto"/>
                    <w:right w:val="none" w:sz="0" w:space="0" w:color="auto"/>
                  </w:divBdr>
                  <w:divsChild>
                    <w:div w:id="720517920">
                      <w:marLeft w:val="0"/>
                      <w:marRight w:val="0"/>
                      <w:marTop w:val="0"/>
                      <w:marBottom w:val="0"/>
                      <w:divBdr>
                        <w:top w:val="none" w:sz="0" w:space="0" w:color="auto"/>
                        <w:left w:val="none" w:sz="0" w:space="0" w:color="auto"/>
                        <w:bottom w:val="single" w:sz="6" w:space="4" w:color="DDDDDD"/>
                        <w:right w:val="none" w:sz="0" w:space="0" w:color="auto"/>
                      </w:divBdr>
                    </w:div>
                    <w:div w:id="1102994677">
                      <w:marLeft w:val="0"/>
                      <w:marRight w:val="0"/>
                      <w:marTop w:val="0"/>
                      <w:marBottom w:val="0"/>
                      <w:divBdr>
                        <w:top w:val="none" w:sz="0" w:space="0" w:color="auto"/>
                        <w:left w:val="none" w:sz="0" w:space="0" w:color="auto"/>
                        <w:bottom w:val="single" w:sz="6" w:space="4" w:color="DDDDDD"/>
                        <w:right w:val="none" w:sz="0" w:space="0" w:color="auto"/>
                      </w:divBdr>
                    </w:div>
                    <w:div w:id="386760026">
                      <w:marLeft w:val="0"/>
                      <w:marRight w:val="0"/>
                      <w:marTop w:val="0"/>
                      <w:marBottom w:val="0"/>
                      <w:divBdr>
                        <w:top w:val="none" w:sz="0" w:space="0" w:color="auto"/>
                        <w:left w:val="none" w:sz="0" w:space="0" w:color="auto"/>
                        <w:bottom w:val="single" w:sz="6" w:space="4" w:color="DDDDDD"/>
                        <w:right w:val="none" w:sz="0" w:space="0" w:color="auto"/>
                      </w:divBdr>
                    </w:div>
                    <w:div w:id="521096128">
                      <w:marLeft w:val="0"/>
                      <w:marRight w:val="0"/>
                      <w:marTop w:val="0"/>
                      <w:marBottom w:val="0"/>
                      <w:divBdr>
                        <w:top w:val="none" w:sz="0" w:space="0" w:color="auto"/>
                        <w:left w:val="none" w:sz="0" w:space="0" w:color="auto"/>
                        <w:bottom w:val="single" w:sz="6" w:space="4" w:color="DDDDDD"/>
                        <w:right w:val="none" w:sz="0" w:space="0" w:color="auto"/>
                      </w:divBdr>
                    </w:div>
                    <w:div w:id="520365332">
                      <w:marLeft w:val="0"/>
                      <w:marRight w:val="0"/>
                      <w:marTop w:val="0"/>
                      <w:marBottom w:val="0"/>
                      <w:divBdr>
                        <w:top w:val="none" w:sz="0" w:space="0" w:color="auto"/>
                        <w:left w:val="none" w:sz="0" w:space="0" w:color="auto"/>
                        <w:bottom w:val="single" w:sz="6" w:space="4" w:color="DDDDDD"/>
                        <w:right w:val="none" w:sz="0" w:space="0" w:color="auto"/>
                      </w:divBdr>
                    </w:div>
                    <w:div w:id="2025010823">
                      <w:marLeft w:val="0"/>
                      <w:marRight w:val="0"/>
                      <w:marTop w:val="0"/>
                      <w:marBottom w:val="0"/>
                      <w:divBdr>
                        <w:top w:val="none" w:sz="0" w:space="0" w:color="auto"/>
                        <w:left w:val="none" w:sz="0" w:space="0" w:color="auto"/>
                        <w:bottom w:val="single" w:sz="6" w:space="4" w:color="DDDDDD"/>
                        <w:right w:val="none" w:sz="0" w:space="0" w:color="auto"/>
                      </w:divBdr>
                    </w:div>
                    <w:div w:id="609362683">
                      <w:marLeft w:val="0"/>
                      <w:marRight w:val="0"/>
                      <w:marTop w:val="0"/>
                      <w:marBottom w:val="0"/>
                      <w:divBdr>
                        <w:top w:val="none" w:sz="0" w:space="0" w:color="auto"/>
                        <w:left w:val="none" w:sz="0" w:space="0" w:color="auto"/>
                        <w:bottom w:val="single" w:sz="6" w:space="4" w:color="DDDDDD"/>
                        <w:right w:val="none" w:sz="0" w:space="0" w:color="auto"/>
                      </w:divBdr>
                    </w:div>
                    <w:div w:id="2011789978">
                      <w:marLeft w:val="0"/>
                      <w:marRight w:val="0"/>
                      <w:marTop w:val="0"/>
                      <w:marBottom w:val="0"/>
                      <w:divBdr>
                        <w:top w:val="none" w:sz="0" w:space="0" w:color="auto"/>
                        <w:left w:val="none" w:sz="0" w:space="0" w:color="auto"/>
                        <w:bottom w:val="single" w:sz="6" w:space="4" w:color="DDDDDD"/>
                        <w:right w:val="none" w:sz="0" w:space="0" w:color="auto"/>
                      </w:divBdr>
                    </w:div>
                    <w:div w:id="353965242">
                      <w:marLeft w:val="0"/>
                      <w:marRight w:val="0"/>
                      <w:marTop w:val="0"/>
                      <w:marBottom w:val="0"/>
                      <w:divBdr>
                        <w:top w:val="none" w:sz="0" w:space="0" w:color="auto"/>
                        <w:left w:val="none" w:sz="0" w:space="0" w:color="auto"/>
                        <w:bottom w:val="single" w:sz="6" w:space="4" w:color="DDDDDD"/>
                        <w:right w:val="none" w:sz="0" w:space="0" w:color="auto"/>
                      </w:divBdr>
                    </w:div>
                    <w:div w:id="802886895">
                      <w:marLeft w:val="0"/>
                      <w:marRight w:val="0"/>
                      <w:marTop w:val="0"/>
                      <w:marBottom w:val="0"/>
                      <w:divBdr>
                        <w:top w:val="none" w:sz="0" w:space="0" w:color="auto"/>
                        <w:left w:val="none" w:sz="0" w:space="0" w:color="auto"/>
                        <w:bottom w:val="single" w:sz="6" w:space="4" w:color="DDDDDD"/>
                        <w:right w:val="none" w:sz="0" w:space="0" w:color="auto"/>
                      </w:divBdr>
                    </w:div>
                    <w:div w:id="2043557041">
                      <w:marLeft w:val="0"/>
                      <w:marRight w:val="0"/>
                      <w:marTop w:val="0"/>
                      <w:marBottom w:val="0"/>
                      <w:divBdr>
                        <w:top w:val="none" w:sz="0" w:space="0" w:color="auto"/>
                        <w:left w:val="none" w:sz="0" w:space="0" w:color="auto"/>
                        <w:bottom w:val="single" w:sz="6" w:space="4" w:color="DDDDDD"/>
                        <w:right w:val="none" w:sz="0" w:space="0" w:color="auto"/>
                      </w:divBdr>
                    </w:div>
                    <w:div w:id="1942644085">
                      <w:marLeft w:val="0"/>
                      <w:marRight w:val="0"/>
                      <w:marTop w:val="0"/>
                      <w:marBottom w:val="0"/>
                      <w:divBdr>
                        <w:top w:val="none" w:sz="0" w:space="0" w:color="auto"/>
                        <w:left w:val="none" w:sz="0" w:space="0" w:color="auto"/>
                        <w:bottom w:val="single" w:sz="6" w:space="4" w:color="DDDDDD"/>
                        <w:right w:val="none" w:sz="0" w:space="0" w:color="auto"/>
                      </w:divBdr>
                    </w:div>
                    <w:div w:id="1945258287">
                      <w:marLeft w:val="0"/>
                      <w:marRight w:val="0"/>
                      <w:marTop w:val="0"/>
                      <w:marBottom w:val="0"/>
                      <w:divBdr>
                        <w:top w:val="none" w:sz="0" w:space="0" w:color="auto"/>
                        <w:left w:val="none" w:sz="0" w:space="0" w:color="auto"/>
                        <w:bottom w:val="single" w:sz="6" w:space="4" w:color="DDDDDD"/>
                        <w:right w:val="none" w:sz="0" w:space="0" w:color="auto"/>
                      </w:divBdr>
                    </w:div>
                    <w:div w:id="1034816070">
                      <w:marLeft w:val="0"/>
                      <w:marRight w:val="0"/>
                      <w:marTop w:val="0"/>
                      <w:marBottom w:val="0"/>
                      <w:divBdr>
                        <w:top w:val="none" w:sz="0" w:space="0" w:color="auto"/>
                        <w:left w:val="none" w:sz="0" w:space="0" w:color="auto"/>
                        <w:bottom w:val="single" w:sz="6" w:space="4" w:color="DDDDDD"/>
                        <w:right w:val="none" w:sz="0" w:space="0" w:color="auto"/>
                      </w:divBdr>
                    </w:div>
                    <w:div w:id="2022125320">
                      <w:marLeft w:val="0"/>
                      <w:marRight w:val="0"/>
                      <w:marTop w:val="0"/>
                      <w:marBottom w:val="0"/>
                      <w:divBdr>
                        <w:top w:val="none" w:sz="0" w:space="0" w:color="auto"/>
                        <w:left w:val="none" w:sz="0" w:space="0" w:color="auto"/>
                        <w:bottom w:val="single" w:sz="6" w:space="4" w:color="DDDDDD"/>
                        <w:right w:val="none" w:sz="0" w:space="0" w:color="auto"/>
                      </w:divBdr>
                    </w:div>
                    <w:div w:id="1581450854">
                      <w:marLeft w:val="0"/>
                      <w:marRight w:val="0"/>
                      <w:marTop w:val="0"/>
                      <w:marBottom w:val="0"/>
                      <w:divBdr>
                        <w:top w:val="none" w:sz="0" w:space="0" w:color="auto"/>
                        <w:left w:val="none" w:sz="0" w:space="0" w:color="auto"/>
                        <w:bottom w:val="single" w:sz="6" w:space="4" w:color="DDDDDD"/>
                        <w:right w:val="none" w:sz="0" w:space="0" w:color="auto"/>
                      </w:divBdr>
                    </w:div>
                    <w:div w:id="75446408">
                      <w:marLeft w:val="0"/>
                      <w:marRight w:val="0"/>
                      <w:marTop w:val="0"/>
                      <w:marBottom w:val="0"/>
                      <w:divBdr>
                        <w:top w:val="none" w:sz="0" w:space="0" w:color="auto"/>
                        <w:left w:val="none" w:sz="0" w:space="0" w:color="auto"/>
                        <w:bottom w:val="single" w:sz="6" w:space="4" w:color="DDDDDD"/>
                        <w:right w:val="none" w:sz="0" w:space="0" w:color="auto"/>
                      </w:divBdr>
                    </w:div>
                    <w:div w:id="1519805432">
                      <w:marLeft w:val="0"/>
                      <w:marRight w:val="0"/>
                      <w:marTop w:val="0"/>
                      <w:marBottom w:val="0"/>
                      <w:divBdr>
                        <w:top w:val="none" w:sz="0" w:space="0" w:color="auto"/>
                        <w:left w:val="none" w:sz="0" w:space="0" w:color="auto"/>
                        <w:bottom w:val="single" w:sz="6" w:space="4" w:color="DDDDDD"/>
                        <w:right w:val="none" w:sz="0" w:space="0" w:color="auto"/>
                      </w:divBdr>
                    </w:div>
                    <w:div w:id="1084952229">
                      <w:marLeft w:val="0"/>
                      <w:marRight w:val="0"/>
                      <w:marTop w:val="0"/>
                      <w:marBottom w:val="0"/>
                      <w:divBdr>
                        <w:top w:val="none" w:sz="0" w:space="0" w:color="auto"/>
                        <w:left w:val="none" w:sz="0" w:space="0" w:color="auto"/>
                        <w:bottom w:val="single" w:sz="6" w:space="4" w:color="DDDDDD"/>
                        <w:right w:val="none" w:sz="0" w:space="0" w:color="auto"/>
                      </w:divBdr>
                    </w:div>
                    <w:div w:id="1808860441">
                      <w:marLeft w:val="0"/>
                      <w:marRight w:val="0"/>
                      <w:marTop w:val="0"/>
                      <w:marBottom w:val="0"/>
                      <w:divBdr>
                        <w:top w:val="none" w:sz="0" w:space="0" w:color="auto"/>
                        <w:left w:val="none" w:sz="0" w:space="0" w:color="auto"/>
                        <w:bottom w:val="single" w:sz="6" w:space="4" w:color="DDDDDD"/>
                        <w:right w:val="none" w:sz="0" w:space="0" w:color="auto"/>
                      </w:divBdr>
                    </w:div>
                    <w:div w:id="352152659">
                      <w:marLeft w:val="0"/>
                      <w:marRight w:val="0"/>
                      <w:marTop w:val="0"/>
                      <w:marBottom w:val="0"/>
                      <w:divBdr>
                        <w:top w:val="none" w:sz="0" w:space="0" w:color="auto"/>
                        <w:left w:val="none" w:sz="0" w:space="0" w:color="auto"/>
                        <w:bottom w:val="single" w:sz="6" w:space="4" w:color="DDDDDD"/>
                        <w:right w:val="none" w:sz="0" w:space="0" w:color="auto"/>
                      </w:divBdr>
                    </w:div>
                    <w:div w:id="1399279198">
                      <w:marLeft w:val="0"/>
                      <w:marRight w:val="0"/>
                      <w:marTop w:val="0"/>
                      <w:marBottom w:val="0"/>
                      <w:divBdr>
                        <w:top w:val="none" w:sz="0" w:space="0" w:color="auto"/>
                        <w:left w:val="none" w:sz="0" w:space="0" w:color="auto"/>
                        <w:bottom w:val="single" w:sz="6" w:space="4" w:color="DDDDDD"/>
                        <w:right w:val="none" w:sz="0" w:space="0" w:color="auto"/>
                      </w:divBdr>
                    </w:div>
                    <w:div w:id="622344480">
                      <w:marLeft w:val="0"/>
                      <w:marRight w:val="0"/>
                      <w:marTop w:val="0"/>
                      <w:marBottom w:val="0"/>
                      <w:divBdr>
                        <w:top w:val="none" w:sz="0" w:space="0" w:color="auto"/>
                        <w:left w:val="none" w:sz="0" w:space="0" w:color="auto"/>
                        <w:bottom w:val="single" w:sz="6" w:space="4" w:color="DDDDDD"/>
                        <w:right w:val="none" w:sz="0" w:space="0" w:color="auto"/>
                      </w:divBdr>
                    </w:div>
                    <w:div w:id="232594300">
                      <w:marLeft w:val="0"/>
                      <w:marRight w:val="0"/>
                      <w:marTop w:val="0"/>
                      <w:marBottom w:val="0"/>
                      <w:divBdr>
                        <w:top w:val="none" w:sz="0" w:space="0" w:color="auto"/>
                        <w:left w:val="none" w:sz="0" w:space="0" w:color="auto"/>
                        <w:bottom w:val="single" w:sz="6" w:space="4" w:color="DDDDDD"/>
                        <w:right w:val="none" w:sz="0" w:space="0" w:color="auto"/>
                      </w:divBdr>
                    </w:div>
                    <w:div w:id="710348073">
                      <w:marLeft w:val="0"/>
                      <w:marRight w:val="0"/>
                      <w:marTop w:val="0"/>
                      <w:marBottom w:val="0"/>
                      <w:divBdr>
                        <w:top w:val="none" w:sz="0" w:space="0" w:color="auto"/>
                        <w:left w:val="none" w:sz="0" w:space="0" w:color="auto"/>
                        <w:bottom w:val="single" w:sz="6" w:space="4" w:color="DDDDDD"/>
                        <w:right w:val="none" w:sz="0" w:space="0" w:color="auto"/>
                      </w:divBdr>
                    </w:div>
                    <w:div w:id="1497840443">
                      <w:marLeft w:val="0"/>
                      <w:marRight w:val="0"/>
                      <w:marTop w:val="0"/>
                      <w:marBottom w:val="0"/>
                      <w:divBdr>
                        <w:top w:val="none" w:sz="0" w:space="0" w:color="auto"/>
                        <w:left w:val="none" w:sz="0" w:space="0" w:color="auto"/>
                        <w:bottom w:val="single" w:sz="6" w:space="4" w:color="DDDDDD"/>
                        <w:right w:val="none" w:sz="0" w:space="0" w:color="auto"/>
                      </w:divBdr>
                    </w:div>
                    <w:div w:id="1055157083">
                      <w:marLeft w:val="0"/>
                      <w:marRight w:val="0"/>
                      <w:marTop w:val="0"/>
                      <w:marBottom w:val="0"/>
                      <w:divBdr>
                        <w:top w:val="none" w:sz="0" w:space="0" w:color="auto"/>
                        <w:left w:val="none" w:sz="0" w:space="0" w:color="auto"/>
                        <w:bottom w:val="single" w:sz="6" w:space="4" w:color="DDDDDD"/>
                        <w:right w:val="none" w:sz="0" w:space="0" w:color="auto"/>
                      </w:divBdr>
                    </w:div>
                    <w:div w:id="571429875">
                      <w:marLeft w:val="0"/>
                      <w:marRight w:val="0"/>
                      <w:marTop w:val="0"/>
                      <w:marBottom w:val="0"/>
                      <w:divBdr>
                        <w:top w:val="none" w:sz="0" w:space="0" w:color="auto"/>
                        <w:left w:val="none" w:sz="0" w:space="0" w:color="auto"/>
                        <w:bottom w:val="single" w:sz="6" w:space="4" w:color="DDDDDD"/>
                        <w:right w:val="none" w:sz="0" w:space="0" w:color="auto"/>
                      </w:divBdr>
                    </w:div>
                    <w:div w:id="1130510325">
                      <w:marLeft w:val="0"/>
                      <w:marRight w:val="0"/>
                      <w:marTop w:val="0"/>
                      <w:marBottom w:val="0"/>
                      <w:divBdr>
                        <w:top w:val="none" w:sz="0" w:space="0" w:color="auto"/>
                        <w:left w:val="none" w:sz="0" w:space="0" w:color="auto"/>
                        <w:bottom w:val="single" w:sz="6" w:space="4" w:color="DDDDDD"/>
                        <w:right w:val="none" w:sz="0" w:space="0" w:color="auto"/>
                      </w:divBdr>
                    </w:div>
                    <w:div w:id="1071854070">
                      <w:marLeft w:val="0"/>
                      <w:marRight w:val="0"/>
                      <w:marTop w:val="0"/>
                      <w:marBottom w:val="0"/>
                      <w:divBdr>
                        <w:top w:val="none" w:sz="0" w:space="0" w:color="auto"/>
                        <w:left w:val="none" w:sz="0" w:space="0" w:color="auto"/>
                        <w:bottom w:val="single" w:sz="6" w:space="4" w:color="DDDDDD"/>
                        <w:right w:val="none" w:sz="0" w:space="0" w:color="auto"/>
                      </w:divBdr>
                    </w:div>
                    <w:div w:id="1240361046">
                      <w:marLeft w:val="0"/>
                      <w:marRight w:val="0"/>
                      <w:marTop w:val="0"/>
                      <w:marBottom w:val="0"/>
                      <w:divBdr>
                        <w:top w:val="none" w:sz="0" w:space="0" w:color="auto"/>
                        <w:left w:val="none" w:sz="0" w:space="0" w:color="auto"/>
                        <w:bottom w:val="single" w:sz="6" w:space="4" w:color="DDDDDD"/>
                        <w:right w:val="none" w:sz="0" w:space="0" w:color="auto"/>
                      </w:divBdr>
                    </w:div>
                    <w:div w:id="1300382126">
                      <w:marLeft w:val="0"/>
                      <w:marRight w:val="0"/>
                      <w:marTop w:val="0"/>
                      <w:marBottom w:val="0"/>
                      <w:divBdr>
                        <w:top w:val="none" w:sz="0" w:space="0" w:color="auto"/>
                        <w:left w:val="none" w:sz="0" w:space="0" w:color="auto"/>
                        <w:bottom w:val="single" w:sz="6" w:space="4" w:color="DDDDDD"/>
                        <w:right w:val="none" w:sz="0" w:space="0" w:color="auto"/>
                      </w:divBdr>
                    </w:div>
                    <w:div w:id="307785242">
                      <w:marLeft w:val="0"/>
                      <w:marRight w:val="0"/>
                      <w:marTop w:val="0"/>
                      <w:marBottom w:val="0"/>
                      <w:divBdr>
                        <w:top w:val="none" w:sz="0" w:space="0" w:color="auto"/>
                        <w:left w:val="none" w:sz="0" w:space="0" w:color="auto"/>
                        <w:bottom w:val="single" w:sz="6" w:space="4" w:color="DDDDDD"/>
                        <w:right w:val="none" w:sz="0" w:space="0" w:color="auto"/>
                      </w:divBdr>
                    </w:div>
                    <w:div w:id="2142766077">
                      <w:marLeft w:val="0"/>
                      <w:marRight w:val="0"/>
                      <w:marTop w:val="0"/>
                      <w:marBottom w:val="0"/>
                      <w:divBdr>
                        <w:top w:val="none" w:sz="0" w:space="0" w:color="auto"/>
                        <w:left w:val="none" w:sz="0" w:space="0" w:color="auto"/>
                        <w:bottom w:val="single" w:sz="6" w:space="4" w:color="DDDDDD"/>
                        <w:right w:val="none" w:sz="0" w:space="0" w:color="auto"/>
                      </w:divBdr>
                    </w:div>
                    <w:div w:id="1490244981">
                      <w:marLeft w:val="0"/>
                      <w:marRight w:val="0"/>
                      <w:marTop w:val="0"/>
                      <w:marBottom w:val="0"/>
                      <w:divBdr>
                        <w:top w:val="none" w:sz="0" w:space="0" w:color="auto"/>
                        <w:left w:val="none" w:sz="0" w:space="0" w:color="auto"/>
                        <w:bottom w:val="single" w:sz="6" w:space="4" w:color="DDDDDD"/>
                        <w:right w:val="none" w:sz="0" w:space="0" w:color="auto"/>
                      </w:divBdr>
                    </w:div>
                    <w:div w:id="243419452">
                      <w:marLeft w:val="0"/>
                      <w:marRight w:val="0"/>
                      <w:marTop w:val="0"/>
                      <w:marBottom w:val="0"/>
                      <w:divBdr>
                        <w:top w:val="none" w:sz="0" w:space="0" w:color="auto"/>
                        <w:left w:val="none" w:sz="0" w:space="0" w:color="auto"/>
                        <w:bottom w:val="single" w:sz="6" w:space="4" w:color="DDDDDD"/>
                        <w:right w:val="none" w:sz="0" w:space="0" w:color="auto"/>
                      </w:divBdr>
                    </w:div>
                    <w:div w:id="138890896">
                      <w:marLeft w:val="0"/>
                      <w:marRight w:val="0"/>
                      <w:marTop w:val="0"/>
                      <w:marBottom w:val="0"/>
                      <w:divBdr>
                        <w:top w:val="none" w:sz="0" w:space="0" w:color="auto"/>
                        <w:left w:val="none" w:sz="0" w:space="0" w:color="auto"/>
                        <w:bottom w:val="single" w:sz="6" w:space="4" w:color="DDDDDD"/>
                        <w:right w:val="none" w:sz="0" w:space="0" w:color="auto"/>
                      </w:divBdr>
                    </w:div>
                    <w:div w:id="2079205618">
                      <w:marLeft w:val="0"/>
                      <w:marRight w:val="0"/>
                      <w:marTop w:val="0"/>
                      <w:marBottom w:val="0"/>
                      <w:divBdr>
                        <w:top w:val="none" w:sz="0" w:space="0" w:color="auto"/>
                        <w:left w:val="none" w:sz="0" w:space="0" w:color="auto"/>
                        <w:bottom w:val="single" w:sz="6" w:space="4" w:color="DDDDDD"/>
                        <w:right w:val="none" w:sz="0" w:space="0" w:color="auto"/>
                      </w:divBdr>
                    </w:div>
                    <w:div w:id="648751002">
                      <w:marLeft w:val="0"/>
                      <w:marRight w:val="0"/>
                      <w:marTop w:val="0"/>
                      <w:marBottom w:val="0"/>
                      <w:divBdr>
                        <w:top w:val="none" w:sz="0" w:space="0" w:color="auto"/>
                        <w:left w:val="none" w:sz="0" w:space="0" w:color="auto"/>
                        <w:bottom w:val="single" w:sz="6" w:space="4" w:color="DDDDDD"/>
                        <w:right w:val="none" w:sz="0" w:space="0" w:color="auto"/>
                      </w:divBdr>
                    </w:div>
                    <w:div w:id="1467238178">
                      <w:marLeft w:val="0"/>
                      <w:marRight w:val="0"/>
                      <w:marTop w:val="0"/>
                      <w:marBottom w:val="0"/>
                      <w:divBdr>
                        <w:top w:val="none" w:sz="0" w:space="0" w:color="auto"/>
                        <w:left w:val="none" w:sz="0" w:space="0" w:color="auto"/>
                        <w:bottom w:val="single" w:sz="6" w:space="4" w:color="DDDDDD"/>
                        <w:right w:val="none" w:sz="0" w:space="0" w:color="auto"/>
                      </w:divBdr>
                    </w:div>
                    <w:div w:id="812335828">
                      <w:marLeft w:val="0"/>
                      <w:marRight w:val="0"/>
                      <w:marTop w:val="0"/>
                      <w:marBottom w:val="0"/>
                      <w:divBdr>
                        <w:top w:val="none" w:sz="0" w:space="0" w:color="auto"/>
                        <w:left w:val="none" w:sz="0" w:space="0" w:color="auto"/>
                        <w:bottom w:val="single" w:sz="6" w:space="4" w:color="DDDDDD"/>
                        <w:right w:val="none" w:sz="0" w:space="0" w:color="auto"/>
                      </w:divBdr>
                    </w:div>
                    <w:div w:id="1561213587">
                      <w:marLeft w:val="0"/>
                      <w:marRight w:val="0"/>
                      <w:marTop w:val="0"/>
                      <w:marBottom w:val="0"/>
                      <w:divBdr>
                        <w:top w:val="none" w:sz="0" w:space="0" w:color="auto"/>
                        <w:left w:val="none" w:sz="0" w:space="0" w:color="auto"/>
                        <w:bottom w:val="single" w:sz="6" w:space="4" w:color="DDDDDD"/>
                        <w:right w:val="none" w:sz="0" w:space="0" w:color="auto"/>
                      </w:divBdr>
                    </w:div>
                    <w:div w:id="271673461">
                      <w:marLeft w:val="0"/>
                      <w:marRight w:val="0"/>
                      <w:marTop w:val="0"/>
                      <w:marBottom w:val="0"/>
                      <w:divBdr>
                        <w:top w:val="none" w:sz="0" w:space="0" w:color="auto"/>
                        <w:left w:val="none" w:sz="0" w:space="0" w:color="auto"/>
                        <w:bottom w:val="single" w:sz="6" w:space="4" w:color="DDDDDD"/>
                        <w:right w:val="none" w:sz="0" w:space="0" w:color="auto"/>
                      </w:divBdr>
                    </w:div>
                    <w:div w:id="2094860919">
                      <w:marLeft w:val="0"/>
                      <w:marRight w:val="0"/>
                      <w:marTop w:val="0"/>
                      <w:marBottom w:val="0"/>
                      <w:divBdr>
                        <w:top w:val="none" w:sz="0" w:space="0" w:color="auto"/>
                        <w:left w:val="none" w:sz="0" w:space="0" w:color="auto"/>
                        <w:bottom w:val="single" w:sz="6" w:space="4" w:color="DDDDDD"/>
                        <w:right w:val="none" w:sz="0" w:space="0" w:color="auto"/>
                      </w:divBdr>
                    </w:div>
                    <w:div w:id="1875658203">
                      <w:marLeft w:val="0"/>
                      <w:marRight w:val="0"/>
                      <w:marTop w:val="0"/>
                      <w:marBottom w:val="0"/>
                      <w:divBdr>
                        <w:top w:val="none" w:sz="0" w:space="0" w:color="auto"/>
                        <w:left w:val="none" w:sz="0" w:space="0" w:color="auto"/>
                        <w:bottom w:val="single" w:sz="6" w:space="4" w:color="DDDDDD"/>
                        <w:right w:val="none" w:sz="0" w:space="0" w:color="auto"/>
                      </w:divBdr>
                    </w:div>
                    <w:div w:id="2011448337">
                      <w:marLeft w:val="0"/>
                      <w:marRight w:val="0"/>
                      <w:marTop w:val="0"/>
                      <w:marBottom w:val="0"/>
                      <w:divBdr>
                        <w:top w:val="none" w:sz="0" w:space="0" w:color="auto"/>
                        <w:left w:val="none" w:sz="0" w:space="0" w:color="auto"/>
                        <w:bottom w:val="single" w:sz="6" w:space="4" w:color="DDDDDD"/>
                        <w:right w:val="none" w:sz="0" w:space="0" w:color="auto"/>
                      </w:divBdr>
                    </w:div>
                    <w:div w:id="1771579821">
                      <w:marLeft w:val="0"/>
                      <w:marRight w:val="0"/>
                      <w:marTop w:val="0"/>
                      <w:marBottom w:val="0"/>
                      <w:divBdr>
                        <w:top w:val="none" w:sz="0" w:space="0" w:color="auto"/>
                        <w:left w:val="none" w:sz="0" w:space="0" w:color="auto"/>
                        <w:bottom w:val="single" w:sz="6" w:space="4" w:color="DDDDDD"/>
                        <w:right w:val="none" w:sz="0" w:space="0" w:color="auto"/>
                      </w:divBdr>
                    </w:div>
                    <w:div w:id="1730231629">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yeil\Documents\!2019%20Work\Documentation\docs_3.28\Introduction.html" TargetMode="External"/><Relationship Id="rId13" Type="http://schemas.openxmlformats.org/officeDocument/2006/relationships/hyperlink" Target="file:///C:\Users\kyeil\Documents\!2019%20Work\Documentation\docs_3.28\TruckModel.html" TargetMode="External"/><Relationship Id="rId18" Type="http://schemas.openxmlformats.org/officeDocument/2006/relationships/image" Target="media/image2.png"/><Relationship Id="rId26" Type="http://schemas.openxmlformats.org/officeDocument/2006/relationships/hyperlink" Target="https://atlantaregional.or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C:\Users\kyeil\Documents\!2019%20Work\Documentation\docs_3.28\Section2.html" TargetMode="External"/><Relationship Id="rId12" Type="http://schemas.openxmlformats.org/officeDocument/2006/relationships/hyperlink" Target="file:///C:\Users\kyeil\Documents\!2019%20Work\Documentation\docs_3.28\AirPassengerModel.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kyeil\Documents\!2019%20Work\Documentation\docs_3.28\Section1.html" TargetMode="External"/><Relationship Id="rId11" Type="http://schemas.openxmlformats.org/officeDocument/2006/relationships/hyperlink" Target="file:///C:\Users\kyeil\Documents\!2019%20Work\Documentation\docs_3.28\ExternalModel.html" TargetMode="External"/><Relationship Id="rId24" Type="http://schemas.openxmlformats.org/officeDocument/2006/relationships/image" Target="media/image8.png"/><Relationship Id="rId5" Type="http://schemas.openxmlformats.org/officeDocument/2006/relationships/hyperlink" Target="file:///C:\Users\kyeil\Documents\!2019%20Work\Documentation\docs_3.28\index.html" TargetMode="External"/><Relationship Id="rId15" Type="http://schemas.openxmlformats.org/officeDocument/2006/relationships/comments" Target="comments.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hyperlink" Target="file:///C:\Users\kyeil\Documents\!2019%20Work\Documentation\docs_3.28\CTRAMP.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kyeil\Documents\!2019%20Work\Documentation\docs_3.28\PopSyn.html" TargetMode="External"/><Relationship Id="rId14" Type="http://schemas.openxmlformats.org/officeDocument/2006/relationships/hyperlink" Target="file:///C:\Users\kyeil\Documents\!2019%20Work\Documentation\docs_3.28\TripAssignment.html" TargetMode="External"/><Relationship Id="rId22" Type="http://schemas.openxmlformats.org/officeDocument/2006/relationships/image" Target="media/image6.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50</Pages>
  <Words>8896</Words>
  <Characters>50713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Section 3 - Stop and Mode Choice Model Calibration</vt:lpstr>
    </vt:vector>
  </TitlesOfParts>
  <Company/>
  <LinksUpToDate>false</LinksUpToDate>
  <CharactersWithSpaces>59491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3 - Stop and Mode Choice Model Calibration</dc:title>
  <dc:subject/>
  <dc:creator>Kyeil Kim</dc:creator>
  <cp:keywords/>
  <dc:description/>
  <cp:lastModifiedBy>Kumar, Vivek</cp:lastModifiedBy>
  <cp:revision>34</cp:revision>
  <dcterms:created xsi:type="dcterms:W3CDTF">2019-04-25T12:02:00Z</dcterms:created>
  <dcterms:modified xsi:type="dcterms:W3CDTF">2019-05-16T20:17:00Z</dcterms:modified>
</cp:coreProperties>
</file>